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w:t>
      </w:r>
      <w:commentRangeStart w:id="0"/>
      <w:commentRangeStart w:id="1"/>
      <w:commentRangeStart w:id="2"/>
      <w:r w:rsidR="0066502D">
        <w:t xml:space="preserve">DICOMweb Modality </w:t>
      </w:r>
      <w:r w:rsidR="00C736E8">
        <w:t xml:space="preserve">Workflow </w:t>
      </w:r>
      <w:r w:rsidR="0066502D">
        <w:t>Service</w:t>
      </w:r>
      <w:r w:rsidR="00825E53" w:rsidRPr="008D0B22">
        <w:t>s</w:t>
      </w:r>
      <w:commentRangeEnd w:id="0"/>
      <w:r w:rsidR="00C81A89">
        <w:rPr>
          <w:rStyle w:val="CommentReference"/>
          <w:i w:val="0"/>
        </w:rPr>
        <w:commentReference w:id="0"/>
      </w:r>
      <w:commentRangeEnd w:id="1"/>
      <w:r w:rsidR="00C81A89">
        <w:rPr>
          <w:rStyle w:val="CommentReference"/>
          <w:i w:val="0"/>
        </w:rPr>
        <w:commentReference w:id="1"/>
      </w:r>
      <w:commentRangeEnd w:id="2"/>
      <w:r w:rsidR="000F5857">
        <w:rPr>
          <w:rStyle w:val="CommentReference"/>
          <w:i w:val="0"/>
        </w:rPr>
        <w:commentReference w:id="2"/>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57869B91" w14:textId="77777777" w:rsidR="00E07963" w:rsidRDefault="00E07963" w:rsidP="00E07963">
      <w:r>
        <w:t>1812 N. Moore St, Suite 2200</w:t>
      </w:r>
    </w:p>
    <w:p w14:paraId="1DD0CFE3" w14:textId="620AF50C" w:rsidR="002E6E25" w:rsidRDefault="00E07963" w:rsidP="00E07963">
      <w:r>
        <w:t>Arlington, VA 22209, USA</w:t>
      </w:r>
    </w:p>
    <w:p w14:paraId="6EC3F44E" w14:textId="77777777" w:rsidR="002E6E25" w:rsidRDefault="002E6E25" w:rsidP="002E6E25"/>
    <w:p w14:paraId="6E80410E" w14:textId="61F45E18" w:rsidR="002E6E25" w:rsidRDefault="002E6E25" w:rsidP="002E6E25">
      <w:r>
        <w:t xml:space="preserve">Status: </w:t>
      </w:r>
      <w:r>
        <w:tab/>
      </w:r>
      <w:del w:id="3" w:author="Medema, Jeroen" w:date="2025-06-12T11:35:00Z" w16du:dateUtc="2025-06-12T09:35:00Z">
        <w:r w:rsidR="00834506" w:rsidDel="00663329">
          <w:delText xml:space="preserve">May </w:delText>
        </w:r>
      </w:del>
      <w:ins w:id="4" w:author="Medema, Jeroen" w:date="2025-06-12T11:35:00Z" w16du:dateUtc="2025-06-12T09:35:00Z">
        <w:r w:rsidR="00663329">
          <w:t xml:space="preserve">June </w:t>
        </w:r>
      </w:ins>
      <w:r w:rsidR="0066502D">
        <w:t>202</w:t>
      </w:r>
      <w:r w:rsidR="003A2243">
        <w:t>5</w:t>
      </w:r>
      <w:r w:rsidR="00823046">
        <w:t xml:space="preserve">, </w:t>
      </w:r>
      <w:del w:id="5" w:author="Medema, Jeroen" w:date="2025-06-12T11:36:00Z" w16du:dateUtc="2025-06-12T09:36:00Z">
        <w:r w:rsidR="00834506" w:rsidDel="00663329">
          <w:delText>Public Comment</w:delText>
        </w:r>
      </w:del>
      <w:ins w:id="6" w:author="Medema, Jeroen" w:date="2025-06-12T11:36:00Z" w16du:dateUtc="2025-06-12T09:36:00Z">
        <w:r w:rsidR="00663329">
          <w:t>Letter Ballot</w:t>
        </w:r>
      </w:ins>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7" w:name="_Toc383410977"/>
      <w:bookmarkStart w:id="8" w:name="_Toc383412034"/>
      <w:bookmarkStart w:id="9" w:name="B_Toc381367086"/>
      <w:bookmarkStart w:id="10" w:name="B_Toc381366968"/>
      <w:bookmarkStart w:id="11" w:name="B_Toc381365351"/>
      <w:bookmarkStart w:id="12" w:name="B_Toc381364826"/>
      <w:bookmarkStart w:id="13" w:name="B_Toc381364733"/>
      <w:bookmarkStart w:id="14" w:name="B_Toc381364166"/>
      <w:bookmarkStart w:id="15" w:name="B_Toc380506712"/>
      <w:bookmarkStart w:id="16" w:name="B_Toc380506546"/>
      <w:r>
        <w:rPr>
          <w:b/>
          <w:sz w:val="24"/>
        </w:rPr>
        <w:lastRenderedPageBreak/>
        <w:t>Table of Contents</w:t>
      </w:r>
      <w:bookmarkEnd w:id="7"/>
      <w:bookmarkEnd w:id="8"/>
    </w:p>
    <w:bookmarkStart w:id="17" w:name="B_Toc381367234"/>
    <w:bookmarkStart w:id="18" w:name="_Toc383410978"/>
    <w:bookmarkStart w:id="19" w:name="_Toc383412035"/>
    <w:bookmarkStart w:id="20" w:name="_Toc383412277"/>
    <w:bookmarkStart w:id="21" w:name="_Toc383420819"/>
    <w:bookmarkStart w:id="22" w:name="_Toc383444067"/>
    <w:bookmarkStart w:id="23" w:name="_Toc383447976"/>
    <w:bookmarkStart w:id="24" w:name="_Toc385134606"/>
    <w:bookmarkStart w:id="25" w:name="_Toc385134678"/>
    <w:bookmarkStart w:id="26" w:name="_Toc390043195"/>
    <w:bookmarkStart w:id="27" w:name="_Toc390043335"/>
    <w:p w14:paraId="58247940" w14:textId="027BEDBA" w:rsidR="003D5A43"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D5A43">
        <w:rPr>
          <w:noProof/>
        </w:rPr>
        <w:t>Document History</w:t>
      </w:r>
      <w:r w:rsidR="003D5A43">
        <w:rPr>
          <w:noProof/>
        </w:rPr>
        <w:tab/>
      </w:r>
      <w:r w:rsidR="003D5A43">
        <w:rPr>
          <w:noProof/>
        </w:rPr>
        <w:fldChar w:fldCharType="begin"/>
      </w:r>
      <w:r w:rsidR="003D5A43">
        <w:rPr>
          <w:noProof/>
        </w:rPr>
        <w:instrText xml:space="preserve"> PAGEREF _Toc194311798 \h </w:instrText>
      </w:r>
      <w:r w:rsidR="003D5A43">
        <w:rPr>
          <w:noProof/>
        </w:rPr>
      </w:r>
      <w:r w:rsidR="003D5A43">
        <w:rPr>
          <w:noProof/>
        </w:rPr>
        <w:fldChar w:fldCharType="separate"/>
      </w:r>
      <w:r w:rsidR="003D5A43">
        <w:rPr>
          <w:noProof/>
        </w:rPr>
        <w:t>6</w:t>
      </w:r>
      <w:r w:rsidR="003D5A43">
        <w:rPr>
          <w:noProof/>
        </w:rPr>
        <w:fldChar w:fldCharType="end"/>
      </w:r>
    </w:p>
    <w:p w14:paraId="0A4C8078" w14:textId="66FC874D"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_Toc194311799 \h </w:instrText>
      </w:r>
      <w:r>
        <w:rPr>
          <w:noProof/>
        </w:rPr>
      </w:r>
      <w:r>
        <w:rPr>
          <w:noProof/>
        </w:rPr>
        <w:fldChar w:fldCharType="separate"/>
      </w:r>
      <w:r>
        <w:rPr>
          <w:noProof/>
        </w:rPr>
        <w:t>6</w:t>
      </w:r>
      <w:r>
        <w:rPr>
          <w:noProof/>
        </w:rPr>
        <w:fldChar w:fldCharType="end"/>
      </w:r>
    </w:p>
    <w:p w14:paraId="33E92481" w14:textId="0360AE65"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_Toc194311800 \h </w:instrText>
      </w:r>
      <w:r>
        <w:rPr>
          <w:noProof/>
        </w:rPr>
      </w:r>
      <w:r>
        <w:rPr>
          <w:noProof/>
        </w:rPr>
        <w:fldChar w:fldCharType="separate"/>
      </w:r>
      <w:r>
        <w:rPr>
          <w:noProof/>
        </w:rPr>
        <w:t>7</w:t>
      </w:r>
      <w:r>
        <w:rPr>
          <w:noProof/>
        </w:rPr>
        <w:fldChar w:fldCharType="end"/>
      </w:r>
    </w:p>
    <w:p w14:paraId="122A4973" w14:textId="7395EBBA"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_Toc194311801 \h </w:instrText>
      </w:r>
      <w:r>
        <w:rPr>
          <w:noProof/>
        </w:rPr>
      </w:r>
      <w:r>
        <w:rPr>
          <w:noProof/>
        </w:rPr>
        <w:fldChar w:fldCharType="separate"/>
      </w:r>
      <w:r>
        <w:rPr>
          <w:noProof/>
        </w:rPr>
        <w:t>8</w:t>
      </w:r>
      <w:r>
        <w:rPr>
          <w:noProof/>
        </w:rPr>
        <w:fldChar w:fldCharType="end"/>
      </w:r>
    </w:p>
    <w:p w14:paraId="7B50796B" w14:textId="7AECE699"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Scheduled Procedure Step Service and Resources</w:t>
      </w:r>
      <w:r>
        <w:rPr>
          <w:noProof/>
        </w:rPr>
        <w:tab/>
      </w:r>
      <w:r>
        <w:rPr>
          <w:noProof/>
        </w:rPr>
        <w:fldChar w:fldCharType="begin"/>
      </w:r>
      <w:r>
        <w:rPr>
          <w:noProof/>
        </w:rPr>
        <w:instrText xml:space="preserve"> PAGEREF _Toc194311802 \h </w:instrText>
      </w:r>
      <w:r>
        <w:rPr>
          <w:noProof/>
        </w:rPr>
      </w:r>
      <w:r>
        <w:rPr>
          <w:noProof/>
        </w:rPr>
        <w:fldChar w:fldCharType="separate"/>
      </w:r>
      <w:r>
        <w:rPr>
          <w:noProof/>
        </w:rPr>
        <w:t>9</w:t>
      </w:r>
      <w:r>
        <w:rPr>
          <w:noProof/>
        </w:rPr>
        <w:fldChar w:fldCharType="end"/>
      </w:r>
    </w:p>
    <w:p w14:paraId="594F0A5C" w14:textId="7C4789A1"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_Toc194311803 \h </w:instrText>
      </w:r>
      <w:r>
        <w:rPr>
          <w:noProof/>
        </w:rPr>
      </w:r>
      <w:r>
        <w:rPr>
          <w:noProof/>
        </w:rPr>
        <w:fldChar w:fldCharType="separate"/>
      </w:r>
      <w:r>
        <w:rPr>
          <w:noProof/>
        </w:rPr>
        <w:t>9</w:t>
      </w:r>
      <w:r>
        <w:rPr>
          <w:noProof/>
        </w:rPr>
        <w:fldChar w:fldCharType="end"/>
      </w:r>
    </w:p>
    <w:p w14:paraId="484D5B71" w14:textId="72415763"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_Toc194311804 \h </w:instrText>
      </w:r>
      <w:r>
        <w:rPr>
          <w:noProof/>
        </w:rPr>
      </w:r>
      <w:r>
        <w:rPr>
          <w:noProof/>
        </w:rPr>
        <w:fldChar w:fldCharType="separate"/>
      </w:r>
      <w:r>
        <w:rPr>
          <w:noProof/>
        </w:rPr>
        <w:t>9</w:t>
      </w:r>
      <w:r>
        <w:rPr>
          <w:noProof/>
        </w:rPr>
        <w:fldChar w:fldCharType="end"/>
      </w:r>
    </w:p>
    <w:p w14:paraId="5AB9C6BB" w14:textId="1E91BE7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_Toc194311805 \h </w:instrText>
      </w:r>
      <w:r>
        <w:rPr>
          <w:noProof/>
        </w:rPr>
      </w:r>
      <w:r>
        <w:rPr>
          <w:noProof/>
        </w:rPr>
        <w:fldChar w:fldCharType="separate"/>
      </w:r>
      <w:r>
        <w:rPr>
          <w:noProof/>
        </w:rPr>
        <w:t>9</w:t>
      </w:r>
      <w:r>
        <w:rPr>
          <w:noProof/>
        </w:rPr>
        <w:fldChar w:fldCharType="end"/>
      </w:r>
    </w:p>
    <w:p w14:paraId="2409D51E" w14:textId="2BC014C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_Toc194311806 \h </w:instrText>
      </w:r>
      <w:r>
        <w:rPr>
          <w:noProof/>
        </w:rPr>
      </w:r>
      <w:r>
        <w:rPr>
          <w:noProof/>
        </w:rPr>
        <w:fldChar w:fldCharType="separate"/>
      </w:r>
      <w:r>
        <w:rPr>
          <w:noProof/>
        </w:rPr>
        <w:t>9</w:t>
      </w:r>
      <w:r>
        <w:rPr>
          <w:noProof/>
        </w:rPr>
        <w:fldChar w:fldCharType="end"/>
      </w:r>
    </w:p>
    <w:p w14:paraId="2841A9EE" w14:textId="3CF20AA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_Toc194311807 \h </w:instrText>
      </w:r>
      <w:r>
        <w:rPr>
          <w:noProof/>
        </w:rPr>
      </w:r>
      <w:r>
        <w:rPr>
          <w:noProof/>
        </w:rPr>
        <w:fldChar w:fldCharType="separate"/>
      </w:r>
      <w:r>
        <w:rPr>
          <w:noProof/>
        </w:rPr>
        <w:t>10</w:t>
      </w:r>
      <w:r>
        <w:rPr>
          <w:noProof/>
        </w:rPr>
        <w:fldChar w:fldCharType="end"/>
      </w:r>
    </w:p>
    <w:p w14:paraId="7A20D49E" w14:textId="1FCB3D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_Toc194311808 \h </w:instrText>
      </w:r>
      <w:r>
        <w:rPr>
          <w:noProof/>
        </w:rPr>
      </w:r>
      <w:r>
        <w:rPr>
          <w:noProof/>
        </w:rPr>
        <w:fldChar w:fldCharType="separate"/>
      </w:r>
      <w:r>
        <w:rPr>
          <w:noProof/>
        </w:rPr>
        <w:t>10</w:t>
      </w:r>
      <w:r>
        <w:rPr>
          <w:noProof/>
        </w:rPr>
        <w:fldChar w:fldCharType="end"/>
      </w:r>
    </w:p>
    <w:p w14:paraId="5889A456" w14:textId="1D146F2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_Toc194311809 \h </w:instrText>
      </w:r>
      <w:r>
        <w:rPr>
          <w:noProof/>
        </w:rPr>
      </w:r>
      <w:r>
        <w:rPr>
          <w:noProof/>
        </w:rPr>
        <w:fldChar w:fldCharType="separate"/>
      </w:r>
      <w:r>
        <w:rPr>
          <w:noProof/>
        </w:rPr>
        <w:t>10</w:t>
      </w:r>
      <w:r>
        <w:rPr>
          <w:noProof/>
        </w:rPr>
        <w:fldChar w:fldCharType="end"/>
      </w:r>
    </w:p>
    <w:p w14:paraId="337269A9" w14:textId="2CD80D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_Toc194311810 \h </w:instrText>
      </w:r>
      <w:r>
        <w:rPr>
          <w:noProof/>
        </w:rPr>
      </w:r>
      <w:r>
        <w:rPr>
          <w:noProof/>
        </w:rPr>
        <w:fldChar w:fldCharType="separate"/>
      </w:r>
      <w:r>
        <w:rPr>
          <w:noProof/>
        </w:rPr>
        <w:t>11</w:t>
      </w:r>
      <w:r>
        <w:rPr>
          <w:noProof/>
        </w:rPr>
        <w:fldChar w:fldCharType="end"/>
      </w:r>
    </w:p>
    <w:p w14:paraId="474C39E2" w14:textId="2DEA825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_Toc194311811 \h </w:instrText>
      </w:r>
      <w:r>
        <w:rPr>
          <w:noProof/>
        </w:rPr>
      </w:r>
      <w:r>
        <w:rPr>
          <w:noProof/>
        </w:rPr>
        <w:fldChar w:fldCharType="separate"/>
      </w:r>
      <w:r>
        <w:rPr>
          <w:noProof/>
        </w:rPr>
        <w:t>11</w:t>
      </w:r>
      <w:r>
        <w:rPr>
          <w:noProof/>
        </w:rPr>
        <w:fldChar w:fldCharType="end"/>
      </w:r>
    </w:p>
    <w:p w14:paraId="52556380" w14:textId="68B986D4"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_Toc194311812 \h </w:instrText>
      </w:r>
      <w:r>
        <w:rPr>
          <w:noProof/>
        </w:rPr>
      </w:r>
      <w:r>
        <w:rPr>
          <w:noProof/>
        </w:rPr>
        <w:fldChar w:fldCharType="separate"/>
      </w:r>
      <w:r>
        <w:rPr>
          <w:noProof/>
        </w:rPr>
        <w:t>11</w:t>
      </w:r>
      <w:r>
        <w:rPr>
          <w:noProof/>
        </w:rPr>
        <w:fldChar w:fldCharType="end"/>
      </w:r>
    </w:p>
    <w:p w14:paraId="30D6FB85" w14:textId="0046BD9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_Toc194311813 \h </w:instrText>
      </w:r>
      <w:r>
        <w:rPr>
          <w:noProof/>
        </w:rPr>
      </w:r>
      <w:r>
        <w:rPr>
          <w:noProof/>
        </w:rPr>
        <w:fldChar w:fldCharType="separate"/>
      </w:r>
      <w:r>
        <w:rPr>
          <w:noProof/>
        </w:rPr>
        <w:t>11</w:t>
      </w:r>
      <w:r>
        <w:rPr>
          <w:noProof/>
        </w:rPr>
        <w:fldChar w:fldCharType="end"/>
      </w:r>
    </w:p>
    <w:p w14:paraId="427BE4E0" w14:textId="394D9FB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_Toc194311814 \h </w:instrText>
      </w:r>
      <w:r>
        <w:rPr>
          <w:noProof/>
        </w:rPr>
      </w:r>
      <w:r>
        <w:rPr>
          <w:noProof/>
        </w:rPr>
        <w:fldChar w:fldCharType="separate"/>
      </w:r>
      <w:r>
        <w:rPr>
          <w:noProof/>
        </w:rPr>
        <w:t>11</w:t>
      </w:r>
      <w:r>
        <w:rPr>
          <w:noProof/>
        </w:rPr>
        <w:fldChar w:fldCharType="end"/>
      </w:r>
    </w:p>
    <w:p w14:paraId="26082AC3" w14:textId="23A644D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_Toc194311815 \h </w:instrText>
      </w:r>
      <w:r>
        <w:rPr>
          <w:noProof/>
        </w:rPr>
      </w:r>
      <w:r>
        <w:rPr>
          <w:noProof/>
        </w:rPr>
        <w:fldChar w:fldCharType="separate"/>
      </w:r>
      <w:r>
        <w:rPr>
          <w:noProof/>
        </w:rPr>
        <w:t>11</w:t>
      </w:r>
      <w:r>
        <w:rPr>
          <w:noProof/>
        </w:rPr>
        <w:fldChar w:fldCharType="end"/>
      </w:r>
    </w:p>
    <w:p w14:paraId="225D35F6" w14:textId="40E094E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_Toc194311816 \h </w:instrText>
      </w:r>
      <w:r>
        <w:rPr>
          <w:noProof/>
        </w:rPr>
      </w:r>
      <w:r>
        <w:rPr>
          <w:noProof/>
        </w:rPr>
        <w:fldChar w:fldCharType="separate"/>
      </w:r>
      <w:r>
        <w:rPr>
          <w:noProof/>
        </w:rPr>
        <w:t>11</w:t>
      </w:r>
      <w:r>
        <w:rPr>
          <w:noProof/>
        </w:rPr>
        <w:fldChar w:fldCharType="end"/>
      </w:r>
    </w:p>
    <w:p w14:paraId="6CEBDDE7" w14:textId="25E7570A"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_Toc194311817 \h </w:instrText>
      </w:r>
      <w:r>
        <w:rPr>
          <w:noProof/>
        </w:rPr>
      </w:r>
      <w:r>
        <w:rPr>
          <w:noProof/>
        </w:rPr>
        <w:fldChar w:fldCharType="separate"/>
      </w:r>
      <w:r>
        <w:rPr>
          <w:noProof/>
        </w:rPr>
        <w:t>12</w:t>
      </w:r>
      <w:r>
        <w:rPr>
          <w:noProof/>
        </w:rPr>
        <w:fldChar w:fldCharType="end"/>
      </w:r>
    </w:p>
    <w:p w14:paraId="2FACE852" w14:textId="0CAA6C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_Toc194311818 \h </w:instrText>
      </w:r>
      <w:r>
        <w:rPr>
          <w:noProof/>
        </w:rPr>
      </w:r>
      <w:r>
        <w:rPr>
          <w:noProof/>
        </w:rPr>
        <w:fldChar w:fldCharType="separate"/>
      </w:r>
      <w:r>
        <w:rPr>
          <w:noProof/>
        </w:rPr>
        <w:t>12</w:t>
      </w:r>
      <w:r>
        <w:rPr>
          <w:noProof/>
        </w:rPr>
        <w:fldChar w:fldCharType="end"/>
      </w:r>
    </w:p>
    <w:p w14:paraId="17595FF1" w14:textId="5DE34DD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_Toc194311819 \h </w:instrText>
      </w:r>
      <w:r>
        <w:rPr>
          <w:noProof/>
        </w:rPr>
      </w:r>
      <w:r>
        <w:rPr>
          <w:noProof/>
        </w:rPr>
        <w:fldChar w:fldCharType="separate"/>
      </w:r>
      <w:r>
        <w:rPr>
          <w:noProof/>
        </w:rPr>
        <w:t>12</w:t>
      </w:r>
      <w:r>
        <w:rPr>
          <w:noProof/>
        </w:rPr>
        <w:fldChar w:fldCharType="end"/>
      </w:r>
    </w:p>
    <w:p w14:paraId="5AC26555" w14:textId="6E949CE3"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_Toc194311820 \h </w:instrText>
      </w:r>
      <w:r>
        <w:rPr>
          <w:noProof/>
        </w:rPr>
      </w:r>
      <w:r>
        <w:rPr>
          <w:noProof/>
        </w:rPr>
        <w:fldChar w:fldCharType="separate"/>
      </w:r>
      <w:r>
        <w:rPr>
          <w:noProof/>
        </w:rPr>
        <w:t>13</w:t>
      </w:r>
      <w:r>
        <w:rPr>
          <w:noProof/>
        </w:rPr>
        <w:fldChar w:fldCharType="end"/>
      </w:r>
    </w:p>
    <w:p w14:paraId="6EB66457" w14:textId="3F30764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_Toc194311821 \h </w:instrText>
      </w:r>
      <w:r>
        <w:rPr>
          <w:noProof/>
        </w:rPr>
      </w:r>
      <w:r>
        <w:rPr>
          <w:noProof/>
        </w:rPr>
        <w:fldChar w:fldCharType="separate"/>
      </w:r>
      <w:r>
        <w:rPr>
          <w:noProof/>
        </w:rPr>
        <w:t>13</w:t>
      </w:r>
      <w:r>
        <w:rPr>
          <w:noProof/>
        </w:rPr>
        <w:fldChar w:fldCharType="end"/>
      </w:r>
    </w:p>
    <w:p w14:paraId="66343E1C" w14:textId="512C323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_Toc194311822 \h </w:instrText>
      </w:r>
      <w:r>
        <w:rPr>
          <w:noProof/>
        </w:rPr>
      </w:r>
      <w:r>
        <w:rPr>
          <w:noProof/>
        </w:rPr>
        <w:fldChar w:fldCharType="separate"/>
      </w:r>
      <w:r>
        <w:rPr>
          <w:noProof/>
        </w:rPr>
        <w:t>13</w:t>
      </w:r>
      <w:r>
        <w:rPr>
          <w:noProof/>
        </w:rPr>
        <w:fldChar w:fldCharType="end"/>
      </w:r>
    </w:p>
    <w:p w14:paraId="7D3FB693" w14:textId="7831E72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_Toc194311823 \h </w:instrText>
      </w:r>
      <w:r>
        <w:rPr>
          <w:noProof/>
        </w:rPr>
      </w:r>
      <w:r>
        <w:rPr>
          <w:noProof/>
        </w:rPr>
        <w:fldChar w:fldCharType="separate"/>
      </w:r>
      <w:r>
        <w:rPr>
          <w:noProof/>
        </w:rPr>
        <w:t>13</w:t>
      </w:r>
      <w:r>
        <w:rPr>
          <w:noProof/>
        </w:rPr>
        <w:fldChar w:fldCharType="end"/>
      </w:r>
    </w:p>
    <w:p w14:paraId="104C0FA7" w14:textId="26EAF3F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_Toc194311824 \h </w:instrText>
      </w:r>
      <w:r>
        <w:rPr>
          <w:noProof/>
        </w:rPr>
      </w:r>
      <w:r>
        <w:rPr>
          <w:noProof/>
        </w:rPr>
        <w:fldChar w:fldCharType="separate"/>
      </w:r>
      <w:r>
        <w:rPr>
          <w:noProof/>
        </w:rPr>
        <w:t>14</w:t>
      </w:r>
      <w:r>
        <w:rPr>
          <w:noProof/>
        </w:rPr>
        <w:fldChar w:fldCharType="end"/>
      </w:r>
    </w:p>
    <w:p w14:paraId="51014306" w14:textId="58BB68E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_Toc194311825 \h </w:instrText>
      </w:r>
      <w:r>
        <w:rPr>
          <w:noProof/>
        </w:rPr>
      </w:r>
      <w:r>
        <w:rPr>
          <w:noProof/>
        </w:rPr>
        <w:fldChar w:fldCharType="separate"/>
      </w:r>
      <w:r>
        <w:rPr>
          <w:noProof/>
        </w:rPr>
        <w:t>14</w:t>
      </w:r>
      <w:r>
        <w:rPr>
          <w:noProof/>
        </w:rPr>
        <w:fldChar w:fldCharType="end"/>
      </w:r>
    </w:p>
    <w:p w14:paraId="3875105A" w14:textId="1E84DA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_Toc194311826 \h </w:instrText>
      </w:r>
      <w:r>
        <w:rPr>
          <w:noProof/>
        </w:rPr>
      </w:r>
      <w:r>
        <w:rPr>
          <w:noProof/>
        </w:rPr>
        <w:fldChar w:fldCharType="separate"/>
      </w:r>
      <w:r>
        <w:rPr>
          <w:noProof/>
        </w:rPr>
        <w:t>14</w:t>
      </w:r>
      <w:r>
        <w:rPr>
          <w:noProof/>
        </w:rPr>
        <w:fldChar w:fldCharType="end"/>
      </w:r>
    </w:p>
    <w:p w14:paraId="7E0117FF" w14:textId="5E9B8283"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_Toc194311827 \h </w:instrText>
      </w:r>
      <w:r>
        <w:rPr>
          <w:noProof/>
        </w:rPr>
      </w:r>
      <w:r>
        <w:rPr>
          <w:noProof/>
        </w:rPr>
        <w:fldChar w:fldCharType="separate"/>
      </w:r>
      <w:r>
        <w:rPr>
          <w:noProof/>
        </w:rPr>
        <w:t>15</w:t>
      </w:r>
      <w:r>
        <w:rPr>
          <w:noProof/>
        </w:rPr>
        <w:fldChar w:fldCharType="end"/>
      </w:r>
    </w:p>
    <w:p w14:paraId="0B028089" w14:textId="35B40B3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_Toc194311828 \h </w:instrText>
      </w:r>
      <w:r>
        <w:rPr>
          <w:noProof/>
        </w:rPr>
      </w:r>
      <w:r>
        <w:rPr>
          <w:noProof/>
        </w:rPr>
        <w:fldChar w:fldCharType="separate"/>
      </w:r>
      <w:r>
        <w:rPr>
          <w:noProof/>
        </w:rPr>
        <w:t>15</w:t>
      </w:r>
      <w:r>
        <w:rPr>
          <w:noProof/>
        </w:rPr>
        <w:fldChar w:fldCharType="end"/>
      </w:r>
    </w:p>
    <w:p w14:paraId="7A09B4A6" w14:textId="25DDA55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_Toc194311829 \h </w:instrText>
      </w:r>
      <w:r>
        <w:rPr>
          <w:noProof/>
        </w:rPr>
      </w:r>
      <w:r>
        <w:rPr>
          <w:noProof/>
        </w:rPr>
        <w:fldChar w:fldCharType="separate"/>
      </w:r>
      <w:r>
        <w:rPr>
          <w:noProof/>
        </w:rPr>
        <w:t>16</w:t>
      </w:r>
      <w:r>
        <w:rPr>
          <w:noProof/>
        </w:rPr>
        <w:fldChar w:fldCharType="end"/>
      </w:r>
    </w:p>
    <w:p w14:paraId="61643CF0" w14:textId="2C2D721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_Toc194311830 \h </w:instrText>
      </w:r>
      <w:r>
        <w:rPr>
          <w:noProof/>
        </w:rPr>
      </w:r>
      <w:r>
        <w:rPr>
          <w:noProof/>
        </w:rPr>
        <w:fldChar w:fldCharType="separate"/>
      </w:r>
      <w:r>
        <w:rPr>
          <w:noProof/>
        </w:rPr>
        <w:t>16</w:t>
      </w:r>
      <w:r>
        <w:rPr>
          <w:noProof/>
        </w:rPr>
        <w:fldChar w:fldCharType="end"/>
      </w:r>
    </w:p>
    <w:p w14:paraId="5D82AE1C" w14:textId="16A502B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_Toc194311831 \h </w:instrText>
      </w:r>
      <w:r>
        <w:rPr>
          <w:noProof/>
        </w:rPr>
      </w:r>
      <w:r>
        <w:rPr>
          <w:noProof/>
        </w:rPr>
        <w:fldChar w:fldCharType="separate"/>
      </w:r>
      <w:r>
        <w:rPr>
          <w:noProof/>
        </w:rPr>
        <w:t>16</w:t>
      </w:r>
      <w:r>
        <w:rPr>
          <w:noProof/>
        </w:rPr>
        <w:fldChar w:fldCharType="end"/>
      </w:r>
    </w:p>
    <w:p w14:paraId="795E49BA" w14:textId="11DC356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_Toc194311832 \h </w:instrText>
      </w:r>
      <w:r>
        <w:rPr>
          <w:noProof/>
        </w:rPr>
      </w:r>
      <w:r>
        <w:rPr>
          <w:noProof/>
        </w:rPr>
        <w:fldChar w:fldCharType="separate"/>
      </w:r>
      <w:r>
        <w:rPr>
          <w:noProof/>
        </w:rPr>
        <w:t>16</w:t>
      </w:r>
      <w:r>
        <w:rPr>
          <w:noProof/>
        </w:rPr>
        <w:fldChar w:fldCharType="end"/>
      </w:r>
    </w:p>
    <w:p w14:paraId="313F5171" w14:textId="0B0766F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_Toc194311833 \h </w:instrText>
      </w:r>
      <w:r>
        <w:rPr>
          <w:noProof/>
        </w:rPr>
      </w:r>
      <w:r>
        <w:rPr>
          <w:noProof/>
        </w:rPr>
        <w:fldChar w:fldCharType="separate"/>
      </w:r>
      <w:r>
        <w:rPr>
          <w:noProof/>
        </w:rPr>
        <w:t>16</w:t>
      </w:r>
      <w:r>
        <w:rPr>
          <w:noProof/>
        </w:rPr>
        <w:fldChar w:fldCharType="end"/>
      </w:r>
    </w:p>
    <w:p w14:paraId="6524330A" w14:textId="3B7F031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_Toc194311834 \h </w:instrText>
      </w:r>
      <w:r>
        <w:rPr>
          <w:noProof/>
        </w:rPr>
      </w:r>
      <w:r>
        <w:rPr>
          <w:noProof/>
        </w:rPr>
        <w:fldChar w:fldCharType="separate"/>
      </w:r>
      <w:r>
        <w:rPr>
          <w:noProof/>
        </w:rPr>
        <w:t>16</w:t>
      </w:r>
      <w:r>
        <w:rPr>
          <w:noProof/>
        </w:rPr>
        <w:fldChar w:fldCharType="end"/>
      </w:r>
    </w:p>
    <w:p w14:paraId="38C7026A" w14:textId="2013CFB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_Toc194311835 \h </w:instrText>
      </w:r>
      <w:r>
        <w:rPr>
          <w:noProof/>
        </w:rPr>
      </w:r>
      <w:r>
        <w:rPr>
          <w:noProof/>
        </w:rPr>
        <w:fldChar w:fldCharType="separate"/>
      </w:r>
      <w:r>
        <w:rPr>
          <w:noProof/>
        </w:rPr>
        <w:t>16</w:t>
      </w:r>
      <w:r>
        <w:rPr>
          <w:noProof/>
        </w:rPr>
        <w:fldChar w:fldCharType="end"/>
      </w:r>
    </w:p>
    <w:p w14:paraId="45B4790B" w14:textId="28D7E44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_Toc194311836 \h </w:instrText>
      </w:r>
      <w:r>
        <w:rPr>
          <w:noProof/>
        </w:rPr>
      </w:r>
      <w:r>
        <w:rPr>
          <w:noProof/>
        </w:rPr>
        <w:fldChar w:fldCharType="separate"/>
      </w:r>
      <w:r>
        <w:rPr>
          <w:noProof/>
        </w:rPr>
        <w:t>17</w:t>
      </w:r>
      <w:r>
        <w:rPr>
          <w:noProof/>
        </w:rPr>
        <w:fldChar w:fldCharType="end"/>
      </w:r>
    </w:p>
    <w:p w14:paraId="37948159" w14:textId="22DE55E1"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_Toc194311837 \h </w:instrText>
      </w:r>
      <w:r>
        <w:rPr>
          <w:noProof/>
        </w:rPr>
      </w:r>
      <w:r>
        <w:rPr>
          <w:noProof/>
        </w:rPr>
        <w:fldChar w:fldCharType="separate"/>
      </w:r>
      <w:r>
        <w:rPr>
          <w:noProof/>
        </w:rPr>
        <w:t>17</w:t>
      </w:r>
      <w:r>
        <w:rPr>
          <w:noProof/>
        </w:rPr>
        <w:fldChar w:fldCharType="end"/>
      </w:r>
    </w:p>
    <w:p w14:paraId="573311D1" w14:textId="200D827E"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_Toc194311838 \h </w:instrText>
      </w:r>
      <w:r>
        <w:rPr>
          <w:noProof/>
        </w:rPr>
      </w:r>
      <w:r>
        <w:rPr>
          <w:noProof/>
        </w:rPr>
        <w:fldChar w:fldCharType="separate"/>
      </w:r>
      <w:r>
        <w:rPr>
          <w:noProof/>
        </w:rPr>
        <w:t>17</w:t>
      </w:r>
      <w:r>
        <w:rPr>
          <w:noProof/>
        </w:rPr>
        <w:fldChar w:fldCharType="end"/>
      </w:r>
    </w:p>
    <w:p w14:paraId="5D3F5AA3" w14:textId="634B6A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_Toc194311839 \h </w:instrText>
      </w:r>
      <w:r>
        <w:rPr>
          <w:noProof/>
        </w:rPr>
      </w:r>
      <w:r>
        <w:rPr>
          <w:noProof/>
        </w:rPr>
        <w:fldChar w:fldCharType="separate"/>
      </w:r>
      <w:r>
        <w:rPr>
          <w:noProof/>
        </w:rPr>
        <w:t>17</w:t>
      </w:r>
      <w:r>
        <w:rPr>
          <w:noProof/>
        </w:rPr>
        <w:fldChar w:fldCharType="end"/>
      </w:r>
    </w:p>
    <w:p w14:paraId="628505A4" w14:textId="30073B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_Toc194311840 \h </w:instrText>
      </w:r>
      <w:r>
        <w:rPr>
          <w:noProof/>
        </w:rPr>
      </w:r>
      <w:r>
        <w:rPr>
          <w:noProof/>
        </w:rPr>
        <w:fldChar w:fldCharType="separate"/>
      </w:r>
      <w:r>
        <w:rPr>
          <w:noProof/>
        </w:rPr>
        <w:t>17</w:t>
      </w:r>
      <w:r>
        <w:rPr>
          <w:noProof/>
        </w:rPr>
        <w:fldChar w:fldCharType="end"/>
      </w:r>
    </w:p>
    <w:p w14:paraId="24364A08" w14:textId="74EE6C6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_Toc194311841 \h </w:instrText>
      </w:r>
      <w:r>
        <w:rPr>
          <w:noProof/>
        </w:rPr>
      </w:r>
      <w:r>
        <w:rPr>
          <w:noProof/>
        </w:rPr>
        <w:fldChar w:fldCharType="separate"/>
      </w:r>
      <w:r>
        <w:rPr>
          <w:noProof/>
        </w:rPr>
        <w:t>17</w:t>
      </w:r>
      <w:r>
        <w:rPr>
          <w:noProof/>
        </w:rPr>
        <w:fldChar w:fldCharType="end"/>
      </w:r>
    </w:p>
    <w:p w14:paraId="51C2EC7F" w14:textId="1768A32F"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_Toc194311842 \h </w:instrText>
      </w:r>
      <w:r>
        <w:rPr>
          <w:noProof/>
        </w:rPr>
      </w:r>
      <w:r>
        <w:rPr>
          <w:noProof/>
        </w:rPr>
        <w:fldChar w:fldCharType="separate"/>
      </w:r>
      <w:r>
        <w:rPr>
          <w:noProof/>
        </w:rPr>
        <w:t>17</w:t>
      </w:r>
      <w:r>
        <w:rPr>
          <w:noProof/>
        </w:rPr>
        <w:fldChar w:fldCharType="end"/>
      </w:r>
    </w:p>
    <w:p w14:paraId="3DF7AAF0" w14:textId="79EF239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_Toc194311843 \h </w:instrText>
      </w:r>
      <w:r>
        <w:rPr>
          <w:noProof/>
        </w:rPr>
      </w:r>
      <w:r>
        <w:rPr>
          <w:noProof/>
        </w:rPr>
        <w:fldChar w:fldCharType="separate"/>
      </w:r>
      <w:r>
        <w:rPr>
          <w:noProof/>
        </w:rPr>
        <w:t>18</w:t>
      </w:r>
      <w:r>
        <w:rPr>
          <w:noProof/>
        </w:rPr>
        <w:fldChar w:fldCharType="end"/>
      </w:r>
    </w:p>
    <w:p w14:paraId="61659B1E" w14:textId="7D2D8849"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_Toc194311844 \h </w:instrText>
      </w:r>
      <w:r>
        <w:rPr>
          <w:noProof/>
        </w:rPr>
      </w:r>
      <w:r>
        <w:rPr>
          <w:noProof/>
        </w:rPr>
        <w:fldChar w:fldCharType="separate"/>
      </w:r>
      <w:r>
        <w:rPr>
          <w:noProof/>
        </w:rPr>
        <w:t>18</w:t>
      </w:r>
      <w:r>
        <w:rPr>
          <w:noProof/>
        </w:rPr>
        <w:fldChar w:fldCharType="end"/>
      </w:r>
    </w:p>
    <w:p w14:paraId="11FCB740" w14:textId="312D265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_Toc194311845 \h </w:instrText>
      </w:r>
      <w:r>
        <w:rPr>
          <w:noProof/>
        </w:rPr>
      </w:r>
      <w:r>
        <w:rPr>
          <w:noProof/>
        </w:rPr>
        <w:fldChar w:fldCharType="separate"/>
      </w:r>
      <w:r>
        <w:rPr>
          <w:noProof/>
        </w:rPr>
        <w:t>18</w:t>
      </w:r>
      <w:r>
        <w:rPr>
          <w:noProof/>
        </w:rPr>
        <w:fldChar w:fldCharType="end"/>
      </w:r>
    </w:p>
    <w:p w14:paraId="270ED490" w14:textId="37045D1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_Toc194311846 \h </w:instrText>
      </w:r>
      <w:r>
        <w:rPr>
          <w:noProof/>
        </w:rPr>
      </w:r>
      <w:r>
        <w:rPr>
          <w:noProof/>
        </w:rPr>
        <w:fldChar w:fldCharType="separate"/>
      </w:r>
      <w:r>
        <w:rPr>
          <w:noProof/>
        </w:rPr>
        <w:t>18</w:t>
      </w:r>
      <w:r>
        <w:rPr>
          <w:noProof/>
        </w:rPr>
        <w:fldChar w:fldCharType="end"/>
      </w:r>
    </w:p>
    <w:p w14:paraId="7EFD68A2" w14:textId="1FBEB87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_Toc194311847 \h </w:instrText>
      </w:r>
      <w:r>
        <w:rPr>
          <w:noProof/>
        </w:rPr>
      </w:r>
      <w:r>
        <w:rPr>
          <w:noProof/>
        </w:rPr>
        <w:fldChar w:fldCharType="separate"/>
      </w:r>
      <w:r>
        <w:rPr>
          <w:noProof/>
        </w:rPr>
        <w:t>19</w:t>
      </w:r>
      <w:r>
        <w:rPr>
          <w:noProof/>
        </w:rPr>
        <w:fldChar w:fldCharType="end"/>
      </w:r>
    </w:p>
    <w:p w14:paraId="5AA40443" w14:textId="3DF2920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_Toc194311848 \h </w:instrText>
      </w:r>
      <w:r>
        <w:rPr>
          <w:noProof/>
        </w:rPr>
      </w:r>
      <w:r>
        <w:rPr>
          <w:noProof/>
        </w:rPr>
        <w:fldChar w:fldCharType="separate"/>
      </w:r>
      <w:r>
        <w:rPr>
          <w:noProof/>
        </w:rPr>
        <w:t>19</w:t>
      </w:r>
      <w:r>
        <w:rPr>
          <w:noProof/>
        </w:rPr>
        <w:fldChar w:fldCharType="end"/>
      </w:r>
    </w:p>
    <w:p w14:paraId="61447074" w14:textId="0B79442A"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_Toc194311849 \h </w:instrText>
      </w:r>
      <w:r>
        <w:rPr>
          <w:noProof/>
        </w:rPr>
      </w:r>
      <w:r>
        <w:rPr>
          <w:noProof/>
        </w:rPr>
        <w:fldChar w:fldCharType="separate"/>
      </w:r>
      <w:r>
        <w:rPr>
          <w:noProof/>
        </w:rPr>
        <w:t>19</w:t>
      </w:r>
      <w:r>
        <w:rPr>
          <w:noProof/>
        </w:rPr>
        <w:fldChar w:fldCharType="end"/>
      </w:r>
    </w:p>
    <w:p w14:paraId="199B047C" w14:textId="312B9BD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_Toc194311850 \h </w:instrText>
      </w:r>
      <w:r>
        <w:rPr>
          <w:noProof/>
        </w:rPr>
      </w:r>
      <w:r>
        <w:rPr>
          <w:noProof/>
        </w:rPr>
        <w:fldChar w:fldCharType="separate"/>
      </w:r>
      <w:r>
        <w:rPr>
          <w:noProof/>
        </w:rPr>
        <w:t>19</w:t>
      </w:r>
      <w:r>
        <w:rPr>
          <w:noProof/>
        </w:rPr>
        <w:fldChar w:fldCharType="end"/>
      </w:r>
    </w:p>
    <w:p w14:paraId="6B07C390" w14:textId="0479C2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_Toc194311851 \h </w:instrText>
      </w:r>
      <w:r>
        <w:rPr>
          <w:noProof/>
        </w:rPr>
      </w:r>
      <w:r>
        <w:rPr>
          <w:noProof/>
        </w:rPr>
        <w:fldChar w:fldCharType="separate"/>
      </w:r>
      <w:r>
        <w:rPr>
          <w:noProof/>
        </w:rPr>
        <w:t>19</w:t>
      </w:r>
      <w:r>
        <w:rPr>
          <w:noProof/>
        </w:rPr>
        <w:fldChar w:fldCharType="end"/>
      </w:r>
    </w:p>
    <w:p w14:paraId="23E66632" w14:textId="21DFA80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_Toc194311852 \h </w:instrText>
      </w:r>
      <w:r>
        <w:rPr>
          <w:noProof/>
        </w:rPr>
      </w:r>
      <w:r>
        <w:rPr>
          <w:noProof/>
        </w:rPr>
        <w:fldChar w:fldCharType="separate"/>
      </w:r>
      <w:r>
        <w:rPr>
          <w:noProof/>
        </w:rPr>
        <w:t>19</w:t>
      </w:r>
      <w:r>
        <w:rPr>
          <w:noProof/>
        </w:rPr>
        <w:fldChar w:fldCharType="end"/>
      </w:r>
    </w:p>
    <w:p w14:paraId="58EB61CE" w14:textId="2E573C4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_Toc194311853 \h </w:instrText>
      </w:r>
      <w:r>
        <w:rPr>
          <w:noProof/>
        </w:rPr>
      </w:r>
      <w:r>
        <w:rPr>
          <w:noProof/>
        </w:rPr>
        <w:fldChar w:fldCharType="separate"/>
      </w:r>
      <w:r>
        <w:rPr>
          <w:noProof/>
        </w:rPr>
        <w:t>20</w:t>
      </w:r>
      <w:r>
        <w:rPr>
          <w:noProof/>
        </w:rPr>
        <w:fldChar w:fldCharType="end"/>
      </w:r>
    </w:p>
    <w:p w14:paraId="59140D47" w14:textId="445230C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_Toc194311854 \h </w:instrText>
      </w:r>
      <w:r>
        <w:rPr>
          <w:noProof/>
        </w:rPr>
      </w:r>
      <w:r>
        <w:rPr>
          <w:noProof/>
        </w:rPr>
        <w:fldChar w:fldCharType="separate"/>
      </w:r>
      <w:r>
        <w:rPr>
          <w:noProof/>
        </w:rPr>
        <w:t>20</w:t>
      </w:r>
      <w:r>
        <w:rPr>
          <w:noProof/>
        </w:rPr>
        <w:fldChar w:fldCharType="end"/>
      </w:r>
    </w:p>
    <w:p w14:paraId="714E36C7" w14:textId="7EBE98E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_Toc194311855 \h </w:instrText>
      </w:r>
      <w:r>
        <w:rPr>
          <w:noProof/>
        </w:rPr>
      </w:r>
      <w:r>
        <w:rPr>
          <w:noProof/>
        </w:rPr>
        <w:fldChar w:fldCharType="separate"/>
      </w:r>
      <w:r>
        <w:rPr>
          <w:noProof/>
        </w:rPr>
        <w:t>20</w:t>
      </w:r>
      <w:r>
        <w:rPr>
          <w:noProof/>
        </w:rPr>
        <w:fldChar w:fldCharType="end"/>
      </w:r>
    </w:p>
    <w:p w14:paraId="60987643" w14:textId="24B3493D"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_Toc194311856 \h </w:instrText>
      </w:r>
      <w:r>
        <w:rPr>
          <w:noProof/>
        </w:rPr>
      </w:r>
      <w:r>
        <w:rPr>
          <w:noProof/>
        </w:rPr>
        <w:fldChar w:fldCharType="separate"/>
      </w:r>
      <w:r>
        <w:rPr>
          <w:noProof/>
        </w:rPr>
        <w:t>20</w:t>
      </w:r>
      <w:r>
        <w:rPr>
          <w:noProof/>
        </w:rPr>
        <w:fldChar w:fldCharType="end"/>
      </w:r>
    </w:p>
    <w:p w14:paraId="53FDDFD9" w14:textId="5A8FAA48"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_Toc194311857 \h </w:instrText>
      </w:r>
      <w:r>
        <w:rPr>
          <w:noProof/>
        </w:rPr>
      </w:r>
      <w:r>
        <w:rPr>
          <w:noProof/>
        </w:rPr>
        <w:fldChar w:fldCharType="separate"/>
      </w:r>
      <w:r>
        <w:rPr>
          <w:noProof/>
        </w:rPr>
        <w:t>20</w:t>
      </w:r>
      <w:r>
        <w:rPr>
          <w:noProof/>
        </w:rPr>
        <w:fldChar w:fldCharType="end"/>
      </w:r>
    </w:p>
    <w:p w14:paraId="4D817D2B" w14:textId="3C0D34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_Toc194311858 \h </w:instrText>
      </w:r>
      <w:r>
        <w:rPr>
          <w:noProof/>
        </w:rPr>
      </w:r>
      <w:r>
        <w:rPr>
          <w:noProof/>
        </w:rPr>
        <w:fldChar w:fldCharType="separate"/>
      </w:r>
      <w:r>
        <w:rPr>
          <w:noProof/>
        </w:rPr>
        <w:t>20</w:t>
      </w:r>
      <w:r>
        <w:rPr>
          <w:noProof/>
        </w:rPr>
        <w:fldChar w:fldCharType="end"/>
      </w:r>
    </w:p>
    <w:p w14:paraId="7BABC5B1" w14:textId="5281A6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_Toc194311859 \h </w:instrText>
      </w:r>
      <w:r>
        <w:rPr>
          <w:noProof/>
        </w:rPr>
      </w:r>
      <w:r>
        <w:rPr>
          <w:noProof/>
        </w:rPr>
        <w:fldChar w:fldCharType="separate"/>
      </w:r>
      <w:r>
        <w:rPr>
          <w:noProof/>
        </w:rPr>
        <w:t>21</w:t>
      </w:r>
      <w:r>
        <w:rPr>
          <w:noProof/>
        </w:rPr>
        <w:fldChar w:fldCharType="end"/>
      </w:r>
    </w:p>
    <w:p w14:paraId="07CC06CC" w14:textId="0B6E6880" w:rsidR="003D5A43" w:rsidRDefault="003D5A43">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_Toc194311860 \h </w:instrText>
      </w:r>
      <w:r>
        <w:rPr>
          <w:noProof/>
        </w:rPr>
      </w:r>
      <w:r>
        <w:rPr>
          <w:noProof/>
        </w:rPr>
        <w:fldChar w:fldCharType="separate"/>
      </w:r>
      <w:r>
        <w:rPr>
          <w:noProof/>
        </w:rPr>
        <w:t>22</w:t>
      </w:r>
      <w:r>
        <w:rPr>
          <w:noProof/>
        </w:rPr>
        <w:fldChar w:fldCharType="end"/>
      </w:r>
    </w:p>
    <w:p w14:paraId="392D7E60" w14:textId="5F36233F" w:rsidR="003D5A43" w:rsidRDefault="003D5A43">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_Toc194311861 \h </w:instrText>
      </w:r>
      <w:r>
        <w:rPr>
          <w:noProof/>
        </w:rPr>
      </w:r>
      <w:r>
        <w:rPr>
          <w:noProof/>
        </w:rPr>
        <w:fldChar w:fldCharType="separate"/>
      </w:r>
      <w:r>
        <w:rPr>
          <w:noProof/>
        </w:rPr>
        <w:t>23</w:t>
      </w:r>
      <w:r>
        <w:rPr>
          <w:noProof/>
        </w:rPr>
        <w:fldChar w:fldCharType="end"/>
      </w:r>
    </w:p>
    <w:p w14:paraId="2156008B" w14:textId="3D232044"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_Toc194311862 \h </w:instrText>
      </w:r>
      <w:r>
        <w:rPr>
          <w:noProof/>
        </w:rPr>
      </w:r>
      <w:r>
        <w:rPr>
          <w:noProof/>
        </w:rPr>
        <w:fldChar w:fldCharType="separate"/>
      </w:r>
      <w:r>
        <w:rPr>
          <w:noProof/>
        </w:rPr>
        <w:t>23</w:t>
      </w:r>
      <w:r>
        <w:rPr>
          <w:noProof/>
        </w:rPr>
        <w:fldChar w:fldCharType="end"/>
      </w:r>
    </w:p>
    <w:p w14:paraId="7B5F9BE6" w14:textId="4B1CE5AD"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_Toc194311863 \h </w:instrText>
      </w:r>
      <w:r>
        <w:rPr>
          <w:noProof/>
        </w:rPr>
      </w:r>
      <w:r>
        <w:rPr>
          <w:noProof/>
        </w:rPr>
        <w:fldChar w:fldCharType="separate"/>
      </w:r>
      <w:r>
        <w:rPr>
          <w:noProof/>
        </w:rPr>
        <w:t>23</w:t>
      </w:r>
      <w:r>
        <w:rPr>
          <w:noProof/>
        </w:rPr>
        <w:fldChar w:fldCharType="end"/>
      </w:r>
    </w:p>
    <w:p w14:paraId="1DECCABB" w14:textId="01D7866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_Toc194311864 \h </w:instrText>
      </w:r>
      <w:r>
        <w:rPr>
          <w:noProof/>
        </w:rPr>
      </w:r>
      <w:r>
        <w:rPr>
          <w:noProof/>
        </w:rPr>
        <w:fldChar w:fldCharType="separate"/>
      </w:r>
      <w:r>
        <w:rPr>
          <w:noProof/>
        </w:rPr>
        <w:t>24</w:t>
      </w:r>
      <w:r>
        <w:rPr>
          <w:noProof/>
        </w:rPr>
        <w:fldChar w:fldCharType="end"/>
      </w:r>
    </w:p>
    <w:p w14:paraId="202A2B4C" w14:textId="0051BD0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_Toc194311865 \h </w:instrText>
      </w:r>
      <w:r>
        <w:rPr>
          <w:noProof/>
        </w:rPr>
      </w:r>
      <w:r>
        <w:rPr>
          <w:noProof/>
        </w:rPr>
        <w:fldChar w:fldCharType="separate"/>
      </w:r>
      <w:r>
        <w:rPr>
          <w:noProof/>
        </w:rPr>
        <w:t>25</w:t>
      </w:r>
      <w:r>
        <w:rPr>
          <w:noProof/>
        </w:rPr>
        <w:fldChar w:fldCharType="end"/>
      </w:r>
    </w:p>
    <w:p w14:paraId="0CCBC167" w14:textId="44B841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_Toc194311866 \h </w:instrText>
      </w:r>
      <w:r>
        <w:rPr>
          <w:noProof/>
        </w:rPr>
      </w:r>
      <w:r>
        <w:rPr>
          <w:noProof/>
        </w:rPr>
        <w:fldChar w:fldCharType="separate"/>
      </w:r>
      <w:r>
        <w:rPr>
          <w:noProof/>
        </w:rPr>
        <w:t>26</w:t>
      </w:r>
      <w:r>
        <w:rPr>
          <w:noProof/>
        </w:rPr>
        <w:fldChar w:fldCharType="end"/>
      </w:r>
    </w:p>
    <w:p w14:paraId="7FC74822" w14:textId="1821DD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_Toc194311867 \h </w:instrText>
      </w:r>
      <w:r>
        <w:rPr>
          <w:noProof/>
        </w:rPr>
      </w:r>
      <w:r>
        <w:rPr>
          <w:noProof/>
        </w:rPr>
        <w:fldChar w:fldCharType="separate"/>
      </w:r>
      <w:r>
        <w:rPr>
          <w:noProof/>
        </w:rPr>
        <w:t>26</w:t>
      </w:r>
      <w:r>
        <w:rPr>
          <w:noProof/>
        </w:rPr>
        <w:fldChar w:fldCharType="end"/>
      </w:r>
    </w:p>
    <w:p w14:paraId="1B2737A4" w14:textId="5626393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B.X5.1</w:t>
      </w:r>
      <w:r>
        <w:rPr>
          <w:rFonts w:asciiTheme="minorHAnsi" w:eastAsiaTheme="minorEastAsia" w:hAnsiTheme="minorHAnsi" w:cstheme="minorBidi"/>
          <w:noProof/>
          <w:kern w:val="2"/>
          <w:sz w:val="24"/>
          <w:szCs w:val="24"/>
          <w14:ligatures w14:val="standardContextual"/>
        </w:rPr>
        <w:tab/>
      </w:r>
      <w:r>
        <w:rPr>
          <w:noProof/>
        </w:rPr>
        <w:t>Return All Attributes</w:t>
      </w:r>
      <w:r>
        <w:rPr>
          <w:noProof/>
        </w:rPr>
        <w:tab/>
      </w:r>
      <w:r>
        <w:rPr>
          <w:noProof/>
        </w:rPr>
        <w:fldChar w:fldCharType="begin"/>
      </w:r>
      <w:r>
        <w:rPr>
          <w:noProof/>
        </w:rPr>
        <w:instrText xml:space="preserve"> PAGEREF _Toc194311868 \h </w:instrText>
      </w:r>
      <w:r>
        <w:rPr>
          <w:noProof/>
        </w:rPr>
      </w:r>
      <w:r>
        <w:rPr>
          <w:noProof/>
        </w:rPr>
        <w:fldChar w:fldCharType="separate"/>
      </w:r>
      <w:r>
        <w:rPr>
          <w:noProof/>
        </w:rPr>
        <w:t>26</w:t>
      </w:r>
      <w:r>
        <w:rPr>
          <w:noProof/>
        </w:rPr>
        <w:fldChar w:fldCharType="end"/>
      </w:r>
    </w:p>
    <w:p w14:paraId="4A8E48A6" w14:textId="2482C9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B.X5.2</w:t>
      </w:r>
      <w:r>
        <w:rPr>
          <w:rFonts w:asciiTheme="minorHAnsi" w:eastAsiaTheme="minorEastAsia" w:hAnsiTheme="minorHAnsi" w:cstheme="minorBidi"/>
          <w:noProof/>
          <w:kern w:val="2"/>
          <w:sz w:val="24"/>
          <w:szCs w:val="24"/>
          <w14:ligatures w14:val="standardContextual"/>
        </w:rPr>
        <w:tab/>
      </w:r>
      <w:r>
        <w:rPr>
          <w:noProof/>
        </w:rPr>
        <w:t>Returning Specific Attributes Only</w:t>
      </w:r>
      <w:r>
        <w:rPr>
          <w:noProof/>
        </w:rPr>
        <w:tab/>
      </w:r>
      <w:r>
        <w:rPr>
          <w:noProof/>
        </w:rPr>
        <w:fldChar w:fldCharType="begin"/>
      </w:r>
      <w:r>
        <w:rPr>
          <w:noProof/>
        </w:rPr>
        <w:instrText xml:space="preserve"> PAGEREF _Toc194311869 \h </w:instrText>
      </w:r>
      <w:r>
        <w:rPr>
          <w:noProof/>
        </w:rPr>
      </w:r>
      <w:r>
        <w:rPr>
          <w:noProof/>
        </w:rPr>
        <w:fldChar w:fldCharType="separate"/>
      </w:r>
      <w:r>
        <w:rPr>
          <w:noProof/>
        </w:rPr>
        <w:t>28</w:t>
      </w:r>
      <w:r>
        <w:rPr>
          <w:noProof/>
        </w:rPr>
        <w:fldChar w:fldCharType="end"/>
      </w:r>
    </w:p>
    <w:p w14:paraId="4F85D960" w14:textId="7D4807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Scheduled Procedure Steps</w:t>
      </w:r>
      <w:r>
        <w:rPr>
          <w:noProof/>
        </w:rPr>
        <w:tab/>
      </w:r>
      <w:r>
        <w:rPr>
          <w:noProof/>
        </w:rPr>
        <w:fldChar w:fldCharType="begin"/>
      </w:r>
      <w:r>
        <w:rPr>
          <w:noProof/>
        </w:rPr>
        <w:instrText xml:space="preserve"> PAGEREF _Toc194311870 \h </w:instrText>
      </w:r>
      <w:r>
        <w:rPr>
          <w:noProof/>
        </w:rPr>
      </w:r>
      <w:r>
        <w:rPr>
          <w:noProof/>
        </w:rPr>
        <w:fldChar w:fldCharType="separate"/>
      </w:r>
      <w:r>
        <w:rPr>
          <w:noProof/>
        </w:rPr>
        <w:t>28</w:t>
      </w:r>
      <w:r>
        <w:rPr>
          <w:noProof/>
        </w:rPr>
        <w:fldChar w:fldCharType="end"/>
      </w:r>
    </w:p>
    <w:p w14:paraId="5CF1263E" w14:textId="50DE7355"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_Toc194311871 \h </w:instrText>
      </w:r>
      <w:r>
        <w:rPr>
          <w:noProof/>
        </w:rPr>
      </w:r>
      <w:r>
        <w:rPr>
          <w:noProof/>
        </w:rPr>
        <w:fldChar w:fldCharType="separate"/>
      </w:r>
      <w:r>
        <w:rPr>
          <w:noProof/>
        </w:rPr>
        <w:t>30</w:t>
      </w:r>
      <w:r>
        <w:rPr>
          <w:noProof/>
        </w:rPr>
        <w:fldChar w:fldCharType="end"/>
      </w:r>
    </w:p>
    <w:p w14:paraId="2A5507B8" w14:textId="68B79F9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_Toc194311872 \h </w:instrText>
      </w:r>
      <w:r>
        <w:rPr>
          <w:noProof/>
        </w:rPr>
      </w:r>
      <w:r>
        <w:rPr>
          <w:noProof/>
        </w:rPr>
        <w:fldChar w:fldCharType="separate"/>
      </w:r>
      <w:r>
        <w:rPr>
          <w:noProof/>
        </w:rPr>
        <w:t>30</w:t>
      </w:r>
      <w:r>
        <w:rPr>
          <w:noProof/>
        </w:rPr>
        <w:fldChar w:fldCharType="end"/>
      </w:r>
    </w:p>
    <w:p w14:paraId="1B15E69A" w14:textId="3ACE55D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_Toc194311873 \h </w:instrText>
      </w:r>
      <w:r>
        <w:rPr>
          <w:noProof/>
        </w:rPr>
      </w:r>
      <w:r>
        <w:rPr>
          <w:noProof/>
        </w:rPr>
        <w:fldChar w:fldCharType="separate"/>
      </w:r>
      <w:r>
        <w:rPr>
          <w:noProof/>
        </w:rPr>
        <w:t>32</w:t>
      </w:r>
      <w:r>
        <w:rPr>
          <w:noProof/>
        </w:rPr>
        <w:fldChar w:fldCharType="end"/>
      </w:r>
    </w:p>
    <w:p w14:paraId="323C63BC" w14:textId="1A1003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_Toc194311874 \h </w:instrText>
      </w:r>
      <w:r>
        <w:rPr>
          <w:noProof/>
        </w:rPr>
      </w:r>
      <w:r>
        <w:rPr>
          <w:noProof/>
        </w:rPr>
        <w:fldChar w:fldCharType="separate"/>
      </w:r>
      <w:r>
        <w:rPr>
          <w:noProof/>
        </w:rPr>
        <w:t>34</w:t>
      </w:r>
      <w:r>
        <w:rPr>
          <w:noProof/>
        </w:rPr>
        <w:fldChar w:fldCharType="end"/>
      </w:r>
    </w:p>
    <w:p w14:paraId="51CAE934" w14:textId="53B3BCA1"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_Toc194311875 \h </w:instrText>
      </w:r>
      <w:r>
        <w:rPr>
          <w:noProof/>
        </w:rPr>
      </w:r>
      <w:r>
        <w:rPr>
          <w:noProof/>
        </w:rPr>
        <w:fldChar w:fldCharType="separate"/>
      </w:r>
      <w:r>
        <w:rPr>
          <w:noProof/>
        </w:rPr>
        <w:t>37</w:t>
      </w:r>
      <w:r>
        <w:rPr>
          <w:noProof/>
        </w:rPr>
        <w:fldChar w:fldCharType="end"/>
      </w:r>
    </w:p>
    <w:p w14:paraId="70615BC9" w14:textId="0DBD6B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_Toc194311876 \h </w:instrText>
      </w:r>
      <w:r>
        <w:rPr>
          <w:noProof/>
        </w:rPr>
      </w:r>
      <w:r>
        <w:rPr>
          <w:noProof/>
        </w:rPr>
        <w:fldChar w:fldCharType="separate"/>
      </w:r>
      <w:r>
        <w:rPr>
          <w:noProof/>
        </w:rPr>
        <w:t>38</w:t>
      </w:r>
      <w:r>
        <w:rPr>
          <w:noProof/>
        </w:rPr>
        <w:fldChar w:fldCharType="end"/>
      </w:r>
    </w:p>
    <w:p w14:paraId="620B1D70" w14:textId="70C21D8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_Toc194311877 \h </w:instrText>
      </w:r>
      <w:r>
        <w:rPr>
          <w:noProof/>
        </w:rPr>
      </w:r>
      <w:r>
        <w:rPr>
          <w:noProof/>
        </w:rPr>
        <w:fldChar w:fldCharType="separate"/>
      </w:r>
      <w:r>
        <w:rPr>
          <w:noProof/>
        </w:rPr>
        <w:t>38</w:t>
      </w:r>
      <w:r>
        <w:rPr>
          <w:noProof/>
        </w:rPr>
        <w:fldChar w:fldCharType="end"/>
      </w:r>
    </w:p>
    <w:p w14:paraId="5F752F6C" w14:textId="7CA876D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_Toc194311878 \h </w:instrText>
      </w:r>
      <w:r>
        <w:rPr>
          <w:noProof/>
        </w:rPr>
      </w:r>
      <w:r>
        <w:rPr>
          <w:noProof/>
        </w:rPr>
        <w:fldChar w:fldCharType="separate"/>
      </w:r>
      <w:r>
        <w:rPr>
          <w:noProof/>
        </w:rPr>
        <w:t>38</w:t>
      </w:r>
      <w:r>
        <w:rPr>
          <w:noProof/>
        </w:rPr>
        <w:fldChar w:fldCharType="end"/>
      </w:r>
    </w:p>
    <w:p w14:paraId="2DA924FE" w14:textId="16F7CEC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_Toc194311879 \h </w:instrText>
      </w:r>
      <w:r>
        <w:rPr>
          <w:noProof/>
        </w:rPr>
      </w:r>
      <w:r>
        <w:rPr>
          <w:noProof/>
        </w:rPr>
        <w:fldChar w:fldCharType="separate"/>
      </w:r>
      <w:r>
        <w:rPr>
          <w:noProof/>
        </w:rPr>
        <w:t>38</w:t>
      </w:r>
      <w:r>
        <w:rPr>
          <w:noProof/>
        </w:rPr>
        <w:fldChar w:fldCharType="end"/>
      </w:r>
    </w:p>
    <w:p w14:paraId="4CFCE72F" w14:textId="27E465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_Toc194311880 \h </w:instrText>
      </w:r>
      <w:r>
        <w:rPr>
          <w:noProof/>
        </w:rPr>
      </w:r>
      <w:r>
        <w:rPr>
          <w:noProof/>
        </w:rPr>
        <w:fldChar w:fldCharType="separate"/>
      </w:r>
      <w:r>
        <w:rPr>
          <w:noProof/>
        </w:rPr>
        <w:t>39</w:t>
      </w:r>
      <w:r>
        <w:rPr>
          <w:noProof/>
        </w:rPr>
        <w:fldChar w:fldCharType="end"/>
      </w:r>
    </w:p>
    <w:p w14:paraId="1D3DD7C8" w14:textId="2F8657B1"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_Toc194311881 \h </w:instrText>
      </w:r>
      <w:r>
        <w:rPr>
          <w:noProof/>
        </w:rPr>
      </w:r>
      <w:r>
        <w:rPr>
          <w:noProof/>
        </w:rPr>
        <w:fldChar w:fldCharType="separate"/>
      </w:r>
      <w:r>
        <w:rPr>
          <w:noProof/>
        </w:rPr>
        <w:t>39</w:t>
      </w:r>
      <w:r>
        <w:rPr>
          <w:noProof/>
        </w:rPr>
        <w:fldChar w:fldCharType="end"/>
      </w:r>
    </w:p>
    <w:p w14:paraId="688BE819" w14:textId="5106035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Scheduled Procedure Step Web Service</w:t>
      </w:r>
      <w:r>
        <w:rPr>
          <w:noProof/>
        </w:rPr>
        <w:tab/>
      </w:r>
      <w:r>
        <w:rPr>
          <w:noProof/>
        </w:rPr>
        <w:fldChar w:fldCharType="begin"/>
      </w:r>
      <w:r>
        <w:rPr>
          <w:noProof/>
        </w:rPr>
        <w:instrText xml:space="preserve"> PAGEREF _Toc194311882 \h </w:instrText>
      </w:r>
      <w:r>
        <w:rPr>
          <w:noProof/>
        </w:rPr>
      </w:r>
      <w:r>
        <w:rPr>
          <w:noProof/>
        </w:rPr>
        <w:fldChar w:fldCharType="separate"/>
      </w:r>
      <w:r>
        <w:rPr>
          <w:noProof/>
        </w:rPr>
        <w:t>39</w:t>
      </w:r>
      <w:r>
        <w:rPr>
          <w:noProof/>
        </w:rPr>
        <w:fldChar w:fldCharType="end"/>
      </w:r>
    </w:p>
    <w:p w14:paraId="5A53FC1E" w14:textId="3B53A595"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Scheduled Procedure Step Service</w:t>
      </w:r>
      <w:r>
        <w:rPr>
          <w:noProof/>
        </w:rPr>
        <w:tab/>
      </w:r>
      <w:r>
        <w:rPr>
          <w:noProof/>
        </w:rPr>
        <w:fldChar w:fldCharType="begin"/>
      </w:r>
      <w:r>
        <w:rPr>
          <w:noProof/>
        </w:rPr>
        <w:instrText xml:space="preserve"> PAGEREF _Toc194311883 \h </w:instrText>
      </w:r>
      <w:r>
        <w:rPr>
          <w:noProof/>
        </w:rPr>
      </w:r>
      <w:r>
        <w:rPr>
          <w:noProof/>
        </w:rPr>
        <w:fldChar w:fldCharType="separate"/>
      </w:r>
      <w:r>
        <w:rPr>
          <w:noProof/>
        </w:rPr>
        <w:t>39</w:t>
      </w:r>
      <w:r>
        <w:rPr>
          <w:noProof/>
        </w:rPr>
        <w:fldChar w:fldCharType="end"/>
      </w:r>
    </w:p>
    <w:p w14:paraId="62FC0076" w14:textId="340A279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_Toc194311884 \h </w:instrText>
      </w:r>
      <w:r>
        <w:rPr>
          <w:noProof/>
        </w:rPr>
      </w:r>
      <w:r>
        <w:rPr>
          <w:noProof/>
        </w:rPr>
        <w:fldChar w:fldCharType="separate"/>
      </w:r>
      <w:r>
        <w:rPr>
          <w:noProof/>
        </w:rPr>
        <w:t>39</w:t>
      </w:r>
      <w:r>
        <w:rPr>
          <w:noProof/>
        </w:rPr>
        <w:fldChar w:fldCharType="end"/>
      </w:r>
    </w:p>
    <w:p w14:paraId="78AA887A" w14:textId="28A3D4C5"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_Toc194311885 \h </w:instrText>
      </w:r>
      <w:r>
        <w:rPr>
          <w:noProof/>
        </w:rPr>
      </w:r>
      <w:r>
        <w:rPr>
          <w:noProof/>
        </w:rPr>
        <w:fldChar w:fldCharType="separate"/>
      </w:r>
      <w:r>
        <w:rPr>
          <w:noProof/>
        </w:rPr>
        <w:t>39</w:t>
      </w:r>
      <w:r>
        <w:rPr>
          <w:noProof/>
        </w:rPr>
        <w:fldChar w:fldCharType="end"/>
      </w:r>
    </w:p>
    <w:p w14:paraId="4142B9D0" w14:textId="1C7905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_Toc194311886 \h </w:instrText>
      </w:r>
      <w:r>
        <w:rPr>
          <w:noProof/>
        </w:rPr>
      </w:r>
      <w:r>
        <w:rPr>
          <w:noProof/>
        </w:rPr>
        <w:fldChar w:fldCharType="separate"/>
      </w:r>
      <w:r>
        <w:rPr>
          <w:noProof/>
        </w:rPr>
        <w:t>40</w:t>
      </w:r>
      <w:r>
        <w:rPr>
          <w:noProof/>
        </w:rPr>
        <w:fldChar w:fldCharType="end"/>
      </w:r>
    </w:p>
    <w:p w14:paraId="37DF4664" w14:textId="1F0EA55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_Toc194311887 \h </w:instrText>
      </w:r>
      <w:r>
        <w:rPr>
          <w:noProof/>
        </w:rPr>
      </w:r>
      <w:r>
        <w:rPr>
          <w:noProof/>
        </w:rPr>
        <w:fldChar w:fldCharType="separate"/>
      </w:r>
      <w:r>
        <w:rPr>
          <w:noProof/>
        </w:rPr>
        <w:t>40</w:t>
      </w:r>
      <w:r>
        <w:rPr>
          <w:noProof/>
        </w:rPr>
        <w:fldChar w:fldCharType="end"/>
      </w:r>
    </w:p>
    <w:p w14:paraId="0B9C3E67" w14:textId="68ADA6C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_Toc194311888 \h </w:instrText>
      </w:r>
      <w:r>
        <w:rPr>
          <w:noProof/>
        </w:rPr>
      </w:r>
      <w:r>
        <w:rPr>
          <w:noProof/>
        </w:rPr>
        <w:fldChar w:fldCharType="separate"/>
      </w:r>
      <w:r>
        <w:rPr>
          <w:noProof/>
        </w:rPr>
        <w:t>40</w:t>
      </w:r>
      <w:r>
        <w:rPr>
          <w:noProof/>
        </w:rPr>
        <w:fldChar w:fldCharType="end"/>
      </w:r>
    </w:p>
    <w:p w14:paraId="0412A141" w14:textId="7341725C"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_Toc194311889 \h </w:instrText>
      </w:r>
      <w:r>
        <w:rPr>
          <w:noProof/>
        </w:rPr>
      </w:r>
      <w:r>
        <w:rPr>
          <w:noProof/>
        </w:rPr>
        <w:fldChar w:fldCharType="separate"/>
      </w:r>
      <w:r>
        <w:rPr>
          <w:noProof/>
        </w:rPr>
        <w:t>41</w:t>
      </w:r>
      <w:r>
        <w:rPr>
          <w:noProof/>
        </w:rPr>
        <w:fldChar w:fldCharType="end"/>
      </w:r>
    </w:p>
    <w:p w14:paraId="59C0F80E" w14:textId="4720C1A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_Toc194311890 \h </w:instrText>
      </w:r>
      <w:r>
        <w:rPr>
          <w:noProof/>
        </w:rPr>
      </w:r>
      <w:r>
        <w:rPr>
          <w:noProof/>
        </w:rPr>
        <w:fldChar w:fldCharType="separate"/>
      </w:r>
      <w:r>
        <w:rPr>
          <w:noProof/>
        </w:rPr>
        <w:t>42</w:t>
      </w:r>
      <w:r>
        <w:rPr>
          <w:noProof/>
        </w:rPr>
        <w:fldChar w:fldCharType="end"/>
      </w:r>
    </w:p>
    <w:p w14:paraId="5AF908D3" w14:textId="16005290"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_Toc194311891 \h </w:instrText>
      </w:r>
      <w:r>
        <w:rPr>
          <w:noProof/>
        </w:rPr>
      </w:r>
      <w:r>
        <w:rPr>
          <w:noProof/>
        </w:rPr>
        <w:fldChar w:fldCharType="separate"/>
      </w:r>
      <w:r>
        <w:rPr>
          <w:noProof/>
        </w:rPr>
        <w:t>42</w:t>
      </w:r>
      <w:r>
        <w:rPr>
          <w:noProof/>
        </w:rPr>
        <w:fldChar w:fldCharType="end"/>
      </w:r>
    </w:p>
    <w:p w14:paraId="1ED47B65" w14:textId="47DCE418"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_Toc194311892 \h </w:instrText>
      </w:r>
      <w:r>
        <w:rPr>
          <w:noProof/>
        </w:rPr>
      </w:r>
      <w:r>
        <w:rPr>
          <w:noProof/>
        </w:rPr>
        <w:fldChar w:fldCharType="separate"/>
      </w:r>
      <w:r>
        <w:rPr>
          <w:noProof/>
        </w:rPr>
        <w:t>42</w:t>
      </w:r>
      <w:r>
        <w:rPr>
          <w:noProof/>
        </w:rPr>
        <w:fldChar w:fldCharType="end"/>
      </w:r>
    </w:p>
    <w:p w14:paraId="588E8504" w14:textId="51D90D26" w:rsidR="003D5A43" w:rsidRDefault="003D5A43">
      <w:pPr>
        <w:pStyle w:val="TOC5"/>
        <w:rPr>
          <w:rFonts w:asciiTheme="minorHAnsi" w:eastAsiaTheme="minorEastAsia" w:hAnsiTheme="minorHAnsi" w:cstheme="minorBidi"/>
          <w:noProof/>
          <w:kern w:val="2"/>
          <w:sz w:val="24"/>
          <w:szCs w:val="24"/>
          <w14:ligatures w14:val="standardContextual"/>
        </w:rPr>
      </w:pPr>
      <w:r>
        <w:rPr>
          <w:noProof/>
        </w:rPr>
        <w:lastRenderedPageBreak/>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_Toc194311893 \h </w:instrText>
      </w:r>
      <w:r>
        <w:rPr>
          <w:noProof/>
        </w:rPr>
      </w:r>
      <w:r>
        <w:rPr>
          <w:noProof/>
        </w:rPr>
        <w:fldChar w:fldCharType="separate"/>
      </w:r>
      <w:r>
        <w:rPr>
          <w:noProof/>
        </w:rPr>
        <w:t>43</w:t>
      </w:r>
      <w:r>
        <w:rPr>
          <w:noProof/>
        </w:rPr>
        <w:fldChar w:fldCharType="end"/>
      </w:r>
    </w:p>
    <w:p w14:paraId="6E91D48D" w14:textId="2740664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_Toc194311894 \h </w:instrText>
      </w:r>
      <w:r>
        <w:rPr>
          <w:noProof/>
        </w:rPr>
      </w:r>
      <w:r>
        <w:rPr>
          <w:noProof/>
        </w:rPr>
        <w:fldChar w:fldCharType="separate"/>
      </w:r>
      <w:r>
        <w:rPr>
          <w:noProof/>
        </w:rPr>
        <w:t>43</w:t>
      </w:r>
      <w:r>
        <w:rPr>
          <w:noProof/>
        </w:rPr>
        <w:fldChar w:fldCharType="end"/>
      </w:r>
    </w:p>
    <w:p w14:paraId="6B9406DA" w14:textId="00DCCA5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_Toc194311895 \h </w:instrText>
      </w:r>
      <w:r>
        <w:rPr>
          <w:noProof/>
        </w:rPr>
      </w:r>
      <w:r>
        <w:rPr>
          <w:noProof/>
        </w:rPr>
        <w:fldChar w:fldCharType="separate"/>
      </w:r>
      <w:r>
        <w:rPr>
          <w:noProof/>
        </w:rPr>
        <w:t>44</w:t>
      </w:r>
      <w:r>
        <w:rPr>
          <w:noProof/>
        </w:rPr>
        <w:fldChar w:fldCharType="end"/>
      </w:r>
    </w:p>
    <w:p w14:paraId="28D7CD1C" w14:textId="2E5AF9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_Toc194311896 \h </w:instrText>
      </w:r>
      <w:r>
        <w:rPr>
          <w:noProof/>
        </w:rPr>
      </w:r>
      <w:r>
        <w:rPr>
          <w:noProof/>
        </w:rPr>
        <w:fldChar w:fldCharType="separate"/>
      </w:r>
      <w:r>
        <w:rPr>
          <w:noProof/>
        </w:rPr>
        <w:t>45</w:t>
      </w:r>
      <w:r>
        <w:rPr>
          <w:noProof/>
        </w:rPr>
        <w:fldChar w:fldCharType="end"/>
      </w:r>
    </w:p>
    <w:p w14:paraId="79E48502" w14:textId="50F6147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_Toc194311897 \h </w:instrText>
      </w:r>
      <w:r>
        <w:rPr>
          <w:noProof/>
        </w:rPr>
      </w:r>
      <w:r>
        <w:rPr>
          <w:noProof/>
        </w:rPr>
        <w:fldChar w:fldCharType="separate"/>
      </w:r>
      <w:r>
        <w:rPr>
          <w:noProof/>
        </w:rPr>
        <w:t>45</w:t>
      </w:r>
      <w:r>
        <w:rPr>
          <w:noProof/>
        </w:rPr>
        <w:fldChar w:fldCharType="end"/>
      </w:r>
    </w:p>
    <w:p w14:paraId="4ECF95C3" w14:textId="529607BD"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_Toc194311898 \h </w:instrText>
      </w:r>
      <w:r>
        <w:rPr>
          <w:noProof/>
        </w:rPr>
      </w:r>
      <w:r>
        <w:rPr>
          <w:noProof/>
        </w:rPr>
        <w:fldChar w:fldCharType="separate"/>
      </w:r>
      <w:r>
        <w:rPr>
          <w:noProof/>
        </w:rPr>
        <w:t>45</w:t>
      </w:r>
      <w:r>
        <w:rPr>
          <w:noProof/>
        </w:rPr>
        <w:fldChar w:fldCharType="end"/>
      </w:r>
    </w:p>
    <w:p w14:paraId="0CB13362" w14:textId="02B3A178"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_Toc194311899 \h </w:instrText>
      </w:r>
      <w:r>
        <w:rPr>
          <w:noProof/>
        </w:rPr>
      </w:r>
      <w:r>
        <w:rPr>
          <w:noProof/>
        </w:rPr>
        <w:fldChar w:fldCharType="separate"/>
      </w:r>
      <w:r>
        <w:rPr>
          <w:noProof/>
        </w:rPr>
        <w:t>45</w:t>
      </w:r>
      <w:r>
        <w:rPr>
          <w:noProof/>
        </w:rPr>
        <w:fldChar w:fldCharType="end"/>
      </w:r>
    </w:p>
    <w:p w14:paraId="050CEC67" w14:textId="14486C21"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_Toc194311900 \h </w:instrText>
      </w:r>
      <w:r>
        <w:rPr>
          <w:noProof/>
        </w:rPr>
      </w:r>
      <w:r>
        <w:rPr>
          <w:noProof/>
        </w:rPr>
        <w:fldChar w:fldCharType="separate"/>
      </w:r>
      <w:r>
        <w:rPr>
          <w:noProof/>
        </w:rPr>
        <w:t>45</w:t>
      </w:r>
      <w:r>
        <w:rPr>
          <w:noProof/>
        </w:rPr>
        <w:fldChar w:fldCharType="end"/>
      </w:r>
    </w:p>
    <w:p w14:paraId="5BD5EEED" w14:textId="57F0112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_Toc194311901 \h </w:instrText>
      </w:r>
      <w:r>
        <w:rPr>
          <w:noProof/>
        </w:rPr>
      </w:r>
      <w:r>
        <w:rPr>
          <w:noProof/>
        </w:rPr>
        <w:fldChar w:fldCharType="separate"/>
      </w:r>
      <w:r>
        <w:rPr>
          <w:noProof/>
        </w:rPr>
        <w:t>45</w:t>
      </w:r>
      <w:r>
        <w:rPr>
          <w:noProof/>
        </w:rPr>
        <w:fldChar w:fldCharType="end"/>
      </w:r>
    </w:p>
    <w:p w14:paraId="393BED30" w14:textId="26BAF05D"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_Toc194311902 \h </w:instrText>
      </w:r>
      <w:r>
        <w:rPr>
          <w:noProof/>
        </w:rPr>
      </w:r>
      <w:r>
        <w:rPr>
          <w:noProof/>
        </w:rPr>
        <w:fldChar w:fldCharType="separate"/>
      </w:r>
      <w:r>
        <w:rPr>
          <w:noProof/>
        </w:rPr>
        <w:t>46</w:t>
      </w:r>
      <w:r>
        <w:rPr>
          <w:noProof/>
        </w:rPr>
        <w:fldChar w:fldCharType="end"/>
      </w:r>
    </w:p>
    <w:p w14:paraId="4B072447" w14:textId="2DFD2B8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_Toc194311903 \h </w:instrText>
      </w:r>
      <w:r>
        <w:rPr>
          <w:noProof/>
        </w:rPr>
      </w:r>
      <w:r>
        <w:rPr>
          <w:noProof/>
        </w:rPr>
        <w:fldChar w:fldCharType="separate"/>
      </w:r>
      <w:r>
        <w:rPr>
          <w:noProof/>
        </w:rPr>
        <w:t>46</w:t>
      </w:r>
      <w:r>
        <w:rPr>
          <w:noProof/>
        </w:rPr>
        <w:fldChar w:fldCharType="end"/>
      </w:r>
    </w:p>
    <w:p w14:paraId="6C078976" w14:textId="0B4ACE6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_Toc194311904 \h </w:instrText>
      </w:r>
      <w:r>
        <w:rPr>
          <w:noProof/>
        </w:rPr>
      </w:r>
      <w:r>
        <w:rPr>
          <w:noProof/>
        </w:rPr>
        <w:fldChar w:fldCharType="separate"/>
      </w:r>
      <w:r>
        <w:rPr>
          <w:noProof/>
        </w:rPr>
        <w:t>46</w:t>
      </w:r>
      <w:r>
        <w:rPr>
          <w:noProof/>
        </w:rPr>
        <w:fldChar w:fldCharType="end"/>
      </w:r>
    </w:p>
    <w:p w14:paraId="7831739E" w14:textId="4C7F044A"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_Toc194311905 \h </w:instrText>
      </w:r>
      <w:r>
        <w:rPr>
          <w:noProof/>
        </w:rPr>
      </w:r>
      <w:r>
        <w:rPr>
          <w:noProof/>
        </w:rPr>
        <w:fldChar w:fldCharType="separate"/>
      </w:r>
      <w:r>
        <w:rPr>
          <w:noProof/>
        </w:rPr>
        <w:t>47</w:t>
      </w:r>
      <w:r>
        <w:rPr>
          <w:noProof/>
        </w:rPr>
        <w:fldChar w:fldCharType="end"/>
      </w:r>
    </w:p>
    <w:p w14:paraId="1C2D6910" w14:textId="09265694"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_Toc194311906 \h </w:instrText>
      </w:r>
      <w:r>
        <w:rPr>
          <w:noProof/>
        </w:rPr>
      </w:r>
      <w:r>
        <w:rPr>
          <w:noProof/>
        </w:rPr>
        <w:fldChar w:fldCharType="separate"/>
      </w:r>
      <w:r>
        <w:rPr>
          <w:noProof/>
        </w:rPr>
        <w:t>47</w:t>
      </w:r>
      <w:r>
        <w:rPr>
          <w:noProof/>
        </w:rPr>
        <w:fldChar w:fldCharType="end"/>
      </w:r>
    </w:p>
    <w:p w14:paraId="15245D9C" w14:textId="1490EAC9"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_Toc194311907 \h </w:instrText>
      </w:r>
      <w:r>
        <w:rPr>
          <w:noProof/>
        </w:rPr>
      </w:r>
      <w:r>
        <w:rPr>
          <w:noProof/>
        </w:rPr>
        <w:fldChar w:fldCharType="separate"/>
      </w:r>
      <w:r>
        <w:rPr>
          <w:noProof/>
        </w:rPr>
        <w:t>48</w:t>
      </w:r>
      <w:r>
        <w:rPr>
          <w:noProof/>
        </w:rPr>
        <w:fldChar w:fldCharType="end"/>
      </w:r>
    </w:p>
    <w:p w14:paraId="2F27F87F" w14:textId="7E48CBA3"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_Toc194311908 \h </w:instrText>
      </w:r>
      <w:r>
        <w:rPr>
          <w:noProof/>
        </w:rPr>
      </w:r>
      <w:r>
        <w:rPr>
          <w:noProof/>
        </w:rPr>
        <w:fldChar w:fldCharType="separate"/>
      </w:r>
      <w:r>
        <w:rPr>
          <w:noProof/>
        </w:rPr>
        <w:t>48</w:t>
      </w:r>
      <w:r>
        <w:rPr>
          <w:noProof/>
        </w:rPr>
        <w:fldChar w:fldCharType="end"/>
      </w:r>
    </w:p>
    <w:p w14:paraId="79D5A674" w14:textId="2B74FD46" w:rsidR="002E6E25" w:rsidRDefault="002E6E25" w:rsidP="002E6E25">
      <w:pPr>
        <w:pStyle w:val="Heading1"/>
        <w:rPr>
          <w:b w:val="0"/>
          <w:sz w:val="20"/>
        </w:rPr>
      </w:pPr>
      <w:r>
        <w:rPr>
          <w:b w:val="0"/>
        </w:rPr>
        <w:fldChar w:fldCharType="end"/>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A07E623" w14:textId="67863423" w:rsidR="002E6E25" w:rsidRDefault="002E6E25" w:rsidP="002E6E25">
      <w:pPr>
        <w:sectPr w:rsidR="002E6E25" w:rsidSect="008E7712">
          <w:headerReference w:type="even" r:id="rId12"/>
          <w:headerReference w:type="default" r:id="rId13"/>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8" w:name="_Toc194311798"/>
      <w:bookmarkStart w:id="29" w:name="B_Toc380506547"/>
      <w:bookmarkStart w:id="30" w:name="B_Toc380506713"/>
      <w:bookmarkStart w:id="31" w:name="B_Toc381364167"/>
      <w:bookmarkStart w:id="32" w:name="B_Toc381364735"/>
      <w:bookmarkStart w:id="33" w:name="B_Toc381364827"/>
      <w:bookmarkStart w:id="34" w:name="B_Toc381365352"/>
      <w:bookmarkStart w:id="35" w:name="B_Toc381366969"/>
      <w:bookmarkStart w:id="36" w:name="B_Toc381367235"/>
      <w:bookmarkStart w:id="37" w:name="B_Toc381367087"/>
      <w:bookmarkStart w:id="38" w:name="_Toc383410979"/>
      <w:bookmarkStart w:id="39" w:name="_Toc383412036"/>
      <w:bookmarkStart w:id="40" w:name="_Toc383412278"/>
      <w:bookmarkStart w:id="41" w:name="_Toc383420820"/>
      <w:bookmarkStart w:id="42" w:name="_Toc383444068"/>
      <w:bookmarkStart w:id="43" w:name="_Toc383447977"/>
      <w:bookmarkStart w:id="44" w:name="_Toc385134607"/>
      <w:bookmarkStart w:id="45" w:name="_Toc385134679"/>
      <w:bookmarkStart w:id="46" w:name="_Toc390043196"/>
      <w:bookmarkStart w:id="47" w:name="_Toc390043336"/>
      <w:r>
        <w:lastRenderedPageBreak/>
        <w:t>Document History</w:t>
      </w:r>
      <w:bookmarkEnd w:id="28"/>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r w:rsidR="00A1685C" w14:paraId="5C106338" w14:textId="77777777" w:rsidTr="00823046">
        <w:tc>
          <w:tcPr>
            <w:tcW w:w="988" w:type="dxa"/>
          </w:tcPr>
          <w:p w14:paraId="5E95E5E4" w14:textId="43461705" w:rsidR="00A1685C" w:rsidRDefault="00A1685C" w:rsidP="00107EF9">
            <w:pPr>
              <w:pStyle w:val="TableEntry"/>
            </w:pPr>
            <w:r>
              <w:t>2025.04</w:t>
            </w:r>
          </w:p>
        </w:tc>
        <w:tc>
          <w:tcPr>
            <w:tcW w:w="1275" w:type="dxa"/>
          </w:tcPr>
          <w:p w14:paraId="37A142B5" w14:textId="41A091E4" w:rsidR="00A1685C" w:rsidRDefault="00A1685C" w:rsidP="00107EF9">
            <w:pPr>
              <w:pStyle w:val="TableEntry"/>
            </w:pPr>
            <w:r>
              <w:t>Version 06</w:t>
            </w:r>
          </w:p>
        </w:tc>
        <w:tc>
          <w:tcPr>
            <w:tcW w:w="993" w:type="dxa"/>
          </w:tcPr>
          <w:p w14:paraId="4088DC4A" w14:textId="1199EDE0" w:rsidR="00A1685C" w:rsidRDefault="00A1685C" w:rsidP="00107EF9">
            <w:pPr>
              <w:pStyle w:val="TableEntry"/>
            </w:pPr>
            <w:r>
              <w:t>JM</w:t>
            </w:r>
          </w:p>
        </w:tc>
        <w:tc>
          <w:tcPr>
            <w:tcW w:w="5649" w:type="dxa"/>
          </w:tcPr>
          <w:p w14:paraId="5D77E81C" w14:textId="296E5615" w:rsidR="00A1685C" w:rsidRDefault="00A1685C" w:rsidP="00107EF9">
            <w:pPr>
              <w:pStyle w:val="TableEntry"/>
            </w:pPr>
            <w:r>
              <w:t xml:space="preserve">Reworked comments from WG06. Incorporated consequences </w:t>
            </w:r>
            <w:r w:rsidR="00D9195C">
              <w:t xml:space="preserve">of </w:t>
            </w:r>
            <w:r>
              <w:t xml:space="preserve">proposed solutions </w:t>
            </w:r>
            <w:r w:rsidR="00D9195C">
              <w:t xml:space="preserve">to </w:t>
            </w:r>
            <w:r>
              <w:t>open issues.</w:t>
            </w:r>
          </w:p>
        </w:tc>
      </w:tr>
      <w:tr w:rsidR="00663329" w14:paraId="3155D5C3" w14:textId="77777777" w:rsidTr="00823046">
        <w:trPr>
          <w:ins w:id="48" w:author="Medema, Jeroen" w:date="2025-06-12T11:36:00Z"/>
        </w:trPr>
        <w:tc>
          <w:tcPr>
            <w:tcW w:w="988" w:type="dxa"/>
          </w:tcPr>
          <w:p w14:paraId="35420E8D" w14:textId="21F8D625" w:rsidR="00663329" w:rsidRDefault="00663329" w:rsidP="00107EF9">
            <w:pPr>
              <w:pStyle w:val="TableEntry"/>
              <w:rPr>
                <w:ins w:id="49" w:author="Medema, Jeroen" w:date="2025-06-12T11:36:00Z" w16du:dateUtc="2025-06-12T09:36:00Z"/>
              </w:rPr>
            </w:pPr>
            <w:ins w:id="50" w:author="Medema, Jeroen" w:date="2025-06-12T11:36:00Z" w16du:dateUtc="2025-06-12T09:36:00Z">
              <w:r>
                <w:t>2025.06</w:t>
              </w:r>
            </w:ins>
          </w:p>
        </w:tc>
        <w:tc>
          <w:tcPr>
            <w:tcW w:w="1275" w:type="dxa"/>
          </w:tcPr>
          <w:p w14:paraId="42350CF1" w14:textId="259F5508" w:rsidR="00663329" w:rsidRDefault="00663329" w:rsidP="00107EF9">
            <w:pPr>
              <w:pStyle w:val="TableEntry"/>
              <w:rPr>
                <w:ins w:id="51" w:author="Medema, Jeroen" w:date="2025-06-12T11:36:00Z" w16du:dateUtc="2025-06-12T09:36:00Z"/>
              </w:rPr>
            </w:pPr>
            <w:ins w:id="52" w:author="Medema, Jeroen" w:date="2025-06-12T11:36:00Z" w16du:dateUtc="2025-06-12T09:36:00Z">
              <w:r>
                <w:t>Version 07</w:t>
              </w:r>
            </w:ins>
          </w:p>
        </w:tc>
        <w:tc>
          <w:tcPr>
            <w:tcW w:w="993" w:type="dxa"/>
          </w:tcPr>
          <w:p w14:paraId="083E4B9A" w14:textId="19CFCEC0" w:rsidR="00663329" w:rsidRDefault="00663329" w:rsidP="00107EF9">
            <w:pPr>
              <w:pStyle w:val="TableEntry"/>
              <w:rPr>
                <w:ins w:id="53" w:author="Medema, Jeroen" w:date="2025-06-12T11:36:00Z" w16du:dateUtc="2025-06-12T09:36:00Z"/>
              </w:rPr>
            </w:pPr>
            <w:ins w:id="54" w:author="Medema, Jeroen" w:date="2025-06-12T11:36:00Z" w16du:dateUtc="2025-06-12T09:36:00Z">
              <w:r>
                <w:t>JM</w:t>
              </w:r>
            </w:ins>
          </w:p>
        </w:tc>
        <w:tc>
          <w:tcPr>
            <w:tcW w:w="5649" w:type="dxa"/>
          </w:tcPr>
          <w:p w14:paraId="3F0DF300" w14:textId="77777777" w:rsidR="009E239A" w:rsidRDefault="001518A4" w:rsidP="00107EF9">
            <w:pPr>
              <w:pStyle w:val="TableEntry"/>
              <w:rPr>
                <w:ins w:id="55" w:author="Medema, Jeroen" w:date="2025-06-12T11:38:00Z" w16du:dateUtc="2025-06-12T09:38:00Z"/>
              </w:rPr>
            </w:pPr>
            <w:ins w:id="56" w:author="Medema, Jeroen" w:date="2025-06-12T11:36:00Z" w16du:dateUtc="2025-06-12T09:36:00Z">
              <w:r>
                <w:t>Reworked public comments</w:t>
              </w:r>
            </w:ins>
            <w:ins w:id="57" w:author="Medema, Jeroen" w:date="2025-06-12T11:38:00Z" w16du:dateUtc="2025-06-12T09:38:00Z">
              <w:r w:rsidR="009E239A">
                <w:t>.</w:t>
              </w:r>
            </w:ins>
          </w:p>
          <w:p w14:paraId="58E70273" w14:textId="1FCE0E79" w:rsidR="00663329" w:rsidRDefault="009E239A" w:rsidP="00107EF9">
            <w:pPr>
              <w:pStyle w:val="TableEntry"/>
              <w:rPr>
                <w:ins w:id="58" w:author="Medema, Jeroen" w:date="2025-06-12T11:36:00Z" w16du:dateUtc="2025-06-12T09:36:00Z"/>
              </w:rPr>
            </w:pPr>
            <w:ins w:id="59" w:author="Medema, Jeroen" w:date="2025-06-12T11:38:00Z" w16du:dateUtc="2025-06-12T09:38:00Z">
              <w:r>
                <w:t>Closed</w:t>
              </w:r>
            </w:ins>
            <w:ins w:id="60" w:author="Medema, Jeroen" w:date="2025-06-12T11:37:00Z" w16du:dateUtc="2025-06-12T09:37:00Z">
              <w:r w:rsidR="00370B00">
                <w:t xml:space="preserve"> open issues</w:t>
              </w:r>
            </w:ins>
            <w:ins w:id="61" w:author="Medema, Jeroen" w:date="2025-06-12T11:38:00Z" w16du:dateUtc="2025-06-12T09:38:00Z">
              <w:r>
                <w:t xml:space="preserve"> after discussion in WG06</w:t>
              </w:r>
            </w:ins>
            <w:ins w:id="62" w:author="Medema, Jeroen" w:date="2025-06-12T11:37:00Z" w16du:dateUtc="2025-06-12T09:37:00Z">
              <w:r w:rsidR="00370B00">
                <w:t>.</w:t>
              </w:r>
            </w:ins>
          </w:p>
        </w:tc>
      </w:tr>
    </w:tbl>
    <w:p w14:paraId="6811DEE0" w14:textId="77777777" w:rsidR="002E6E25" w:rsidRDefault="002E6E25" w:rsidP="008D0B22">
      <w:pPr>
        <w:pStyle w:val="Heading1"/>
        <w:spacing w:after="240"/>
      </w:pPr>
      <w:bookmarkStart w:id="63" w:name="_Toc194311799"/>
      <w:r>
        <w:t>Open Issues</w:t>
      </w:r>
      <w:bookmarkEnd w:id="6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37CA9CF7" w:rsidR="002A2933" w:rsidRPr="001B2356" w:rsidRDefault="00825E53" w:rsidP="006545C0">
            <w:pPr>
              <w:pStyle w:val="TableEntry"/>
              <w:keepNext/>
            </w:pPr>
            <w:r w:rsidRPr="00825E53">
              <w:rPr>
                <w:b/>
                <w:bCs/>
              </w:rPr>
              <w:t>Context</w:t>
            </w:r>
            <w:r w:rsidRPr="001B2356">
              <w:t xml:space="preserve">: </w:t>
            </w:r>
            <w:r w:rsidR="00BA61E8">
              <w:t xml:space="preserve">MPPS </w:t>
            </w:r>
            <w:commentRangeStart w:id="64"/>
            <w:commentRangeStart w:id="65"/>
            <w:commentRangeStart w:id="66"/>
            <w:r w:rsidR="00BA61E8">
              <w:t>n</w:t>
            </w:r>
            <w:r w:rsidR="004365A4">
              <w:t>otifications</w:t>
            </w:r>
            <w:commentRangeEnd w:id="64"/>
            <w:r w:rsidR="00681DA1">
              <w:rPr>
                <w:rStyle w:val="CommentReference"/>
              </w:rPr>
              <w:commentReference w:id="64"/>
            </w:r>
            <w:commentRangeEnd w:id="65"/>
            <w:r w:rsidR="00681DA1">
              <w:rPr>
                <w:rStyle w:val="CommentReference"/>
              </w:rPr>
              <w:commentReference w:id="65"/>
            </w:r>
            <w:commentRangeEnd w:id="66"/>
            <w:r w:rsidR="000F5857">
              <w:rPr>
                <w:rStyle w:val="CommentReference"/>
              </w:rPr>
              <w:commentReference w:id="66"/>
            </w:r>
            <w:r w:rsidRPr="001B2356">
              <w:t>.</w:t>
            </w:r>
          </w:p>
          <w:p w14:paraId="560A749A" w14:textId="498077BD" w:rsidR="00825E53" w:rsidRPr="001B2356" w:rsidRDefault="00825E53" w:rsidP="006545C0">
            <w:pPr>
              <w:pStyle w:val="TableEntry"/>
              <w:keepNext/>
            </w:pPr>
            <w:r w:rsidRPr="000C7667">
              <w:rPr>
                <w:b/>
                <w:bCs/>
              </w:rPr>
              <w:t>Issue</w:t>
            </w:r>
            <w:r w:rsidRPr="000C7667">
              <w:t xml:space="preserve">: </w:t>
            </w:r>
            <w:r w:rsidR="00F37FD2" w:rsidRPr="000C7667">
              <w:t xml:space="preserve">In </w:t>
            </w:r>
            <w:r w:rsidR="000C0603" w:rsidRPr="000C7667">
              <w:t>HTTP t</w:t>
            </w:r>
            <w:r w:rsidRPr="000C7667">
              <w:t xml:space="preserve">here is no way for an origin server to open a connection to a user agent. Therefore, </w:t>
            </w:r>
            <w:r w:rsidR="001B2356" w:rsidRPr="000C7667">
              <w:t xml:space="preserve">MPPS </w:t>
            </w:r>
            <w:r w:rsidRPr="000C7667">
              <w:t xml:space="preserve">notifications </w:t>
            </w:r>
            <w:r w:rsidR="00177330" w:rsidRPr="000C7667">
              <w:t xml:space="preserve">as present in DIMSE </w:t>
            </w:r>
            <w:r w:rsidRPr="000C7667">
              <w:t>cannot be mimicked in DICOMweb.</w:t>
            </w:r>
            <w:r w:rsidR="000C0603" w:rsidRPr="000C7667">
              <w:t xml:space="preserve"> </w:t>
            </w:r>
            <w:r w:rsidRPr="000C7667">
              <w:t xml:space="preserve">There are several </w:t>
            </w:r>
            <w:r w:rsidR="000C0603" w:rsidRPr="000C7667">
              <w:t>ways</w:t>
            </w:r>
            <w:r w:rsidRPr="000C7667">
              <w:t xml:space="preserve"> to deal with this</w:t>
            </w:r>
            <w:r w:rsidR="008F2CC1" w:rsidRPr="000C7667">
              <w:t xml:space="preserve"> in DICOMweb</w:t>
            </w:r>
            <w:r w:rsidRPr="000C7667">
              <w:t>:</w:t>
            </w:r>
          </w:p>
          <w:p w14:paraId="3EC26205" w14:textId="4E6F6FBA" w:rsidR="00825E53" w:rsidRPr="001B2356" w:rsidRDefault="00A023A6" w:rsidP="001B2356">
            <w:pPr>
              <w:pStyle w:val="TableEntry"/>
              <w:keepNext/>
              <w:numPr>
                <w:ilvl w:val="0"/>
                <w:numId w:val="18"/>
              </w:numPr>
            </w:pPr>
            <w:r>
              <w:t xml:space="preserve">Do not allow for </w:t>
            </w:r>
            <w:r w:rsidR="000C7667">
              <w:t>DIC</w:t>
            </w:r>
            <w:r w:rsidR="007806B6">
              <w:t>O</w:t>
            </w:r>
            <w:r w:rsidR="000C7667">
              <w:t xml:space="preserve">Mweb </w:t>
            </w:r>
            <w:r>
              <w:t xml:space="preserve">MPPS notifications at </w:t>
            </w:r>
            <w:proofErr w:type="gramStart"/>
            <w:r>
              <w:t>all</w:t>
            </w:r>
            <w:r w:rsidR="00825E53" w:rsidRPr="001B2356">
              <w:t>;</w:t>
            </w:r>
            <w:proofErr w:type="gramEnd"/>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1EACE11E" w:rsidR="00825E53" w:rsidRDefault="003C2194" w:rsidP="001B2356">
            <w:pPr>
              <w:pStyle w:val="TableEntry"/>
              <w:keepNext/>
              <w:numPr>
                <w:ilvl w:val="0"/>
                <w:numId w:val="18"/>
              </w:numPr>
            </w:pPr>
            <w:r>
              <w:t>U</w:t>
            </w:r>
            <w:r w:rsidR="00825E53" w:rsidRPr="001B2356">
              <w:t>se a subscription mechanism like is done in UPS(-RS)</w:t>
            </w:r>
            <w:r w:rsidR="00BA79D1">
              <w:t>, including global subscriptions (applicable for all performed procedures, not only specific ones)</w:t>
            </w:r>
            <w:r w:rsidR="00825E53" w:rsidRPr="001B2356">
              <w:t>.</w:t>
            </w:r>
          </w:p>
          <w:p w14:paraId="58FCFE26" w14:textId="15B589DA" w:rsidR="002630C6" w:rsidRDefault="003B750B" w:rsidP="001B2356">
            <w:pPr>
              <w:pStyle w:val="TableEntry"/>
              <w:keepNext/>
              <w:numPr>
                <w:ilvl w:val="0"/>
                <w:numId w:val="18"/>
              </w:numPr>
            </w:pPr>
            <w:r>
              <w:t>U</w:t>
            </w:r>
            <w:r w:rsidR="002630C6">
              <w:t>se HTTP/2 Server Push mechanism (suggested in a WG27 meeting)</w:t>
            </w:r>
            <w:r w:rsidR="00697AC1">
              <w:t>.</w:t>
            </w:r>
          </w:p>
          <w:p w14:paraId="7F052F24" w14:textId="3E8B0D50" w:rsidR="00BA79D1" w:rsidRPr="001B2356" w:rsidRDefault="00BA79D1" w:rsidP="001B2356">
            <w:pPr>
              <w:pStyle w:val="TableEntry"/>
              <w:keepNext/>
              <w:numPr>
                <w:ilvl w:val="0"/>
                <w:numId w:val="18"/>
              </w:numPr>
            </w:pPr>
            <w:r>
              <w:t xml:space="preserve">Do not allow for </w:t>
            </w:r>
            <w:r w:rsidR="000C7667">
              <w:t xml:space="preserve">DICOMweb </w:t>
            </w:r>
            <w:r>
              <w:t>MPPS notifications at all but instead elaborate on the pattern used in IHE’s Scheduled Workflow integration profile, where an intermediate party (broker-like) forwards MPPS updates to interested parties; ensure that such behavior is mentioned in the conformance statement.</w:t>
            </w:r>
          </w:p>
          <w:p w14:paraId="10D8706D" w14:textId="5597FDC1" w:rsidR="00825E53" w:rsidRPr="001B2356" w:rsidRDefault="00825E53" w:rsidP="006545C0">
            <w:pPr>
              <w:pStyle w:val="TableEntry"/>
              <w:keepNext/>
            </w:pPr>
            <w:r w:rsidRPr="00825E53">
              <w:rPr>
                <w:b/>
                <w:bCs/>
              </w:rPr>
              <w:t>Proposal</w:t>
            </w:r>
            <w:r w:rsidRPr="001B2356">
              <w:t xml:space="preserve">: </w:t>
            </w:r>
            <w:r w:rsidR="00BA79D1">
              <w:t xml:space="preserve"> </w:t>
            </w:r>
            <w:r w:rsidR="0071696F">
              <w:t>Go for the fifth option, where an MPPS origin server can be a</w:t>
            </w:r>
            <w:ins w:id="67" w:author="Medema, Jeroen" w:date="2025-06-12T09:49:00Z" w16du:dateUtc="2025-06-12T07:49:00Z">
              <w:r w:rsidR="00D76B81">
                <w:t>n</w:t>
              </w:r>
            </w:ins>
            <w:r w:rsidR="0071696F">
              <w:t xml:space="preserve"> MPPS user agent when forwarding MPPS updates when received.</w:t>
            </w:r>
          </w:p>
          <w:p w14:paraId="5B58C3F0" w14:textId="13725A78" w:rsidR="00825E53" w:rsidRPr="001B2356" w:rsidRDefault="00825E53" w:rsidP="006545C0">
            <w:pPr>
              <w:pStyle w:val="TableEntry"/>
              <w:keepNext/>
            </w:pPr>
            <w:r w:rsidRPr="00825E53">
              <w:rPr>
                <w:b/>
                <w:bCs/>
              </w:rPr>
              <w:t>Decision</w:t>
            </w:r>
            <w:r w:rsidRPr="001B2356">
              <w:t>:</w:t>
            </w:r>
            <w:r w:rsidR="001B2356">
              <w:t xml:space="preserve"> [WG</w:t>
            </w:r>
            <w:del w:id="68" w:author="Jeroen Medema" w:date="2025-06-16T09:33:00Z" w16du:dateUtc="2025-06-16T07:33:00Z">
              <w:r w:rsidR="001B2356" w:rsidDel="000D280D">
                <w:delText>xx, YYYY-MM-DD</w:delText>
              </w:r>
            </w:del>
            <w:ins w:id="69" w:author="Jeroen Medema" w:date="2025-06-16T09:33:00Z" w16du:dateUtc="2025-06-16T07:33:00Z">
              <w:r w:rsidR="000D280D">
                <w:t>06, 2025-06-16</w:t>
              </w:r>
            </w:ins>
            <w:r w:rsidR="001B2356">
              <w:t xml:space="preserve">] </w:t>
            </w:r>
            <w:del w:id="70" w:author="Jeroen Medema" w:date="2025-06-16T09:33:00Z" w16du:dateUtc="2025-06-16T07:33:00Z">
              <w:r w:rsidR="001B2356" w:rsidDel="000D280D">
                <w:delText>None yet</w:delText>
              </w:r>
            </w:del>
            <w:ins w:id="71" w:author="Jeroen Medema" w:date="2025-06-16T09:33:00Z" w16du:dateUtc="2025-06-16T07:33:00Z">
              <w:r w:rsidR="000D280D">
                <w:t>Agreed</w:t>
              </w:r>
            </w:ins>
            <w:r w:rsidR="001B2356">
              <w:t>.</w:t>
            </w:r>
          </w:p>
        </w:tc>
      </w:tr>
      <w:tr w:rsidR="0069705D" w14:paraId="6BD4E7FC" w14:textId="77777777" w:rsidTr="0069705D">
        <w:tc>
          <w:tcPr>
            <w:tcW w:w="535" w:type="dxa"/>
          </w:tcPr>
          <w:p w14:paraId="60E70A4B" w14:textId="77777777" w:rsidR="0069705D" w:rsidRDefault="0069705D" w:rsidP="00B6180D">
            <w:pPr>
              <w:pStyle w:val="TableEntry"/>
            </w:pPr>
            <w:r>
              <w:t>4</w:t>
            </w:r>
          </w:p>
        </w:tc>
        <w:tc>
          <w:tcPr>
            <w:tcW w:w="8370" w:type="dxa"/>
          </w:tcPr>
          <w:p w14:paraId="1A82D9D5" w14:textId="54A4DB2C" w:rsidR="0069705D" w:rsidRDefault="0069705D" w:rsidP="00B6180D">
            <w:pPr>
              <w:pStyle w:val="TableEntry"/>
              <w:keepNext/>
              <w:rPr>
                <w:b/>
                <w:bCs/>
              </w:rPr>
            </w:pPr>
            <w:r>
              <w:rPr>
                <w:b/>
                <w:bCs/>
              </w:rPr>
              <w:t>Context</w:t>
            </w:r>
            <w:r w:rsidRPr="00CE78F8">
              <w:t>:</w:t>
            </w:r>
            <w:r>
              <w:rPr>
                <w:b/>
                <w:bCs/>
              </w:rPr>
              <w:t xml:space="preserve"> </w:t>
            </w:r>
            <w:r w:rsidRPr="00FA334B">
              <w:t xml:space="preserve">HTTP method for updating </w:t>
            </w:r>
            <w:r w:rsidR="006D7D63" w:rsidRPr="006D7D63">
              <w:t>an MPPS</w:t>
            </w:r>
            <w:r w:rsidR="00BA79D1">
              <w:t>.</w:t>
            </w:r>
          </w:p>
          <w:p w14:paraId="16909ED2" w14:textId="1211B00C" w:rsidR="006D7D63" w:rsidRDefault="0069705D" w:rsidP="006D7D63">
            <w:pPr>
              <w:pStyle w:val="TableEntry"/>
              <w:keepNext/>
              <w:rPr>
                <w:ins w:id="72" w:author="Jeroen Medema" w:date="2025-06-16T09:39:00Z" w16du:dateUtc="2025-06-16T07:39:00Z"/>
              </w:rPr>
            </w:pPr>
            <w:r>
              <w:rPr>
                <w:b/>
                <w:bCs/>
              </w:rPr>
              <w:t>Issue</w:t>
            </w:r>
            <w:r w:rsidRPr="00CE78F8">
              <w:t>:</w:t>
            </w:r>
            <w:r w:rsidR="006D7D63">
              <w:rPr>
                <w:b/>
                <w:bCs/>
              </w:rPr>
              <w:t xml:space="preserve"> </w:t>
            </w:r>
            <w:r w:rsidR="006D7D63" w:rsidRPr="006D7D63">
              <w:t>Updating</w:t>
            </w:r>
            <w:r w:rsidR="006D7D63">
              <w:rPr>
                <w:b/>
                <w:bCs/>
              </w:rPr>
              <w:t xml:space="preserve"> </w:t>
            </w:r>
            <w:r w:rsidR="00713D46">
              <w:t>an</w:t>
            </w:r>
            <w:r w:rsidR="006D7D63">
              <w:t xml:space="preserve"> MPPS, i.e. making a </w:t>
            </w:r>
            <w:r w:rsidR="006D7D63" w:rsidRPr="004C7C88">
              <w:rPr>
                <w:iCs/>
              </w:rPr>
              <w:t>partial</w:t>
            </w:r>
            <w:r w:rsidR="006D7D63">
              <w:t xml:space="preserve"> change to it, requires a </w:t>
            </w:r>
            <w:r w:rsidR="004C7C88">
              <w:t xml:space="preserve">DICOMweb </w:t>
            </w:r>
            <w:r w:rsidR="006D7D63">
              <w:t xml:space="preserve">transaction with an HTTP method. </w:t>
            </w:r>
            <w:r w:rsidR="006D7D63" w:rsidRPr="006D7D63">
              <w:t>The HTTP Patch method is a request for making partial changes to an existing resource</w:t>
            </w:r>
            <w:r w:rsidR="004C7C88">
              <w:t xml:space="preserve"> and therefore seems most appropriate</w:t>
            </w:r>
            <w:r w:rsidR="006D7D63" w:rsidRPr="006D7D63">
              <w:t>.</w:t>
            </w:r>
            <w:r w:rsidR="004C7C88">
              <w:t xml:space="preserve"> However, </w:t>
            </w:r>
            <w:r w:rsidR="00D243AF">
              <w:t xml:space="preserve">the approach in DICOMweb for updating a resource is set by </w:t>
            </w:r>
            <w:r w:rsidR="004C7C88">
              <w:t>UPS-RS</w:t>
            </w:r>
            <w:r w:rsidR="00D243AF">
              <w:t>, and this</w:t>
            </w:r>
            <w:r w:rsidR="004C7C88">
              <w:t xml:space="preserve"> utilizes the POST method for making an update to a Workitem (PS3.18, Section 11.6.1)</w:t>
            </w:r>
            <w:r w:rsidR="00D243AF">
              <w:t xml:space="preserve"> and introduces a new resource for changing a </w:t>
            </w:r>
            <w:proofErr w:type="spellStart"/>
            <w:r w:rsidR="00D243AF">
              <w:t>Workitem’s</w:t>
            </w:r>
            <w:proofErr w:type="spellEnd"/>
            <w:r w:rsidR="00D243AF">
              <w:t xml:space="preserve"> state</w:t>
            </w:r>
            <w:r w:rsidR="00713D46">
              <w:t xml:space="preserve"> which </w:t>
            </w:r>
            <w:r w:rsidR="00D243AF">
              <w:t>uses PUT for that (PS3.18, 11.7.1)</w:t>
            </w:r>
            <w:r w:rsidR="004C7C88">
              <w:t>.</w:t>
            </w:r>
            <w:r w:rsidR="00D243AF">
              <w:t xml:space="preserve"> </w:t>
            </w:r>
            <w:r w:rsidR="00D243AF">
              <w:lastRenderedPageBreak/>
              <w:t xml:space="preserve">Using PATCH for MPPS updates would therefore </w:t>
            </w:r>
            <w:r w:rsidR="00713D46">
              <w:t>be against</w:t>
            </w:r>
            <w:r w:rsidR="00D243AF">
              <w:t xml:space="preserve"> the approach used in UPS-RS but would be in line with HTTP semantics.</w:t>
            </w:r>
          </w:p>
          <w:p w14:paraId="7D0ED24D" w14:textId="4504EEDF" w:rsidR="000D280D" w:rsidRDefault="000D280D" w:rsidP="006D7D63">
            <w:pPr>
              <w:pStyle w:val="TableEntry"/>
              <w:keepNext/>
              <w:rPr>
                <w:ins w:id="73" w:author="Jeroen Medema" w:date="2025-06-16T09:43:00Z" w16du:dateUtc="2025-06-16T07:43:00Z"/>
              </w:rPr>
            </w:pPr>
            <w:ins w:id="74" w:author="Jeroen Medema" w:date="2025-06-16T09:39:00Z" w16du:dateUtc="2025-06-16T07:39:00Z">
              <w:r>
                <w:t xml:space="preserve">Note: </w:t>
              </w:r>
            </w:ins>
            <w:ins w:id="75" w:author="Jeroen Medema" w:date="2025-06-16T09:40:00Z" w16du:dateUtc="2025-06-16T07:40:00Z">
              <w:r>
                <w:t xml:space="preserve">There are some active discussions about </w:t>
              </w:r>
            </w:ins>
            <w:ins w:id="76" w:author="Jeroen Medema" w:date="2025-06-16T09:39:00Z" w16du:dateUtc="2025-06-16T07:39:00Z">
              <w:r>
                <w:t xml:space="preserve">JSON Patch </w:t>
              </w:r>
            </w:ins>
            <w:ins w:id="77" w:author="Jeroen Medema" w:date="2025-06-16T09:40:00Z" w16du:dateUtc="2025-06-16T07:40:00Z">
              <w:r>
                <w:t xml:space="preserve">but that </w:t>
              </w:r>
            </w:ins>
            <w:ins w:id="78" w:author="Jeroen Medema" w:date="2025-06-16T09:39:00Z" w16du:dateUtc="2025-06-16T07:39:00Z">
              <w:r>
                <w:t xml:space="preserve">is </w:t>
              </w:r>
            </w:ins>
            <w:ins w:id="79" w:author="Jeroen Medema" w:date="2025-06-16T09:40:00Z" w16du:dateUtc="2025-06-16T07:40:00Z">
              <w:r>
                <w:t xml:space="preserve">different </w:t>
              </w:r>
            </w:ins>
            <w:ins w:id="80" w:author="Jeroen Medema" w:date="2025-06-16T09:41:00Z" w16du:dateUtc="2025-06-16T07:41:00Z">
              <w:r>
                <w:t xml:space="preserve">from HTTP PATCH </w:t>
              </w:r>
            </w:ins>
            <w:ins w:id="81" w:author="Jeroen Medema" w:date="2025-06-16T09:40:00Z" w16du:dateUtc="2025-06-16T07:40:00Z">
              <w:r>
                <w:t xml:space="preserve">and </w:t>
              </w:r>
            </w:ins>
            <w:ins w:id="82" w:author="Jeroen Medema" w:date="2025-06-16T09:41:00Z" w16du:dateUtc="2025-06-16T07:41:00Z">
              <w:r>
                <w:t>does not affect the discussion here</w:t>
              </w:r>
            </w:ins>
            <w:ins w:id="83" w:author="Jeroen Medema" w:date="2025-06-16T09:40:00Z" w16du:dateUtc="2025-06-16T07:40:00Z">
              <w:r>
                <w:t>.</w:t>
              </w:r>
            </w:ins>
          </w:p>
          <w:p w14:paraId="30482668" w14:textId="02C03017" w:rsidR="006F463C" w:rsidRPr="006D7D63" w:rsidRDefault="006F463C" w:rsidP="006D7D63">
            <w:pPr>
              <w:pStyle w:val="TableEntry"/>
              <w:keepNext/>
            </w:pPr>
            <w:ins w:id="84" w:author="Jeroen Medema" w:date="2025-06-16T09:43:00Z" w16du:dateUtc="2025-06-16T07:43:00Z">
              <w:r>
                <w:t>Note: After questions were raised about HTTP PATCH support in servers, it appears that there is ample support, so that is not a limiting factor.</w:t>
              </w:r>
            </w:ins>
          </w:p>
          <w:p w14:paraId="6CB9DF5D" w14:textId="66D611A6" w:rsidR="0069705D" w:rsidRDefault="0069705D" w:rsidP="00B6180D">
            <w:pPr>
              <w:pStyle w:val="TableEntry"/>
              <w:keepNext/>
              <w:rPr>
                <w:b/>
                <w:bCs/>
              </w:rPr>
            </w:pPr>
            <w:r>
              <w:rPr>
                <w:b/>
                <w:bCs/>
              </w:rPr>
              <w:t>Proposal</w:t>
            </w:r>
            <w:r w:rsidRPr="00CE78F8">
              <w:t>:</w:t>
            </w:r>
            <w:r w:rsidRPr="00FA334B">
              <w:t xml:space="preserve"> </w:t>
            </w:r>
            <w:r w:rsidR="00D243AF" w:rsidRPr="00FA334B">
              <w:t xml:space="preserve">Go for using the </w:t>
            </w:r>
            <w:ins w:id="85" w:author="Jeroen Medema" w:date="2025-06-16T09:39:00Z" w16du:dateUtc="2025-06-16T07:39:00Z">
              <w:r w:rsidR="000D280D">
                <w:t xml:space="preserve">HTTP </w:t>
              </w:r>
            </w:ins>
            <w:r w:rsidR="00D243AF" w:rsidRPr="00FA334B">
              <w:t xml:space="preserve">PATCH method for MPPS </w:t>
            </w:r>
            <w:r w:rsidR="00713D46" w:rsidRPr="00FA334B">
              <w:t>updates</w:t>
            </w:r>
            <w:r w:rsidR="00713D46">
              <w:t xml:space="preserve"> and </w:t>
            </w:r>
            <w:r w:rsidR="00713D46" w:rsidRPr="00FA334B">
              <w:t>creat</w:t>
            </w:r>
            <w:r w:rsidR="00713D46">
              <w:t>e</w:t>
            </w:r>
            <w:r w:rsidR="00D243AF" w:rsidRPr="00FA334B">
              <w:t xml:space="preserve"> a </w:t>
            </w:r>
            <w:r w:rsidR="00713D46">
              <w:t xml:space="preserve">separate </w:t>
            </w:r>
            <w:r w:rsidR="00D243AF" w:rsidRPr="00FA334B">
              <w:t xml:space="preserve">CP for changing UPS-RS’ approach to keep DICOMweb </w:t>
            </w:r>
            <w:r w:rsidR="00713D46">
              <w:t xml:space="preserve">architecturally </w:t>
            </w:r>
            <w:r w:rsidR="00D243AF" w:rsidRPr="00FA334B">
              <w:t xml:space="preserve">consistent. </w:t>
            </w:r>
            <w:del w:id="86" w:author="Jeroen Medema" w:date="2025-06-16T09:36:00Z" w16du:dateUtc="2025-06-16T07:36:00Z">
              <w:r w:rsidR="00D243AF" w:rsidDel="000D280D">
                <w:delText>Even though t</w:delText>
              </w:r>
            </w:del>
            <w:ins w:id="87" w:author="Jeroen Medema" w:date="2025-06-16T09:36:00Z" w16du:dateUtc="2025-06-16T07:36:00Z">
              <w:r w:rsidR="000D280D">
                <w:t>T</w:t>
              </w:r>
            </w:ins>
            <w:r w:rsidR="00D243AF">
              <w:t xml:space="preserve">he latter would require breaking changes, </w:t>
            </w:r>
            <w:ins w:id="88" w:author="Jeroen Medema" w:date="2025-06-16T09:37:00Z" w16du:dateUtc="2025-06-16T07:37:00Z">
              <w:r w:rsidR="000D280D">
                <w:t xml:space="preserve">which would affect </w:t>
              </w:r>
            </w:ins>
            <w:del w:id="89" w:author="Jeroen Medema" w:date="2025-06-16T09:36:00Z" w16du:dateUtc="2025-06-16T07:36:00Z">
              <w:r w:rsidR="00D243AF" w:rsidDel="000D280D">
                <w:delText>no</w:delText>
              </w:r>
            </w:del>
            <w:ins w:id="90" w:author="Jeroen Medema" w:date="2025-06-16T09:36:00Z" w16du:dateUtc="2025-06-16T07:36:00Z">
              <w:r w:rsidR="000D280D">
                <w:t>a few</w:t>
              </w:r>
            </w:ins>
            <w:r w:rsidR="00D243AF">
              <w:t xml:space="preserve"> UPS-RS implementations</w:t>
            </w:r>
            <w:del w:id="91" w:author="Jeroen Medema" w:date="2025-06-16T09:37:00Z" w16du:dateUtc="2025-06-16T07:37:00Z">
              <w:r w:rsidR="00D243AF" w:rsidDel="000D280D">
                <w:delText xml:space="preserve"> are known, so no harm is done</w:delText>
              </w:r>
            </w:del>
            <w:r w:rsidR="00D243AF">
              <w:t xml:space="preserve">. Furthermore, using </w:t>
            </w:r>
            <w:ins w:id="92" w:author="Jeroen Medema" w:date="2025-06-16T09:39:00Z" w16du:dateUtc="2025-06-16T07:39:00Z">
              <w:r w:rsidR="000D280D">
                <w:t xml:space="preserve">HTTP </w:t>
              </w:r>
            </w:ins>
            <w:r w:rsidR="00D243AF">
              <w:t xml:space="preserve">PATCH will align </w:t>
            </w:r>
            <w:proofErr w:type="spellStart"/>
            <w:r w:rsidR="00D243AF">
              <w:t>DICOMweb’s</w:t>
            </w:r>
            <w:proofErr w:type="spellEnd"/>
            <w:r w:rsidR="00D243AF">
              <w:t xml:space="preserve"> transactions with HTTP semantics.</w:t>
            </w:r>
          </w:p>
          <w:p w14:paraId="31BAF1A4" w14:textId="79601DFC" w:rsidR="0069705D" w:rsidRPr="00825E53" w:rsidRDefault="0069705D" w:rsidP="00B6180D">
            <w:pPr>
              <w:pStyle w:val="TableEntry"/>
              <w:keepNext/>
              <w:rPr>
                <w:b/>
                <w:bCs/>
              </w:rPr>
            </w:pPr>
            <w:r>
              <w:rPr>
                <w:b/>
                <w:bCs/>
              </w:rPr>
              <w:t>Decision</w:t>
            </w:r>
            <w:r w:rsidRPr="00CE78F8">
              <w:t>:</w:t>
            </w:r>
            <w:r>
              <w:rPr>
                <w:b/>
                <w:bCs/>
              </w:rPr>
              <w:t xml:space="preserve"> </w:t>
            </w:r>
            <w:r w:rsidR="00D243AF" w:rsidRPr="00FA334B">
              <w:t>[WG</w:t>
            </w:r>
            <w:del w:id="93" w:author="Jeroen Medema" w:date="2025-06-16T09:42:00Z" w16du:dateUtc="2025-06-16T07:42:00Z">
              <w:r w:rsidR="00D243AF" w:rsidRPr="00FA334B" w:rsidDel="006F463C">
                <w:delText>xx, YYYY-MM-DD] None yet.</w:delText>
              </w:r>
            </w:del>
            <w:ins w:id="94" w:author="Jeroen Medema" w:date="2025-06-16T09:42:00Z" w16du:dateUtc="2025-06-16T07:42:00Z">
              <w:r w:rsidR="006F463C">
                <w:t>06, 2025-06-16] Agreed.</w:t>
              </w:r>
            </w:ins>
          </w:p>
        </w:tc>
      </w:tr>
      <w:tr w:rsidR="0069705D" w14:paraId="0646D849" w14:textId="77777777" w:rsidTr="0069705D">
        <w:tc>
          <w:tcPr>
            <w:tcW w:w="535" w:type="dxa"/>
          </w:tcPr>
          <w:p w14:paraId="61D48C5B" w14:textId="77777777" w:rsidR="0069705D" w:rsidRDefault="0069705D" w:rsidP="00B6180D">
            <w:pPr>
              <w:pStyle w:val="TableEntry"/>
            </w:pPr>
            <w:r>
              <w:lastRenderedPageBreak/>
              <w:t>5</w:t>
            </w:r>
          </w:p>
        </w:tc>
        <w:tc>
          <w:tcPr>
            <w:tcW w:w="8370" w:type="dxa"/>
          </w:tcPr>
          <w:p w14:paraId="321968C9" w14:textId="37FB9A3B" w:rsidR="0069705D" w:rsidRDefault="0069705D" w:rsidP="00B6180D">
            <w:pPr>
              <w:pStyle w:val="TableEntry"/>
              <w:keepNext/>
              <w:rPr>
                <w:b/>
                <w:bCs/>
              </w:rPr>
            </w:pPr>
            <w:r>
              <w:rPr>
                <w:b/>
                <w:bCs/>
              </w:rPr>
              <w:t>Context</w:t>
            </w:r>
            <w:r w:rsidRPr="00CE78F8">
              <w:t>:</w:t>
            </w:r>
            <w:r>
              <w:rPr>
                <w:b/>
                <w:bCs/>
              </w:rPr>
              <w:t xml:space="preserve"> </w:t>
            </w:r>
            <w:ins w:id="95" w:author="Jeroen Medema" w:date="2025-06-16T09:46:00Z" w16du:dateUtc="2025-06-16T07:46:00Z">
              <w:r w:rsidR="006F463C">
                <w:rPr>
                  <w:b/>
                  <w:bCs/>
                </w:rPr>
                <w:t xml:space="preserve">Add capability for </w:t>
              </w:r>
              <w:r w:rsidR="006F463C">
                <w:t>p</w:t>
              </w:r>
            </w:ins>
            <w:del w:id="96" w:author="Jeroen Medema" w:date="2025-06-16T09:46:00Z" w16du:dateUtc="2025-06-16T07:46:00Z">
              <w:r w:rsidR="00FA334B" w:rsidRPr="00CE78F8" w:rsidDel="006F463C">
                <w:delText>P</w:delText>
              </w:r>
            </w:del>
            <w:r w:rsidR="00FA334B" w:rsidRPr="00CE78F8">
              <w:t>artial u</w:t>
            </w:r>
            <w:r w:rsidRPr="00CE78F8">
              <w:t>pdates to MPPS</w:t>
            </w:r>
            <w:r w:rsidR="00FA334B" w:rsidRPr="00CE78F8">
              <w:t xml:space="preserve"> sequences</w:t>
            </w:r>
            <w:r w:rsidR="00BA79D1">
              <w:t>.</w:t>
            </w:r>
          </w:p>
          <w:p w14:paraId="64649A71" w14:textId="7DFFC112" w:rsidR="0069705D" w:rsidRDefault="0069705D" w:rsidP="00B6180D">
            <w:pPr>
              <w:pStyle w:val="TableEntry"/>
              <w:keepNext/>
            </w:pPr>
            <w:r>
              <w:rPr>
                <w:b/>
                <w:bCs/>
              </w:rPr>
              <w:t>Issue</w:t>
            </w:r>
            <w:r w:rsidRPr="00CE78F8">
              <w:t xml:space="preserve">: DIMSE does not allow for </w:t>
            </w:r>
            <w:r w:rsidR="004143F2">
              <w:t xml:space="preserve">partial </w:t>
            </w:r>
            <w:r w:rsidRPr="00CE78F8">
              <w:t>updates of sequences within an MPPS</w:t>
            </w:r>
            <w:r w:rsidR="00713D46">
              <w:t xml:space="preserve"> (PS3.4, F7.2.2.2)</w:t>
            </w:r>
            <w:r w:rsidRPr="00CE78F8">
              <w:t xml:space="preserve">. With modalities that create </w:t>
            </w:r>
            <w:r w:rsidR="00BA61E8">
              <w:t>Series</w:t>
            </w:r>
            <w:r w:rsidRPr="00CE78F8">
              <w:t xml:space="preserve"> that can contain over 100K instances and that </w:t>
            </w:r>
            <w:r w:rsidR="00713D46">
              <w:t xml:space="preserve">may </w:t>
            </w:r>
            <w:r w:rsidRPr="00CE78F8">
              <w:t xml:space="preserve">update the MPPS regularly </w:t>
            </w:r>
            <w:r w:rsidR="003B6C6B">
              <w:t>(multiple N-SETs)</w:t>
            </w:r>
            <w:r w:rsidR="00713D46">
              <w:t>, this</w:t>
            </w:r>
            <w:r w:rsidRPr="00CE78F8">
              <w:t xml:space="preserve"> </w:t>
            </w:r>
            <w:r w:rsidR="00CE78F8">
              <w:t xml:space="preserve">may be </w:t>
            </w:r>
            <w:r w:rsidRPr="00CE78F8">
              <w:t>wasting bandwidth</w:t>
            </w:r>
            <w:r w:rsidR="00CE78F8">
              <w:t xml:space="preserve"> considerably</w:t>
            </w:r>
            <w:r w:rsidR="00FA334B">
              <w:t xml:space="preserve">, as each time the entire </w:t>
            </w:r>
            <w:r w:rsidR="003B6C6B" w:rsidRPr="003B6C6B">
              <w:t>Referenced Image Sequence</w:t>
            </w:r>
            <w:r w:rsidR="003B6C6B">
              <w:t xml:space="preserve"> within the Performed Series Sequence is to </w:t>
            </w:r>
            <w:r w:rsidR="00FA334B">
              <w:t>be sent</w:t>
            </w:r>
            <w:r w:rsidR="00CE78F8">
              <w:t>, including all that was already sent before</w:t>
            </w:r>
            <w:r w:rsidRPr="00CE78F8">
              <w:t>.</w:t>
            </w:r>
            <w:r w:rsidR="00FA334B">
              <w:t xml:space="preserve"> Another approach </w:t>
            </w:r>
            <w:r w:rsidR="003B6C6B">
              <w:t xml:space="preserve">to this </w:t>
            </w:r>
            <w:r w:rsidR="00FA334B">
              <w:t xml:space="preserve">could be diverting from DIMSE’s MPPS N-SET semantics and </w:t>
            </w:r>
            <w:r w:rsidR="00CE78F8">
              <w:t>allowing</w:t>
            </w:r>
            <w:r w:rsidR="003B6C6B">
              <w:t xml:space="preserve"> for updates</w:t>
            </w:r>
            <w:r w:rsidR="00CE78F8">
              <w:t xml:space="preserve"> of this and similar sequences in the MPPS</w:t>
            </w:r>
            <w:r w:rsidR="003B6C6B">
              <w:t xml:space="preserve">. As the MPPS N-SET was created in a time where </w:t>
            </w:r>
            <w:r w:rsidR="00CE78F8">
              <w:t>S</w:t>
            </w:r>
            <w:r w:rsidR="003B6C6B">
              <w:t xml:space="preserve">eries would never have so many instances, it was not </w:t>
            </w:r>
            <w:r w:rsidR="00CE78F8">
              <w:t xml:space="preserve">a big </w:t>
            </w:r>
            <w:r w:rsidR="003B6C6B">
              <w:t xml:space="preserve">problem </w:t>
            </w:r>
            <w:r w:rsidR="00CE78F8">
              <w:t>to</w:t>
            </w:r>
            <w:r w:rsidR="003B6C6B">
              <w:t xml:space="preserve"> send over </w:t>
            </w:r>
            <w:r w:rsidR="00CE78F8">
              <w:t>the same information repeatedly. However, this has changed.</w:t>
            </w:r>
          </w:p>
          <w:p w14:paraId="7D71EF27" w14:textId="5661A636" w:rsidR="00FA334B" w:rsidRDefault="00FA334B" w:rsidP="00B6180D">
            <w:pPr>
              <w:pStyle w:val="TableEntry"/>
              <w:keepNext/>
            </w:pPr>
            <w:r w:rsidRPr="00CE78F8">
              <w:rPr>
                <w:b/>
                <w:bCs/>
              </w:rPr>
              <w:t>Proposal</w:t>
            </w:r>
            <w:r>
              <w:t xml:space="preserve">: </w:t>
            </w:r>
            <w:r w:rsidR="00CE78F8">
              <w:t xml:space="preserve">Although the concern is valid, it is not clear whether there are many occurrences of modalities that update the MPPS </w:t>
            </w:r>
            <w:r w:rsidR="00CE78F8" w:rsidRPr="00713D46">
              <w:rPr>
                <w:i/>
                <w:iCs/>
              </w:rPr>
              <w:t>repeatedly</w:t>
            </w:r>
            <w:r w:rsidR="00CE78F8">
              <w:t>, even though there could be merit in doing so, for instance for showing progress. It is therefore proposed to not include this in this supplement and write a CP for this behavior</w:t>
            </w:r>
            <w:r w:rsidR="00713D46">
              <w:t xml:space="preserve"> when needed</w:t>
            </w:r>
            <w:r w:rsidR="00CE78F8">
              <w:t>, including DIMSE.</w:t>
            </w:r>
          </w:p>
          <w:p w14:paraId="13D5A5D0" w14:textId="04DC3B2C" w:rsidR="00FA334B" w:rsidRPr="00825E53" w:rsidRDefault="00FA334B" w:rsidP="00B6180D">
            <w:pPr>
              <w:pStyle w:val="TableEntry"/>
              <w:keepNext/>
              <w:rPr>
                <w:b/>
                <w:bCs/>
              </w:rPr>
            </w:pPr>
            <w:r w:rsidRPr="00CE78F8">
              <w:rPr>
                <w:b/>
                <w:bCs/>
              </w:rPr>
              <w:t>Decision</w:t>
            </w:r>
            <w:r>
              <w:t xml:space="preserve">: </w:t>
            </w:r>
            <w:r w:rsidR="00CE78F8" w:rsidRPr="00FA334B">
              <w:t>[WG</w:t>
            </w:r>
            <w:del w:id="97" w:author="Jeroen Medema" w:date="2025-06-16T09:47:00Z" w16du:dateUtc="2025-06-16T07:47:00Z">
              <w:r w:rsidR="00CE78F8" w:rsidRPr="00FA334B" w:rsidDel="00815AAF">
                <w:delText>xx, YYYY-MM-DD</w:delText>
              </w:r>
            </w:del>
            <w:ins w:id="98" w:author="Jeroen Medema" w:date="2025-06-16T09:47:00Z" w16du:dateUtc="2025-06-16T07:47:00Z">
              <w:r w:rsidR="00815AAF">
                <w:t>06, 2025-06-16</w:t>
              </w:r>
            </w:ins>
            <w:r w:rsidR="00CE78F8" w:rsidRPr="00FA334B">
              <w:t xml:space="preserve">] </w:t>
            </w:r>
            <w:del w:id="99" w:author="Jeroen Medema" w:date="2025-06-16T09:46:00Z" w16du:dateUtc="2025-06-16T07:46:00Z">
              <w:r w:rsidR="00CE78F8" w:rsidRPr="00FA334B" w:rsidDel="00815AAF">
                <w:delText>None yet</w:delText>
              </w:r>
            </w:del>
            <w:ins w:id="100" w:author="Jeroen Medema" w:date="2025-06-16T09:46:00Z" w16du:dateUtc="2025-06-16T07:46:00Z">
              <w:r w:rsidR="00815AAF">
                <w:t>Agreed</w:t>
              </w:r>
            </w:ins>
            <w:ins w:id="101" w:author="Jeroen Medema" w:date="2025-06-16T09:47:00Z" w16du:dateUtc="2025-06-16T07:47:00Z">
              <w:r w:rsidR="00815AAF">
                <w:t xml:space="preserve"> (CP already submitted)</w:t>
              </w:r>
            </w:ins>
            <w:r w:rsidR="00CE78F8" w:rsidRPr="00FA334B">
              <w:t>.</w:t>
            </w:r>
          </w:p>
        </w:tc>
      </w:tr>
      <w:tr w:rsidR="0069705D" w14:paraId="231F921A" w14:textId="77777777" w:rsidTr="0069705D">
        <w:tc>
          <w:tcPr>
            <w:tcW w:w="535" w:type="dxa"/>
          </w:tcPr>
          <w:p w14:paraId="66E41314" w14:textId="77777777" w:rsidR="0069705D" w:rsidRDefault="0069705D" w:rsidP="00B6180D">
            <w:pPr>
              <w:pStyle w:val="TableEntry"/>
            </w:pPr>
            <w:r>
              <w:t>6</w:t>
            </w:r>
          </w:p>
        </w:tc>
        <w:tc>
          <w:tcPr>
            <w:tcW w:w="8370" w:type="dxa"/>
          </w:tcPr>
          <w:p w14:paraId="2A23D05C" w14:textId="7FE2CB4B" w:rsidR="0069705D" w:rsidRPr="00BA79D1" w:rsidRDefault="0069705D" w:rsidP="00B6180D">
            <w:pPr>
              <w:pStyle w:val="TableEntry"/>
              <w:keepNext/>
            </w:pPr>
            <w:r>
              <w:rPr>
                <w:b/>
                <w:bCs/>
              </w:rPr>
              <w:t>Context</w:t>
            </w:r>
            <w:r w:rsidRPr="00BA79D1">
              <w:t xml:space="preserve">: </w:t>
            </w:r>
            <w:r w:rsidR="004143F2" w:rsidRPr="00BA79D1">
              <w:t xml:space="preserve">The name of the service returning </w:t>
            </w:r>
            <w:r w:rsidR="00BA79D1" w:rsidRPr="00B6180D">
              <w:t xml:space="preserve">modality </w:t>
            </w:r>
            <w:r w:rsidR="004143F2" w:rsidRPr="00BA79D1">
              <w:t>scheduled procedure steps.</w:t>
            </w:r>
          </w:p>
          <w:p w14:paraId="02792E41" w14:textId="0A49670F" w:rsidR="004143F2" w:rsidRPr="00BA79D1" w:rsidRDefault="004143F2" w:rsidP="00B6180D">
            <w:pPr>
              <w:pStyle w:val="TableEntry"/>
              <w:keepNext/>
            </w:pPr>
            <w:r>
              <w:rPr>
                <w:b/>
                <w:bCs/>
              </w:rPr>
              <w:t>Issue</w:t>
            </w:r>
            <w:r w:rsidRPr="00BA79D1">
              <w:t xml:space="preserve">: </w:t>
            </w:r>
            <w:r w:rsidR="00BA79D1">
              <w:t>In DIMSE t</w:t>
            </w:r>
            <w:r w:rsidRPr="00BA79D1">
              <w:t xml:space="preserve">his service is formally called the Basic Worklist Management Service </w:t>
            </w:r>
            <w:r w:rsidR="00BA79D1" w:rsidRPr="00BA79D1">
              <w:t>(</w:t>
            </w:r>
            <w:r w:rsidR="00BA79D1">
              <w:t xml:space="preserve">see </w:t>
            </w:r>
            <w:r w:rsidR="00BA79D1" w:rsidRPr="00BA79D1">
              <w:t>PS3.4, Annex K)</w:t>
            </w:r>
            <w:r w:rsidRPr="00BA79D1">
              <w:t xml:space="preserve"> and is colloquially called the Modality Worklist Service. However, </w:t>
            </w:r>
            <w:r w:rsidR="00BA79D1">
              <w:t>it might be clearer when its name shows that it is the counterpart of the Modality Performed Procedure Step Service.</w:t>
            </w:r>
          </w:p>
          <w:p w14:paraId="28AB1412" w14:textId="549C1C02" w:rsidR="004143F2" w:rsidRDefault="004143F2" w:rsidP="00B6180D">
            <w:pPr>
              <w:pStyle w:val="TableEntry"/>
              <w:keepNext/>
              <w:rPr>
                <w:b/>
                <w:bCs/>
              </w:rPr>
            </w:pPr>
            <w:r>
              <w:rPr>
                <w:b/>
                <w:bCs/>
              </w:rPr>
              <w:t>Proposal</w:t>
            </w:r>
            <w:r w:rsidRPr="00BA79D1">
              <w:t xml:space="preserve">: </w:t>
            </w:r>
            <w:r w:rsidR="00BA79D1">
              <w:t xml:space="preserve">Baptize </w:t>
            </w:r>
            <w:r w:rsidR="00BA79D1" w:rsidRPr="00BA79D1">
              <w:t xml:space="preserve">this </w:t>
            </w:r>
            <w:r w:rsidR="00BA79D1">
              <w:t xml:space="preserve">DICOMweb </w:t>
            </w:r>
            <w:r w:rsidR="00BA79D1" w:rsidRPr="00BA79D1">
              <w:t>service the Modality Scheduled Procedure Step Service.</w:t>
            </w:r>
            <w:ins w:id="102" w:author="Jeroen Medema" w:date="2025-06-16T09:49:00Z" w16du:dateUtc="2025-06-16T07:49:00Z">
              <w:r w:rsidR="00815AAF">
                <w:t xml:space="preserve"> Modality Worklist and MWL are mentioned in the overview section so that it can be found when searched for by e.g. implem</w:t>
              </w:r>
            </w:ins>
            <w:ins w:id="103" w:author="Jeroen Medema" w:date="2025-06-16T09:50:00Z" w16du:dateUtc="2025-06-16T07:50:00Z">
              <w:r w:rsidR="00815AAF">
                <w:t>entors</w:t>
              </w:r>
            </w:ins>
            <w:ins w:id="104" w:author="Jeroen Medema" w:date="2025-06-16T09:49:00Z" w16du:dateUtc="2025-06-16T07:49:00Z">
              <w:r w:rsidR="00815AAF">
                <w:t>.</w:t>
              </w:r>
            </w:ins>
          </w:p>
          <w:p w14:paraId="56BCC6B3" w14:textId="07BD5D37" w:rsidR="004143F2" w:rsidRDefault="004143F2" w:rsidP="00B6180D">
            <w:pPr>
              <w:pStyle w:val="TableEntry"/>
              <w:keepNext/>
              <w:rPr>
                <w:b/>
                <w:bCs/>
              </w:rPr>
            </w:pPr>
            <w:r>
              <w:rPr>
                <w:b/>
                <w:bCs/>
              </w:rPr>
              <w:t>Decision</w:t>
            </w:r>
            <w:r w:rsidRPr="00BA79D1">
              <w:t>:</w:t>
            </w:r>
            <w:r>
              <w:rPr>
                <w:b/>
                <w:bCs/>
              </w:rPr>
              <w:t xml:space="preserve"> </w:t>
            </w:r>
            <w:r w:rsidR="00BA79D1" w:rsidRPr="00FA334B">
              <w:t>[</w:t>
            </w:r>
            <w:proofErr w:type="spellStart"/>
            <w:r w:rsidR="00BA79D1" w:rsidRPr="00FA334B">
              <w:t>WGxx</w:t>
            </w:r>
            <w:proofErr w:type="spellEnd"/>
            <w:r w:rsidR="00BA79D1" w:rsidRPr="00FA334B">
              <w:t>, YYYY-MM-DD] None yet.</w:t>
            </w:r>
          </w:p>
        </w:tc>
      </w:tr>
    </w:tbl>
    <w:p w14:paraId="42E7551E" w14:textId="77777777" w:rsidR="002E6E25" w:rsidRDefault="002E6E25" w:rsidP="008D0B22">
      <w:pPr>
        <w:pStyle w:val="Heading1"/>
        <w:spacing w:after="240"/>
      </w:pPr>
      <w:bookmarkStart w:id="105" w:name="_Toc194311800"/>
      <w:r>
        <w:t>Closed Issues</w:t>
      </w:r>
      <w:bookmarkEnd w:id="10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05236FAD" w:rsidR="002E6E25" w:rsidRDefault="00343EC6" w:rsidP="00107EF9">
            <w:pPr>
              <w:pStyle w:val="TableEntry"/>
            </w:pPr>
            <w:r>
              <w:lastRenderedPageBreak/>
              <w:t>2</w:t>
            </w:r>
          </w:p>
        </w:tc>
        <w:tc>
          <w:tcPr>
            <w:tcW w:w="8370" w:type="dxa"/>
          </w:tcPr>
          <w:p w14:paraId="3C359DA9" w14:textId="77777777" w:rsidR="00343EC6" w:rsidRDefault="00343EC6" w:rsidP="00343EC6">
            <w:pPr>
              <w:pStyle w:val="TableEntry"/>
              <w:keepNext/>
            </w:pPr>
            <w:r w:rsidRPr="00113A60">
              <w:rPr>
                <w:b/>
                <w:bCs/>
              </w:rPr>
              <w:t>Context</w:t>
            </w:r>
            <w:r>
              <w:t xml:space="preserve">: The notified parties of the MPPS notification service as specified in </w:t>
            </w:r>
            <w:hyperlink r:id="rId14" w:history="1">
              <w:r>
                <w:rPr>
                  <w:rStyle w:val="Hyperlink"/>
                </w:rPr>
                <w:t>PS3.4, F.9</w:t>
              </w:r>
            </w:hyperlink>
            <w:r>
              <w:t>.</w:t>
            </w:r>
          </w:p>
          <w:p w14:paraId="6FEE1FE7" w14:textId="77777777" w:rsidR="00343EC6" w:rsidRDefault="00343EC6" w:rsidP="00343EC6">
            <w:pPr>
              <w:pStyle w:val="TableEntry"/>
              <w:keepNext/>
            </w:pPr>
            <w:r w:rsidRPr="00113A60">
              <w:rPr>
                <w:b/>
                <w:bCs/>
              </w:rPr>
              <w:t>Issue</w:t>
            </w:r>
            <w:r>
              <w:t>: This service does not specify how the MPPS Notification SCP knows what SCUs to notify on MPPS changes.</w:t>
            </w:r>
          </w:p>
          <w:p w14:paraId="1D4AD403" w14:textId="77777777" w:rsidR="00343EC6" w:rsidRDefault="00343EC6" w:rsidP="00343EC6">
            <w:pPr>
              <w:pStyle w:val="TableEntry"/>
              <w:keepNext/>
            </w:pPr>
            <w:r w:rsidRPr="00113A60">
              <w:rPr>
                <w:b/>
                <w:bCs/>
              </w:rPr>
              <w:t>Proposal</w:t>
            </w:r>
            <w:r>
              <w:t>: Do not change the current way this behavior is specified; just add one or more notes to make clear that this aspect is something beyond the standard, and that a conceivable way to achieve this would be configuring the SCP with the SCUs to be notified.</w:t>
            </w:r>
          </w:p>
          <w:p w14:paraId="6C85BEF4" w14:textId="5AB42A90" w:rsidR="002E6E25" w:rsidRDefault="00343EC6" w:rsidP="00343EC6">
            <w:pPr>
              <w:pStyle w:val="TableEntry"/>
            </w:pPr>
            <w:r w:rsidRPr="00113A60">
              <w:rPr>
                <w:b/>
                <w:bCs/>
              </w:rPr>
              <w:t>Decision</w:t>
            </w:r>
            <w:r>
              <w:t>: [WG06: 2025-03-28] Make this proposal into a separate CP.</w:t>
            </w: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106" w:name="_Toc194311801"/>
      <w:r>
        <w:lastRenderedPageBreak/>
        <w:t>Scope and Field of Application</w:t>
      </w:r>
      <w:bookmarkEnd w:id="106"/>
      <w:r>
        <w:rPr>
          <w:vanish/>
        </w:rPr>
        <w:fldChar w:fldCharType="begin"/>
      </w:r>
      <w:r>
        <w:rPr>
          <w:vanish/>
        </w:rPr>
        <w:instrText xml:space="preserve"> TC </w:instrText>
      </w:r>
      <w:r>
        <w:instrText xml:space="preserve"> "" \l 1 </w:instrText>
      </w:r>
      <w:r>
        <w:rPr>
          <w:vanish/>
        </w:rPr>
        <w:fldChar w:fldCharType="end"/>
      </w:r>
    </w:p>
    <w:p w14:paraId="0231FCB7" w14:textId="623EF5C7" w:rsidR="00823046" w:rsidRDefault="00FD4ABB" w:rsidP="00823046">
      <w:r w:rsidRPr="00FD4ABB">
        <w:t xml:space="preserve">This supplement </w:t>
      </w:r>
      <w:ins w:id="107" w:author="Jeroen Medema" w:date="2025-06-16T08:58:00Z" w16du:dateUtc="2025-06-16T06:58:00Z">
        <w:r w:rsidR="000F5857">
          <w:t>add</w:t>
        </w:r>
      </w:ins>
      <w:del w:id="108" w:author="Jeroen Medema" w:date="2025-06-16T08:58:00Z" w16du:dateUtc="2025-06-16T06:58:00Z">
        <w:r w:rsidRPr="00FD4ABB" w:rsidDel="000F5857">
          <w:delText>define</w:delText>
        </w:r>
      </w:del>
      <w:r w:rsidRPr="00FD4ABB">
        <w:t>s</w:t>
      </w:r>
      <w:ins w:id="109" w:author="Jeroen Medema" w:date="2025-06-16T08:57:00Z" w16du:dateUtc="2025-06-16T06:57:00Z">
        <w:r w:rsidR="000F5857">
          <w:t xml:space="preserve"> the </w:t>
        </w:r>
        <w:r w:rsidR="000F5857">
          <w:t>Modality Scheduled Procedure Step Service and the Modality Performed Procedure Step Service</w:t>
        </w:r>
      </w:ins>
      <w:r w:rsidRPr="00FD4ABB">
        <w:t xml:space="preserve"> </w:t>
      </w:r>
      <w:del w:id="110" w:author="Jeroen Medema" w:date="2025-06-16T08:58:00Z" w16du:dateUtc="2025-06-16T06:58:00Z">
        <w:r w:rsidRPr="00FD4ABB" w:rsidDel="000F5857">
          <w:delText xml:space="preserve">the means to perform </w:delText>
        </w:r>
        <w:r w:rsidR="00753D3D" w:rsidDel="000F5857">
          <w:delText xml:space="preserve">modality workflow management </w:delText>
        </w:r>
      </w:del>
      <w:r w:rsidRPr="00FD4ABB">
        <w:t>in DICOMweb</w:t>
      </w:r>
      <w:ins w:id="111" w:author="Jeroen Medema" w:date="2025-06-16T08:58:00Z" w16du:dateUtc="2025-06-16T06:58:00Z">
        <w:r w:rsidR="000F5857">
          <w:t xml:space="preserve"> to mirror </w:t>
        </w:r>
      </w:ins>
      <w:del w:id="112" w:author="Jeroen Medema" w:date="2025-06-16T08:58:00Z" w16du:dateUtc="2025-06-16T06:58:00Z">
        <w:r w:rsidRPr="00FD4ABB" w:rsidDel="000F5857">
          <w:delText xml:space="preserve">. </w:delText>
        </w:r>
        <w:r w:rsidR="00753D3D" w:rsidDel="000F5857">
          <w:delText xml:space="preserve">Modality </w:delText>
        </w:r>
        <w:r w:rsidR="00AB0599" w:rsidDel="000F5857">
          <w:delText>w</w:delText>
        </w:r>
        <w:r w:rsidR="00753D3D" w:rsidDel="000F5857">
          <w:delText xml:space="preserve">orkflow </w:delText>
        </w:r>
        <w:r w:rsidR="00AB0599" w:rsidDel="000F5857">
          <w:delText>s</w:delText>
        </w:r>
        <w:r w:rsidRPr="00FD4ABB" w:rsidDel="000F5857">
          <w:delText>ervice</w:delText>
        </w:r>
        <w:r w:rsidR="001B2356" w:rsidDel="000F5857">
          <w:delText>s</w:delText>
        </w:r>
        <w:r w:rsidRPr="00FD4ABB" w:rsidDel="000F5857">
          <w:delText xml:space="preserve"> enable a user agent to </w:delText>
        </w:r>
        <w:r w:rsidR="00501990" w:rsidDel="000F5857">
          <w:delText xml:space="preserve">use and create workflow-related resources on </w:delText>
        </w:r>
        <w:r w:rsidR="000F54D7" w:rsidDel="000F5857">
          <w:delText>an</w:delText>
        </w:r>
        <w:r w:rsidR="00501990" w:rsidDel="000F5857">
          <w:delText xml:space="preserve"> </w:delText>
        </w:r>
        <w:r w:rsidRPr="00FD4ABB" w:rsidDel="000F5857">
          <w:delText>origin server.</w:delText>
        </w:r>
        <w:r w:rsidR="00F36FD6" w:rsidDel="000F5857">
          <w:delText xml:space="preserve"> </w:delText>
        </w:r>
        <w:r w:rsidR="00D35719" w:rsidDel="000F5857">
          <w:delText>The</w:delText>
        </w:r>
        <w:r w:rsidR="00F36FD6" w:rsidDel="000F5857">
          <w:delText>y</w:delText>
        </w:r>
      </w:del>
      <w:ins w:id="113" w:author="Medema, Jeroen" w:date="2025-06-12T09:44:00Z" w16du:dateUtc="2025-06-12T07:44:00Z">
        <w:del w:id="114" w:author="Jeroen Medema" w:date="2025-06-16T08:58:00Z" w16du:dateUtc="2025-06-16T06:58:00Z">
          <w:r w:rsidR="00D76B81" w:rsidDel="000F5857">
            <w:delText xml:space="preserve"> comprise of the Modality Schedule</w:delText>
          </w:r>
        </w:del>
      </w:ins>
      <w:ins w:id="115" w:author="Medema, Jeroen" w:date="2025-06-13T13:33:00Z" w16du:dateUtc="2025-06-13T11:33:00Z">
        <w:del w:id="116" w:author="Jeroen Medema" w:date="2025-06-16T08:58:00Z" w16du:dateUtc="2025-06-16T06:58:00Z">
          <w:r w:rsidR="003329FE" w:rsidDel="000F5857">
            <w:delText>d</w:delText>
          </w:r>
        </w:del>
      </w:ins>
      <w:ins w:id="117" w:author="Medema, Jeroen" w:date="2025-06-12T09:44:00Z" w16du:dateUtc="2025-06-12T07:44:00Z">
        <w:del w:id="118" w:author="Jeroen Medema" w:date="2025-06-16T08:58:00Z" w16du:dateUtc="2025-06-16T06:58:00Z">
          <w:r w:rsidR="00D76B81" w:rsidDel="000F5857">
            <w:delText xml:space="preserve"> Procedure Step Service and the Modality Performed </w:delText>
          </w:r>
        </w:del>
      </w:ins>
      <w:ins w:id="119" w:author="Medema, Jeroen" w:date="2025-06-12T10:42:00Z" w16du:dateUtc="2025-06-12T08:42:00Z">
        <w:del w:id="120" w:author="Jeroen Medema" w:date="2025-06-16T08:58:00Z" w16du:dateUtc="2025-06-16T06:58:00Z">
          <w:r w:rsidR="00681DA1" w:rsidDel="000F5857">
            <w:delText>Procedure</w:delText>
          </w:r>
        </w:del>
      </w:ins>
      <w:ins w:id="121" w:author="Medema, Jeroen" w:date="2025-06-12T09:44:00Z" w16du:dateUtc="2025-06-12T07:44:00Z">
        <w:del w:id="122" w:author="Jeroen Medema" w:date="2025-06-16T08:58:00Z" w16du:dateUtc="2025-06-16T06:58:00Z">
          <w:r w:rsidR="00D76B81" w:rsidDel="000F5857">
            <w:delText xml:space="preserve"> Step Service and</w:delText>
          </w:r>
        </w:del>
      </w:ins>
      <w:del w:id="123" w:author="Jeroen Medema" w:date="2025-06-16T08:58:00Z" w16du:dateUtc="2025-06-16T06:58:00Z">
        <w:r w:rsidR="00F36FD6" w:rsidDel="000F5857">
          <w:delText xml:space="preserve"> are </w:delText>
        </w:r>
        <w:r w:rsidR="00D35719" w:rsidDel="000F5857">
          <w:delText xml:space="preserve">an extension to the existing DICOMweb services, </w:delText>
        </w:r>
        <w:r w:rsidR="00925506" w:rsidDel="000F5857">
          <w:delText>provid</w:delText>
        </w:r>
        <w:r w:rsidR="00F36FD6" w:rsidDel="000F5857">
          <w:delText>ing</w:delText>
        </w:r>
        <w:r w:rsidR="00925506" w:rsidDel="000F5857">
          <w:delText xml:space="preserve"> RESTful interface</w:delText>
        </w:r>
        <w:r w:rsidR="000F1FF3" w:rsidDel="000F5857">
          <w:delText>s</w:delText>
        </w:r>
        <w:r w:rsidR="00925506" w:rsidDel="000F5857">
          <w:delText xml:space="preserve"> to</w:delText>
        </w:r>
        <w:r w:rsidR="00D35719" w:rsidDel="000F5857">
          <w:delText xml:space="preserve"> </w:delText>
        </w:r>
      </w:del>
      <w:r w:rsidR="00D35719">
        <w:t>the Modality Worklist (MWL) and Modality Performed Procedure Step (MPPS) services that are already available in DIMSE</w:t>
      </w:r>
      <w:ins w:id="124" w:author="Medema, Jeroen" w:date="2025-06-12T09:42:00Z" w16du:dateUtc="2025-06-12T07:42:00Z">
        <w:r w:rsidR="00D76B81">
          <w:t xml:space="preserve"> respectively</w:t>
        </w:r>
      </w:ins>
      <w:r w:rsidR="00D35719">
        <w:t xml:space="preserv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5CB2EE8C" w:rsidR="00020123" w:rsidRPr="00F64160" w:rsidRDefault="00020123" w:rsidP="00020123">
      <w:pPr>
        <w:pStyle w:val="Instruction"/>
      </w:pPr>
      <w:r w:rsidRPr="00F64160">
        <w:t xml:space="preserve">Add </w:t>
      </w:r>
      <w:r>
        <w:t xml:space="preserve">new section Y </w:t>
      </w:r>
      <w:r w:rsidRPr="007F7F43">
        <w:t xml:space="preserve">Modality </w:t>
      </w:r>
      <w:r w:rsidR="000C7667">
        <w:t>Scheduled Procedure Step</w:t>
      </w:r>
      <w:r w:rsidR="00A9196D">
        <w:t xml:space="preserve"> </w:t>
      </w:r>
      <w:r w:rsidRPr="007F7F43">
        <w:t>Service and Resources</w:t>
      </w:r>
      <w:r w:rsidR="00371165">
        <w:t xml:space="preserve">, </w:t>
      </w:r>
      <w:r w:rsidR="00BD54CF">
        <w:t xml:space="preserve">immediately </w:t>
      </w:r>
      <w:r w:rsidR="00371165">
        <w:t>before section X below</w:t>
      </w:r>
    </w:p>
    <w:p w14:paraId="760C5472" w14:textId="5690C1C7" w:rsidR="00020123" w:rsidRDefault="00A9196D" w:rsidP="00020123">
      <w:pPr>
        <w:pStyle w:val="Heading1"/>
      </w:pPr>
      <w:bookmarkStart w:id="125" w:name="_Toc194311802"/>
      <w:r>
        <w:t>Y</w:t>
      </w:r>
      <w:r w:rsidR="00020123">
        <w:tab/>
        <w:t xml:space="preserve">Modality </w:t>
      </w:r>
      <w:r w:rsidR="00BA61E8" w:rsidRPr="0037189E">
        <w:t>Scheduled Procedure Step</w:t>
      </w:r>
      <w:r w:rsidR="00BA61E8">
        <w:t xml:space="preserve"> </w:t>
      </w:r>
      <w:r w:rsidR="00020123">
        <w:t>Service and Resources</w:t>
      </w:r>
      <w:bookmarkEnd w:id="125"/>
    </w:p>
    <w:p w14:paraId="52108F80" w14:textId="63902B1A" w:rsidR="00020123" w:rsidRDefault="00A9196D" w:rsidP="00020123">
      <w:pPr>
        <w:pStyle w:val="Heading2"/>
      </w:pPr>
      <w:bookmarkStart w:id="126" w:name="_Toc194311803"/>
      <w:r>
        <w:t>Y</w:t>
      </w:r>
      <w:r w:rsidR="00020123">
        <w:t>.1</w:t>
      </w:r>
      <w:r w:rsidR="00020123">
        <w:tab/>
        <w:t>Overview</w:t>
      </w:r>
      <w:bookmarkEnd w:id="126"/>
    </w:p>
    <w:p w14:paraId="1163A56C" w14:textId="7DBB5426" w:rsidR="00C633F6" w:rsidRPr="0088690E" w:rsidRDefault="00C633F6" w:rsidP="00C633F6">
      <w:r w:rsidRPr="00967F46">
        <w:t xml:space="preserve">The Modality </w:t>
      </w:r>
      <w:r w:rsidR="000C7667">
        <w:t>Scheduled Procedure Step</w:t>
      </w:r>
      <w:r>
        <w:t xml:space="preserve">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127" w:name="_Toc194311804"/>
      <w:r>
        <w:t>Y.1.1</w:t>
      </w:r>
      <w:r>
        <w:tab/>
        <w:t>Resource Descriptions</w:t>
      </w:r>
      <w:bookmarkEnd w:id="127"/>
    </w:p>
    <w:p w14:paraId="62E08E66" w14:textId="01F98E12" w:rsidR="009D41DA" w:rsidRDefault="009D41DA" w:rsidP="009D41DA">
      <w:r>
        <w:t xml:space="preserve">The Modality </w:t>
      </w:r>
      <w:r w:rsidR="000C7667">
        <w:t>Scheduled Procedure Step</w:t>
      </w:r>
      <w:r>
        <w:t xml:space="preserve">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2693"/>
        <w:gridCol w:w="4394"/>
      </w:tblGrid>
      <w:tr w:rsidR="00942BB2" w:rsidRPr="00435A9C" w14:paraId="352BE7D6" w14:textId="77777777" w:rsidTr="0037189E">
        <w:trPr>
          <w:cantSplit/>
          <w:trHeight w:val="275"/>
          <w:tblHeader/>
          <w:jc w:val="center"/>
        </w:trPr>
        <w:tc>
          <w:tcPr>
            <w:tcW w:w="1980" w:type="dxa"/>
          </w:tcPr>
          <w:p w14:paraId="01AF774E" w14:textId="77777777" w:rsidR="00942BB2" w:rsidRPr="00435A9C" w:rsidRDefault="00942BB2" w:rsidP="00613AA1">
            <w:pPr>
              <w:pStyle w:val="TableLabel"/>
              <w:rPr>
                <w:sz w:val="32"/>
              </w:rPr>
            </w:pPr>
            <w:r>
              <w:t>Resource</w:t>
            </w:r>
          </w:p>
        </w:tc>
        <w:tc>
          <w:tcPr>
            <w:tcW w:w="2693"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37189E">
        <w:trPr>
          <w:cantSplit/>
          <w:trHeight w:val="275"/>
          <w:tblHeader/>
          <w:jc w:val="center"/>
        </w:trPr>
        <w:tc>
          <w:tcPr>
            <w:tcW w:w="1980" w:type="dxa"/>
          </w:tcPr>
          <w:p w14:paraId="7069D621" w14:textId="137A6640" w:rsidR="00942BB2" w:rsidRPr="00021772" w:rsidRDefault="0037189E" w:rsidP="00613AA1">
            <w:pPr>
              <w:pStyle w:val="TableLabel"/>
              <w:jc w:val="left"/>
              <w:rPr>
                <w:b w:val="0"/>
                <w:bCs/>
              </w:rPr>
            </w:pPr>
            <w:r>
              <w:rPr>
                <w:b w:val="0"/>
                <w:bCs/>
              </w:rPr>
              <w:t>Modality Scheduled Procedure Steps</w:t>
            </w:r>
          </w:p>
        </w:tc>
        <w:tc>
          <w:tcPr>
            <w:tcW w:w="2693"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128" w:name="_Toc194311805"/>
      <w:r>
        <w:t>Y</w:t>
      </w:r>
      <w:r w:rsidR="006F0784">
        <w:t>.1.2</w:t>
      </w:r>
      <w:r w:rsidR="006F0784">
        <w:tab/>
        <w:t>Common Query Parameters</w:t>
      </w:r>
      <w:bookmarkEnd w:id="128"/>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129" w:name="_Toc194311806"/>
      <w:r>
        <w:t>Y</w:t>
      </w:r>
      <w:r w:rsidR="006F0784">
        <w:t>.1.3</w:t>
      </w:r>
      <w:r w:rsidR="006F0784">
        <w:tab/>
        <w:t>Common Media Types</w:t>
      </w:r>
      <w:bookmarkEnd w:id="129"/>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130" w:name="_Toc194311807"/>
      <w:r w:rsidR="00CA589B">
        <w:lastRenderedPageBreak/>
        <w:t>Y.2</w:t>
      </w:r>
      <w:r w:rsidR="00CA589B">
        <w:tab/>
        <w:t>Conformance</w:t>
      </w:r>
      <w:bookmarkEnd w:id="130"/>
    </w:p>
    <w:p w14:paraId="05DE8BC1" w14:textId="1D867872" w:rsidR="00F07D8C" w:rsidRDefault="00CA589B" w:rsidP="00CA589B">
      <w:r w:rsidRPr="0085118C">
        <w:t xml:space="preserve">An origin server conforming to the </w:t>
      </w:r>
      <w:r>
        <w:t xml:space="preserve">Modality </w:t>
      </w:r>
      <w:r w:rsidR="000C7667">
        <w:t>Scheduled Procedure Step</w:t>
      </w:r>
      <w:r>
        <w:t xml:space="preserve"> Service </w:t>
      </w:r>
      <w:r w:rsidRPr="0085118C">
        <w:t xml:space="preserve">shall </w:t>
      </w:r>
      <w:r w:rsidR="00F671DB">
        <w:t xml:space="preserve">support </w:t>
      </w:r>
      <w:r w:rsidR="003344FE">
        <w:t>the Retrieve Capabilities Transaction (see Section 8.9.1).</w:t>
      </w:r>
    </w:p>
    <w:p w14:paraId="46A1CE2D" w14:textId="4C1406F4" w:rsidR="00CA589B" w:rsidRDefault="00F24CEE" w:rsidP="00CA589B">
      <w:r>
        <w:t xml:space="preserve">An origin server conforming to </w:t>
      </w:r>
      <w:r w:rsidR="00DE5F46">
        <w:t xml:space="preserve">the Modality </w:t>
      </w:r>
      <w:r w:rsidR="000C7667">
        <w:t>Scheduled Procedure Step</w:t>
      </w:r>
      <w:r w:rsidR="00DE5F46">
        <w:t xml:space="preserve">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131" w:name="_Toc194311808"/>
      <w:r>
        <w:t>Y</w:t>
      </w:r>
      <w:r w:rsidR="00297110">
        <w:t>.3</w:t>
      </w:r>
      <w:r w:rsidR="00297110">
        <w:tab/>
        <w:t>Transactions Overview</w:t>
      </w:r>
      <w:bookmarkEnd w:id="131"/>
    </w:p>
    <w:p w14:paraId="681D4B01" w14:textId="645A50C5" w:rsidR="00297110" w:rsidRDefault="00297110" w:rsidP="00297110">
      <w:r>
        <w:t xml:space="preserve">The Modality </w:t>
      </w:r>
      <w:r w:rsidR="000C7667">
        <w:t>Scheduled Procedure Step</w:t>
      </w:r>
      <w:r>
        <w:t xml:space="preserve"> Service consists of the Transactions listed in Table </w:t>
      </w:r>
      <w:r w:rsidR="0089649C">
        <w:t>Y</w:t>
      </w:r>
      <w:r>
        <w:t>.3-1.</w:t>
      </w:r>
    </w:p>
    <w:p w14:paraId="46D34F9D" w14:textId="7F6CA304" w:rsidR="00297110" w:rsidRDefault="00297110" w:rsidP="00297110">
      <w:pPr>
        <w:pStyle w:val="TableTitle"/>
      </w:pPr>
      <w:r>
        <w:t xml:space="preserve">Table </w:t>
      </w:r>
      <w:r w:rsidR="0089649C">
        <w:t>Y</w:t>
      </w:r>
      <w:r>
        <w:t xml:space="preserve">.3-1. Modality </w:t>
      </w:r>
      <w:r w:rsidR="000C7667">
        <w:t>Scheduled Procedure Step</w:t>
      </w:r>
      <w:r>
        <w:t xml:space="preserve">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6CD018AB" w:rsidR="00A81369" w:rsidRDefault="00A81369" w:rsidP="00A81369">
      <w:r>
        <w:t xml:space="preserve">Table </w:t>
      </w:r>
      <w:r w:rsidR="00E34778">
        <w:t>Y</w:t>
      </w:r>
      <w:r>
        <w:t>.</w:t>
      </w:r>
      <w:r w:rsidR="007A12AE">
        <w:t>3</w:t>
      </w:r>
      <w:r>
        <w:t xml:space="preserve">-2 lists the </w:t>
      </w:r>
      <w:r w:rsidR="00E34778">
        <w:t xml:space="preserve">Modality </w:t>
      </w:r>
      <w:r w:rsidR="000C7667">
        <w:t>Scheduled Procedure Step</w:t>
      </w:r>
      <w:r w:rsidR="00E34778">
        <w:t xml:space="preserve"> Service Transactions </w:t>
      </w:r>
      <w:r>
        <w:t>and their corresponding</w:t>
      </w:r>
      <w:r w:rsidR="00E34778" w:rsidRPr="00E34778">
        <w:t xml:space="preserve"> </w:t>
      </w:r>
      <w:r w:rsidR="00E34778">
        <w:t>DIMSE Operations used in MWL</w:t>
      </w:r>
      <w:r>
        <w:t>.</w:t>
      </w:r>
    </w:p>
    <w:p w14:paraId="771EFCD6" w14:textId="6D1F0C3B"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0C7667">
        <w:t>Scheduled Procedure Step</w:t>
      </w:r>
      <w:r w:rsidR="00E22E42">
        <w:t xml:space="preserve"> </w:t>
      </w:r>
      <w:r w:rsidR="007A12AE" w:rsidRPr="003D2E61">
        <w:t xml:space="preserve">Service </w:t>
      </w:r>
      <w:r w:rsidR="007A12AE">
        <w:t>Transactions</w:t>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132" w:name="_Toc194311809"/>
      <w:r>
        <w:t>Y.4</w:t>
      </w:r>
      <w:r>
        <w:tab/>
        <w:t>Search Transaction</w:t>
      </w:r>
      <w:bookmarkEnd w:id="132"/>
    </w:p>
    <w:p w14:paraId="0E75BB1D" w14:textId="73291447" w:rsidR="006243B3" w:rsidRPr="007E6E0C" w:rsidRDefault="006243B3" w:rsidP="006243B3">
      <w:r w:rsidRPr="007E6E0C">
        <w:t xml:space="preserve">This </w:t>
      </w:r>
      <w:r>
        <w:t>T</w:t>
      </w:r>
      <w:r w:rsidRPr="007E6E0C">
        <w:t xml:space="preserve">ransaction searches the </w:t>
      </w:r>
      <w:r w:rsidR="0037189E">
        <w:t>Modality Scheduled Procedure Steps</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133" w:name="_Toc194311810"/>
      <w:r>
        <w:lastRenderedPageBreak/>
        <w:t>Y</w:t>
      </w:r>
      <w:r w:rsidR="006243B3">
        <w:t>.4.1</w:t>
      </w:r>
      <w:r w:rsidR="006243B3">
        <w:tab/>
        <w:t>Request</w:t>
      </w:r>
      <w:bookmarkEnd w:id="133"/>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134" w:name="_Toc194311811"/>
      <w:r>
        <w:t>Y</w:t>
      </w:r>
      <w:r w:rsidR="006243B3">
        <w:t>.4.1.1</w:t>
      </w:r>
      <w:r w:rsidR="006243B3">
        <w:tab/>
        <w:t>Target Resources</w:t>
      </w:r>
      <w:bookmarkEnd w:id="134"/>
    </w:p>
    <w:p w14:paraId="2F6D4559" w14:textId="74C7B95F" w:rsidR="006243B3" w:rsidRPr="0024556E" w:rsidRDefault="006243B3" w:rsidP="006243B3">
      <w:r w:rsidRPr="0017715F">
        <w:t xml:space="preserve">The Target Resource for this </w:t>
      </w:r>
      <w:r>
        <w:t>T</w:t>
      </w:r>
      <w:r w:rsidRPr="0017715F">
        <w:t xml:space="preserve">ransaction is the </w:t>
      </w:r>
      <w:r w:rsidR="0037189E">
        <w:t>Modality Scheduled Procedure Steps</w:t>
      </w:r>
      <w:r w:rsidRPr="0017715F">
        <w:t>.</w:t>
      </w:r>
    </w:p>
    <w:p w14:paraId="0E0A2A06" w14:textId="79C73150" w:rsidR="006243B3" w:rsidRDefault="00BB4E58" w:rsidP="006243B3">
      <w:pPr>
        <w:pStyle w:val="Heading4"/>
      </w:pPr>
      <w:bookmarkStart w:id="135" w:name="_Toc194311812"/>
      <w:r>
        <w:t>Y</w:t>
      </w:r>
      <w:r w:rsidR="006243B3">
        <w:t>.4.1.2</w:t>
      </w:r>
      <w:r w:rsidR="006243B3">
        <w:tab/>
        <w:t>Query Parameters</w:t>
      </w:r>
      <w:bookmarkEnd w:id="135"/>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136" w:name="_Toc194311813"/>
      <w:r>
        <w:t>Y</w:t>
      </w:r>
      <w:r w:rsidR="006243B3">
        <w:t>.4.1.3</w:t>
      </w:r>
      <w:r w:rsidR="006243B3">
        <w:tab/>
        <w:t>Request Header Fields</w:t>
      </w:r>
      <w:bookmarkEnd w:id="136"/>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137" w:name="_Toc194311814"/>
      <w:r>
        <w:t>Y</w:t>
      </w:r>
      <w:r w:rsidR="006243B3">
        <w:t>.4.1.4</w:t>
      </w:r>
      <w:r w:rsidR="006243B3">
        <w:tab/>
        <w:t>Request Payload</w:t>
      </w:r>
      <w:bookmarkEnd w:id="137"/>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138" w:name="_Toc194311815"/>
      <w:r>
        <w:t>Y</w:t>
      </w:r>
      <w:r w:rsidR="006243B3">
        <w:t>.4.2</w:t>
      </w:r>
      <w:r w:rsidR="006243B3">
        <w:tab/>
        <w:t>Behavior</w:t>
      </w:r>
      <w:bookmarkEnd w:id="138"/>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in PS3.4 with a Return Key Type of 1C</w:t>
      </w:r>
      <w:r w:rsidR="006539B6">
        <w:t xml:space="preserve"> or 2C</w:t>
      </w:r>
      <w:r>
        <w:t xml:space="preserve"> 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139" w:name="_Toc194311816"/>
      <w:r>
        <w:t>Y</w:t>
      </w:r>
      <w:r w:rsidR="006243B3">
        <w:t>.4.3</w:t>
      </w:r>
      <w:r w:rsidR="006243B3">
        <w:tab/>
        <w:t>Response</w:t>
      </w:r>
      <w:bookmarkEnd w:id="139"/>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140" w:name="_Toc194311817"/>
      <w:r>
        <w:lastRenderedPageBreak/>
        <w:t>Y</w:t>
      </w:r>
      <w:r w:rsidR="006243B3">
        <w:t>.4.3.1</w:t>
      </w:r>
      <w:r w:rsidR="006243B3">
        <w:tab/>
        <w:t>Status Codes</w:t>
      </w:r>
      <w:bookmarkEnd w:id="140"/>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141" w:name="_Toc194311818"/>
      <w:r>
        <w:t>Y</w:t>
      </w:r>
      <w:r w:rsidR="006243B3">
        <w:t>.4.3.2</w:t>
      </w:r>
      <w:r w:rsidR="006243B3">
        <w:tab/>
        <w:t>Response Header Fields</w:t>
      </w:r>
      <w:bookmarkEnd w:id="141"/>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142" w:name="_Toc194311819"/>
      <w:r>
        <w:t>Y</w:t>
      </w:r>
      <w:r w:rsidR="006243B3">
        <w:t>.4.3.3</w:t>
      </w:r>
      <w:r w:rsidR="006243B3">
        <w:tab/>
        <w:t>Response Payload</w:t>
      </w:r>
      <w:bookmarkEnd w:id="142"/>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143" w:name="_Toc194311820"/>
      <w:r>
        <w:t>X</w:t>
      </w:r>
      <w:r>
        <w:tab/>
        <w:t xml:space="preserve">Modality </w:t>
      </w:r>
      <w:r w:rsidR="00E26D03">
        <w:t>Performed Procedure Step</w:t>
      </w:r>
      <w:r w:rsidR="008C765E">
        <w:t xml:space="preserve"> </w:t>
      </w:r>
      <w:r>
        <w:t>Service and Resources</w:t>
      </w:r>
      <w:bookmarkEnd w:id="143"/>
    </w:p>
    <w:p w14:paraId="0140BCC1" w14:textId="77777777" w:rsidR="00020123" w:rsidRDefault="00020123" w:rsidP="00020123">
      <w:pPr>
        <w:pStyle w:val="Heading2"/>
      </w:pPr>
      <w:bookmarkStart w:id="144" w:name="_Toc194311821"/>
      <w:r>
        <w:t>X.1</w:t>
      </w:r>
      <w:r>
        <w:tab/>
        <w:t>Overview</w:t>
      </w:r>
      <w:bookmarkEnd w:id="144"/>
    </w:p>
    <w:p w14:paraId="19E796D4" w14:textId="77777777" w:rsidR="000D280D" w:rsidRDefault="00967F46" w:rsidP="0088690E">
      <w:pPr>
        <w:rPr>
          <w:ins w:id="145" w:author="Jeroen Medema" w:date="2025-06-16T09:32:00Z" w16du:dateUtc="2025-06-16T07:32:00Z"/>
        </w:rPr>
      </w:pPr>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r w:rsidR="002A4B56">
        <w:t xml:space="preserve"> However, Notifications, as defined in PS3.4, Annex F.9, are not supported by this service.</w:t>
      </w:r>
    </w:p>
    <w:p w14:paraId="2BAE3A0D" w14:textId="1D54B646" w:rsidR="00967F46" w:rsidRPr="0088690E" w:rsidRDefault="000D280D" w:rsidP="000D280D">
      <w:pPr>
        <w:pStyle w:val="Note"/>
        <w:pPrChange w:id="146" w:author="Jeroen Medema" w:date="2025-06-16T09:32:00Z" w16du:dateUtc="2025-06-16T07:32:00Z">
          <w:pPr/>
        </w:pPrChange>
      </w:pPr>
      <w:ins w:id="147" w:author="Jeroen Medema" w:date="2025-06-16T09:32:00Z" w16du:dateUtc="2025-06-16T07:32:00Z">
        <w:r>
          <w:t>Note</w:t>
        </w:r>
        <w:r>
          <w:tab/>
        </w:r>
      </w:ins>
      <w:del w:id="148" w:author="Jeroen Medema" w:date="2025-06-16T09:32:00Z" w16du:dateUtc="2025-06-16T07:32:00Z">
        <w:r w:rsidR="002A4B56" w:rsidDel="000D280D">
          <w:delText xml:space="preserve"> Instead, t</w:delText>
        </w:r>
      </w:del>
      <w:ins w:id="149" w:author="Jeroen Medema" w:date="2025-06-16T09:32:00Z" w16du:dateUtc="2025-06-16T07:32:00Z">
        <w:r>
          <w:t>T</w:t>
        </w:r>
      </w:ins>
      <w:r w:rsidR="002A4B56">
        <w:t xml:space="preserve">o </w:t>
      </w:r>
      <w:del w:id="150" w:author="Jeroen Medema" w:date="2025-06-16T09:32:00Z" w16du:dateUtc="2025-06-16T07:32:00Z">
        <w:r w:rsidR="002A4B56" w:rsidDel="000D280D">
          <w:delText xml:space="preserve">be able to </w:delText>
        </w:r>
      </w:del>
      <w:r w:rsidR="002A4B56">
        <w:t>achieve notification</w:t>
      </w:r>
      <w:r w:rsidR="007813C0">
        <w:t>-like behavior</w:t>
      </w:r>
      <w:r w:rsidR="002A4B56">
        <w:t xml:space="preserve">, it is </w:t>
      </w:r>
      <w:del w:id="151" w:author="Jeroen Medema" w:date="2025-06-16T09:28:00Z" w16du:dateUtc="2025-06-16T07:28:00Z">
        <w:r w:rsidR="002A4B56" w:rsidDel="009E00E6">
          <w:delText xml:space="preserve">recommended </w:delText>
        </w:r>
      </w:del>
      <w:ins w:id="152" w:author="Jeroen Medema" w:date="2025-06-16T09:28:00Z" w16du:dateUtc="2025-06-16T07:28:00Z">
        <w:r w:rsidR="009E00E6">
          <w:t>suggested</w:t>
        </w:r>
        <w:r w:rsidR="009E00E6">
          <w:t xml:space="preserve"> </w:t>
        </w:r>
      </w:ins>
      <w:r w:rsidR="002A4B56">
        <w:t xml:space="preserve">to mimic the approach taken in IHE’s Scheduled Workflow integration profile [IHE RAD TF-1], where the </w:t>
      </w:r>
      <w:del w:id="153" w:author="Jeroen Medema" w:date="2025-06-16T09:29:00Z" w16du:dateUtc="2025-06-16T07:29:00Z">
        <w:r w:rsidR="002A4B56" w:rsidDel="009E00E6">
          <w:delText xml:space="preserve">Actor Modality </w:delText>
        </w:r>
      </w:del>
      <w:r w:rsidR="002A4B56">
        <w:t xml:space="preserve">Performed Procedure Step Manager </w:t>
      </w:r>
      <w:ins w:id="154" w:author="Jeroen Medema" w:date="2025-06-16T09:29:00Z" w16du:dateUtc="2025-06-16T07:29:00Z">
        <w:r w:rsidR="009E00E6">
          <w:t xml:space="preserve">Actor </w:t>
        </w:r>
      </w:ins>
      <w:r w:rsidR="002A4B56">
        <w:t xml:space="preserve">forwards the creation and updating of Modality Performed Procedure Steps to other </w:t>
      </w:r>
      <w:ins w:id="155" w:author="Jeroen Medema" w:date="2025-06-16T09:29:00Z" w16du:dateUtc="2025-06-16T07:29:00Z">
        <w:r w:rsidR="009E00E6">
          <w:t xml:space="preserve">interested </w:t>
        </w:r>
      </w:ins>
      <w:r w:rsidR="002A4B56">
        <w:t>Actors</w:t>
      </w:r>
      <w:del w:id="156" w:author="Jeroen Medema" w:date="2025-06-16T09:29:00Z" w16du:dateUtc="2025-06-16T07:29:00Z">
        <w:r w:rsidR="002A4B56" w:rsidDel="009E00E6">
          <w:delText xml:space="preserve"> that are interested in progress</w:delText>
        </w:r>
      </w:del>
      <w:r w:rsidR="002A4B56">
        <w:t>.</w:t>
      </w:r>
    </w:p>
    <w:p w14:paraId="7BCE3541" w14:textId="58D4AE71" w:rsidR="0088690E" w:rsidRDefault="0088690E" w:rsidP="0088690E">
      <w:pPr>
        <w:pStyle w:val="Heading3"/>
      </w:pPr>
      <w:bookmarkStart w:id="157" w:name="_Toc194311822"/>
      <w:r>
        <w:t>X.1.1</w:t>
      </w:r>
      <w:r>
        <w:tab/>
        <w:t>Resource Descriptions</w:t>
      </w:r>
      <w:bookmarkEnd w:id="157"/>
    </w:p>
    <w:p w14:paraId="24F972A7" w14:textId="3B94A7AC" w:rsidR="00322039" w:rsidRDefault="00322039" w:rsidP="00322039">
      <w:r>
        <w:t xml:space="preserve">There </w:t>
      </w:r>
      <w:r w:rsidR="00FF0207">
        <w:t>is one</w:t>
      </w:r>
      <w:r>
        <w:t xml:space="preserve"> resource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AF15EC0" w14:textId="77777777" w:rsidR="007806B6" w:rsidRDefault="007806B6" w:rsidP="00322039"/>
    <w:p w14:paraId="1F9C7C83" w14:textId="44B1FADA"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346DA28E" w:rsidR="00322039" w:rsidRDefault="00AC2770" w:rsidP="002E79B3">
      <w:pPr>
        <w:spacing w:after="0"/>
      </w:pPr>
      <w:r>
        <w:t>{</w:t>
      </w:r>
      <w:proofErr w:type="spellStart"/>
      <w:r w:rsidR="00FF0207">
        <w:t>mppsUID</w:t>
      </w:r>
      <w:proofErr w:type="spellEnd"/>
      <w:r>
        <w:t>}</w:t>
      </w:r>
      <w:r>
        <w:tab/>
      </w:r>
      <w:r w:rsidR="0031725A">
        <w:tab/>
        <w:t>T</w:t>
      </w:r>
      <w:r w:rsidR="00322039">
        <w:t xml:space="preserve">he </w:t>
      </w:r>
      <w:r w:rsidR="00FF0207">
        <w:t xml:space="preserve">UID of the </w:t>
      </w:r>
      <w:r w:rsidR="0031725A">
        <w:t>MPPS</w:t>
      </w:r>
      <w:r w:rsidR="00322039">
        <w:t>.</w:t>
      </w:r>
    </w:p>
    <w:p w14:paraId="0FDB6C12" w14:textId="77777777" w:rsidR="007806B6" w:rsidRDefault="007806B6" w:rsidP="002E79B3">
      <w:pPr>
        <w:spacing w:after="0"/>
      </w:pP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w:t>
      </w:r>
      <w:proofErr w:type="gramStart"/>
      <w:r>
        <w:t>a</w:t>
      </w:r>
      <w:r w:rsidR="008B034C">
        <w:t xml:space="preserve"> number of</w:t>
      </w:r>
      <w:proofErr w:type="gramEnd"/>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r>
              <w:t>Resource</w:t>
            </w:r>
          </w:p>
        </w:tc>
        <w:tc>
          <w:tcPr>
            <w:tcW w:w="4111" w:type="dxa"/>
          </w:tcPr>
          <w:p w14:paraId="0F3E294F" w14:textId="43345E0A" w:rsidR="007B2DB2" w:rsidRPr="00435A9C" w:rsidRDefault="00E56917" w:rsidP="00652BF8">
            <w:pPr>
              <w:pStyle w:val="TableLabel"/>
            </w:pPr>
            <w:r>
              <w:t>URI Template</w:t>
            </w:r>
          </w:p>
        </w:tc>
        <w:tc>
          <w:tcPr>
            <w:tcW w:w="3543" w:type="dxa"/>
          </w:tcPr>
          <w:p w14:paraId="7C24D76B" w14:textId="5192528B" w:rsidR="007B2DB2" w:rsidRPr="00435A9C" w:rsidRDefault="007B2DB2" w:rsidP="00652BF8">
            <w:pPr>
              <w:pStyle w:val="TableLabel"/>
            </w:pPr>
            <w:r>
              <w:t>Description</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658B22CD" w:rsidR="00AE6B0F" w:rsidRDefault="00AE6B0F" w:rsidP="00AE6B0F">
            <w:pPr>
              <w:pStyle w:val="TableEntry"/>
              <w:keepNext/>
            </w:pPr>
            <w:r>
              <w:t>/</w:t>
            </w:r>
            <w:proofErr w:type="gramStart"/>
            <w:r>
              <w:t>modality</w:t>
            </w:r>
            <w:proofErr w:type="gramEnd"/>
            <w:r>
              <w:t>-performed-procedure-</w:t>
            </w:r>
            <w:proofErr w:type="gramStart"/>
            <w:r>
              <w:t>steps/{</w:t>
            </w:r>
            <w:proofErr w:type="spellStart"/>
            <w:proofErr w:type="gramEnd"/>
            <w:r w:rsidR="00BA61E8">
              <w:t>mppsUID</w:t>
            </w:r>
            <w:proofErr w:type="spellEnd"/>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158" w:name="_Toc194311823"/>
      <w:r>
        <w:t>X.1.2</w:t>
      </w:r>
      <w:r w:rsidR="00592EDD">
        <w:tab/>
      </w:r>
      <w:r>
        <w:t>Common Query Parameters</w:t>
      </w:r>
      <w:bookmarkEnd w:id="158"/>
    </w:p>
    <w:p w14:paraId="11E84559" w14:textId="43C39B18" w:rsidR="00B85FC5" w:rsidRDefault="00B85FC5" w:rsidP="00B85FC5">
      <w:r>
        <w:t>The origin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159" w:name="_Toc194311824"/>
      <w:r>
        <w:lastRenderedPageBreak/>
        <w:t>X.1.3</w:t>
      </w:r>
      <w:r w:rsidR="00592EDD">
        <w:tab/>
      </w:r>
      <w:r>
        <w:t>Common Media Types</w:t>
      </w:r>
      <w:bookmarkEnd w:id="159"/>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r>
              <w:t>Section 8.7.3.2</w:t>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160" w:name="_Toc194311825"/>
      <w:r>
        <w:t>X.2</w:t>
      </w:r>
      <w:r>
        <w:tab/>
        <w:t>Conformance</w:t>
      </w:r>
      <w:bookmarkEnd w:id="16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161" w:name="_Toc194311826"/>
      <w:r>
        <w:t>X.3</w:t>
      </w:r>
      <w:r>
        <w:tab/>
        <w:t>Transactions Overview</w:t>
      </w:r>
      <w:bookmarkEnd w:id="161"/>
    </w:p>
    <w:p w14:paraId="088D0E35" w14:textId="6A4F3843" w:rsidR="00D0326D" w:rsidRDefault="00EE572F" w:rsidP="00FE3B13">
      <w:commentRangeStart w:id="162"/>
      <w:commentRangeStart w:id="163"/>
      <w:commentRangeStart w:id="164"/>
      <w:r>
        <w:t xml:space="preserve">The Modality </w:t>
      </w:r>
      <w:r w:rsidR="00121861">
        <w:t xml:space="preserve">Workflow </w:t>
      </w:r>
      <w:r>
        <w:t>Service consist</w:t>
      </w:r>
      <w:r w:rsidR="002607DA">
        <w:t>s</w:t>
      </w:r>
      <w:r>
        <w:t xml:space="preserve"> of the </w:t>
      </w:r>
      <w:r w:rsidR="00603C43">
        <w:t>T</w:t>
      </w:r>
      <w:r>
        <w:t>ransactions listed in Table X.3-1.</w:t>
      </w:r>
      <w:commentRangeEnd w:id="162"/>
      <w:r w:rsidR="00B3661F">
        <w:rPr>
          <w:rStyle w:val="CommentReference"/>
        </w:rPr>
        <w:commentReference w:id="162"/>
      </w:r>
      <w:commentRangeEnd w:id="163"/>
      <w:r w:rsidR="00B3661F">
        <w:rPr>
          <w:rStyle w:val="CommentReference"/>
        </w:rPr>
        <w:commentReference w:id="163"/>
      </w:r>
      <w:commentRangeEnd w:id="164"/>
      <w:r w:rsidR="000F5857">
        <w:rPr>
          <w:rStyle w:val="CommentReference"/>
        </w:rPr>
        <w:commentReference w:id="164"/>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806B6">
        <w:trPr>
          <w:tblHeader/>
        </w:trPr>
        <w:tc>
          <w:tcPr>
            <w:tcW w:w="1399" w:type="dxa"/>
            <w:vMerge w:val="restart"/>
          </w:tcPr>
          <w:p w14:paraId="470E08F0" w14:textId="77777777" w:rsidR="00D0326D" w:rsidRPr="005370C5" w:rsidRDefault="00D0326D" w:rsidP="005538F8">
            <w:pPr>
              <w:pStyle w:val="TableLabel"/>
            </w:pPr>
            <w:r>
              <w:t>Transaction Name</w:t>
            </w:r>
          </w:p>
        </w:tc>
        <w:tc>
          <w:tcPr>
            <w:tcW w:w="1855" w:type="dxa"/>
            <w:vMerge w:val="restart"/>
          </w:tcPr>
          <w:p w14:paraId="0079B3DC" w14:textId="77777777" w:rsidR="00D0326D" w:rsidRPr="005370C5" w:rsidRDefault="00D0326D" w:rsidP="005538F8">
            <w:pPr>
              <w:pStyle w:val="TableLabel"/>
            </w:pPr>
            <w:r>
              <w:t>Method</w:t>
            </w:r>
          </w:p>
        </w:tc>
        <w:tc>
          <w:tcPr>
            <w:tcW w:w="3800" w:type="dxa"/>
            <w:gridSpan w:val="2"/>
          </w:tcPr>
          <w:p w14:paraId="57F5BC23" w14:textId="77777777" w:rsidR="00D0326D" w:rsidRPr="005370C5" w:rsidRDefault="00D0326D" w:rsidP="005538F8">
            <w:pPr>
              <w:pStyle w:val="TableLabel"/>
            </w:pPr>
            <w:r>
              <w:t>Payload</w:t>
            </w:r>
          </w:p>
        </w:tc>
        <w:tc>
          <w:tcPr>
            <w:tcW w:w="229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806B6">
        <w:tc>
          <w:tcPr>
            <w:tcW w:w="1399" w:type="dxa"/>
            <w:vMerge/>
          </w:tcPr>
          <w:p w14:paraId="01E3EE2B" w14:textId="77777777" w:rsidR="00D0326D" w:rsidRDefault="00D0326D" w:rsidP="005538F8">
            <w:pPr>
              <w:pStyle w:val="TableLabel"/>
            </w:pPr>
          </w:p>
        </w:tc>
        <w:tc>
          <w:tcPr>
            <w:tcW w:w="1855" w:type="dxa"/>
            <w:vMerge/>
          </w:tcPr>
          <w:p w14:paraId="2034A537" w14:textId="77777777" w:rsidR="00D0326D" w:rsidRDefault="00D0326D" w:rsidP="005538F8">
            <w:pPr>
              <w:pStyle w:val="TableLabel"/>
            </w:pPr>
          </w:p>
        </w:tc>
        <w:tc>
          <w:tcPr>
            <w:tcW w:w="1891" w:type="dxa"/>
          </w:tcPr>
          <w:p w14:paraId="1EB2EE4D" w14:textId="77777777" w:rsidR="00D0326D" w:rsidRDefault="00D0326D" w:rsidP="005538F8">
            <w:pPr>
              <w:pStyle w:val="TableLabel"/>
            </w:pPr>
            <w:r>
              <w:t>Request</w:t>
            </w:r>
          </w:p>
        </w:tc>
        <w:tc>
          <w:tcPr>
            <w:tcW w:w="1909" w:type="dxa"/>
          </w:tcPr>
          <w:p w14:paraId="516CB6BF" w14:textId="77777777" w:rsidR="00D0326D" w:rsidRDefault="00D0326D" w:rsidP="005538F8">
            <w:pPr>
              <w:pStyle w:val="TableLabel"/>
            </w:pPr>
            <w:r>
              <w:t>Success Response</w:t>
            </w:r>
          </w:p>
        </w:tc>
        <w:tc>
          <w:tcPr>
            <w:tcW w:w="2296" w:type="dxa"/>
            <w:vMerge/>
          </w:tcPr>
          <w:p w14:paraId="52AB8EC2" w14:textId="77777777" w:rsidR="00D0326D" w:rsidRDefault="00D0326D" w:rsidP="005538F8">
            <w:pPr>
              <w:pStyle w:val="TableLabel"/>
            </w:pPr>
          </w:p>
        </w:tc>
      </w:tr>
      <w:tr w:rsidR="002E34D0" w14:paraId="5AC326DA" w14:textId="77777777" w:rsidTr="007806B6">
        <w:trPr>
          <w:trHeight w:val="630"/>
        </w:trPr>
        <w:tc>
          <w:tcPr>
            <w:tcW w:w="1399" w:type="dxa"/>
          </w:tcPr>
          <w:p w14:paraId="36655DC5" w14:textId="3D5D11F4" w:rsidR="002E34D0" w:rsidRDefault="002E34D0" w:rsidP="005538F8">
            <w:pPr>
              <w:pStyle w:val="TableEntry"/>
            </w:pPr>
            <w:r>
              <w:t>Create</w:t>
            </w:r>
          </w:p>
        </w:tc>
        <w:tc>
          <w:tcPr>
            <w:tcW w:w="1855" w:type="dxa"/>
          </w:tcPr>
          <w:p w14:paraId="69CB18D1" w14:textId="56E87CED" w:rsidR="002E34D0" w:rsidRDefault="00063AEA" w:rsidP="005538F8">
            <w:pPr>
              <w:pStyle w:val="TableEntry"/>
            </w:pPr>
            <w:r>
              <w:t>PUT</w:t>
            </w:r>
          </w:p>
        </w:tc>
        <w:tc>
          <w:tcPr>
            <w:tcW w:w="1891"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1909" w:type="dxa"/>
          </w:tcPr>
          <w:p w14:paraId="778E0545" w14:textId="50CD6A7E" w:rsidR="002E34D0" w:rsidRDefault="002E34D0" w:rsidP="005538F8">
            <w:pPr>
              <w:pStyle w:val="TableEntry"/>
            </w:pPr>
            <w:r>
              <w:t>none</w:t>
            </w:r>
          </w:p>
        </w:tc>
        <w:tc>
          <w:tcPr>
            <w:tcW w:w="229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806B6">
        <w:trPr>
          <w:cantSplit/>
          <w:trHeight w:val="770"/>
        </w:trPr>
        <w:tc>
          <w:tcPr>
            <w:tcW w:w="1399" w:type="dxa"/>
          </w:tcPr>
          <w:p w14:paraId="3F9AD064" w14:textId="6644B4BE" w:rsidR="002E34D0" w:rsidRDefault="00E0395F" w:rsidP="005538F8">
            <w:pPr>
              <w:pStyle w:val="TableEntry"/>
              <w:keepNext/>
            </w:pPr>
            <w:r>
              <w:lastRenderedPageBreak/>
              <w:t>Update</w:t>
            </w:r>
          </w:p>
        </w:tc>
        <w:tc>
          <w:tcPr>
            <w:tcW w:w="1855" w:type="dxa"/>
          </w:tcPr>
          <w:p w14:paraId="31396113" w14:textId="7D7F827E" w:rsidR="002E34D0" w:rsidRDefault="007F2F0A" w:rsidP="005538F8">
            <w:pPr>
              <w:pStyle w:val="TableEntry"/>
              <w:keepNext/>
            </w:pPr>
            <w:r>
              <w:t>PATCH</w:t>
            </w:r>
          </w:p>
        </w:tc>
        <w:tc>
          <w:tcPr>
            <w:tcW w:w="1891"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1909" w:type="dxa"/>
          </w:tcPr>
          <w:p w14:paraId="22B46313" w14:textId="77777777" w:rsidR="002E34D0" w:rsidRDefault="002E34D0" w:rsidP="005538F8">
            <w:pPr>
              <w:pStyle w:val="TableEntry"/>
              <w:keepNext/>
            </w:pPr>
            <w:r>
              <w:t>none</w:t>
            </w:r>
          </w:p>
        </w:tc>
        <w:tc>
          <w:tcPr>
            <w:tcW w:w="229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806B6">
        <w:tc>
          <w:tcPr>
            <w:tcW w:w="1399" w:type="dxa"/>
          </w:tcPr>
          <w:p w14:paraId="47FC4737" w14:textId="77950DFD" w:rsidR="00D0326D" w:rsidRDefault="008A3F31" w:rsidP="005538F8">
            <w:pPr>
              <w:pStyle w:val="TableEntry"/>
            </w:pPr>
            <w:r>
              <w:t>Retrieve</w:t>
            </w:r>
          </w:p>
        </w:tc>
        <w:tc>
          <w:tcPr>
            <w:tcW w:w="1855" w:type="dxa"/>
          </w:tcPr>
          <w:p w14:paraId="3444F0E8" w14:textId="77777777" w:rsidR="00D0326D" w:rsidRDefault="00D0326D" w:rsidP="005538F8">
            <w:pPr>
              <w:pStyle w:val="TableEntry"/>
            </w:pPr>
            <w:r>
              <w:t>GET</w:t>
            </w:r>
          </w:p>
        </w:tc>
        <w:tc>
          <w:tcPr>
            <w:tcW w:w="1891" w:type="dxa"/>
          </w:tcPr>
          <w:p w14:paraId="53DACBA6" w14:textId="77777777" w:rsidR="00D0326D" w:rsidRDefault="00D0326D" w:rsidP="005538F8">
            <w:pPr>
              <w:pStyle w:val="TableEntry"/>
            </w:pPr>
            <w:r>
              <w:t>none</w:t>
            </w:r>
          </w:p>
        </w:tc>
        <w:tc>
          <w:tcPr>
            <w:tcW w:w="1909"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296" w:type="dxa"/>
          </w:tcPr>
          <w:p w14:paraId="63DA9FD2" w14:textId="22189B83" w:rsidR="00D0326D" w:rsidRDefault="008A3F31" w:rsidP="005538F8">
            <w:pPr>
              <w:pStyle w:val="TableEntry"/>
            </w:pPr>
            <w:r>
              <w:t>Retrieves the target</w:t>
            </w:r>
            <w:r w:rsidR="00D334BE">
              <w:t xml:space="preserve"> 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4392" w:type="dxa"/>
        <w:jc w:val="center"/>
        <w:tblLook w:val="04A0" w:firstRow="1" w:lastRow="0" w:firstColumn="1" w:lastColumn="0" w:noHBand="0" w:noVBand="1"/>
      </w:tblPr>
      <w:tblGrid>
        <w:gridCol w:w="1317"/>
        <w:gridCol w:w="1177"/>
        <w:gridCol w:w="894"/>
        <w:gridCol w:w="1006"/>
      </w:tblGrid>
      <w:tr w:rsidR="007806B6" w:rsidRPr="00692E0D" w14:paraId="62E82F9F" w14:textId="77777777" w:rsidTr="007806B6">
        <w:trPr>
          <w:jc w:val="center"/>
        </w:trPr>
        <w:tc>
          <w:tcPr>
            <w:tcW w:w="1547" w:type="dxa"/>
          </w:tcPr>
          <w:p w14:paraId="0F4B7C3F" w14:textId="24BE38FA" w:rsidR="007806B6" w:rsidRPr="00B66D39" w:rsidRDefault="007806B6" w:rsidP="005822BD">
            <w:pPr>
              <w:spacing w:after="0"/>
              <w:rPr>
                <w:b/>
                <w:bCs/>
              </w:rPr>
            </w:pPr>
            <w:r w:rsidRPr="00B66D39">
              <w:rPr>
                <w:b/>
                <w:bCs/>
              </w:rPr>
              <w:t>Resource</w:t>
            </w:r>
          </w:p>
        </w:tc>
        <w:tc>
          <w:tcPr>
            <w:tcW w:w="850" w:type="dxa"/>
          </w:tcPr>
          <w:p w14:paraId="7D2E675E" w14:textId="568B888A" w:rsidR="007806B6" w:rsidRPr="00B66D39" w:rsidRDefault="007806B6" w:rsidP="005822BD">
            <w:pPr>
              <w:spacing w:after="0"/>
              <w:rPr>
                <w:b/>
                <w:bCs/>
              </w:rPr>
            </w:pPr>
            <w:r w:rsidRPr="00B66D39">
              <w:rPr>
                <w:b/>
                <w:bCs/>
              </w:rPr>
              <w:t>Create</w:t>
            </w:r>
          </w:p>
        </w:tc>
        <w:tc>
          <w:tcPr>
            <w:tcW w:w="989" w:type="dxa"/>
          </w:tcPr>
          <w:p w14:paraId="7840725D" w14:textId="6243A283" w:rsidR="007806B6" w:rsidRPr="00B66D39" w:rsidRDefault="007806B6" w:rsidP="005822BD">
            <w:pPr>
              <w:spacing w:after="0"/>
              <w:rPr>
                <w:b/>
                <w:bCs/>
              </w:rPr>
            </w:pPr>
            <w:r w:rsidRPr="00B66D39">
              <w:rPr>
                <w:b/>
                <w:bCs/>
              </w:rPr>
              <w:t>Update</w:t>
            </w:r>
          </w:p>
        </w:tc>
        <w:tc>
          <w:tcPr>
            <w:tcW w:w="1006" w:type="dxa"/>
          </w:tcPr>
          <w:p w14:paraId="5B70454E" w14:textId="6F662145" w:rsidR="007806B6" w:rsidRPr="00B66D39" w:rsidRDefault="007806B6" w:rsidP="005822BD">
            <w:pPr>
              <w:spacing w:after="0"/>
              <w:rPr>
                <w:b/>
                <w:bCs/>
              </w:rPr>
            </w:pPr>
            <w:r w:rsidRPr="00B66D39">
              <w:rPr>
                <w:b/>
                <w:bCs/>
              </w:rPr>
              <w:t>Retrieve</w:t>
            </w:r>
          </w:p>
        </w:tc>
      </w:tr>
      <w:tr w:rsidR="007806B6" w14:paraId="1A3C4951" w14:textId="77777777" w:rsidTr="007806B6">
        <w:trPr>
          <w:jc w:val="center"/>
        </w:trPr>
        <w:tc>
          <w:tcPr>
            <w:tcW w:w="1547" w:type="dxa"/>
            <w:vAlign w:val="center"/>
          </w:tcPr>
          <w:p w14:paraId="5A441855" w14:textId="1A0A0448" w:rsidR="007806B6" w:rsidRDefault="007806B6" w:rsidP="005822BD">
            <w:pPr>
              <w:spacing w:after="0"/>
            </w:pPr>
            <w:r>
              <w:t>MPPS</w:t>
            </w:r>
          </w:p>
        </w:tc>
        <w:tc>
          <w:tcPr>
            <w:tcW w:w="850" w:type="dxa"/>
            <w:vAlign w:val="center"/>
          </w:tcPr>
          <w:p w14:paraId="01666966" w14:textId="0E182866" w:rsidR="007806B6" w:rsidRDefault="007806B6" w:rsidP="005822BD">
            <w:pPr>
              <w:spacing w:after="0"/>
              <w:jc w:val="center"/>
            </w:pPr>
            <w:r>
              <w:t>M</w:t>
            </w:r>
          </w:p>
        </w:tc>
        <w:tc>
          <w:tcPr>
            <w:tcW w:w="989" w:type="dxa"/>
            <w:vAlign w:val="center"/>
          </w:tcPr>
          <w:p w14:paraId="50E60C7A" w14:textId="19A0563F" w:rsidR="007806B6" w:rsidRDefault="007806B6" w:rsidP="005822BD">
            <w:pPr>
              <w:spacing w:after="0"/>
              <w:jc w:val="center"/>
            </w:pPr>
            <w:r>
              <w:t>M</w:t>
            </w:r>
          </w:p>
        </w:tc>
        <w:tc>
          <w:tcPr>
            <w:tcW w:w="1006" w:type="dxa"/>
            <w:vAlign w:val="center"/>
          </w:tcPr>
          <w:p w14:paraId="2479746C" w14:textId="1EEB54B8" w:rsidR="007806B6" w:rsidRDefault="007806B6" w:rsidP="005822BD">
            <w:pPr>
              <w:spacing w:after="0"/>
              <w:jc w:val="center"/>
            </w:pPr>
            <w:r>
              <w:t>O</w:t>
            </w:r>
          </w:p>
        </w:tc>
      </w:tr>
      <w:tr w:rsidR="007806B6" w14:paraId="3063BE0B" w14:textId="77777777" w:rsidTr="007806B6">
        <w:trPr>
          <w:jc w:val="center"/>
        </w:trPr>
        <w:tc>
          <w:tcPr>
            <w:tcW w:w="1547" w:type="dxa"/>
            <w:vAlign w:val="center"/>
          </w:tcPr>
          <w:p w14:paraId="5FD4D4DA" w14:textId="5927D2D3" w:rsidR="007806B6" w:rsidRDefault="007806B6" w:rsidP="005822BD">
            <w:pPr>
              <w:spacing w:after="0"/>
            </w:pPr>
            <w:commentRangeStart w:id="165"/>
            <w:commentRangeStart w:id="166"/>
            <w:r>
              <w:t>Subscription</w:t>
            </w:r>
          </w:p>
        </w:tc>
        <w:commentRangeEnd w:id="165"/>
        <w:tc>
          <w:tcPr>
            <w:tcW w:w="850" w:type="dxa"/>
            <w:vAlign w:val="center"/>
          </w:tcPr>
          <w:p w14:paraId="02F6A669" w14:textId="77777777" w:rsidR="007806B6" w:rsidRDefault="00D76B81" w:rsidP="005822BD">
            <w:pPr>
              <w:spacing w:after="0"/>
              <w:jc w:val="center"/>
            </w:pPr>
            <w:r>
              <w:rPr>
                <w:rStyle w:val="CommentReference"/>
              </w:rPr>
              <w:commentReference w:id="165"/>
            </w:r>
            <w:r>
              <w:rPr>
                <w:rStyle w:val="CommentReference"/>
              </w:rPr>
              <w:commentReference w:id="166"/>
            </w:r>
          </w:p>
        </w:tc>
        <w:tc>
          <w:tcPr>
            <w:tcW w:w="989" w:type="dxa"/>
            <w:vAlign w:val="center"/>
          </w:tcPr>
          <w:p w14:paraId="4B5ABD3F" w14:textId="77777777" w:rsidR="007806B6" w:rsidRDefault="007806B6" w:rsidP="005822BD">
            <w:pPr>
              <w:spacing w:after="0"/>
              <w:jc w:val="center"/>
            </w:pPr>
          </w:p>
        </w:tc>
        <w:tc>
          <w:tcPr>
            <w:tcW w:w="1006" w:type="dxa"/>
            <w:vAlign w:val="center"/>
          </w:tcPr>
          <w:p w14:paraId="731AEF14" w14:textId="77777777" w:rsidR="007806B6" w:rsidRDefault="007806B6" w:rsidP="005822BD">
            <w:pPr>
              <w:spacing w:after="0"/>
              <w:jc w:val="center"/>
            </w:pPr>
          </w:p>
        </w:tc>
      </w:tr>
      <w:commentRangeEnd w:id="166"/>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r>
              <w:t>Get MPPS Information</w:t>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r>
        <w:t>Note</w:t>
      </w:r>
      <w:r>
        <w:tab/>
        <w:t xml:space="preserve">As in DIMSE, the Transactions do </w:t>
      </w:r>
      <w:r w:rsidRPr="000231AF">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0231AF">
        <w:t>does</w:t>
      </w:r>
      <w:r>
        <w:t xml:space="preserve"> provide is </w:t>
      </w:r>
      <w:proofErr w:type="gramStart"/>
      <w:r>
        <w:t>access</w:t>
      </w:r>
      <w:proofErr w:type="gramEnd"/>
      <w:r>
        <w:t xml:space="preserve"> </w:t>
      </w:r>
      <w:proofErr w:type="gramStart"/>
      <w:r>
        <w:t>to performed</w:t>
      </w:r>
      <w:proofErr w:type="gramEnd"/>
      <w:r>
        <w:t xml:space="preserve"> procedure steps at the level required for modalities.</w:t>
      </w:r>
    </w:p>
    <w:p w14:paraId="508679D3" w14:textId="77777777" w:rsidR="00570D5D" w:rsidRDefault="00570D5D" w:rsidP="00570D5D"/>
    <w:p w14:paraId="7A9F1385" w14:textId="047BE61D" w:rsidR="00570D5D" w:rsidRDefault="00570D5D" w:rsidP="00570D5D">
      <w:pPr>
        <w:pStyle w:val="Note"/>
      </w:pPr>
    </w:p>
    <w:p w14:paraId="66E1790C" w14:textId="298945CF" w:rsidR="0024556E" w:rsidRDefault="003102BE" w:rsidP="0024556E">
      <w:pPr>
        <w:pStyle w:val="Heading2"/>
      </w:pPr>
      <w:bookmarkStart w:id="167" w:name="_Toc194311827"/>
      <w:r>
        <w:t>X.4</w:t>
      </w:r>
      <w:r w:rsidR="0024556E">
        <w:tab/>
        <w:t>Create Transaction</w:t>
      </w:r>
      <w:bookmarkEnd w:id="167"/>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168" w:name="_Toc194311828"/>
      <w:r>
        <w:t>X.4</w:t>
      </w:r>
      <w:r w:rsidR="0024556E">
        <w:t>.1</w:t>
      </w:r>
      <w:r w:rsidR="0024556E">
        <w:tab/>
        <w:t>Request</w:t>
      </w:r>
      <w:bookmarkEnd w:id="168"/>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spellStart"/>
      <w:proofErr w:type="gramEnd"/>
      <w:r w:rsidR="002F52F0">
        <w:rPr>
          <w:rFonts w:ascii="Noto Sans Mono ExtraCondensed M" w:eastAsiaTheme="minorEastAsia" w:hAnsi="Noto Sans Mono ExtraCondensed M" w:cs="Noto Sans Mono ExtraCondensed M"/>
          <w:color w:val="000000"/>
          <w:sz w:val="18"/>
          <w:szCs w:val="18"/>
          <w:lang w:eastAsia="ja-JP"/>
        </w:rPr>
        <w:t>mppsUID</w:t>
      </w:r>
      <w:proofErr w:type="spellEnd"/>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169" w:name="_Toc194311829"/>
      <w:r>
        <w:lastRenderedPageBreak/>
        <w:t>X.4</w:t>
      </w:r>
      <w:r w:rsidR="0024556E">
        <w:t>.1.1</w:t>
      </w:r>
      <w:r w:rsidR="0024556E">
        <w:tab/>
        <w:t>Target Resource</w:t>
      </w:r>
      <w:bookmarkEnd w:id="169"/>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170" w:name="_Toc194311830"/>
      <w:r>
        <w:t>X.4</w:t>
      </w:r>
      <w:r w:rsidR="0024556E">
        <w:t>.1.2</w:t>
      </w:r>
      <w:r w:rsidR="0024556E">
        <w:tab/>
        <w:t>Query Parameters</w:t>
      </w:r>
      <w:bookmarkEnd w:id="170"/>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171" w:name="_Toc194311831"/>
      <w:r>
        <w:t>X.4</w:t>
      </w:r>
      <w:r w:rsidR="0024556E">
        <w:t>.1.3</w:t>
      </w:r>
      <w:r w:rsidR="0024556E">
        <w:tab/>
        <w:t>Request Header Fields</w:t>
      </w:r>
      <w:bookmarkEnd w:id="171"/>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172" w:name="_Toc194311832"/>
      <w:r>
        <w:t>X.4</w:t>
      </w:r>
      <w:r w:rsidR="0024556E">
        <w:t>.1.4</w:t>
      </w:r>
      <w:r w:rsidR="0024556E">
        <w:tab/>
        <w:t>Request Payload</w:t>
      </w:r>
      <w:bookmarkEnd w:id="172"/>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73" w:name="_Toc194311833"/>
      <w:r>
        <w:t>X.4</w:t>
      </w:r>
      <w:r w:rsidR="0024556E">
        <w:t>.2</w:t>
      </w:r>
      <w:r w:rsidR="0024556E">
        <w:tab/>
        <w:t>Behavior</w:t>
      </w:r>
      <w:bookmarkEnd w:id="173"/>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74" w:name="_Toc194311834"/>
      <w:r>
        <w:t>X.4</w:t>
      </w:r>
      <w:r w:rsidR="0024556E">
        <w:t>.3</w:t>
      </w:r>
      <w:r w:rsidR="0024556E">
        <w:tab/>
        <w:t>Response</w:t>
      </w:r>
      <w:bookmarkEnd w:id="174"/>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75" w:name="_Toc194311835"/>
      <w:r>
        <w:t>X.4</w:t>
      </w:r>
      <w:r w:rsidR="0024556E">
        <w:t>.3.1</w:t>
      </w:r>
      <w:r w:rsidR="0024556E">
        <w:tab/>
        <w:t>Status Codes</w:t>
      </w:r>
      <w:bookmarkEnd w:id="175"/>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5"/>
        <w:gridCol w:w="2791"/>
        <w:gridCol w:w="5434"/>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75D511C" w:rsidR="00D21308" w:rsidRDefault="00D21308" w:rsidP="00F568A6">
            <w:pPr>
              <w:pStyle w:val="TableEntry"/>
            </w:pPr>
            <w:commentRangeStart w:id="176"/>
            <w:commentRangeStart w:id="177"/>
            <w:commentRangeStart w:id="178"/>
            <w:r>
              <w:t>20</w:t>
            </w:r>
            <w:ins w:id="179" w:author="Medema, Jeroen" w:date="2025-06-12T11:08:00Z" w16du:dateUtc="2025-06-12T09:08:00Z">
              <w:r w:rsidR="00DC7220">
                <w:t>1</w:t>
              </w:r>
            </w:ins>
            <w:del w:id="180" w:author="Medema, Jeroen" w:date="2025-06-12T11:08:00Z" w16du:dateUtc="2025-06-12T09:08:00Z">
              <w:r w:rsidDel="00DC7220">
                <w:delText>0</w:delText>
              </w:r>
            </w:del>
            <w:r>
              <w:t xml:space="preserve"> (</w:t>
            </w:r>
            <w:del w:id="181" w:author="Medema, Jeroen" w:date="2025-06-12T11:08:00Z" w16du:dateUtc="2025-06-12T09:08:00Z">
              <w:r w:rsidDel="00DC7220">
                <w:delText>OK</w:delText>
              </w:r>
            </w:del>
            <w:ins w:id="182" w:author="Medema, Jeroen" w:date="2025-06-12T11:08:00Z" w16du:dateUtc="2025-06-12T09:08:00Z">
              <w:r w:rsidR="00DC7220">
                <w:t>Created</w:t>
              </w:r>
            </w:ins>
            <w:r>
              <w:t>)</w:t>
            </w:r>
            <w:commentRangeEnd w:id="176"/>
            <w:r w:rsidR="00DC7220">
              <w:rPr>
                <w:rStyle w:val="CommentReference"/>
              </w:rPr>
              <w:commentReference w:id="176"/>
            </w:r>
            <w:commentRangeEnd w:id="177"/>
            <w:r w:rsidR="00DC7220">
              <w:rPr>
                <w:rStyle w:val="CommentReference"/>
              </w:rPr>
              <w:commentReference w:id="177"/>
            </w:r>
            <w:commentRangeEnd w:id="178"/>
            <w:r w:rsidR="00FD5F6B">
              <w:rPr>
                <w:rStyle w:val="CommentReference"/>
              </w:rPr>
              <w:commentReference w:id="178"/>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commentRangeStart w:id="183"/>
            <w:commentRangeStart w:id="184"/>
            <w:commentRangeStart w:id="185"/>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commentRangeEnd w:id="183"/>
            <w:r w:rsidR="00DC7220">
              <w:rPr>
                <w:rStyle w:val="CommentReference"/>
              </w:rPr>
              <w:commentReference w:id="183"/>
            </w:r>
            <w:commentRangeEnd w:id="184"/>
            <w:r w:rsidR="00DC7220">
              <w:rPr>
                <w:rStyle w:val="CommentReference"/>
              </w:rPr>
              <w:commentReference w:id="184"/>
            </w:r>
            <w:commentRangeEnd w:id="185"/>
            <w:r w:rsidR="00FD5F6B">
              <w:rPr>
                <w:rStyle w:val="CommentReference"/>
              </w:rPr>
              <w:commentReference w:id="185"/>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86" w:name="_Toc194311836"/>
      <w:r>
        <w:t>X.4</w:t>
      </w:r>
      <w:r w:rsidR="0024556E">
        <w:t>.3.2</w:t>
      </w:r>
      <w:r w:rsidR="0024556E">
        <w:tab/>
        <w:t>Response Header Fields</w:t>
      </w:r>
      <w:bookmarkEnd w:id="186"/>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87" w:name="_Toc194311837"/>
      <w:r>
        <w:t>X.4</w:t>
      </w:r>
      <w:r w:rsidR="0024556E">
        <w:t>.3.3</w:t>
      </w:r>
      <w:r w:rsidR="0024556E">
        <w:tab/>
        <w:t>Response Payload</w:t>
      </w:r>
      <w:bookmarkEnd w:id="187"/>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F2E6C77" w:rsidR="0024556E" w:rsidRDefault="003102BE" w:rsidP="00176148">
      <w:pPr>
        <w:pStyle w:val="Heading2"/>
      </w:pPr>
      <w:bookmarkStart w:id="188" w:name="_Toc194311838"/>
      <w:r>
        <w:t>X.5</w:t>
      </w:r>
      <w:r w:rsidR="0024556E">
        <w:tab/>
      </w:r>
      <w:r w:rsidR="00E0395F">
        <w:t xml:space="preserve">Update </w:t>
      </w:r>
      <w:r w:rsidR="00176148">
        <w:t>Transaction</w:t>
      </w:r>
      <w:bookmarkEnd w:id="188"/>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89" w:name="_Toc194311839"/>
      <w:r>
        <w:t>X.5</w:t>
      </w:r>
      <w:r w:rsidR="0024556E">
        <w:t>.1</w:t>
      </w:r>
      <w:r w:rsidR="0024556E">
        <w:tab/>
        <w:t>Request</w:t>
      </w:r>
      <w:bookmarkEnd w:id="189"/>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90" w:name="_Toc194311840"/>
      <w:r>
        <w:t>X.5</w:t>
      </w:r>
      <w:r w:rsidR="0024556E">
        <w:t>.1.1</w:t>
      </w:r>
      <w:r w:rsidR="0024556E">
        <w:tab/>
        <w:t>Target Resources</w:t>
      </w:r>
      <w:bookmarkEnd w:id="190"/>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91" w:name="_Toc194311841"/>
      <w:r>
        <w:t>X.5</w:t>
      </w:r>
      <w:r w:rsidR="0024556E">
        <w:t>.1.2</w:t>
      </w:r>
      <w:r w:rsidR="0024556E">
        <w:tab/>
        <w:t>Query Parameters</w:t>
      </w:r>
      <w:bookmarkEnd w:id="191"/>
    </w:p>
    <w:p w14:paraId="6AFBE6B4" w14:textId="3BED8A62" w:rsidR="0024556E" w:rsidRPr="0024556E" w:rsidRDefault="00A07A1F" w:rsidP="0024556E">
      <w:r>
        <w:t>The request has no Query Parameters.</w:t>
      </w:r>
    </w:p>
    <w:p w14:paraId="5CCE6A72" w14:textId="68C5B7CB" w:rsidR="0024556E" w:rsidRDefault="003102BE" w:rsidP="0024556E">
      <w:pPr>
        <w:pStyle w:val="Heading4"/>
      </w:pPr>
      <w:bookmarkStart w:id="192" w:name="_Toc194311842"/>
      <w:r>
        <w:t>X.5</w:t>
      </w:r>
      <w:r w:rsidR="0024556E">
        <w:t>.1.3</w:t>
      </w:r>
      <w:r w:rsidR="0024556E">
        <w:tab/>
        <w:t>Request Header Fields</w:t>
      </w:r>
      <w:bookmarkEnd w:id="192"/>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lastRenderedPageBreak/>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93" w:name="_Toc194311843"/>
      <w:r>
        <w:t>X.5</w:t>
      </w:r>
      <w:r w:rsidR="0024556E">
        <w:t>.1.4</w:t>
      </w:r>
      <w:r w:rsidR="0024556E">
        <w:tab/>
        <w:t>Request Payload</w:t>
      </w:r>
      <w:bookmarkEnd w:id="193"/>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94" w:name="_Toc194311844"/>
      <w:r>
        <w:t>X.5</w:t>
      </w:r>
      <w:r w:rsidR="0024556E">
        <w:t>.2</w:t>
      </w:r>
      <w:r w:rsidR="0024556E">
        <w:tab/>
        <w:t>Behavior</w:t>
      </w:r>
      <w:bookmarkEnd w:id="194"/>
    </w:p>
    <w:p w14:paraId="1BDDF4A4" w14:textId="36735B4F" w:rsidR="0024556E" w:rsidRPr="0024556E" w:rsidRDefault="00A07A1F" w:rsidP="0024556E">
      <w:r>
        <w:t xml:space="preserve">The origin server </w:t>
      </w:r>
      <w:proofErr w:type="gramStart"/>
      <w:r>
        <w:t>shall</w:t>
      </w:r>
      <w:proofErr w:type="gramEnd"/>
      <w:r>
        <w:t xml:space="preserve">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95" w:name="_Toc194311845"/>
      <w:r>
        <w:t>X.5</w:t>
      </w:r>
      <w:r w:rsidR="0024556E">
        <w:t>.3</w:t>
      </w:r>
      <w:r w:rsidR="0024556E">
        <w:tab/>
        <w:t>Response</w:t>
      </w:r>
      <w:bookmarkEnd w:id="195"/>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96" w:name="_Toc194311846"/>
      <w:r>
        <w:t>X.5</w:t>
      </w:r>
      <w:r w:rsidR="0024556E">
        <w:t>.3.1</w:t>
      </w:r>
      <w:r w:rsidR="0024556E">
        <w:tab/>
        <w:t>Status Codes</w:t>
      </w:r>
      <w:bookmarkEnd w:id="196"/>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lastRenderedPageBreak/>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97" w:name="_Toc194311847"/>
      <w:r>
        <w:t>X.5</w:t>
      </w:r>
      <w:r w:rsidR="0024556E">
        <w:t>.3.2</w:t>
      </w:r>
      <w:r w:rsidR="0024556E">
        <w:tab/>
        <w:t>Response Header Fields</w:t>
      </w:r>
      <w:bookmarkEnd w:id="197"/>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98" w:name="_Toc194311848"/>
      <w:r>
        <w:t>X.5</w:t>
      </w:r>
      <w:r w:rsidR="0024556E">
        <w:t>.3.3</w:t>
      </w:r>
      <w:r w:rsidR="0024556E">
        <w:tab/>
        <w:t>Response Payload</w:t>
      </w:r>
      <w:bookmarkEnd w:id="198"/>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99" w:name="_Toc194311849"/>
      <w:r>
        <w:t>X.6</w:t>
      </w:r>
      <w:r w:rsidR="000463B8">
        <w:tab/>
      </w:r>
      <w:r w:rsidR="0002232E">
        <w:t>Retrieve</w:t>
      </w:r>
      <w:r w:rsidR="000463B8" w:rsidRPr="000463B8">
        <w:t xml:space="preserve"> </w:t>
      </w:r>
      <w:r w:rsidR="008A3F31">
        <w:t>T</w:t>
      </w:r>
      <w:r w:rsidR="000463B8">
        <w:t>ransaction</w:t>
      </w:r>
      <w:bookmarkEnd w:id="199"/>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200" w:name="_Toc194311850"/>
      <w:r>
        <w:t>X.6</w:t>
      </w:r>
      <w:r w:rsidR="000463B8">
        <w:t>.1</w:t>
      </w:r>
      <w:r w:rsidR="000463B8">
        <w:tab/>
        <w:t>Request</w:t>
      </w:r>
      <w:bookmarkEnd w:id="200"/>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proofErr w:type="gram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201" w:name="_Toc194311851"/>
      <w:r>
        <w:t>X.6</w:t>
      </w:r>
      <w:r w:rsidR="000463B8">
        <w:t>.1.1</w:t>
      </w:r>
      <w:r w:rsidR="000463B8">
        <w:tab/>
        <w:t>Target Resources</w:t>
      </w:r>
      <w:bookmarkEnd w:id="201"/>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202" w:name="_Toc194311852"/>
      <w:r>
        <w:t>X.6</w:t>
      </w:r>
      <w:r w:rsidR="000463B8">
        <w:t>.1.2</w:t>
      </w:r>
      <w:r w:rsidR="000463B8">
        <w:tab/>
        <w:t>Query Parameters</w:t>
      </w:r>
      <w:bookmarkEnd w:id="202"/>
    </w:p>
    <w:p w14:paraId="3B1EFB75" w14:textId="5B68280D" w:rsidR="007641FB" w:rsidRDefault="00A06EB0" w:rsidP="004B4B02">
      <w:r w:rsidRPr="00A06EB0">
        <w:t xml:space="preserve">The origin server shall support </w:t>
      </w:r>
      <w:r>
        <w:t>the includefield Query Parameter</w:t>
      </w:r>
      <w:r w:rsidR="002917D9">
        <w:t xml:space="preserve">. This </w:t>
      </w:r>
      <w:r w:rsidR="002917D9" w:rsidRPr="002917D9">
        <w:t xml:space="preserve">specifies the Attributes that </w:t>
      </w:r>
      <w:r w:rsidR="002917D9">
        <w:t xml:space="preserve">shall </w:t>
      </w:r>
      <w:r w:rsidR="002917D9" w:rsidRPr="002917D9">
        <w:t>be included in the response. The value is either a comma-separated list of attributes, or the single keyword "all", which means that all available attributes of the object should be included in the response</w:t>
      </w:r>
      <w:r w:rsidRPr="00A06EB0">
        <w:t>.</w:t>
      </w:r>
    </w:p>
    <w:p w14:paraId="413C9F3E" w14:textId="56423AE9" w:rsidR="007641FB" w:rsidRPr="00540255" w:rsidRDefault="007641FB" w:rsidP="004B4B02">
      <w:pPr>
        <w:rPr>
          <w:rFonts w:ascii="Noto Sans Mono ExtraCondensed M" w:hAnsi="Noto Sans Mono ExtraCondensed M" w:cs="Noto Sans Mono ExtraCondensed M"/>
          <w:sz w:val="18"/>
          <w:szCs w:val="18"/>
        </w:rPr>
      </w:pPr>
      <w:r w:rsidRPr="00540255">
        <w:rPr>
          <w:rFonts w:ascii="Noto Sans Mono ExtraCondensed M" w:hAnsi="Noto Sans Mono ExtraCondensed M" w:cs="Noto Sans Mono ExtraCondensed M"/>
          <w:sz w:val="18"/>
          <w:szCs w:val="18"/>
        </w:rPr>
        <w:t>includefield = *("includefield" "=" (1#attribute / "all") )</w:t>
      </w:r>
    </w:p>
    <w:p w14:paraId="2E76DD22" w14:textId="77777777" w:rsidR="007641FB" w:rsidRDefault="002917D9" w:rsidP="004B4B02">
      <w:r w:rsidRPr="002917D9">
        <w:t>The</w:t>
      </w:r>
      <w:r>
        <w:t>re</w:t>
      </w:r>
      <w:r w:rsidRPr="002917D9">
        <w:t xml:space="preserve"> may </w:t>
      </w:r>
      <w:r>
        <w:t xml:space="preserve">be </w:t>
      </w:r>
      <w:r w:rsidRPr="002917D9">
        <w:t xml:space="preserve">one or more </w:t>
      </w:r>
      <w:proofErr w:type="gramStart"/>
      <w:r w:rsidRPr="002917D9">
        <w:t>include</w:t>
      </w:r>
      <w:r>
        <w:t>field</w:t>
      </w:r>
      <w:proofErr w:type="gramEnd"/>
      <w:r w:rsidRPr="002917D9">
        <w:t xml:space="preserve"> parameters; however, if a parameter with the value of "all" is present, then other includefield parameters shall not be present.</w:t>
      </w:r>
    </w:p>
    <w:p w14:paraId="5D2A5DB8" w14:textId="00649A0F" w:rsidR="00A06EB0" w:rsidRPr="00A06EB0" w:rsidRDefault="002917D9" w:rsidP="004B4B02">
      <w:r>
        <w:t>The includefield parameter corresponds to DIMSE</w:t>
      </w:r>
      <w:r w:rsidR="007641FB">
        <w:t xml:space="preserve">’s PS3.4, </w:t>
      </w:r>
      <w:r w:rsidR="007641FB" w:rsidRPr="007641FB">
        <w:t>Table F.8.2-1</w:t>
      </w:r>
      <w:r w:rsidR="007641FB">
        <w:t xml:space="preserve"> “</w:t>
      </w:r>
      <w:r w:rsidR="007641FB" w:rsidRPr="007641FB">
        <w:t>Modality Performed Procedure Step Retrieve SOP Class N-GET Attributes</w:t>
      </w:r>
      <w:r w:rsidR="007641FB">
        <w:t>”</w:t>
      </w:r>
      <w:r>
        <w:t>.</w:t>
      </w:r>
    </w:p>
    <w:p w14:paraId="2B161D20" w14:textId="09A13479" w:rsidR="00A06EB0" w:rsidRDefault="00A06EB0" w:rsidP="00A06EB0">
      <w:pPr>
        <w:rPr>
          <w:b/>
        </w:rPr>
      </w:pPr>
      <w:r w:rsidRPr="00A06EB0">
        <w:t xml:space="preserve">The user agent </w:t>
      </w:r>
      <w:r w:rsidR="00AD0571">
        <w:t>may</w:t>
      </w:r>
      <w:r w:rsidRPr="00A06EB0">
        <w:t xml:space="preserve"> supply </w:t>
      </w:r>
      <w:r>
        <w:t xml:space="preserve">includefield </w:t>
      </w:r>
      <w:r w:rsidRPr="00A06EB0">
        <w:t>Query Parameter</w:t>
      </w:r>
      <w:r w:rsidR="007641FB">
        <w:t>s</w:t>
      </w:r>
      <w:r w:rsidRPr="00A06EB0">
        <w:t xml:space="preserve"> as </w:t>
      </w:r>
      <w:r>
        <w:t xml:space="preserve">described </w:t>
      </w:r>
      <w:r w:rsidR="002917D9">
        <w:t>above</w:t>
      </w:r>
      <w:r w:rsidRPr="00A06EB0">
        <w:t>.</w:t>
      </w:r>
    </w:p>
    <w:p w14:paraId="30E4A029" w14:textId="40F5A70B" w:rsidR="000463B8" w:rsidRPr="00A06EB0" w:rsidRDefault="003102BE" w:rsidP="00A06EB0">
      <w:pPr>
        <w:pStyle w:val="Heading4"/>
      </w:pPr>
      <w:bookmarkStart w:id="203" w:name="_Toc194311853"/>
      <w:r w:rsidRPr="00A06EB0">
        <w:lastRenderedPageBreak/>
        <w:t>X.6</w:t>
      </w:r>
      <w:r w:rsidR="000463B8" w:rsidRPr="00A06EB0">
        <w:t>.1.3</w:t>
      </w:r>
      <w:r w:rsidR="000463B8" w:rsidRPr="00A06EB0">
        <w:tab/>
        <w:t>Request Header Fields</w:t>
      </w:r>
      <w:bookmarkEnd w:id="203"/>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204" w:name="_Toc194311854"/>
      <w:r>
        <w:t>X.6</w:t>
      </w:r>
      <w:r w:rsidR="000463B8">
        <w:t>.1.4</w:t>
      </w:r>
      <w:r w:rsidR="000463B8">
        <w:tab/>
        <w:t>Request Payload</w:t>
      </w:r>
      <w:bookmarkEnd w:id="204"/>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205" w:name="_Toc194311855"/>
      <w:r>
        <w:t>X.6</w:t>
      </w:r>
      <w:r w:rsidR="000463B8">
        <w:t>.2</w:t>
      </w:r>
      <w:r w:rsidR="000463B8">
        <w:tab/>
        <w:t>Behavior</w:t>
      </w:r>
      <w:bookmarkEnd w:id="205"/>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206" w:name="_Toc194311856"/>
      <w:r>
        <w:t>X.6</w:t>
      </w:r>
      <w:r w:rsidR="000463B8">
        <w:t>.3</w:t>
      </w:r>
      <w:r w:rsidR="000463B8">
        <w:tab/>
        <w:t>Response</w:t>
      </w:r>
      <w:bookmarkEnd w:id="206"/>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207" w:name="_Toc194311857"/>
      <w:r>
        <w:t>X.6</w:t>
      </w:r>
      <w:r w:rsidR="000463B8">
        <w:t>.3.1</w:t>
      </w:r>
      <w:r w:rsidR="000463B8">
        <w:tab/>
        <w:t>Status Codes</w:t>
      </w:r>
      <w:bookmarkEnd w:id="207"/>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208" w:name="_Toc194311858"/>
      <w:r>
        <w:t>X.6</w:t>
      </w:r>
      <w:r w:rsidR="000463B8">
        <w:t>.3.2</w:t>
      </w:r>
      <w:r w:rsidR="000463B8">
        <w:tab/>
        <w:t>Response Header Fields</w:t>
      </w:r>
      <w:bookmarkEnd w:id="208"/>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lastRenderedPageBreak/>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209" w:name="_Toc194311859"/>
      <w:r>
        <w:t>X.6</w:t>
      </w:r>
      <w:r w:rsidR="000463B8">
        <w:t>.3.3</w:t>
      </w:r>
      <w:r w:rsidR="000463B8">
        <w:tab/>
        <w:t>Response Payload</w:t>
      </w:r>
      <w:bookmarkEnd w:id="209"/>
    </w:p>
    <w:p w14:paraId="2022C9FE" w14:textId="4868052A" w:rsidR="00BB6552" w:rsidRDefault="00BB6552" w:rsidP="00BB6552">
      <w:r>
        <w:t xml:space="preserve">A success response </w:t>
      </w:r>
      <w:r w:rsidR="00B73B26">
        <w:t xml:space="preserve">has </w:t>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24DD3396" w14:textId="19084BB3" w:rsidR="00C63B8A" w:rsidRDefault="00BB6552" w:rsidP="007806B6">
      <w:pPr>
        <w:rPr>
          <w:b/>
          <w:i/>
        </w:rPr>
      </w:pPr>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r w:rsidR="00C63B8A">
        <w:br w:type="page"/>
      </w:r>
    </w:p>
    <w:p w14:paraId="4BC33626" w14:textId="43E78B70" w:rsidR="002A4B56" w:rsidRPr="00F64160" w:rsidRDefault="002A4B56" w:rsidP="00C63B8A">
      <w:pPr>
        <w:pStyle w:val="Instruction"/>
        <w:keepNext/>
      </w:pPr>
      <w:r>
        <w:lastRenderedPageBreak/>
        <w:t>Update Section 2 Normative References: add [IHE RAD TF-1]</w:t>
      </w:r>
    </w:p>
    <w:p w14:paraId="3D71EDA1" w14:textId="77777777" w:rsidR="00C63B8A" w:rsidRDefault="00C63B8A" w:rsidP="00C63B8A">
      <w:pPr>
        <w:keepNext/>
        <w:tabs>
          <w:tab w:val="clear" w:pos="720"/>
        </w:tabs>
        <w:overflowPunct/>
        <w:autoSpaceDE/>
        <w:autoSpaceDN/>
        <w:adjustRightInd/>
        <w:spacing w:after="0"/>
        <w:textAlignment w:val="auto"/>
      </w:pPr>
      <w:r>
        <w:t>…</w:t>
      </w:r>
    </w:p>
    <w:p w14:paraId="13C711C5" w14:textId="77777777" w:rsidR="00C63B8A" w:rsidRPr="00C63B8A" w:rsidRDefault="00C63B8A" w:rsidP="00C63B8A">
      <w:pPr>
        <w:keepNext/>
        <w:tabs>
          <w:tab w:val="clear" w:pos="720"/>
        </w:tabs>
        <w:overflowPunct/>
        <w:autoSpaceDE/>
        <w:autoSpaceDN/>
        <w:adjustRightInd/>
        <w:spacing w:after="0"/>
        <w:textAlignment w:val="auto"/>
        <w:rPr>
          <w:b/>
          <w:bCs/>
        </w:rPr>
      </w:pPr>
      <w:r w:rsidRPr="00C63B8A">
        <w:rPr>
          <w:b/>
          <w:bCs/>
        </w:rPr>
        <w:t>2.3 Other References</w:t>
      </w:r>
    </w:p>
    <w:p w14:paraId="15042B5F" w14:textId="77777777" w:rsidR="00C63B8A" w:rsidRDefault="00C63B8A" w:rsidP="00C63B8A">
      <w:pPr>
        <w:keepNext/>
        <w:tabs>
          <w:tab w:val="clear" w:pos="720"/>
        </w:tabs>
        <w:overflowPunct/>
        <w:autoSpaceDE/>
        <w:autoSpaceDN/>
        <w:adjustRightInd/>
        <w:spacing w:after="0"/>
        <w:textAlignment w:val="auto"/>
      </w:pPr>
      <w:r>
        <w:t>…</w:t>
      </w:r>
    </w:p>
    <w:p w14:paraId="66C8EC7A" w14:textId="77777777" w:rsidR="00C63B8A" w:rsidRDefault="00C63B8A" w:rsidP="00C63B8A">
      <w:pPr>
        <w:tabs>
          <w:tab w:val="clear" w:pos="720"/>
        </w:tabs>
        <w:overflowPunct/>
        <w:autoSpaceDE/>
        <w:autoSpaceDN/>
        <w:adjustRightInd/>
        <w:spacing w:after="0"/>
        <w:textAlignment w:val="auto"/>
      </w:pPr>
      <w:r>
        <w:t>[FHIR Access Denied] HL7. . FHIR Security - Access Denied Response Handling. http://hl7.org/fhir/security.html#AccessDenie</w:t>
      </w:r>
      <w:r w:rsidRPr="00C63B8A">
        <w:t>d</w:t>
      </w:r>
      <w:r w:rsidRPr="00945D89">
        <w:rPr>
          <w:b/>
          <w:bCs/>
          <w:strike/>
          <w:highlight w:val="yellow"/>
        </w:rPr>
        <w:t xml:space="preserve"> </w:t>
      </w:r>
      <w:r w:rsidRPr="00C63B8A">
        <w:t>.</w:t>
      </w:r>
    </w:p>
    <w:p w14:paraId="62A9B4E1" w14:textId="6D5386B7" w:rsidR="00C63B8A" w:rsidRPr="00945D89" w:rsidRDefault="00C63B8A" w:rsidP="00C63B8A">
      <w:pPr>
        <w:tabs>
          <w:tab w:val="clear" w:pos="720"/>
        </w:tabs>
        <w:overflowPunct/>
        <w:autoSpaceDE/>
        <w:autoSpaceDN/>
        <w:adjustRightInd/>
        <w:spacing w:after="0"/>
        <w:textAlignment w:val="auto"/>
        <w:rPr>
          <w:b/>
          <w:bCs/>
          <w:u w:val="single"/>
        </w:rPr>
      </w:pPr>
      <w:r w:rsidRPr="00945D89">
        <w:rPr>
          <w:b/>
          <w:bCs/>
          <w:u w:val="single"/>
        </w:rPr>
        <w:t>[IHE RAD TF-1] Integrating the Healthcare Enterprise (IHE). Radiology Technical Framework Volume 1. http://www.ihe.net/uploadedFiles/Documents/Radiology/IHE_RAD_TF_Vol1.pdf.</w:t>
      </w:r>
    </w:p>
    <w:p w14:paraId="0E9FF57E" w14:textId="2C961927" w:rsidR="00C63B8A" w:rsidRDefault="00C63B8A" w:rsidP="00C63B8A">
      <w:pPr>
        <w:tabs>
          <w:tab w:val="clear" w:pos="720"/>
        </w:tabs>
        <w:overflowPunct/>
        <w:autoSpaceDE/>
        <w:autoSpaceDN/>
        <w:adjustRightInd/>
        <w:spacing w:after="0"/>
        <w:textAlignment w:val="auto"/>
      </w:pPr>
      <w:commentRangeStart w:id="210"/>
      <w:r>
        <w:t>[IHE RAD TF</w:t>
      </w:r>
      <w:r w:rsidRPr="00945D89">
        <w:rPr>
          <w:b/>
          <w:bCs/>
          <w:strike/>
        </w:rPr>
        <w:t xml:space="preserve"> Vol</w:t>
      </w:r>
      <w:r w:rsidRPr="00945D89">
        <w:rPr>
          <w:b/>
          <w:bCs/>
          <w:u w:val="single"/>
        </w:rPr>
        <w:t>-</w:t>
      </w:r>
      <w:r>
        <w:t>2]</w:t>
      </w:r>
      <w:commentRangeEnd w:id="210"/>
      <w:r>
        <w:rPr>
          <w:rStyle w:val="CommentReference"/>
        </w:rPr>
        <w:commentReference w:id="210"/>
      </w:r>
      <w:r>
        <w:t xml:space="preserve"> Integrating the Healthcare Enterprise (IHE). Radiology Technical Framework Volume 2. http://www.ihe.net/uploadedFiles/Documents/Radiology/IHE_RAD_TF_Vol2.</w:t>
      </w:r>
      <w:r w:rsidRPr="00C63B8A">
        <w:t>pdf</w:t>
      </w:r>
      <w:r w:rsidRPr="00945D89">
        <w:rPr>
          <w:b/>
          <w:bCs/>
          <w:strike/>
          <w:highlight w:val="yellow"/>
        </w:rPr>
        <w:t xml:space="preserve"> </w:t>
      </w:r>
      <w:r w:rsidRPr="00C63B8A">
        <w:t>.</w:t>
      </w:r>
    </w:p>
    <w:p w14:paraId="40DBC650" w14:textId="350FF55B" w:rsidR="00426833" w:rsidRDefault="00C63B8A" w:rsidP="00C63B8A">
      <w:pPr>
        <w:tabs>
          <w:tab w:val="clear" w:pos="720"/>
        </w:tabs>
        <w:overflowPunct/>
        <w:autoSpaceDE/>
        <w:autoSpaceDN/>
        <w:adjustRightInd/>
        <w:spacing w:after="0"/>
        <w:textAlignment w:val="auto"/>
        <w:rPr>
          <w:b/>
          <w:i/>
        </w:rPr>
      </w:pPr>
      <w:r>
        <w:t>…</w:t>
      </w:r>
    </w:p>
    <w:p w14:paraId="1079FCE6" w14:textId="10F3B93B" w:rsidR="00E30D37" w:rsidRPr="00F64160" w:rsidRDefault="00E30D37" w:rsidP="00C63B8A">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211" w:name="_Toc194311860"/>
      <w:r>
        <w:t>4</w:t>
      </w:r>
      <w:r w:rsidRPr="00F64160">
        <w:tab/>
      </w:r>
      <w:r>
        <w:t>Symbols and Abbreviated Terms</w:t>
      </w:r>
      <w:bookmarkEnd w:id="211"/>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C46155B"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w:t>
      </w:r>
      <w:r w:rsidR="000C7667">
        <w:rPr>
          <w:b/>
          <w:bCs/>
          <w:u w:val="single"/>
        </w:rPr>
        <w:t>;</w:t>
      </w:r>
      <w:r>
        <w:rPr>
          <w:b/>
          <w:bCs/>
          <w:u w:val="single"/>
        </w:rPr>
        <w:t xml:space="preserve"> </w:t>
      </w:r>
      <w:r w:rsidR="000C7667">
        <w:rPr>
          <w:b/>
          <w:bCs/>
          <w:u w:val="single"/>
        </w:rPr>
        <w:t>colloquial name for the</w:t>
      </w:r>
      <w:r>
        <w:rPr>
          <w:b/>
          <w:bCs/>
          <w:u w:val="single"/>
        </w:rPr>
        <w:t xml:space="preserve">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D57DF29" w14:textId="77777777" w:rsidR="00C63B8A" w:rsidRDefault="00C63B8A">
      <w:pPr>
        <w:tabs>
          <w:tab w:val="clear" w:pos="720"/>
        </w:tabs>
        <w:overflowPunct/>
        <w:autoSpaceDE/>
        <w:autoSpaceDN/>
        <w:adjustRightInd/>
        <w:spacing w:after="0"/>
        <w:textAlignment w:val="auto"/>
        <w:rPr>
          <w:b/>
          <w:i/>
        </w:rPr>
      </w:pPr>
      <w:r>
        <w:br w:type="page"/>
      </w:r>
    </w:p>
    <w:p w14:paraId="38D7EE24" w14:textId="61828210" w:rsidR="00CD13AB" w:rsidRDefault="00CD13AB" w:rsidP="00127786">
      <w:pPr>
        <w:pStyle w:val="Instruction"/>
        <w:keepNext/>
      </w:pPr>
      <w:bookmarkStart w:id="212" w:name="_Hlk194309488"/>
      <w:r>
        <w:lastRenderedPageBreak/>
        <w:t>Update Section 8.1.1 Request Message Syntax</w:t>
      </w:r>
      <w:r w:rsidR="006017C4">
        <w:t xml:space="preserve"> by </w:t>
      </w:r>
      <w:bookmarkEnd w:id="212"/>
      <w:r w:rsidR="006017C4">
        <w:t>adding PATCH</w:t>
      </w:r>
    </w:p>
    <w:p w14:paraId="07CE2027" w14:textId="074EB5C8" w:rsidR="00CD13AB" w:rsidRDefault="0058765E" w:rsidP="00E30D37">
      <w:pPr>
        <w:tabs>
          <w:tab w:val="clear" w:pos="720"/>
          <w:tab w:val="left" w:pos="1134"/>
        </w:tabs>
        <w:ind w:left="1134" w:hanging="1134"/>
      </w:pPr>
      <w:bookmarkStart w:id="213" w:name="_Hlk194309514"/>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0C7667">
        <w:rPr>
          <w:rFonts w:ascii="Noto Sans Mono ExtraCondensed M" w:hAnsi="Noto Sans Mono ExtraCondensed M" w:cs="Noto Sans Mono ExtraCondensed M"/>
        </w:rPr>
        <w:t xml:space="preserve">"CONNECT" / </w:t>
      </w:r>
      <w:r w:rsidRPr="00477CDA">
        <w:rPr>
          <w:rFonts w:ascii="Noto Sans Mono ExtraCondensed M" w:hAnsi="Noto Sans Mono ExtraCondensed M" w:cs="Noto Sans Mono ExtraCondensed M"/>
        </w:rPr>
        <w:t xml:space="preserve">"DELETE" / "GET" / </w:t>
      </w:r>
      <w:r w:rsidRPr="000C7667">
        <w:rPr>
          <w:rFonts w:ascii="Noto Sans Mono ExtraCondensed M" w:hAnsi="Noto Sans Mono ExtraCondensed M" w:cs="Noto Sans Mono ExtraCondensed M"/>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214" w:name="_Toc194311861"/>
      <w:r>
        <w:t xml:space="preserve">8.1.1.1 </w:t>
      </w:r>
      <w:r w:rsidR="00430F11">
        <w:t>Method</w:t>
      </w:r>
      <w:bookmarkEnd w:id="214"/>
    </w:p>
    <w:p w14:paraId="3FE3FCD7" w14:textId="6F3DCF9D" w:rsidR="00906473" w:rsidRDefault="00430F11" w:rsidP="00C20071">
      <w:pPr>
        <w:tabs>
          <w:tab w:val="clear" w:pos="720"/>
        </w:tabs>
      </w:pPr>
      <w:r>
        <w:t xml:space="preserve">The request method is one of the HTTP methods, such as </w:t>
      </w:r>
      <w:r w:rsidRPr="000C7667">
        <w:t xml:space="preserve">CONNECT, </w:t>
      </w:r>
      <w:r>
        <w:t xml:space="preserve">DELETE, GET, </w:t>
      </w:r>
      <w:r w:rsidRPr="000C7667">
        <w:t>HEAD,</w:t>
      </w:r>
      <w:r w:rsidRPr="00776A7D">
        <w:t xml:space="preserve"> </w:t>
      </w:r>
      <w:r>
        <w:t xml:space="preserve">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bookmarkEnd w:id="213"/>
    <w:p w14:paraId="53C1383E" w14:textId="77777777" w:rsidR="00C63B8A" w:rsidRDefault="00C63B8A" w:rsidP="00C20071">
      <w:pPr>
        <w:tabs>
          <w:tab w:val="clear" w:pos="720"/>
        </w:tabs>
      </w:pPr>
    </w:p>
    <w:p w14:paraId="59F52E15" w14:textId="24F08DE0" w:rsidR="00B31CB7" w:rsidRPr="00F64160" w:rsidRDefault="003357C1" w:rsidP="00B31CB7">
      <w:pPr>
        <w:pStyle w:val="Instruction"/>
        <w:keepNext/>
      </w:pPr>
      <w:r>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215" w:name="_Toc150508004"/>
      <w:bookmarkStart w:id="216" w:name="_Toc194311862"/>
      <w:r w:rsidRPr="00F64160">
        <w:t>B</w:t>
      </w:r>
      <w:r w:rsidRPr="00F64160">
        <w:tab/>
        <w:t>Examples (Informative)</w:t>
      </w:r>
      <w:bookmarkEnd w:id="215"/>
      <w:bookmarkEnd w:id="216"/>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217" w:name="_Toc194311863"/>
      <w:bookmarkStart w:id="218"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217"/>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0DEB6F00" w:rsidR="006B0B27" w:rsidRPr="00DB22A9" w:rsidRDefault="00A9067E" w:rsidP="006B0B27">
      <w:pPr>
        <w:rPr>
          <w:rFonts w:ascii="Noto Sans Mono ExtraCondensed M" w:hAnsi="Noto Sans Mono ExtraCondensed M" w:cs="Noto Sans Mono ExtraCondensed M"/>
          <w:sz w:val="17"/>
          <w:szCs w:val="17"/>
          <w:lang w:val="en" w:eastAsia="de-DE"/>
        </w:rPr>
      </w:pPr>
      <w:bookmarkStart w:id="219" w:name="idp10555333975705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w:t>
      </w:r>
      <w:r w:rsidR="00776A7D" w:rsidRPr="00DB22A9">
        <w:rPr>
          <w:rFonts w:ascii="Noto Sans Mono ExtraCondensed M" w:hAnsi="Noto Sans Mono ExtraCondensed M" w:cs="Noto Sans Mono ExtraCondensed M"/>
          <w:sz w:val="17"/>
          <w:szCs w:val="17"/>
          <w:lang w:val="en" w:eastAsia="de-DE"/>
        </w:rPr>
        <w:t>00400100.004000</w:t>
      </w:r>
      <w:r w:rsidR="00776A7D">
        <w:rPr>
          <w:rFonts w:ascii="Noto Sans Mono ExtraCondensed M" w:hAnsi="Noto Sans Mono ExtraCondensed M" w:cs="Noto Sans Mono ExtraCondensed M"/>
          <w:sz w:val="17"/>
          <w:szCs w:val="17"/>
          <w:lang w:val="en" w:eastAsia="de-DE"/>
        </w:rPr>
        <w:t>10</w:t>
      </w:r>
      <w:r w:rsidR="00776A7D" w:rsidRPr="00DB22A9">
        <w:rPr>
          <w:rFonts w:ascii="Noto Sans Mono ExtraCondensed M" w:hAnsi="Noto Sans Mono ExtraCondensed M" w:cs="Noto Sans Mono ExtraCondensed M"/>
          <w:sz w:val="17"/>
          <w:szCs w:val="17"/>
          <w:lang w:val="en" w:eastAsia="de-DE"/>
        </w:rPr>
        <w:t>=CTSCANNER</w:t>
      </w:r>
      <w:r w:rsidR="004E0124" w:rsidRPr="00DB22A9">
        <w:rPr>
          <w:rFonts w:ascii="Noto Sans Mono ExtraCondensed M" w:hAnsi="Noto Sans Mono ExtraCondensed M" w:cs="Noto Sans Mono ExtraCondensed M"/>
          <w:sz w:val="17"/>
          <w:szCs w:val="17"/>
          <w:lang w:val="en" w:eastAsia="de-DE"/>
        </w:rPr>
        <w: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w:t>
      </w:r>
      <w:r w:rsidR="00776A7D" w:rsidRPr="00DB22A9">
        <w:rPr>
          <w:rFonts w:ascii="Noto Sans Mono ExtraCondensed M" w:hAnsi="Noto Sans Mono ExtraCondensed M" w:cs="Noto Sans Mono ExtraCondensed M"/>
          <w:sz w:val="17"/>
          <w:szCs w:val="17"/>
          <w:lang w:val="en" w:eastAsia="de-DE"/>
        </w:rPr>
        <w:t>00400100.00080060=CT</w:t>
      </w:r>
      <w:r w:rsidR="00776A7D" w:rsidRPr="00DB22A9" w:rsidDel="00776A7D">
        <w:rPr>
          <w:rFonts w:ascii="Noto Sans Mono ExtraCondensed M" w:hAnsi="Noto Sans Mono ExtraCondensed M" w:cs="Noto Sans Mono ExtraCondensed M"/>
          <w:sz w:val="17"/>
          <w:szCs w:val="17"/>
          <w:lang w:val="en" w:eastAsia="de-DE"/>
        </w:rPr>
        <w:t xml:space="preserve"> </w:t>
      </w:r>
      <w:r w:rsidR="00FA1850" w:rsidRPr="00DB22A9">
        <w:rPr>
          <w:rFonts w:ascii="Noto Sans Mono ExtraCondensed M" w:hAnsi="Noto Sans Mono ExtraCondensed M" w:cs="Noto Sans Mono ExtraCondensed M"/>
          <w:sz w:val="17"/>
          <w:szCs w:val="17"/>
          <w:lang w:val="en" w:eastAsia="de-DE"/>
        </w:rPr>
        <w:t>&amp;limit=20&amp;offset=0&amp;includefield=all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w:t>
      </w:r>
      <w:proofErr w:type="spellStart"/>
      <w:r w:rsidR="007E368A" w:rsidRPr="00DB22A9">
        <w:rPr>
          <w:rFonts w:ascii="Noto Sans Mono ExtraCondensed M" w:hAnsi="Noto Sans Mono ExtraCondensed M" w:cs="Noto Sans Mono ExtraCondensed M"/>
          <w:sz w:val="17"/>
          <w:szCs w:val="17"/>
          <w:lang w:val="en" w:eastAsia="de-DE"/>
        </w:rPr>
        <w:t>dicom+json</w:t>
      </w:r>
      <w:proofErr w:type="spellEnd"/>
      <w:r w:rsidRPr="00DB22A9">
        <w:rPr>
          <w:rFonts w:ascii="Noto Sans Mono ExtraCondensed M" w:hAnsi="Noto Sans Mono ExtraCondensed M" w:cs="Noto Sans Mono ExtraCondensed M"/>
          <w:sz w:val="17"/>
          <w:szCs w:val="17"/>
          <w:lang w:val="en" w:eastAsia="de-DE"/>
        </w:rPr>
        <w:br/>
      </w:r>
    </w:p>
    <w:p w14:paraId="70430239" w14:textId="0E5A4E53" w:rsidR="006B0B27" w:rsidRDefault="006B0B27" w:rsidP="006B0B27">
      <w:pPr>
        <w:rPr>
          <w:lang w:val="en" w:eastAsia="de-DE"/>
        </w:rPr>
      </w:pPr>
      <w:r>
        <w:rPr>
          <w:lang w:val="en" w:eastAsia="de-DE"/>
        </w:rPr>
        <w:t>An example of a successful response to the above request is given below</w:t>
      </w:r>
      <w:r w:rsidR="006E6B98">
        <w:rPr>
          <w:lang w:val="en" w:eastAsia="de-DE"/>
        </w:rPr>
        <w:t>:</w:t>
      </w:r>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219"/>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r w:rsidRPr="00DB22A9">
        <w:rPr>
          <w:rFonts w:ascii="Noto Sans Mono ExtraCondensed M" w:hAnsi="Noto Sans Mono ExtraCondensed M" w:cs="Noto Sans Mono ExtraCondensed M"/>
          <w:color w:val="000000"/>
          <w:sz w:val="17"/>
          <w:szCs w:val="17"/>
          <w:lang w:val="en" w:eastAsia="de-DE"/>
        </w:rPr>
        <w:t>;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0B16F0" w:rsidRPr="00DB22A9">
        <w:rPr>
          <w:rFonts w:ascii="Noto Sans Mono ExtraCondensed M" w:hAnsi="Noto Sans Mono ExtraCondensed M" w:cs="Noto Sans Mono ExtraCondensed M"/>
          <w:color w:val="000000"/>
          <w:sz w:val="17"/>
          <w:szCs w:val="17"/>
          <w:lang w:val="en" w:eastAsia="de-DE"/>
        </w:rPr>
        <w:t>Doe^Sally</w:t>
      </w:r>
      <w:proofErr w:type="spellEnd"/>
      <w:r w:rsidR="000B16F0" w:rsidRPr="00DB22A9">
        <w:rPr>
          <w:rFonts w:ascii="Noto Sans Mono ExtraCondensed M" w:hAnsi="Noto Sans Mono ExtraCondensed M" w:cs="Noto Sans Mono ExtraCondensed M"/>
          <w:color w:val="000000"/>
          <w:sz w:val="17"/>
          <w:szCs w:val="17"/>
          <w:lang w:val="en" w:eastAsia="de-DE"/>
        </w:rPr>
        <w:t>" }] }</w:t>
      </w:r>
    </w:p>
    <w:p w14:paraId="5ECEFEBA" w14:textId="37C8F280"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"UI", "Value": [</w:t>
      </w:r>
      <w:proofErr w:type="gramStart"/>
      <w:r w:rsidR="000B16F0" w:rsidRPr="00DB22A9">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000B16F0" w:rsidRPr="007806B6">
        <w:rPr>
          <w:rFonts w:ascii="Noto Sans Mono ExtraCondensed M" w:hAnsi="Noto Sans Mono ExtraCondensed M" w:cs="Noto Sans Mono ExtraCondensed M"/>
          <w:color w:val="000000"/>
          <w:sz w:val="17"/>
          <w:szCs w:val="17"/>
          <w:lang w:val="en" w:eastAsia="de-DE"/>
        </w:rPr>
        <w:t>30000008090412501082300000004</w:t>
      </w:r>
      <w:r w:rsidR="000B16F0" w:rsidRPr="00DB22A9">
        <w:rPr>
          <w:rFonts w:ascii="Noto Sans Mono ExtraCondensed M" w:hAnsi="Noto Sans Mono ExtraCondensed M" w:cs="Noto Sans Mono ExtraCondensed M"/>
          <w:color w:val="000000"/>
          <w:sz w:val="17"/>
          <w:szCs w:val="17"/>
          <w:lang w:val="en" w:eastAsia="de-DE"/>
        </w:rPr>
        <w:t>"] }</w:t>
      </w:r>
      <w:proofErr w:type="gramEnd"/>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"SH", "Value"</w:t>
      </w:r>
      <w:proofErr w:type="gramStart"/>
      <w:r w:rsidR="000B16F0" w:rsidRPr="00DB22A9">
        <w:rPr>
          <w:rFonts w:ascii="Noto Sans Mono ExtraCondensed M" w:hAnsi="Noto Sans Mono ExtraCondensed M" w:cs="Noto Sans Mono ExtraCondensed M"/>
          <w:color w:val="000000"/>
          <w:sz w:val="17"/>
          <w:szCs w:val="17"/>
          <w:lang w:val="en" w:eastAsia="de-DE"/>
        </w:rPr>
        <w:t>: ["</w:t>
      </w:r>
      <w:proofErr w:type="gramEnd"/>
      <w:r w:rsidR="000B16F0" w:rsidRPr="00DB22A9">
        <w:rPr>
          <w:rFonts w:ascii="Noto Sans Mono ExtraCondensed M" w:hAnsi="Noto Sans Mono ExtraCondensed M" w:cs="Noto Sans Mono ExtraCondensed M"/>
          <w:color w:val="000000"/>
          <w:sz w:val="17"/>
          <w:szCs w:val="17"/>
          <w:lang w:val="en" w:eastAsia="de-DE"/>
        </w:rPr>
        <w:t>P-ID-22</w:t>
      </w:r>
      <w:proofErr w:type="gramStart"/>
      <w:r w:rsidR="000B16F0" w:rsidRPr="00DB22A9">
        <w:rPr>
          <w:rFonts w:ascii="Noto Sans Mono ExtraCondensed M" w:hAnsi="Noto Sans Mono ExtraCondensed M" w:cs="Noto Sans Mono ExtraCondensed M"/>
          <w:color w:val="000000"/>
          <w:sz w:val="17"/>
          <w:szCs w:val="17"/>
          <w:lang w:val="en" w:eastAsia="de-DE"/>
        </w:rPr>
        <w:t>"] }</w:t>
      </w:r>
      <w:proofErr w:type="gramEnd"/>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["Specials^04a_HeadCTA</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r w:rsidRPr="00DB22A9">
        <w:rPr>
          <w:rFonts w:ascii="Noto Sans Mono ExtraCondensed M" w:hAnsi="Noto Sans Mono ExtraCondensed M" w:cs="Noto Sans Mono ExtraCondensed M"/>
          <w:color w:val="000000"/>
          <w:sz w:val="17"/>
          <w:szCs w:val="17"/>
          <w:lang w:val="en" w:eastAsia="de-DE"/>
        </w:rPr>
        <w:t>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w:t>
      </w:r>
      <w:proofErr w:type="spellStart"/>
      <w:proofErr w:type="gram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["Specials^04a_SpineCTA</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w:t>
      </w:r>
      <w:proofErr w:type="gramEnd"/>
      <w:r w:rsidRPr="00DB22A9">
        <w:rPr>
          <w:rFonts w:ascii="Noto Sans Mono ExtraCondensed M" w:hAnsi="Noto Sans Mono ExtraCondensed M" w:cs="Noto Sans Mono ExtraCondensed M"/>
          <w:color w:val="000000"/>
          <w:sz w:val="17"/>
          <w:szCs w:val="17"/>
          <w:lang w:val="en" w:eastAsia="de-DE"/>
        </w:rPr>
        <w:t xml:space="preserve">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Default="00CA4359" w:rsidP="0073318A">
      <w:pPr>
        <w:rPr>
          <w:lang w:val="en"/>
        </w:rPr>
      </w:pPr>
    </w:p>
    <w:p w14:paraId="54F424B5" w14:textId="05D17210" w:rsidR="00FB4B33" w:rsidRPr="00FB4B33" w:rsidRDefault="00FB4B33" w:rsidP="00FB4B33">
      <w:pPr>
        <w:rPr>
          <w:lang w:val="en"/>
        </w:rPr>
      </w:pPr>
      <w:r w:rsidRPr="00FB4B33">
        <w:rPr>
          <w:lang w:val="en"/>
        </w:rPr>
        <w:t>The response returns two scheduled procedure steps</w:t>
      </w:r>
      <w:r>
        <w:rPr>
          <w:lang w:val="en"/>
        </w:rPr>
        <w:t xml:space="preserve"> for Sally Doe</w:t>
      </w:r>
      <w:r w:rsidRPr="00FB4B33">
        <w:rPr>
          <w:lang w:val="en"/>
        </w:rPr>
        <w:t xml:space="preserve">, one for </w:t>
      </w:r>
      <w:r>
        <w:rPr>
          <w:lang w:val="en"/>
        </w:rPr>
        <w:t xml:space="preserve">the </w:t>
      </w:r>
      <w:r w:rsidRPr="00FB4B33">
        <w:rPr>
          <w:lang w:val="en"/>
        </w:rPr>
        <w:t>head and the other one for the spin</w:t>
      </w:r>
      <w:r w:rsidR="009B4D5A">
        <w:rPr>
          <w:lang w:val="en"/>
        </w:rPr>
        <w:t>e</w:t>
      </w:r>
      <w:r>
        <w:rPr>
          <w:lang w:val="en"/>
        </w:rPr>
        <w:t>. The a</w:t>
      </w:r>
      <w:r w:rsidRPr="00FB4B33">
        <w:rPr>
          <w:lang w:val="en"/>
        </w:rPr>
        <w:t xml:space="preserve">ttributes </w:t>
      </w:r>
      <w:r>
        <w:rPr>
          <w:lang w:val="en"/>
        </w:rPr>
        <w:t xml:space="preserve">are </w:t>
      </w:r>
      <w:r w:rsidRPr="00FB4B33">
        <w:rPr>
          <w:lang w:val="en"/>
        </w:rPr>
        <w:t>according t</w:t>
      </w:r>
      <w:r>
        <w:rPr>
          <w:lang w:val="en"/>
        </w:rPr>
        <w:t>o PS3.4, T</w:t>
      </w:r>
      <w:r w:rsidRPr="00FB4B33">
        <w:rPr>
          <w:lang w:val="en"/>
        </w:rPr>
        <w:t>able_K.6-1</w:t>
      </w:r>
      <w:r>
        <w:rPr>
          <w:lang w:val="en"/>
        </w:rPr>
        <w:t xml:space="preserve"> “</w:t>
      </w:r>
      <w:r w:rsidRPr="00FB4B33">
        <w:rPr>
          <w:lang w:val="en"/>
        </w:rPr>
        <w:t>Attributes for the Modality Worklist Information Model</w:t>
      </w:r>
      <w:r>
        <w:rPr>
          <w:lang w:val="en"/>
        </w:rPr>
        <w:t>”:</w:t>
      </w:r>
    </w:p>
    <w:p w14:paraId="35311862" w14:textId="5FC1CEED" w:rsidR="00FB4B33" w:rsidRPr="00FB4B33" w:rsidRDefault="00FB4B33" w:rsidP="00FB4B33">
      <w:pPr>
        <w:pStyle w:val="ListParagraph"/>
        <w:numPr>
          <w:ilvl w:val="0"/>
          <w:numId w:val="19"/>
        </w:numPr>
        <w:ind w:left="360"/>
        <w:rPr>
          <w:lang w:val="en"/>
        </w:rPr>
      </w:pPr>
      <w:r w:rsidRPr="00FB4B33">
        <w:rPr>
          <w:lang w:val="en"/>
        </w:rPr>
        <w:t>Patient's Name (0010,0010</w:t>
      </w:r>
      <w:proofErr w:type="gramStart"/>
      <w:r w:rsidRPr="00FB4B33">
        <w:rPr>
          <w:lang w:val="en"/>
        </w:rPr>
        <w:t>)</w:t>
      </w:r>
      <w:r w:rsidR="000A2782">
        <w:rPr>
          <w:lang w:val="en"/>
        </w:rPr>
        <w:t>;</w:t>
      </w:r>
      <w:proofErr w:type="gramEnd"/>
    </w:p>
    <w:p w14:paraId="37813F45" w14:textId="50B1762C" w:rsidR="00FB4B33" w:rsidRPr="00FB4B33" w:rsidRDefault="00FB4B33" w:rsidP="00FB4B33">
      <w:pPr>
        <w:pStyle w:val="ListParagraph"/>
        <w:numPr>
          <w:ilvl w:val="0"/>
          <w:numId w:val="19"/>
        </w:numPr>
        <w:ind w:left="360"/>
        <w:rPr>
          <w:lang w:val="en"/>
        </w:rPr>
      </w:pPr>
      <w:r w:rsidRPr="00FB4B33">
        <w:rPr>
          <w:lang w:val="en"/>
        </w:rPr>
        <w:t>Study Instance UID (0020,000D</w:t>
      </w:r>
      <w:proofErr w:type="gramStart"/>
      <w:r w:rsidRPr="00FB4B33">
        <w:rPr>
          <w:lang w:val="en"/>
        </w:rPr>
        <w:t>)</w:t>
      </w:r>
      <w:r w:rsidR="000A2782">
        <w:rPr>
          <w:lang w:val="en"/>
        </w:rPr>
        <w:t>;</w:t>
      </w:r>
      <w:proofErr w:type="gramEnd"/>
    </w:p>
    <w:p w14:paraId="74650178" w14:textId="677A4ECA" w:rsidR="00FB4B33" w:rsidRPr="00FB4B33" w:rsidRDefault="00FB4B33" w:rsidP="00FB4B33">
      <w:pPr>
        <w:pStyle w:val="ListParagraph"/>
        <w:numPr>
          <w:ilvl w:val="0"/>
          <w:numId w:val="19"/>
        </w:numPr>
        <w:ind w:left="360"/>
        <w:rPr>
          <w:lang w:val="en"/>
        </w:rPr>
      </w:pPr>
      <w:r w:rsidRPr="00FB4B33">
        <w:rPr>
          <w:lang w:val="en"/>
        </w:rPr>
        <w:t>Requested Procedure ID (0040,1001</w:t>
      </w:r>
      <w:proofErr w:type="gramStart"/>
      <w:r w:rsidRPr="00FB4B33">
        <w:rPr>
          <w:lang w:val="en"/>
        </w:rPr>
        <w:t>)</w:t>
      </w:r>
      <w:r w:rsidR="000A2782">
        <w:rPr>
          <w:lang w:val="en"/>
        </w:rPr>
        <w:t>;</w:t>
      </w:r>
      <w:proofErr w:type="gramEnd"/>
    </w:p>
    <w:p w14:paraId="61F65CC4" w14:textId="53524870" w:rsidR="00FB4B33" w:rsidRPr="00FB4B33" w:rsidRDefault="00FB4B33" w:rsidP="00FB4B33">
      <w:pPr>
        <w:pStyle w:val="ListParagraph"/>
        <w:numPr>
          <w:ilvl w:val="0"/>
          <w:numId w:val="19"/>
        </w:numPr>
        <w:ind w:left="360"/>
        <w:rPr>
          <w:lang w:val="en"/>
        </w:rPr>
      </w:pPr>
      <w:r w:rsidRPr="00FB4B33">
        <w:rPr>
          <w:lang w:val="en"/>
        </w:rPr>
        <w:t>Scheduled Procedure Step Sequence (0040,0100</w:t>
      </w:r>
      <w:proofErr w:type="gramStart"/>
      <w:r w:rsidRPr="00FB4B33">
        <w:rPr>
          <w:lang w:val="en"/>
        </w:rPr>
        <w:t>)</w:t>
      </w:r>
      <w:r w:rsidR="000A2782">
        <w:rPr>
          <w:lang w:val="en"/>
        </w:rPr>
        <w:t>;</w:t>
      </w:r>
      <w:proofErr w:type="gramEnd"/>
    </w:p>
    <w:p w14:paraId="4351B4ED" w14:textId="7C6085DC" w:rsidR="00FB4B33" w:rsidRPr="00FB4B33" w:rsidRDefault="00FB4B33" w:rsidP="00FB4B33">
      <w:pPr>
        <w:pStyle w:val="ListParagraph"/>
        <w:numPr>
          <w:ilvl w:val="1"/>
          <w:numId w:val="20"/>
        </w:numPr>
        <w:ind w:left="1080"/>
        <w:rPr>
          <w:lang w:val="en"/>
        </w:rPr>
      </w:pPr>
      <w:r w:rsidRPr="00FB4B33">
        <w:rPr>
          <w:lang w:val="en"/>
        </w:rPr>
        <w:t>Scheduled Procedure Step Description (0040,0007</w:t>
      </w:r>
      <w:proofErr w:type="gramStart"/>
      <w:r w:rsidRPr="00FB4B33">
        <w:rPr>
          <w:lang w:val="en"/>
        </w:rPr>
        <w:t>)</w:t>
      </w:r>
      <w:r w:rsidR="000A2782">
        <w:rPr>
          <w:lang w:val="en"/>
        </w:rPr>
        <w:t>;</w:t>
      </w:r>
      <w:proofErr w:type="gramEnd"/>
    </w:p>
    <w:p w14:paraId="3096CD41" w14:textId="45F917A5" w:rsidR="00FB4B33" w:rsidRPr="00FB4B33" w:rsidRDefault="00FB4B33" w:rsidP="00FB4B33">
      <w:pPr>
        <w:pStyle w:val="ListParagraph"/>
        <w:numPr>
          <w:ilvl w:val="1"/>
          <w:numId w:val="20"/>
        </w:numPr>
        <w:ind w:left="1080"/>
        <w:rPr>
          <w:lang w:val="en"/>
        </w:rPr>
      </w:pPr>
      <w:r w:rsidRPr="00FB4B33">
        <w:rPr>
          <w:lang w:val="en"/>
        </w:rPr>
        <w:t>Scheduled Station Name (0040,0010</w:t>
      </w:r>
      <w:proofErr w:type="gramStart"/>
      <w:r w:rsidRPr="00FB4B33">
        <w:rPr>
          <w:lang w:val="en"/>
        </w:rPr>
        <w:t>)</w:t>
      </w:r>
      <w:r w:rsidR="000A2782">
        <w:rPr>
          <w:lang w:val="en"/>
        </w:rPr>
        <w:t>;</w:t>
      </w:r>
      <w:proofErr w:type="gramEnd"/>
    </w:p>
    <w:p w14:paraId="244CF255" w14:textId="2A2D8000" w:rsidR="00FB4B33" w:rsidRPr="00FB4B33" w:rsidRDefault="00FB4B33" w:rsidP="00FB4B33">
      <w:pPr>
        <w:pStyle w:val="ListParagraph"/>
        <w:numPr>
          <w:ilvl w:val="1"/>
          <w:numId w:val="20"/>
        </w:numPr>
        <w:ind w:left="1080"/>
        <w:rPr>
          <w:lang w:val="en"/>
        </w:rPr>
      </w:pPr>
      <w:r w:rsidRPr="00FB4B33">
        <w:rPr>
          <w:lang w:val="en"/>
        </w:rPr>
        <w:t>Scheduled Procedure Step Start Date (0040,0002</w:t>
      </w:r>
      <w:proofErr w:type="gramStart"/>
      <w:r w:rsidRPr="00FB4B33">
        <w:rPr>
          <w:lang w:val="en"/>
        </w:rPr>
        <w:t>)</w:t>
      </w:r>
      <w:r w:rsidR="000A2782">
        <w:rPr>
          <w:lang w:val="en"/>
        </w:rPr>
        <w:t>;</w:t>
      </w:r>
      <w:proofErr w:type="gramEnd"/>
    </w:p>
    <w:p w14:paraId="1812B59B" w14:textId="7D74DA9A" w:rsidR="00FB4B33" w:rsidRPr="00FB4B33" w:rsidRDefault="00FB4B33" w:rsidP="00FB4B33">
      <w:pPr>
        <w:pStyle w:val="ListParagraph"/>
        <w:numPr>
          <w:ilvl w:val="1"/>
          <w:numId w:val="20"/>
        </w:numPr>
        <w:ind w:left="1080"/>
        <w:rPr>
          <w:lang w:val="en"/>
        </w:rPr>
      </w:pPr>
      <w:r w:rsidRPr="00FB4B33">
        <w:rPr>
          <w:lang w:val="en"/>
        </w:rPr>
        <w:t>Scheduled Procedure Step ID (0040,0009)</w:t>
      </w:r>
      <w:r w:rsidR="000A2782">
        <w:rPr>
          <w:lang w:val="en"/>
        </w:rPr>
        <w:t>.</w:t>
      </w:r>
    </w:p>
    <w:p w14:paraId="59D21620" w14:textId="68C8F684" w:rsidR="00983E0F" w:rsidRDefault="00983E0F" w:rsidP="00597FC5">
      <w:pPr>
        <w:pStyle w:val="Heading2"/>
      </w:pPr>
      <w:bookmarkStart w:id="220" w:name="_Toc194311864"/>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220"/>
    </w:p>
    <w:p w14:paraId="5D4B3902" w14:textId="289B8B26"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w:t>
      </w:r>
      <w:r w:rsidR="00C732B2">
        <w:t xml:space="preserve">it </w:t>
      </w:r>
      <w:r w:rsidR="004909D2">
        <w:t>in the state: “IN PROGRESS”.</w:t>
      </w:r>
      <w:r w:rsidR="00FB4B33">
        <w:t xml:space="preserve"> This is a continuation of the previous example</w:t>
      </w:r>
      <w:r w:rsidR="00E95FB2">
        <w:t xml:space="preserve"> as given in B.X1</w:t>
      </w:r>
      <w:r w:rsidR="00FB4B33">
        <w:t xml:space="preserve">, where the Patient’s Name (0010,0010), Study Instance UID (0020,000D), </w:t>
      </w:r>
      <w:r w:rsidR="00C732B2" w:rsidRPr="00C732B2">
        <w:t>Scheduled Procedure Step Description (0040,0007)</w:t>
      </w:r>
      <w:r w:rsidR="00C732B2">
        <w:t xml:space="preserve">, </w:t>
      </w:r>
      <w:r w:rsidR="00FB4B33">
        <w:t xml:space="preserve">and Requested Procedure ID (0040,1001) have been </w:t>
      </w:r>
      <w:r w:rsidR="00C732B2">
        <w:t xml:space="preserve">taken over from the received modality scheduled procedure step, and </w:t>
      </w:r>
      <w:r w:rsidR="009B4D5A">
        <w:t xml:space="preserve">the </w:t>
      </w:r>
      <w:r w:rsidR="009B4D5A" w:rsidRPr="009B4D5A">
        <w:t xml:space="preserve">Performed Procedure Step Status </w:t>
      </w:r>
      <w:r w:rsidR="009B4D5A">
        <w:t xml:space="preserve"> </w:t>
      </w:r>
      <w:r w:rsidR="00C732B2">
        <w:t>(00</w:t>
      </w:r>
      <w:r w:rsidR="009B4D5A">
        <w:t>40</w:t>
      </w:r>
      <w:r w:rsidR="00C732B2">
        <w:t xml:space="preserve">,0252), </w:t>
      </w:r>
      <w:r w:rsidR="009B4D5A" w:rsidRPr="009B4D5A">
        <w:t xml:space="preserve">Performed Procedure Step ID </w:t>
      </w:r>
      <w:r w:rsidR="009B4D5A">
        <w:t xml:space="preserve">(0040,0253), Accession  Number </w:t>
      </w:r>
      <w:r w:rsidR="00C732B2">
        <w:t xml:space="preserve">(0008,0050), </w:t>
      </w:r>
      <w:r w:rsidR="009B4D5A">
        <w:t xml:space="preserve">and </w:t>
      </w:r>
      <w:r w:rsidR="009B4D5A" w:rsidRPr="009B4D5A">
        <w:t>Scheduled Procedure Step ID</w:t>
      </w:r>
      <w:r w:rsidR="009B4D5A">
        <w:t xml:space="preserve"> </w:t>
      </w:r>
      <w:r w:rsidR="00C732B2">
        <w:t xml:space="preserve">(0040,0009) have been added as “IN PROGRESS”, </w:t>
      </w:r>
      <w:r w:rsidR="004667F8" w:rsidRPr="004667F8">
        <w:t>1.2.250.1.59.40211.</w:t>
      </w:r>
      <w:r w:rsidR="009B4D5A" w:rsidRPr="004667F8">
        <w:t>12345678.987654</w:t>
      </w:r>
      <w:r w:rsidR="009B4D5A">
        <w:t xml:space="preserve">, </w:t>
      </w:r>
      <w:r w:rsidR="00C732B2">
        <w:t>1, and “PS-ID-23” respectively</w:t>
      </w:r>
      <w:r w:rsidR="00D415CA">
        <w:t xml:space="preserve">, some of which in the </w:t>
      </w:r>
      <w:r w:rsidR="00D415CA" w:rsidRPr="00D415CA">
        <w:t>Scheduled Step Attributes Sequence</w:t>
      </w:r>
      <w:r w:rsidR="00D415CA">
        <w:t xml:space="preserve"> (0040,0270)</w:t>
      </w:r>
      <w:r w:rsidR="00C732B2">
        <w:t>.</w:t>
      </w:r>
    </w:p>
    <w:p w14:paraId="23E02AB5" w14:textId="7E3B0B52"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t xml:space="preserve"> </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3156EA" w:rsidRPr="00DB22A9">
        <w:rPr>
          <w:rFonts w:ascii="Noto Sans Mono ExtraCondensed M" w:hAnsi="Noto Sans Mono ExtraCondensed M" w:cs="Noto Sans Mono ExtraCondensed M"/>
          <w:color w:val="000000"/>
          <w:sz w:val="17"/>
          <w:szCs w:val="17"/>
          <w:lang w:val="en" w:eastAsia="de-DE"/>
        </w:rPr>
        <w:t>Doe^Sally</w:t>
      </w:r>
      <w:proofErr w:type="spellEnd"/>
      <w:r w:rsidR="003156EA" w:rsidRPr="00DB22A9">
        <w:rPr>
          <w:rFonts w:ascii="Noto Sans Mono ExtraCondensed M" w:hAnsi="Noto Sans Mono ExtraCondensed M" w:cs="Noto Sans Mono ExtraCondensed M"/>
          <w:color w:val="000000"/>
          <w:sz w:val="17"/>
          <w:szCs w:val="17"/>
          <w:lang w:val="en" w:eastAsia="de-DE"/>
        </w:rPr>
        <w:t>" }]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w:t>
      </w:r>
      <w:proofErr w:type="gramEnd"/>
      <w:r w:rsidR="003156EA" w:rsidRPr="00DB22A9">
        <w:rPr>
          <w:rFonts w:ascii="Noto Sans Mono ExtraCondensed M" w:hAnsi="Noto Sans Mono ExtraCondensed M" w:cs="Noto Sans Mono ExtraCondensed M"/>
          <w:color w:val="000000"/>
          <w:sz w:val="17"/>
          <w:szCs w:val="17"/>
          <w:lang w:val="en" w:eastAsia="de-DE"/>
        </w:rPr>
        <w:t xml:space="preserve"> "CS", "Value": ["IN PROGRESS</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5302AB73" w14:textId="1EB1D5E9"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proofErr w:type="gramStart"/>
      <w:r w:rsidRPr="004667F8">
        <w:rPr>
          <w:rFonts w:ascii="Noto Sans Mono ExtraCondensed M" w:hAnsi="Noto Sans Mono ExtraCondensed M" w:cs="Noto Sans Mono ExtraCondensed M"/>
          <w:color w:val="000000"/>
          <w:sz w:val="17"/>
          <w:szCs w:val="17"/>
          <w:lang w:val="en" w:eastAsia="de-DE"/>
        </w:rPr>
        <w:t>, "</w:t>
      </w:r>
      <w:proofErr w:type="gramEnd"/>
      <w:r w:rsidRPr="004667F8">
        <w:rPr>
          <w:rFonts w:ascii="Noto Sans Mono ExtraCondensed M" w:hAnsi="Noto Sans Mono ExtraCondensed M" w:cs="Noto Sans Mono ExtraCondensed M"/>
          <w:color w:val="000000"/>
          <w:sz w:val="17"/>
          <w:szCs w:val="17"/>
          <w:lang w:val="en" w:eastAsia="de-DE"/>
        </w:rPr>
        <w:t>00400253</w:t>
      </w:r>
      <w:proofErr w:type="gramStart"/>
      <w:r w:rsidRPr="004667F8">
        <w:rPr>
          <w:rFonts w:ascii="Noto Sans Mono ExtraCondensed M" w:hAnsi="Noto Sans Mono ExtraCondensed M" w:cs="Noto Sans Mono ExtraCondensed M"/>
          <w:color w:val="000000"/>
          <w:sz w:val="17"/>
          <w:szCs w:val="17"/>
          <w:lang w:val="en" w:eastAsia="de-DE"/>
        </w:rPr>
        <w:t>": { "</w:t>
      </w:r>
      <w:proofErr w:type="spellStart"/>
      <w:proofErr w:type="gramEnd"/>
      <w:r w:rsidRPr="004667F8">
        <w:rPr>
          <w:rFonts w:ascii="Noto Sans Mono ExtraCondensed M" w:hAnsi="Noto Sans Mono ExtraCondensed M" w:cs="Noto Sans Mono ExtraCondensed M"/>
          <w:color w:val="000000"/>
          <w:sz w:val="17"/>
          <w:szCs w:val="17"/>
          <w:lang w:val="en" w:eastAsia="de-DE"/>
        </w:rPr>
        <w:t>vr</w:t>
      </w:r>
      <w:proofErr w:type="spellEnd"/>
      <w:r w:rsidRPr="004667F8">
        <w:rPr>
          <w:rFonts w:ascii="Noto Sans Mono ExtraCondensed M" w:hAnsi="Noto Sans Mono ExtraCondensed M" w:cs="Noto Sans Mono ExtraCondensed M"/>
          <w:color w:val="000000"/>
          <w:sz w:val="17"/>
          <w:szCs w:val="17"/>
          <w:lang w:val="en" w:eastAsia="de-DE"/>
        </w:rPr>
        <w:t>": "SH", "Value"</w:t>
      </w:r>
      <w:proofErr w:type="gramStart"/>
      <w:r w:rsidRPr="004667F8">
        <w:rPr>
          <w:rFonts w:ascii="Noto Sans Mono ExtraCondensed M" w:hAnsi="Noto Sans Mono ExtraCondensed M" w:cs="Noto Sans Mono ExtraCondensed M"/>
          <w:color w:val="000000"/>
          <w:sz w:val="17"/>
          <w:szCs w:val="17"/>
          <w:lang w:val="en" w:eastAsia="de-DE"/>
        </w:rPr>
        <w:t>: ["</w:t>
      </w:r>
      <w:proofErr w:type="gramEnd"/>
      <w:r w:rsidR="004667F8" w:rsidRPr="004667F8">
        <w:rPr>
          <w:rFonts w:ascii="Noto Sans Mono ExtraCondensed M" w:hAnsi="Noto Sans Mono ExtraCondensed M" w:cs="Noto Sans Mono ExtraCondensed M"/>
          <w:color w:val="000000"/>
          <w:sz w:val="17"/>
          <w:szCs w:val="17"/>
          <w:lang w:val="en" w:eastAsia="de-DE"/>
        </w:rPr>
        <w:t>1.2.250.1.59.40211.</w:t>
      </w:r>
      <w:proofErr w:type="gramStart"/>
      <w:r w:rsidRPr="007806B6">
        <w:rPr>
          <w:rFonts w:ascii="Noto Sans Mono ExtraCondensed M" w:hAnsi="Noto Sans Mono ExtraCondensed M" w:cs="Noto Sans Mono ExtraCondensed M"/>
          <w:color w:val="000000"/>
          <w:sz w:val="17"/>
          <w:szCs w:val="17"/>
          <w:lang w:val="en" w:eastAsia="de-DE"/>
        </w:rPr>
        <w:t>12345678.987654</w:t>
      </w:r>
      <w:r w:rsidRPr="004667F8">
        <w:rPr>
          <w:rFonts w:ascii="Noto Sans Mono ExtraCondensed M" w:hAnsi="Noto Sans Mono ExtraCondensed M" w:cs="Noto Sans Mono ExtraCondensed M"/>
          <w:color w:val="000000"/>
          <w:sz w:val="17"/>
          <w:szCs w:val="17"/>
          <w:lang w:val="en" w:eastAsia="de-DE"/>
        </w:rPr>
        <w:t>"] }</w:t>
      </w:r>
      <w:proofErr w:type="gramEnd"/>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14D6B545"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"00080050</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w:t>
      </w:r>
      <w:proofErr w:type="gramEnd"/>
      <w:r w:rsidR="009B4D5A" w:rsidRPr="00DB22A9">
        <w:rPr>
          <w:rFonts w:ascii="Noto Sans Mono ExtraCondensed M" w:hAnsi="Noto Sans Mono ExtraCondensed M" w:cs="Noto Sans Mono ExtraCondensed M"/>
          <w:color w:val="000000"/>
          <w:sz w:val="17"/>
          <w:szCs w:val="17"/>
          <w:lang w:val="en" w:eastAsia="de-DE"/>
        </w:rPr>
        <w:t xml:space="preserve"> "SH", "Value"</w:t>
      </w:r>
      <w:proofErr w:type="gramStart"/>
      <w:r w:rsidR="009B4D5A" w:rsidRPr="00DB22A9">
        <w:rPr>
          <w:rFonts w:ascii="Noto Sans Mono ExtraCondensed M" w:hAnsi="Noto Sans Mono ExtraCondensed M" w:cs="Noto Sans Mono ExtraCondensed M"/>
          <w:color w:val="000000"/>
          <w:sz w:val="17"/>
          <w:szCs w:val="17"/>
          <w:lang w:val="en" w:eastAsia="de-DE"/>
        </w:rPr>
        <w:t>: ["</w:t>
      </w:r>
      <w:proofErr w:type="gramEnd"/>
      <w:r w:rsidR="009B4D5A" w:rsidRPr="00DB22A9">
        <w:rPr>
          <w:rFonts w:ascii="Noto Sans Mono ExtraCondensed M" w:hAnsi="Noto Sans Mono ExtraCondensed M" w:cs="Noto Sans Mono ExtraCondensed M"/>
          <w:color w:val="000000"/>
          <w:sz w:val="17"/>
          <w:szCs w:val="17"/>
          <w:lang w:val="en" w:eastAsia="de-DE"/>
        </w:rPr>
        <w:t>1</w:t>
      </w:r>
      <w:proofErr w:type="gramStart"/>
      <w:r w:rsidR="009B4D5A" w:rsidRPr="00DB22A9">
        <w:rPr>
          <w:rFonts w:ascii="Noto Sans Mono ExtraCondensed M" w:hAnsi="Noto Sans Mono ExtraCondensed M" w:cs="Noto Sans Mono ExtraCondensed M"/>
          <w:color w:val="000000"/>
          <w:sz w:val="17"/>
          <w:szCs w:val="17"/>
          <w:lang w:val="en" w:eastAsia="de-DE"/>
        </w:rPr>
        <w:t>"] }</w:t>
      </w:r>
      <w:proofErr w:type="gramEnd"/>
    </w:p>
    <w:p w14:paraId="6E3A295E" w14:textId="0D5DB298"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"0020000D</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 "UI", "Value": ["</w:t>
      </w:r>
      <w:r w:rsidR="004667F8" w:rsidRPr="004667F8">
        <w:rPr>
          <w:rFonts w:ascii="Noto Sans Mono ExtraCondensed M" w:hAnsi="Noto Sans Mono ExtraCondensed M" w:cs="Noto Sans Mono ExtraCondensed M"/>
          <w:color w:val="000000"/>
          <w:sz w:val="17"/>
          <w:szCs w:val="17"/>
          <w:lang w:val="en" w:eastAsia="de-DE"/>
        </w:rPr>
        <w:t>1.2.250.1.59.</w:t>
      </w:r>
      <w:proofErr w:type="gramStart"/>
      <w:r w:rsidR="004667F8" w:rsidRPr="004667F8">
        <w:rPr>
          <w:rFonts w:ascii="Noto Sans Mono ExtraCondensed M" w:hAnsi="Noto Sans Mono ExtraCondensed M" w:cs="Noto Sans Mono ExtraCondensed M"/>
          <w:color w:val="000000"/>
          <w:sz w:val="17"/>
          <w:szCs w:val="17"/>
          <w:lang w:val="en" w:eastAsia="de-DE"/>
        </w:rPr>
        <w:t>40211.</w:t>
      </w:r>
      <w:r w:rsidR="009B4D5A" w:rsidRPr="00DB22A9">
        <w:rPr>
          <w:rFonts w:ascii="Noto Sans Mono ExtraCondensed M" w:hAnsi="Noto Sans Mono ExtraCondensed M" w:cs="Noto Sans Mono ExtraCondensed M"/>
          <w:color w:val="000000"/>
          <w:sz w:val="17"/>
          <w:szCs w:val="17"/>
          <w:lang w:val="en" w:eastAsia="de-DE"/>
        </w:rPr>
        <w:t>.</w:t>
      </w:r>
      <w:proofErr w:type="gramEnd"/>
      <w:r w:rsidR="009B4D5A" w:rsidRPr="00DB22A9">
        <w:rPr>
          <w:rFonts w:ascii="Noto Sans Mono ExtraCondensed M" w:hAnsi="Noto Sans Mono ExtraCondensed M" w:cs="Noto Sans Mono ExtraCondensed M"/>
          <w:color w:val="000000"/>
          <w:sz w:val="17"/>
          <w:szCs w:val="17"/>
          <w:lang w:val="en" w:eastAsia="de-DE"/>
        </w:rPr>
        <w:t>30000008090412501082300000004"]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"LO", "Value": ["Specials^04a_HeadCTA</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0A5A664E" w14:textId="77777777"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r w:rsidRPr="00DB22A9">
        <w:rPr>
          <w:rFonts w:ascii="Noto Sans Mono ExtraCondensed M" w:hAnsi="Noto Sans Mono ExtraCondensed M" w:cs="Noto Sans Mono ExtraCondensed M"/>
          <w:color w:val="000000"/>
          <w:sz w:val="17"/>
          <w:szCs w:val="17"/>
          <w:lang w:val="en" w:eastAsia="de-DE"/>
        </w:rPr>
        <w:t>PS-ID-23"]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r w:rsidR="003156EA" w:rsidRPr="00DB22A9">
        <w:rPr>
          <w:rFonts w:ascii="Noto Sans Mono ExtraCondensed M" w:hAnsi="Noto Sans Mono ExtraCondensed M" w:cs="Noto Sans Mono ExtraCondensed M"/>
          <w:color w:val="000000"/>
          <w:sz w:val="17"/>
          <w:szCs w:val="17"/>
          <w:lang w:val="en" w:eastAsia="de-DE"/>
        </w:rPr>
        <w:t>P-ID-22</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156655D0" w:rsidR="006B0B27" w:rsidRDefault="00B137D6" w:rsidP="009B4D5A">
      <w:pPr>
        <w:keepNext/>
      </w:pPr>
      <w:r>
        <w:t>A</w:t>
      </w:r>
      <w:r w:rsidR="006B0B27">
        <w:t xml:space="preserve"> successful response to the request will be</w:t>
      </w:r>
      <w:r w:rsidR="00E95FB2">
        <w:t>:</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221" w:name="_Toc194311865"/>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221"/>
    </w:p>
    <w:p w14:paraId="2C21FE1E" w14:textId="3D3F0AB4" w:rsidR="004765D4" w:rsidRDefault="007126DC" w:rsidP="007126DC">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r w:rsidR="00D415CA">
        <w:t xml:space="preserve"> (0008,1140)</w:t>
      </w:r>
      <w:r w:rsidR="002501F2">
        <w:t xml:space="preserve"> during the ongoing acquisition of images on the modality</w:t>
      </w:r>
      <w:r w:rsidR="00B94709">
        <w:t>.</w:t>
      </w:r>
    </w:p>
    <w:p w14:paraId="624551C2" w14:textId="13D9A122" w:rsidR="000A2782" w:rsidRDefault="00D415CA" w:rsidP="007126DC">
      <w:r w:rsidRPr="004667F8">
        <w:t>This example is a continuation of the previous example</w:t>
      </w:r>
      <w:r w:rsidR="00E95FB2" w:rsidRPr="004667F8">
        <w:t xml:space="preserve"> as given in B.X2</w:t>
      </w:r>
      <w:r w:rsidRPr="004667F8">
        <w:t xml:space="preserve">, working on the same MPPS with UID </w:t>
      </w:r>
      <w:r w:rsidR="004667F8" w:rsidRPr="004667F8">
        <w:t>1.2.250.1.59.40211.</w:t>
      </w:r>
      <w:r w:rsidRPr="004667F8">
        <w:t>12345678.987654.</w:t>
      </w:r>
      <w:r w:rsidR="004765D4" w:rsidRPr="004667F8">
        <w:t xml:space="preserve"> It adds </w:t>
      </w:r>
      <w:r w:rsidR="000A2782" w:rsidRPr="004667F8">
        <w:t xml:space="preserve">a </w:t>
      </w:r>
      <w:r w:rsidR="004765D4" w:rsidRPr="004667F8">
        <w:t xml:space="preserve">Performed Series Sequence (0040,0340), which </w:t>
      </w:r>
      <w:r w:rsidR="000A2782" w:rsidRPr="004667F8">
        <w:t>contains:</w:t>
      </w:r>
    </w:p>
    <w:p w14:paraId="6820E594" w14:textId="30ED2FBB" w:rsidR="000A2782" w:rsidRDefault="004765D4" w:rsidP="005215F2">
      <w:pPr>
        <w:pStyle w:val="ListParagraph"/>
        <w:numPr>
          <w:ilvl w:val="0"/>
          <w:numId w:val="22"/>
        </w:numPr>
      </w:pPr>
      <w:r>
        <w:t>a Series Description (0008,103E)</w:t>
      </w:r>
      <w:r w:rsidR="000A2782">
        <w:t xml:space="preserve"> with value </w:t>
      </w:r>
      <w:r w:rsidR="000A2782" w:rsidRPr="000A2782">
        <w:t>"Head 1.50 Hr64 ax</w:t>
      </w:r>
      <w:proofErr w:type="gramStart"/>
      <w:r w:rsidR="000A2782" w:rsidRPr="000A2782">
        <w:t>"</w:t>
      </w:r>
      <w:r w:rsidR="000A2782">
        <w:t>;</w:t>
      </w:r>
      <w:proofErr w:type="gramEnd"/>
    </w:p>
    <w:p w14:paraId="17630FBA" w14:textId="572AF6DC" w:rsidR="000A2782" w:rsidRDefault="000A2782" w:rsidP="000A2782">
      <w:pPr>
        <w:pStyle w:val="ListParagraph"/>
        <w:numPr>
          <w:ilvl w:val="0"/>
          <w:numId w:val="22"/>
        </w:numPr>
      </w:pPr>
      <w:r>
        <w:t>Gregory House as the performing physician (</w:t>
      </w:r>
      <w:r w:rsidR="004765D4" w:rsidRPr="004765D4">
        <w:t>Performing Physician's Name</w:t>
      </w:r>
      <w:r w:rsidR="004765D4">
        <w:t xml:space="preserve"> (0008,1050)</w:t>
      </w:r>
      <w:proofErr w:type="gramStart"/>
      <w:r>
        <w:t>);</w:t>
      </w:r>
      <w:proofErr w:type="gramEnd"/>
    </w:p>
    <w:p w14:paraId="1608A12C" w14:textId="1D0FC475" w:rsidR="000A2782" w:rsidRDefault="000A2782" w:rsidP="005215F2">
      <w:pPr>
        <w:pStyle w:val="ListParagraph"/>
        <w:numPr>
          <w:ilvl w:val="0"/>
          <w:numId w:val="22"/>
        </w:numPr>
      </w:pPr>
      <w:r>
        <w:t xml:space="preserve">a </w:t>
      </w:r>
      <w:r w:rsidRPr="000A2782">
        <w:t>Referenced Image Sequence</w:t>
      </w:r>
      <w:r>
        <w:t xml:space="preserve"> (0008,1140) with </w:t>
      </w:r>
      <w:r w:rsidR="00C95D23">
        <w:t xml:space="preserve">two </w:t>
      </w:r>
      <w:r w:rsidR="00E41A9A">
        <w:t>items</w:t>
      </w:r>
      <w:r w:rsidR="00C95D23">
        <w:t xml:space="preserve"> that </w:t>
      </w:r>
      <w:r w:rsidR="005215F2">
        <w:t>have</w:t>
      </w:r>
      <w:r w:rsidR="00C95D23">
        <w:t xml:space="preserve"> the same </w:t>
      </w:r>
      <w:r w:rsidR="00C95D23" w:rsidRPr="00C95D23">
        <w:t>Referenced SOP Class UID</w:t>
      </w:r>
      <w:r w:rsidR="00C95D23">
        <w:t xml:space="preserve"> (0008,1150), namely </w:t>
      </w:r>
      <w:r w:rsidR="00C95D23" w:rsidRPr="00C95D23">
        <w:t>"1.2.840.10008.5.1.4.1.1.2"</w:t>
      </w:r>
      <w:r w:rsidR="00C95D23">
        <w:t>, which is CT</w:t>
      </w:r>
      <w:r w:rsidR="005215F2">
        <w:t xml:space="preserve"> Image</w:t>
      </w:r>
      <w:r w:rsidR="00C95D23">
        <w:t xml:space="preserve">, and have distinct </w:t>
      </w:r>
      <w:r w:rsidR="00C95D23" w:rsidRPr="00C95D23">
        <w:t>Referenced SOP Instance UID</w:t>
      </w:r>
      <w:r w:rsidR="00C95D23">
        <w:t>s (0008,1155</w:t>
      </w:r>
      <w:proofErr w:type="gramStart"/>
      <w:r w:rsidR="00C95D23">
        <w:t>);</w:t>
      </w:r>
      <w:proofErr w:type="gramEnd"/>
    </w:p>
    <w:p w14:paraId="343A6455" w14:textId="2A057DFC" w:rsidR="007126DC" w:rsidRDefault="000A2782" w:rsidP="000A2782">
      <w:pPr>
        <w:pStyle w:val="ListParagraph"/>
        <w:numPr>
          <w:ilvl w:val="0"/>
          <w:numId w:val="22"/>
        </w:numPr>
      </w:pPr>
      <w:r>
        <w:t xml:space="preserve">a Protocol Name (0018,1030) with value </w:t>
      </w:r>
      <w:r w:rsidRPr="000A2782">
        <w:t>"Special^99a_HeadCTA</w:t>
      </w:r>
      <w:proofErr w:type="gramStart"/>
      <w:r w:rsidRPr="000A2782">
        <w:t>"</w:t>
      </w:r>
      <w:r>
        <w:t>;</w:t>
      </w:r>
      <w:proofErr w:type="gramEnd"/>
    </w:p>
    <w:p w14:paraId="3152D123" w14:textId="48D55CE7" w:rsidR="000A2782" w:rsidRDefault="000A2782" w:rsidP="005215F2">
      <w:pPr>
        <w:pStyle w:val="ListParagraph"/>
        <w:numPr>
          <w:ilvl w:val="0"/>
          <w:numId w:val="22"/>
        </w:numPr>
      </w:pPr>
      <w:r>
        <w:t xml:space="preserve">a Series Instance UID (0020,000E): </w:t>
      </w:r>
      <w:r w:rsidRPr="000A2782">
        <w:t>"</w:t>
      </w:r>
      <w:r w:rsidR="00A23102" w:rsidRPr="00A23102">
        <w:t>1.2.250.1.59.40211.</w:t>
      </w:r>
      <w:r w:rsidRPr="000A2782">
        <w:t>197132.30000020040718322840300000007"</w:t>
      </w:r>
      <w:r>
        <w:t>.</w:t>
      </w:r>
    </w:p>
    <w:p w14:paraId="37115095" w14:textId="77777777" w:rsidR="000A2782" w:rsidRDefault="000A2782" w:rsidP="007126DC"/>
    <w:p w14:paraId="1273A968" w14:textId="014B5F5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49552F68" w14:textId="77777777" w:rsidR="004765D4"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4765D4" w:rsidRPr="00F64CBB">
        <w:rPr>
          <w:rFonts w:ascii="Noto Sans Mono ExtraCondensed M" w:hAnsi="Noto Sans Mono ExtraCondensed M" w:cs="Noto Sans Mono ExtraCondensed M"/>
          <w:color w:val="000000"/>
          <w:sz w:val="17"/>
          <w:szCs w:val="17"/>
          <w:lang w:val="en" w:eastAsia="de-DE"/>
        </w:rPr>
        <w:t>"0008103E</w:t>
      </w:r>
      <w:proofErr w:type="gramStart"/>
      <w:r w:rsidR="004765D4"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4765D4" w:rsidRPr="00F64CBB">
        <w:rPr>
          <w:rFonts w:ascii="Noto Sans Mono ExtraCondensed M" w:hAnsi="Noto Sans Mono ExtraCondensed M" w:cs="Noto Sans Mono ExtraCondensed M"/>
          <w:color w:val="000000"/>
          <w:sz w:val="17"/>
          <w:szCs w:val="17"/>
          <w:lang w:val="en" w:eastAsia="de-DE"/>
        </w:rPr>
        <w:t>vr</w:t>
      </w:r>
      <w:proofErr w:type="spellEnd"/>
      <w:r w:rsidR="004765D4" w:rsidRPr="00F64CBB">
        <w:rPr>
          <w:rFonts w:ascii="Noto Sans Mono ExtraCondensed M" w:hAnsi="Noto Sans Mono ExtraCondensed M" w:cs="Noto Sans Mono ExtraCondensed M"/>
          <w:color w:val="000000"/>
          <w:sz w:val="17"/>
          <w:szCs w:val="17"/>
          <w:lang w:val="en" w:eastAsia="de-DE"/>
        </w:rPr>
        <w:t>": "LO", "Value": ["Head 1.50 Hr64 ax</w:t>
      </w:r>
      <w:proofErr w:type="gramStart"/>
      <w:r w:rsidR="004765D4" w:rsidRPr="00F64CBB">
        <w:rPr>
          <w:rFonts w:ascii="Noto Sans Mono ExtraCondensed M" w:hAnsi="Noto Sans Mono ExtraCondensed M" w:cs="Noto Sans Mono ExtraCondensed M"/>
          <w:color w:val="000000"/>
          <w:sz w:val="17"/>
          <w:szCs w:val="17"/>
          <w:lang w:val="en" w:eastAsia="de-DE"/>
        </w:rPr>
        <w:t>"] }</w:t>
      </w:r>
      <w:proofErr w:type="gramEnd"/>
    </w:p>
    <w:p w14:paraId="30F94634" w14:textId="1C7B0B4E" w:rsidR="00B94709" w:rsidRPr="00F64CBB" w:rsidRDefault="004765D4"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 </w:t>
      </w:r>
      <w:r w:rsidR="00B94709" w:rsidRPr="00F64CBB">
        <w:rPr>
          <w:rFonts w:ascii="Noto Sans Mono ExtraCondensed M" w:hAnsi="Noto Sans Mono ExtraCondensed M" w:cs="Noto Sans Mono ExtraCondensed M"/>
          <w:color w:val="000000"/>
          <w:sz w:val="17"/>
          <w:szCs w:val="17"/>
          <w:lang w:val="en" w:eastAsia="de-DE"/>
        </w:rPr>
        <w:t>"00081050":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04B93ABC"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 "Value":</w:t>
      </w:r>
    </w:p>
    <w:p w14:paraId="510EF10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w:t>
      </w:r>
      <w:proofErr w:type="gramEnd"/>
      <w:r w:rsidRPr="00F64CBB">
        <w:rPr>
          <w:rFonts w:ascii="Noto Sans Mono ExtraCondensed M" w:hAnsi="Noto Sans Mono ExtraCondensed M" w:cs="Noto Sans Mono ExtraCondensed M"/>
          <w:color w:val="000000"/>
          <w:sz w:val="17"/>
          <w:szCs w:val="17"/>
          <w:lang w:val="en" w:eastAsia="de-DE"/>
        </w:rPr>
        <w:t xml:space="preserve"> "UI", "Value": ["1.2.840.10008.5.1.4.1.1.2</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45414BE5" w14:textId="40FCF42D"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proofErr w:type="gramStart"/>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197132.3000002004071832284030000520"]</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End"/>
    </w:p>
    <w:p w14:paraId="75096C6D"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591827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3A45F1C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r w:rsidRPr="00F64CBB">
        <w:rPr>
          <w:rFonts w:ascii="Noto Sans Mono ExtraCondensed M" w:hAnsi="Noto Sans Mono ExtraCondensed M" w:cs="Noto Sans Mono ExtraCondensed M"/>
          <w:color w:val="000000"/>
          <w:sz w:val="17"/>
          <w:szCs w:val="17"/>
          <w:lang w:val="en" w:eastAsia="de-DE"/>
        </w:rPr>
        <w:t xml:space="preserve"> "</w:t>
      </w:r>
      <w:proofErr w:type="spellStart"/>
      <w:proofErr w:type="gramStart"/>
      <w:r w:rsidRPr="00F64CBB">
        <w:rPr>
          <w:rFonts w:ascii="Noto Sans Mono ExtraCondensed M" w:hAnsi="Noto Sans Mono ExtraCondensed M" w:cs="Noto Sans Mono ExtraCondensed M"/>
          <w:color w:val="000000"/>
          <w:sz w:val="17"/>
          <w:szCs w:val="17"/>
          <w:lang w:val="en" w:eastAsia="de-DE"/>
        </w:rPr>
        <w:t>vr</w:t>
      </w:r>
      <w:proofErr w:type="spellEnd"/>
      <w:proofErr w:type="gramEnd"/>
      <w:r w:rsidRPr="00F64CBB">
        <w:rPr>
          <w:rFonts w:ascii="Noto Sans Mono ExtraCondensed M" w:hAnsi="Noto Sans Mono ExtraCondensed M" w:cs="Noto Sans Mono ExtraCondensed M"/>
          <w:color w:val="000000"/>
          <w:sz w:val="17"/>
          <w:szCs w:val="17"/>
          <w:lang w:val="en" w:eastAsia="de-DE"/>
        </w:rPr>
        <w:t>": "UI", "Value": ["1.2.840.10008.5.1.4.1.1.2</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285A53FD" w14:textId="7C3870AF"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proofErr w:type="gramStart"/>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 xml:space="preserve">197132.3000002004071832284030000521"] </w:t>
      </w:r>
      <w:r>
        <w:rPr>
          <w:rFonts w:ascii="Noto Sans Mono ExtraCondensed M" w:hAnsi="Noto Sans Mono ExtraCondensed M" w:cs="Noto Sans Mono ExtraCondensed M"/>
          <w:color w:val="000000"/>
          <w:sz w:val="17"/>
          <w:szCs w:val="17"/>
          <w:lang w:val="en" w:eastAsia="de-DE"/>
        </w:rPr>
        <w:t>}</w:t>
      </w:r>
      <w:proofErr w:type="gramEnd"/>
    </w:p>
    <w:p w14:paraId="2C54D6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4DC1FB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25E696B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1A307B6B"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7A7ACE2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54BA3972" w14:textId="6ACA16B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lastRenderedPageBreak/>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Start"/>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End"/>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1BCA79C3" w:rsidR="00792D61" w:rsidRDefault="00792D61" w:rsidP="00792D61">
      <w:r>
        <w:t>A successful response to the request will be</w:t>
      </w:r>
      <w:r w:rsidR="00E95FB2">
        <w:t>:</w:t>
      </w:r>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11C4D2BD" w:rsidR="00BE58CF" w:rsidRDefault="00966E12" w:rsidP="00966E12">
      <w:pPr>
        <w:pStyle w:val="Note"/>
      </w:pPr>
      <w:commentRangeStart w:id="222"/>
      <w:commentRangeStart w:id="223"/>
      <w:commentRangeStart w:id="224"/>
      <w:r>
        <w:t>Note</w:t>
      </w:r>
      <w:r>
        <w:tab/>
      </w:r>
      <w:r w:rsidR="00CF3D20">
        <w:t xml:space="preserve">Updating sequences </w:t>
      </w:r>
      <w:r w:rsidR="00CF3D20" w:rsidRPr="00CF3D20">
        <w:t>within</w:t>
      </w:r>
      <w:r w:rsidR="00CF3D20">
        <w:t xml:space="preserve"> the Modality Performed Procedure Step, </w:t>
      </w:r>
      <w:r w:rsidR="00CF3D20" w:rsidRPr="00966E12">
        <w:t xml:space="preserve">like </w:t>
      </w:r>
      <w:r w:rsidR="00CF3D20">
        <w:t xml:space="preserve">the </w:t>
      </w:r>
      <w:r w:rsidR="00CF3D20" w:rsidRPr="00E41A9A">
        <w:t xml:space="preserve">Performed Series Sequence </w:t>
      </w:r>
      <w:r w:rsidR="00CF3D20" w:rsidRPr="00966E12">
        <w:t xml:space="preserve">(0040,0340) and </w:t>
      </w:r>
      <w:r w:rsidR="00CF3D20">
        <w:t xml:space="preserve">the </w:t>
      </w:r>
      <w:r w:rsidR="00CF3D20" w:rsidRPr="00E41A9A">
        <w:t xml:space="preserve">Referenced Image Sequence </w:t>
      </w:r>
      <w:r w:rsidR="00CF3D20" w:rsidRPr="00966E12">
        <w:t>(0008,0140)</w:t>
      </w:r>
      <w:r w:rsidR="00CF3D20">
        <w:t xml:space="preserve">, is only possible by providing these </w:t>
      </w:r>
      <w:r w:rsidR="00A325D1" w:rsidRPr="00966E12">
        <w:t>in their entirety</w:t>
      </w:r>
      <w:r w:rsidR="00537E86" w:rsidRPr="00966E12">
        <w:t xml:space="preserve">, as </w:t>
      </w:r>
      <w:r w:rsidR="00CF3D20">
        <w:t xml:space="preserve">is </w:t>
      </w:r>
      <w:r w:rsidR="007B7C8E" w:rsidRPr="00966E12">
        <w:t xml:space="preserve">required </w:t>
      </w:r>
      <w:r w:rsidR="00537E86" w:rsidRPr="00966E12">
        <w:t xml:space="preserve">in </w:t>
      </w:r>
      <w:r w:rsidR="00354B8D" w:rsidRPr="00966E12">
        <w:t>DIMSE</w:t>
      </w:r>
      <w:r w:rsidR="00CF3D20">
        <w:t>. U</w:t>
      </w:r>
      <w:r w:rsidR="007F779D">
        <w:t>pdat</w:t>
      </w:r>
      <w:r w:rsidR="00CF3D20">
        <w:t>ing sequences</w:t>
      </w:r>
      <w:r w:rsidR="007F779D">
        <w:t xml:space="preserve"> </w:t>
      </w:r>
      <w:r w:rsidR="00CF3D20">
        <w:t xml:space="preserve">by only providing changes </w:t>
      </w:r>
      <w:r w:rsidR="007F779D">
        <w:t xml:space="preserve">to </w:t>
      </w:r>
      <w:r w:rsidR="00CF3D20">
        <w:t xml:space="preserve">them is </w:t>
      </w:r>
      <w:r w:rsidR="007F779D">
        <w:t xml:space="preserve">not </w:t>
      </w:r>
      <w:r w:rsidR="00CF3D20">
        <w:t>possible</w:t>
      </w:r>
      <w:r w:rsidR="00F91926" w:rsidRPr="00966E12">
        <w:t>. See PS3.4, section</w:t>
      </w:r>
      <w:r w:rsidR="009A2B75" w:rsidRPr="00966E12">
        <w:t xml:space="preserve"> </w:t>
      </w:r>
      <w:r w:rsidR="00147EB1" w:rsidRPr="00966E12">
        <w:t>F.7.2.2.2</w:t>
      </w:r>
      <w:r w:rsidR="001774EF" w:rsidRPr="00966E12">
        <w:t>.</w:t>
      </w:r>
      <w:commentRangeEnd w:id="222"/>
      <w:r w:rsidR="00F04614">
        <w:rPr>
          <w:rStyle w:val="CommentReference"/>
        </w:rPr>
        <w:commentReference w:id="222"/>
      </w:r>
      <w:commentRangeEnd w:id="223"/>
      <w:r w:rsidR="00F675A5">
        <w:rPr>
          <w:rStyle w:val="CommentReference"/>
        </w:rPr>
        <w:commentReference w:id="223"/>
      </w:r>
      <w:commentRangeEnd w:id="224"/>
      <w:r w:rsidR="00507394">
        <w:rPr>
          <w:rStyle w:val="CommentReference"/>
        </w:rPr>
        <w:commentReference w:id="224"/>
      </w:r>
    </w:p>
    <w:p w14:paraId="7CCD084D" w14:textId="77777777" w:rsidR="00622DBC" w:rsidRPr="00BE58CF" w:rsidRDefault="00622DBC" w:rsidP="00BE58CF"/>
    <w:p w14:paraId="72E81624" w14:textId="39F21D1C" w:rsidR="006F2DD0" w:rsidRDefault="006F2DD0" w:rsidP="00597FC5">
      <w:pPr>
        <w:pStyle w:val="Heading2"/>
      </w:pPr>
      <w:bookmarkStart w:id="225" w:name="_Toc194311866"/>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225"/>
    </w:p>
    <w:p w14:paraId="1160880E" w14:textId="0E757CA8" w:rsidR="00FA2384"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r w:rsidR="00D3646C">
        <w:t xml:space="preserve"> step</w:t>
      </w:r>
      <w:r>
        <w:t>.</w:t>
      </w:r>
      <w:r w:rsidR="00FA2384">
        <w:t xml:space="preserve"> It </w:t>
      </w:r>
      <w:r w:rsidR="00FA2384" w:rsidRPr="00FA2384">
        <w:t>is a continuation of the previous example</w:t>
      </w:r>
      <w:r w:rsidR="00E95FB2">
        <w:t xml:space="preserve"> as given in B.X3</w:t>
      </w:r>
      <w:r w:rsidR="00FA2384" w:rsidRPr="00FA2384">
        <w:t xml:space="preserve">, working on the same MPPS with UID </w:t>
      </w:r>
      <w:r w:rsidR="004667F8" w:rsidRPr="004667F8">
        <w:t>1.2.250.1.59.40211.</w:t>
      </w:r>
      <w:r w:rsidR="00FA2384" w:rsidRPr="004667F8">
        <w:t>12345678.987654</w:t>
      </w:r>
      <w:r w:rsidR="00FA2384" w:rsidRPr="00FA2384">
        <w:t xml:space="preserve">. </w:t>
      </w:r>
      <w:r w:rsidR="00FA2384">
        <w:t xml:space="preserve">Here, the mandatory </w:t>
      </w:r>
      <w:r w:rsidR="00FA2384" w:rsidRPr="00FA2384">
        <w:t>Performed Procedure Step End Date</w:t>
      </w:r>
      <w:r w:rsidR="00FA2384">
        <w:t xml:space="preserve"> </w:t>
      </w:r>
      <w:r w:rsidR="00FA2384" w:rsidRPr="00FA2384">
        <w:t>(0040,0250)</w:t>
      </w:r>
      <w:r w:rsidR="00FA2384">
        <w:t xml:space="preserve"> and </w:t>
      </w:r>
      <w:r w:rsidR="00FA2384" w:rsidRPr="00FA2384">
        <w:t>Performed Procedure Step End Time</w:t>
      </w:r>
      <w:r w:rsidR="00FA2384">
        <w:t xml:space="preserve"> (0040,0251) are added, and the </w:t>
      </w:r>
      <w:r w:rsidR="00FA2384" w:rsidRPr="00FA2384">
        <w:t>Performed Procedure Step Status</w:t>
      </w:r>
      <w:r w:rsidR="00FA2384">
        <w:t xml:space="preserve"> (0040,0252) is set to “COMPLETED”.</w:t>
      </w:r>
    </w:p>
    <w:p w14:paraId="4B2D3734" w14:textId="7546A022"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w:t>
      </w:r>
      <w:proofErr w:type="spellStart"/>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"TM", "Value": ["1300</w:t>
      </w:r>
      <w:proofErr w:type="gramStart"/>
      <w:r w:rsidR="00F276F5" w:rsidRPr="00DB22A9">
        <w:rPr>
          <w:rFonts w:ascii="Noto Sans Mono ExtraCondensed M" w:hAnsi="Noto Sans Mono ExtraCondensed M" w:cs="Noto Sans Mono ExtraCondensed M"/>
          <w:color w:val="000000"/>
          <w:sz w:val="17"/>
          <w:szCs w:val="17"/>
          <w:lang w:val="en" w:eastAsia="de-DE"/>
        </w:rPr>
        <w:t>"] }</w:t>
      </w:r>
      <w:proofErr w:type="gramEnd"/>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51F37B9F" w:rsidR="00730F25" w:rsidRDefault="00730F25" w:rsidP="00730F25">
      <w:r>
        <w:t>A successful response to the request will be</w:t>
      </w:r>
      <w:r w:rsidR="00E95FB2">
        <w:t>:</w:t>
      </w:r>
      <w:r>
        <w:t xml:space="preserv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226" w:name="_Toc194311867"/>
      <w:r>
        <w:t>B.X5</w:t>
      </w:r>
      <w:r>
        <w:tab/>
      </w:r>
      <w:r w:rsidR="002668AB">
        <w:t>Retriev</w:t>
      </w:r>
      <w:r>
        <w:t>ing</w:t>
      </w:r>
      <w:r w:rsidR="002668AB">
        <w:t xml:space="preserve"> a M</w:t>
      </w:r>
      <w:r>
        <w:t>odality Performed Procedure Step using JSON</w:t>
      </w:r>
      <w:r w:rsidR="000512CC">
        <w:t xml:space="preserve"> Media and Content Type</w:t>
      </w:r>
      <w:bookmarkEnd w:id="226"/>
    </w:p>
    <w:p w14:paraId="205E8813" w14:textId="484D0332" w:rsidR="00D3646C" w:rsidRPr="00D3646C" w:rsidRDefault="00E95FB2" w:rsidP="00D3646C">
      <w:r>
        <w:t>Here we have two examples, the first returning all available attributes, and the second returning a specified selection</w:t>
      </w:r>
      <w:r w:rsidR="00C874DD">
        <w:t xml:space="preserve"> of attributes</w:t>
      </w:r>
      <w:r>
        <w:t>.</w:t>
      </w:r>
    </w:p>
    <w:p w14:paraId="2F2A3BB1" w14:textId="05B4BC05" w:rsidR="00FC6E73" w:rsidRPr="00FC6E73" w:rsidRDefault="00FC6E73" w:rsidP="006D4A43">
      <w:pPr>
        <w:pStyle w:val="Heading3"/>
      </w:pPr>
      <w:bookmarkStart w:id="227" w:name="_Toc194311868"/>
      <w:r>
        <w:t>B.X5.1</w:t>
      </w:r>
      <w:r>
        <w:tab/>
      </w:r>
      <w:r w:rsidR="006D4A43">
        <w:t>Return All Attributes</w:t>
      </w:r>
      <w:bookmarkEnd w:id="227"/>
    </w:p>
    <w:p w14:paraId="2CD55F38" w14:textId="02070E49"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r w:rsidR="00E95FB2">
        <w:t xml:space="preserve"> It is a culmination of the previous examples as given in B.X2-B.X4 in which all attributes that have been added are returned here.</w:t>
      </w:r>
    </w:p>
    <w:p w14:paraId="76DFDD80" w14:textId="7C09E896"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lastRenderedPageBreak/>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DB22A9">
        <w:rPr>
          <w:rFonts w:ascii="Noto Sans Mono ExtraCondensed M" w:hAnsi="Noto Sans Mono ExtraCondensed M" w:cs="Noto Sans Mono ExtraCondensed M"/>
          <w:sz w:val="17"/>
          <w:szCs w:val="17"/>
        </w:rPr>
        <w:t>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w:t>
      </w:r>
      <w:proofErr w:type="spellStart"/>
      <w:r w:rsidRPr="00DB22A9">
        <w:rPr>
          <w:rFonts w:ascii="Noto Sans Mono ExtraCondensed M" w:hAnsi="Noto Sans Mono ExtraCondensed M" w:cs="Noto Sans Mono ExtraCondensed M"/>
          <w:sz w:val="17"/>
          <w:szCs w:val="17"/>
        </w:rPr>
        <w:t>dicom+json</w:t>
      </w:r>
      <w:proofErr w:type="spellEnd"/>
    </w:p>
    <w:p w14:paraId="073B1FE7" w14:textId="593F0164" w:rsidR="00964C72" w:rsidRDefault="0065666D" w:rsidP="00964C72">
      <w:r>
        <w:t>A successful response to the request will be:</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w:t>
      </w:r>
      <w:proofErr w:type="spellStart"/>
      <w:r w:rsidRPr="00B0614D">
        <w:rPr>
          <w:rFonts w:ascii="Noto Sans Mono ExtraCondensed M" w:hAnsi="Noto Sans Mono ExtraCondensed M" w:cs="Noto Sans Mono ExtraCondensed M"/>
          <w:sz w:val="17"/>
          <w:szCs w:val="17"/>
        </w:rPr>
        <w:t>dicom+json</w:t>
      </w:r>
      <w:proofErr w:type="spellEnd"/>
      <w:r w:rsidRPr="00B0614D">
        <w:rPr>
          <w:rFonts w:ascii="Noto Sans Mono ExtraCondensed M" w:hAnsi="Noto Sans Mono ExtraCondensed M" w:cs="Noto Sans Mono ExtraCondensed M"/>
          <w:sz w:val="17"/>
          <w:szCs w:val="17"/>
        </w:rPr>
        <w:t>;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"PN", "Value"</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Alphabetic": "</w:t>
      </w:r>
      <w:proofErr w:type="spellStart"/>
      <w:r w:rsidRPr="00B0614D">
        <w:rPr>
          <w:rFonts w:ascii="Noto Sans Mono ExtraCondensed M" w:hAnsi="Noto Sans Mono ExtraCondensed M" w:cs="Noto Sans Mono ExtraCondensed M"/>
          <w:sz w:val="17"/>
          <w:szCs w:val="17"/>
        </w:rPr>
        <w:t>Doe^Sally</w:t>
      </w:r>
      <w:proofErr w:type="spellEnd"/>
      <w:r w:rsidRPr="00B0614D">
        <w:rPr>
          <w:rFonts w:ascii="Noto Sans Mono ExtraCondensed M" w:hAnsi="Noto Sans Mono ExtraCondensed M" w:cs="Noto Sans Mono ExtraCondensed M"/>
          <w:sz w:val="17"/>
          <w:szCs w:val="17"/>
        </w:rPr>
        <w:t>"</w:t>
      </w:r>
      <w:proofErr w:type="gramStart"/>
      <w:r w:rsidRPr="00B0614D">
        <w:rPr>
          <w:rFonts w:ascii="Noto Sans Mono ExtraCondensed M" w:hAnsi="Noto Sans Mono ExtraCondensed M" w:cs="Noto Sans Mono ExtraCondensed M"/>
          <w:sz w:val="17"/>
          <w:szCs w:val="17"/>
        </w:rPr>
        <w:t xml:space="preserve"> }] }</w:t>
      </w:r>
      <w:proofErr w:type="gramEnd"/>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"CS", "Value": ["COMPLETED"] }</w:t>
      </w:r>
    </w:p>
    <w:p w14:paraId="73FD7DAA" w14:textId="00134265"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00400253</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00A23102" w:rsidRPr="00A23102">
        <w:rPr>
          <w:rFonts w:ascii="Noto Sans Mono ExtraCondensed M" w:hAnsi="Noto Sans Mono ExtraCondensed M" w:cs="Noto Sans Mono ExtraCondensed M"/>
          <w:sz w:val="17"/>
          <w:szCs w:val="17"/>
        </w:rPr>
        <w:t>1.2.250.1.59.40211.</w:t>
      </w:r>
      <w:proofErr w:type="gramStart"/>
      <w:r w:rsidRPr="00B0614D">
        <w:rPr>
          <w:rFonts w:ascii="Noto Sans Mono ExtraCondensed M" w:hAnsi="Noto Sans Mono ExtraCondensed M" w:cs="Noto Sans Mono ExtraCondensed M"/>
          <w:sz w:val="17"/>
          <w:szCs w:val="17"/>
        </w:rPr>
        <w:t>12345678.987654"] }</w:t>
      </w:r>
      <w:proofErr w:type="gramEnd"/>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7A3708FE" w14:textId="386DFCCA"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"00080050</w:t>
      </w:r>
      <w:proofErr w:type="gramStart"/>
      <w:r w:rsidR="00E95FB2" w:rsidRPr="00B0614D">
        <w:rPr>
          <w:rFonts w:ascii="Noto Sans Mono ExtraCondensed M" w:hAnsi="Noto Sans Mono ExtraCondensed M" w:cs="Noto Sans Mono ExtraCondensed M"/>
          <w:sz w:val="17"/>
          <w:szCs w:val="17"/>
        </w:rPr>
        <w:t>": { "</w:t>
      </w:r>
      <w:proofErr w:type="spellStart"/>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w:t>
      </w:r>
      <w:proofErr w:type="gramEnd"/>
      <w:r w:rsidR="00E95FB2" w:rsidRPr="00B0614D">
        <w:rPr>
          <w:rFonts w:ascii="Noto Sans Mono ExtraCondensed M" w:hAnsi="Noto Sans Mono ExtraCondensed M" w:cs="Noto Sans Mono ExtraCondensed M"/>
          <w:sz w:val="17"/>
          <w:szCs w:val="17"/>
        </w:rPr>
        <w:t xml:space="preserve"> "SH", "Value"</w:t>
      </w:r>
      <w:proofErr w:type="gramStart"/>
      <w:r w:rsidR="00E95FB2" w:rsidRPr="00B0614D">
        <w:rPr>
          <w:rFonts w:ascii="Noto Sans Mono ExtraCondensed M" w:hAnsi="Noto Sans Mono ExtraCondensed M" w:cs="Noto Sans Mono ExtraCondensed M"/>
          <w:sz w:val="17"/>
          <w:szCs w:val="17"/>
        </w:rPr>
        <w:t>: ["</w:t>
      </w:r>
      <w:proofErr w:type="gramEnd"/>
      <w:r w:rsidR="00E95FB2" w:rsidRPr="00B0614D">
        <w:rPr>
          <w:rFonts w:ascii="Noto Sans Mono ExtraCondensed M" w:hAnsi="Noto Sans Mono ExtraCondensed M" w:cs="Noto Sans Mono ExtraCondensed M"/>
          <w:sz w:val="17"/>
          <w:szCs w:val="17"/>
        </w:rPr>
        <w:t>1</w:t>
      </w:r>
      <w:proofErr w:type="gramStart"/>
      <w:r w:rsidR="00E95FB2" w:rsidRPr="00B0614D">
        <w:rPr>
          <w:rFonts w:ascii="Noto Sans Mono ExtraCondensed M" w:hAnsi="Noto Sans Mono ExtraCondensed M" w:cs="Noto Sans Mono ExtraCondensed M"/>
          <w:sz w:val="17"/>
          <w:szCs w:val="17"/>
        </w:rPr>
        <w:t>"] }</w:t>
      </w:r>
      <w:proofErr w:type="gramEnd"/>
    </w:p>
    <w:p w14:paraId="2C60E55F" w14:textId="318A4E9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w:t>
      </w:r>
      <w:r w:rsidR="00E95FB2" w:rsidRPr="00B0614D">
        <w:rPr>
          <w:rFonts w:ascii="Noto Sans Mono ExtraCondensed M" w:hAnsi="Noto Sans Mono ExtraCondensed M" w:cs="Noto Sans Mono ExtraCondensed M"/>
          <w:sz w:val="17"/>
          <w:szCs w:val="17"/>
        </w:rPr>
        <w:t>"0020000D</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"UI", "Value": ["</w:t>
      </w:r>
      <w:r w:rsidR="00A23102" w:rsidRPr="00A23102">
        <w:rPr>
          <w:rFonts w:ascii="Noto Sans Mono ExtraCondensed M" w:hAnsi="Noto Sans Mono ExtraCondensed M" w:cs="Noto Sans Mono ExtraCondensed M"/>
          <w:sz w:val="17"/>
          <w:szCs w:val="17"/>
        </w:rPr>
        <w:t>1.2.250.1.59.</w:t>
      </w:r>
      <w:proofErr w:type="gramStart"/>
      <w:r w:rsidR="00A23102" w:rsidRPr="00A23102">
        <w:rPr>
          <w:rFonts w:ascii="Noto Sans Mono ExtraCondensed M" w:hAnsi="Noto Sans Mono ExtraCondensed M" w:cs="Noto Sans Mono ExtraCondensed M"/>
          <w:sz w:val="17"/>
          <w:szCs w:val="17"/>
        </w:rPr>
        <w:t>40211.</w:t>
      </w:r>
      <w:r w:rsidR="00E95FB2" w:rsidRPr="00B0614D">
        <w:rPr>
          <w:rFonts w:ascii="Noto Sans Mono ExtraCondensed M" w:hAnsi="Noto Sans Mono ExtraCondensed M" w:cs="Noto Sans Mono ExtraCondensed M"/>
          <w:sz w:val="17"/>
          <w:szCs w:val="17"/>
        </w:rPr>
        <w:t>.</w:t>
      </w:r>
      <w:proofErr w:type="gramEnd"/>
      <w:r w:rsidR="00E95FB2" w:rsidRPr="00B0614D">
        <w:rPr>
          <w:rFonts w:ascii="Noto Sans Mono ExtraCondensed M" w:hAnsi="Noto Sans Mono ExtraCondensed M" w:cs="Noto Sans Mono ExtraCondensed M"/>
          <w:sz w:val="17"/>
          <w:szCs w:val="17"/>
        </w:rPr>
        <w:t>30000008090412501082300000004"]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["Specials^04a_HeadCTA</w:t>
      </w:r>
      <w:proofErr w:type="gramStart"/>
      <w:r w:rsidRPr="00B0614D">
        <w:rPr>
          <w:rFonts w:ascii="Noto Sans Mono ExtraCondensed M" w:hAnsi="Noto Sans Mono ExtraCondensed M" w:cs="Noto Sans Mono ExtraCondensed M"/>
          <w:sz w:val="17"/>
          <w:szCs w:val="17"/>
        </w:rPr>
        <w:t>"] }</w:t>
      </w:r>
      <w:proofErr w:type="gramEnd"/>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PS-ID-23"] }</w:t>
      </w:r>
    </w:p>
    <w:p w14:paraId="57E7AEC4"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P-ID-22</w:t>
      </w:r>
      <w:proofErr w:type="gramStart"/>
      <w:r w:rsidRPr="00B0614D">
        <w:rPr>
          <w:rFonts w:ascii="Noto Sans Mono ExtraCondensed M" w:hAnsi="Noto Sans Mono ExtraCondensed M" w:cs="Noto Sans Mono ExtraCondensed M"/>
          <w:sz w:val="17"/>
          <w:szCs w:val="17"/>
        </w:rPr>
        <w:t>"] }</w:t>
      </w:r>
      <w:proofErr w:type="gramEnd"/>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w:t>
      </w:r>
      <w:proofErr w:type="gramStart"/>
      <w:r w:rsidRPr="00B0614D">
        <w:rPr>
          <w:rFonts w:ascii="Noto Sans Mono ExtraCondensed M" w:hAnsi="Noto Sans Mono ExtraCondensed M" w:cs="Noto Sans Mono ExtraCondensed M"/>
          <w:sz w:val="17"/>
          <w:szCs w:val="17"/>
        </w:rPr>
        <w:t>":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w:t>
      </w:r>
      <w:proofErr w:type="gramEnd"/>
      <w:r w:rsidRPr="00B0614D">
        <w:rPr>
          <w:rFonts w:ascii="Noto Sans Mono ExtraCondensed M" w:hAnsi="Noto Sans Mono ExtraCondensed M" w:cs="Noto Sans Mono ExtraCondensed M"/>
          <w:sz w:val="17"/>
          <w:szCs w:val="17"/>
        </w:rPr>
        <w:t xml:space="preserve"> "SQ", "Value":</w:t>
      </w:r>
    </w:p>
    <w:p w14:paraId="62C42B42" w14:textId="77777777" w:rsidR="00E95FB2"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"0008103E</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"LO", "Value": ["Head 1.50 Hr64 ax</w:t>
      </w:r>
      <w:proofErr w:type="gramStart"/>
      <w:r w:rsidR="00E95FB2" w:rsidRPr="00B0614D">
        <w:rPr>
          <w:rFonts w:ascii="Noto Sans Mono ExtraCondensed M" w:hAnsi="Noto Sans Mono ExtraCondensed M" w:cs="Noto Sans Mono ExtraCondensed M"/>
          <w:sz w:val="17"/>
          <w:szCs w:val="17"/>
        </w:rPr>
        <w:t>"] }</w:t>
      </w:r>
      <w:proofErr w:type="gramEnd"/>
    </w:p>
    <w:p w14:paraId="655932EF" w14:textId="3299859C" w:rsidR="00E95FB2" w:rsidRPr="00B0614D" w:rsidRDefault="00E95FB2" w:rsidP="005F30CA">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r w:rsidR="00B0614D" w:rsidRPr="00B0614D">
        <w:rPr>
          <w:rFonts w:ascii="Noto Sans Mono ExtraCondensed M" w:hAnsi="Noto Sans Mono ExtraCondensed M" w:cs="Noto Sans Mono ExtraCondensed M"/>
          <w:sz w:val="17"/>
          <w:szCs w:val="17"/>
        </w:rPr>
        <w:t>"00081050": { "</w:t>
      </w:r>
      <w:proofErr w:type="spellStart"/>
      <w:r w:rsidR="00B0614D" w:rsidRPr="00B0614D">
        <w:rPr>
          <w:rFonts w:ascii="Noto Sans Mono ExtraCondensed M" w:hAnsi="Noto Sans Mono ExtraCondensed M" w:cs="Noto Sans Mono ExtraCondensed M"/>
          <w:sz w:val="17"/>
          <w:szCs w:val="17"/>
        </w:rPr>
        <w:t>vr</w:t>
      </w:r>
      <w:proofErr w:type="spellEnd"/>
      <w:r w:rsidR="00B0614D" w:rsidRPr="00B0614D">
        <w:rPr>
          <w:rFonts w:ascii="Noto Sans Mono ExtraCondensed M" w:hAnsi="Noto Sans Mono ExtraCondensed M" w:cs="Noto Sans Mono ExtraCondensed M"/>
          <w:sz w:val="17"/>
          <w:szCs w:val="17"/>
        </w:rPr>
        <w:t>": "PN", "Value": [{ "Alphabetic": "</w:t>
      </w:r>
      <w:proofErr w:type="spellStart"/>
      <w:r w:rsidR="00B0614D" w:rsidRPr="00B0614D">
        <w:rPr>
          <w:rFonts w:ascii="Noto Sans Mono ExtraCondensed M" w:hAnsi="Noto Sans Mono ExtraCondensed M" w:cs="Noto Sans Mono ExtraCondensed M"/>
          <w:sz w:val="17"/>
          <w:szCs w:val="17"/>
        </w:rPr>
        <w:t>House^Gregory</w:t>
      </w:r>
      <w:proofErr w:type="spellEnd"/>
      <w:r w:rsidR="00B0614D" w:rsidRPr="00B0614D">
        <w:rPr>
          <w:rFonts w:ascii="Noto Sans Mono ExtraCondensed M" w:hAnsi="Noto Sans Mono ExtraCondensed M" w:cs="Noto Sans Mono ExtraCondensed M"/>
          <w:sz w:val="17"/>
          <w:szCs w:val="17"/>
        </w:rPr>
        <w:t>" }] }</w:t>
      </w:r>
    </w:p>
    <w:p w14:paraId="263852CB"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59CCFB5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w:t>
      </w:r>
      <w:proofErr w:type="gramStart"/>
      <w:r w:rsidRPr="00B0614D">
        <w:rPr>
          <w:rFonts w:ascii="Noto Sans Mono ExtraCondensed M" w:hAnsi="Noto Sans Mono ExtraCondensed M" w:cs="Noto Sans Mono ExtraCondensed M"/>
          <w:sz w:val="17"/>
          <w:szCs w:val="17"/>
        </w:rPr>
        <w:t>":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w:t>
      </w:r>
      <w:proofErr w:type="gramEnd"/>
      <w:r w:rsidRPr="00B0614D">
        <w:rPr>
          <w:rFonts w:ascii="Noto Sans Mono ExtraCondensed M" w:hAnsi="Noto Sans Mono ExtraCondensed M" w:cs="Noto Sans Mono ExtraCondensed M"/>
          <w:sz w:val="17"/>
          <w:szCs w:val="17"/>
        </w:rPr>
        <w:t xml:space="preserve"> "UI", "Value": ["1.2.840.10008.5.1.4.1.1.2</w:t>
      </w:r>
      <w:proofErr w:type="gramStart"/>
      <w:r w:rsidRPr="00B0614D">
        <w:rPr>
          <w:rFonts w:ascii="Noto Sans Mono ExtraCondensed M" w:hAnsi="Noto Sans Mono ExtraCondensed M" w:cs="Noto Sans Mono ExtraCondensed M"/>
          <w:sz w:val="17"/>
          <w:szCs w:val="17"/>
        </w:rPr>
        <w:t>"] }</w:t>
      </w:r>
      <w:proofErr w:type="gramEnd"/>
    </w:p>
    <w:p w14:paraId="27D3A215" w14:textId="5F19E03A"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197132.3000002004071832284030000520"] }</w:t>
      </w:r>
      <w:proofErr w:type="gramEnd"/>
    </w:p>
    <w:p w14:paraId="7CFDD92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18122C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42203CAE"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00081150</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 xml:space="preserve"> "</w:t>
      </w:r>
      <w:proofErr w:type="spellStart"/>
      <w:proofErr w:type="gramStart"/>
      <w:r w:rsidRPr="00B0614D">
        <w:rPr>
          <w:rFonts w:ascii="Noto Sans Mono ExtraCondensed M" w:hAnsi="Noto Sans Mono ExtraCondensed M" w:cs="Noto Sans Mono ExtraCondensed M"/>
          <w:sz w:val="17"/>
          <w:szCs w:val="17"/>
        </w:rPr>
        <w:t>vr</w:t>
      </w:r>
      <w:proofErr w:type="spellEnd"/>
      <w:proofErr w:type="gramEnd"/>
      <w:r w:rsidRPr="00B0614D">
        <w:rPr>
          <w:rFonts w:ascii="Noto Sans Mono ExtraCondensed M" w:hAnsi="Noto Sans Mono ExtraCondensed M" w:cs="Noto Sans Mono ExtraCondensed M"/>
          <w:sz w:val="17"/>
          <w:szCs w:val="17"/>
        </w:rPr>
        <w:t>": "UI", "Value": ["1.2.840.10008.5.1.4.1.1.2</w:t>
      </w:r>
      <w:proofErr w:type="gramStart"/>
      <w:r w:rsidRPr="00B0614D">
        <w:rPr>
          <w:rFonts w:ascii="Noto Sans Mono ExtraCondensed M" w:hAnsi="Noto Sans Mono ExtraCondensed M" w:cs="Noto Sans Mono ExtraCondensed M"/>
          <w:sz w:val="17"/>
          <w:szCs w:val="17"/>
        </w:rPr>
        <w:t>"] }</w:t>
      </w:r>
      <w:proofErr w:type="gramEnd"/>
    </w:p>
    <w:p w14:paraId="69C4B9DF" w14:textId="09AEF76C"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Pr="00B0614D">
        <w:rPr>
          <w:rFonts w:ascii="Noto Sans Mono ExtraCondensed M" w:hAnsi="Noto Sans Mono ExtraCondensed M" w:cs="Noto Sans Mono ExtraCondensed M"/>
          <w:sz w:val="17"/>
          <w:szCs w:val="17"/>
        </w:rPr>
        <w:t>"</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197132.3000002004071832284030000521"] }</w:t>
      </w:r>
      <w:proofErr w:type="gramEnd"/>
    </w:p>
    <w:p w14:paraId="3B1B97F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2CA1FDE1"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5D957315"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43AF25C" w14:textId="77777777" w:rsidR="00E95FB2"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CEE07F3" w14:textId="4B100DBB" w:rsidR="00E95FB2" w:rsidRDefault="00E95FB2" w:rsidP="00E95FB2">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p>
    <w:p w14:paraId="274B3F97" w14:textId="44C8BE57" w:rsidR="00B0614D" w:rsidRPr="00B0614D" w:rsidRDefault="00B0614D"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["Special^99a_HeadCTA</w:t>
      </w:r>
      <w:proofErr w:type="gramStart"/>
      <w:r w:rsidRPr="00B0614D">
        <w:rPr>
          <w:rFonts w:ascii="Noto Sans Mono ExtraCondensed M" w:hAnsi="Noto Sans Mono ExtraCondensed M" w:cs="Noto Sans Mono ExtraCondensed M"/>
          <w:sz w:val="17"/>
          <w:szCs w:val="17"/>
        </w:rPr>
        <w:t>"] }</w:t>
      </w:r>
      <w:proofErr w:type="gramEnd"/>
    </w:p>
    <w:p w14:paraId="22C43297" w14:textId="190DDA5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Pr="00B0614D">
        <w:rPr>
          <w:rFonts w:ascii="Noto Sans Mono ExtraCondensed M" w:hAnsi="Noto Sans Mono ExtraCondensed M" w:cs="Noto Sans Mono ExtraCondensed M"/>
          <w:sz w:val="17"/>
          <w:szCs w:val="17"/>
        </w:rPr>
        <w:t>"</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197132.30000020040718322840300000007"] }</w:t>
      </w:r>
      <w:proofErr w:type="gramEnd"/>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2792AC95" w:rsidR="00D03F26" w:rsidRDefault="00E95FB2" w:rsidP="00964C72">
      <w:r>
        <w:t>T</w:t>
      </w:r>
      <w:r w:rsidR="00D03F26">
        <w:t>he a</w:t>
      </w:r>
      <w:r w:rsidR="00D03F26" w:rsidRPr="00D03F26">
        <w:t xml:space="preserve">ttributes </w:t>
      </w:r>
      <w:r w:rsidR="00D03F26">
        <w:t xml:space="preserve">are </w:t>
      </w:r>
      <w:r w:rsidR="00D03F26" w:rsidRPr="00D03F26">
        <w:t>according to</w:t>
      </w:r>
      <w:r w:rsidR="00D03F26">
        <w:t xml:space="preserve"> </w:t>
      </w:r>
      <w:commentRangeStart w:id="228"/>
      <w:r w:rsidR="00D03F26">
        <w:t>PS3.4, Section F.8</w:t>
      </w:r>
      <w:commentRangeEnd w:id="228"/>
      <w:r w:rsidR="00F80F50">
        <w:rPr>
          <w:rStyle w:val="CommentReference"/>
        </w:rPr>
        <w:commentReference w:id="228"/>
      </w:r>
      <w:r w:rsidR="00D03F26">
        <w:t>.</w:t>
      </w:r>
    </w:p>
    <w:p w14:paraId="31983E18" w14:textId="23389376" w:rsidR="0091199E" w:rsidRDefault="0091199E" w:rsidP="0091199E">
      <w:pPr>
        <w:pStyle w:val="Heading3"/>
      </w:pPr>
      <w:bookmarkStart w:id="229" w:name="_Toc194311869"/>
      <w:r>
        <w:lastRenderedPageBreak/>
        <w:t>B.X5.2</w:t>
      </w:r>
      <w:r>
        <w:tab/>
        <w:t>Returning Specific Attributes Only</w:t>
      </w:r>
      <w:bookmarkEnd w:id="229"/>
    </w:p>
    <w:p w14:paraId="3DC0882B" w14:textId="06170AB1"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r w:rsidR="008F6C2C">
        <w:t>, in this case the Patient’s Name (0010,0010), the Performed Procedure Step Status (0040,0252), and</w:t>
      </w:r>
      <w:r w:rsidR="008F6C2C" w:rsidRPr="008F6C2C">
        <w:t xml:space="preserve"> </w:t>
      </w:r>
      <w:r w:rsidR="008F6C2C">
        <w:t>the Performed Station Name (0040,0242)</w:t>
      </w:r>
      <w:r>
        <w:t>.</w:t>
      </w:r>
    </w:p>
    <w:p w14:paraId="143D9782" w14:textId="6A45F3BE"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B555DA">
        <w:rPr>
          <w:rFonts w:ascii="Noto Sans Mono ExtraCondensed M" w:hAnsi="Noto Sans Mono ExtraCondensed M" w:cs="Noto Sans Mono ExtraCondensed M"/>
          <w:sz w:val="17"/>
          <w:szCs w:val="17"/>
        </w:rPr>
        <w:t>12345678.987654?includefield=00100010,004002</w:t>
      </w:r>
      <w:r w:rsidR="008F6C2C">
        <w:rPr>
          <w:rFonts w:ascii="Noto Sans Mono ExtraCondensed M" w:hAnsi="Noto Sans Mono ExtraCondensed M" w:cs="Noto Sans Mono ExtraCondensed M"/>
          <w:sz w:val="17"/>
          <w:szCs w:val="17"/>
        </w:rPr>
        <w:t>5</w:t>
      </w:r>
      <w:r w:rsidRPr="00B555DA">
        <w:rPr>
          <w:rFonts w:ascii="Noto Sans Mono ExtraCondensed M" w:hAnsi="Noto Sans Mono ExtraCondensed M" w:cs="Noto Sans Mono ExtraCondensed M"/>
          <w:sz w:val="17"/>
          <w:szCs w:val="17"/>
        </w:rPr>
        <w:t>2,004002</w:t>
      </w:r>
      <w:r w:rsidR="008F6C2C">
        <w:rPr>
          <w:rFonts w:ascii="Noto Sans Mono ExtraCondensed M" w:hAnsi="Noto Sans Mono ExtraCondensed M" w:cs="Noto Sans Mono ExtraCondensed M"/>
          <w:sz w:val="17"/>
          <w:szCs w:val="17"/>
        </w:rPr>
        <w:t>4</w:t>
      </w:r>
      <w:r w:rsidRPr="00B555DA">
        <w:rPr>
          <w:rFonts w:ascii="Noto Sans Mono ExtraCondensed M" w:hAnsi="Noto Sans Mono ExtraCondensed M" w:cs="Noto Sans Mono ExtraCondensed M"/>
          <w:sz w:val="17"/>
          <w:szCs w:val="17"/>
        </w:rPr>
        <w:t>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w:t>
      </w:r>
      <w:proofErr w:type="spellStart"/>
      <w:r w:rsidRPr="00B555DA">
        <w:rPr>
          <w:rFonts w:ascii="Noto Sans Mono ExtraCondensed M" w:hAnsi="Noto Sans Mono ExtraCondensed M" w:cs="Noto Sans Mono ExtraCondensed M"/>
          <w:sz w:val="17"/>
          <w:szCs w:val="17"/>
        </w:rPr>
        <w:t>dicom+json</w:t>
      </w:r>
      <w:proofErr w:type="spellEnd"/>
    </w:p>
    <w:p w14:paraId="1CA48A80" w14:textId="6CE7FEE8" w:rsidR="007F3271" w:rsidRDefault="007F3271" w:rsidP="007F3271">
      <w:r>
        <w:t>A successful response to the request will be: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w:t>
      </w:r>
      <w:proofErr w:type="spellStart"/>
      <w:r w:rsidRPr="002C1A3C">
        <w:rPr>
          <w:rFonts w:ascii="Noto Sans Mono ExtraCondensed M" w:hAnsi="Noto Sans Mono ExtraCondensed M" w:cs="Noto Sans Mono ExtraCondensed M"/>
          <w:sz w:val="17"/>
          <w:szCs w:val="17"/>
        </w:rPr>
        <w:t>dicom+json</w:t>
      </w:r>
      <w:proofErr w:type="spellEnd"/>
      <w:r w:rsidRPr="002C1A3C">
        <w:rPr>
          <w:rFonts w:ascii="Noto Sans Mono ExtraCondensed M" w:hAnsi="Noto Sans Mono ExtraCondensed M" w:cs="Noto Sans Mono ExtraCondensed M"/>
          <w:sz w:val="17"/>
          <w:szCs w:val="17"/>
        </w:rPr>
        <w:t>;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4FB3E534" w14:textId="00D25B6D"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 "00100010</w:t>
      </w:r>
      <w:proofErr w:type="gramStart"/>
      <w:r w:rsidRPr="002C1A3C">
        <w:rPr>
          <w:rFonts w:ascii="Noto Sans Mono ExtraCondensed M" w:hAnsi="Noto Sans Mono ExtraCondensed M" w:cs="Noto Sans Mono ExtraCondensed M"/>
          <w:sz w:val="17"/>
          <w:szCs w:val="17"/>
        </w:rPr>
        <w:t>": { "</w:t>
      </w:r>
      <w:proofErr w:type="spellStart"/>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w:t>
      </w:r>
      <w:proofErr w:type="gramEnd"/>
      <w:r w:rsidRPr="002C1A3C">
        <w:rPr>
          <w:rFonts w:ascii="Noto Sans Mono ExtraCondensed M" w:hAnsi="Noto Sans Mono ExtraCondensed M" w:cs="Noto Sans Mono ExtraCondensed M"/>
          <w:sz w:val="17"/>
          <w:szCs w:val="17"/>
        </w:rPr>
        <w:t xml:space="preserve"> "PN", "Value"</w:t>
      </w:r>
      <w:proofErr w:type="gramStart"/>
      <w:r w:rsidRPr="002C1A3C">
        <w:rPr>
          <w:rFonts w:ascii="Noto Sans Mono ExtraCondensed M" w:hAnsi="Noto Sans Mono ExtraCondensed M" w:cs="Noto Sans Mono ExtraCondensed M"/>
          <w:sz w:val="17"/>
          <w:szCs w:val="17"/>
        </w:rPr>
        <w:t>: [{ "</w:t>
      </w:r>
      <w:proofErr w:type="gramEnd"/>
      <w:r w:rsidRPr="002C1A3C">
        <w:rPr>
          <w:rFonts w:ascii="Noto Sans Mono ExtraCondensed M" w:hAnsi="Noto Sans Mono ExtraCondensed M" w:cs="Noto Sans Mono ExtraCondensed M"/>
          <w:sz w:val="17"/>
          <w:szCs w:val="17"/>
        </w:rPr>
        <w:t>Alphabetic": "</w:t>
      </w:r>
      <w:proofErr w:type="spellStart"/>
      <w:r w:rsidRPr="002C1A3C">
        <w:rPr>
          <w:rFonts w:ascii="Noto Sans Mono ExtraCondensed M" w:hAnsi="Noto Sans Mono ExtraCondensed M" w:cs="Noto Sans Mono ExtraCondensed M"/>
          <w:sz w:val="17"/>
          <w:szCs w:val="17"/>
        </w:rPr>
        <w:t>Doe^</w:t>
      </w:r>
      <w:proofErr w:type="gramStart"/>
      <w:r w:rsidRPr="002C1A3C">
        <w:rPr>
          <w:rFonts w:ascii="Noto Sans Mono ExtraCondensed M" w:hAnsi="Noto Sans Mono ExtraCondensed M" w:cs="Noto Sans Mono ExtraCondensed M"/>
          <w:sz w:val="17"/>
          <w:szCs w:val="17"/>
        </w:rPr>
        <w:t>Sally</w:t>
      </w:r>
      <w:proofErr w:type="spellEnd"/>
      <w:r w:rsidRPr="002C1A3C">
        <w:rPr>
          <w:rFonts w:ascii="Noto Sans Mono ExtraCondensed M" w:hAnsi="Noto Sans Mono ExtraCondensed M" w:cs="Noto Sans Mono ExtraCondensed M"/>
          <w:sz w:val="17"/>
          <w:szCs w:val="17"/>
        </w:rPr>
        <w:t>" }</w:t>
      </w:r>
      <w:proofErr w:type="gramEnd"/>
      <w:r w:rsidRPr="002C1A3C">
        <w:rPr>
          <w:rFonts w:ascii="Noto Sans Mono ExtraCondensed M" w:hAnsi="Noto Sans Mono ExtraCondensed M" w:cs="Noto Sans Mono ExtraCondensed M"/>
          <w:sz w:val="17"/>
          <w:szCs w:val="17"/>
        </w:rPr>
        <w:t>]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"CS", "Value": ["COMPLETED"] }</w:t>
      </w:r>
    </w:p>
    <w:p w14:paraId="360C6616" w14:textId="526D0669" w:rsidR="007F3271"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16A381F7" w14:textId="77777777" w:rsidR="008F6C2C" w:rsidRDefault="008F6C2C" w:rsidP="008F6C2C"/>
    <w:p w14:paraId="4A268D4C" w14:textId="0B506365" w:rsidR="008F6C2C" w:rsidRDefault="008F6C2C" w:rsidP="008F6C2C">
      <w:pPr>
        <w:pStyle w:val="Note"/>
      </w:pPr>
      <w:r>
        <w:t>Note</w:t>
      </w:r>
      <w:r>
        <w:tab/>
        <w:t xml:space="preserve">The order of the attributes in the result is different than that of the request, as the JSON result needs to provide the attributes in ascending order (see </w:t>
      </w:r>
      <w:r w:rsidR="00FF2205">
        <w:t>Section F.2.2</w:t>
      </w:r>
      <w:r>
        <w:t>). Such ordering is not required for the query parameters.</w:t>
      </w:r>
    </w:p>
    <w:p w14:paraId="58F0EAB3" w14:textId="77777777" w:rsidR="008F6C2C" w:rsidRPr="00BE58CF" w:rsidRDefault="008F6C2C" w:rsidP="008F6C2C">
      <w:pPr>
        <w:pStyle w:val="Note"/>
        <w:ind w:left="0" w:firstLine="0"/>
      </w:pPr>
    </w:p>
    <w:p w14:paraId="0C97F2EE" w14:textId="615721F7" w:rsidR="00B31CB7" w:rsidRDefault="00E950A2" w:rsidP="00AF191A">
      <w:pPr>
        <w:pStyle w:val="Heading2"/>
      </w:pPr>
      <w:bookmarkStart w:id="230" w:name="_Toc194311870"/>
      <w:bookmarkEnd w:id="218"/>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0C7667">
        <w:t>Scheduled Procedure Steps</w:t>
      </w:r>
      <w:bookmarkEnd w:id="230"/>
    </w:p>
    <w:p w14:paraId="0F64E763" w14:textId="5B5F2D23" w:rsidR="00780F00" w:rsidRDefault="00780F00" w:rsidP="00780F00">
      <w:r>
        <w:t xml:space="preserve">The DICOMweb Modality </w:t>
      </w:r>
      <w:r w:rsidR="0037189E">
        <w:t>Scheduled Procedure Step</w:t>
      </w:r>
      <w:r>
        <w:t xml:space="preserve">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484D9763"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modality </w:t>
      </w:r>
      <w:r w:rsidR="0037189E">
        <w:t xml:space="preserve">scheduled procedure steps </w:t>
      </w:r>
      <w:r w:rsidR="00E15B6B">
        <w:t>from a DIMSE SCU to a DICOMweb origin server.</w:t>
      </w:r>
    </w:p>
    <w:p w14:paraId="2F78ADDE" w14:textId="3FC30A39" w:rsidR="00763683" w:rsidRDefault="00C66247" w:rsidP="00BA1318">
      <w:pPr>
        <w:keepNext/>
      </w:pPr>
      <w:r w:rsidRPr="00C66247">
        <w:rPr>
          <w:noProof/>
        </w:rPr>
        <w:lastRenderedPageBreak/>
        <w:t xml:space="preserve"> </w:t>
      </w:r>
      <w:r w:rsidRPr="00C66247">
        <w:rPr>
          <w:noProof/>
        </w:rPr>
        <w:drawing>
          <wp:inline distT="0" distB="0" distL="0" distR="0" wp14:anchorId="6552FEBD" wp14:editId="7FB85715">
            <wp:extent cx="5943600" cy="4792980"/>
            <wp:effectExtent l="0" t="0" r="0" b="7620"/>
            <wp:docPr id="251021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1708" name="Picture 1" descr="A screenshot of a computer&#10;&#10;AI-generated content may be incorrect."/>
                    <pic:cNvPicPr/>
                  </pic:nvPicPr>
                  <pic:blipFill>
                    <a:blip r:embed="rId15"/>
                    <a:stretch>
                      <a:fillRect/>
                    </a:stretch>
                  </pic:blipFill>
                  <pic:spPr>
                    <a:xfrm>
                      <a:off x="0" y="0"/>
                      <a:ext cx="5943600" cy="4792980"/>
                    </a:xfrm>
                    <a:prstGeom prst="rect">
                      <a:avLst/>
                    </a:prstGeom>
                  </pic:spPr>
                </pic:pic>
              </a:graphicData>
            </a:graphic>
          </wp:inline>
        </w:drawing>
      </w:r>
    </w:p>
    <w:p w14:paraId="5771D1BC" w14:textId="07611EE0" w:rsidR="0019580D" w:rsidRDefault="0019580D" w:rsidP="00A02F82">
      <w:pPr>
        <w:pStyle w:val="FigureTitle"/>
        <w:keepNext w:val="0"/>
        <w:keepLines w:val="0"/>
      </w:pPr>
      <w:r>
        <w:t xml:space="preserve">Figure </w:t>
      </w:r>
      <w:r w:rsidR="008D0B22">
        <w:t>B.X6</w:t>
      </w:r>
      <w:r>
        <w:t>-1.</w:t>
      </w:r>
      <w:r w:rsidR="00E57081">
        <w:t xml:space="preserve"> </w:t>
      </w:r>
      <w:r w:rsidR="00470807">
        <w:t xml:space="preserve">Modality </w:t>
      </w:r>
      <w:r w:rsidR="0037189E">
        <w:t>Scheduled Procedure Step</w:t>
      </w:r>
      <w:r w:rsidR="00470807">
        <w:t xml:space="preserve"> DIMSE Proxy for DICOMweb Origin Server</w:t>
      </w:r>
    </w:p>
    <w:p w14:paraId="734CAFBE" w14:textId="3483BD90"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w:t>
      </w:r>
      <w:r w:rsidR="008E561E">
        <w:t xml:space="preserve">modality </w:t>
      </w:r>
      <w:r w:rsidR="0037189E">
        <w:t xml:space="preserve">scheduled procedure steps </w:t>
      </w:r>
      <w:r w:rsidR="00184FF7">
        <w:t>from a DICOMweb user agent to a DIMSE SCP.</w:t>
      </w:r>
    </w:p>
    <w:p w14:paraId="57ACF192" w14:textId="33CA7F2A" w:rsidR="00184FF7" w:rsidRDefault="00C66247" w:rsidP="00A02F82">
      <w:pPr>
        <w:keepNext/>
      </w:pPr>
      <w:r w:rsidRPr="00C66247">
        <w:rPr>
          <w:noProof/>
        </w:rPr>
        <w:lastRenderedPageBreak/>
        <w:t xml:space="preserve"> </w:t>
      </w:r>
      <w:r w:rsidRPr="00C66247">
        <w:rPr>
          <w:noProof/>
        </w:rPr>
        <w:drawing>
          <wp:inline distT="0" distB="0" distL="0" distR="0" wp14:anchorId="3446DC6D" wp14:editId="1795612B">
            <wp:extent cx="5943600" cy="4935220"/>
            <wp:effectExtent l="0" t="0" r="0" b="0"/>
            <wp:docPr id="344679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9358" name="Picture 1" descr="A screenshot of a computer&#10;&#10;AI-generated content may be incorrect."/>
                    <pic:cNvPicPr/>
                  </pic:nvPicPr>
                  <pic:blipFill>
                    <a:blip r:embed="rId16"/>
                    <a:stretch>
                      <a:fillRect/>
                    </a:stretch>
                  </pic:blipFill>
                  <pic:spPr>
                    <a:xfrm>
                      <a:off x="0" y="0"/>
                      <a:ext cx="5943600" cy="4935220"/>
                    </a:xfrm>
                    <a:prstGeom prst="rect">
                      <a:avLst/>
                    </a:prstGeom>
                  </pic:spPr>
                </pic:pic>
              </a:graphicData>
            </a:graphic>
          </wp:inline>
        </w:drawing>
      </w:r>
    </w:p>
    <w:p w14:paraId="1D18EA44" w14:textId="4C62695C" w:rsidR="008E561E" w:rsidRDefault="008E561E" w:rsidP="00A02F82">
      <w:pPr>
        <w:pStyle w:val="FigureTitle"/>
        <w:keepNext w:val="0"/>
        <w:keepLines w:val="0"/>
      </w:pPr>
      <w:r>
        <w:t>Figure B.X</w:t>
      </w:r>
      <w:r w:rsidR="008D0B22">
        <w:t>6</w:t>
      </w:r>
      <w:r>
        <w:t>-2.</w:t>
      </w:r>
      <w:r w:rsidR="00E57081">
        <w:t xml:space="preserve"> </w:t>
      </w:r>
      <w:r>
        <w:t xml:space="preserve">Modality </w:t>
      </w:r>
      <w:r w:rsidR="0037189E">
        <w:t>Scheduled Procedure Step</w:t>
      </w:r>
      <w:r>
        <w:t xml:space="preserve"> DICOMweb Proxy for DIMSE </w:t>
      </w:r>
      <w:r w:rsidR="00A02F82">
        <w:t>SCP</w:t>
      </w:r>
    </w:p>
    <w:p w14:paraId="2C5A0619" w14:textId="02ED495F" w:rsidR="003251CC" w:rsidRDefault="00400239" w:rsidP="003251CC">
      <w:pPr>
        <w:pStyle w:val="Heading2"/>
      </w:pPr>
      <w:bookmarkStart w:id="231" w:name="_Toc194311871"/>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231"/>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232" w:name="_Toc194311872"/>
      <w:r>
        <w:t>B.X</w:t>
      </w:r>
      <w:r w:rsidR="008D0B22">
        <w:t>7</w:t>
      </w:r>
      <w:r>
        <w:t>.1</w:t>
      </w:r>
      <w:r>
        <w:tab/>
        <w:t>Create</w:t>
      </w:r>
      <w:bookmarkEnd w:id="232"/>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5DDE0449" w:rsidR="002D1B77" w:rsidRDefault="00C66247" w:rsidP="002D1B77">
      <w:r w:rsidRPr="00C66247">
        <w:rPr>
          <w:noProof/>
        </w:rPr>
        <w:lastRenderedPageBreak/>
        <w:t xml:space="preserve"> </w:t>
      </w:r>
      <w:r w:rsidRPr="00C66247">
        <w:rPr>
          <w:noProof/>
        </w:rPr>
        <w:drawing>
          <wp:inline distT="0" distB="0" distL="0" distR="0" wp14:anchorId="69CC1940" wp14:editId="2C410E61">
            <wp:extent cx="5943600" cy="3742690"/>
            <wp:effectExtent l="0" t="0" r="0" b="0"/>
            <wp:docPr id="107788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9766" name="Picture 1" descr="A screenshot of a computer program&#10;&#10;AI-generated content may be incorrect."/>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7F511426" w:rsidR="00E57081" w:rsidRDefault="00C66247" w:rsidP="00056CD9">
      <w:r w:rsidRPr="00C66247">
        <w:rPr>
          <w:noProof/>
        </w:rPr>
        <w:lastRenderedPageBreak/>
        <w:t xml:space="preserve"> </w:t>
      </w:r>
      <w:r w:rsidRPr="00C66247">
        <w:rPr>
          <w:noProof/>
        </w:rPr>
        <w:drawing>
          <wp:inline distT="0" distB="0" distL="0" distR="0" wp14:anchorId="67DDB383" wp14:editId="05FE99DB">
            <wp:extent cx="5943600" cy="3897630"/>
            <wp:effectExtent l="0" t="0" r="0" b="7620"/>
            <wp:docPr id="148083817"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3817" name="Picture 1" descr="A diagram of a server&#10;&#10;AI-generated content may be incorrect."/>
                    <pic:cNvPicPr/>
                  </pic:nvPicPr>
                  <pic:blipFill>
                    <a:blip r:embed="rId18"/>
                    <a:stretch>
                      <a:fillRect/>
                    </a:stretch>
                  </pic:blipFill>
                  <pic:spPr>
                    <a:xfrm>
                      <a:off x="0" y="0"/>
                      <a:ext cx="5943600" cy="389763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233" w:name="_Toc194311873"/>
      <w:r>
        <w:t>B.X7</w:t>
      </w:r>
      <w:r w:rsidR="005D68B5">
        <w:t>.</w:t>
      </w:r>
      <w:r w:rsidR="004059B1">
        <w:t>2</w:t>
      </w:r>
      <w:r w:rsidR="005D68B5">
        <w:tab/>
        <w:t>Update</w:t>
      </w:r>
      <w:bookmarkEnd w:id="233"/>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3C02B99B" w:rsidR="002D1B77" w:rsidRDefault="00C66247" w:rsidP="002D1B77">
      <w:r w:rsidRPr="00C66247">
        <w:rPr>
          <w:noProof/>
        </w:rPr>
        <w:lastRenderedPageBreak/>
        <w:t xml:space="preserve"> </w:t>
      </w:r>
      <w:r w:rsidRPr="00C66247">
        <w:rPr>
          <w:noProof/>
        </w:rPr>
        <w:drawing>
          <wp:inline distT="0" distB="0" distL="0" distR="0" wp14:anchorId="348C6C9F" wp14:editId="4B226FC8">
            <wp:extent cx="5943600" cy="3915410"/>
            <wp:effectExtent l="0" t="0" r="0" b="8890"/>
            <wp:docPr id="20670143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4338" name="Picture 1" descr="A screenshot of a computer program&#10;&#10;AI-generated content may be incorrect."/>
                    <pic:cNvPicPr/>
                  </pic:nvPicPr>
                  <pic:blipFill>
                    <a:blip r:embed="rId19"/>
                    <a:stretch>
                      <a:fillRect/>
                    </a:stretch>
                  </pic:blipFill>
                  <pic:spPr>
                    <a:xfrm>
                      <a:off x="0" y="0"/>
                      <a:ext cx="5943600" cy="3915410"/>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5B127374" w:rsidR="00751F2A" w:rsidRDefault="00C66247" w:rsidP="00071404">
      <w:r w:rsidRPr="00C66247">
        <w:rPr>
          <w:noProof/>
        </w:rPr>
        <w:lastRenderedPageBreak/>
        <w:t xml:space="preserve"> </w:t>
      </w:r>
      <w:r w:rsidRPr="00C66247">
        <w:rPr>
          <w:noProof/>
        </w:rPr>
        <w:drawing>
          <wp:inline distT="0" distB="0" distL="0" distR="0" wp14:anchorId="1DF384AD" wp14:editId="6CA94049">
            <wp:extent cx="5943600" cy="4124960"/>
            <wp:effectExtent l="0" t="0" r="0" b="8890"/>
            <wp:docPr id="1367798496" name="Picture 1" descr="A diagram of a software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8496" name="Picture 1" descr="A diagram of a software server&#10;&#10;AI-generated content may be incorrect."/>
                    <pic:cNvPicPr/>
                  </pic:nvPicPr>
                  <pic:blipFill>
                    <a:blip r:embed="rId20"/>
                    <a:stretch>
                      <a:fillRect/>
                    </a:stretch>
                  </pic:blipFill>
                  <pic:spPr>
                    <a:xfrm>
                      <a:off x="0" y="0"/>
                      <a:ext cx="5943600" cy="4124960"/>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234" w:name="_Toc194311874"/>
      <w:r>
        <w:t>B.X7</w:t>
      </w:r>
      <w:r w:rsidR="004059B1">
        <w:t>.3</w:t>
      </w:r>
      <w:r w:rsidR="005D68B5">
        <w:tab/>
        <w:t>Retrieve</w:t>
      </w:r>
      <w:bookmarkEnd w:id="234"/>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5FFA983F" w:rsidR="007F6030" w:rsidRDefault="00C66247" w:rsidP="007F6030">
      <w:r w:rsidRPr="00C66247">
        <w:rPr>
          <w:noProof/>
        </w:rPr>
        <w:lastRenderedPageBreak/>
        <w:t xml:space="preserve"> </w:t>
      </w:r>
      <w:r w:rsidRPr="00C66247">
        <w:rPr>
          <w:noProof/>
        </w:rPr>
        <w:drawing>
          <wp:inline distT="0" distB="0" distL="0" distR="0" wp14:anchorId="45F9F1B7" wp14:editId="49843DD4">
            <wp:extent cx="5943600" cy="3919855"/>
            <wp:effectExtent l="0" t="0" r="0" b="4445"/>
            <wp:docPr id="1119771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1355" name="Picture 1" descr="A screenshot of a computer&#10;&#10;AI-generated content may be incorrect."/>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0C5BFC07" w:rsidR="00D076BD" w:rsidRDefault="00C66247" w:rsidP="00D076BD">
      <w:r w:rsidRPr="00C66247">
        <w:rPr>
          <w:noProof/>
        </w:rPr>
        <w:lastRenderedPageBreak/>
        <w:t xml:space="preserve"> </w:t>
      </w:r>
      <w:r w:rsidRPr="00C66247">
        <w:rPr>
          <w:noProof/>
        </w:rPr>
        <w:drawing>
          <wp:inline distT="0" distB="0" distL="0" distR="0" wp14:anchorId="2E237489" wp14:editId="15976115">
            <wp:extent cx="5943600" cy="4272915"/>
            <wp:effectExtent l="0" t="0" r="0" b="0"/>
            <wp:docPr id="1753707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7831" name="Picture 1" descr="A screenshot of a computer program&#10;&#10;AI-generated content may be incorrect."/>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235" w:name="_Toc194311875"/>
      <w:r>
        <w:t>H</w:t>
      </w:r>
      <w:r w:rsidRPr="00F64160">
        <w:tab/>
      </w:r>
      <w:r w:rsidR="003A024D" w:rsidRPr="00F64160">
        <w:t>Capabilities Description</w:t>
      </w:r>
      <w:bookmarkEnd w:id="235"/>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6B96650C"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 xml:space="preserve">Modality </w:t>
            </w:r>
            <w:r w:rsidR="0037189E">
              <w:rPr>
                <w:rFonts w:cs="Helvetica"/>
                <w:b/>
                <w:bCs/>
                <w:u w:val="single"/>
              </w:rPr>
              <w:t>Scheduled Procedure Step</w:t>
            </w:r>
            <w:r w:rsidRPr="003608B3">
              <w:rPr>
                <w:rFonts w:cs="Helvetica"/>
                <w:b/>
                <w:bCs/>
                <w:u w:val="single"/>
              </w:rPr>
              <w:t xml:space="preserve">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7806B6" w:rsidRPr="0035130F" w14:paraId="316AAF83" w14:textId="77777777" w:rsidTr="007806B6">
        <w:trPr>
          <w:trHeight w:val="31"/>
        </w:trPr>
        <w:tc>
          <w:tcPr>
            <w:tcW w:w="1267" w:type="dxa"/>
            <w:vMerge w:val="restart"/>
            <w:tcBorders>
              <w:left w:val="single" w:sz="4" w:space="0" w:color="auto"/>
              <w:bottom w:val="single" w:sz="4" w:space="0" w:color="auto"/>
              <w:right w:val="single" w:sz="4" w:space="0" w:color="auto"/>
            </w:tcBorders>
            <w:shd w:val="clear" w:color="auto" w:fill="auto"/>
          </w:tcPr>
          <w:p w14:paraId="0B30CFD0"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bottom w:val="single" w:sz="4" w:space="0" w:color="auto"/>
              <w:right w:val="single" w:sz="4" w:space="0" w:color="auto"/>
            </w:tcBorders>
            <w:shd w:val="clear" w:color="auto" w:fill="auto"/>
          </w:tcPr>
          <w:p w14:paraId="6AA10FB7" w14:textId="479F1481"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X.4</w:t>
            </w:r>
          </w:p>
        </w:tc>
      </w:tr>
      <w:tr w:rsidR="007806B6" w:rsidRPr="0035130F" w14:paraId="48084D69" w14:textId="77777777" w:rsidTr="007806B6">
        <w:trPr>
          <w:trHeight w:val="4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6DFF8704"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EEBA148"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X.5</w:t>
            </w:r>
          </w:p>
        </w:tc>
      </w:tr>
      <w:tr w:rsidR="007806B6" w:rsidRPr="0035130F" w14:paraId="4F9AC2B5" w14:textId="77777777" w:rsidTr="007806B6">
        <w:trPr>
          <w:trHeight w:val="3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749AE43C"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532BDD7"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7806B6"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X.6</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31F4D5D0" w:rsidR="009757B7" w:rsidRPr="00F64160" w:rsidRDefault="009D6C53" w:rsidP="009757B7">
      <w:pPr>
        <w:pStyle w:val="Instruction"/>
      </w:pPr>
      <w:r>
        <w:t>Add new section</w:t>
      </w:r>
      <w:r w:rsidR="00CB20D7">
        <w:t>s</w:t>
      </w:r>
      <w:r>
        <w:t xml:space="preserve"> to N.1.3 for </w:t>
      </w:r>
      <w:r w:rsidR="00CB20D7">
        <w:t xml:space="preserve">the </w:t>
      </w:r>
      <w:r>
        <w:t xml:space="preserve">Modality </w:t>
      </w:r>
      <w:r w:rsidR="00712500">
        <w:t>Scheduled and Performed Procedure Step</w:t>
      </w:r>
      <w:r>
        <w:t xml:space="preserve"> Service</w:t>
      </w:r>
      <w:r w:rsidR="0041780F">
        <w:t>s</w:t>
      </w:r>
    </w:p>
    <w:p w14:paraId="23C561FB" w14:textId="77777777" w:rsidR="009D6C53" w:rsidRPr="00F64160" w:rsidRDefault="009D6C53" w:rsidP="009D6C53">
      <w:pPr>
        <w:pStyle w:val="Heading2"/>
      </w:pPr>
      <w:bookmarkStart w:id="236" w:name="_Toc150508014"/>
      <w:bookmarkStart w:id="237" w:name="_Toc194311876"/>
      <w:r>
        <w:t>N</w:t>
      </w:r>
      <w:r w:rsidRPr="00F64160">
        <w:t>.1</w:t>
      </w:r>
      <w:r w:rsidRPr="00F64160">
        <w:tab/>
        <w:t>Overview</w:t>
      </w:r>
      <w:bookmarkEnd w:id="236"/>
      <w:bookmarkEnd w:id="237"/>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238" w:name="_Toc150508015"/>
      <w:bookmarkStart w:id="239" w:name="_Toc194311877"/>
      <w:r>
        <w:t>N</w:t>
      </w:r>
      <w:r w:rsidRPr="00F64160">
        <w:t>.1.3</w:t>
      </w:r>
      <w:r w:rsidRPr="00F64160">
        <w:tab/>
        <w:t>DICOM Web Services</w:t>
      </w:r>
      <w:bookmarkEnd w:id="238"/>
      <w:bookmarkEnd w:id="239"/>
    </w:p>
    <w:p w14:paraId="3BBA9024" w14:textId="77777777" w:rsidR="009D6C53" w:rsidRPr="00F64160" w:rsidRDefault="009D6C53" w:rsidP="009D6C53">
      <w:r w:rsidRPr="00F64160">
        <w:t>…</w:t>
      </w:r>
    </w:p>
    <w:p w14:paraId="7F388998" w14:textId="1014FCC5" w:rsidR="009D6C53" w:rsidRPr="00F64160" w:rsidRDefault="009D6C53" w:rsidP="009D6C53">
      <w:pPr>
        <w:pStyle w:val="Heading4"/>
      </w:pPr>
      <w:bookmarkStart w:id="240" w:name="_Toc150508016"/>
      <w:bookmarkStart w:id="241" w:name="_Toc194311878"/>
      <w:r>
        <w:t>N</w:t>
      </w:r>
      <w:r w:rsidRPr="00F64160">
        <w:t>.1.3.</w:t>
      </w:r>
      <w:r w:rsidR="00D761A4">
        <w:t>Y</w:t>
      </w:r>
      <w:r w:rsidRPr="00F64160">
        <w:tab/>
      </w:r>
      <w:r>
        <w:t xml:space="preserve">Modality </w:t>
      </w:r>
      <w:r w:rsidR="000C7667">
        <w:t>Scheduled Procedure Step</w:t>
      </w:r>
      <w:r>
        <w:t xml:space="preserve"> </w:t>
      </w:r>
      <w:r w:rsidRPr="00F64160">
        <w:t>Service</w:t>
      </w:r>
      <w:bookmarkEnd w:id="240"/>
      <w:bookmarkEnd w:id="241"/>
    </w:p>
    <w:p w14:paraId="3703883A" w14:textId="0ACC121F" w:rsidR="009D6C53" w:rsidRPr="00F64160" w:rsidRDefault="009D6C53" w:rsidP="009D6C53">
      <w:r>
        <w:t>Table N.1.3.</w:t>
      </w:r>
      <w:r w:rsidR="00D761A4">
        <w:t>Y</w:t>
      </w:r>
      <w:r>
        <w:t>-1</w:t>
      </w:r>
      <w:r w:rsidRPr="00F64160">
        <w:t xml:space="preserve"> lists details on the support of the </w:t>
      </w:r>
      <w:r>
        <w:t xml:space="preserve">Modality </w:t>
      </w:r>
      <w:r w:rsidR="000C7667">
        <w:t xml:space="preserve">Scheduled Procedure Step </w:t>
      </w:r>
      <w:r w:rsidRPr="00F64160">
        <w:t>Service.</w:t>
      </w:r>
    </w:p>
    <w:p w14:paraId="1D8DE43A" w14:textId="03D95E23"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37189E">
        <w:t>Scheduled Procedure Step</w:t>
      </w:r>
      <w:r w:rsidR="00CD4616">
        <w:t xml:space="preserve"> </w:t>
      </w:r>
      <w:r w:rsidRPr="00F64160">
        <w:t>Web Service]</w:t>
      </w:r>
    </w:p>
    <w:p w14:paraId="67793FAA" w14:textId="0070DB39" w:rsidR="009D6C53" w:rsidRPr="00F64160" w:rsidRDefault="009D6C53" w:rsidP="009D6C53">
      <w:pPr>
        <w:pStyle w:val="TableTitle"/>
        <w:rPr>
          <w:rFonts w:cs="Arial"/>
        </w:rPr>
      </w:pPr>
      <w:bookmarkStart w:id="242" w:name="_Ref72392990"/>
      <w:bookmarkStart w:id="243" w:name="_Ref72321564"/>
      <w:r w:rsidRPr="00F64160">
        <w:rPr>
          <w:rFonts w:cs="Arial"/>
        </w:rPr>
        <w:t>Table</w:t>
      </w:r>
      <w:r>
        <w:rPr>
          <w:rFonts w:cs="Arial"/>
        </w:rPr>
        <w:t xml:space="preserve"> N.1.3.</w:t>
      </w:r>
      <w:r w:rsidR="00CD4616">
        <w:rPr>
          <w:rFonts w:cs="Arial"/>
        </w:rPr>
        <w:t>Y</w:t>
      </w:r>
      <w:r w:rsidRPr="00F64160">
        <w:rPr>
          <w:rFonts w:cs="Arial"/>
        </w:rPr>
        <w:noBreakHyphen/>
      </w:r>
      <w:bookmarkEnd w:id="242"/>
      <w:r>
        <w:rPr>
          <w:rFonts w:cs="Arial"/>
        </w:rPr>
        <w:t>1</w:t>
      </w:r>
      <w:r w:rsidRPr="00F64160">
        <w:rPr>
          <w:rFonts w:cs="Arial"/>
        </w:rPr>
        <w:t xml:space="preserve"> </w:t>
      </w:r>
      <w:r>
        <w:rPr>
          <w:rFonts w:cs="Arial"/>
        </w:rPr>
        <w:t xml:space="preserve">Modality </w:t>
      </w:r>
      <w:r w:rsidR="000C7667">
        <w:rPr>
          <w:rFonts w:cs="Arial"/>
        </w:rPr>
        <w:t>Scheduled Procedure Step</w:t>
      </w:r>
      <w:r w:rsidR="00CD4616">
        <w:rPr>
          <w:rFonts w:cs="Arial"/>
        </w:rPr>
        <w:t xml:space="preserve"> </w:t>
      </w:r>
      <w:r w:rsidRPr="00F64160">
        <w:rPr>
          <w:rFonts w:cs="Arial"/>
        </w:rPr>
        <w:t>Service</w:t>
      </w:r>
      <w:bookmarkEnd w:id="243"/>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CC15C54" w:rsidR="009D6C53" w:rsidRPr="00DB0718" w:rsidRDefault="007C0A45" w:rsidP="000C3C03">
            <w:pPr>
              <w:spacing w:after="0"/>
              <w:ind w:left="57"/>
              <w:rPr>
                <w:rFonts w:cs="Arial"/>
              </w:rPr>
            </w:pPr>
            <w:r>
              <w:rPr>
                <w:rFonts w:cs="Arial"/>
              </w:rPr>
              <w:t xml:space="preserve">Modality </w:t>
            </w:r>
            <w:r w:rsidR="000C7667">
              <w:rPr>
                <w:rFonts w:cs="Arial"/>
              </w:rPr>
              <w:t>Scheduled Procedure Step</w:t>
            </w:r>
            <w:r>
              <w:rPr>
                <w:rFonts w:cs="Arial"/>
              </w:rPr>
              <w:t xml:space="preserve">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244" w:name="_Toc194311879"/>
      <w:r>
        <w:t>N</w:t>
      </w:r>
      <w:r w:rsidRPr="00F64160">
        <w:t>.1.3.</w:t>
      </w:r>
      <w:r>
        <w:t>X</w:t>
      </w:r>
      <w:r w:rsidRPr="00F64160">
        <w:tab/>
      </w:r>
      <w:r>
        <w:t xml:space="preserve">Modality </w:t>
      </w:r>
      <w:r w:rsidR="007C0A45">
        <w:t>Performed Procedure Step</w:t>
      </w:r>
      <w:r>
        <w:t xml:space="preserve"> </w:t>
      </w:r>
      <w:r w:rsidRPr="00F64160">
        <w:t>Service</w:t>
      </w:r>
      <w:bookmarkEnd w:id="244"/>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690B5C81"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t>
      </w:r>
      <w:r w:rsidR="00712500">
        <w:rPr>
          <w:rFonts w:cs="Arial"/>
        </w:rPr>
        <w:t>Performed</w:t>
      </w:r>
      <w:r w:rsidR="00712500" w:rsidRPr="00712500">
        <w:rPr>
          <w:rFonts w:cs="Arial"/>
        </w:rPr>
        <w:t xml:space="preserve"> Procedure Step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680"/>
        <w:gridCol w:w="1434"/>
        <w:gridCol w:w="3402"/>
        <w:gridCol w:w="1072"/>
        <w:gridCol w:w="1128"/>
      </w:tblGrid>
      <w:tr w:rsidR="00D761A4" w:rsidRPr="00F64160" w14:paraId="56C7DC86" w14:textId="77777777" w:rsidTr="001B2F8B">
        <w:tc>
          <w:tcPr>
            <w:tcW w:w="1680" w:type="dxa"/>
            <w:shd w:val="clear" w:color="auto" w:fill="BFBFBF" w:themeFill="background1" w:themeFillShade="BF"/>
          </w:tcPr>
          <w:p w14:paraId="3BBCF45F" w14:textId="77777777" w:rsidR="00D761A4" w:rsidRPr="00F64160" w:rsidRDefault="00D761A4" w:rsidP="001B2F8B">
            <w:pPr>
              <w:spacing w:after="120"/>
              <w:ind w:left="289"/>
              <w:jc w:val="center"/>
              <w:rPr>
                <w:rFonts w:cs="Arial"/>
                <w:b/>
              </w:rPr>
            </w:pPr>
            <w:r w:rsidRPr="00F64160">
              <w:rPr>
                <w:rFonts w:cs="Arial"/>
                <w:b/>
              </w:rPr>
              <w:t>Service</w:t>
            </w:r>
          </w:p>
        </w:tc>
        <w:tc>
          <w:tcPr>
            <w:tcW w:w="1434" w:type="dxa"/>
            <w:shd w:val="clear" w:color="auto" w:fill="BFBFBF" w:themeFill="background1" w:themeFillShade="BF"/>
          </w:tcPr>
          <w:p w14:paraId="5AF7B148" w14:textId="77777777" w:rsidR="00D761A4" w:rsidRPr="00F64160" w:rsidRDefault="00D761A4" w:rsidP="001B2F8B">
            <w:pPr>
              <w:ind w:left="289"/>
              <w:jc w:val="center"/>
              <w:rPr>
                <w:rFonts w:cs="Arial"/>
                <w:b/>
              </w:rPr>
            </w:pPr>
            <w:r w:rsidRPr="00F64160">
              <w:rPr>
                <w:rFonts w:cs="Arial"/>
                <w:b/>
              </w:rPr>
              <w:t>Transaction</w:t>
            </w:r>
          </w:p>
        </w:tc>
        <w:tc>
          <w:tcPr>
            <w:tcW w:w="3402" w:type="dxa"/>
            <w:shd w:val="clear" w:color="auto" w:fill="BFBFBF" w:themeFill="background1" w:themeFillShade="BF"/>
          </w:tcPr>
          <w:p w14:paraId="6B591003" w14:textId="77777777" w:rsidR="00D761A4" w:rsidRPr="00F64160" w:rsidRDefault="00D761A4" w:rsidP="001B2F8B">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1B2F8B">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1B2F8B">
            <w:pPr>
              <w:spacing w:after="120"/>
              <w:ind w:left="289"/>
              <w:jc w:val="center"/>
              <w:rPr>
                <w:rFonts w:cs="Arial"/>
                <w:b/>
              </w:rPr>
            </w:pPr>
            <w:r w:rsidRPr="00F64160">
              <w:rPr>
                <w:rFonts w:cs="Arial"/>
                <w:b/>
              </w:rPr>
              <w:t>Origin Server</w:t>
            </w:r>
          </w:p>
        </w:tc>
      </w:tr>
      <w:tr w:rsidR="007806B6" w:rsidRPr="00F64160" w14:paraId="72A3BFBB" w14:textId="77777777" w:rsidTr="001B2F8B">
        <w:tc>
          <w:tcPr>
            <w:tcW w:w="1680" w:type="dxa"/>
            <w:vMerge w:val="restart"/>
          </w:tcPr>
          <w:p w14:paraId="165220F9" w14:textId="6FCBF38A" w:rsidR="007806B6" w:rsidRDefault="007806B6"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434" w:type="dxa"/>
          </w:tcPr>
          <w:p w14:paraId="67C7A68E" w14:textId="77777777" w:rsidR="007806B6" w:rsidRPr="00DB0718" w:rsidRDefault="007806B6" w:rsidP="00613AA1">
            <w:pPr>
              <w:spacing w:after="0"/>
              <w:ind w:left="57"/>
              <w:rPr>
                <w:rFonts w:cs="Arial"/>
                <w:i/>
                <w:iCs/>
              </w:rPr>
            </w:pPr>
            <w:r>
              <w:rPr>
                <w:rFonts w:cs="Arial"/>
                <w:i/>
                <w:iCs/>
              </w:rPr>
              <w:t>Create</w:t>
            </w:r>
          </w:p>
        </w:tc>
        <w:tc>
          <w:tcPr>
            <w:tcW w:w="3402" w:type="dxa"/>
            <w:vMerge w:val="restart"/>
          </w:tcPr>
          <w:p w14:paraId="714D74F8" w14:textId="77777777" w:rsidR="007806B6" w:rsidRPr="00AB477B" w:rsidRDefault="007806B6" w:rsidP="00613AA1">
            <w:pPr>
              <w:spacing w:after="0"/>
              <w:ind w:left="57"/>
              <w:rPr>
                <w:rFonts w:cs="Arial"/>
              </w:rPr>
            </w:pPr>
            <w:r>
              <w:rPr>
                <w:rFonts w:cs="Arial"/>
              </w:rPr>
              <w:t>modality-performed-procedure-steps</w:t>
            </w:r>
          </w:p>
        </w:tc>
        <w:tc>
          <w:tcPr>
            <w:tcW w:w="1072" w:type="dxa"/>
          </w:tcPr>
          <w:p w14:paraId="438D30B3" w14:textId="77777777" w:rsidR="007806B6" w:rsidRPr="00AB477B" w:rsidRDefault="007806B6" w:rsidP="00613AA1">
            <w:pPr>
              <w:spacing w:after="0"/>
              <w:ind w:left="57"/>
              <w:rPr>
                <w:rFonts w:cs="Arial"/>
              </w:rPr>
            </w:pPr>
          </w:p>
        </w:tc>
        <w:tc>
          <w:tcPr>
            <w:tcW w:w="1128" w:type="dxa"/>
          </w:tcPr>
          <w:p w14:paraId="1A921E5E" w14:textId="77777777" w:rsidR="007806B6" w:rsidRPr="00F64160" w:rsidRDefault="007806B6" w:rsidP="00613AA1">
            <w:pPr>
              <w:spacing w:after="0"/>
              <w:ind w:left="57"/>
              <w:rPr>
                <w:rFonts w:cs="Arial"/>
                <w:b/>
                <w:bCs/>
                <w:u w:val="single"/>
              </w:rPr>
            </w:pPr>
          </w:p>
        </w:tc>
      </w:tr>
      <w:tr w:rsidR="007806B6" w:rsidRPr="00F64160" w14:paraId="7FB24751" w14:textId="77777777" w:rsidTr="001B2F8B">
        <w:tc>
          <w:tcPr>
            <w:tcW w:w="1680" w:type="dxa"/>
            <w:vMerge/>
          </w:tcPr>
          <w:p w14:paraId="0EFF62FF" w14:textId="77777777" w:rsidR="007806B6" w:rsidRDefault="007806B6" w:rsidP="00613AA1">
            <w:pPr>
              <w:spacing w:after="0"/>
              <w:ind w:left="57"/>
              <w:rPr>
                <w:rFonts w:cs="Arial"/>
                <w:b/>
                <w:bCs/>
                <w:u w:val="single"/>
              </w:rPr>
            </w:pPr>
          </w:p>
        </w:tc>
        <w:tc>
          <w:tcPr>
            <w:tcW w:w="1434" w:type="dxa"/>
          </w:tcPr>
          <w:p w14:paraId="76858010" w14:textId="77777777" w:rsidR="007806B6" w:rsidRDefault="007806B6" w:rsidP="00613AA1">
            <w:pPr>
              <w:spacing w:after="0"/>
              <w:ind w:left="57"/>
              <w:rPr>
                <w:rFonts w:cs="Arial"/>
                <w:i/>
                <w:iCs/>
              </w:rPr>
            </w:pPr>
            <w:r>
              <w:rPr>
                <w:rFonts w:cs="Arial"/>
                <w:i/>
                <w:iCs/>
              </w:rPr>
              <w:t>Update</w:t>
            </w:r>
          </w:p>
        </w:tc>
        <w:tc>
          <w:tcPr>
            <w:tcW w:w="3402" w:type="dxa"/>
            <w:vMerge/>
          </w:tcPr>
          <w:p w14:paraId="7A8EE530" w14:textId="77777777" w:rsidR="007806B6" w:rsidRDefault="007806B6" w:rsidP="00613AA1">
            <w:pPr>
              <w:spacing w:after="0"/>
              <w:ind w:left="57"/>
              <w:rPr>
                <w:rFonts w:cs="Arial"/>
              </w:rPr>
            </w:pPr>
          </w:p>
        </w:tc>
        <w:tc>
          <w:tcPr>
            <w:tcW w:w="1072" w:type="dxa"/>
          </w:tcPr>
          <w:p w14:paraId="56FB5A8C" w14:textId="77777777" w:rsidR="007806B6" w:rsidRPr="00AB477B" w:rsidRDefault="007806B6" w:rsidP="00613AA1">
            <w:pPr>
              <w:spacing w:after="0"/>
              <w:ind w:left="57"/>
              <w:rPr>
                <w:rFonts w:cs="Arial"/>
              </w:rPr>
            </w:pPr>
          </w:p>
        </w:tc>
        <w:tc>
          <w:tcPr>
            <w:tcW w:w="1128" w:type="dxa"/>
          </w:tcPr>
          <w:p w14:paraId="03CD8D4C" w14:textId="77777777" w:rsidR="007806B6" w:rsidRPr="00F64160" w:rsidRDefault="007806B6" w:rsidP="00613AA1">
            <w:pPr>
              <w:spacing w:after="0"/>
              <w:ind w:left="57"/>
              <w:rPr>
                <w:rFonts w:cs="Arial"/>
                <w:b/>
                <w:bCs/>
                <w:u w:val="single"/>
              </w:rPr>
            </w:pPr>
          </w:p>
        </w:tc>
      </w:tr>
      <w:tr w:rsidR="007806B6" w:rsidRPr="00F64160" w14:paraId="722E0FE4" w14:textId="77777777" w:rsidTr="001B2F8B">
        <w:tc>
          <w:tcPr>
            <w:tcW w:w="1680" w:type="dxa"/>
            <w:vMerge/>
          </w:tcPr>
          <w:p w14:paraId="7566DCCB" w14:textId="77777777" w:rsidR="007806B6" w:rsidRDefault="007806B6" w:rsidP="00613AA1">
            <w:pPr>
              <w:spacing w:after="0"/>
              <w:ind w:left="57"/>
              <w:rPr>
                <w:rFonts w:cs="Arial"/>
                <w:b/>
                <w:bCs/>
                <w:u w:val="single"/>
              </w:rPr>
            </w:pPr>
          </w:p>
        </w:tc>
        <w:tc>
          <w:tcPr>
            <w:tcW w:w="1434" w:type="dxa"/>
          </w:tcPr>
          <w:p w14:paraId="06314705" w14:textId="77777777" w:rsidR="007806B6" w:rsidRDefault="007806B6" w:rsidP="00613AA1">
            <w:pPr>
              <w:spacing w:after="0"/>
              <w:ind w:left="57"/>
              <w:rPr>
                <w:rFonts w:cs="Arial"/>
                <w:i/>
                <w:iCs/>
              </w:rPr>
            </w:pPr>
            <w:r>
              <w:rPr>
                <w:rFonts w:cs="Arial"/>
                <w:i/>
                <w:iCs/>
              </w:rPr>
              <w:t>Retrieve</w:t>
            </w:r>
          </w:p>
        </w:tc>
        <w:tc>
          <w:tcPr>
            <w:tcW w:w="3402" w:type="dxa"/>
            <w:vMerge/>
          </w:tcPr>
          <w:p w14:paraId="2B7E3441" w14:textId="77777777" w:rsidR="007806B6" w:rsidRDefault="007806B6" w:rsidP="00613AA1">
            <w:pPr>
              <w:spacing w:after="0"/>
              <w:ind w:left="57"/>
              <w:rPr>
                <w:rFonts w:cs="Arial"/>
              </w:rPr>
            </w:pPr>
          </w:p>
        </w:tc>
        <w:tc>
          <w:tcPr>
            <w:tcW w:w="1072" w:type="dxa"/>
          </w:tcPr>
          <w:p w14:paraId="23A76640" w14:textId="77777777" w:rsidR="007806B6" w:rsidRPr="00AB477B" w:rsidRDefault="007806B6" w:rsidP="00613AA1">
            <w:pPr>
              <w:spacing w:after="0"/>
              <w:ind w:left="57"/>
              <w:rPr>
                <w:rFonts w:cs="Arial"/>
              </w:rPr>
            </w:pPr>
          </w:p>
        </w:tc>
        <w:tc>
          <w:tcPr>
            <w:tcW w:w="1128" w:type="dxa"/>
          </w:tcPr>
          <w:p w14:paraId="680A6769" w14:textId="77777777" w:rsidR="007806B6" w:rsidRPr="00F64160" w:rsidRDefault="007806B6" w:rsidP="00613AA1">
            <w:pPr>
              <w:spacing w:after="0"/>
              <w:ind w:left="57"/>
              <w:rPr>
                <w:rFonts w:cs="Arial"/>
                <w:b/>
                <w:bCs/>
                <w:u w:val="single"/>
              </w:rPr>
            </w:pPr>
          </w:p>
        </w:tc>
      </w:tr>
    </w:tbl>
    <w:p w14:paraId="3B67CCFE" w14:textId="77777777" w:rsidR="009D6C53" w:rsidRDefault="009D6C53" w:rsidP="009D6C53"/>
    <w:p w14:paraId="3FDA2E1F" w14:textId="666ABD4F" w:rsidR="00D52777" w:rsidRPr="008574C9" w:rsidRDefault="008574C9" w:rsidP="008574C9">
      <w:pPr>
        <w:pStyle w:val="TemplateInstruction"/>
      </w:pPr>
      <w:r w:rsidRPr="008574C9">
        <w:t>[When supporting both the Origin Server and User Agent roles, indicate whether creation and update of MPPSs on the Origin Server side is mirrored on the User Agent side</w:t>
      </w:r>
      <w:r>
        <w:t xml:space="preserve"> by selecting one of the two texts below</w:t>
      </w:r>
      <w:r w:rsidRPr="008574C9">
        <w:t>.</w:t>
      </w:r>
      <w:r>
        <w:t xml:space="preserve"> When only supporting one of the roles, remove the texts below.</w:t>
      </w:r>
      <w:r w:rsidRPr="008574C9">
        <w:t>]</w:t>
      </w:r>
    </w:p>
    <w:p w14:paraId="16D566AC" w14:textId="186580C5" w:rsidR="008574C9" w:rsidRPr="008574C9" w:rsidRDefault="008574C9" w:rsidP="009D6C53">
      <w:pPr>
        <w:rPr>
          <w:i/>
          <w:iCs/>
        </w:rPr>
      </w:pPr>
      <w:r w:rsidRPr="008574C9">
        <w:rPr>
          <w:i/>
          <w:iCs/>
        </w:rPr>
        <w:t>This system does not mirror the creation and updating of MPPSs on the Origin Server side to the User Agent side.</w:t>
      </w:r>
    </w:p>
    <w:p w14:paraId="3F82B6CF" w14:textId="2694BFC8" w:rsidR="008574C9" w:rsidRPr="008574C9" w:rsidRDefault="008574C9" w:rsidP="008574C9">
      <w:pPr>
        <w:rPr>
          <w:i/>
          <w:iCs/>
        </w:rPr>
      </w:pPr>
      <w:r w:rsidRPr="008574C9">
        <w:rPr>
          <w:i/>
          <w:iCs/>
        </w:rPr>
        <w:t>This system mirrors the creation and updating of MPPSs on the Origin Server side to the User Agent side.</w:t>
      </w:r>
    </w:p>
    <w:p w14:paraId="1D62122C" w14:textId="292C2113" w:rsidR="004236DB" w:rsidRPr="00F64160" w:rsidRDefault="004236DB" w:rsidP="004236DB">
      <w:pPr>
        <w:pStyle w:val="Instruction"/>
        <w:keepNext/>
      </w:pPr>
      <w:r>
        <w:lastRenderedPageBreak/>
        <w:t>A</w:t>
      </w:r>
      <w:r w:rsidRPr="00F64160">
        <w:t xml:space="preserve">dd a </w:t>
      </w:r>
      <w:proofErr w:type="gramStart"/>
      <w:r w:rsidRPr="00F64160">
        <w:t>new subsection</w:t>
      </w:r>
      <w:r w:rsidR="00712500">
        <w:t>s</w:t>
      </w:r>
      <w:proofErr w:type="gramEnd"/>
      <w:r w:rsidRPr="00F64160">
        <w:t xml:space="preserve"> on the </w:t>
      </w:r>
      <w:r>
        <w:t xml:space="preserve">Modality </w:t>
      </w:r>
      <w:r w:rsidR="00712500" w:rsidRPr="00712500">
        <w:t xml:space="preserve">Scheduled </w:t>
      </w:r>
      <w:r w:rsidR="00712500">
        <w:t>and Performed Procedure Step Services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245" w:name="_Ref65670722"/>
      <w:bookmarkStart w:id="246" w:name="_Ref65670732"/>
      <w:bookmarkStart w:id="247" w:name="_Toc114129338"/>
      <w:bookmarkStart w:id="248" w:name="_Toc150508017"/>
      <w:bookmarkStart w:id="249" w:name="_Toc194311880"/>
      <w:r>
        <w:t>N</w:t>
      </w:r>
      <w:r w:rsidRPr="00F64160">
        <w:t>.5</w:t>
      </w:r>
      <w:r w:rsidRPr="00F64160">
        <w:tab/>
        <w:t>Service and Interoperability Description</w:t>
      </w:r>
      <w:bookmarkEnd w:id="245"/>
      <w:bookmarkEnd w:id="246"/>
      <w:bookmarkEnd w:id="247"/>
      <w:bookmarkEnd w:id="248"/>
      <w:bookmarkEnd w:id="249"/>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250" w:name="_Toc114129396"/>
      <w:bookmarkStart w:id="251" w:name="_Toc150508018"/>
      <w:bookmarkStart w:id="252" w:name="_Toc194311881"/>
      <w:r>
        <w:t>N</w:t>
      </w:r>
      <w:r w:rsidRPr="00F64160">
        <w:t>.5.3</w:t>
      </w:r>
      <w:r w:rsidRPr="00F64160">
        <w:tab/>
        <w:t>Supported DICOM Web Services</w:t>
      </w:r>
      <w:bookmarkEnd w:id="250"/>
      <w:bookmarkEnd w:id="251"/>
      <w:bookmarkEnd w:id="252"/>
    </w:p>
    <w:p w14:paraId="5B73B552" w14:textId="77777777" w:rsidR="000F61A3" w:rsidRPr="00F64160" w:rsidRDefault="000F61A3" w:rsidP="000F61A3">
      <w:r w:rsidRPr="00F64160">
        <w:t>…</w:t>
      </w:r>
    </w:p>
    <w:p w14:paraId="00FFF4F7" w14:textId="0497ACA3" w:rsidR="000F61A3" w:rsidRDefault="000F61A3" w:rsidP="000F61A3">
      <w:pPr>
        <w:pStyle w:val="Heading4"/>
      </w:pPr>
      <w:bookmarkStart w:id="253" w:name="_Toc114129407"/>
      <w:bookmarkStart w:id="254" w:name="_Toc150508019"/>
      <w:bookmarkStart w:id="255" w:name="_Toc194311882"/>
      <w:r>
        <w:t>N</w:t>
      </w:r>
      <w:r w:rsidRPr="00F64160">
        <w:t>.5.3.</w:t>
      </w:r>
      <w:r w:rsidR="00CB20D7">
        <w:t>Y</w:t>
      </w:r>
      <w:r w:rsidRPr="00F64160">
        <w:tab/>
      </w:r>
      <w:r w:rsidR="00DF01E5">
        <w:t xml:space="preserve">Modality </w:t>
      </w:r>
      <w:r w:rsidR="000C7667">
        <w:t>Scheduled Procedure Step</w:t>
      </w:r>
      <w:r w:rsidR="00DF01E5">
        <w:t xml:space="preserve"> </w:t>
      </w:r>
      <w:r w:rsidRPr="00F64160">
        <w:t>Web Service</w:t>
      </w:r>
      <w:bookmarkEnd w:id="253"/>
      <w:bookmarkEnd w:id="254"/>
      <w:bookmarkEnd w:id="255"/>
    </w:p>
    <w:p w14:paraId="766569F7" w14:textId="579FB23C" w:rsidR="000F61A3" w:rsidRPr="00183BE0" w:rsidRDefault="000F61A3" w:rsidP="000F61A3">
      <w:pPr>
        <w:rPr>
          <w:rFonts w:cs="Arial"/>
        </w:rPr>
      </w:pPr>
      <w:r>
        <w:t xml:space="preserve">This section provides details regarding the </w:t>
      </w:r>
      <w:r w:rsidR="00E775B6">
        <w:t xml:space="preserve">Modality </w:t>
      </w:r>
      <w:r w:rsidR="000C7667">
        <w:t>Scheduled Procedure Step</w:t>
      </w:r>
      <w:r w:rsidR="005B42DD">
        <w:t xml:space="preserve">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0C7667">
        <w:rPr>
          <w:rFonts w:cs="Arial"/>
        </w:rPr>
        <w:t>Scheduled Procedure Step</w:t>
      </w:r>
      <w:r w:rsidR="005B42DD">
        <w:rPr>
          <w:rFonts w:cs="Arial"/>
        </w:rPr>
        <w:t xml:space="preserve"> </w:t>
      </w:r>
      <w:r w:rsidRPr="00F64160">
        <w:rPr>
          <w:rFonts w:cs="Arial"/>
        </w:rPr>
        <w:t>Service</w:t>
      </w:r>
      <w:r>
        <w:t>.</w:t>
      </w:r>
    </w:p>
    <w:p w14:paraId="2B9F1874" w14:textId="664AF78B" w:rsidR="000F61A3" w:rsidRDefault="000F61A3" w:rsidP="000F61A3">
      <w:pPr>
        <w:pStyle w:val="Heading5"/>
      </w:pPr>
      <w:bookmarkStart w:id="256" w:name="_Toc150508020"/>
      <w:bookmarkStart w:id="257" w:name="_Toc194311883"/>
      <w:r>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t>
      </w:r>
      <w:r w:rsidR="00712500">
        <w:t xml:space="preserve">Scheduled Procedure Step </w:t>
      </w:r>
      <w:r>
        <w:t>Service</w:t>
      </w:r>
      <w:bookmarkEnd w:id="256"/>
      <w:bookmarkEnd w:id="257"/>
    </w:p>
    <w:p w14:paraId="5DE90320" w14:textId="30D311AC" w:rsidR="00892D3A" w:rsidRPr="00892D3A" w:rsidRDefault="00892D3A" w:rsidP="00892D3A">
      <w:pPr>
        <w:rPr>
          <w:i/>
          <w:iCs/>
        </w:rPr>
      </w:pPr>
      <w:r w:rsidRPr="00892D3A">
        <w:rPr>
          <w:i/>
          <w:iCs/>
        </w:rPr>
        <w:t xml:space="preserve">[If your system does not support the </w:t>
      </w:r>
      <w:r>
        <w:rPr>
          <w:i/>
          <w:iCs/>
        </w:rPr>
        <w:t xml:space="preserve">Modality </w:t>
      </w:r>
      <w:r w:rsidR="00712500" w:rsidRPr="00712500">
        <w:rPr>
          <w:i/>
          <w:iCs/>
        </w:rPr>
        <w:t xml:space="preserve">Scheduled Procedure Step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58" w:name="_Toc150508021"/>
      <w:bookmarkStart w:id="259" w:name="_Toc194311884"/>
      <w:r>
        <w:t>N</w:t>
      </w:r>
      <w:r w:rsidRPr="00F64160">
        <w:t>.5.3.</w:t>
      </w:r>
      <w:r w:rsidR="005B6FC4">
        <w:t>Y</w:t>
      </w:r>
      <w:r w:rsidRPr="00F64160">
        <w:t>.</w:t>
      </w:r>
      <w:r>
        <w:t>1</w:t>
      </w:r>
      <w:r w:rsidRPr="00F64160">
        <w:t>.1</w:t>
      </w:r>
      <w:r w:rsidRPr="00F64160">
        <w:tab/>
        <w:t>User Agent</w:t>
      </w:r>
      <w:bookmarkEnd w:id="258"/>
      <w:bookmarkEnd w:id="259"/>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706B2EA4"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t>
      </w:r>
      <w:r w:rsidR="000C7667">
        <w:rPr>
          <w:rFonts w:cs="Arial"/>
        </w:rPr>
        <w:t>Scheduled Procedure Step</w:t>
      </w:r>
      <w:r w:rsidR="00FC0AD5">
        <w:rPr>
          <w:rFonts w:cs="Arial"/>
        </w:rPr>
        <w:t xml:space="preserve">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60" w:name="_Ref72843208"/>
      <w:r w:rsidRPr="00F64160">
        <w:rPr>
          <w:rFonts w:cs="Arial"/>
        </w:rPr>
        <w:t xml:space="preserve">Table </w:t>
      </w:r>
      <w:bookmarkEnd w:id="260"/>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61" w:name="_Ref72843230"/>
      <w:r w:rsidRPr="00F64160">
        <w:rPr>
          <w:rFonts w:cs="Arial"/>
        </w:rPr>
        <w:t xml:space="preserve">Table </w:t>
      </w:r>
      <w:bookmarkEnd w:id="261"/>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62" w:name="_Toc150508022"/>
      <w:bookmarkStart w:id="263" w:name="_Toc194311885"/>
      <w:r>
        <w:t>N</w:t>
      </w:r>
      <w:r w:rsidRPr="00F64160">
        <w:t>.5.3.</w:t>
      </w:r>
      <w:r w:rsidR="005B6FC4">
        <w:t>Y</w:t>
      </w:r>
      <w:r w:rsidRPr="00F64160">
        <w:t>.</w:t>
      </w:r>
      <w:r>
        <w:t>1</w:t>
      </w:r>
      <w:r w:rsidRPr="00F64160">
        <w:t>.2</w:t>
      </w:r>
      <w:r w:rsidRPr="00F64160">
        <w:tab/>
        <w:t>Origin Server</w:t>
      </w:r>
      <w:bookmarkEnd w:id="262"/>
      <w:bookmarkEnd w:id="263"/>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lastRenderedPageBreak/>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64" w:name="_Ref72845315"/>
      <w:r w:rsidRPr="00F64160">
        <w:rPr>
          <w:rFonts w:cs="Arial"/>
        </w:rPr>
        <w:t>Table</w:t>
      </w:r>
      <w:bookmarkEnd w:id="264"/>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65" w:name="_Ref72845353"/>
      <w:r w:rsidRPr="00F64160">
        <w:rPr>
          <w:rFonts w:cs="Arial"/>
        </w:rPr>
        <w:t>Table</w:t>
      </w:r>
      <w:bookmarkEnd w:id="265"/>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66" w:name="_Toc194311886"/>
      <w:bookmarkStart w:id="267" w:name="_Toc150508023"/>
      <w:r>
        <w:t>N</w:t>
      </w:r>
      <w:r w:rsidRPr="00F64160">
        <w:t>.5.3.</w:t>
      </w:r>
      <w:r>
        <w:t>X</w:t>
      </w:r>
      <w:r w:rsidRPr="00F64160">
        <w:tab/>
      </w:r>
      <w:r>
        <w:t xml:space="preserve">Modality Performed Procedure Step </w:t>
      </w:r>
      <w:r w:rsidRPr="00F64160">
        <w:t>Web Service</w:t>
      </w:r>
      <w:bookmarkEnd w:id="266"/>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68" w:name="_Toc19431188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67"/>
      <w:bookmarkEnd w:id="268"/>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69" w:name="_Toc150508024"/>
      <w:bookmarkStart w:id="270" w:name="_Toc194311888"/>
      <w:r>
        <w:t>N</w:t>
      </w:r>
      <w:r w:rsidRPr="00F64160">
        <w:t>.5.3.</w:t>
      </w:r>
      <w:r w:rsidR="005B6FC4">
        <w:t>X.1</w:t>
      </w:r>
      <w:r w:rsidRPr="00F64160">
        <w:t>.1</w:t>
      </w:r>
      <w:r w:rsidRPr="00F64160">
        <w:tab/>
        <w:t>User Agent</w:t>
      </w:r>
      <w:bookmarkEnd w:id="269"/>
      <w:bookmarkEnd w:id="270"/>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71" w:name="_Toc150508025"/>
      <w:bookmarkStart w:id="272" w:name="_Toc194311889"/>
      <w:r>
        <w:t>N</w:t>
      </w:r>
      <w:r w:rsidRPr="00F64160">
        <w:t>.5.3.</w:t>
      </w:r>
      <w:r w:rsidR="005B6FC4">
        <w:t>X.1</w:t>
      </w:r>
      <w:r w:rsidRPr="00F64160">
        <w:t>.2</w:t>
      </w:r>
      <w:r w:rsidRPr="00F64160">
        <w:tab/>
        <w:t>Origin Server</w:t>
      </w:r>
      <w:bookmarkEnd w:id="271"/>
      <w:bookmarkEnd w:id="272"/>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lastRenderedPageBreak/>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73" w:name="_Toc19431189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73"/>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74" w:name="_Toc194311891"/>
      <w:r>
        <w:t>N</w:t>
      </w:r>
      <w:r w:rsidRPr="00F64160">
        <w:t>.5.3.</w:t>
      </w:r>
      <w:r w:rsidR="005B6FC4">
        <w:t>X.2</w:t>
      </w:r>
      <w:r w:rsidRPr="00F64160">
        <w:t>.1</w:t>
      </w:r>
      <w:r w:rsidRPr="00F64160">
        <w:tab/>
        <w:t>User Agent</w:t>
      </w:r>
      <w:bookmarkEnd w:id="274"/>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75" w:name="_Toc194311892"/>
      <w:r>
        <w:t>N</w:t>
      </w:r>
      <w:r w:rsidRPr="00F64160">
        <w:t>.5.3.</w:t>
      </w:r>
      <w:r w:rsidR="005B6FC4">
        <w:t>X.2</w:t>
      </w:r>
      <w:r w:rsidRPr="00F64160">
        <w:t>.2</w:t>
      </w:r>
      <w:r w:rsidRPr="00F64160">
        <w:tab/>
        <w:t>Origin Server</w:t>
      </w:r>
      <w:bookmarkEnd w:id="275"/>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76" w:name="_Toc19431189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76"/>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77" w:name="_Toc194311894"/>
      <w:r>
        <w:t>N</w:t>
      </w:r>
      <w:r w:rsidRPr="00F64160">
        <w:t>.5.3.</w:t>
      </w:r>
      <w:r w:rsidR="005B6FC4">
        <w:t>X.3</w:t>
      </w:r>
      <w:r w:rsidRPr="00F64160">
        <w:t>.1</w:t>
      </w:r>
      <w:r w:rsidRPr="00F64160">
        <w:tab/>
        <w:t>User Agent</w:t>
      </w:r>
      <w:bookmarkEnd w:id="277"/>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lastRenderedPageBreak/>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78" w:name="_Toc194311895"/>
      <w:r>
        <w:t>N</w:t>
      </w:r>
      <w:r w:rsidRPr="00F64160">
        <w:t>.5.3.</w:t>
      </w:r>
      <w:r w:rsidR="005B6FC4">
        <w:t>X.3</w:t>
      </w:r>
      <w:r w:rsidRPr="00F64160">
        <w:t>.2</w:t>
      </w:r>
      <w:r w:rsidRPr="00F64160">
        <w:tab/>
        <w:t>Origin Server</w:t>
      </w:r>
      <w:bookmarkEnd w:id="278"/>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20B77630" w14:textId="37A6A10C" w:rsidR="00192340" w:rsidRPr="00F64160" w:rsidRDefault="00192340" w:rsidP="00192340"/>
    <w:p w14:paraId="4FAA3617" w14:textId="671275C5" w:rsidR="00D11E6A" w:rsidRPr="00F64160" w:rsidRDefault="00D11E6A" w:rsidP="001F49D9">
      <w:pPr>
        <w:pStyle w:val="Instruction"/>
        <w:keepNext/>
      </w:pPr>
      <w:r>
        <w:lastRenderedPageBreak/>
        <w:t>A</w:t>
      </w:r>
      <w:r w:rsidRPr="00F64160">
        <w:t xml:space="preserve">dd a new subsection on the </w:t>
      </w:r>
      <w:r>
        <w:t>Modality Workflow</w:t>
      </w:r>
      <w:r w:rsidRPr="00F64160">
        <w:t xml:space="preserve"> </w:t>
      </w:r>
      <w:r>
        <w:t>Service</w:t>
      </w:r>
      <w:r w:rsidR="008D6F4A">
        <w:t>s</w:t>
      </w:r>
      <w:r>
        <w:t xml:space="preserv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A1685C">
      <w:pPr>
        <w:pStyle w:val="Heading2"/>
      </w:pPr>
      <w:bookmarkStart w:id="279" w:name="_Toc194311896"/>
      <w:r w:rsidRPr="00D336C4">
        <w:t>N.7</w:t>
      </w:r>
      <w:r w:rsidRPr="00D336C4">
        <w:tab/>
        <w:t>Network and Media Communication Details</w:t>
      </w:r>
      <w:bookmarkEnd w:id="279"/>
    </w:p>
    <w:p w14:paraId="19708ED1" w14:textId="77777777" w:rsidR="00D336C4" w:rsidRPr="00D336C4" w:rsidRDefault="00D336C4" w:rsidP="00A1685C">
      <w:pPr>
        <w:keepNext/>
      </w:pPr>
      <w:r w:rsidRPr="00D336C4">
        <w:t>…</w:t>
      </w:r>
    </w:p>
    <w:p w14:paraId="0E23B81A" w14:textId="77777777" w:rsidR="00D336C4" w:rsidRPr="00D336C4" w:rsidRDefault="00D336C4" w:rsidP="00D336C4">
      <w:pPr>
        <w:pStyle w:val="Heading3"/>
      </w:pPr>
      <w:bookmarkStart w:id="280" w:name="_Toc194311897"/>
      <w:r w:rsidRPr="00D336C4">
        <w:t>N.7.3</w:t>
      </w:r>
      <w:r w:rsidRPr="00D336C4">
        <w:tab/>
        <w:t>Status Codes</w:t>
      </w:r>
      <w:bookmarkEnd w:id="280"/>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81" w:name="_Toc194311898"/>
      <w:r w:rsidRPr="00D336C4">
        <w:t>N.7.3.3</w:t>
      </w:r>
      <w:r w:rsidRPr="00D336C4">
        <w:tab/>
        <w:t>DICOM Web Services</w:t>
      </w:r>
      <w:bookmarkEnd w:id="281"/>
    </w:p>
    <w:p w14:paraId="4758BA45" w14:textId="77777777" w:rsidR="00D336C4" w:rsidRPr="00D336C4" w:rsidRDefault="00D336C4" w:rsidP="00D336C4">
      <w:r w:rsidRPr="00D336C4">
        <w:t>…</w:t>
      </w:r>
    </w:p>
    <w:p w14:paraId="31EED51D" w14:textId="4FF7DBDE" w:rsidR="00D336C4" w:rsidRPr="00D336C4" w:rsidRDefault="00D336C4" w:rsidP="00D336C4">
      <w:pPr>
        <w:pStyle w:val="Heading5"/>
      </w:pPr>
      <w:bookmarkStart w:id="282" w:name="_Toc194311899"/>
      <w:r w:rsidRPr="00D336C4">
        <w:t>N.7.3.3.</w:t>
      </w:r>
      <w:r w:rsidR="006B2BE6">
        <w:t>Y</w:t>
      </w:r>
      <w:r w:rsidRPr="00D336C4">
        <w:tab/>
      </w:r>
      <w:r>
        <w:t xml:space="preserve">Modality </w:t>
      </w:r>
      <w:r w:rsidR="000C7667">
        <w:t>Scheduled Procedure Step</w:t>
      </w:r>
      <w:r>
        <w:t xml:space="preserve"> </w:t>
      </w:r>
      <w:r w:rsidRPr="00D336C4">
        <w:t>Service</w:t>
      </w:r>
      <w:bookmarkEnd w:id="282"/>
    </w:p>
    <w:p w14:paraId="2F98D7E4" w14:textId="7DBAF84A" w:rsidR="001F49D9" w:rsidRDefault="00D336C4" w:rsidP="001F49D9">
      <w:pPr>
        <w:pStyle w:val="Heading6"/>
      </w:pPr>
      <w:bookmarkStart w:id="283" w:name="_Toc194311900"/>
      <w:r w:rsidRPr="00D336C4">
        <w:t>N.7.3.3.</w:t>
      </w:r>
      <w:r w:rsidR="006B2BE6">
        <w:t>Y</w:t>
      </w:r>
      <w:r w:rsidRPr="00D336C4">
        <w:t>.1</w:t>
      </w:r>
      <w:r w:rsidRPr="00D336C4">
        <w:tab/>
      </w:r>
      <w:r>
        <w:t xml:space="preserve">Search </w:t>
      </w:r>
      <w:r w:rsidRPr="00D336C4">
        <w:t>Transaction as Origin Server</w:t>
      </w:r>
      <w:bookmarkEnd w:id="283"/>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84" w:name="_Ref73000402"/>
      <w:r w:rsidRPr="00F64160">
        <w:rPr>
          <w:rFonts w:cs="Arial"/>
        </w:rPr>
        <w:t>Table</w:t>
      </w:r>
      <w:bookmarkEnd w:id="284"/>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5D0BC5" w:rsidRPr="00F64160" w14:paraId="062944D3" w14:textId="77777777" w:rsidTr="000C3C03">
        <w:trPr>
          <w:trHeight w:val="180"/>
        </w:trPr>
        <w:tc>
          <w:tcPr>
            <w:tcW w:w="1402" w:type="dxa"/>
            <w:vMerge w:val="restart"/>
          </w:tcPr>
          <w:p w14:paraId="6F9877F7" w14:textId="77777777" w:rsidR="005D0BC5" w:rsidRPr="00E73D46" w:rsidRDefault="005D0BC5" w:rsidP="005D0BC5">
            <w:pPr>
              <w:spacing w:after="0"/>
              <w:rPr>
                <w:rFonts w:cs="Arial"/>
                <w:i/>
                <w:iCs/>
              </w:rPr>
            </w:pPr>
            <w:r w:rsidRPr="00E73D46">
              <w:rPr>
                <w:rFonts w:cs="Arial"/>
                <w:i/>
                <w:iCs/>
              </w:rPr>
              <w:t xml:space="preserve">Success </w:t>
            </w:r>
          </w:p>
        </w:tc>
        <w:tc>
          <w:tcPr>
            <w:tcW w:w="2718" w:type="dxa"/>
          </w:tcPr>
          <w:p w14:paraId="473F26A8" w14:textId="77777777" w:rsidR="005D0BC5" w:rsidRPr="00E73D46" w:rsidRDefault="005D0BC5" w:rsidP="005D0BC5">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7DFFF1DB" w:rsidR="005D0BC5" w:rsidRPr="005D0BC5" w:rsidRDefault="005D0BC5" w:rsidP="005D0BC5">
            <w:pPr>
              <w:spacing w:after="0"/>
              <w:rPr>
                <w:rFonts w:cs="Arial"/>
                <w:i/>
                <w:iCs/>
              </w:rPr>
            </w:pPr>
            <w:r w:rsidRPr="005D0BC5">
              <w:rPr>
                <w:i/>
                <w:iCs/>
              </w:rPr>
              <w:t>The origin server returns the matching results.</w:t>
            </w:r>
          </w:p>
        </w:tc>
      </w:tr>
      <w:tr w:rsidR="005D0BC5" w:rsidRPr="00F64160" w14:paraId="2C706E73" w14:textId="77777777" w:rsidTr="000C3C03">
        <w:trPr>
          <w:trHeight w:val="180"/>
        </w:trPr>
        <w:tc>
          <w:tcPr>
            <w:tcW w:w="1402" w:type="dxa"/>
            <w:vMerge/>
          </w:tcPr>
          <w:p w14:paraId="78421676" w14:textId="77777777" w:rsidR="005D0BC5" w:rsidRPr="00195758" w:rsidRDefault="005D0BC5" w:rsidP="005D0BC5">
            <w:pPr>
              <w:spacing w:after="0"/>
              <w:rPr>
                <w:rFonts w:cs="Arial"/>
                <w:i/>
                <w:iCs/>
              </w:rPr>
            </w:pPr>
          </w:p>
        </w:tc>
        <w:tc>
          <w:tcPr>
            <w:tcW w:w="2718" w:type="dxa"/>
          </w:tcPr>
          <w:p w14:paraId="1A649578" w14:textId="22FAFF6A" w:rsidR="005D0BC5" w:rsidRPr="00195758" w:rsidRDefault="005D0BC5" w:rsidP="005D0BC5">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47" w:type="dxa"/>
            <w:tcMar>
              <w:top w:w="40" w:type="dxa"/>
              <w:left w:w="40" w:type="dxa"/>
              <w:bottom w:w="40" w:type="dxa"/>
              <w:right w:w="40" w:type="dxa"/>
            </w:tcMar>
          </w:tcPr>
          <w:p w14:paraId="1FC6E5F3" w14:textId="5EEE6AEF" w:rsidR="005D0BC5" w:rsidRPr="005D0BC5" w:rsidRDefault="005D0BC5" w:rsidP="005D0BC5">
            <w:pPr>
              <w:spacing w:after="0"/>
              <w:rPr>
                <w:rFonts w:cs="Arial"/>
                <w:i/>
                <w:iCs/>
              </w:rPr>
            </w:pPr>
            <w:r w:rsidRPr="005D0BC5">
              <w:rPr>
                <w:i/>
                <w:iCs/>
              </w:rPr>
              <w:t>The origin server has no matching results.</w:t>
            </w:r>
          </w:p>
        </w:tc>
      </w:tr>
      <w:tr w:rsidR="005D0BC5" w:rsidRPr="00F64160" w14:paraId="5C181E59" w14:textId="77777777" w:rsidTr="000C3C03">
        <w:trPr>
          <w:trHeight w:val="244"/>
        </w:trPr>
        <w:tc>
          <w:tcPr>
            <w:tcW w:w="1402" w:type="dxa"/>
            <w:vMerge w:val="restart"/>
          </w:tcPr>
          <w:p w14:paraId="7049FD14" w14:textId="77777777" w:rsidR="005D0BC5" w:rsidRPr="00E73D46" w:rsidRDefault="005D0BC5" w:rsidP="005D0BC5">
            <w:pPr>
              <w:spacing w:after="0"/>
              <w:rPr>
                <w:rFonts w:cs="Arial"/>
                <w:i/>
                <w:iCs/>
              </w:rPr>
            </w:pPr>
            <w:r w:rsidRPr="00E73D46">
              <w:rPr>
                <w:rFonts w:cs="Arial"/>
                <w:i/>
                <w:iCs/>
              </w:rPr>
              <w:t>Failure</w:t>
            </w:r>
          </w:p>
        </w:tc>
        <w:tc>
          <w:tcPr>
            <w:tcW w:w="2718" w:type="dxa"/>
          </w:tcPr>
          <w:p w14:paraId="617ED728" w14:textId="77777777" w:rsidR="005D0BC5" w:rsidRPr="00E73D46" w:rsidRDefault="005D0BC5" w:rsidP="005D0BC5">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7B894B88" w:rsidR="005D0BC5" w:rsidRPr="005D0BC5" w:rsidRDefault="005D0BC5" w:rsidP="005D0BC5">
            <w:pPr>
              <w:spacing w:after="0"/>
              <w:rPr>
                <w:rFonts w:cs="Arial"/>
                <w:i/>
                <w:iCs/>
              </w:rPr>
            </w:pPr>
            <w:r w:rsidRPr="005D0BC5">
              <w:rPr>
                <w:i/>
                <w:iCs/>
              </w:rPr>
              <w:t>The origin server cannot handle the search request because of errors in the request headers or parameters.</w:t>
            </w:r>
          </w:p>
        </w:tc>
      </w:tr>
      <w:tr w:rsidR="005D0BC5" w:rsidRPr="00F64160" w14:paraId="24B7D849" w14:textId="77777777" w:rsidTr="000C3C03">
        <w:trPr>
          <w:trHeight w:val="244"/>
        </w:trPr>
        <w:tc>
          <w:tcPr>
            <w:tcW w:w="1402" w:type="dxa"/>
            <w:vMerge/>
          </w:tcPr>
          <w:p w14:paraId="2451271B" w14:textId="77777777" w:rsidR="005D0BC5" w:rsidRPr="00195758" w:rsidRDefault="005D0BC5" w:rsidP="005D0BC5">
            <w:pPr>
              <w:spacing w:after="0"/>
              <w:rPr>
                <w:rFonts w:cs="Arial"/>
                <w:i/>
                <w:iCs/>
              </w:rPr>
            </w:pPr>
          </w:p>
        </w:tc>
        <w:tc>
          <w:tcPr>
            <w:tcW w:w="2718" w:type="dxa"/>
          </w:tcPr>
          <w:p w14:paraId="58560A6D" w14:textId="5805DEEE" w:rsidR="005D0BC5" w:rsidRPr="00195758" w:rsidRDefault="005D0BC5" w:rsidP="005D0BC5">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47" w:type="dxa"/>
            <w:tcMar>
              <w:top w:w="40" w:type="dxa"/>
              <w:left w:w="40" w:type="dxa"/>
              <w:bottom w:w="40" w:type="dxa"/>
              <w:right w:w="40" w:type="dxa"/>
            </w:tcMar>
          </w:tcPr>
          <w:p w14:paraId="77DAECB5" w14:textId="5D239225" w:rsidR="005D0BC5" w:rsidRPr="005D0BC5" w:rsidRDefault="005D0BC5" w:rsidP="005D0BC5">
            <w:pPr>
              <w:spacing w:after="0"/>
              <w:rPr>
                <w:rFonts w:cs="Arial"/>
                <w:i/>
                <w:iCs/>
              </w:rPr>
            </w:pPr>
            <w:r w:rsidRPr="005D0BC5">
              <w:rPr>
                <w:i/>
                <w:iCs/>
              </w:rPr>
              <w:t>The origin server cannot return the results, as their combined size exceeds the maximum payload size supported. The user agent may repeat the request with paging or with a narrower query to reduce the size.</w:t>
            </w:r>
          </w:p>
        </w:tc>
      </w:tr>
      <w:tr w:rsidR="005D0BC5" w:rsidRPr="00F64160" w14:paraId="46DDDC0B" w14:textId="77777777" w:rsidTr="000C3C03">
        <w:trPr>
          <w:trHeight w:val="247"/>
        </w:trPr>
        <w:tc>
          <w:tcPr>
            <w:tcW w:w="1402" w:type="dxa"/>
            <w:vMerge/>
          </w:tcPr>
          <w:p w14:paraId="3BF13E2A" w14:textId="77777777" w:rsidR="005D0BC5" w:rsidRPr="00195758" w:rsidRDefault="005D0BC5" w:rsidP="005D0BC5">
            <w:pPr>
              <w:spacing w:after="0"/>
              <w:rPr>
                <w:rFonts w:cs="Arial"/>
                <w:i/>
                <w:iCs/>
              </w:rPr>
            </w:pPr>
          </w:p>
        </w:tc>
        <w:tc>
          <w:tcPr>
            <w:tcW w:w="2718" w:type="dxa"/>
          </w:tcPr>
          <w:p w14:paraId="30EA9C56" w14:textId="77777777" w:rsidR="005D0BC5" w:rsidRPr="00195758" w:rsidRDefault="005D0BC5" w:rsidP="005D0BC5">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38AA8B74" w:rsidR="005D0BC5" w:rsidRPr="005D0BC5" w:rsidRDefault="005D0BC5" w:rsidP="005D0BC5">
            <w:pPr>
              <w:spacing w:after="0"/>
              <w:rPr>
                <w:rFonts w:cs="Arial"/>
                <w:i/>
                <w:iCs/>
              </w:rPr>
            </w:pPr>
            <w:r w:rsidRPr="005D0BC5">
              <w:rPr>
                <w:i/>
                <w:iCs/>
              </w:rPr>
              <w:t>The origin server cannot handle the query; this may be a temporary or permanent state.</w:t>
            </w:r>
          </w:p>
        </w:tc>
      </w:tr>
    </w:tbl>
    <w:p w14:paraId="6388B64E" w14:textId="77777777" w:rsidR="00C204D7" w:rsidRDefault="00C204D7" w:rsidP="00C204D7">
      <w:bookmarkStart w:id="285" w:name="_Toc150508036"/>
    </w:p>
    <w:p w14:paraId="09A24B27" w14:textId="167B3B9C" w:rsidR="00C204D7" w:rsidRPr="00F64160" w:rsidRDefault="00C204D7" w:rsidP="00C204D7">
      <w:pPr>
        <w:pStyle w:val="Heading6"/>
      </w:pPr>
      <w:bookmarkStart w:id="286" w:name="_Toc194311901"/>
      <w:r>
        <w:t>N</w:t>
      </w:r>
      <w:r w:rsidRPr="00F64160">
        <w:t>.7.3.3.</w:t>
      </w:r>
      <w:r w:rsidR="00FD144F">
        <w:t>Y</w:t>
      </w:r>
      <w:r>
        <w:t>.2</w:t>
      </w:r>
      <w:r w:rsidRPr="00F64160">
        <w:tab/>
      </w:r>
      <w:proofErr w:type="gramStart"/>
      <w:r>
        <w:t>Search</w:t>
      </w:r>
      <w:proofErr w:type="gramEnd"/>
      <w:r>
        <w:t xml:space="preserve"> </w:t>
      </w:r>
      <w:r w:rsidRPr="00F64160">
        <w:t>Transaction as User Agent</w:t>
      </w:r>
      <w:bookmarkEnd w:id="285"/>
      <w:bookmarkEnd w:id="286"/>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87" w:name="_Ref73001287"/>
      <w:r w:rsidRPr="00F64160">
        <w:rPr>
          <w:rFonts w:cs="Arial"/>
        </w:rPr>
        <w:t xml:space="preserve">Table </w:t>
      </w:r>
      <w:bookmarkEnd w:id="287"/>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9C06D38" w:rsidR="002C7B57" w:rsidRPr="00E73D46" w:rsidRDefault="0027750D" w:rsidP="002C7B57">
            <w:pPr>
              <w:keepNext/>
              <w:spacing w:after="0"/>
              <w:rPr>
                <w:rFonts w:cs="Arial"/>
                <w:i/>
                <w:iCs/>
              </w:rPr>
            </w:pPr>
            <w:r>
              <w:rPr>
                <w:rFonts w:cs="Arial"/>
                <w:i/>
                <w:iCs/>
              </w:rPr>
              <w:t>Select an appropriate Modality Scheduled Procedure Step and start performing it</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0820ED93" w:rsidR="002C7B57" w:rsidRPr="00195758" w:rsidRDefault="005D0BC5" w:rsidP="002C7B57">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18" w:type="dxa"/>
            <w:tcMar>
              <w:top w:w="40" w:type="dxa"/>
              <w:left w:w="40" w:type="dxa"/>
              <w:bottom w:w="40" w:type="dxa"/>
              <w:right w:w="40" w:type="dxa"/>
            </w:tcMar>
          </w:tcPr>
          <w:p w14:paraId="00723BBF" w14:textId="662AE7F7" w:rsidR="002C7B57" w:rsidRPr="00195758" w:rsidRDefault="0027750D" w:rsidP="002C7B57">
            <w:pPr>
              <w:spacing w:after="0"/>
              <w:rPr>
                <w:rFonts w:cs="Arial"/>
                <w:i/>
                <w:iCs/>
              </w:rPr>
            </w:pPr>
            <w:r>
              <w:rPr>
                <w:rFonts w:cs="Arial"/>
                <w:i/>
                <w:iCs/>
              </w:rPr>
              <w:t>Change selection criteria and try again, or try again later</w:t>
            </w: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1B1B2CC0" w:rsidR="002C7B57" w:rsidRPr="00E73D46" w:rsidRDefault="0027750D" w:rsidP="002C7B57">
            <w:pPr>
              <w:spacing w:after="0"/>
              <w:rPr>
                <w:rFonts w:cs="Arial"/>
                <w:i/>
                <w:iCs/>
              </w:rPr>
            </w:pPr>
            <w:r w:rsidRPr="0027750D">
              <w:rPr>
                <w:rFonts w:cs="Arial"/>
                <w:i/>
                <w:iCs/>
              </w:rPr>
              <w:t>Reformat the request to proper HTTP</w:t>
            </w: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61BFB2D" w:rsidR="002C7B57" w:rsidRPr="00195758" w:rsidRDefault="005D0BC5" w:rsidP="002C7B57">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18" w:type="dxa"/>
            <w:tcMar>
              <w:top w:w="40" w:type="dxa"/>
              <w:left w:w="40" w:type="dxa"/>
              <w:bottom w:w="40" w:type="dxa"/>
              <w:right w:w="40" w:type="dxa"/>
            </w:tcMar>
          </w:tcPr>
          <w:p w14:paraId="737BEBD5" w14:textId="1B58A3EC" w:rsidR="002C7B57" w:rsidRPr="00195758" w:rsidRDefault="0027750D" w:rsidP="002C7B57">
            <w:pPr>
              <w:spacing w:after="0"/>
              <w:rPr>
                <w:rFonts w:cs="Arial"/>
                <w:i/>
                <w:iCs/>
              </w:rPr>
            </w:pPr>
            <w:r>
              <w:rPr>
                <w:rFonts w:cs="Arial"/>
                <w:i/>
                <w:iCs/>
              </w:rPr>
              <w:t xml:space="preserve">Try again with </w:t>
            </w:r>
            <w:proofErr w:type="gramStart"/>
            <w:r>
              <w:rPr>
                <w:rFonts w:cs="Arial"/>
                <w:i/>
                <w:iCs/>
              </w:rPr>
              <w:t>smaller</w:t>
            </w:r>
            <w:proofErr w:type="gramEnd"/>
            <w:r>
              <w:rPr>
                <w:rFonts w:cs="Arial"/>
                <w:i/>
                <w:iCs/>
              </w:rPr>
              <w:t xml:space="preserve"> limit parameter</w:t>
            </w:r>
          </w:p>
        </w:tc>
      </w:tr>
      <w:tr w:rsidR="005D0BC5" w:rsidRPr="00F64160" w14:paraId="2D16952D" w14:textId="77777777" w:rsidTr="000C3C03">
        <w:trPr>
          <w:trHeight w:val="202"/>
        </w:trPr>
        <w:tc>
          <w:tcPr>
            <w:tcW w:w="1394" w:type="dxa"/>
          </w:tcPr>
          <w:p w14:paraId="7CD5ABDB" w14:textId="77777777" w:rsidR="005D0BC5" w:rsidRPr="00195758" w:rsidRDefault="005D0BC5" w:rsidP="002C7B57">
            <w:pPr>
              <w:spacing w:after="0"/>
              <w:rPr>
                <w:rFonts w:cs="Arial"/>
                <w:i/>
                <w:iCs/>
              </w:rPr>
            </w:pPr>
          </w:p>
        </w:tc>
        <w:tc>
          <w:tcPr>
            <w:tcW w:w="2702" w:type="dxa"/>
          </w:tcPr>
          <w:p w14:paraId="2C2EE18D" w14:textId="1616B9DC" w:rsidR="005D0BC5" w:rsidRPr="00195758" w:rsidRDefault="005D0BC5" w:rsidP="002C7B57">
            <w:pPr>
              <w:spacing w:after="0"/>
              <w:rPr>
                <w:rFonts w:cs="Arial"/>
                <w:i/>
                <w:iCs/>
              </w:rPr>
            </w:pPr>
            <w:r w:rsidRPr="005D0BC5">
              <w:rPr>
                <w:rFonts w:cs="Arial"/>
                <w:i/>
                <w:iCs/>
              </w:rPr>
              <w:t>503 (Service Unavailable)</w:t>
            </w:r>
          </w:p>
        </w:tc>
        <w:tc>
          <w:tcPr>
            <w:tcW w:w="5018" w:type="dxa"/>
            <w:tcMar>
              <w:top w:w="40" w:type="dxa"/>
              <w:left w:w="40" w:type="dxa"/>
              <w:bottom w:w="40" w:type="dxa"/>
              <w:right w:w="40" w:type="dxa"/>
            </w:tcMar>
          </w:tcPr>
          <w:p w14:paraId="1D8FB4C4" w14:textId="07603E22" w:rsidR="005D0BC5" w:rsidRPr="00195758" w:rsidRDefault="0027750D" w:rsidP="002C7B57">
            <w:pPr>
              <w:spacing w:after="0"/>
              <w:rPr>
                <w:rFonts w:cs="Arial"/>
                <w:i/>
                <w:iCs/>
              </w:rPr>
            </w:pPr>
            <w:r>
              <w:rPr>
                <w:rFonts w:cs="Arial"/>
                <w:i/>
                <w:iCs/>
              </w:rPr>
              <w:t>Try again later</w:t>
            </w: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123C63F7" w:rsidR="002C7B57" w:rsidRPr="00E73D46" w:rsidRDefault="0027750D" w:rsidP="002C7B57">
            <w:pPr>
              <w:spacing w:after="0"/>
              <w:rPr>
                <w:rFonts w:cs="Arial"/>
                <w:i/>
                <w:iCs/>
              </w:rPr>
            </w:pPr>
            <w:r>
              <w:rPr>
                <w:rFonts w:cs="Arial"/>
                <w:i/>
                <w:iCs/>
              </w:rPr>
              <w:t>Do further analysis</w:t>
            </w:r>
          </w:p>
        </w:tc>
      </w:tr>
    </w:tbl>
    <w:p w14:paraId="78212A1E" w14:textId="77777777" w:rsidR="00C63417" w:rsidRDefault="00C63417" w:rsidP="00F86633"/>
    <w:p w14:paraId="676C5838" w14:textId="675A203B" w:rsidR="006B2BE6" w:rsidRPr="00D336C4" w:rsidRDefault="006B2BE6" w:rsidP="006B2BE6">
      <w:pPr>
        <w:pStyle w:val="Heading5"/>
      </w:pPr>
      <w:bookmarkStart w:id="288" w:name="_Toc194311902"/>
      <w:r w:rsidRPr="00D336C4">
        <w:t>N.7.3.3.</w:t>
      </w:r>
      <w:r>
        <w:t>X</w:t>
      </w:r>
      <w:r w:rsidRPr="00D336C4">
        <w:tab/>
      </w:r>
      <w:r>
        <w:t xml:space="preserve">Modality </w:t>
      </w:r>
      <w:r w:rsidR="00FD144F">
        <w:t>Performed Procedure Step</w:t>
      </w:r>
      <w:r>
        <w:t xml:space="preserve"> </w:t>
      </w:r>
      <w:r w:rsidRPr="00D336C4">
        <w:t>Service</w:t>
      </w:r>
      <w:bookmarkEnd w:id="288"/>
    </w:p>
    <w:p w14:paraId="18C3C827" w14:textId="7D35B4B4" w:rsidR="00C63417" w:rsidRDefault="00C63417" w:rsidP="00C63417">
      <w:pPr>
        <w:pStyle w:val="Heading6"/>
      </w:pPr>
      <w:bookmarkStart w:id="289" w:name="_Toc194311903"/>
      <w:r w:rsidRPr="00D336C4">
        <w:t>N.7.3.3.</w:t>
      </w:r>
      <w:r w:rsidR="00FD144F">
        <w:t>X.1</w:t>
      </w:r>
      <w:r w:rsidRPr="00D336C4">
        <w:tab/>
      </w:r>
      <w:r w:rsidR="00FE2817">
        <w:t xml:space="preserve">Create </w:t>
      </w:r>
      <w:r w:rsidRPr="00D336C4">
        <w:t>Transaction as Origin Server</w:t>
      </w:r>
      <w:bookmarkEnd w:id="289"/>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02B9C73B" w14:textId="77777777" w:rsidTr="000C3C03">
        <w:trPr>
          <w:trHeight w:val="180"/>
        </w:trPr>
        <w:tc>
          <w:tcPr>
            <w:tcW w:w="1402" w:type="dxa"/>
          </w:tcPr>
          <w:p w14:paraId="4AF935B6" w14:textId="77777777" w:rsidR="0027750D" w:rsidRPr="00E73D46" w:rsidRDefault="0027750D" w:rsidP="002C7B57">
            <w:pPr>
              <w:spacing w:after="0"/>
              <w:rPr>
                <w:rFonts w:cs="Arial"/>
                <w:i/>
                <w:iCs/>
              </w:rPr>
            </w:pPr>
            <w:r w:rsidRPr="00E73D46">
              <w:rPr>
                <w:rFonts w:cs="Arial"/>
                <w:i/>
                <w:iCs/>
              </w:rPr>
              <w:t xml:space="preserve">Success </w:t>
            </w:r>
          </w:p>
        </w:tc>
        <w:tc>
          <w:tcPr>
            <w:tcW w:w="2718" w:type="dxa"/>
          </w:tcPr>
          <w:p w14:paraId="558E69DF" w14:textId="35930E29" w:rsidR="0027750D" w:rsidRPr="00E73D46" w:rsidRDefault="0027750D" w:rsidP="002C7B57">
            <w:pPr>
              <w:spacing w:after="0"/>
              <w:rPr>
                <w:rFonts w:cs="Arial"/>
                <w:i/>
                <w:iCs/>
              </w:rPr>
            </w:pPr>
            <w:r w:rsidRPr="00E73D46">
              <w:rPr>
                <w:rFonts w:cs="Arial"/>
                <w:i/>
                <w:iCs/>
              </w:rPr>
              <w:t>20</w:t>
            </w:r>
            <w:ins w:id="290" w:author="Medema, Jeroen" w:date="2025-06-12T11:09:00Z" w16du:dateUtc="2025-06-12T09:09:00Z">
              <w:r w:rsidR="00DC7220">
                <w:rPr>
                  <w:rFonts w:cs="Arial"/>
                  <w:i/>
                  <w:iCs/>
                </w:rPr>
                <w:t>1</w:t>
              </w:r>
            </w:ins>
            <w:del w:id="291" w:author="Medema, Jeroen" w:date="2025-06-12T11:09:00Z" w16du:dateUtc="2025-06-12T09:09:00Z">
              <w:r w:rsidRPr="00E73D46" w:rsidDel="00DC7220">
                <w:rPr>
                  <w:rFonts w:cs="Arial"/>
                  <w:i/>
                  <w:iCs/>
                </w:rPr>
                <w:delText>0</w:delText>
              </w:r>
            </w:del>
            <w:r w:rsidRPr="00E73D46">
              <w:rPr>
                <w:rFonts w:cs="Arial"/>
                <w:i/>
                <w:iCs/>
              </w:rPr>
              <w:t xml:space="preserve"> (</w:t>
            </w:r>
            <w:del w:id="292" w:author="Medema, Jeroen" w:date="2025-06-12T11:09:00Z" w16du:dateUtc="2025-06-12T09:09:00Z">
              <w:r w:rsidRPr="00E73D46" w:rsidDel="00DC7220">
                <w:rPr>
                  <w:rFonts w:cs="Arial"/>
                  <w:i/>
                  <w:iCs/>
                </w:rPr>
                <w:delText>OK</w:delText>
              </w:r>
            </w:del>
            <w:ins w:id="293" w:author="Medema, Jeroen" w:date="2025-06-12T11:09:00Z" w16du:dateUtc="2025-06-12T09:09:00Z">
              <w:r w:rsidR="00DC7220">
                <w:rPr>
                  <w:rFonts w:cs="Arial"/>
                  <w:i/>
                  <w:iCs/>
                </w:rPr>
                <w:t>Created</w:t>
              </w:r>
            </w:ins>
            <w:r w:rsidRPr="00E73D46">
              <w:rPr>
                <w:rFonts w:cs="Arial"/>
                <w:i/>
                <w:iCs/>
              </w:rPr>
              <w:t>)</w:t>
            </w:r>
          </w:p>
        </w:tc>
        <w:tc>
          <w:tcPr>
            <w:tcW w:w="5047" w:type="dxa"/>
            <w:tcMar>
              <w:top w:w="40" w:type="dxa"/>
              <w:left w:w="40" w:type="dxa"/>
              <w:bottom w:w="40" w:type="dxa"/>
              <w:right w:w="40" w:type="dxa"/>
            </w:tcMar>
          </w:tcPr>
          <w:p w14:paraId="53807949" w14:textId="4F6E17DA" w:rsidR="0027750D" w:rsidRPr="00E73D46" w:rsidRDefault="0027750D" w:rsidP="002C7B57">
            <w:pPr>
              <w:spacing w:after="0"/>
              <w:rPr>
                <w:rFonts w:cs="Arial"/>
                <w:i/>
                <w:iCs/>
              </w:rPr>
            </w:pPr>
            <w:r w:rsidRPr="0027750D">
              <w:rPr>
                <w:rFonts w:cs="Arial"/>
                <w:i/>
                <w:iCs/>
              </w:rPr>
              <w:t>The origin server has created the requested Modality Performed Procedure Step with the provided attributes</w:t>
            </w: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5DD8FD8F" w:rsidR="002C7B57" w:rsidRPr="00E73D46" w:rsidRDefault="0027750D" w:rsidP="002C7B57">
            <w:pPr>
              <w:spacing w:after="0"/>
              <w:rPr>
                <w:rFonts w:cs="Arial"/>
                <w:i/>
                <w:iCs/>
              </w:rPr>
            </w:pPr>
            <w:r w:rsidRPr="0027750D">
              <w:rPr>
                <w:rFonts w:cs="Arial"/>
                <w:i/>
                <w:iCs/>
              </w:rPr>
              <w:t>The origin server cannot handle the create request because of errors in the request headers or parameters</w:t>
            </w: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6DA372DF" w:rsidR="002C7B57" w:rsidRPr="00195758" w:rsidRDefault="0027750D" w:rsidP="002C7B57">
            <w:pPr>
              <w:spacing w:after="0"/>
              <w:rPr>
                <w:rFonts w:cs="Arial"/>
                <w:i/>
                <w:iCs/>
              </w:rPr>
            </w:pPr>
            <w:r w:rsidRPr="0027750D">
              <w:rPr>
                <w:rFonts w:cs="Arial"/>
                <w:i/>
                <w:iCs/>
              </w:rPr>
              <w:t>The origin server cannot create the target Modality Performed Procedure Step because the provided Modality Performed Procedure Step UID is already in use</w:t>
            </w: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2BBF1459" w:rsidR="002C7B57" w:rsidRPr="00195758" w:rsidRDefault="0027750D" w:rsidP="002C7B57">
            <w:pPr>
              <w:spacing w:after="0"/>
              <w:rPr>
                <w:rFonts w:cs="Arial"/>
                <w:i/>
                <w:iCs/>
              </w:rPr>
            </w:pPr>
            <w:r w:rsidRPr="0027750D">
              <w:rPr>
                <w:rFonts w:cs="Arial"/>
                <w:i/>
                <w:iCs/>
              </w:rPr>
              <w:t>The origin server cannot handle the creation of the Modality Performed Procedure Step; this may be a temporal or permanent state</w:t>
            </w:r>
          </w:p>
        </w:tc>
      </w:tr>
    </w:tbl>
    <w:p w14:paraId="689FD309" w14:textId="77777777" w:rsidR="00C63417" w:rsidRDefault="00C63417" w:rsidP="00C63417"/>
    <w:p w14:paraId="566FEF16" w14:textId="46B341EF" w:rsidR="00C63417" w:rsidRPr="00F64160" w:rsidRDefault="00C63417" w:rsidP="00C63417">
      <w:pPr>
        <w:pStyle w:val="Heading6"/>
      </w:pPr>
      <w:bookmarkStart w:id="294" w:name="_Toc194311904"/>
      <w:r>
        <w:t>N</w:t>
      </w:r>
      <w:r w:rsidRPr="00F64160">
        <w:t>.7.3.3.</w:t>
      </w:r>
      <w:r w:rsidR="00FD144F">
        <w:t>X.2</w:t>
      </w:r>
      <w:r w:rsidRPr="00F64160">
        <w:tab/>
      </w:r>
      <w:r w:rsidR="000A6128">
        <w:t>Create</w:t>
      </w:r>
      <w:r>
        <w:t xml:space="preserve"> </w:t>
      </w:r>
      <w:r w:rsidRPr="00F64160">
        <w:t>Transaction as User Agent</w:t>
      </w:r>
      <w:bookmarkEnd w:id="294"/>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076B6218" w:rsidR="002C7B57" w:rsidRPr="00E73D46" w:rsidRDefault="002C7B57" w:rsidP="002C7B57">
            <w:pPr>
              <w:keepNext/>
              <w:spacing w:after="0"/>
              <w:rPr>
                <w:rFonts w:cs="Arial"/>
                <w:i/>
                <w:iCs/>
              </w:rPr>
            </w:pPr>
            <w:r w:rsidRPr="00E73D46">
              <w:rPr>
                <w:rFonts w:cs="Arial"/>
                <w:i/>
                <w:iCs/>
              </w:rPr>
              <w:t>20</w:t>
            </w:r>
            <w:ins w:id="295" w:author="Medema, Jeroen" w:date="2025-06-12T11:09:00Z" w16du:dateUtc="2025-06-12T09:09:00Z">
              <w:r w:rsidR="00DC7220">
                <w:rPr>
                  <w:rFonts w:cs="Arial"/>
                  <w:i/>
                  <w:iCs/>
                </w:rPr>
                <w:t>1</w:t>
              </w:r>
            </w:ins>
            <w:del w:id="296" w:author="Medema, Jeroen" w:date="2025-06-12T11:09:00Z" w16du:dateUtc="2025-06-12T09:09:00Z">
              <w:r w:rsidRPr="00E73D46" w:rsidDel="00DC7220">
                <w:rPr>
                  <w:rFonts w:cs="Arial"/>
                  <w:i/>
                  <w:iCs/>
                </w:rPr>
                <w:delText>0</w:delText>
              </w:r>
            </w:del>
            <w:r w:rsidRPr="00E73D46">
              <w:rPr>
                <w:rFonts w:cs="Arial"/>
                <w:i/>
                <w:iCs/>
              </w:rPr>
              <w:t xml:space="preserve"> (</w:t>
            </w:r>
            <w:del w:id="297" w:author="Medema, Jeroen" w:date="2025-06-12T11:09:00Z" w16du:dateUtc="2025-06-12T09:09:00Z">
              <w:r w:rsidRPr="00E73D46" w:rsidDel="00DC7220">
                <w:rPr>
                  <w:rFonts w:cs="Arial"/>
                  <w:i/>
                  <w:iCs/>
                </w:rPr>
                <w:delText>OK</w:delText>
              </w:r>
            </w:del>
            <w:ins w:id="298" w:author="Medema, Jeroen" w:date="2025-06-12T11:09:00Z" w16du:dateUtc="2025-06-12T09:09:00Z">
              <w:r w:rsidR="00DC7220">
                <w:rPr>
                  <w:rFonts w:cs="Arial"/>
                  <w:i/>
                  <w:iCs/>
                </w:rPr>
                <w:t>Created</w:t>
              </w:r>
            </w:ins>
            <w:r w:rsidRPr="00E73D46">
              <w:rPr>
                <w:rFonts w:cs="Arial"/>
                <w:i/>
                <w:iCs/>
              </w:rPr>
              <w:t>)</w:t>
            </w:r>
          </w:p>
        </w:tc>
        <w:tc>
          <w:tcPr>
            <w:tcW w:w="5018" w:type="dxa"/>
            <w:tcMar>
              <w:top w:w="40" w:type="dxa"/>
              <w:left w:w="40" w:type="dxa"/>
              <w:bottom w:w="40" w:type="dxa"/>
              <w:right w:w="40" w:type="dxa"/>
            </w:tcMar>
          </w:tcPr>
          <w:p w14:paraId="6155AE0A" w14:textId="7FE8E49A" w:rsidR="002C7B57" w:rsidRPr="00E73D46" w:rsidRDefault="0027750D" w:rsidP="002C7B57">
            <w:pPr>
              <w:keepNext/>
              <w:spacing w:after="0"/>
              <w:rPr>
                <w:rFonts w:cs="Arial"/>
                <w:i/>
                <w:iCs/>
              </w:rPr>
            </w:pPr>
            <w:r>
              <w:rPr>
                <w:rFonts w:cs="Arial"/>
                <w:i/>
                <w:iCs/>
              </w:rPr>
              <w:t>Continue</w:t>
            </w:r>
          </w:p>
        </w:tc>
      </w:tr>
      <w:tr w:rsidR="0027750D" w:rsidRPr="00F64160" w14:paraId="6F42EDB1" w14:textId="77777777" w:rsidTr="000C3C03">
        <w:trPr>
          <w:trHeight w:val="199"/>
        </w:trPr>
        <w:tc>
          <w:tcPr>
            <w:tcW w:w="1394" w:type="dxa"/>
            <w:vMerge w:val="restart"/>
          </w:tcPr>
          <w:p w14:paraId="38072098" w14:textId="77777777" w:rsidR="0027750D" w:rsidRPr="00E73D46" w:rsidRDefault="0027750D" w:rsidP="002C7B57">
            <w:pPr>
              <w:spacing w:after="0"/>
              <w:rPr>
                <w:rFonts w:cs="Arial"/>
                <w:i/>
                <w:iCs/>
              </w:rPr>
            </w:pPr>
            <w:r w:rsidRPr="00E73D46">
              <w:rPr>
                <w:rFonts w:cs="Arial"/>
                <w:i/>
                <w:iCs/>
              </w:rPr>
              <w:t>Failure</w:t>
            </w:r>
          </w:p>
        </w:tc>
        <w:tc>
          <w:tcPr>
            <w:tcW w:w="2702" w:type="dxa"/>
          </w:tcPr>
          <w:p w14:paraId="047A397E" w14:textId="77777777" w:rsidR="0027750D" w:rsidRPr="00E73D46" w:rsidRDefault="0027750D"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46D93EDB" w:rsidR="0027750D" w:rsidRPr="00E73D46" w:rsidRDefault="0027750D" w:rsidP="002C7B57">
            <w:pPr>
              <w:spacing w:after="0"/>
              <w:rPr>
                <w:rFonts w:cs="Arial"/>
                <w:i/>
                <w:iCs/>
              </w:rPr>
            </w:pPr>
            <w:r w:rsidRPr="0027750D">
              <w:rPr>
                <w:rFonts w:cs="Arial"/>
                <w:i/>
                <w:iCs/>
              </w:rPr>
              <w:t>Reformat the request to proper HTTP</w:t>
            </w:r>
          </w:p>
        </w:tc>
      </w:tr>
      <w:tr w:rsidR="0027750D" w:rsidRPr="00F64160" w14:paraId="10840CF3" w14:textId="77777777" w:rsidTr="000C3C03">
        <w:trPr>
          <w:trHeight w:val="202"/>
        </w:trPr>
        <w:tc>
          <w:tcPr>
            <w:tcW w:w="1394" w:type="dxa"/>
            <w:vMerge/>
          </w:tcPr>
          <w:p w14:paraId="75A59469" w14:textId="77777777" w:rsidR="0027750D" w:rsidRPr="00195758" w:rsidRDefault="0027750D" w:rsidP="002C7B57">
            <w:pPr>
              <w:spacing w:after="0"/>
              <w:rPr>
                <w:rFonts w:cs="Arial"/>
                <w:i/>
                <w:iCs/>
              </w:rPr>
            </w:pPr>
          </w:p>
        </w:tc>
        <w:tc>
          <w:tcPr>
            <w:tcW w:w="2702" w:type="dxa"/>
          </w:tcPr>
          <w:p w14:paraId="6C3B7CBF" w14:textId="77777777" w:rsidR="0027750D" w:rsidRPr="00195758" w:rsidRDefault="0027750D"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61C14666" w:rsidR="0027750D" w:rsidRPr="00195758" w:rsidRDefault="0027750D" w:rsidP="002C7B57">
            <w:pPr>
              <w:spacing w:after="0"/>
              <w:rPr>
                <w:rFonts w:cs="Arial"/>
                <w:i/>
                <w:iCs/>
              </w:rPr>
            </w:pPr>
            <w:r>
              <w:rPr>
                <w:rFonts w:cs="Arial"/>
                <w:i/>
                <w:iCs/>
              </w:rPr>
              <w:t>Create another MPPS UID and try again</w:t>
            </w:r>
          </w:p>
        </w:tc>
      </w:tr>
      <w:tr w:rsidR="0027750D" w:rsidRPr="00F64160" w14:paraId="126751C4" w14:textId="77777777" w:rsidTr="000C3C03">
        <w:trPr>
          <w:trHeight w:val="202"/>
        </w:trPr>
        <w:tc>
          <w:tcPr>
            <w:tcW w:w="1394" w:type="dxa"/>
            <w:vMerge/>
          </w:tcPr>
          <w:p w14:paraId="42A6D137" w14:textId="77777777" w:rsidR="0027750D" w:rsidRPr="00195758" w:rsidRDefault="0027750D" w:rsidP="002C7B57">
            <w:pPr>
              <w:spacing w:after="0"/>
              <w:rPr>
                <w:rFonts w:cs="Arial"/>
                <w:i/>
                <w:iCs/>
              </w:rPr>
            </w:pPr>
          </w:p>
        </w:tc>
        <w:tc>
          <w:tcPr>
            <w:tcW w:w="2702" w:type="dxa"/>
          </w:tcPr>
          <w:p w14:paraId="14B50E6A" w14:textId="1B765C6A" w:rsidR="0027750D" w:rsidRPr="00195758" w:rsidRDefault="0027750D" w:rsidP="002C7B57">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0F6AD69" w14:textId="5516AA9F" w:rsidR="0027750D" w:rsidRDefault="0027750D" w:rsidP="002C7B57">
            <w:pPr>
              <w:spacing w:after="0"/>
              <w:rPr>
                <w:rFonts w:cs="Arial"/>
                <w:i/>
                <w:iCs/>
              </w:rPr>
            </w:pPr>
            <w:r>
              <w:rPr>
                <w:rFonts w:cs="Arial"/>
                <w:i/>
                <w:iCs/>
              </w:rPr>
              <w:t>Try again later</w:t>
            </w: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2A29117F" w:rsidR="002C7B57" w:rsidRPr="00E73D46" w:rsidRDefault="0027750D" w:rsidP="002C7B57">
            <w:pPr>
              <w:spacing w:after="0"/>
              <w:rPr>
                <w:rFonts w:cs="Arial"/>
                <w:i/>
                <w:iCs/>
              </w:rPr>
            </w:pPr>
            <w:r>
              <w:rPr>
                <w:rFonts w:cs="Arial"/>
                <w:i/>
                <w:iCs/>
              </w:rPr>
              <w:t>Do further analysis</w:t>
            </w:r>
          </w:p>
        </w:tc>
      </w:tr>
    </w:tbl>
    <w:p w14:paraId="17D978C0" w14:textId="77777777" w:rsidR="00C63417" w:rsidRDefault="00C63417" w:rsidP="00F86633"/>
    <w:p w14:paraId="7A63DD90" w14:textId="66FAD03F" w:rsidR="00C63417" w:rsidRDefault="00C63417" w:rsidP="00C63417">
      <w:pPr>
        <w:pStyle w:val="Heading6"/>
      </w:pPr>
      <w:bookmarkStart w:id="299" w:name="_Toc194311905"/>
      <w:r w:rsidRPr="00D336C4">
        <w:lastRenderedPageBreak/>
        <w:t>N.7.3.3.</w:t>
      </w:r>
      <w:r w:rsidR="00FD144F">
        <w:t>X.3</w:t>
      </w:r>
      <w:r w:rsidRPr="00D336C4">
        <w:tab/>
      </w:r>
      <w:r w:rsidR="00264B92">
        <w:t xml:space="preserve">Update </w:t>
      </w:r>
      <w:r w:rsidRPr="00D336C4">
        <w:t>Transaction as Origin Server</w:t>
      </w:r>
      <w:bookmarkEnd w:id="299"/>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2211D8BC" w14:textId="77777777" w:rsidTr="000C3C03">
        <w:trPr>
          <w:trHeight w:val="180"/>
        </w:trPr>
        <w:tc>
          <w:tcPr>
            <w:tcW w:w="1402" w:type="dxa"/>
          </w:tcPr>
          <w:p w14:paraId="18C94E55" w14:textId="77777777" w:rsidR="0027750D" w:rsidRPr="00E73D46" w:rsidRDefault="0027750D" w:rsidP="0027750D">
            <w:pPr>
              <w:spacing w:after="0"/>
              <w:rPr>
                <w:rFonts w:cs="Arial"/>
                <w:i/>
                <w:iCs/>
              </w:rPr>
            </w:pPr>
            <w:r w:rsidRPr="00E73D46">
              <w:rPr>
                <w:rFonts w:cs="Arial"/>
                <w:i/>
                <w:iCs/>
              </w:rPr>
              <w:t xml:space="preserve">Success </w:t>
            </w:r>
          </w:p>
        </w:tc>
        <w:tc>
          <w:tcPr>
            <w:tcW w:w="2718" w:type="dxa"/>
          </w:tcPr>
          <w:p w14:paraId="7DCEC980" w14:textId="77777777" w:rsidR="0027750D" w:rsidRPr="00E73D46" w:rsidRDefault="0027750D" w:rsidP="0027750D">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4BD9DD25" w:rsidR="0027750D" w:rsidRPr="0027750D" w:rsidRDefault="0027750D" w:rsidP="0027750D">
            <w:pPr>
              <w:spacing w:after="0"/>
              <w:rPr>
                <w:rFonts w:cs="Arial"/>
                <w:i/>
                <w:iCs/>
              </w:rPr>
            </w:pPr>
            <w:r w:rsidRPr="0027750D">
              <w:rPr>
                <w:i/>
                <w:iCs/>
              </w:rPr>
              <w:t>The origin server has updated the Modality Performed Procedure Step with the provided attributes</w:t>
            </w:r>
          </w:p>
        </w:tc>
      </w:tr>
      <w:tr w:rsidR="0027750D" w:rsidRPr="00F64160" w14:paraId="10135183" w14:textId="77777777" w:rsidTr="000C3C03">
        <w:trPr>
          <w:trHeight w:val="244"/>
        </w:trPr>
        <w:tc>
          <w:tcPr>
            <w:tcW w:w="1402" w:type="dxa"/>
            <w:vMerge w:val="restart"/>
          </w:tcPr>
          <w:p w14:paraId="4670FDE1" w14:textId="77777777" w:rsidR="0027750D" w:rsidRPr="00E73D46" w:rsidRDefault="0027750D" w:rsidP="0027750D">
            <w:pPr>
              <w:spacing w:after="0"/>
              <w:rPr>
                <w:rFonts w:cs="Arial"/>
                <w:i/>
                <w:iCs/>
              </w:rPr>
            </w:pPr>
            <w:r w:rsidRPr="00E73D46">
              <w:rPr>
                <w:rFonts w:cs="Arial"/>
                <w:i/>
                <w:iCs/>
              </w:rPr>
              <w:t>Failure</w:t>
            </w:r>
          </w:p>
        </w:tc>
        <w:tc>
          <w:tcPr>
            <w:tcW w:w="2718" w:type="dxa"/>
          </w:tcPr>
          <w:p w14:paraId="77C8721B" w14:textId="77777777" w:rsidR="0027750D" w:rsidRPr="00E73D46" w:rsidRDefault="0027750D" w:rsidP="0027750D">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31F15456" w:rsidR="0027750D" w:rsidRPr="0027750D" w:rsidRDefault="0027750D" w:rsidP="0027750D">
            <w:pPr>
              <w:spacing w:after="0"/>
              <w:rPr>
                <w:rFonts w:cs="Arial"/>
                <w:i/>
                <w:iCs/>
              </w:rPr>
            </w:pPr>
            <w:r w:rsidRPr="0027750D">
              <w:rPr>
                <w:i/>
                <w:iCs/>
              </w:rPr>
              <w:t>The origin server cannot handle the update request because of errors in the request headers or parameter</w:t>
            </w:r>
            <w:r w:rsidR="001132F6">
              <w:rPr>
                <w:i/>
                <w:iCs/>
              </w:rPr>
              <w:t>s</w:t>
            </w:r>
          </w:p>
        </w:tc>
      </w:tr>
      <w:tr w:rsidR="0027750D" w:rsidRPr="00F64160" w14:paraId="249694DD" w14:textId="77777777" w:rsidTr="000C3C03">
        <w:trPr>
          <w:trHeight w:val="244"/>
        </w:trPr>
        <w:tc>
          <w:tcPr>
            <w:tcW w:w="1402" w:type="dxa"/>
            <w:vMerge/>
          </w:tcPr>
          <w:p w14:paraId="3C0C3DBC" w14:textId="77777777" w:rsidR="0027750D" w:rsidRPr="00E73D46" w:rsidRDefault="0027750D" w:rsidP="0027750D">
            <w:pPr>
              <w:spacing w:after="0"/>
              <w:rPr>
                <w:rFonts w:cs="Arial"/>
                <w:i/>
                <w:iCs/>
              </w:rPr>
            </w:pPr>
          </w:p>
        </w:tc>
        <w:tc>
          <w:tcPr>
            <w:tcW w:w="2718" w:type="dxa"/>
          </w:tcPr>
          <w:p w14:paraId="3CA93B20" w14:textId="7FE34725" w:rsidR="0027750D" w:rsidRPr="00E73D46" w:rsidRDefault="0027750D" w:rsidP="0027750D">
            <w:pPr>
              <w:spacing w:after="0"/>
              <w:rPr>
                <w:rFonts w:cs="Arial"/>
                <w:i/>
                <w:iCs/>
              </w:rPr>
            </w:pPr>
            <w:r w:rsidRPr="0027750D">
              <w:rPr>
                <w:rFonts w:cs="Arial"/>
                <w:i/>
                <w:iCs/>
              </w:rPr>
              <w:t>404 (Not Found)</w:t>
            </w:r>
          </w:p>
        </w:tc>
        <w:tc>
          <w:tcPr>
            <w:tcW w:w="5047" w:type="dxa"/>
            <w:tcMar>
              <w:top w:w="40" w:type="dxa"/>
              <w:left w:w="40" w:type="dxa"/>
              <w:bottom w:w="40" w:type="dxa"/>
              <w:right w:w="40" w:type="dxa"/>
            </w:tcMar>
          </w:tcPr>
          <w:p w14:paraId="434E0EB2" w14:textId="123D3732" w:rsidR="0027750D" w:rsidRPr="0027750D" w:rsidRDefault="0027750D" w:rsidP="0027750D">
            <w:pPr>
              <w:spacing w:after="0"/>
              <w:rPr>
                <w:rFonts w:cs="Arial"/>
                <w:i/>
                <w:iCs/>
              </w:rPr>
            </w:pPr>
            <w:r w:rsidRPr="0027750D">
              <w:rPr>
                <w:i/>
                <w:iCs/>
              </w:rPr>
              <w:t>The origin server has no knowledge about the target Modality Performed Procedure Step</w:t>
            </w:r>
          </w:p>
        </w:tc>
      </w:tr>
      <w:tr w:rsidR="0027750D" w:rsidRPr="00F64160" w14:paraId="135B469E" w14:textId="77777777" w:rsidTr="000C3C03">
        <w:trPr>
          <w:trHeight w:val="244"/>
        </w:trPr>
        <w:tc>
          <w:tcPr>
            <w:tcW w:w="1402" w:type="dxa"/>
            <w:vMerge/>
          </w:tcPr>
          <w:p w14:paraId="502AB973" w14:textId="77777777" w:rsidR="0027750D" w:rsidRPr="00195758" w:rsidRDefault="0027750D" w:rsidP="0027750D">
            <w:pPr>
              <w:spacing w:after="0"/>
              <w:rPr>
                <w:rFonts w:cs="Arial"/>
                <w:i/>
                <w:iCs/>
              </w:rPr>
            </w:pPr>
          </w:p>
        </w:tc>
        <w:tc>
          <w:tcPr>
            <w:tcW w:w="2718" w:type="dxa"/>
          </w:tcPr>
          <w:p w14:paraId="121946B9" w14:textId="77777777" w:rsidR="0027750D" w:rsidRPr="00195758" w:rsidRDefault="0027750D" w:rsidP="0027750D">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517B255F" w:rsidR="0027750D" w:rsidRPr="0027750D" w:rsidRDefault="0027750D" w:rsidP="0027750D">
            <w:pPr>
              <w:spacing w:after="0"/>
              <w:rPr>
                <w:rFonts w:cs="Arial"/>
                <w:i/>
                <w:iCs/>
              </w:rPr>
            </w:pPr>
            <w:r w:rsidRPr="0027750D">
              <w:rPr>
                <w:i/>
                <w:iCs/>
              </w:rPr>
              <w:t>The origin server cannot update the target Modality Performed Procedure Step, for instance because the changes provided are incompatible with the data of the target Modality Performed Procedure Step</w:t>
            </w:r>
          </w:p>
        </w:tc>
      </w:tr>
      <w:tr w:rsidR="0027750D" w:rsidRPr="00F64160" w14:paraId="0FE7D4F9" w14:textId="77777777" w:rsidTr="000C3C03">
        <w:trPr>
          <w:trHeight w:val="244"/>
        </w:trPr>
        <w:tc>
          <w:tcPr>
            <w:tcW w:w="1402" w:type="dxa"/>
            <w:vMerge/>
          </w:tcPr>
          <w:p w14:paraId="6952DC98" w14:textId="77777777" w:rsidR="0027750D" w:rsidRPr="00195758" w:rsidRDefault="0027750D" w:rsidP="0027750D">
            <w:pPr>
              <w:spacing w:after="0"/>
              <w:rPr>
                <w:rFonts w:cs="Arial"/>
                <w:i/>
                <w:iCs/>
              </w:rPr>
            </w:pPr>
          </w:p>
        </w:tc>
        <w:tc>
          <w:tcPr>
            <w:tcW w:w="2718" w:type="dxa"/>
          </w:tcPr>
          <w:p w14:paraId="2AE59A8C" w14:textId="35E7BF11" w:rsidR="0027750D" w:rsidRPr="00195758" w:rsidRDefault="0027750D" w:rsidP="0027750D">
            <w:pPr>
              <w:spacing w:after="0"/>
              <w:rPr>
                <w:rFonts w:cs="Arial"/>
                <w:i/>
                <w:iCs/>
              </w:rPr>
            </w:pPr>
            <w:r w:rsidRPr="0027750D">
              <w:rPr>
                <w:rFonts w:cs="Arial"/>
                <w:i/>
                <w:iCs/>
              </w:rPr>
              <w:t>410 (Gone)</w:t>
            </w:r>
          </w:p>
        </w:tc>
        <w:tc>
          <w:tcPr>
            <w:tcW w:w="5047" w:type="dxa"/>
            <w:tcMar>
              <w:top w:w="40" w:type="dxa"/>
              <w:left w:w="40" w:type="dxa"/>
              <w:bottom w:w="40" w:type="dxa"/>
              <w:right w:w="40" w:type="dxa"/>
            </w:tcMar>
          </w:tcPr>
          <w:p w14:paraId="4566B2D8" w14:textId="4DE83EC7" w:rsidR="0027750D" w:rsidRPr="0027750D" w:rsidRDefault="0027750D" w:rsidP="0027750D">
            <w:pPr>
              <w:spacing w:after="0"/>
              <w:rPr>
                <w:rFonts w:cs="Arial"/>
                <w:i/>
                <w:iCs/>
              </w:rPr>
            </w:pPr>
            <w:r w:rsidRPr="0027750D">
              <w:rPr>
                <w:i/>
                <w:iCs/>
              </w:rPr>
              <w:t>The origin server knows that the target Modality Performed Procedure Step did exist but has been deleted</w:t>
            </w:r>
          </w:p>
        </w:tc>
      </w:tr>
      <w:tr w:rsidR="0027750D" w:rsidRPr="00F64160" w14:paraId="2C16F9D9" w14:textId="77777777" w:rsidTr="000C3C03">
        <w:trPr>
          <w:trHeight w:val="247"/>
        </w:trPr>
        <w:tc>
          <w:tcPr>
            <w:tcW w:w="1402" w:type="dxa"/>
            <w:vMerge/>
          </w:tcPr>
          <w:p w14:paraId="2FB0D638" w14:textId="77777777" w:rsidR="0027750D" w:rsidRPr="00195758" w:rsidRDefault="0027750D" w:rsidP="0027750D">
            <w:pPr>
              <w:spacing w:after="0"/>
              <w:rPr>
                <w:rFonts w:cs="Arial"/>
                <w:i/>
                <w:iCs/>
              </w:rPr>
            </w:pPr>
          </w:p>
        </w:tc>
        <w:tc>
          <w:tcPr>
            <w:tcW w:w="2718" w:type="dxa"/>
          </w:tcPr>
          <w:p w14:paraId="2E16EC60" w14:textId="77777777" w:rsidR="0027750D" w:rsidRPr="00195758" w:rsidRDefault="0027750D" w:rsidP="0027750D">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61BD3F51" w:rsidR="0027750D" w:rsidRPr="0027750D" w:rsidRDefault="0027750D" w:rsidP="0027750D">
            <w:pPr>
              <w:spacing w:after="0"/>
              <w:rPr>
                <w:rFonts w:cs="Arial"/>
                <w:i/>
                <w:iCs/>
              </w:rPr>
            </w:pPr>
            <w:r w:rsidRPr="0027750D">
              <w:rPr>
                <w:i/>
                <w:iCs/>
              </w:rPr>
              <w:t>The origin server cannot handle the creation of the Modality Performed Procedure Step; this may be a temporal or permanent state</w:t>
            </w:r>
          </w:p>
        </w:tc>
      </w:tr>
    </w:tbl>
    <w:p w14:paraId="087BC5BD" w14:textId="77777777" w:rsidR="00C63417" w:rsidRDefault="00C63417" w:rsidP="00C63417"/>
    <w:p w14:paraId="0F5D9737" w14:textId="1183A7F0" w:rsidR="00C63417" w:rsidRPr="00F64160" w:rsidRDefault="00C63417" w:rsidP="00C63417">
      <w:pPr>
        <w:pStyle w:val="Heading6"/>
      </w:pPr>
      <w:bookmarkStart w:id="300" w:name="_Toc194311906"/>
      <w:r>
        <w:t>N</w:t>
      </w:r>
      <w:r w:rsidRPr="00F64160">
        <w:t>.7.3.3.</w:t>
      </w:r>
      <w:r w:rsidR="00FD144F">
        <w:t>X.4</w:t>
      </w:r>
      <w:r w:rsidRPr="00F64160">
        <w:tab/>
      </w:r>
      <w:r w:rsidR="00264B92">
        <w:t>Update</w:t>
      </w:r>
      <w:r>
        <w:t xml:space="preserve"> </w:t>
      </w:r>
      <w:r w:rsidRPr="00F64160">
        <w:t>Transaction as User Agent</w:t>
      </w:r>
      <w:bookmarkEnd w:id="300"/>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1132F6" w:rsidRPr="00F64160" w14:paraId="35FD8599" w14:textId="77777777" w:rsidTr="000C3C03">
        <w:trPr>
          <w:trHeight w:val="147"/>
        </w:trPr>
        <w:tc>
          <w:tcPr>
            <w:tcW w:w="1394" w:type="dxa"/>
          </w:tcPr>
          <w:p w14:paraId="6FF43F3B" w14:textId="77777777" w:rsidR="001132F6" w:rsidRPr="00E73D46" w:rsidRDefault="001132F6" w:rsidP="001132F6">
            <w:pPr>
              <w:keepNext/>
              <w:spacing w:after="0"/>
              <w:rPr>
                <w:rFonts w:cs="Arial"/>
                <w:i/>
                <w:iCs/>
              </w:rPr>
            </w:pPr>
            <w:r w:rsidRPr="00E73D46">
              <w:rPr>
                <w:rFonts w:cs="Arial"/>
                <w:i/>
                <w:iCs/>
              </w:rPr>
              <w:t xml:space="preserve">Success </w:t>
            </w:r>
          </w:p>
        </w:tc>
        <w:tc>
          <w:tcPr>
            <w:tcW w:w="2702" w:type="dxa"/>
          </w:tcPr>
          <w:p w14:paraId="082AB53F" w14:textId="77777777" w:rsidR="001132F6" w:rsidRPr="00E73D46" w:rsidRDefault="001132F6" w:rsidP="001132F6">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65B25E65" w:rsidR="001132F6" w:rsidRPr="00E73D46" w:rsidRDefault="001132F6" w:rsidP="001132F6">
            <w:pPr>
              <w:keepNext/>
              <w:spacing w:after="0"/>
              <w:rPr>
                <w:rFonts w:cs="Arial"/>
                <w:i/>
                <w:iCs/>
              </w:rPr>
            </w:pPr>
            <w:r>
              <w:rPr>
                <w:rFonts w:cs="Arial"/>
                <w:i/>
                <w:iCs/>
              </w:rPr>
              <w:t>Continue</w:t>
            </w:r>
          </w:p>
        </w:tc>
      </w:tr>
      <w:tr w:rsidR="001132F6" w:rsidRPr="00F64160" w14:paraId="3885631D" w14:textId="77777777" w:rsidTr="000C3C03">
        <w:trPr>
          <w:trHeight w:val="199"/>
        </w:trPr>
        <w:tc>
          <w:tcPr>
            <w:tcW w:w="1394" w:type="dxa"/>
            <w:vMerge w:val="restart"/>
          </w:tcPr>
          <w:p w14:paraId="0035E779" w14:textId="77777777" w:rsidR="001132F6" w:rsidRPr="00E73D46" w:rsidRDefault="001132F6" w:rsidP="001132F6">
            <w:pPr>
              <w:spacing w:after="0"/>
              <w:rPr>
                <w:rFonts w:cs="Arial"/>
                <w:i/>
                <w:iCs/>
              </w:rPr>
            </w:pPr>
            <w:r w:rsidRPr="00E73D46">
              <w:rPr>
                <w:rFonts w:cs="Arial"/>
                <w:i/>
                <w:iCs/>
              </w:rPr>
              <w:t>Failure</w:t>
            </w:r>
          </w:p>
        </w:tc>
        <w:tc>
          <w:tcPr>
            <w:tcW w:w="2702" w:type="dxa"/>
          </w:tcPr>
          <w:p w14:paraId="2EFDB86B" w14:textId="77777777" w:rsidR="001132F6" w:rsidRPr="00E73D46" w:rsidRDefault="001132F6" w:rsidP="001132F6">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06DC2B71" w:rsidR="001132F6" w:rsidRPr="00E73D46" w:rsidRDefault="001132F6" w:rsidP="001132F6">
            <w:pPr>
              <w:spacing w:after="0"/>
              <w:rPr>
                <w:rFonts w:cs="Arial"/>
                <w:i/>
                <w:iCs/>
              </w:rPr>
            </w:pPr>
            <w:r w:rsidRPr="0027750D">
              <w:rPr>
                <w:rFonts w:cs="Arial"/>
                <w:i/>
                <w:iCs/>
              </w:rPr>
              <w:t>Reformat the request to proper HTTP</w:t>
            </w:r>
          </w:p>
        </w:tc>
      </w:tr>
      <w:tr w:rsidR="001132F6" w:rsidRPr="00F64160" w14:paraId="7E58A8B2" w14:textId="77777777" w:rsidTr="000C3C03">
        <w:trPr>
          <w:trHeight w:val="199"/>
        </w:trPr>
        <w:tc>
          <w:tcPr>
            <w:tcW w:w="1394" w:type="dxa"/>
            <w:vMerge/>
          </w:tcPr>
          <w:p w14:paraId="131CDA82" w14:textId="77777777" w:rsidR="001132F6" w:rsidRPr="00E73D46" w:rsidRDefault="001132F6" w:rsidP="001132F6">
            <w:pPr>
              <w:spacing w:after="0"/>
              <w:rPr>
                <w:rFonts w:cs="Arial"/>
                <w:i/>
                <w:iCs/>
              </w:rPr>
            </w:pPr>
          </w:p>
        </w:tc>
        <w:tc>
          <w:tcPr>
            <w:tcW w:w="2702" w:type="dxa"/>
          </w:tcPr>
          <w:p w14:paraId="54F75982" w14:textId="57C3AC4E" w:rsidR="001132F6" w:rsidRPr="00E73D46" w:rsidRDefault="001132F6" w:rsidP="001132F6">
            <w:pPr>
              <w:spacing w:after="0"/>
              <w:rPr>
                <w:rFonts w:cs="Arial"/>
                <w:i/>
                <w:iCs/>
              </w:rPr>
            </w:pPr>
            <w:r w:rsidRPr="001132F6">
              <w:rPr>
                <w:rFonts w:cs="Arial"/>
                <w:i/>
                <w:iCs/>
              </w:rPr>
              <w:t>404 (Not Found)</w:t>
            </w:r>
          </w:p>
        </w:tc>
        <w:tc>
          <w:tcPr>
            <w:tcW w:w="5018" w:type="dxa"/>
            <w:tcMar>
              <w:top w:w="40" w:type="dxa"/>
              <w:left w:w="40" w:type="dxa"/>
              <w:bottom w:w="40" w:type="dxa"/>
              <w:right w:w="40" w:type="dxa"/>
            </w:tcMar>
          </w:tcPr>
          <w:p w14:paraId="3031B77B" w14:textId="116EB936" w:rsidR="001132F6" w:rsidRPr="00E73D46" w:rsidRDefault="001132F6" w:rsidP="001132F6">
            <w:pPr>
              <w:spacing w:after="0"/>
              <w:rPr>
                <w:rFonts w:cs="Arial"/>
                <w:i/>
                <w:iCs/>
              </w:rPr>
            </w:pPr>
            <w:r>
              <w:rPr>
                <w:rFonts w:cs="Arial"/>
                <w:i/>
                <w:iCs/>
              </w:rPr>
              <w:t>See whether an error was made in the UID</w:t>
            </w:r>
          </w:p>
        </w:tc>
      </w:tr>
      <w:tr w:rsidR="001132F6" w:rsidRPr="00F64160" w14:paraId="63953967" w14:textId="77777777" w:rsidTr="000C3C03">
        <w:trPr>
          <w:trHeight w:val="202"/>
        </w:trPr>
        <w:tc>
          <w:tcPr>
            <w:tcW w:w="1394" w:type="dxa"/>
            <w:vMerge/>
          </w:tcPr>
          <w:p w14:paraId="7038173D" w14:textId="77777777" w:rsidR="001132F6" w:rsidRPr="00195758" w:rsidRDefault="001132F6" w:rsidP="001132F6">
            <w:pPr>
              <w:spacing w:after="0"/>
              <w:rPr>
                <w:rFonts w:cs="Arial"/>
                <w:i/>
                <w:iCs/>
              </w:rPr>
            </w:pPr>
          </w:p>
        </w:tc>
        <w:tc>
          <w:tcPr>
            <w:tcW w:w="2702" w:type="dxa"/>
          </w:tcPr>
          <w:p w14:paraId="32E078D8" w14:textId="77777777" w:rsidR="001132F6" w:rsidRPr="00195758" w:rsidRDefault="001132F6" w:rsidP="001132F6">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67B52D33" w:rsidR="001132F6" w:rsidRPr="00195758" w:rsidRDefault="001132F6" w:rsidP="001132F6">
            <w:pPr>
              <w:spacing w:after="0"/>
              <w:rPr>
                <w:rFonts w:cs="Arial"/>
                <w:i/>
                <w:iCs/>
              </w:rPr>
            </w:pPr>
            <w:r>
              <w:rPr>
                <w:rFonts w:cs="Arial"/>
                <w:i/>
                <w:iCs/>
              </w:rPr>
              <w:t>Retrieve the MPPS and analyze what created this issue</w:t>
            </w:r>
          </w:p>
        </w:tc>
      </w:tr>
      <w:tr w:rsidR="001132F6" w:rsidRPr="00F64160" w14:paraId="3174865C" w14:textId="77777777" w:rsidTr="000C3C03">
        <w:trPr>
          <w:trHeight w:val="202"/>
        </w:trPr>
        <w:tc>
          <w:tcPr>
            <w:tcW w:w="1394" w:type="dxa"/>
            <w:vMerge/>
          </w:tcPr>
          <w:p w14:paraId="2520E5AF" w14:textId="77777777" w:rsidR="001132F6" w:rsidRPr="00195758" w:rsidRDefault="001132F6" w:rsidP="001132F6">
            <w:pPr>
              <w:spacing w:after="0"/>
              <w:rPr>
                <w:rFonts w:cs="Arial"/>
                <w:i/>
                <w:iCs/>
              </w:rPr>
            </w:pPr>
          </w:p>
        </w:tc>
        <w:tc>
          <w:tcPr>
            <w:tcW w:w="2702" w:type="dxa"/>
          </w:tcPr>
          <w:p w14:paraId="7A182371" w14:textId="3DC281F5" w:rsidR="001132F6" w:rsidRPr="00195758" w:rsidRDefault="001132F6" w:rsidP="001132F6">
            <w:pPr>
              <w:spacing w:after="0"/>
              <w:rPr>
                <w:rFonts w:cs="Arial"/>
                <w:i/>
                <w:iCs/>
              </w:rPr>
            </w:pPr>
            <w:r w:rsidRPr="001132F6">
              <w:rPr>
                <w:rFonts w:cs="Arial"/>
                <w:i/>
                <w:iCs/>
              </w:rPr>
              <w:t>410 (Gone)</w:t>
            </w:r>
          </w:p>
        </w:tc>
        <w:tc>
          <w:tcPr>
            <w:tcW w:w="5018" w:type="dxa"/>
            <w:tcMar>
              <w:top w:w="40" w:type="dxa"/>
              <w:left w:w="40" w:type="dxa"/>
              <w:bottom w:w="40" w:type="dxa"/>
              <w:right w:w="40" w:type="dxa"/>
            </w:tcMar>
          </w:tcPr>
          <w:p w14:paraId="0B14A116" w14:textId="3DA6A6C2" w:rsidR="001132F6" w:rsidRPr="00195758" w:rsidRDefault="001132F6" w:rsidP="001132F6">
            <w:pPr>
              <w:spacing w:after="0"/>
              <w:rPr>
                <w:rFonts w:cs="Arial"/>
                <w:i/>
                <w:iCs/>
              </w:rPr>
            </w:pPr>
            <w:r>
              <w:rPr>
                <w:rFonts w:cs="Arial"/>
                <w:i/>
                <w:iCs/>
              </w:rPr>
              <w:t>Create a new MPPS and retry with this new UID</w:t>
            </w:r>
          </w:p>
        </w:tc>
      </w:tr>
      <w:tr w:rsidR="001132F6" w:rsidRPr="00F64160" w14:paraId="093BD5D1" w14:textId="77777777" w:rsidTr="000C3C03">
        <w:trPr>
          <w:trHeight w:val="202"/>
        </w:trPr>
        <w:tc>
          <w:tcPr>
            <w:tcW w:w="1394" w:type="dxa"/>
            <w:vMerge/>
          </w:tcPr>
          <w:p w14:paraId="1965FB26" w14:textId="77777777" w:rsidR="001132F6" w:rsidRPr="00195758" w:rsidRDefault="001132F6" w:rsidP="001132F6">
            <w:pPr>
              <w:spacing w:after="0"/>
              <w:rPr>
                <w:rFonts w:cs="Arial"/>
                <w:i/>
                <w:iCs/>
              </w:rPr>
            </w:pPr>
          </w:p>
        </w:tc>
        <w:tc>
          <w:tcPr>
            <w:tcW w:w="2702" w:type="dxa"/>
          </w:tcPr>
          <w:p w14:paraId="78609DA5" w14:textId="0F71808D" w:rsidR="001132F6" w:rsidRPr="00195758" w:rsidRDefault="001132F6" w:rsidP="001132F6">
            <w:pPr>
              <w:spacing w:after="0"/>
              <w:rPr>
                <w:rFonts w:cs="Arial"/>
                <w:i/>
                <w:iCs/>
              </w:rPr>
            </w:pPr>
            <w:r w:rsidRPr="001132F6">
              <w:rPr>
                <w:rFonts w:cs="Arial"/>
                <w:i/>
                <w:iCs/>
              </w:rPr>
              <w:t>503 (Service Unavailable)</w:t>
            </w:r>
          </w:p>
        </w:tc>
        <w:tc>
          <w:tcPr>
            <w:tcW w:w="5018" w:type="dxa"/>
            <w:tcMar>
              <w:top w:w="40" w:type="dxa"/>
              <w:left w:w="40" w:type="dxa"/>
              <w:bottom w:w="40" w:type="dxa"/>
              <w:right w:w="40" w:type="dxa"/>
            </w:tcMar>
          </w:tcPr>
          <w:p w14:paraId="2D8CAFAA" w14:textId="7F2423BE" w:rsidR="001132F6" w:rsidRPr="00195758" w:rsidRDefault="001132F6" w:rsidP="001132F6">
            <w:pPr>
              <w:spacing w:after="0"/>
              <w:rPr>
                <w:rFonts w:cs="Arial"/>
                <w:i/>
                <w:iCs/>
              </w:rPr>
            </w:pPr>
            <w:r>
              <w:rPr>
                <w:rFonts w:cs="Arial"/>
                <w:i/>
                <w:iCs/>
              </w:rPr>
              <w:t>Try again later</w:t>
            </w:r>
          </w:p>
        </w:tc>
      </w:tr>
      <w:tr w:rsidR="001132F6" w:rsidRPr="00F64160" w14:paraId="7E7EBAE3" w14:textId="77777777" w:rsidTr="000C3C03">
        <w:trPr>
          <w:trHeight w:val="199"/>
        </w:trPr>
        <w:tc>
          <w:tcPr>
            <w:tcW w:w="1394" w:type="dxa"/>
          </w:tcPr>
          <w:p w14:paraId="6EC81EC6" w14:textId="77777777" w:rsidR="001132F6" w:rsidRPr="00E73D46" w:rsidRDefault="001132F6" w:rsidP="001132F6">
            <w:pPr>
              <w:spacing w:after="0"/>
              <w:rPr>
                <w:rFonts w:cs="Arial"/>
                <w:i/>
                <w:iCs/>
              </w:rPr>
            </w:pPr>
            <w:r w:rsidRPr="00E73D46">
              <w:rPr>
                <w:rFonts w:cs="Arial"/>
                <w:i/>
                <w:iCs/>
              </w:rPr>
              <w:t>*</w:t>
            </w:r>
          </w:p>
        </w:tc>
        <w:tc>
          <w:tcPr>
            <w:tcW w:w="2702" w:type="dxa"/>
          </w:tcPr>
          <w:p w14:paraId="0E518386"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4D68C6EE" w:rsidR="001132F6" w:rsidRPr="00E73D46" w:rsidRDefault="001132F6" w:rsidP="001132F6">
            <w:pPr>
              <w:spacing w:after="0"/>
              <w:rPr>
                <w:rFonts w:cs="Arial"/>
                <w:i/>
                <w:iCs/>
              </w:rPr>
            </w:pPr>
            <w:r>
              <w:rPr>
                <w:rFonts w:cs="Arial"/>
                <w:i/>
                <w:iCs/>
              </w:rPr>
              <w:t>Do further analysis</w:t>
            </w:r>
          </w:p>
        </w:tc>
      </w:tr>
    </w:tbl>
    <w:p w14:paraId="42E9C112" w14:textId="77777777" w:rsidR="00C63417" w:rsidRDefault="00C63417" w:rsidP="00F86633"/>
    <w:p w14:paraId="74BBF18E" w14:textId="08A36A34" w:rsidR="00C63417" w:rsidRDefault="00C63417" w:rsidP="00C63417">
      <w:pPr>
        <w:pStyle w:val="Heading6"/>
      </w:pPr>
      <w:bookmarkStart w:id="301" w:name="_Toc194311907"/>
      <w:r w:rsidRPr="00D336C4">
        <w:lastRenderedPageBreak/>
        <w:t>N.7.3.3.</w:t>
      </w:r>
      <w:r w:rsidR="00FD144F">
        <w:t>X.5</w:t>
      </w:r>
      <w:r w:rsidRPr="00D336C4">
        <w:tab/>
      </w:r>
      <w:r w:rsidR="00D97DA7">
        <w:t xml:space="preserve">Retrieve </w:t>
      </w:r>
      <w:r w:rsidRPr="00D336C4">
        <w:t>Transaction as Origin Server</w:t>
      </w:r>
      <w:bookmarkEnd w:id="301"/>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1132F6" w:rsidRPr="00F64160" w14:paraId="5330EEA6" w14:textId="77777777" w:rsidTr="000C3C03">
        <w:trPr>
          <w:trHeight w:val="180"/>
        </w:trPr>
        <w:tc>
          <w:tcPr>
            <w:tcW w:w="1402" w:type="dxa"/>
          </w:tcPr>
          <w:p w14:paraId="6EBFB7AA" w14:textId="77777777" w:rsidR="001132F6" w:rsidRPr="00E73D46" w:rsidRDefault="001132F6" w:rsidP="001132F6">
            <w:pPr>
              <w:spacing w:after="0"/>
              <w:rPr>
                <w:rFonts w:cs="Arial"/>
                <w:i/>
                <w:iCs/>
              </w:rPr>
            </w:pPr>
            <w:r w:rsidRPr="00E73D46">
              <w:rPr>
                <w:rFonts w:cs="Arial"/>
                <w:i/>
                <w:iCs/>
              </w:rPr>
              <w:t xml:space="preserve">Success </w:t>
            </w:r>
          </w:p>
        </w:tc>
        <w:tc>
          <w:tcPr>
            <w:tcW w:w="2718" w:type="dxa"/>
          </w:tcPr>
          <w:p w14:paraId="4BF5DBDC" w14:textId="77777777" w:rsidR="001132F6" w:rsidRPr="00E73D46" w:rsidRDefault="001132F6" w:rsidP="001132F6">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2B5A2BA1" w:rsidR="001132F6" w:rsidRPr="001132F6" w:rsidRDefault="001132F6" w:rsidP="001132F6">
            <w:pPr>
              <w:spacing w:after="0"/>
              <w:rPr>
                <w:rFonts w:cs="Arial"/>
                <w:i/>
                <w:iCs/>
              </w:rPr>
            </w:pPr>
            <w:r w:rsidRPr="001132F6">
              <w:rPr>
                <w:i/>
                <w:iCs/>
              </w:rPr>
              <w:t>The origin server returned the target Modality Performed Procedure Step</w:t>
            </w:r>
          </w:p>
        </w:tc>
      </w:tr>
      <w:tr w:rsidR="001132F6" w:rsidRPr="00F64160" w14:paraId="7BE8CCAD" w14:textId="77777777" w:rsidTr="000C3C03">
        <w:trPr>
          <w:trHeight w:val="244"/>
        </w:trPr>
        <w:tc>
          <w:tcPr>
            <w:tcW w:w="1402" w:type="dxa"/>
            <w:vMerge w:val="restart"/>
          </w:tcPr>
          <w:p w14:paraId="2331E659" w14:textId="6EC9C4FB" w:rsidR="001132F6" w:rsidRPr="00E73D46" w:rsidRDefault="001132F6" w:rsidP="001132F6">
            <w:pPr>
              <w:spacing w:after="0"/>
              <w:rPr>
                <w:rFonts w:cs="Arial"/>
                <w:i/>
                <w:iCs/>
              </w:rPr>
            </w:pPr>
            <w:r w:rsidRPr="00E73D46">
              <w:rPr>
                <w:rFonts w:cs="Arial"/>
                <w:i/>
                <w:iCs/>
              </w:rPr>
              <w:t>Failure</w:t>
            </w:r>
          </w:p>
        </w:tc>
        <w:tc>
          <w:tcPr>
            <w:tcW w:w="2718" w:type="dxa"/>
          </w:tcPr>
          <w:p w14:paraId="4C5EACDD" w14:textId="77777777" w:rsidR="001132F6" w:rsidRPr="00E73D46" w:rsidRDefault="001132F6" w:rsidP="001132F6">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19472AA1" w:rsidR="001132F6" w:rsidRPr="001132F6" w:rsidRDefault="001132F6" w:rsidP="001132F6">
            <w:pPr>
              <w:spacing w:after="0"/>
              <w:rPr>
                <w:rFonts w:cs="Arial"/>
                <w:i/>
                <w:iCs/>
              </w:rPr>
            </w:pPr>
            <w:r w:rsidRPr="001132F6">
              <w:rPr>
                <w:i/>
                <w:iCs/>
              </w:rPr>
              <w:t>The origin server cannot handle the retrieve request because of errors in the request headers or parameters</w:t>
            </w:r>
          </w:p>
        </w:tc>
      </w:tr>
      <w:tr w:rsidR="001132F6" w:rsidRPr="00F64160" w14:paraId="59ACE97F" w14:textId="77777777" w:rsidTr="000C3C03">
        <w:trPr>
          <w:trHeight w:val="244"/>
        </w:trPr>
        <w:tc>
          <w:tcPr>
            <w:tcW w:w="1402" w:type="dxa"/>
            <w:vMerge/>
          </w:tcPr>
          <w:p w14:paraId="2ECECBD9" w14:textId="77777777" w:rsidR="001132F6" w:rsidRPr="00E73D46" w:rsidRDefault="001132F6" w:rsidP="001132F6">
            <w:pPr>
              <w:spacing w:after="0"/>
              <w:rPr>
                <w:rFonts w:cs="Arial"/>
                <w:i/>
                <w:iCs/>
              </w:rPr>
            </w:pPr>
          </w:p>
        </w:tc>
        <w:tc>
          <w:tcPr>
            <w:tcW w:w="2718" w:type="dxa"/>
          </w:tcPr>
          <w:p w14:paraId="4E6F1521" w14:textId="4539F5AE" w:rsidR="001132F6" w:rsidRPr="00E73D46" w:rsidRDefault="001132F6" w:rsidP="001132F6">
            <w:pPr>
              <w:spacing w:after="0"/>
              <w:rPr>
                <w:rFonts w:cs="Arial"/>
                <w:i/>
                <w:iCs/>
              </w:rPr>
            </w:pPr>
            <w:r>
              <w:rPr>
                <w:rFonts w:cs="Arial"/>
                <w:i/>
                <w:iCs/>
              </w:rPr>
              <w:t>404 (Not Found)</w:t>
            </w:r>
          </w:p>
        </w:tc>
        <w:tc>
          <w:tcPr>
            <w:tcW w:w="5047" w:type="dxa"/>
            <w:tcMar>
              <w:top w:w="40" w:type="dxa"/>
              <w:left w:w="40" w:type="dxa"/>
              <w:bottom w:w="40" w:type="dxa"/>
              <w:right w:w="40" w:type="dxa"/>
            </w:tcMar>
          </w:tcPr>
          <w:p w14:paraId="168A7B67" w14:textId="1759A0FC" w:rsidR="001132F6" w:rsidRPr="001132F6" w:rsidRDefault="001132F6" w:rsidP="001132F6">
            <w:pPr>
              <w:spacing w:after="0"/>
              <w:rPr>
                <w:rFonts w:cs="Arial"/>
                <w:i/>
                <w:iCs/>
              </w:rPr>
            </w:pPr>
            <w:r w:rsidRPr="001132F6">
              <w:rPr>
                <w:i/>
                <w:iCs/>
              </w:rPr>
              <w:t>The origin server has no knowledge about the target Modality Performed Procedure Step</w:t>
            </w:r>
          </w:p>
        </w:tc>
      </w:tr>
      <w:tr w:rsidR="001132F6" w:rsidRPr="00F64160" w14:paraId="570060C1" w14:textId="77777777" w:rsidTr="000C3C03">
        <w:trPr>
          <w:trHeight w:val="244"/>
        </w:trPr>
        <w:tc>
          <w:tcPr>
            <w:tcW w:w="1402" w:type="dxa"/>
            <w:vMerge/>
          </w:tcPr>
          <w:p w14:paraId="2D00F39F" w14:textId="77777777" w:rsidR="001132F6" w:rsidRPr="00195758" w:rsidRDefault="001132F6" w:rsidP="001132F6">
            <w:pPr>
              <w:spacing w:after="0"/>
              <w:rPr>
                <w:rFonts w:cs="Arial"/>
                <w:i/>
                <w:iCs/>
              </w:rPr>
            </w:pPr>
          </w:p>
        </w:tc>
        <w:tc>
          <w:tcPr>
            <w:tcW w:w="2718" w:type="dxa"/>
          </w:tcPr>
          <w:p w14:paraId="188EEE76" w14:textId="58FEDF19"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47" w:type="dxa"/>
            <w:tcMar>
              <w:top w:w="40" w:type="dxa"/>
              <w:left w:w="40" w:type="dxa"/>
              <w:bottom w:w="40" w:type="dxa"/>
              <w:right w:w="40" w:type="dxa"/>
            </w:tcMar>
          </w:tcPr>
          <w:p w14:paraId="3E5ED439" w14:textId="64819885" w:rsidR="001132F6" w:rsidRPr="001132F6" w:rsidRDefault="001132F6" w:rsidP="001132F6">
            <w:pPr>
              <w:spacing w:after="0"/>
              <w:rPr>
                <w:rFonts w:cs="Arial"/>
                <w:i/>
                <w:iCs/>
              </w:rPr>
            </w:pPr>
            <w:r w:rsidRPr="001132F6">
              <w:rPr>
                <w:i/>
                <w:iCs/>
              </w:rPr>
              <w:t>The origin server knows that the target Modality Performed Procedure Step did exist but has been deleted</w:t>
            </w:r>
          </w:p>
        </w:tc>
      </w:tr>
      <w:tr w:rsidR="001132F6" w:rsidRPr="00F64160" w14:paraId="17E27E9F" w14:textId="77777777" w:rsidTr="000C3C03">
        <w:trPr>
          <w:trHeight w:val="247"/>
        </w:trPr>
        <w:tc>
          <w:tcPr>
            <w:tcW w:w="1402" w:type="dxa"/>
            <w:vMerge/>
          </w:tcPr>
          <w:p w14:paraId="448CA1FB" w14:textId="77777777" w:rsidR="001132F6" w:rsidRPr="00195758" w:rsidRDefault="001132F6" w:rsidP="001132F6">
            <w:pPr>
              <w:spacing w:after="0"/>
              <w:rPr>
                <w:rFonts w:cs="Arial"/>
                <w:i/>
                <w:iCs/>
              </w:rPr>
            </w:pPr>
          </w:p>
        </w:tc>
        <w:tc>
          <w:tcPr>
            <w:tcW w:w="2718" w:type="dxa"/>
          </w:tcPr>
          <w:p w14:paraId="622EFA2A" w14:textId="77777777" w:rsidR="001132F6" w:rsidRPr="00195758" w:rsidRDefault="001132F6" w:rsidP="001132F6">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5AC51044" w:rsidR="001132F6" w:rsidRPr="001132F6" w:rsidRDefault="001132F6" w:rsidP="001132F6">
            <w:pPr>
              <w:spacing w:after="0"/>
              <w:rPr>
                <w:rFonts w:cs="Arial"/>
                <w:i/>
                <w:iCs/>
              </w:rPr>
            </w:pPr>
            <w:r w:rsidRPr="001132F6">
              <w:rPr>
                <w:i/>
                <w:iCs/>
              </w:rPr>
              <w:t>The origin server cannot handle the retrieval of the target Modality Performed Procedure Step; this may be a temporal or permanent state</w:t>
            </w:r>
          </w:p>
        </w:tc>
      </w:tr>
    </w:tbl>
    <w:p w14:paraId="67206058" w14:textId="77777777" w:rsidR="00C63417" w:rsidRDefault="00C63417" w:rsidP="00C63417"/>
    <w:p w14:paraId="601CEDDA" w14:textId="7894C456" w:rsidR="00C63417" w:rsidRPr="00F64160" w:rsidRDefault="00C63417" w:rsidP="00C63417">
      <w:pPr>
        <w:pStyle w:val="Heading6"/>
      </w:pPr>
      <w:bookmarkStart w:id="302" w:name="_Toc194311908"/>
      <w:r>
        <w:t>N</w:t>
      </w:r>
      <w:r w:rsidRPr="00F64160">
        <w:t>.7.3.3.</w:t>
      </w:r>
      <w:r w:rsidR="00FD144F">
        <w:t>X.6</w:t>
      </w:r>
      <w:r w:rsidRPr="00F64160">
        <w:tab/>
      </w:r>
      <w:r w:rsidR="00D97DA7">
        <w:t>Retrieve</w:t>
      </w:r>
      <w:r>
        <w:t xml:space="preserve"> </w:t>
      </w:r>
      <w:r w:rsidRPr="00F64160">
        <w:t>Transaction as User Agent</w:t>
      </w:r>
      <w:bookmarkEnd w:id="302"/>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2020BEC8" w:rsidR="002C7B57" w:rsidRPr="00E73D46" w:rsidRDefault="001132F6" w:rsidP="002C7B57">
            <w:pPr>
              <w:keepNext/>
              <w:spacing w:after="0"/>
              <w:rPr>
                <w:rFonts w:cs="Arial"/>
                <w:i/>
                <w:iCs/>
              </w:rPr>
            </w:pPr>
            <w:r>
              <w:rPr>
                <w:rFonts w:cs="Arial"/>
                <w:i/>
                <w:iCs/>
              </w:rPr>
              <w:t>Continue</w:t>
            </w:r>
          </w:p>
        </w:tc>
      </w:tr>
      <w:tr w:rsidR="001132F6" w:rsidRPr="00F64160" w14:paraId="6C4A5895" w14:textId="77777777" w:rsidTr="000C3C03">
        <w:trPr>
          <w:trHeight w:val="199"/>
        </w:trPr>
        <w:tc>
          <w:tcPr>
            <w:tcW w:w="1394" w:type="dxa"/>
            <w:vMerge w:val="restart"/>
          </w:tcPr>
          <w:p w14:paraId="7A5428CE" w14:textId="77777777" w:rsidR="001132F6" w:rsidRPr="00E73D46" w:rsidRDefault="001132F6" w:rsidP="002C7B57">
            <w:pPr>
              <w:spacing w:after="0"/>
              <w:rPr>
                <w:rFonts w:cs="Arial"/>
                <w:i/>
                <w:iCs/>
              </w:rPr>
            </w:pPr>
            <w:r w:rsidRPr="00E73D46">
              <w:rPr>
                <w:rFonts w:cs="Arial"/>
                <w:i/>
                <w:iCs/>
              </w:rPr>
              <w:t>Failure</w:t>
            </w:r>
          </w:p>
        </w:tc>
        <w:tc>
          <w:tcPr>
            <w:tcW w:w="2702" w:type="dxa"/>
          </w:tcPr>
          <w:p w14:paraId="09AE4F11" w14:textId="77777777" w:rsidR="001132F6" w:rsidRPr="00E73D46" w:rsidRDefault="001132F6"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39F73553" w:rsidR="001132F6" w:rsidRPr="00E73D46" w:rsidRDefault="001132F6" w:rsidP="002C7B57">
            <w:pPr>
              <w:spacing w:after="0"/>
              <w:rPr>
                <w:rFonts w:cs="Arial"/>
                <w:i/>
                <w:iCs/>
              </w:rPr>
            </w:pPr>
            <w:r w:rsidRPr="0027750D">
              <w:rPr>
                <w:rFonts w:cs="Arial"/>
                <w:i/>
                <w:iCs/>
              </w:rPr>
              <w:t>Reformat the request to proper HTTP</w:t>
            </w:r>
          </w:p>
        </w:tc>
      </w:tr>
      <w:tr w:rsidR="001132F6" w:rsidRPr="00F64160" w14:paraId="4D7F0B77" w14:textId="77777777" w:rsidTr="000C3C03">
        <w:trPr>
          <w:trHeight w:val="199"/>
        </w:trPr>
        <w:tc>
          <w:tcPr>
            <w:tcW w:w="1394" w:type="dxa"/>
            <w:vMerge/>
          </w:tcPr>
          <w:p w14:paraId="42156765" w14:textId="77777777" w:rsidR="001132F6" w:rsidRPr="00E73D46" w:rsidRDefault="001132F6" w:rsidP="001132F6">
            <w:pPr>
              <w:spacing w:after="0"/>
              <w:rPr>
                <w:rFonts w:cs="Arial"/>
                <w:i/>
                <w:iCs/>
              </w:rPr>
            </w:pPr>
          </w:p>
        </w:tc>
        <w:tc>
          <w:tcPr>
            <w:tcW w:w="2702" w:type="dxa"/>
          </w:tcPr>
          <w:p w14:paraId="4A2C643C" w14:textId="60D9D88C" w:rsidR="001132F6" w:rsidRPr="00E73D46" w:rsidRDefault="001132F6" w:rsidP="001132F6">
            <w:pPr>
              <w:spacing w:after="0"/>
              <w:rPr>
                <w:rFonts w:cs="Arial"/>
                <w:i/>
                <w:iCs/>
              </w:rPr>
            </w:pPr>
            <w:r>
              <w:rPr>
                <w:rFonts w:cs="Arial"/>
                <w:i/>
                <w:iCs/>
              </w:rPr>
              <w:t>404 (Not Found)</w:t>
            </w:r>
          </w:p>
        </w:tc>
        <w:tc>
          <w:tcPr>
            <w:tcW w:w="5018" w:type="dxa"/>
            <w:tcMar>
              <w:top w:w="40" w:type="dxa"/>
              <w:left w:w="40" w:type="dxa"/>
              <w:bottom w:w="40" w:type="dxa"/>
              <w:right w:w="40" w:type="dxa"/>
            </w:tcMar>
          </w:tcPr>
          <w:p w14:paraId="240E23C5" w14:textId="38364F4E" w:rsidR="001132F6" w:rsidRPr="00E73D46" w:rsidRDefault="001132F6" w:rsidP="001132F6">
            <w:pPr>
              <w:spacing w:after="0"/>
              <w:rPr>
                <w:rFonts w:cs="Arial"/>
                <w:i/>
                <w:iCs/>
              </w:rPr>
            </w:pPr>
            <w:r>
              <w:rPr>
                <w:rFonts w:cs="Arial"/>
                <w:i/>
                <w:iCs/>
              </w:rPr>
              <w:t>See whether an error was made in the UID</w:t>
            </w:r>
          </w:p>
        </w:tc>
      </w:tr>
      <w:tr w:rsidR="001132F6" w:rsidRPr="00F64160" w14:paraId="351D33DF" w14:textId="77777777" w:rsidTr="000C3C03">
        <w:trPr>
          <w:trHeight w:val="202"/>
        </w:trPr>
        <w:tc>
          <w:tcPr>
            <w:tcW w:w="1394" w:type="dxa"/>
            <w:vMerge/>
          </w:tcPr>
          <w:p w14:paraId="7B3537F3" w14:textId="77777777" w:rsidR="001132F6" w:rsidRPr="00195758" w:rsidRDefault="001132F6" w:rsidP="001132F6">
            <w:pPr>
              <w:spacing w:after="0"/>
              <w:rPr>
                <w:rFonts w:cs="Arial"/>
                <w:i/>
                <w:iCs/>
              </w:rPr>
            </w:pPr>
          </w:p>
        </w:tc>
        <w:tc>
          <w:tcPr>
            <w:tcW w:w="2702" w:type="dxa"/>
          </w:tcPr>
          <w:p w14:paraId="43B04DCD" w14:textId="4DA375EE"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18" w:type="dxa"/>
            <w:tcMar>
              <w:top w:w="40" w:type="dxa"/>
              <w:left w:w="40" w:type="dxa"/>
              <w:bottom w:w="40" w:type="dxa"/>
              <w:right w:w="40" w:type="dxa"/>
            </w:tcMar>
          </w:tcPr>
          <w:p w14:paraId="5DA59A4C" w14:textId="1C303733" w:rsidR="001132F6" w:rsidRPr="00195758" w:rsidRDefault="001132F6" w:rsidP="001132F6">
            <w:pPr>
              <w:spacing w:after="0"/>
              <w:rPr>
                <w:rFonts w:cs="Arial"/>
                <w:i/>
                <w:iCs/>
              </w:rPr>
            </w:pPr>
            <w:r>
              <w:rPr>
                <w:rFonts w:cs="Arial"/>
                <w:i/>
                <w:iCs/>
              </w:rPr>
              <w:t>Perform error recovery</w:t>
            </w:r>
          </w:p>
        </w:tc>
      </w:tr>
      <w:tr w:rsidR="001132F6" w:rsidRPr="00F64160" w14:paraId="29A10177" w14:textId="77777777" w:rsidTr="000C3C03">
        <w:trPr>
          <w:trHeight w:val="202"/>
        </w:trPr>
        <w:tc>
          <w:tcPr>
            <w:tcW w:w="1394" w:type="dxa"/>
            <w:vMerge/>
          </w:tcPr>
          <w:p w14:paraId="31F46282" w14:textId="77777777" w:rsidR="001132F6" w:rsidRPr="00195758" w:rsidRDefault="001132F6" w:rsidP="001132F6">
            <w:pPr>
              <w:spacing w:after="0"/>
              <w:rPr>
                <w:rFonts w:cs="Arial"/>
                <w:i/>
                <w:iCs/>
              </w:rPr>
            </w:pPr>
          </w:p>
        </w:tc>
        <w:tc>
          <w:tcPr>
            <w:tcW w:w="2702" w:type="dxa"/>
          </w:tcPr>
          <w:p w14:paraId="0773E1E2" w14:textId="389E92F9" w:rsidR="001132F6" w:rsidRPr="00195758" w:rsidRDefault="001132F6" w:rsidP="001132F6">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3AD479D" w14:textId="5489D817" w:rsidR="001132F6" w:rsidRPr="00195758" w:rsidRDefault="001132F6" w:rsidP="001132F6">
            <w:pPr>
              <w:spacing w:after="0"/>
              <w:rPr>
                <w:rFonts w:cs="Arial"/>
                <w:i/>
                <w:iCs/>
              </w:rPr>
            </w:pPr>
            <w:r>
              <w:rPr>
                <w:rFonts w:cs="Arial"/>
                <w:i/>
                <w:iCs/>
              </w:rPr>
              <w:t>Retry again later</w:t>
            </w:r>
          </w:p>
        </w:tc>
      </w:tr>
      <w:tr w:rsidR="001132F6" w:rsidRPr="00F64160" w14:paraId="3230F35B" w14:textId="77777777" w:rsidTr="000C3C03">
        <w:trPr>
          <w:trHeight w:val="199"/>
        </w:trPr>
        <w:tc>
          <w:tcPr>
            <w:tcW w:w="1394" w:type="dxa"/>
          </w:tcPr>
          <w:p w14:paraId="3C5BB8D2" w14:textId="77777777" w:rsidR="001132F6" w:rsidRPr="00E73D46" w:rsidRDefault="001132F6" w:rsidP="001132F6">
            <w:pPr>
              <w:spacing w:after="0"/>
              <w:rPr>
                <w:rFonts w:cs="Arial"/>
                <w:i/>
                <w:iCs/>
              </w:rPr>
            </w:pPr>
            <w:r w:rsidRPr="00E73D46">
              <w:rPr>
                <w:rFonts w:cs="Arial"/>
                <w:i/>
                <w:iCs/>
              </w:rPr>
              <w:t>*</w:t>
            </w:r>
          </w:p>
        </w:tc>
        <w:tc>
          <w:tcPr>
            <w:tcW w:w="2702" w:type="dxa"/>
          </w:tcPr>
          <w:p w14:paraId="25CE1CB8"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5FD43A0F" w:rsidR="001132F6" w:rsidRPr="00E73D46" w:rsidRDefault="001132F6" w:rsidP="001132F6">
            <w:pPr>
              <w:spacing w:after="0"/>
              <w:rPr>
                <w:rFonts w:cs="Arial"/>
                <w:i/>
                <w:iCs/>
              </w:rPr>
            </w:pPr>
            <w:r>
              <w:rPr>
                <w:rFonts w:cs="Arial"/>
                <w:i/>
                <w:iCs/>
              </w:rPr>
              <w:t>Do further analysis</w:t>
            </w:r>
          </w:p>
        </w:tc>
      </w:tr>
    </w:tbl>
    <w:p w14:paraId="143187E4" w14:textId="77777777" w:rsidR="00C63417" w:rsidRDefault="00C63417" w:rsidP="00F86633"/>
    <w:p w14:paraId="3C86B539" w14:textId="5253A8A1" w:rsidR="009757B7" w:rsidRDefault="009757B7" w:rsidP="001F49D9">
      <w:pPr>
        <w:pStyle w:val="Heading6"/>
      </w:pPr>
      <w: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dema, Jeroen" w:date="2025-06-12T09:32:00Z" w:initials="JM">
    <w:p w14:paraId="624444B7" w14:textId="77777777" w:rsidR="000A0F8B" w:rsidRDefault="00C81A89" w:rsidP="000A0F8B">
      <w:pPr>
        <w:pStyle w:val="CommentText"/>
      </w:pPr>
      <w:r>
        <w:rPr>
          <w:rStyle w:val="CommentReference"/>
        </w:rPr>
        <w:annotationRef/>
      </w:r>
      <w:r w:rsidR="000A0F8B">
        <w:rPr>
          <w:i/>
          <w:iCs/>
        </w:rPr>
        <w:t>Stuart Swerdloff</w:t>
      </w:r>
    </w:p>
    <w:p w14:paraId="700D1EBB" w14:textId="77777777" w:rsidR="000A0F8B" w:rsidRDefault="000A0F8B" w:rsidP="000A0F8B">
      <w:pPr>
        <w:pStyle w:val="CommentText"/>
      </w:pPr>
      <w:r>
        <w:rPr>
          <w:b/>
          <w:bCs/>
          <w:color w:val="212121"/>
        </w:rPr>
        <w:t>Title and service name mismatches</w:t>
      </w:r>
    </w:p>
    <w:p w14:paraId="4260EE9C" w14:textId="77777777" w:rsidR="000A0F8B" w:rsidRDefault="000A0F8B" w:rsidP="000A0F8B">
      <w:pPr>
        <w:pStyle w:val="CommentText"/>
      </w:pPr>
      <w:r>
        <w:rPr>
          <w:color w:val="212121"/>
        </w:rPr>
        <w:t>Title is Modality Workflow Services</w:t>
      </w:r>
    </w:p>
    <w:p w14:paraId="1BAEA81F" w14:textId="77777777" w:rsidR="000A0F8B" w:rsidRDefault="000A0F8B" w:rsidP="000A0F8B">
      <w:pPr>
        <w:pStyle w:val="CommentText"/>
      </w:pPr>
    </w:p>
    <w:p w14:paraId="167471C0" w14:textId="77777777" w:rsidR="000A0F8B" w:rsidRDefault="000A0F8B" w:rsidP="000A0F8B">
      <w:pPr>
        <w:pStyle w:val="CommentText"/>
      </w:pPr>
      <w:r>
        <w:rPr>
          <w:color w:val="212121"/>
        </w:rPr>
        <w:t>But services are called </w:t>
      </w:r>
    </w:p>
    <w:p w14:paraId="0C3C86FA" w14:textId="77777777" w:rsidR="000A0F8B" w:rsidRDefault="000A0F8B" w:rsidP="000A0F8B">
      <w:pPr>
        <w:pStyle w:val="CommentText"/>
      </w:pPr>
      <w:r>
        <w:rPr>
          <w:color w:val="212121"/>
        </w:rPr>
        <w:t>Modality Scheduled Procedure Step</w:t>
      </w:r>
    </w:p>
    <w:p w14:paraId="0912EF74" w14:textId="77777777" w:rsidR="000A0F8B" w:rsidRDefault="000A0F8B" w:rsidP="000A0F8B">
      <w:pPr>
        <w:pStyle w:val="CommentText"/>
      </w:pPr>
      <w:r>
        <w:rPr>
          <w:color w:val="212121"/>
        </w:rPr>
        <w:t>Modality Performed Procedure Step</w:t>
      </w:r>
    </w:p>
    <w:p w14:paraId="3678E552" w14:textId="77777777" w:rsidR="000A0F8B" w:rsidRDefault="000A0F8B" w:rsidP="000A0F8B">
      <w:pPr>
        <w:pStyle w:val="CommentText"/>
      </w:pPr>
    </w:p>
    <w:p w14:paraId="57024CC2" w14:textId="77777777" w:rsidR="000A0F8B" w:rsidRDefault="000A0F8B" w:rsidP="000A0F8B">
      <w:pPr>
        <w:pStyle w:val="CommentText"/>
      </w:pPr>
      <w:r>
        <w:rPr>
          <w:color w:val="212121"/>
        </w:rPr>
        <w:t>And the DIMSE services are called </w:t>
      </w:r>
    </w:p>
    <w:p w14:paraId="0E47A3BE" w14:textId="77777777" w:rsidR="000A0F8B" w:rsidRDefault="000A0F8B" w:rsidP="000A0F8B">
      <w:pPr>
        <w:pStyle w:val="CommentText"/>
      </w:pPr>
      <w:r>
        <w:rPr>
          <w:color w:val="212121"/>
        </w:rPr>
        <w:t>Modality Work List</w:t>
      </w:r>
    </w:p>
    <w:p w14:paraId="6D616DC3" w14:textId="77777777" w:rsidR="000A0F8B" w:rsidRDefault="000A0F8B" w:rsidP="000A0F8B">
      <w:pPr>
        <w:pStyle w:val="CommentText"/>
      </w:pPr>
      <w:r>
        <w:rPr>
          <w:color w:val="212121"/>
        </w:rPr>
        <w:t>Modality Performed Procedure Step</w:t>
      </w:r>
    </w:p>
    <w:p w14:paraId="4DBCC574" w14:textId="77777777" w:rsidR="000A0F8B" w:rsidRDefault="000A0F8B" w:rsidP="000A0F8B">
      <w:pPr>
        <w:pStyle w:val="CommentText"/>
      </w:pPr>
    </w:p>
    <w:p w14:paraId="5DEFD778" w14:textId="77777777" w:rsidR="000A0F8B" w:rsidRDefault="000A0F8B" w:rsidP="000A0F8B">
      <w:pPr>
        <w:pStyle w:val="CommentText"/>
      </w:pPr>
      <w:r>
        <w:rPr>
          <w:color w:val="212121"/>
        </w:rPr>
        <w:t>So the title and services don’t match.</w:t>
      </w:r>
    </w:p>
    <w:p w14:paraId="5529F8C0" w14:textId="77777777" w:rsidR="000A0F8B" w:rsidRDefault="000A0F8B" w:rsidP="000A0F8B">
      <w:pPr>
        <w:pStyle w:val="CommentText"/>
      </w:pPr>
      <w:r>
        <w:rPr>
          <w:color w:val="212121"/>
        </w:rPr>
        <w:t>And the DICOMWeb and DIMSE service names only partially match.</w:t>
      </w:r>
    </w:p>
    <w:p w14:paraId="4638B5A4" w14:textId="77777777" w:rsidR="000A0F8B" w:rsidRDefault="000A0F8B" w:rsidP="000A0F8B">
      <w:pPr>
        <w:pStyle w:val="CommentText"/>
      </w:pPr>
    </w:p>
    <w:p w14:paraId="089D30E5" w14:textId="77777777" w:rsidR="000A0F8B" w:rsidRDefault="000A0F8B" w:rsidP="000A0F8B">
      <w:pPr>
        <w:pStyle w:val="CommentText"/>
      </w:pPr>
    </w:p>
    <w:p w14:paraId="11696C47" w14:textId="77777777" w:rsidR="000A0F8B" w:rsidRDefault="000A0F8B" w:rsidP="000A0F8B">
      <w:pPr>
        <w:pStyle w:val="CommentText"/>
      </w:pPr>
      <w:r>
        <w:rPr>
          <w:color w:val="000000"/>
        </w:rPr>
        <w:t>Recommendation:  </w:t>
      </w:r>
    </w:p>
    <w:p w14:paraId="146BA448" w14:textId="77777777" w:rsidR="000A0F8B" w:rsidRDefault="000A0F8B" w:rsidP="000A0F8B">
      <w:pPr>
        <w:pStyle w:val="CommentText"/>
      </w:pPr>
      <w:r>
        <w:rPr>
          <w:color w:val="212121"/>
        </w:rPr>
        <w:t>The title should be Modality Procedure Step services, but I’m willing to assume that is an r-war that resulted in the current name.</w:t>
      </w:r>
    </w:p>
    <w:p w14:paraId="008A1263" w14:textId="77777777" w:rsidR="000A0F8B" w:rsidRDefault="000A0F8B" w:rsidP="000A0F8B">
      <w:pPr>
        <w:pStyle w:val="CommentText"/>
      </w:pPr>
      <w:r>
        <w:rPr>
          <w:color w:val="212121"/>
        </w:rPr>
        <w:t>The introduction should clearly state that DICOMWeb Modality Scheduled Procedure Step (MSPS-RS?)</w:t>
      </w:r>
    </w:p>
    <w:p w14:paraId="56EDE7A4" w14:textId="77777777" w:rsidR="000A0F8B" w:rsidRDefault="000A0F8B" w:rsidP="000A0F8B">
      <w:pPr>
        <w:pStyle w:val="CommentText"/>
      </w:pPr>
      <w:r>
        <w:rPr>
          <w:color w:val="212121"/>
        </w:rPr>
        <w:t>maps to (DIMSE) Modality Work List.</w:t>
      </w:r>
    </w:p>
  </w:comment>
  <w:comment w:id="1" w:author="Medema, Jeroen" w:date="2025-06-12T09:41:00Z" w:initials="JM">
    <w:p w14:paraId="601D765B" w14:textId="51DF21FA" w:rsidR="00D76B81" w:rsidRDefault="00C81A89" w:rsidP="00D76B81">
      <w:pPr>
        <w:pStyle w:val="CommentText"/>
      </w:pPr>
      <w:r>
        <w:rPr>
          <w:rStyle w:val="CommentReference"/>
        </w:rPr>
        <w:annotationRef/>
      </w:r>
      <w:r w:rsidR="00D76B81">
        <w:t>The current title is meant to cover both services, but I do not object to changing it to Modality Procedure Step Services.</w:t>
      </w:r>
    </w:p>
    <w:p w14:paraId="65527BDD" w14:textId="77777777" w:rsidR="00D76B81" w:rsidRDefault="00D76B81" w:rsidP="00D76B81">
      <w:pPr>
        <w:pStyle w:val="CommentText"/>
      </w:pPr>
      <w:r>
        <w:t>The name of the DICOMweb Scheduled Procedure Step Service is different from DIMSE’s MWL name, but a) that is on purpose, and b) the relation is explained in Section Y.</w:t>
      </w:r>
    </w:p>
    <w:p w14:paraId="4898AF13" w14:textId="77777777" w:rsidR="00D76B81" w:rsidRDefault="00D76B81" w:rsidP="00D76B81">
      <w:pPr>
        <w:pStyle w:val="CommentText"/>
      </w:pPr>
      <w:r>
        <w:t>Propose to keep the supplement name as is (as to prevent confusion) and be more explicit about naming in the scope and field of application.</w:t>
      </w:r>
    </w:p>
  </w:comment>
  <w:comment w:id="2" w:author="Jeroen Medema" w:date="2025-06-16T08:52:00Z" w:initials="JM">
    <w:p w14:paraId="2F58BB5B" w14:textId="77777777" w:rsidR="000F5857" w:rsidRDefault="000F5857" w:rsidP="000F5857">
      <w:pPr>
        <w:pStyle w:val="CommentText"/>
      </w:pPr>
      <w:r>
        <w:rPr>
          <w:rStyle w:val="CommentReference"/>
        </w:rPr>
        <w:annotationRef/>
      </w:r>
      <w:r>
        <w:t>WG06: Rename the supplement name to Modality Procedure Step Services.</w:t>
      </w:r>
    </w:p>
  </w:comment>
  <w:comment w:id="64" w:author="Medema, Jeroen" w:date="2025-06-12T10:41:00Z" w:initials="JM">
    <w:p w14:paraId="7D7CC1FB" w14:textId="40CACC75" w:rsidR="00681DA1" w:rsidRDefault="00681DA1" w:rsidP="00681DA1">
      <w:pPr>
        <w:pStyle w:val="CommentText"/>
      </w:pPr>
      <w:r>
        <w:rPr>
          <w:rStyle w:val="CommentReference"/>
        </w:rPr>
        <w:annotationRef/>
      </w:r>
      <w:r>
        <w:rPr>
          <w:i/>
          <w:iCs/>
        </w:rPr>
        <w:t>Stuart Swerdloff</w:t>
      </w:r>
    </w:p>
    <w:p w14:paraId="362AC3D4" w14:textId="77777777" w:rsidR="00681DA1" w:rsidRDefault="00681DA1" w:rsidP="00681DA1">
      <w:pPr>
        <w:pStyle w:val="CommentText"/>
      </w:pPr>
      <w:r>
        <w:rPr>
          <w:b/>
          <w:bCs/>
          <w:color w:val="000000"/>
        </w:rPr>
        <w:t>DICOMWeb Event Notification</w:t>
      </w:r>
      <w:r>
        <w:rPr>
          <w:color w:val="000000"/>
        </w:rPr>
        <w:t xml:space="preserve"> (not specific to Modality Procedure Step, but because it is part of MPS…)</w:t>
      </w:r>
    </w:p>
    <w:p w14:paraId="21A7696B" w14:textId="77777777" w:rsidR="00681DA1" w:rsidRDefault="00681DA1" w:rsidP="00681DA1">
      <w:pPr>
        <w:pStyle w:val="CommentText"/>
      </w:pPr>
      <w:r>
        <w:rPr>
          <w:color w:val="000000"/>
        </w:rPr>
        <w:t>a) Given that Notification is an Event model, and given that DICOMWeb is *not* DIMSE, an additional transport for Events should be MQTT (a very well respected Standard, specifically used for Event Driven architectures).  MQTT has support for encrypted (secure) communication.  This opens up the use of a variety of Event Brokers (and would make implementation of UPS-RS and MPS-RS notification much easier and robust).</w:t>
      </w:r>
    </w:p>
    <w:p w14:paraId="2E83F9B3" w14:textId="77777777" w:rsidR="00681DA1" w:rsidRDefault="00681DA1" w:rsidP="00681DA1">
      <w:pPr>
        <w:pStyle w:val="CommentText"/>
      </w:pPr>
    </w:p>
    <w:p w14:paraId="180F1AFA" w14:textId="77777777" w:rsidR="00681DA1" w:rsidRDefault="00681DA1" w:rsidP="00681DA1">
      <w:pPr>
        <w:pStyle w:val="CommentText"/>
      </w:pPr>
      <w:r>
        <w:rPr>
          <w:color w:val="000000"/>
        </w:rPr>
        <w:t>b) Subscription should not mandate immediate notification to the subscriber of all relevant SOP Instances (UPS, MWF, MPS, whatever).  If you subscribed, you can just search for the current (Unified/Modality Procedure) Steps that match whatever filter.  Having to identify what’s “on” and fire off a slew of events to the subscriber is a bit complicated, and could overload a websocket client(especially if there are many objects involved), which doesn’t have the same offset capability in the search transaction.</w:t>
      </w:r>
    </w:p>
    <w:p w14:paraId="168A9F39" w14:textId="77777777" w:rsidR="00681DA1" w:rsidRDefault="00681DA1" w:rsidP="00681DA1">
      <w:pPr>
        <w:pStyle w:val="CommentText"/>
      </w:pPr>
    </w:p>
    <w:p w14:paraId="5F0AFC3C" w14:textId="77777777" w:rsidR="00681DA1" w:rsidRDefault="00681DA1" w:rsidP="00681DA1">
      <w:pPr>
        <w:pStyle w:val="CommentText"/>
      </w:pPr>
      <w:r>
        <w:rPr>
          <w:color w:val="000000"/>
        </w:rPr>
        <w:t>See: (works in progress… this is just to indicate that 4b isn’t pretty, and I have experience in dealing with implementing this area of the standard, even if it is recent and not paid ;-)</w:t>
      </w:r>
    </w:p>
    <w:p w14:paraId="437B8248" w14:textId="77777777" w:rsidR="00681DA1" w:rsidRDefault="00681DA1" w:rsidP="00681DA1">
      <w:pPr>
        <w:pStyle w:val="CommentText"/>
      </w:pPr>
      <w:hyperlink r:id="rId1" w:history="1">
        <w:r w:rsidRPr="0054223D">
          <w:rPr>
            <w:rStyle w:val="Hyperlink"/>
          </w:rPr>
          <w:t>https://github.com/sjswerdloff/py-ups-rs/blob/f1c01d3399d72f0d2c9b8944e88b3215d3703528/pyupsrs/domain/services/subscription_service.py#L47</w:t>
        </w:r>
      </w:hyperlink>
    </w:p>
    <w:p w14:paraId="7441E0FD" w14:textId="77777777" w:rsidR="00681DA1" w:rsidRDefault="00681DA1" w:rsidP="00681DA1">
      <w:pPr>
        <w:pStyle w:val="CommentText"/>
      </w:pPr>
      <w:hyperlink r:id="rId2" w:history="1">
        <w:r w:rsidRPr="0054223D">
          <w:rPr>
            <w:rStyle w:val="Hyperlink"/>
          </w:rPr>
          <w:t>https://github.com/sjswerdloff/py-ups-rs/blob/f1c01d3399d72f0d2c9b8944e88b3215d3703528/pyupsrs/websocket/notification_service.py#L348</w:t>
        </w:r>
      </w:hyperlink>
    </w:p>
    <w:p w14:paraId="1E614C23" w14:textId="77777777" w:rsidR="00681DA1" w:rsidRDefault="00681DA1" w:rsidP="00681DA1">
      <w:pPr>
        <w:pStyle w:val="CommentText"/>
      </w:pPr>
    </w:p>
    <w:p w14:paraId="26757C1F" w14:textId="77777777" w:rsidR="00681DA1" w:rsidRDefault="00681DA1" w:rsidP="00681DA1">
      <w:pPr>
        <w:pStyle w:val="CommentText"/>
      </w:pPr>
    </w:p>
  </w:comment>
  <w:comment w:id="65" w:author="Medema, Jeroen" w:date="2025-06-12T10:44:00Z" w:initials="JM">
    <w:p w14:paraId="30BB8B1D" w14:textId="77777777" w:rsidR="00681DA1" w:rsidRDefault="00681DA1" w:rsidP="00681DA1">
      <w:pPr>
        <w:pStyle w:val="CommentText"/>
      </w:pPr>
      <w:r>
        <w:rPr>
          <w:rStyle w:val="CommentReference"/>
        </w:rPr>
        <w:annotationRef/>
      </w:r>
      <w:r>
        <w:t>Even though this is interesting, this is beyond the scope of this supplement. No changes are needed in this supplement.</w:t>
      </w:r>
    </w:p>
  </w:comment>
  <w:comment w:id="66" w:author="Jeroen Medema" w:date="2025-06-16T08:56:00Z" w:initials="JM">
    <w:p w14:paraId="4CE776F3" w14:textId="77777777" w:rsidR="000F5857" w:rsidRDefault="000F5857" w:rsidP="000F5857">
      <w:pPr>
        <w:pStyle w:val="CommentText"/>
      </w:pPr>
      <w:r>
        <w:rPr>
          <w:rStyle w:val="CommentReference"/>
        </w:rPr>
        <w:annotationRef/>
      </w:r>
      <w:r>
        <w:t>WG06: Introducing a new subscription mechanism may well be very useful. It would have impact across multiple services, beyond the scope of this supplement. Suggest to bring this to WG27.</w:t>
      </w:r>
    </w:p>
  </w:comment>
  <w:comment w:id="162" w:author="Medema, Jeroen" w:date="2025-06-12T11:18:00Z" w:initials="JM">
    <w:p w14:paraId="75F6A9D0" w14:textId="563E9872" w:rsidR="00B3661F" w:rsidRDefault="00B3661F" w:rsidP="00B3661F">
      <w:pPr>
        <w:pStyle w:val="CommentText"/>
      </w:pPr>
      <w:r>
        <w:rPr>
          <w:rStyle w:val="CommentReference"/>
        </w:rPr>
        <w:annotationRef/>
      </w:r>
      <w:r>
        <w:rPr>
          <w:i/>
          <w:iCs/>
          <w:color w:val="000000"/>
        </w:rPr>
        <w:t>GE HealthCare (Steve Nichols)</w:t>
      </w:r>
    </w:p>
    <w:p w14:paraId="12DD774B" w14:textId="77777777" w:rsidR="00B3661F" w:rsidRDefault="00B3661F" w:rsidP="00B3661F">
      <w:pPr>
        <w:pStyle w:val="CommentText"/>
      </w:pPr>
      <w:r>
        <w:rPr>
          <w:b/>
          <w:bCs/>
          <w:color w:val="000000"/>
        </w:rPr>
        <w:t>General</w:t>
      </w:r>
    </w:p>
    <w:p w14:paraId="3E394712" w14:textId="77777777" w:rsidR="00B3661F" w:rsidRDefault="00B3661F" w:rsidP="00B3661F">
      <w:pPr>
        <w:pStyle w:val="CommentText"/>
      </w:pPr>
      <w:r>
        <w:rPr>
          <w:color w:val="000000"/>
        </w:rPr>
        <w:t>Consider a “Search” capability for the MPPS service. That could be interesting input for a UI that  displays in process ongoing MPPS, with possibility to filter per modality, etc.</w:t>
      </w:r>
    </w:p>
  </w:comment>
  <w:comment w:id="163" w:author="Medema, Jeroen" w:date="2025-06-12T11:19:00Z" w:initials="JM">
    <w:p w14:paraId="3DC1A8EC" w14:textId="77777777" w:rsidR="00B3661F" w:rsidRDefault="00B3661F" w:rsidP="00B3661F">
      <w:pPr>
        <w:pStyle w:val="CommentText"/>
      </w:pPr>
      <w:r>
        <w:rPr>
          <w:rStyle w:val="CommentReference"/>
        </w:rPr>
        <w:annotationRef/>
      </w:r>
      <w:r>
        <w:t>This is an interesting idea, and definitely could be useful, but it is beyond the scope: mimicking DIMSE’s MPPS; so no change needed.</w:t>
      </w:r>
    </w:p>
    <w:p w14:paraId="28AEA41E" w14:textId="77777777" w:rsidR="00B3661F" w:rsidRDefault="00B3661F" w:rsidP="00B3661F">
      <w:pPr>
        <w:pStyle w:val="CommentText"/>
      </w:pPr>
      <w:r>
        <w:t>A NWIP could be written for this.</w:t>
      </w:r>
    </w:p>
  </w:comment>
  <w:comment w:id="164" w:author="Jeroen Medema" w:date="2025-06-16T09:00:00Z" w:initials="JM">
    <w:p w14:paraId="59C0EB4B" w14:textId="77777777" w:rsidR="000231AF" w:rsidRDefault="000F5857" w:rsidP="000231AF">
      <w:pPr>
        <w:pStyle w:val="CommentText"/>
      </w:pPr>
      <w:r>
        <w:rPr>
          <w:rStyle w:val="CommentReference"/>
        </w:rPr>
        <w:annotationRef/>
      </w:r>
      <w:r w:rsidR="000231AF">
        <w:t>WG06: MPPS are transient, and this proposal raises questions regarding persistence of instances.</w:t>
      </w:r>
      <w:r w:rsidR="000231AF">
        <w:br/>
        <w:t>Also discuss SWF PPS manager.</w:t>
      </w:r>
      <w:r w:rsidR="000231AF">
        <w:br/>
        <w:t>Also look at adding this to DIMSE.</w:t>
      </w:r>
      <w:r w:rsidR="000231AF">
        <w:br/>
        <w:t>Also think about ready to read signals.</w:t>
      </w:r>
    </w:p>
  </w:comment>
  <w:comment w:id="165" w:author="Medema, Jeroen" w:date="2025-06-12T09:46:00Z" w:initials="JM">
    <w:p w14:paraId="44FC056F" w14:textId="48F9A824" w:rsidR="00681DA1" w:rsidRDefault="00D76B81" w:rsidP="00681DA1">
      <w:pPr>
        <w:pStyle w:val="CommentText"/>
      </w:pPr>
      <w:r>
        <w:rPr>
          <w:rStyle w:val="CommentReference"/>
        </w:rPr>
        <w:annotationRef/>
      </w:r>
      <w:r w:rsidR="00681DA1">
        <w:rPr>
          <w:i/>
          <w:iCs/>
        </w:rPr>
        <w:t>Stuart Swerdloff</w:t>
      </w:r>
    </w:p>
    <w:p w14:paraId="136947FF" w14:textId="77777777" w:rsidR="00681DA1" w:rsidRDefault="00681DA1" w:rsidP="00681DA1">
      <w:pPr>
        <w:pStyle w:val="CommentText"/>
      </w:pPr>
      <w:r>
        <w:rPr>
          <w:b/>
          <w:bCs/>
          <w:color w:val="212121"/>
        </w:rPr>
        <w:t>Subscription</w:t>
      </w:r>
    </w:p>
    <w:p w14:paraId="48FBBEDA" w14:textId="77777777" w:rsidR="00681DA1" w:rsidRDefault="00681DA1" w:rsidP="00681DA1">
      <w:pPr>
        <w:pStyle w:val="CommentText"/>
      </w:pPr>
      <w:r>
        <w:rPr>
          <w:color w:val="212121"/>
        </w:rPr>
        <w:t>Subscription is mentioned and then left undefined.</w:t>
      </w:r>
    </w:p>
    <w:p w14:paraId="7CD59A64" w14:textId="77777777" w:rsidR="00681DA1" w:rsidRDefault="00681DA1" w:rsidP="00681DA1">
      <w:pPr>
        <w:pStyle w:val="CommentText"/>
      </w:pPr>
      <w:r>
        <w:rPr>
          <w:color w:val="000000"/>
        </w:rPr>
        <w:t>Recommendation: </w:t>
      </w:r>
    </w:p>
    <w:p w14:paraId="2990EF6E" w14:textId="77777777" w:rsidR="00681DA1" w:rsidRDefault="00681DA1" w:rsidP="00681DA1">
      <w:pPr>
        <w:pStyle w:val="CommentText"/>
      </w:pPr>
      <w:r>
        <w:rPr>
          <w:color w:val="212121"/>
        </w:rPr>
        <w:t>At a minimum, the transactions should be listed, identify the routes for them, presumably</w:t>
      </w:r>
    </w:p>
    <w:p w14:paraId="383E279A" w14:textId="77777777" w:rsidR="00681DA1" w:rsidRDefault="00681DA1" w:rsidP="00681DA1">
      <w:pPr>
        <w:pStyle w:val="CommentText"/>
      </w:pPr>
    </w:p>
    <w:p w14:paraId="43821437" w14:textId="77777777" w:rsidR="00681DA1" w:rsidRDefault="00681DA1" w:rsidP="00681DA1">
      <w:pPr>
        <w:pStyle w:val="CommentText"/>
      </w:pPr>
      <w:r>
        <w:rPr>
          <w:color w:val="212121"/>
        </w:rPr>
        <w:t>/modality-performed-procedure-steps/{uid}/subscribe/{aetitle}</w:t>
      </w:r>
    </w:p>
    <w:p w14:paraId="704E5094" w14:textId="77777777" w:rsidR="00681DA1" w:rsidRDefault="00681DA1" w:rsidP="00681DA1">
      <w:pPr>
        <w:pStyle w:val="CommentText"/>
      </w:pPr>
      <w:r>
        <w:rPr>
          <w:color w:val="212121"/>
        </w:rPr>
        <w:t>/modality-performed-procedure-steps/{uid}/subscribe/{aetitle}/suspend</w:t>
      </w:r>
    </w:p>
    <w:p w14:paraId="07762C5D" w14:textId="77777777" w:rsidR="00681DA1" w:rsidRDefault="00681DA1" w:rsidP="00681DA1">
      <w:pPr>
        <w:pStyle w:val="CommentText"/>
      </w:pPr>
    </w:p>
    <w:p w14:paraId="34B7D28B" w14:textId="77777777" w:rsidR="00681DA1" w:rsidRDefault="00681DA1" w:rsidP="00681DA1">
      <w:pPr>
        <w:pStyle w:val="CommentText"/>
      </w:pPr>
      <w:r>
        <w:rPr>
          <w:color w:val="212121"/>
        </w:rPr>
        <w:t>And then they can refer to UPS-RS Subscription transactions (including suspend).</w:t>
      </w:r>
    </w:p>
  </w:comment>
  <w:comment w:id="166" w:author="Medema, Jeroen" w:date="2025-06-12T09:47:00Z" w:initials="JM">
    <w:p w14:paraId="6ABBF210" w14:textId="56D01849" w:rsidR="00D76B81" w:rsidRDefault="00D76B81" w:rsidP="00D76B81">
      <w:pPr>
        <w:pStyle w:val="CommentText"/>
      </w:pPr>
      <w:r>
        <w:rPr>
          <w:rStyle w:val="CommentReference"/>
        </w:rPr>
        <w:annotationRef/>
      </w:r>
      <w:r>
        <w:t>This is an error, and this line should be removed, in line with the proposal mentioned in open issue #3.</w:t>
      </w:r>
    </w:p>
  </w:comment>
  <w:comment w:id="176" w:author="Medema, Jeroen" w:date="2025-06-12T11:07:00Z" w:initials="JM">
    <w:p w14:paraId="2EAA520F" w14:textId="77777777" w:rsidR="00DC7220" w:rsidRDefault="00DC7220" w:rsidP="00DC7220">
      <w:pPr>
        <w:pStyle w:val="CommentText"/>
      </w:pPr>
      <w:r>
        <w:rPr>
          <w:rStyle w:val="CommentReference"/>
        </w:rPr>
        <w:annotationRef/>
      </w:r>
      <w:r>
        <w:rPr>
          <w:i/>
          <w:iCs/>
          <w:color w:val="000000"/>
        </w:rPr>
        <w:t>GE HealthCare (Steve Nichols)</w:t>
      </w:r>
    </w:p>
    <w:p w14:paraId="571AE636" w14:textId="77777777" w:rsidR="00DC7220" w:rsidRDefault="00DC7220" w:rsidP="00DC7220">
      <w:pPr>
        <w:pStyle w:val="CommentText"/>
      </w:pPr>
      <w:r>
        <w:rPr>
          <w:b/>
          <w:bCs/>
          <w:color w:val="000000"/>
        </w:rPr>
        <w:t>Status Code 200</w:t>
      </w:r>
    </w:p>
    <w:p w14:paraId="3DFE7A83" w14:textId="77777777" w:rsidR="00DC7220" w:rsidRDefault="00DC7220" w:rsidP="00DC7220">
      <w:pPr>
        <w:pStyle w:val="CommentText"/>
      </w:pPr>
      <w:r>
        <w:rPr>
          <w:color w:val="000000"/>
        </w:rPr>
        <w:t>Table X.4.3-1. Status Code Meaning</w:t>
      </w:r>
    </w:p>
    <w:p w14:paraId="66AEC5B6" w14:textId="77777777" w:rsidR="00DC7220" w:rsidRDefault="00DC7220" w:rsidP="00DC7220">
      <w:pPr>
        <w:pStyle w:val="CommentText"/>
      </w:pPr>
      <w:r>
        <w:rPr>
          <w:color w:val="000000"/>
        </w:rPr>
        <w:t>Table N.7.3.3.X.1-1: Status Codes of Origin Server for Create Transaction</w:t>
      </w:r>
    </w:p>
    <w:p w14:paraId="5931250F" w14:textId="77777777" w:rsidR="00DC7220" w:rsidRDefault="00DC7220" w:rsidP="00DC7220">
      <w:pPr>
        <w:pStyle w:val="CommentText"/>
      </w:pPr>
      <w:r>
        <w:rPr>
          <w:color w:val="000000"/>
        </w:rPr>
        <w:t>Since this is a create transaction, should 200 be 201 as in Table 11.4.3-1.</w:t>
      </w:r>
    </w:p>
  </w:comment>
  <w:comment w:id="177" w:author="Medema, Jeroen" w:date="2025-06-12T11:07:00Z" w:initials="JM">
    <w:p w14:paraId="5F7573DF" w14:textId="77777777" w:rsidR="00A84AA1" w:rsidRDefault="00DC7220" w:rsidP="00A84AA1">
      <w:pPr>
        <w:pStyle w:val="CommentText"/>
      </w:pPr>
      <w:r>
        <w:rPr>
          <w:rStyle w:val="CommentReference"/>
        </w:rPr>
        <w:annotationRef/>
      </w:r>
      <w:r w:rsidR="00A84AA1">
        <w:t>This indeed makes sense, so I have adapted this (also in N).</w:t>
      </w:r>
    </w:p>
    <w:p w14:paraId="680D44EA" w14:textId="77777777" w:rsidR="00A84AA1" w:rsidRDefault="00A84AA1" w:rsidP="00A84AA1">
      <w:pPr>
        <w:pStyle w:val="CommentText"/>
      </w:pPr>
      <w:r>
        <w:t>However, should we also adapt Storage Commitment on this? Probably not, as SC requests have a different lifetime (are volatile, whereas MPPS are not (so much)) and they cannot be retrieved.</w:t>
      </w:r>
    </w:p>
  </w:comment>
  <w:comment w:id="178" w:author="Jeroen Medema" w:date="2025-06-16T09:13:00Z" w:initials="JM">
    <w:p w14:paraId="78D22B64" w14:textId="77777777" w:rsidR="00FD5F6B" w:rsidRDefault="00FD5F6B" w:rsidP="00FD5F6B">
      <w:pPr>
        <w:pStyle w:val="CommentText"/>
      </w:pPr>
      <w:r>
        <w:rPr>
          <w:rStyle w:val="CommentReference"/>
        </w:rPr>
        <w:annotationRef/>
      </w:r>
      <w:r>
        <w:t>WG06: OK.</w:t>
      </w:r>
    </w:p>
  </w:comment>
  <w:comment w:id="183" w:author="Medema, Jeroen" w:date="2025-06-12T11:11:00Z" w:initials="JM">
    <w:p w14:paraId="0F9BDBDB" w14:textId="34BE9547" w:rsidR="00DC7220" w:rsidRDefault="00DC7220" w:rsidP="00DC7220">
      <w:pPr>
        <w:pStyle w:val="CommentText"/>
      </w:pPr>
      <w:r>
        <w:rPr>
          <w:rStyle w:val="CommentReference"/>
        </w:rPr>
        <w:annotationRef/>
      </w:r>
      <w:r>
        <w:rPr>
          <w:color w:val="000000"/>
        </w:rPr>
        <w:t>GE HealthCare (Steve Nichols)</w:t>
      </w:r>
    </w:p>
    <w:p w14:paraId="694E1741" w14:textId="77777777" w:rsidR="00DC7220" w:rsidRDefault="00DC7220" w:rsidP="00DC7220">
      <w:pPr>
        <w:pStyle w:val="CommentText"/>
      </w:pPr>
      <w:r>
        <w:rPr>
          <w:b/>
          <w:bCs/>
          <w:color w:val="000000"/>
        </w:rPr>
        <w:t>Table X.4.3-1. Status Code Meaning</w:t>
      </w:r>
    </w:p>
    <w:p w14:paraId="243530F1" w14:textId="77777777" w:rsidR="00DC7220" w:rsidRDefault="00DC7220" w:rsidP="00DC7220">
      <w:pPr>
        <w:pStyle w:val="CommentText"/>
      </w:pPr>
      <w:r>
        <w:rPr>
          <w:color w:val="000000"/>
        </w:rPr>
        <w:t>409 is identical to its use in Table 13.4.3-1, however since UIDs are required to be globally unique in PS3.5</w:t>
      </w:r>
    </w:p>
  </w:comment>
  <w:comment w:id="184" w:author="Medema, Jeroen" w:date="2025-06-12T11:13:00Z" w:initials="JM">
    <w:p w14:paraId="05C9CB0C" w14:textId="77777777" w:rsidR="00DC7220" w:rsidRDefault="00DC7220" w:rsidP="00DC7220">
      <w:pPr>
        <w:pStyle w:val="CommentText"/>
      </w:pPr>
      <w:r>
        <w:rPr>
          <w:rStyle w:val="CommentReference"/>
        </w:rPr>
        <w:annotationRef/>
      </w:r>
      <w:r>
        <w:t>The UID should indeed be unique, so in principle another client cannot use the same, but the same client can do that (erroneously, of course). Hence this possible error.</w:t>
      </w:r>
      <w:r>
        <w:br/>
        <w:t>No change is needed.</w:t>
      </w:r>
    </w:p>
  </w:comment>
  <w:comment w:id="185" w:author="Jeroen Medema" w:date="2025-06-16T09:13:00Z" w:initials="JM">
    <w:p w14:paraId="48CDA92C" w14:textId="77777777" w:rsidR="00FD5F6B" w:rsidRDefault="00FD5F6B" w:rsidP="00FD5F6B">
      <w:pPr>
        <w:pStyle w:val="CommentText"/>
      </w:pPr>
      <w:r>
        <w:rPr>
          <w:rStyle w:val="CommentReference"/>
        </w:rPr>
        <w:annotationRef/>
      </w:r>
      <w:r>
        <w:t>WG06: OK.</w:t>
      </w:r>
    </w:p>
  </w:comment>
  <w:comment w:id="210" w:author="Jeroen Medema" w:date="2025-03-28T12:08:00Z" w:initials="JM">
    <w:p w14:paraId="429F768D" w14:textId="64721467" w:rsidR="00C63B8A" w:rsidRDefault="00C63B8A" w:rsidP="00C63B8A">
      <w:pPr>
        <w:pStyle w:val="CommentText"/>
      </w:pPr>
      <w:r>
        <w:rPr>
          <w:rStyle w:val="CommentReference"/>
        </w:rPr>
        <w:annotationRef/>
      </w:r>
      <w:r>
        <w:t>This way of referring to Technical Frameworks of IHE is used elsewhere in the standard, and hence should be used here too.</w:t>
      </w:r>
      <w:r>
        <w:br/>
        <w:t>Note to the editor: please update the four references in PS3.18 to [IHE RAD TF-2] to match this aligned format.</w:t>
      </w:r>
    </w:p>
  </w:comment>
  <w:comment w:id="222" w:author="Medema, Jeroen" w:date="2025-06-12T09:54:00Z" w:initials="JM">
    <w:p w14:paraId="5DBC6E43" w14:textId="77777777" w:rsidR="00681DA1" w:rsidRDefault="00F04614" w:rsidP="00681DA1">
      <w:pPr>
        <w:pStyle w:val="CommentText"/>
      </w:pPr>
      <w:r>
        <w:rPr>
          <w:rStyle w:val="CommentReference"/>
        </w:rPr>
        <w:annotationRef/>
      </w:r>
      <w:r w:rsidR="00681DA1">
        <w:rPr>
          <w:i/>
          <w:iCs/>
        </w:rPr>
        <w:t>Stuart Swerdloff</w:t>
      </w:r>
    </w:p>
    <w:p w14:paraId="20DEE831" w14:textId="77777777" w:rsidR="00681DA1" w:rsidRDefault="00681DA1" w:rsidP="00681DA1">
      <w:pPr>
        <w:pStyle w:val="CommentText"/>
      </w:pPr>
      <w:r>
        <w:rPr>
          <w:b/>
          <w:bCs/>
          <w:color w:val="212121"/>
        </w:rPr>
        <w:t>Updates/Sequences HTTP error or warning responses not defined.</w:t>
      </w:r>
    </w:p>
    <w:p w14:paraId="227E7033" w14:textId="77777777" w:rsidR="00681DA1" w:rsidRDefault="00681DA1" w:rsidP="00681DA1">
      <w:pPr>
        <w:pStyle w:val="CommentText"/>
      </w:pPr>
      <w:r>
        <w:rPr>
          <w:color w:val="212121"/>
        </w:rPr>
        <w:t>&gt;&gt;&gt;</w:t>
      </w:r>
    </w:p>
    <w:p w14:paraId="67A32A8B" w14:textId="77777777" w:rsidR="00681DA1" w:rsidRDefault="00681DA1" w:rsidP="00681DA1">
      <w:pPr>
        <w:pStyle w:val="CommentText"/>
      </w:pPr>
      <w:r>
        <w:rPr>
          <w:color w:val="000000"/>
        </w:rPr>
        <w:t>Even though the Modality Performed Procedure Step is updated, sequences within it, like the</w:t>
      </w:r>
    </w:p>
    <w:p w14:paraId="79A4046A" w14:textId="77777777" w:rsidR="00681DA1" w:rsidRDefault="00681DA1" w:rsidP="00681DA1">
      <w:pPr>
        <w:pStyle w:val="CommentText"/>
      </w:pPr>
      <w:r>
        <w:rPr>
          <w:color w:val="000000"/>
        </w:rPr>
        <w:t>Performed Series Sequence (0040,0340) and the Referenced Image Sequence (0008,0140) are to be</w:t>
      </w:r>
    </w:p>
    <w:p w14:paraId="244A4242" w14:textId="77777777" w:rsidR="00681DA1" w:rsidRDefault="00681DA1" w:rsidP="00681DA1">
      <w:pPr>
        <w:pStyle w:val="CommentText"/>
      </w:pPr>
      <w:r>
        <w:rPr>
          <w:color w:val="000000"/>
        </w:rPr>
        <w:t>given in their entirety, as required in DIMSE; updates to these are not allowed. See PS3.4, section</w:t>
      </w:r>
    </w:p>
    <w:p w14:paraId="4FDC993F" w14:textId="77777777" w:rsidR="00681DA1" w:rsidRDefault="00681DA1" w:rsidP="00681DA1">
      <w:pPr>
        <w:pStyle w:val="CommentText"/>
      </w:pPr>
      <w:r>
        <w:rPr>
          <w:color w:val="000000"/>
        </w:rPr>
        <w:t>F.7.2.2.2.</w:t>
      </w:r>
    </w:p>
    <w:p w14:paraId="5CEFD35C" w14:textId="77777777" w:rsidR="00681DA1" w:rsidRDefault="00681DA1" w:rsidP="00681DA1">
      <w:pPr>
        <w:pStyle w:val="CommentText"/>
      </w:pPr>
      <w:r>
        <w:rPr>
          <w:color w:val="000000"/>
        </w:rPr>
        <w:t>&gt;&gt;&gt;</w:t>
      </w:r>
    </w:p>
    <w:p w14:paraId="778C6994" w14:textId="77777777" w:rsidR="00681DA1" w:rsidRDefault="00681DA1" w:rsidP="00681DA1">
      <w:pPr>
        <w:pStyle w:val="CommentText"/>
      </w:pPr>
      <w:r>
        <w:rPr>
          <w:color w:val="000000"/>
        </w:rPr>
        <w:t>Recommendation: </w:t>
      </w:r>
    </w:p>
    <w:p w14:paraId="1314B989" w14:textId="77777777" w:rsidR="00681DA1" w:rsidRDefault="00681DA1" w:rsidP="00681DA1">
      <w:pPr>
        <w:pStyle w:val="CommentText"/>
      </w:pPr>
      <w:r>
        <w:rPr>
          <w:color w:val="000000"/>
        </w:rPr>
        <w:t>There needs to be a clear error response and message to indicate when the client is attempting to do this kind of disallowed update.  Detecting the situation is straightforward: if an update/patch request contains any of the sequences that are “like the Performed Series Sequence…” that are already present in the MP Step, it’s an error.</w:t>
      </w:r>
    </w:p>
  </w:comment>
  <w:comment w:id="223" w:author="Medema, Jeroen" w:date="2025-06-12T10:09:00Z" w:initials="JM">
    <w:p w14:paraId="1E1CDA70" w14:textId="0BC438C8" w:rsidR="000A0F8B" w:rsidRDefault="00F675A5" w:rsidP="000A0F8B">
      <w:pPr>
        <w:pStyle w:val="CommentText"/>
      </w:pPr>
      <w:r>
        <w:rPr>
          <w:rStyle w:val="CommentReference"/>
        </w:rPr>
        <w:annotationRef/>
      </w:r>
      <w:r w:rsidR="000A0F8B">
        <w:t>There may be some misunderstanding about the word ‘update’, I am not sure. It is, however, definitely needed to have Sequences in the Update, for instance when the MPPS is first updated with image acquisition results half-way the procedure step, and updated again at the end. In this case, the Referenced Image Sequence is likely to be added to the MPPS by the first Update, and be replaced by the second Update. This is an update of the sequence, but only in its entirely, the same way as it can be done in DIMSE.</w:t>
      </w:r>
    </w:p>
    <w:p w14:paraId="42966C11" w14:textId="77777777" w:rsidR="000A0F8B" w:rsidRDefault="000A0F8B" w:rsidP="000A0F8B">
      <w:pPr>
        <w:pStyle w:val="CommentText"/>
      </w:pPr>
      <w:r>
        <w:t>So, no change is needed.</w:t>
      </w:r>
    </w:p>
  </w:comment>
  <w:comment w:id="224" w:author="Jeroen Medema" w:date="2025-06-16T09:23:00Z" w:initials="JM">
    <w:p w14:paraId="3FCB260C" w14:textId="77777777" w:rsidR="00507394" w:rsidRDefault="00507394" w:rsidP="00507394">
      <w:pPr>
        <w:pStyle w:val="CommentText"/>
      </w:pPr>
      <w:r>
        <w:rPr>
          <w:rStyle w:val="CommentReference"/>
        </w:rPr>
        <w:annotationRef/>
      </w:r>
      <w:r>
        <w:t>WG06: Add that the server could return an warning when updates are done where items are non-overlapping (and document in conformance statement). Should not be an error as there may be cases where this is intended.</w:t>
      </w:r>
      <w:r>
        <w:br/>
        <w:t>So, look for an applicable HTTP warning code. If not there, make it a general claim.</w:t>
      </w:r>
    </w:p>
  </w:comment>
  <w:comment w:id="228" w:author="Medema, Jeroen" w:date="2025-03-17T15:52:00Z" w:initials="JM">
    <w:p w14:paraId="155DBFE9" w14:textId="712E3646"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EDE7A4" w15:done="0"/>
  <w15:commentEx w15:paraId="4898AF13" w15:paraIdParent="56EDE7A4" w15:done="0"/>
  <w15:commentEx w15:paraId="2F58BB5B" w15:paraIdParent="56EDE7A4" w15:done="0"/>
  <w15:commentEx w15:paraId="26757C1F" w15:done="0"/>
  <w15:commentEx w15:paraId="30BB8B1D" w15:paraIdParent="26757C1F" w15:done="0"/>
  <w15:commentEx w15:paraId="4CE776F3" w15:paraIdParent="26757C1F" w15:done="0"/>
  <w15:commentEx w15:paraId="3E394712" w15:done="0"/>
  <w15:commentEx w15:paraId="28AEA41E" w15:paraIdParent="3E394712" w15:done="0"/>
  <w15:commentEx w15:paraId="59C0EB4B" w15:paraIdParent="3E394712" w15:done="0"/>
  <w15:commentEx w15:paraId="34B7D28B" w15:done="0"/>
  <w15:commentEx w15:paraId="6ABBF210" w15:paraIdParent="34B7D28B" w15:done="0"/>
  <w15:commentEx w15:paraId="5931250F" w15:done="0"/>
  <w15:commentEx w15:paraId="680D44EA" w15:paraIdParent="5931250F" w15:done="0"/>
  <w15:commentEx w15:paraId="78D22B64" w15:paraIdParent="5931250F" w15:done="0"/>
  <w15:commentEx w15:paraId="243530F1" w15:done="0"/>
  <w15:commentEx w15:paraId="05C9CB0C" w15:paraIdParent="243530F1" w15:done="0"/>
  <w15:commentEx w15:paraId="48CDA92C" w15:paraIdParent="243530F1" w15:done="0"/>
  <w15:commentEx w15:paraId="429F768D" w15:done="0"/>
  <w15:commentEx w15:paraId="1314B989" w15:done="0"/>
  <w15:commentEx w15:paraId="42966C11" w15:paraIdParent="1314B989" w15:done="0"/>
  <w15:commentEx w15:paraId="3FCB260C" w15:paraIdParent="1314B989"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3F325C" w16cex:dateUtc="2025-06-12T07:32:00Z"/>
  <w16cex:commentExtensible w16cex:durableId="4130A4FF" w16cex:dateUtc="2025-06-12T07:41:00Z"/>
  <w16cex:commentExtensible w16cex:durableId="33E62938" w16cex:dateUtc="2025-06-16T06:52:00Z"/>
  <w16cex:commentExtensible w16cex:durableId="3DCEE076" w16cex:dateUtc="2025-06-12T08:41:00Z"/>
  <w16cex:commentExtensible w16cex:durableId="7EAA92BF" w16cex:dateUtc="2025-06-12T08:44:00Z"/>
  <w16cex:commentExtensible w16cex:durableId="31072314" w16cex:dateUtc="2025-06-16T06:56:00Z"/>
  <w16cex:commentExtensible w16cex:durableId="7EFA4A64" w16cex:dateUtc="2025-06-12T09:18:00Z"/>
  <w16cex:commentExtensible w16cex:durableId="5DE87C34" w16cex:dateUtc="2025-06-12T09:19:00Z"/>
  <w16cex:commentExtensible w16cex:durableId="4535BB8D" w16cex:dateUtc="2025-06-16T07:00:00Z"/>
  <w16cex:commentExtensible w16cex:durableId="4F8CBA28" w16cex:dateUtc="2025-06-12T07:46:00Z"/>
  <w16cex:commentExtensible w16cex:durableId="7B022DF4" w16cex:dateUtc="2025-06-12T07:47:00Z"/>
  <w16cex:commentExtensible w16cex:durableId="28ECCB56" w16cex:dateUtc="2025-06-12T09:07:00Z"/>
  <w16cex:commentExtensible w16cex:durableId="0F2A70DB" w16cex:dateUtc="2025-06-12T09:07:00Z"/>
  <w16cex:commentExtensible w16cex:durableId="2C94EE9E" w16cex:dateUtc="2025-06-16T07:13:00Z"/>
  <w16cex:commentExtensible w16cex:durableId="34D9CB55" w16cex:dateUtc="2025-06-12T09:11:00Z"/>
  <w16cex:commentExtensible w16cex:durableId="77B97B5B" w16cex:dateUtc="2025-06-12T09:13:00Z"/>
  <w16cex:commentExtensible w16cex:durableId="26E482C1" w16cex:dateUtc="2025-06-16T07:13:00Z"/>
  <w16cex:commentExtensible w16cex:durableId="10584BDD" w16cex:dateUtc="2025-03-28T11:08:00Z"/>
  <w16cex:commentExtensible w16cex:durableId="656A74DA" w16cex:dateUtc="2025-06-12T07:54:00Z"/>
  <w16cex:commentExtensible w16cex:durableId="450D4C4F" w16cex:dateUtc="2025-06-12T08:09:00Z"/>
  <w16cex:commentExtensible w16cex:durableId="37BF34FF" w16cex:dateUtc="2025-06-16T07:23: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EDE7A4" w16cid:durableId="623F325C"/>
  <w16cid:commentId w16cid:paraId="4898AF13" w16cid:durableId="4130A4FF"/>
  <w16cid:commentId w16cid:paraId="2F58BB5B" w16cid:durableId="33E62938"/>
  <w16cid:commentId w16cid:paraId="26757C1F" w16cid:durableId="3DCEE076"/>
  <w16cid:commentId w16cid:paraId="30BB8B1D" w16cid:durableId="7EAA92BF"/>
  <w16cid:commentId w16cid:paraId="4CE776F3" w16cid:durableId="31072314"/>
  <w16cid:commentId w16cid:paraId="3E394712" w16cid:durableId="7EFA4A64"/>
  <w16cid:commentId w16cid:paraId="28AEA41E" w16cid:durableId="5DE87C34"/>
  <w16cid:commentId w16cid:paraId="59C0EB4B" w16cid:durableId="4535BB8D"/>
  <w16cid:commentId w16cid:paraId="34B7D28B" w16cid:durableId="4F8CBA28"/>
  <w16cid:commentId w16cid:paraId="6ABBF210" w16cid:durableId="7B022DF4"/>
  <w16cid:commentId w16cid:paraId="5931250F" w16cid:durableId="28ECCB56"/>
  <w16cid:commentId w16cid:paraId="680D44EA" w16cid:durableId="0F2A70DB"/>
  <w16cid:commentId w16cid:paraId="78D22B64" w16cid:durableId="2C94EE9E"/>
  <w16cid:commentId w16cid:paraId="243530F1" w16cid:durableId="34D9CB55"/>
  <w16cid:commentId w16cid:paraId="05C9CB0C" w16cid:durableId="77B97B5B"/>
  <w16cid:commentId w16cid:paraId="48CDA92C" w16cid:durableId="26E482C1"/>
  <w16cid:commentId w16cid:paraId="429F768D" w16cid:durableId="10584BDD"/>
  <w16cid:commentId w16cid:paraId="1314B989" w16cid:durableId="656A74DA"/>
  <w16cid:commentId w16cid:paraId="42966C11" w16cid:durableId="450D4C4F"/>
  <w16cid:commentId w16cid:paraId="3FCB260C" w16cid:durableId="37BF34FF"/>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D684B" w14:textId="77777777" w:rsidR="002606E3" w:rsidRDefault="002606E3">
      <w:pPr>
        <w:spacing w:after="0"/>
      </w:pPr>
      <w:r>
        <w:separator/>
      </w:r>
    </w:p>
  </w:endnote>
  <w:endnote w:type="continuationSeparator" w:id="0">
    <w:p w14:paraId="49ED651E" w14:textId="77777777" w:rsidR="002606E3" w:rsidRDefault="002606E3">
      <w:pPr>
        <w:spacing w:after="0"/>
      </w:pPr>
      <w:r>
        <w:continuationSeparator/>
      </w:r>
    </w:p>
  </w:endnote>
  <w:endnote w:type="continuationNotice" w:id="1">
    <w:p w14:paraId="2E198238" w14:textId="77777777" w:rsidR="002606E3" w:rsidRDefault="002606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96C8" w14:textId="77777777" w:rsidR="002606E3" w:rsidRDefault="002606E3">
      <w:pPr>
        <w:spacing w:after="0"/>
      </w:pPr>
      <w:r>
        <w:separator/>
      </w:r>
    </w:p>
  </w:footnote>
  <w:footnote w:type="continuationSeparator" w:id="0">
    <w:p w14:paraId="75EEA145" w14:textId="77777777" w:rsidR="002606E3" w:rsidRDefault="002606E3">
      <w:pPr>
        <w:spacing w:after="0"/>
      </w:pPr>
      <w:r>
        <w:continuationSeparator/>
      </w:r>
    </w:p>
  </w:footnote>
  <w:footnote w:type="continuationNotice" w:id="1">
    <w:p w14:paraId="4D1FB38A" w14:textId="77777777" w:rsidR="002606E3" w:rsidRDefault="002606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026D"/>
    <w:multiLevelType w:val="hybridMultilevel"/>
    <w:tmpl w:val="6B68F6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10"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B197D"/>
    <w:multiLevelType w:val="hybridMultilevel"/>
    <w:tmpl w:val="CF36D3A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A170F2"/>
    <w:multiLevelType w:val="hybridMultilevel"/>
    <w:tmpl w:val="85D0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94B2CDB"/>
    <w:multiLevelType w:val="hybridMultilevel"/>
    <w:tmpl w:val="04BAA064"/>
    <w:lvl w:ilvl="0" w:tplc="04090001">
      <w:start w:val="1"/>
      <w:numFmt w:val="bullet"/>
      <w:lvlText w:val=""/>
      <w:lvlJc w:val="left"/>
      <w:pPr>
        <w:ind w:left="720" w:hanging="360"/>
      </w:pPr>
      <w:rPr>
        <w:rFonts w:ascii="Symbol" w:hAnsi="Symbol" w:hint="default"/>
      </w:rPr>
    </w:lvl>
    <w:lvl w:ilvl="1" w:tplc="83C21DA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6"/>
  </w:num>
  <w:num w:numId="3" w16cid:durableId="1919170070">
    <w:abstractNumId w:val="19"/>
  </w:num>
  <w:num w:numId="4" w16cid:durableId="175577463">
    <w:abstractNumId w:val="1"/>
  </w:num>
  <w:num w:numId="5" w16cid:durableId="1865510697">
    <w:abstractNumId w:val="12"/>
  </w:num>
  <w:num w:numId="6" w16cid:durableId="2057001118">
    <w:abstractNumId w:val="21"/>
  </w:num>
  <w:num w:numId="7" w16cid:durableId="717818846">
    <w:abstractNumId w:val="11"/>
  </w:num>
  <w:num w:numId="8" w16cid:durableId="560869225">
    <w:abstractNumId w:val="7"/>
  </w:num>
  <w:num w:numId="9" w16cid:durableId="544492390">
    <w:abstractNumId w:val="13"/>
  </w:num>
  <w:num w:numId="10" w16cid:durableId="1198927321">
    <w:abstractNumId w:val="5"/>
  </w:num>
  <w:num w:numId="11" w16cid:durableId="1070539297">
    <w:abstractNumId w:val="0"/>
  </w:num>
  <w:num w:numId="12" w16cid:durableId="1612473377">
    <w:abstractNumId w:val="3"/>
  </w:num>
  <w:num w:numId="13" w16cid:durableId="2048066819">
    <w:abstractNumId w:val="20"/>
  </w:num>
  <w:num w:numId="14" w16cid:durableId="1057322347">
    <w:abstractNumId w:val="4"/>
  </w:num>
  <w:num w:numId="15" w16cid:durableId="1977830106">
    <w:abstractNumId w:val="18"/>
  </w:num>
  <w:num w:numId="16" w16cid:durableId="372535685">
    <w:abstractNumId w:val="9"/>
  </w:num>
  <w:num w:numId="17" w16cid:durableId="681132210">
    <w:abstractNumId w:val="6"/>
  </w:num>
  <w:num w:numId="18" w16cid:durableId="1148279105">
    <w:abstractNumId w:val="10"/>
  </w:num>
  <w:num w:numId="19" w16cid:durableId="541019994">
    <w:abstractNumId w:val="17"/>
  </w:num>
  <w:num w:numId="20" w16cid:durableId="140853938">
    <w:abstractNumId w:val="14"/>
  </w:num>
  <w:num w:numId="21" w16cid:durableId="29651530">
    <w:abstractNumId w:val="15"/>
  </w:num>
  <w:num w:numId="22" w16cid:durableId="1107576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rson w15:author="Jeroen Medema">
    <w15:presenceInfo w15:providerId="Windows Live" w15:userId="c7e6973795643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trackRevisions/>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1AF"/>
    <w:rsid w:val="00023C64"/>
    <w:rsid w:val="0002437F"/>
    <w:rsid w:val="0002560A"/>
    <w:rsid w:val="00025C73"/>
    <w:rsid w:val="00026FF8"/>
    <w:rsid w:val="000279D0"/>
    <w:rsid w:val="00030073"/>
    <w:rsid w:val="00030D79"/>
    <w:rsid w:val="00031196"/>
    <w:rsid w:val="000402F2"/>
    <w:rsid w:val="000433D8"/>
    <w:rsid w:val="00044E5B"/>
    <w:rsid w:val="000463B8"/>
    <w:rsid w:val="000463DD"/>
    <w:rsid w:val="00050FC4"/>
    <w:rsid w:val="000512CC"/>
    <w:rsid w:val="00054905"/>
    <w:rsid w:val="00056CD9"/>
    <w:rsid w:val="0006144D"/>
    <w:rsid w:val="00063106"/>
    <w:rsid w:val="00063AEA"/>
    <w:rsid w:val="00064316"/>
    <w:rsid w:val="000659EB"/>
    <w:rsid w:val="000670B6"/>
    <w:rsid w:val="00067A66"/>
    <w:rsid w:val="0007068B"/>
    <w:rsid w:val="00071000"/>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0F8B"/>
    <w:rsid w:val="000A1F1F"/>
    <w:rsid w:val="000A2782"/>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C7667"/>
    <w:rsid w:val="000D123E"/>
    <w:rsid w:val="000D1638"/>
    <w:rsid w:val="000D280D"/>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5857"/>
    <w:rsid w:val="000F61A3"/>
    <w:rsid w:val="000F65E2"/>
    <w:rsid w:val="00100F85"/>
    <w:rsid w:val="00101A18"/>
    <w:rsid w:val="001046E2"/>
    <w:rsid w:val="0010474D"/>
    <w:rsid w:val="00106A76"/>
    <w:rsid w:val="001078FB"/>
    <w:rsid w:val="00107D9C"/>
    <w:rsid w:val="001129FA"/>
    <w:rsid w:val="001132F6"/>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18A4"/>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2F8B"/>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6E3"/>
    <w:rsid w:val="002607DA"/>
    <w:rsid w:val="00260BD8"/>
    <w:rsid w:val="0026121A"/>
    <w:rsid w:val="002630C6"/>
    <w:rsid w:val="00263553"/>
    <w:rsid w:val="00264B92"/>
    <w:rsid w:val="00265C53"/>
    <w:rsid w:val="0026637E"/>
    <w:rsid w:val="002668AB"/>
    <w:rsid w:val="00267080"/>
    <w:rsid w:val="00270B68"/>
    <w:rsid w:val="00274472"/>
    <w:rsid w:val="0027480D"/>
    <w:rsid w:val="002753BB"/>
    <w:rsid w:val="00276952"/>
    <w:rsid w:val="0027750D"/>
    <w:rsid w:val="00277B51"/>
    <w:rsid w:val="00280B7F"/>
    <w:rsid w:val="00281A2E"/>
    <w:rsid w:val="002832CA"/>
    <w:rsid w:val="002917D9"/>
    <w:rsid w:val="00293F38"/>
    <w:rsid w:val="0029594C"/>
    <w:rsid w:val="00295EED"/>
    <w:rsid w:val="00296512"/>
    <w:rsid w:val="002969F8"/>
    <w:rsid w:val="00297110"/>
    <w:rsid w:val="002A09C2"/>
    <w:rsid w:val="002A1111"/>
    <w:rsid w:val="002A2933"/>
    <w:rsid w:val="002A31A4"/>
    <w:rsid w:val="002A4B56"/>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15C5"/>
    <w:rsid w:val="003321FB"/>
    <w:rsid w:val="003329FE"/>
    <w:rsid w:val="003331CD"/>
    <w:rsid w:val="003344FE"/>
    <w:rsid w:val="003345ED"/>
    <w:rsid w:val="003352DA"/>
    <w:rsid w:val="003357C1"/>
    <w:rsid w:val="00335EF8"/>
    <w:rsid w:val="003362C0"/>
    <w:rsid w:val="00336A88"/>
    <w:rsid w:val="00337516"/>
    <w:rsid w:val="0034151F"/>
    <w:rsid w:val="00341645"/>
    <w:rsid w:val="00342DFF"/>
    <w:rsid w:val="0034385C"/>
    <w:rsid w:val="00343EC6"/>
    <w:rsid w:val="0034663C"/>
    <w:rsid w:val="003501A5"/>
    <w:rsid w:val="0035130F"/>
    <w:rsid w:val="003540AD"/>
    <w:rsid w:val="00354B8D"/>
    <w:rsid w:val="003608B3"/>
    <w:rsid w:val="003617F5"/>
    <w:rsid w:val="00361B5D"/>
    <w:rsid w:val="00361EA7"/>
    <w:rsid w:val="00363325"/>
    <w:rsid w:val="003640AE"/>
    <w:rsid w:val="00364419"/>
    <w:rsid w:val="0036559E"/>
    <w:rsid w:val="0036566F"/>
    <w:rsid w:val="0036637A"/>
    <w:rsid w:val="00366583"/>
    <w:rsid w:val="00367937"/>
    <w:rsid w:val="003708CC"/>
    <w:rsid w:val="00370B00"/>
    <w:rsid w:val="00371165"/>
    <w:rsid w:val="0037189E"/>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6C6B"/>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5A43"/>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3F2"/>
    <w:rsid w:val="00414B03"/>
    <w:rsid w:val="004174EE"/>
    <w:rsid w:val="0041780F"/>
    <w:rsid w:val="00420A8A"/>
    <w:rsid w:val="00420C1B"/>
    <w:rsid w:val="004223CC"/>
    <w:rsid w:val="0042308E"/>
    <w:rsid w:val="004236DB"/>
    <w:rsid w:val="00425239"/>
    <w:rsid w:val="00426833"/>
    <w:rsid w:val="0043010F"/>
    <w:rsid w:val="004309DD"/>
    <w:rsid w:val="00430F11"/>
    <w:rsid w:val="0043142A"/>
    <w:rsid w:val="004325C1"/>
    <w:rsid w:val="004349EB"/>
    <w:rsid w:val="004365A4"/>
    <w:rsid w:val="00436AB0"/>
    <w:rsid w:val="00437EFE"/>
    <w:rsid w:val="0044276C"/>
    <w:rsid w:val="00443021"/>
    <w:rsid w:val="00443A5F"/>
    <w:rsid w:val="004448F6"/>
    <w:rsid w:val="00447ADB"/>
    <w:rsid w:val="0045008A"/>
    <w:rsid w:val="00450AC2"/>
    <w:rsid w:val="00453B2C"/>
    <w:rsid w:val="00456ADF"/>
    <w:rsid w:val="004619DC"/>
    <w:rsid w:val="00465C56"/>
    <w:rsid w:val="004667F8"/>
    <w:rsid w:val="00470807"/>
    <w:rsid w:val="00470863"/>
    <w:rsid w:val="004711A1"/>
    <w:rsid w:val="004717A1"/>
    <w:rsid w:val="004718A2"/>
    <w:rsid w:val="004729C2"/>
    <w:rsid w:val="00473288"/>
    <w:rsid w:val="004765D4"/>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C7C88"/>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07394"/>
    <w:rsid w:val="00510597"/>
    <w:rsid w:val="005121DE"/>
    <w:rsid w:val="005122B6"/>
    <w:rsid w:val="00512C4D"/>
    <w:rsid w:val="00513FD2"/>
    <w:rsid w:val="005142F2"/>
    <w:rsid w:val="0051445A"/>
    <w:rsid w:val="00520B8E"/>
    <w:rsid w:val="005215F2"/>
    <w:rsid w:val="0052237A"/>
    <w:rsid w:val="00522B8B"/>
    <w:rsid w:val="00524272"/>
    <w:rsid w:val="0052683E"/>
    <w:rsid w:val="00526866"/>
    <w:rsid w:val="005318A7"/>
    <w:rsid w:val="00534B13"/>
    <w:rsid w:val="005352AC"/>
    <w:rsid w:val="00536007"/>
    <w:rsid w:val="005370C5"/>
    <w:rsid w:val="00537BF5"/>
    <w:rsid w:val="00537E86"/>
    <w:rsid w:val="00540255"/>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755CF"/>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0BC5"/>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3C3"/>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304C"/>
    <w:rsid w:val="00644F28"/>
    <w:rsid w:val="0065041C"/>
    <w:rsid w:val="00650590"/>
    <w:rsid w:val="006539B6"/>
    <w:rsid w:val="00653C3E"/>
    <w:rsid w:val="00653CAC"/>
    <w:rsid w:val="006543DA"/>
    <w:rsid w:val="006545C0"/>
    <w:rsid w:val="00654883"/>
    <w:rsid w:val="00655ABF"/>
    <w:rsid w:val="0065666D"/>
    <w:rsid w:val="0065783A"/>
    <w:rsid w:val="00661318"/>
    <w:rsid w:val="00663329"/>
    <w:rsid w:val="00663E28"/>
    <w:rsid w:val="00664130"/>
    <w:rsid w:val="0066502D"/>
    <w:rsid w:val="00670211"/>
    <w:rsid w:val="00673206"/>
    <w:rsid w:val="006749CB"/>
    <w:rsid w:val="00676054"/>
    <w:rsid w:val="00677758"/>
    <w:rsid w:val="0068176B"/>
    <w:rsid w:val="00681DA1"/>
    <w:rsid w:val="00682496"/>
    <w:rsid w:val="006830C4"/>
    <w:rsid w:val="00685600"/>
    <w:rsid w:val="00686284"/>
    <w:rsid w:val="006910D8"/>
    <w:rsid w:val="0069137A"/>
    <w:rsid w:val="00691EF2"/>
    <w:rsid w:val="00692E0D"/>
    <w:rsid w:val="00693312"/>
    <w:rsid w:val="0069482A"/>
    <w:rsid w:val="00695EA7"/>
    <w:rsid w:val="00696939"/>
    <w:rsid w:val="0069705D"/>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1A59"/>
    <w:rsid w:val="006D46A6"/>
    <w:rsid w:val="006D4A43"/>
    <w:rsid w:val="006D7AEF"/>
    <w:rsid w:val="006D7D63"/>
    <w:rsid w:val="006E28FD"/>
    <w:rsid w:val="006E6B98"/>
    <w:rsid w:val="006E7282"/>
    <w:rsid w:val="006F0784"/>
    <w:rsid w:val="006F2DD0"/>
    <w:rsid w:val="006F2E32"/>
    <w:rsid w:val="006F39A1"/>
    <w:rsid w:val="006F463C"/>
    <w:rsid w:val="007005AD"/>
    <w:rsid w:val="0070122A"/>
    <w:rsid w:val="00701415"/>
    <w:rsid w:val="00701484"/>
    <w:rsid w:val="00701AFF"/>
    <w:rsid w:val="007037F3"/>
    <w:rsid w:val="00703951"/>
    <w:rsid w:val="0070398F"/>
    <w:rsid w:val="007066FC"/>
    <w:rsid w:val="00707EB7"/>
    <w:rsid w:val="00711AF5"/>
    <w:rsid w:val="00712500"/>
    <w:rsid w:val="007126DC"/>
    <w:rsid w:val="007129E6"/>
    <w:rsid w:val="00713D46"/>
    <w:rsid w:val="00713EFD"/>
    <w:rsid w:val="0071696F"/>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41FB"/>
    <w:rsid w:val="007654B3"/>
    <w:rsid w:val="00767510"/>
    <w:rsid w:val="00767A3D"/>
    <w:rsid w:val="00770C6C"/>
    <w:rsid w:val="00770E23"/>
    <w:rsid w:val="00771CBB"/>
    <w:rsid w:val="00774E97"/>
    <w:rsid w:val="00774FAA"/>
    <w:rsid w:val="00776A7D"/>
    <w:rsid w:val="007775FD"/>
    <w:rsid w:val="00777AAD"/>
    <w:rsid w:val="007806B6"/>
    <w:rsid w:val="00780F00"/>
    <w:rsid w:val="007813C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5AAF"/>
    <w:rsid w:val="00817482"/>
    <w:rsid w:val="008209C0"/>
    <w:rsid w:val="00820BFF"/>
    <w:rsid w:val="00823046"/>
    <w:rsid w:val="00823776"/>
    <w:rsid w:val="00823C09"/>
    <w:rsid w:val="0082468A"/>
    <w:rsid w:val="00825E53"/>
    <w:rsid w:val="008277BD"/>
    <w:rsid w:val="00827AB3"/>
    <w:rsid w:val="008317DB"/>
    <w:rsid w:val="0083181E"/>
    <w:rsid w:val="00834506"/>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4C9"/>
    <w:rsid w:val="008576AC"/>
    <w:rsid w:val="0086106B"/>
    <w:rsid w:val="0086208D"/>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D6F4A"/>
    <w:rsid w:val="008E0D98"/>
    <w:rsid w:val="008E3A18"/>
    <w:rsid w:val="008E5033"/>
    <w:rsid w:val="008E561E"/>
    <w:rsid w:val="008E5D98"/>
    <w:rsid w:val="008E762F"/>
    <w:rsid w:val="008F0DD1"/>
    <w:rsid w:val="008F2CC1"/>
    <w:rsid w:val="008F3292"/>
    <w:rsid w:val="008F43B2"/>
    <w:rsid w:val="008F6A99"/>
    <w:rsid w:val="008F6C2C"/>
    <w:rsid w:val="0090090A"/>
    <w:rsid w:val="009028D1"/>
    <w:rsid w:val="0090392C"/>
    <w:rsid w:val="00906473"/>
    <w:rsid w:val="00907FD1"/>
    <w:rsid w:val="009113EF"/>
    <w:rsid w:val="0091199E"/>
    <w:rsid w:val="0091308E"/>
    <w:rsid w:val="00913836"/>
    <w:rsid w:val="009138F3"/>
    <w:rsid w:val="00913EB7"/>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5D89"/>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4D56"/>
    <w:rsid w:val="009B4D5A"/>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0E6"/>
    <w:rsid w:val="009E01D5"/>
    <w:rsid w:val="009E04E1"/>
    <w:rsid w:val="009E239A"/>
    <w:rsid w:val="009E2AF7"/>
    <w:rsid w:val="009E4C78"/>
    <w:rsid w:val="009E655F"/>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85C"/>
    <w:rsid w:val="00A16D21"/>
    <w:rsid w:val="00A17328"/>
    <w:rsid w:val="00A23102"/>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4AA1"/>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B572F"/>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661F"/>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1C97"/>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61E8"/>
    <w:rsid w:val="00BA7202"/>
    <w:rsid w:val="00BA79D1"/>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3E40"/>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B8A"/>
    <w:rsid w:val="00C63E2F"/>
    <w:rsid w:val="00C64527"/>
    <w:rsid w:val="00C65C68"/>
    <w:rsid w:val="00C66247"/>
    <w:rsid w:val="00C66441"/>
    <w:rsid w:val="00C67B15"/>
    <w:rsid w:val="00C732B2"/>
    <w:rsid w:val="00C736E8"/>
    <w:rsid w:val="00C765E4"/>
    <w:rsid w:val="00C77006"/>
    <w:rsid w:val="00C77117"/>
    <w:rsid w:val="00C77CFC"/>
    <w:rsid w:val="00C80011"/>
    <w:rsid w:val="00C81A89"/>
    <w:rsid w:val="00C82FB4"/>
    <w:rsid w:val="00C83BA1"/>
    <w:rsid w:val="00C852FC"/>
    <w:rsid w:val="00C8672B"/>
    <w:rsid w:val="00C874DD"/>
    <w:rsid w:val="00C9010C"/>
    <w:rsid w:val="00C9132B"/>
    <w:rsid w:val="00C93E46"/>
    <w:rsid w:val="00C948E7"/>
    <w:rsid w:val="00C95D23"/>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2C60"/>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E78F8"/>
    <w:rsid w:val="00CF0A77"/>
    <w:rsid w:val="00CF0FCE"/>
    <w:rsid w:val="00CF174D"/>
    <w:rsid w:val="00CF17F0"/>
    <w:rsid w:val="00CF3D20"/>
    <w:rsid w:val="00CF479D"/>
    <w:rsid w:val="00D0277B"/>
    <w:rsid w:val="00D02B35"/>
    <w:rsid w:val="00D030C6"/>
    <w:rsid w:val="00D0326D"/>
    <w:rsid w:val="00D033B8"/>
    <w:rsid w:val="00D03595"/>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3AF"/>
    <w:rsid w:val="00D24A0D"/>
    <w:rsid w:val="00D266E3"/>
    <w:rsid w:val="00D3299D"/>
    <w:rsid w:val="00D32E22"/>
    <w:rsid w:val="00D334BE"/>
    <w:rsid w:val="00D336C4"/>
    <w:rsid w:val="00D34173"/>
    <w:rsid w:val="00D35719"/>
    <w:rsid w:val="00D3586F"/>
    <w:rsid w:val="00D3646C"/>
    <w:rsid w:val="00D36ACD"/>
    <w:rsid w:val="00D415CA"/>
    <w:rsid w:val="00D4403F"/>
    <w:rsid w:val="00D4409D"/>
    <w:rsid w:val="00D44B54"/>
    <w:rsid w:val="00D456FF"/>
    <w:rsid w:val="00D5223A"/>
    <w:rsid w:val="00D52777"/>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76B81"/>
    <w:rsid w:val="00D835E1"/>
    <w:rsid w:val="00D84124"/>
    <w:rsid w:val="00D84782"/>
    <w:rsid w:val="00D84F07"/>
    <w:rsid w:val="00D85577"/>
    <w:rsid w:val="00D855F4"/>
    <w:rsid w:val="00D9195C"/>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C7220"/>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07963"/>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1A9A"/>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5FB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4614"/>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675A5"/>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2384"/>
    <w:rsid w:val="00FA334B"/>
    <w:rsid w:val="00FA33EB"/>
    <w:rsid w:val="00FA64F4"/>
    <w:rsid w:val="00FB02CD"/>
    <w:rsid w:val="00FB1EDC"/>
    <w:rsid w:val="00FB3CD2"/>
    <w:rsid w:val="00FB41E2"/>
    <w:rsid w:val="00FB435D"/>
    <w:rsid w:val="00FB4B33"/>
    <w:rsid w:val="00FB4BE2"/>
    <w:rsid w:val="00FC0AD5"/>
    <w:rsid w:val="00FC2B23"/>
    <w:rsid w:val="00FC64F5"/>
    <w:rsid w:val="00FC6E73"/>
    <w:rsid w:val="00FC747E"/>
    <w:rsid w:val="00FC772F"/>
    <w:rsid w:val="00FC7F3B"/>
    <w:rsid w:val="00FD144F"/>
    <w:rsid w:val="00FD16C8"/>
    <w:rsid w:val="00FD4ABB"/>
    <w:rsid w:val="00FD5F6B"/>
    <w:rsid w:val="00FE01C2"/>
    <w:rsid w:val="00FE0C06"/>
    <w:rsid w:val="00FE1E06"/>
    <w:rsid w:val="00FE1FFD"/>
    <w:rsid w:val="00FE2817"/>
    <w:rsid w:val="00FE3B13"/>
    <w:rsid w:val="00FE6EAD"/>
    <w:rsid w:val="00FE7B05"/>
    <w:rsid w:val="00FF0207"/>
    <w:rsid w:val="00FF0553"/>
    <w:rsid w:val="00FF2205"/>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url.us.m.mimecastprotect.com/s/IAEvCqxpwXU8Rm4LfXhVfEWm3Q?domain=github.com" TargetMode="External"/><Relationship Id="rId1" Type="http://schemas.openxmlformats.org/officeDocument/2006/relationships/hyperlink" Target="https://url.us.m.mimecastprotect.com/s/iCruCpYor6fnyXlQTPfGfGjo4M?domain=github.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com.nema.org/medical/dicom/current/output/chtml/part04/sect_F.9.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50</Pages>
  <Words>11479</Words>
  <Characters>65435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15</cp:revision>
  <dcterms:created xsi:type="dcterms:W3CDTF">2025-06-12T07:30:00Z</dcterms:created>
  <dcterms:modified xsi:type="dcterms:W3CDTF">2025-06-16T07:51:00Z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