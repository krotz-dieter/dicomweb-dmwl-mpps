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0109" w14:textId="77777777" w:rsidR="002E6E25" w:rsidRDefault="002E6E25" w:rsidP="002E6E25"/>
    <w:p w14:paraId="1573A3D1" w14:textId="77777777" w:rsidR="002E6E25" w:rsidRDefault="002E6E25" w:rsidP="002E6E25"/>
    <w:p w14:paraId="106051D6" w14:textId="77777777" w:rsidR="002E6E25" w:rsidRDefault="002E6E25" w:rsidP="002E6E25"/>
    <w:p w14:paraId="5A30281A" w14:textId="77777777" w:rsidR="002E6E25" w:rsidRDefault="002E6E25" w:rsidP="002E6E25"/>
    <w:p w14:paraId="047F517B" w14:textId="77777777" w:rsidR="002E6E25" w:rsidRDefault="002E6E25" w:rsidP="002E6E25"/>
    <w:p w14:paraId="23657B9B" w14:textId="77777777" w:rsidR="002E6E25" w:rsidRDefault="002E6E25" w:rsidP="002E6E25">
      <w:pPr>
        <w:pStyle w:val="StandardTitle"/>
      </w:pPr>
      <w:r>
        <w:t>Digital Imaging and Communications in Medicine (DICOM)</w:t>
      </w:r>
    </w:p>
    <w:p w14:paraId="0743AB53" w14:textId="77777777" w:rsidR="002E6E25" w:rsidRDefault="002E6E25" w:rsidP="002E6E25"/>
    <w:p w14:paraId="4A10439A" w14:textId="3EDACC41" w:rsidR="002E6E25" w:rsidRDefault="002E6E25" w:rsidP="002E6E25">
      <w:pPr>
        <w:pStyle w:val="PartTitle"/>
      </w:pPr>
      <w:r>
        <w:t>Supplement</w:t>
      </w:r>
      <w:r w:rsidR="0066502D">
        <w:t xml:space="preserve"> </w:t>
      </w:r>
      <w:r w:rsidR="00A06C00" w:rsidRPr="00962780">
        <w:t>246</w:t>
      </w:r>
      <w:r w:rsidR="0066502D">
        <w:t xml:space="preserve">: DICOMweb Modality </w:t>
      </w:r>
      <w:r w:rsidR="00744264">
        <w:t>Procedure Step</w:t>
      </w:r>
      <w:r w:rsidR="00C736E8">
        <w:t xml:space="preserve"> </w:t>
      </w:r>
      <w:r w:rsidR="0066502D">
        <w:t>Service</w:t>
      </w:r>
      <w:r w:rsidR="00825E53" w:rsidRPr="008D0B22">
        <w:t>s</w:t>
      </w:r>
    </w:p>
    <w:p w14:paraId="6CFE4A7A" w14:textId="77777777" w:rsidR="002E6E25" w:rsidRDefault="002E6E25" w:rsidP="002E6E25"/>
    <w:p w14:paraId="727C1ADC" w14:textId="77777777" w:rsidR="002E6E25" w:rsidRDefault="002E6E25" w:rsidP="002E6E25"/>
    <w:p w14:paraId="1E1F6388" w14:textId="77777777" w:rsidR="002E6E25" w:rsidRDefault="002E6E25" w:rsidP="002E6E25"/>
    <w:p w14:paraId="353A2AC1" w14:textId="77777777" w:rsidR="002E6E25" w:rsidRDefault="002E6E25" w:rsidP="002E6E25"/>
    <w:p w14:paraId="1386F97F" w14:textId="77777777" w:rsidR="002E6E25" w:rsidRDefault="002E6E25" w:rsidP="002E6E25"/>
    <w:p w14:paraId="3C1E2646" w14:textId="77777777" w:rsidR="002E6E25" w:rsidRDefault="002E6E25" w:rsidP="002E6E25"/>
    <w:p w14:paraId="6BAF1A8D" w14:textId="77777777" w:rsidR="002E6E25" w:rsidRDefault="002E6E25" w:rsidP="002E6E25"/>
    <w:p w14:paraId="379A8C3C" w14:textId="77777777" w:rsidR="002E6E25" w:rsidRDefault="002E6E25" w:rsidP="002E6E25"/>
    <w:p w14:paraId="3F029AC3" w14:textId="77777777" w:rsidR="002E6E25" w:rsidRDefault="002E6E25" w:rsidP="002E6E25"/>
    <w:p w14:paraId="61F7F0D2" w14:textId="77777777" w:rsidR="002E6E25" w:rsidRDefault="002E6E25" w:rsidP="002E6E25"/>
    <w:p w14:paraId="7FDE9B27" w14:textId="314A1ADF" w:rsidR="002E6E25" w:rsidRDefault="002E6E25" w:rsidP="002E6E25">
      <w:pPr>
        <w:rPr>
          <w:i/>
        </w:rPr>
      </w:pPr>
      <w:r>
        <w:rPr>
          <w:i/>
        </w:rPr>
        <w:t>Prepared by:</w:t>
      </w:r>
    </w:p>
    <w:p w14:paraId="19F31278" w14:textId="77777777" w:rsidR="002E6E25" w:rsidRDefault="002E6E25" w:rsidP="002E6E25">
      <w:pPr>
        <w:rPr>
          <w:i/>
        </w:rPr>
      </w:pPr>
    </w:p>
    <w:p w14:paraId="1D183D45" w14:textId="46157935" w:rsidR="002E6E25" w:rsidRDefault="002E6E25" w:rsidP="002E6E25">
      <w:pPr>
        <w:rPr>
          <w:b/>
        </w:rPr>
      </w:pPr>
      <w:r>
        <w:rPr>
          <w:b/>
        </w:rPr>
        <w:t xml:space="preserve">DICOM Standards Committee, Working Group </w:t>
      </w:r>
      <w:r w:rsidR="00201D51">
        <w:rPr>
          <w:b/>
        </w:rPr>
        <w:t>27</w:t>
      </w:r>
    </w:p>
    <w:p w14:paraId="57869B91" w14:textId="77777777" w:rsidR="00E07963" w:rsidRDefault="00E07963" w:rsidP="00E07963">
      <w:r>
        <w:t>1812 N. Moore St, Suite 2200</w:t>
      </w:r>
    </w:p>
    <w:p w14:paraId="1DD0CFE3" w14:textId="620AF50C" w:rsidR="002E6E25" w:rsidRDefault="00E07963" w:rsidP="00E07963">
      <w:r>
        <w:t>Arlington, VA 22209, USA</w:t>
      </w:r>
    </w:p>
    <w:p w14:paraId="6EC3F44E" w14:textId="77777777" w:rsidR="002E6E25" w:rsidRDefault="002E6E25" w:rsidP="002E6E25"/>
    <w:p w14:paraId="6E80410E" w14:textId="065A3158" w:rsidR="002E6E25" w:rsidRDefault="002E6E25" w:rsidP="002E6E25">
      <w:r>
        <w:t xml:space="preserve">Status: </w:t>
      </w:r>
      <w:r>
        <w:tab/>
      </w:r>
      <w:r w:rsidR="00663329">
        <w:t>Ju</w:t>
      </w:r>
      <w:r w:rsidR="00744264">
        <w:t>ly</w:t>
      </w:r>
      <w:r w:rsidR="00663329">
        <w:t xml:space="preserve"> </w:t>
      </w:r>
      <w:r w:rsidR="0066502D">
        <w:t>202</w:t>
      </w:r>
      <w:r w:rsidR="003A2243">
        <w:t>5</w:t>
      </w:r>
      <w:r w:rsidR="00823046">
        <w:t xml:space="preserve">, </w:t>
      </w:r>
      <w:r w:rsidR="00663329">
        <w:t>Letter Ballot</w:t>
      </w:r>
    </w:p>
    <w:p w14:paraId="494CA581" w14:textId="109D12A8" w:rsidR="002E6E25" w:rsidRPr="00BE2DE4" w:rsidRDefault="002E6E25" w:rsidP="002E6E25">
      <w:pPr>
        <w:sectPr w:rsidR="002E6E25" w:rsidRPr="00BE2DE4">
          <w:footnotePr>
            <w:numFmt w:val="lowerRoman"/>
          </w:footnotePr>
          <w:endnotePr>
            <w:numFmt w:val="decimal"/>
          </w:endnotePr>
          <w:pgSz w:w="12240" w:h="15840"/>
          <w:pgMar w:top="1710" w:right="1440" w:bottom="1440" w:left="1350" w:header="1134" w:footer="1134" w:gutter="0"/>
          <w:pgNumType w:start="1"/>
          <w:cols w:space="720"/>
          <w:noEndnote/>
        </w:sectPr>
      </w:pPr>
      <w:r w:rsidRPr="00BE2DE4">
        <w:t xml:space="preserve">Developed pursuant to DICOM Work Item </w:t>
      </w:r>
      <w:r w:rsidR="0066502D">
        <w:t>2023-10-C</w:t>
      </w:r>
    </w:p>
    <w:p w14:paraId="1C76239A" w14:textId="77777777" w:rsidR="002E6E25" w:rsidRDefault="002E6E25" w:rsidP="002E6E25">
      <w:pPr>
        <w:jc w:val="center"/>
        <w:rPr>
          <w:b/>
          <w:sz w:val="24"/>
        </w:rPr>
      </w:pPr>
      <w:bookmarkStart w:id="0" w:name="_Toc383410977"/>
      <w:bookmarkStart w:id="1" w:name="_Toc383412034"/>
      <w:bookmarkStart w:id="2" w:name="B_Toc381367086"/>
      <w:bookmarkStart w:id="3" w:name="B_Toc381366968"/>
      <w:bookmarkStart w:id="4" w:name="B_Toc381365351"/>
      <w:bookmarkStart w:id="5" w:name="B_Toc381364826"/>
      <w:bookmarkStart w:id="6" w:name="B_Toc381364733"/>
      <w:bookmarkStart w:id="7" w:name="B_Toc381364166"/>
      <w:bookmarkStart w:id="8" w:name="B_Toc380506712"/>
      <w:bookmarkStart w:id="9" w:name="B_Toc380506546"/>
      <w:r>
        <w:rPr>
          <w:b/>
          <w:sz w:val="24"/>
        </w:rPr>
        <w:lastRenderedPageBreak/>
        <w:t>Table of Contents</w:t>
      </w:r>
      <w:bookmarkEnd w:id="0"/>
      <w:bookmarkEnd w:id="1"/>
    </w:p>
    <w:bookmarkStart w:id="10" w:name="B_Toc381367234"/>
    <w:bookmarkStart w:id="11" w:name="_Toc383410978"/>
    <w:bookmarkStart w:id="12" w:name="_Toc383412035"/>
    <w:bookmarkStart w:id="13" w:name="_Toc383412277"/>
    <w:bookmarkStart w:id="14" w:name="_Toc383420819"/>
    <w:bookmarkStart w:id="15" w:name="_Toc383444067"/>
    <w:bookmarkStart w:id="16" w:name="_Toc383447976"/>
    <w:bookmarkStart w:id="17" w:name="_Toc385134606"/>
    <w:bookmarkStart w:id="18" w:name="_Toc385134678"/>
    <w:bookmarkStart w:id="19" w:name="_Toc390043195"/>
    <w:bookmarkStart w:id="20" w:name="_Toc390043335"/>
    <w:p w14:paraId="4D919E46" w14:textId="572C8F0E" w:rsidR="00C629D0" w:rsidRDefault="002E6E25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</w:instrText>
      </w:r>
      <w:r>
        <w:rPr>
          <w:b/>
        </w:rPr>
        <w:fldChar w:fldCharType="separate"/>
      </w:r>
      <w:r w:rsidR="00C629D0">
        <w:rPr>
          <w:noProof/>
        </w:rPr>
        <w:t>Document History</w:t>
      </w:r>
      <w:r w:rsidR="00C629D0">
        <w:rPr>
          <w:noProof/>
        </w:rPr>
        <w:tab/>
      </w:r>
      <w:r w:rsidR="00C629D0">
        <w:rPr>
          <w:noProof/>
        </w:rPr>
        <w:fldChar w:fldCharType="begin"/>
      </w:r>
      <w:r w:rsidR="00C629D0">
        <w:rPr>
          <w:noProof/>
        </w:rPr>
        <w:instrText xml:space="preserve"> PAGEREF _Toc207608838 \h </w:instrText>
      </w:r>
      <w:r w:rsidR="00C629D0">
        <w:rPr>
          <w:noProof/>
        </w:rPr>
      </w:r>
      <w:r w:rsidR="00C629D0">
        <w:rPr>
          <w:noProof/>
        </w:rPr>
        <w:fldChar w:fldCharType="separate"/>
      </w:r>
      <w:r w:rsidR="00C629D0">
        <w:rPr>
          <w:noProof/>
        </w:rPr>
        <w:t>6</w:t>
      </w:r>
      <w:r w:rsidR="00C629D0">
        <w:rPr>
          <w:noProof/>
        </w:rPr>
        <w:fldChar w:fldCharType="end"/>
      </w:r>
    </w:p>
    <w:p w14:paraId="6671B420" w14:textId="31E29235" w:rsidR="00C629D0" w:rsidRDefault="00C629D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182184" w14:textId="65E7B178" w:rsidR="00C629D0" w:rsidRDefault="00C629D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AA264" w14:textId="28BC6B8A" w:rsidR="00C629D0" w:rsidRDefault="00C629D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Scope and Field of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49D35" w14:textId="5C0B939F" w:rsidR="00C629D0" w:rsidRDefault="00C629D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FF404" w14:textId="661E50FD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D0F74C" w14:textId="450D170D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AC0124" w14:textId="2B4639E9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B49673" w14:textId="6856E36B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FC817B" w14:textId="32904CC6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00455F" w14:textId="37B14086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720063" w14:textId="30F30930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85BC9D" w14:textId="7AC11045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A1CD65" w14:textId="414671D1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5166FE" w14:textId="19DAA2CD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E90D2A" w14:textId="7FC330F4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AAFDDE" w14:textId="14169B02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D9FFEC" w14:textId="7B2CAAD5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3BC524" w14:textId="27ED6147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06F00F" w14:textId="66C3FB55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4648F" w14:textId="6A61B667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02BE7A" w14:textId="1E8ABB25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524A55" w14:textId="16CEAAB2" w:rsidR="00C629D0" w:rsidRDefault="00C629D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DFA4399" w14:textId="2276CFFA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4FFF836" w14:textId="27A2E786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E1E8DE" w14:textId="109691C6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AF376F" w14:textId="249D23E6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EE6C4D" w14:textId="5F47EAD9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0BD8AAE" w14:textId="33EB36DD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27E24B5" w14:textId="01A1A0FE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C52F206" w14:textId="7EEF614D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1B817B" w14:textId="5AE02D01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433974" w14:textId="4FBE5B60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FFF4F4" w14:textId="0979DE94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264F800" w14:textId="30B73BF2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8AFD28" w14:textId="4FAD9173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1EA340" w14:textId="523B79BA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699F2C" w14:textId="45AC751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0C3B6A" w14:textId="149662C5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5048F2" w14:textId="0D3F538D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0B33EC" w14:textId="0E78E442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D3AD91" w14:textId="047AE425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4B65C6E" w14:textId="0308F9B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04D01D" w14:textId="1EE459AE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B0AE72" w14:textId="77C502F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2110F2" w14:textId="4CB22BF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A940356" w14:textId="22BA672F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50B18B" w14:textId="1EBC0BCC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B7D6EC" w14:textId="12EB0880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BCE2C3" w14:textId="0A8417A4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lastRenderedPageBreak/>
        <w:t>X.5.3.2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D545A8A" w14:textId="6EE06FBF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2211CF" w14:textId="38B5B4A4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E121C72" w14:textId="7B330CEA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DA3122" w14:textId="7D326016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9BB885" w14:textId="79A6C10B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02B7FC" w14:textId="3C4CE3A6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590727" w14:textId="0C0A3697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A743D62" w14:textId="7BF647CF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863A6C0" w14:textId="20B26769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200FEE6" w14:textId="6BC84CA0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B3F8DCE" w14:textId="25C24BC5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2FDFEA" w14:textId="4BA43A3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AE0A2B" w14:textId="65EA2D79" w:rsidR="00C629D0" w:rsidRDefault="00C629D0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Symbols and Abbreviated 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AC8FEB1" w14:textId="0C0F4D67" w:rsidR="00C629D0" w:rsidRDefault="00C629D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8.1.1.1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BDFBBDF" w14:textId="58BD2CF3" w:rsidR="00C629D0" w:rsidRDefault="00C629D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Examples (Informative)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1371F53" w14:textId="758896C6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Searching for Modality Scheduled Procedure Steps using JSON Media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AB9674E" w14:textId="58F0A245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5BCDF00" w14:textId="3E4DD791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Updating a Modality Performed Procedure Step with Produced Image Data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9C3B74D" w14:textId="6295A2BD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Completing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45BD692" w14:textId="55C13681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Retrieving a Modality Performed Procedure Step using JSON Media and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2437175" w14:textId="0223B136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 All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648E37" w14:textId="1D81AD42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Returning Specific Attributes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CB09F6F" w14:textId="4ACA9B55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Searching the Modality Scheduled Procedure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E13BCB" w14:textId="34541D55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Managing a Modality Performed Procedure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1BFA5C1" w14:textId="11990E1D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04689C6" w14:textId="3D379FDA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D202E4C" w14:textId="00331E20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69CEA62" w14:textId="4ECB1C6C" w:rsidR="00C629D0" w:rsidRDefault="00C629D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H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Capabilities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CD8927D" w14:textId="7A673C71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B787390" w14:textId="7974C4D7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6F65753" w14:textId="7FB0739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80AFF1" w14:textId="7EF3EFA2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AEA9181" w14:textId="160EFD8F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Service and Interoperability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3DD03B7" w14:textId="2C55D083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Supported 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0E45515" w14:textId="22220C60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2A0B2B0" w14:textId="613F0527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– 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9F3DC4A" w14:textId="5604D7A7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B56A7E5" w14:textId="1E486947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673F20D" w14:textId="7FD7D256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919D249" w14:textId="2C56E6F6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EA51435" w14:textId="6BDE9BE3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E051F5B" w14:textId="20552EFC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590A154" w14:textId="11E130FC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889E0FD" w14:textId="14DB5C63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C894313" w14:textId="052818DC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8DED85E" w14:textId="50874EE1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lastRenderedPageBreak/>
        <w:t>N.5.3.X.3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81F44EB" w14:textId="38FDC10E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2A3E31C" w14:textId="3B10621E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44C66B0" w14:textId="1A020B3B" w:rsidR="00C629D0" w:rsidRDefault="00C629D0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Network and Media Communication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20C4CA5" w14:textId="4999E5E6" w:rsidR="00C629D0" w:rsidRDefault="00C629D0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CE5468F" w14:textId="45746023" w:rsidR="00C629D0" w:rsidRDefault="00C629D0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2D0B616" w14:textId="348125E1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BE65789" w14:textId="0E9E9838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EB9120A" w14:textId="0F2D583C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CF5D96F" w14:textId="39999408" w:rsidR="00C629D0" w:rsidRDefault="00C629D0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EA33BF5" w14:textId="0924EC42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7400E88" w14:textId="5032E39B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3F7A39DE" w14:textId="3A602F14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F0AD7E8" w14:textId="3288A1C2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E09CC73" w14:textId="5CB5E326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8F54A92" w14:textId="24D5A3FE" w:rsidR="00C629D0" w:rsidRDefault="00C629D0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_Toc207608948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A07E623" w14:textId="12827A5A" w:rsidR="002E6E25" w:rsidRPr="00151513" w:rsidRDefault="002E6E25" w:rsidP="00151513">
      <w:pPr>
        <w:pStyle w:val="Heading1"/>
        <w:rPr>
          <w:b w:val="0"/>
          <w:sz w:val="20"/>
        </w:rPr>
        <w:sectPr w:rsidR="002E6E25" w:rsidRPr="00151513" w:rsidSect="008E7712">
          <w:headerReference w:type="even" r:id="rId8"/>
          <w:headerReference w:type="default" r:id="rId9"/>
          <w:footnotePr>
            <w:numFmt w:val="lowerRoman"/>
          </w:footnotePr>
          <w:endnotePr>
            <w:numFmt w:val="decimal"/>
          </w:endnotePr>
          <w:type w:val="oddPage"/>
          <w:pgSz w:w="12240" w:h="15840"/>
          <w:pgMar w:top="1714" w:right="1440" w:bottom="1440" w:left="1354" w:header="720" w:footer="720" w:gutter="0"/>
          <w:cols w:space="720"/>
        </w:sectPr>
      </w:pPr>
      <w:r>
        <w:rPr>
          <w:b w:val="0"/>
        </w:rPr>
        <w:fldChar w:fldCharType="end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D3AF05C" w14:textId="0EAA17F2" w:rsidR="002E6E25" w:rsidRDefault="002E6E25" w:rsidP="002E6E25">
      <w:pPr>
        <w:pStyle w:val="Heading1"/>
      </w:pPr>
      <w:bookmarkStart w:id="21" w:name="_Toc207608841"/>
      <w:bookmarkStart w:id="22" w:name="B_Toc380506547"/>
      <w:bookmarkStart w:id="23" w:name="B_Toc380506713"/>
      <w:bookmarkStart w:id="24" w:name="B_Toc381364167"/>
      <w:bookmarkStart w:id="25" w:name="B_Toc381364735"/>
      <w:bookmarkStart w:id="26" w:name="B_Toc381364827"/>
      <w:bookmarkStart w:id="27" w:name="B_Toc381365352"/>
      <w:bookmarkStart w:id="28" w:name="B_Toc381366969"/>
      <w:bookmarkStart w:id="29" w:name="B_Toc381367235"/>
      <w:bookmarkStart w:id="30" w:name="B_Toc381367087"/>
      <w:bookmarkStart w:id="31" w:name="_Toc383410979"/>
      <w:bookmarkStart w:id="32" w:name="_Toc383412036"/>
      <w:bookmarkStart w:id="33" w:name="_Toc383412278"/>
      <w:bookmarkStart w:id="34" w:name="_Toc383420820"/>
      <w:bookmarkStart w:id="35" w:name="_Toc383444068"/>
      <w:bookmarkStart w:id="36" w:name="_Toc383447977"/>
      <w:bookmarkStart w:id="37" w:name="_Toc385134607"/>
      <w:bookmarkStart w:id="38" w:name="_Toc385134679"/>
      <w:bookmarkStart w:id="39" w:name="_Toc390043196"/>
      <w:bookmarkStart w:id="40" w:name="_Toc390043336"/>
      <w:r>
        <w:lastRenderedPageBreak/>
        <w:t>Scope and Field of Application</w:t>
      </w:r>
      <w:bookmarkEnd w:id="21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p w14:paraId="0231FCB7" w14:textId="62A594D9" w:rsidR="00823046" w:rsidRDefault="00FD4ABB" w:rsidP="00823046">
      <w:r w:rsidRPr="00FD4ABB">
        <w:t xml:space="preserve">This supplement </w:t>
      </w:r>
      <w:r w:rsidR="000F5857">
        <w:t>add</w:t>
      </w:r>
      <w:r w:rsidRPr="00FD4ABB">
        <w:t>s</w:t>
      </w:r>
      <w:r w:rsidR="000F5857">
        <w:t xml:space="preserve"> the Modality Scheduled Procedure Step Service and the Modality Performed Procedure Step Service</w:t>
      </w:r>
      <w:r w:rsidRPr="00FD4ABB">
        <w:t xml:space="preserve"> </w:t>
      </w:r>
      <w:r w:rsidR="00404B15">
        <w:t>to</w:t>
      </w:r>
      <w:r w:rsidRPr="00FD4ABB">
        <w:t xml:space="preserve"> DICOMweb</w:t>
      </w:r>
      <w:r w:rsidR="000F5857">
        <w:t xml:space="preserve"> to mirror </w:t>
      </w:r>
      <w:r w:rsidR="00D35719">
        <w:t>the Modality Worklist (MWL) and Modality Performed Procedure Step (MPPS) services that are already available in DIMSE</w:t>
      </w:r>
      <w:r w:rsidR="00D76B81">
        <w:t xml:space="preserve"> respectively</w:t>
      </w:r>
      <w:r w:rsidR="00D35719">
        <w:t xml:space="preserve">. </w:t>
      </w:r>
      <w:r w:rsidR="001B2356">
        <w:t>The</w:t>
      </w:r>
      <w:r w:rsidR="00663E28">
        <w:t xml:space="preserve"> modality </w:t>
      </w:r>
      <w:r w:rsidR="00906324">
        <w:t>procedure step</w:t>
      </w:r>
      <w:r w:rsidR="00663E28">
        <w:t xml:space="preserve"> services</w:t>
      </w:r>
      <w:r w:rsidR="001B2356">
        <w:t xml:space="preserve"> have </w:t>
      </w:r>
      <w:r w:rsidR="00D35719">
        <w:t xml:space="preserve">been designed </w:t>
      </w:r>
      <w:r w:rsidR="00E26A5B">
        <w:t xml:space="preserve">with the intention of facilitating </w:t>
      </w:r>
      <w:r w:rsidR="00D35719">
        <w:t>proxies from/to DIMSE.</w:t>
      </w:r>
    </w:p>
    <w:p w14:paraId="4EA22004" w14:textId="214EAC04" w:rsidR="002E6E25" w:rsidRPr="00985208" w:rsidRDefault="002E6E25" w:rsidP="002E6E25">
      <w:r>
        <w:rPr>
          <w:b/>
          <w:i/>
        </w:rPr>
        <w:br w:type="page"/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38012014" w14:textId="21FAB146" w:rsidR="00A034FC" w:rsidRPr="00F64160" w:rsidRDefault="00A034FC" w:rsidP="00A034FC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3.18</w:t>
      </w:r>
    </w:p>
    <w:p w14:paraId="68328B06" w14:textId="5CB2EE8C" w:rsidR="00020123" w:rsidRPr="00F64160" w:rsidRDefault="00020123" w:rsidP="00020123">
      <w:pPr>
        <w:pStyle w:val="Instruction"/>
      </w:pPr>
      <w:r w:rsidRPr="00F64160">
        <w:t xml:space="preserve">Add </w:t>
      </w:r>
      <w:r>
        <w:t xml:space="preserve">new section Y </w:t>
      </w:r>
      <w:r w:rsidRPr="007F7F43">
        <w:t xml:space="preserve">Modality </w:t>
      </w:r>
      <w:r w:rsidR="000C7667">
        <w:t>Scheduled Procedure Step</w:t>
      </w:r>
      <w:r w:rsidR="00A9196D">
        <w:t xml:space="preserve"> </w:t>
      </w:r>
      <w:r w:rsidRPr="007F7F43">
        <w:t>Service and Resources</w:t>
      </w:r>
      <w:r w:rsidR="00371165">
        <w:t xml:space="preserve">, </w:t>
      </w:r>
      <w:r w:rsidR="00BD54CF">
        <w:t xml:space="preserve">immediately </w:t>
      </w:r>
      <w:r w:rsidR="00371165">
        <w:t>before section X below</w:t>
      </w:r>
    </w:p>
    <w:p w14:paraId="760C5472" w14:textId="5690C1C7" w:rsidR="00020123" w:rsidRDefault="00A9196D" w:rsidP="00020123">
      <w:pPr>
        <w:pStyle w:val="Heading1"/>
      </w:pPr>
      <w:bookmarkStart w:id="41" w:name="_Toc207608842"/>
      <w:r>
        <w:t>Y</w:t>
      </w:r>
      <w:r w:rsidR="00020123">
        <w:tab/>
        <w:t xml:space="preserve">Modality </w:t>
      </w:r>
      <w:r w:rsidR="00BA61E8" w:rsidRPr="0037189E">
        <w:t>Scheduled Procedure Step</w:t>
      </w:r>
      <w:r w:rsidR="00BA61E8">
        <w:t xml:space="preserve"> </w:t>
      </w:r>
      <w:r w:rsidR="00020123">
        <w:t>Service and Resources</w:t>
      </w:r>
      <w:bookmarkEnd w:id="41"/>
    </w:p>
    <w:p w14:paraId="52108F80" w14:textId="63902B1A" w:rsidR="00020123" w:rsidRDefault="00A9196D" w:rsidP="00020123">
      <w:pPr>
        <w:pStyle w:val="Heading2"/>
      </w:pPr>
      <w:bookmarkStart w:id="42" w:name="_Toc207608843"/>
      <w:r>
        <w:t>Y</w:t>
      </w:r>
      <w:r w:rsidR="00020123">
        <w:t>.1</w:t>
      </w:r>
      <w:r w:rsidR="00020123">
        <w:tab/>
        <w:t>Overview</w:t>
      </w:r>
      <w:bookmarkEnd w:id="42"/>
    </w:p>
    <w:p w14:paraId="1163A56C" w14:textId="7DBB5426" w:rsidR="00C633F6" w:rsidRPr="0088690E" w:rsidRDefault="00C633F6" w:rsidP="00C633F6">
      <w:r w:rsidRPr="00967F46">
        <w:t xml:space="preserve">The Modality </w:t>
      </w:r>
      <w:r w:rsidR="000C7667">
        <w:t>Scheduled Procedure Step</w:t>
      </w:r>
      <w:r>
        <w:t xml:space="preserve"> </w:t>
      </w:r>
      <w:r w:rsidRPr="00967F46">
        <w:t xml:space="preserve">Service </w:t>
      </w:r>
      <w:r w:rsidR="00420A8A">
        <w:t xml:space="preserve">enables a user agent to </w:t>
      </w:r>
      <w:r w:rsidR="0090392C">
        <w:t xml:space="preserve">search for </w:t>
      </w:r>
      <w:r w:rsidR="006B3A4F">
        <w:t>S</w:t>
      </w:r>
      <w:r w:rsidR="0057375A">
        <w:t xml:space="preserve">cheduled </w:t>
      </w:r>
      <w:r w:rsidR="006B3A4F">
        <w:t>P</w:t>
      </w:r>
      <w:r w:rsidR="00585A4F">
        <w:t xml:space="preserve">rocedure </w:t>
      </w:r>
      <w:r w:rsidR="006B3A4F">
        <w:t>S</w:t>
      </w:r>
      <w:r w:rsidR="00585A4F">
        <w:t>teps</w:t>
      </w:r>
      <w:r w:rsidR="006B3A4F">
        <w:t>, and entities related to these steps,</w:t>
      </w:r>
      <w:r w:rsidR="00585A4F">
        <w:t xml:space="preserve"> intended </w:t>
      </w:r>
      <w:r w:rsidR="0090392C">
        <w:t>to be performed</w:t>
      </w:r>
      <w:r w:rsidR="00585A4F">
        <w:t xml:space="preserve"> on an imaging modality</w:t>
      </w:r>
      <w:r w:rsidRPr="00967F46">
        <w:t xml:space="preserve">. </w:t>
      </w:r>
      <w:r w:rsidR="00D95CA4">
        <w:t xml:space="preserve">It </w:t>
      </w:r>
      <w:r w:rsidRPr="00967F46">
        <w:t>correspond</w:t>
      </w:r>
      <w:r>
        <w:t>s</w:t>
      </w:r>
      <w:r w:rsidRPr="00967F46">
        <w:t xml:space="preserve"> to the DIMSE Modality Worklist (MWL) service as defined in Annex K of PS3.4 and ha</w:t>
      </w:r>
      <w:r>
        <w:t>s</w:t>
      </w:r>
      <w:r w:rsidRPr="00967F46">
        <w:t xml:space="preserve"> </w:t>
      </w:r>
      <w:r w:rsidR="00D95CA4">
        <w:t xml:space="preserve">the same </w:t>
      </w:r>
      <w:r w:rsidRPr="00967F46">
        <w:t>semantics.</w:t>
      </w:r>
    </w:p>
    <w:p w14:paraId="04E7DCF0" w14:textId="0D3EE649" w:rsidR="009D41DA" w:rsidRDefault="009D41DA" w:rsidP="009D41DA">
      <w:pPr>
        <w:pStyle w:val="Heading3"/>
      </w:pPr>
      <w:bookmarkStart w:id="43" w:name="_Toc207608844"/>
      <w:r>
        <w:t>Y.1.1</w:t>
      </w:r>
      <w:r>
        <w:tab/>
        <w:t>Resource Descriptions</w:t>
      </w:r>
      <w:bookmarkEnd w:id="43"/>
    </w:p>
    <w:p w14:paraId="62E08E66" w14:textId="01F98E12" w:rsidR="009D41DA" w:rsidRDefault="009D41DA" w:rsidP="009D41DA">
      <w:r>
        <w:t xml:space="preserve">The Modality </w:t>
      </w:r>
      <w:r w:rsidR="000C7667">
        <w:t>Scheduled Procedure Step</w:t>
      </w:r>
      <w:r>
        <w:t xml:space="preserve"> Service </w:t>
      </w:r>
      <w:r w:rsidR="00C246B0">
        <w:t>provides access to</w:t>
      </w:r>
      <w:r>
        <w:t xml:space="preserve"> a collection of Modality Scheduled Procedure Steps</w:t>
      </w:r>
      <w:r w:rsidR="0014495C">
        <w:t xml:space="preserve">, defined as </w:t>
      </w:r>
      <w:r w:rsidR="004E1E28">
        <w:t xml:space="preserve">the </w:t>
      </w:r>
      <w:r>
        <w:t xml:space="preserve">resource given in Table </w:t>
      </w:r>
      <w:r w:rsidR="004E1E28">
        <w:t>Y</w:t>
      </w:r>
      <w:r>
        <w:t>.1.1-1.</w:t>
      </w:r>
    </w:p>
    <w:p w14:paraId="5BC3CD7F" w14:textId="60D0B2E6" w:rsidR="009D41DA" w:rsidRDefault="009D41DA" w:rsidP="009D41DA">
      <w:pPr>
        <w:pStyle w:val="TableTitle"/>
        <w:keepNext/>
      </w:pPr>
      <w:r w:rsidRPr="00435A9C">
        <w:t xml:space="preserve">Table </w:t>
      </w:r>
      <w:r w:rsidR="00BD2B91">
        <w:t>Y</w:t>
      </w:r>
      <w:r w:rsidRPr="00435A9C">
        <w:t>.</w:t>
      </w:r>
      <w:r>
        <w:t>1.1</w:t>
      </w:r>
      <w:r w:rsidRPr="00435A9C">
        <w:t xml:space="preserve">-1. </w:t>
      </w:r>
      <w:r w:rsidRPr="003D2E61">
        <w:t>Resource</w:t>
      </w:r>
      <w:r w:rsidR="00197FA8">
        <w:t>s, URI Templates and</w:t>
      </w:r>
      <w:r w:rsidRPr="003D2E61">
        <w:t xml:space="preserve"> Descriptions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2693"/>
        <w:gridCol w:w="4394"/>
      </w:tblGrid>
      <w:tr w:rsidR="00942BB2" w:rsidRPr="00435A9C" w14:paraId="352BE7D6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01AF774E" w14:textId="77777777" w:rsidR="00942BB2" w:rsidRPr="00435A9C" w:rsidRDefault="00942BB2" w:rsidP="00613AA1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2693" w:type="dxa"/>
          </w:tcPr>
          <w:p w14:paraId="585B59DC" w14:textId="457C8C04" w:rsidR="00942BB2" w:rsidRPr="00435A9C" w:rsidRDefault="00513FD2" w:rsidP="00613AA1">
            <w:pPr>
              <w:pStyle w:val="TableLabel"/>
            </w:pPr>
            <w:r>
              <w:t>URI Template</w:t>
            </w:r>
          </w:p>
        </w:tc>
        <w:tc>
          <w:tcPr>
            <w:tcW w:w="4394" w:type="dxa"/>
          </w:tcPr>
          <w:p w14:paraId="4380899B" w14:textId="01D7800D" w:rsidR="00942BB2" w:rsidRPr="00435A9C" w:rsidRDefault="00197FA8" w:rsidP="00613AA1">
            <w:pPr>
              <w:pStyle w:val="TableLabel"/>
            </w:pPr>
            <w:r>
              <w:t>Description</w:t>
            </w:r>
          </w:p>
        </w:tc>
      </w:tr>
      <w:tr w:rsidR="00942BB2" w:rsidRPr="00021772" w14:paraId="28DE8D85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7069D621" w14:textId="137A6640" w:rsidR="00942BB2" w:rsidRPr="00021772" w:rsidRDefault="0037189E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Modality Scheduled Procedure Steps</w:t>
            </w:r>
          </w:p>
        </w:tc>
        <w:tc>
          <w:tcPr>
            <w:tcW w:w="2693" w:type="dxa"/>
          </w:tcPr>
          <w:p w14:paraId="6D94A81A" w14:textId="0B8326A3" w:rsidR="00942BB2" w:rsidRDefault="00513FD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/modality-scheduled-procedure-steps</w:t>
            </w:r>
          </w:p>
        </w:tc>
        <w:tc>
          <w:tcPr>
            <w:tcW w:w="4394" w:type="dxa"/>
          </w:tcPr>
          <w:p w14:paraId="2748A494" w14:textId="733C5BA4" w:rsidR="00942BB2" w:rsidRPr="00021772" w:rsidRDefault="00942BB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The collection of Modality Scheduled Procedure Steps managed by the origin server.</w:t>
            </w:r>
          </w:p>
        </w:tc>
      </w:tr>
    </w:tbl>
    <w:p w14:paraId="1F0C0BA8" w14:textId="77777777" w:rsidR="006F0784" w:rsidRDefault="006F0784" w:rsidP="00044E5B"/>
    <w:p w14:paraId="682610A8" w14:textId="29F68D2E" w:rsidR="006F0784" w:rsidRDefault="00640ABA" w:rsidP="006F0784">
      <w:pPr>
        <w:pStyle w:val="Heading3"/>
      </w:pPr>
      <w:bookmarkStart w:id="44" w:name="_Toc207608845"/>
      <w:r>
        <w:t>Y</w:t>
      </w:r>
      <w:r w:rsidR="006F0784">
        <w:t>.1.2</w:t>
      </w:r>
      <w:r w:rsidR="006F0784">
        <w:tab/>
        <w:t>Common Query Parameters</w:t>
      </w:r>
      <w:bookmarkEnd w:id="44"/>
    </w:p>
    <w:p w14:paraId="1759FBD0" w14:textId="09893590" w:rsidR="006F0784" w:rsidRDefault="006F0784" w:rsidP="006F0784">
      <w:r>
        <w:t xml:space="preserve">The origin server shall support Query Parameters as required in Table </w:t>
      </w:r>
      <w:r w:rsidR="00640ABA">
        <w:t>Y</w:t>
      </w:r>
      <w:r>
        <w:t>.1.2-1.</w:t>
      </w:r>
    </w:p>
    <w:p w14:paraId="721E1AEC" w14:textId="625A8D58" w:rsidR="006F0784" w:rsidRDefault="006F0784" w:rsidP="006F0784">
      <w:r>
        <w:t xml:space="preserve">The user agent shall supply in the request Query Parameters as required in Table </w:t>
      </w:r>
      <w:r w:rsidR="00640ABA">
        <w:t>Y</w:t>
      </w:r>
      <w:r>
        <w:t>.1.2-1.</w:t>
      </w:r>
    </w:p>
    <w:p w14:paraId="07FBD110" w14:textId="7E8094CE" w:rsidR="006F0784" w:rsidRDefault="006F0784" w:rsidP="006F0784">
      <w:pPr>
        <w:pStyle w:val="TableTitle"/>
        <w:keepNext/>
      </w:pPr>
      <w:r w:rsidRPr="00435A9C">
        <w:t xml:space="preserve">Table </w:t>
      </w:r>
      <w:r w:rsidR="00640ABA">
        <w:t>Y</w:t>
      </w:r>
      <w:r w:rsidRPr="00435A9C">
        <w:t>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 xml:space="preserve">Common Query </w:t>
      </w:r>
      <w:r w:rsidR="00640ABA">
        <w:t>P</w:t>
      </w:r>
      <w:r>
        <w:t>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6F0784" w:rsidRPr="005370C5" w14:paraId="3E8F5087" w14:textId="77777777" w:rsidTr="00613AA1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62901A11" w14:textId="77777777" w:rsidR="006F0784" w:rsidRDefault="006F0784" w:rsidP="00613AA1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4D44F46A" w14:textId="77777777" w:rsidR="006F0784" w:rsidRPr="005370C5" w:rsidRDefault="006F0784" w:rsidP="00613AA1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6961521C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5597E093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:rsidRPr="005370C5" w14:paraId="0E91E6D0" w14:textId="77777777" w:rsidTr="00613AA1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1B111ED1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276" w:type="dxa"/>
            <w:vMerge/>
          </w:tcPr>
          <w:p w14:paraId="7AD7EE3F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701" w:type="dxa"/>
          </w:tcPr>
          <w:p w14:paraId="48DBDB2D" w14:textId="77777777" w:rsidR="006F0784" w:rsidRPr="005370C5" w:rsidRDefault="006F0784" w:rsidP="00613AA1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5742397" w14:textId="77777777" w:rsidR="006F0784" w:rsidRPr="005370C5" w:rsidRDefault="006F0784" w:rsidP="00613AA1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43863451" w14:textId="77777777" w:rsidR="006F0784" w:rsidRPr="005370C5" w:rsidRDefault="006F0784" w:rsidP="00613AA1">
            <w:pPr>
              <w:pStyle w:val="TableLabel"/>
            </w:pPr>
          </w:p>
        </w:tc>
      </w:tr>
      <w:tr w:rsidR="006F0784" w14:paraId="6B6CD350" w14:textId="77777777" w:rsidTr="00613AA1">
        <w:trPr>
          <w:trHeight w:val="68"/>
          <w:jc w:val="center"/>
        </w:trPr>
        <w:tc>
          <w:tcPr>
            <w:tcW w:w="1696" w:type="dxa"/>
          </w:tcPr>
          <w:p w14:paraId="0E5075CF" w14:textId="77777777" w:rsidR="006F0784" w:rsidRDefault="006F0784" w:rsidP="00613AA1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3FC43B2D" w14:textId="77777777" w:rsidR="006F0784" w:rsidRDefault="006F0784" w:rsidP="00613AA1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661EF0EE" w14:textId="77777777" w:rsidR="006F0784" w:rsidRDefault="006F0784" w:rsidP="00613AA1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4C0DD485" w14:textId="77777777" w:rsidR="006F0784" w:rsidRDefault="006F0784" w:rsidP="00613AA1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499EC809" w14:textId="77777777" w:rsidR="006F0784" w:rsidRDefault="006F0784" w:rsidP="00613AA1">
            <w:pPr>
              <w:pStyle w:val="TableEntry"/>
              <w:keepNext/>
            </w:pPr>
            <w:r>
              <w:t>Section 8.3.3.1</w:t>
            </w:r>
          </w:p>
        </w:tc>
      </w:tr>
      <w:tr w:rsidR="006F0784" w14:paraId="4DDACCA7" w14:textId="77777777" w:rsidTr="00613AA1">
        <w:trPr>
          <w:trHeight w:val="43"/>
          <w:jc w:val="center"/>
        </w:trPr>
        <w:tc>
          <w:tcPr>
            <w:tcW w:w="1696" w:type="dxa"/>
          </w:tcPr>
          <w:p w14:paraId="48F3A04B" w14:textId="77777777" w:rsidR="006F0784" w:rsidRDefault="006F0784" w:rsidP="00613AA1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593D61" w14:textId="77777777" w:rsidR="006F0784" w:rsidRDefault="006F0784" w:rsidP="00613AA1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0B948DCE" w14:textId="77777777" w:rsidR="006F0784" w:rsidRDefault="006F0784" w:rsidP="00613AA1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5D10C9F6" w14:textId="77777777" w:rsidR="006F0784" w:rsidRDefault="006F0784" w:rsidP="00613AA1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6820D00F" w14:textId="77777777" w:rsidR="006F0784" w:rsidRDefault="006F0784" w:rsidP="00613AA1">
            <w:pPr>
              <w:pStyle w:val="TableEntry"/>
            </w:pPr>
            <w:r>
              <w:t>Section 8.3.3.2</w:t>
            </w:r>
          </w:p>
        </w:tc>
      </w:tr>
    </w:tbl>
    <w:p w14:paraId="5DEA1083" w14:textId="77777777" w:rsidR="006F0784" w:rsidRDefault="006F0784" w:rsidP="006F0784"/>
    <w:p w14:paraId="7788565E" w14:textId="1434BA6E" w:rsidR="006F0784" w:rsidRDefault="00640ABA" w:rsidP="006F0784">
      <w:pPr>
        <w:pStyle w:val="Heading3"/>
      </w:pPr>
      <w:bookmarkStart w:id="45" w:name="_Toc207608846"/>
      <w:r>
        <w:t>Y</w:t>
      </w:r>
      <w:r w:rsidR="006F0784">
        <w:t>.1.3</w:t>
      </w:r>
      <w:r w:rsidR="006F0784">
        <w:tab/>
        <w:t>Common Media Types</w:t>
      </w:r>
      <w:bookmarkEnd w:id="45"/>
    </w:p>
    <w:p w14:paraId="446639C0" w14:textId="5331DEB8" w:rsidR="006F0784" w:rsidRDefault="006F0784" w:rsidP="006F0784">
      <w:r w:rsidRPr="0085118C">
        <w:t xml:space="preserve">The origin server shall support the media types specified as Default or Required in Table </w:t>
      </w:r>
      <w:r w:rsidR="00640ABA">
        <w:t>Y</w:t>
      </w:r>
      <w:r w:rsidRPr="0085118C">
        <w:t>.1.3-1.</w:t>
      </w:r>
    </w:p>
    <w:p w14:paraId="20C26048" w14:textId="75555B53" w:rsidR="006F0784" w:rsidRDefault="006F0784" w:rsidP="006F0784">
      <w:pPr>
        <w:pStyle w:val="TableTitle"/>
        <w:keepNext/>
      </w:pPr>
      <w:r w:rsidRPr="00435A9C">
        <w:t xml:space="preserve">Table </w:t>
      </w:r>
      <w:r w:rsidR="00F37F03">
        <w:t>Y</w:t>
      </w:r>
      <w:r w:rsidRPr="00435A9C">
        <w:t>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</w:tblGrid>
      <w:tr w:rsidR="006F0784" w:rsidRPr="005370C5" w14:paraId="1F675C8A" w14:textId="77777777" w:rsidTr="00613AA1">
        <w:trPr>
          <w:trHeight w:val="300"/>
          <w:tblHeader/>
          <w:jc w:val="center"/>
        </w:trPr>
        <w:tc>
          <w:tcPr>
            <w:tcW w:w="4531" w:type="dxa"/>
          </w:tcPr>
          <w:p w14:paraId="5BF4625A" w14:textId="77777777" w:rsidR="006F0784" w:rsidRDefault="006F0784" w:rsidP="00613AA1">
            <w:pPr>
              <w:pStyle w:val="TableLabel"/>
            </w:pPr>
            <w:r>
              <w:t>Media Type</w:t>
            </w:r>
          </w:p>
        </w:tc>
        <w:tc>
          <w:tcPr>
            <w:tcW w:w="1134" w:type="dxa"/>
          </w:tcPr>
          <w:p w14:paraId="496DF960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560" w:type="dxa"/>
          </w:tcPr>
          <w:p w14:paraId="1B04BA2F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14:paraId="09BC67DB" w14:textId="77777777" w:rsidTr="00613AA1">
        <w:trPr>
          <w:trHeight w:val="68"/>
          <w:jc w:val="center"/>
        </w:trPr>
        <w:tc>
          <w:tcPr>
            <w:tcW w:w="4531" w:type="dxa"/>
          </w:tcPr>
          <w:p w14:paraId="5B55EE33" w14:textId="77777777" w:rsidR="006F0784" w:rsidRDefault="006F0784" w:rsidP="00613AA1">
            <w:pPr>
              <w:pStyle w:val="TableEntry"/>
              <w:keepNext/>
            </w:pPr>
            <w:r w:rsidRPr="0085118C">
              <w:t>application/dicom+json</w:t>
            </w:r>
          </w:p>
        </w:tc>
        <w:tc>
          <w:tcPr>
            <w:tcW w:w="1134" w:type="dxa"/>
          </w:tcPr>
          <w:p w14:paraId="0AA01317" w14:textId="77777777" w:rsidR="006F0784" w:rsidRDefault="006F0784" w:rsidP="00613AA1">
            <w:pPr>
              <w:pStyle w:val="TableEntry"/>
              <w:keepNext/>
            </w:pPr>
            <w:r>
              <w:t>Default</w:t>
            </w:r>
          </w:p>
        </w:tc>
        <w:tc>
          <w:tcPr>
            <w:tcW w:w="1560" w:type="dxa"/>
          </w:tcPr>
          <w:p w14:paraId="3A0916CC" w14:textId="77777777" w:rsidR="006F0784" w:rsidRDefault="006F0784" w:rsidP="00613AA1">
            <w:pPr>
              <w:pStyle w:val="TableEntry"/>
              <w:keepNext/>
            </w:pPr>
            <w:r>
              <w:t>Section 8.7.3.2</w:t>
            </w:r>
          </w:p>
        </w:tc>
      </w:tr>
      <w:tr w:rsidR="006F0784" w14:paraId="281004C1" w14:textId="77777777" w:rsidTr="00613AA1">
        <w:trPr>
          <w:trHeight w:val="43"/>
          <w:jc w:val="center"/>
        </w:trPr>
        <w:tc>
          <w:tcPr>
            <w:tcW w:w="4531" w:type="dxa"/>
          </w:tcPr>
          <w:p w14:paraId="1BE8E493" w14:textId="77777777" w:rsidR="006F0784" w:rsidRDefault="006F0784" w:rsidP="00613AA1">
            <w:pPr>
              <w:pStyle w:val="TableEntry"/>
            </w:pPr>
            <w:r w:rsidRPr="0085118C">
              <w:t>application/dicom+</w:t>
            </w:r>
            <w:r>
              <w:t>xml</w:t>
            </w:r>
          </w:p>
        </w:tc>
        <w:tc>
          <w:tcPr>
            <w:tcW w:w="1134" w:type="dxa"/>
          </w:tcPr>
          <w:p w14:paraId="50958EBA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4915FAC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1F404BE9" w14:textId="77777777" w:rsidTr="00613AA1">
        <w:trPr>
          <w:trHeight w:val="43"/>
          <w:jc w:val="center"/>
        </w:trPr>
        <w:tc>
          <w:tcPr>
            <w:tcW w:w="4531" w:type="dxa"/>
          </w:tcPr>
          <w:p w14:paraId="09932D98" w14:textId="77777777" w:rsidR="006F0784" w:rsidRDefault="006F0784" w:rsidP="00613AA1">
            <w:pPr>
              <w:pStyle w:val="TableEntry"/>
            </w:pPr>
            <w:r w:rsidRPr="0085118C">
              <w:t>multipart/related; type="application/dicom+json"</w:t>
            </w:r>
          </w:p>
        </w:tc>
        <w:tc>
          <w:tcPr>
            <w:tcW w:w="1134" w:type="dxa"/>
          </w:tcPr>
          <w:p w14:paraId="6E48CCA6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79DFF17D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421821D0" w14:textId="77777777" w:rsidTr="00613AA1">
        <w:trPr>
          <w:trHeight w:val="43"/>
          <w:jc w:val="center"/>
        </w:trPr>
        <w:tc>
          <w:tcPr>
            <w:tcW w:w="4531" w:type="dxa"/>
          </w:tcPr>
          <w:p w14:paraId="00ACFB19" w14:textId="77777777" w:rsidR="006F0784" w:rsidRDefault="006F0784" w:rsidP="00613AA1">
            <w:pPr>
              <w:pStyle w:val="TableEntry"/>
            </w:pPr>
            <w:r w:rsidRPr="0085118C">
              <w:t>multipart/related; type="application/dicom+</w:t>
            </w:r>
            <w:r>
              <w:t>xml</w:t>
            </w:r>
            <w:r w:rsidRPr="0085118C">
              <w:t>"</w:t>
            </w:r>
          </w:p>
        </w:tc>
        <w:tc>
          <w:tcPr>
            <w:tcW w:w="1134" w:type="dxa"/>
          </w:tcPr>
          <w:p w14:paraId="07298C35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5FF4817A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</w:tbl>
    <w:p w14:paraId="492FB78F" w14:textId="5BA95046" w:rsidR="00CA589B" w:rsidRDefault="00737467" w:rsidP="00CA589B">
      <w:pPr>
        <w:pStyle w:val="Heading2"/>
      </w:pPr>
      <w:r>
        <w:br w:type="page"/>
      </w:r>
      <w:bookmarkStart w:id="46" w:name="_Toc207608847"/>
      <w:r w:rsidR="00CA589B">
        <w:lastRenderedPageBreak/>
        <w:t>Y.2</w:t>
      </w:r>
      <w:r w:rsidR="00CA589B">
        <w:tab/>
        <w:t>Conformance</w:t>
      </w:r>
      <w:bookmarkEnd w:id="46"/>
    </w:p>
    <w:p w14:paraId="05DE8BC1" w14:textId="1D867872" w:rsidR="00F07D8C" w:rsidRDefault="00CA589B" w:rsidP="00CA589B">
      <w:r w:rsidRPr="0085118C">
        <w:t xml:space="preserve">An origin server conforming to the </w:t>
      </w:r>
      <w:r>
        <w:t xml:space="preserve">Modality </w:t>
      </w:r>
      <w:r w:rsidR="000C7667">
        <w:t>Scheduled Procedure Step</w:t>
      </w:r>
      <w:r>
        <w:t xml:space="preserve"> Service </w:t>
      </w:r>
      <w:r w:rsidRPr="0085118C">
        <w:t xml:space="preserve">shall </w:t>
      </w:r>
      <w:r w:rsidR="00F671DB">
        <w:t xml:space="preserve">support </w:t>
      </w:r>
      <w:r w:rsidR="003344FE">
        <w:t>the Retrieve Capabilities Transaction (see Section 8.9.1).</w:t>
      </w:r>
    </w:p>
    <w:p w14:paraId="46A1CE2D" w14:textId="4C1406F4" w:rsidR="00CA589B" w:rsidRDefault="00F24CEE" w:rsidP="00CA589B">
      <w:r>
        <w:t xml:space="preserve">An origin server conforming to </w:t>
      </w:r>
      <w:r w:rsidR="00DE5F46">
        <w:t xml:space="preserve">the Modality </w:t>
      </w:r>
      <w:r w:rsidR="000C7667">
        <w:t>Scheduled Procedure Step</w:t>
      </w:r>
      <w:r w:rsidR="00DE5F46">
        <w:t xml:space="preserve"> Service shall </w:t>
      </w:r>
      <w:r w:rsidR="00CA589B">
        <w:t xml:space="preserve">support </w:t>
      </w:r>
      <w:r w:rsidR="00DE5F46">
        <w:t xml:space="preserve">the </w:t>
      </w:r>
      <w:r w:rsidR="00CA589B">
        <w:t xml:space="preserve">Transactions listed </w:t>
      </w:r>
      <w:r w:rsidR="00DE5F46">
        <w:t xml:space="preserve">as Required </w:t>
      </w:r>
      <w:r w:rsidR="00CA589B">
        <w:t xml:space="preserve">in Table </w:t>
      </w:r>
      <w:r w:rsidR="0098078C">
        <w:t>Y</w:t>
      </w:r>
      <w:r w:rsidR="00CA589B">
        <w:t xml:space="preserve">.2-1 and </w:t>
      </w:r>
      <w:r w:rsidR="00DE5F46">
        <w:t xml:space="preserve">may support </w:t>
      </w:r>
      <w:r w:rsidR="00F671DB">
        <w:t>Transactions listed as Optional</w:t>
      </w:r>
      <w:r w:rsidR="00CA589B" w:rsidRPr="0085118C">
        <w:t>.</w:t>
      </w:r>
    </w:p>
    <w:p w14:paraId="486F7D66" w14:textId="4F8C634B" w:rsidR="00CA589B" w:rsidRDefault="00CA589B" w:rsidP="00CA589B">
      <w:pPr>
        <w:pStyle w:val="TableTitle"/>
        <w:keepNext/>
      </w:pPr>
      <w:r w:rsidRPr="00435A9C">
        <w:t xml:space="preserve">Table </w:t>
      </w:r>
      <w:r w:rsidR="0098078C">
        <w:t>Y</w:t>
      </w:r>
      <w:r w:rsidRPr="00435A9C">
        <w:t>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98078C" w:rsidRPr="005370C5" w14:paraId="3F27459A" w14:textId="77777777" w:rsidTr="0098078C">
        <w:trPr>
          <w:trHeight w:val="300"/>
          <w:tblHeader/>
          <w:jc w:val="center"/>
        </w:trPr>
        <w:tc>
          <w:tcPr>
            <w:tcW w:w="2122" w:type="dxa"/>
          </w:tcPr>
          <w:p w14:paraId="782A7EDA" w14:textId="77777777" w:rsidR="0098078C" w:rsidRDefault="0098078C" w:rsidP="00613AA1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1151785E" w14:textId="77777777" w:rsidR="0098078C" w:rsidRDefault="0098078C" w:rsidP="00613AA1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382D5BCB" w14:textId="77777777" w:rsidR="0098078C" w:rsidRPr="005370C5" w:rsidRDefault="0098078C" w:rsidP="00613AA1">
            <w:pPr>
              <w:pStyle w:val="TableLabel"/>
            </w:pPr>
            <w:r>
              <w:t>Section</w:t>
            </w:r>
          </w:p>
        </w:tc>
      </w:tr>
      <w:tr w:rsidR="0098078C" w14:paraId="3AF326A9" w14:textId="77777777" w:rsidTr="0098078C">
        <w:trPr>
          <w:trHeight w:val="68"/>
          <w:jc w:val="center"/>
        </w:trPr>
        <w:tc>
          <w:tcPr>
            <w:tcW w:w="2122" w:type="dxa"/>
          </w:tcPr>
          <w:p w14:paraId="60A5EA07" w14:textId="77777777" w:rsidR="0098078C" w:rsidRDefault="0098078C" w:rsidP="00613AA1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580FFA83" w14:textId="77777777" w:rsidR="0098078C" w:rsidRDefault="0098078C" w:rsidP="00613AA1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4290755C" w14:textId="77777777" w:rsidR="0098078C" w:rsidRDefault="0098078C" w:rsidP="00613AA1">
            <w:pPr>
              <w:pStyle w:val="TableEntry"/>
              <w:keepNext/>
            </w:pPr>
            <w:r>
              <w:t>Section 8.9</w:t>
            </w:r>
          </w:p>
        </w:tc>
      </w:tr>
      <w:tr w:rsidR="0098078C" w14:paraId="3468180A" w14:textId="77777777" w:rsidTr="0098078C">
        <w:trPr>
          <w:trHeight w:val="43"/>
          <w:jc w:val="center"/>
        </w:trPr>
        <w:tc>
          <w:tcPr>
            <w:tcW w:w="2122" w:type="dxa"/>
          </w:tcPr>
          <w:p w14:paraId="1D1EEBE0" w14:textId="77777777" w:rsidR="0098078C" w:rsidRDefault="0098078C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64BB8FB" w14:textId="76F60C11" w:rsidR="0098078C" w:rsidRDefault="0098078C" w:rsidP="00613AA1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5A66CA34" w14:textId="6D95C193" w:rsidR="0098078C" w:rsidRDefault="0098078C" w:rsidP="00613AA1">
            <w:pPr>
              <w:pStyle w:val="TableEntry"/>
            </w:pPr>
            <w:r>
              <w:t>Section Y.4</w:t>
            </w:r>
          </w:p>
        </w:tc>
      </w:tr>
    </w:tbl>
    <w:p w14:paraId="0B7529A5" w14:textId="77777777" w:rsidR="00CA589B" w:rsidRDefault="00CA589B" w:rsidP="00CA589B"/>
    <w:p w14:paraId="28CB6719" w14:textId="77777777" w:rsidR="00CA589B" w:rsidRDefault="00CA589B" w:rsidP="00CA589B">
      <w:r>
        <w:t>Implementations shall specify in their Conformance Statement (see PS3.2) and the Retrieve Capabilities Transaction the supported Transactions and the implementations’ role: origin server, user agent, or both.</w:t>
      </w:r>
    </w:p>
    <w:p w14:paraId="1E3F00DA" w14:textId="77777777" w:rsidR="00CA589B" w:rsidRDefault="00CA589B" w:rsidP="00CA589B">
      <w:r>
        <w:t>In addition, for each supported Transaction they shall specify:</w:t>
      </w:r>
    </w:p>
    <w:p w14:paraId="72106BB5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Query Parameters, including optional Attributes, if any.</w:t>
      </w:r>
    </w:p>
    <w:p w14:paraId="7B00E7A6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6CC3D6E5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4144164" w14:textId="738FF2AA" w:rsidR="00297110" w:rsidRDefault="00CF479D" w:rsidP="00297110">
      <w:pPr>
        <w:pStyle w:val="Heading2"/>
      </w:pPr>
      <w:bookmarkStart w:id="47" w:name="_Toc207608848"/>
      <w:r>
        <w:t>Y</w:t>
      </w:r>
      <w:r w:rsidR="00297110">
        <w:t>.3</w:t>
      </w:r>
      <w:r w:rsidR="00297110">
        <w:tab/>
        <w:t>Transactions Overview</w:t>
      </w:r>
      <w:bookmarkEnd w:id="47"/>
    </w:p>
    <w:p w14:paraId="681D4B01" w14:textId="645A50C5" w:rsidR="00297110" w:rsidRDefault="00297110" w:rsidP="00297110">
      <w:r>
        <w:t xml:space="preserve">The Modality </w:t>
      </w:r>
      <w:r w:rsidR="000C7667">
        <w:t>Scheduled Procedure Step</w:t>
      </w:r>
      <w:r>
        <w:t xml:space="preserve"> Service consists of the Transactions listed in Table </w:t>
      </w:r>
      <w:r w:rsidR="0089649C">
        <w:t>Y</w:t>
      </w:r>
      <w:r>
        <w:t>.3-1.</w:t>
      </w:r>
    </w:p>
    <w:p w14:paraId="46D34F9D" w14:textId="7F6CA304" w:rsidR="00297110" w:rsidRDefault="00297110" w:rsidP="00297110">
      <w:pPr>
        <w:pStyle w:val="TableTitle"/>
      </w:pPr>
      <w:r>
        <w:t xml:space="preserve">Table </w:t>
      </w:r>
      <w:r w:rsidR="0089649C">
        <w:t>Y</w:t>
      </w:r>
      <w:r>
        <w:t xml:space="preserve">.3-1. Modality </w:t>
      </w:r>
      <w:r w:rsidR="000C7667">
        <w:t>Scheduled Procedure Step</w:t>
      </w:r>
      <w:r>
        <w:t xml:space="preserve"> Service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2126"/>
        <w:gridCol w:w="2551"/>
      </w:tblGrid>
      <w:tr w:rsidR="00297110" w:rsidRPr="005370C5" w14:paraId="2A2AE4A8" w14:textId="77777777" w:rsidTr="00613AA1">
        <w:trPr>
          <w:tblHeader/>
        </w:trPr>
        <w:tc>
          <w:tcPr>
            <w:tcW w:w="1413" w:type="dxa"/>
            <w:vMerge w:val="restart"/>
          </w:tcPr>
          <w:p w14:paraId="33A2033E" w14:textId="77777777" w:rsidR="00297110" w:rsidRPr="005370C5" w:rsidRDefault="00297110" w:rsidP="00613AA1">
            <w:pPr>
              <w:pStyle w:val="TableLabel"/>
            </w:pPr>
            <w:r>
              <w:t>Transaction Name</w:t>
            </w:r>
          </w:p>
        </w:tc>
        <w:tc>
          <w:tcPr>
            <w:tcW w:w="1134" w:type="dxa"/>
            <w:vMerge w:val="restart"/>
          </w:tcPr>
          <w:p w14:paraId="696326C1" w14:textId="77777777" w:rsidR="00297110" w:rsidRPr="005370C5" w:rsidRDefault="00297110" w:rsidP="00613AA1">
            <w:pPr>
              <w:pStyle w:val="TableLabel"/>
            </w:pPr>
            <w:r>
              <w:t>Method</w:t>
            </w:r>
          </w:p>
        </w:tc>
        <w:tc>
          <w:tcPr>
            <w:tcW w:w="4252" w:type="dxa"/>
            <w:gridSpan w:val="2"/>
          </w:tcPr>
          <w:p w14:paraId="1BD2B406" w14:textId="77777777" w:rsidR="00297110" w:rsidRPr="005370C5" w:rsidRDefault="00297110" w:rsidP="00613AA1">
            <w:pPr>
              <w:pStyle w:val="TableLabel"/>
            </w:pPr>
            <w:r>
              <w:t>Payload</w:t>
            </w:r>
          </w:p>
        </w:tc>
        <w:tc>
          <w:tcPr>
            <w:tcW w:w="2551" w:type="dxa"/>
            <w:vMerge w:val="restart"/>
          </w:tcPr>
          <w:p w14:paraId="7D5111F5" w14:textId="77777777" w:rsidR="00297110" w:rsidRPr="005370C5" w:rsidRDefault="00297110" w:rsidP="00613AA1">
            <w:pPr>
              <w:pStyle w:val="TableLabel"/>
            </w:pPr>
            <w:r>
              <w:t>Description</w:t>
            </w:r>
          </w:p>
        </w:tc>
      </w:tr>
      <w:tr w:rsidR="00297110" w:rsidRPr="005370C5" w14:paraId="08208F26" w14:textId="77777777" w:rsidTr="00613AA1">
        <w:tc>
          <w:tcPr>
            <w:tcW w:w="1413" w:type="dxa"/>
            <w:vMerge/>
          </w:tcPr>
          <w:p w14:paraId="4A92D639" w14:textId="77777777" w:rsidR="00297110" w:rsidRDefault="00297110" w:rsidP="00613AA1">
            <w:pPr>
              <w:pStyle w:val="TableLabel"/>
            </w:pPr>
          </w:p>
        </w:tc>
        <w:tc>
          <w:tcPr>
            <w:tcW w:w="1134" w:type="dxa"/>
            <w:vMerge/>
          </w:tcPr>
          <w:p w14:paraId="7E3136B3" w14:textId="77777777" w:rsidR="00297110" w:rsidRDefault="00297110" w:rsidP="00613AA1">
            <w:pPr>
              <w:pStyle w:val="TableLabel"/>
            </w:pPr>
          </w:p>
        </w:tc>
        <w:tc>
          <w:tcPr>
            <w:tcW w:w="2126" w:type="dxa"/>
          </w:tcPr>
          <w:p w14:paraId="410C63BE" w14:textId="77777777" w:rsidR="00297110" w:rsidRDefault="00297110" w:rsidP="00613AA1">
            <w:pPr>
              <w:pStyle w:val="TableLabel"/>
            </w:pPr>
            <w:r>
              <w:t>Request</w:t>
            </w:r>
          </w:p>
        </w:tc>
        <w:tc>
          <w:tcPr>
            <w:tcW w:w="2126" w:type="dxa"/>
          </w:tcPr>
          <w:p w14:paraId="135B4D76" w14:textId="77777777" w:rsidR="00297110" w:rsidRDefault="00297110" w:rsidP="00613AA1">
            <w:pPr>
              <w:pStyle w:val="TableLabel"/>
            </w:pPr>
            <w:r>
              <w:t>Success Response</w:t>
            </w:r>
          </w:p>
        </w:tc>
        <w:tc>
          <w:tcPr>
            <w:tcW w:w="2551" w:type="dxa"/>
            <w:vMerge/>
          </w:tcPr>
          <w:p w14:paraId="30B76EC0" w14:textId="77777777" w:rsidR="00297110" w:rsidRDefault="00297110" w:rsidP="00613AA1">
            <w:pPr>
              <w:pStyle w:val="TableLabel"/>
            </w:pPr>
          </w:p>
        </w:tc>
      </w:tr>
      <w:tr w:rsidR="00297110" w14:paraId="2306C6B6" w14:textId="77777777" w:rsidTr="00613AA1">
        <w:tc>
          <w:tcPr>
            <w:tcW w:w="1413" w:type="dxa"/>
          </w:tcPr>
          <w:p w14:paraId="64205EA6" w14:textId="77777777" w:rsidR="00297110" w:rsidRDefault="00297110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8DBE8D6" w14:textId="77777777" w:rsidR="00297110" w:rsidRDefault="00297110" w:rsidP="00613AA1">
            <w:pPr>
              <w:pStyle w:val="TableEntry"/>
            </w:pPr>
            <w:r>
              <w:t>GET</w:t>
            </w:r>
          </w:p>
        </w:tc>
        <w:tc>
          <w:tcPr>
            <w:tcW w:w="2126" w:type="dxa"/>
          </w:tcPr>
          <w:p w14:paraId="37802E1D" w14:textId="77777777" w:rsidR="00297110" w:rsidRDefault="00297110" w:rsidP="00613AA1">
            <w:pPr>
              <w:pStyle w:val="TableEntry"/>
            </w:pPr>
            <w:r>
              <w:t>none</w:t>
            </w:r>
          </w:p>
        </w:tc>
        <w:tc>
          <w:tcPr>
            <w:tcW w:w="2126" w:type="dxa"/>
          </w:tcPr>
          <w:p w14:paraId="4B75D63E" w14:textId="77777777" w:rsidR="00297110" w:rsidRDefault="00297110" w:rsidP="00613AA1">
            <w:pPr>
              <w:pStyle w:val="TableEntry"/>
            </w:pPr>
            <w:r>
              <w:t>dataset according to PS3.4, Table K.6-1</w:t>
            </w:r>
          </w:p>
        </w:tc>
        <w:tc>
          <w:tcPr>
            <w:tcW w:w="2551" w:type="dxa"/>
          </w:tcPr>
          <w:p w14:paraId="02A8DBD9" w14:textId="77777777" w:rsidR="00297110" w:rsidRDefault="00297110" w:rsidP="00613AA1">
            <w:pPr>
              <w:pStyle w:val="TableEntry"/>
            </w:pPr>
            <w:r>
              <w:t>Searches for Modality Scheduled Procedure Steps</w:t>
            </w:r>
          </w:p>
        </w:tc>
      </w:tr>
    </w:tbl>
    <w:p w14:paraId="0D2785D5" w14:textId="3017F851" w:rsidR="00737467" w:rsidRDefault="00737467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</w:p>
    <w:p w14:paraId="260A6059" w14:textId="6CD018AB" w:rsidR="00A81369" w:rsidRDefault="00A81369" w:rsidP="00A81369">
      <w:r>
        <w:t xml:space="preserve">Table </w:t>
      </w:r>
      <w:r w:rsidR="00E34778">
        <w:t>Y</w:t>
      </w:r>
      <w:r>
        <w:t>.</w:t>
      </w:r>
      <w:r w:rsidR="007A12AE">
        <w:t>3</w:t>
      </w:r>
      <w:r>
        <w:t xml:space="preserve">-2 lists the </w:t>
      </w:r>
      <w:r w:rsidR="00E34778">
        <w:t xml:space="preserve">Modality </w:t>
      </w:r>
      <w:r w:rsidR="000C7667">
        <w:t>Scheduled Procedure Step</w:t>
      </w:r>
      <w:r w:rsidR="00E34778">
        <w:t xml:space="preserve"> Service Transactions </w:t>
      </w:r>
      <w:r>
        <w:t>and their corresponding</w:t>
      </w:r>
      <w:r w:rsidR="00E34778" w:rsidRPr="00E34778">
        <w:t xml:space="preserve"> </w:t>
      </w:r>
      <w:r w:rsidR="00E34778">
        <w:t>DIMSE Operations used in MWL</w:t>
      </w:r>
      <w:r>
        <w:t>.</w:t>
      </w:r>
    </w:p>
    <w:p w14:paraId="771EFCD6" w14:textId="6D1F0C3B" w:rsidR="00A81369" w:rsidRDefault="00A81369" w:rsidP="00A81369">
      <w:pPr>
        <w:pStyle w:val="TableTitle"/>
        <w:keepNext/>
      </w:pPr>
      <w:r w:rsidRPr="00435A9C">
        <w:t xml:space="preserve">Table </w:t>
      </w:r>
      <w:r w:rsidR="00E34778">
        <w:t>Y</w:t>
      </w:r>
      <w:r w:rsidRPr="00435A9C">
        <w:t>.</w:t>
      </w:r>
      <w:r w:rsidR="007A12AE">
        <w:t>3</w:t>
      </w:r>
      <w:r w:rsidRPr="00435A9C">
        <w:t>-</w:t>
      </w:r>
      <w:r>
        <w:t>2</w:t>
      </w:r>
      <w:r w:rsidRPr="00435A9C">
        <w:t xml:space="preserve">. </w:t>
      </w:r>
      <w:r>
        <w:t xml:space="preserve">Mapping of </w:t>
      </w:r>
      <w:r w:rsidR="007A12AE">
        <w:t xml:space="preserve">Modality </w:t>
      </w:r>
      <w:r w:rsidR="000C7667">
        <w:t>Scheduled Procedure Step</w:t>
      </w:r>
      <w:r w:rsidR="00E22E42">
        <w:t xml:space="preserve"> </w:t>
      </w:r>
      <w:r w:rsidR="007A12AE" w:rsidRPr="003D2E61">
        <w:t xml:space="preserve">Service </w:t>
      </w:r>
      <w:r w:rsidR="007A12AE">
        <w:t>Transactions</w:t>
      </w:r>
      <w:r>
        <w:t xml:space="preserve"> and </w:t>
      </w:r>
      <w:r w:rsidR="007A12AE">
        <w:t>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560"/>
        <w:gridCol w:w="1417"/>
        <w:gridCol w:w="1701"/>
      </w:tblGrid>
      <w:tr w:rsidR="00167B01" w:rsidRPr="00E22E42" w14:paraId="2F2B5AD4" w14:textId="77777777" w:rsidTr="00701415">
        <w:trPr>
          <w:trHeight w:val="52"/>
          <w:jc w:val="center"/>
        </w:trPr>
        <w:tc>
          <w:tcPr>
            <w:tcW w:w="1847" w:type="dxa"/>
          </w:tcPr>
          <w:p w14:paraId="7207CA3A" w14:textId="0AD37CD5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Transaction</w:t>
            </w:r>
          </w:p>
        </w:tc>
        <w:tc>
          <w:tcPr>
            <w:tcW w:w="1560" w:type="dxa"/>
          </w:tcPr>
          <w:p w14:paraId="2FE5FFB8" w14:textId="79B179C0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Operation</w:t>
            </w:r>
          </w:p>
        </w:tc>
        <w:tc>
          <w:tcPr>
            <w:tcW w:w="1417" w:type="dxa"/>
          </w:tcPr>
          <w:p w14:paraId="258FF802" w14:textId="32721F94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Reference</w:t>
            </w:r>
          </w:p>
        </w:tc>
        <w:tc>
          <w:tcPr>
            <w:tcW w:w="1701" w:type="dxa"/>
          </w:tcPr>
          <w:p w14:paraId="1F2A271E" w14:textId="523DAB68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DIMSE Service</w:t>
            </w:r>
          </w:p>
        </w:tc>
      </w:tr>
      <w:tr w:rsidR="00167B01" w14:paraId="32F2A8BA" w14:textId="77777777" w:rsidTr="00701415">
        <w:trPr>
          <w:trHeight w:val="52"/>
          <w:jc w:val="center"/>
        </w:trPr>
        <w:tc>
          <w:tcPr>
            <w:tcW w:w="1847" w:type="dxa"/>
          </w:tcPr>
          <w:p w14:paraId="0952E92E" w14:textId="0080384B" w:rsidR="00167B01" w:rsidRPr="005370C5" w:rsidRDefault="00167B01" w:rsidP="00167B01">
            <w:pPr>
              <w:pStyle w:val="TableEntry"/>
              <w:keepNext/>
            </w:pPr>
            <w:r>
              <w:t>Search</w:t>
            </w:r>
          </w:p>
        </w:tc>
        <w:tc>
          <w:tcPr>
            <w:tcW w:w="1560" w:type="dxa"/>
          </w:tcPr>
          <w:p w14:paraId="4CC84D25" w14:textId="07EFBEEB" w:rsidR="00167B01" w:rsidRDefault="00167B01" w:rsidP="00167B01">
            <w:pPr>
              <w:pStyle w:val="TableEntry"/>
              <w:keepNext/>
            </w:pPr>
            <w:r>
              <w:t>Query Worklist</w:t>
            </w:r>
          </w:p>
        </w:tc>
        <w:tc>
          <w:tcPr>
            <w:tcW w:w="1417" w:type="dxa"/>
          </w:tcPr>
          <w:p w14:paraId="3B447090" w14:textId="4744C4AD" w:rsidR="00167B01" w:rsidRDefault="00167B01" w:rsidP="00167B01">
            <w:pPr>
              <w:pStyle w:val="TableEntry"/>
              <w:keepNext/>
            </w:pPr>
            <w:r>
              <w:t>PS3.4, K.4</w:t>
            </w:r>
          </w:p>
        </w:tc>
        <w:tc>
          <w:tcPr>
            <w:tcW w:w="1701" w:type="dxa"/>
          </w:tcPr>
          <w:p w14:paraId="4B9F2246" w14:textId="0DE62A73" w:rsidR="00167B01" w:rsidRDefault="00167B01" w:rsidP="00167B01">
            <w:pPr>
              <w:pStyle w:val="TableEntry"/>
              <w:keepNext/>
            </w:pPr>
            <w:r>
              <w:t>C-FIND</w:t>
            </w:r>
          </w:p>
        </w:tc>
      </w:tr>
    </w:tbl>
    <w:p w14:paraId="2F28D84A" w14:textId="77777777" w:rsidR="00A81369" w:rsidRDefault="00A81369" w:rsidP="00A81369"/>
    <w:p w14:paraId="4CFE6114" w14:textId="56A00D0D" w:rsidR="00A81369" w:rsidRDefault="00A81369" w:rsidP="00A81369">
      <w:pPr>
        <w:pStyle w:val="Note"/>
      </w:pPr>
      <w:r>
        <w:t>Note</w:t>
      </w:r>
      <w:r>
        <w:tab/>
        <w:t>As in DIMSE, the Transaction</w:t>
      </w:r>
      <w:r w:rsidR="00490CC5">
        <w:t>s</w:t>
      </w:r>
      <w:r>
        <w:t xml:space="preserve"> do </w:t>
      </w:r>
      <w:r w:rsidRPr="0034151F">
        <w:rPr>
          <w:i/>
          <w:iCs/>
        </w:rPr>
        <w:t>not</w:t>
      </w:r>
      <w:r>
        <w:t xml:space="preserve"> provide a complete CRUDL interface for the respective resource. For instance, it is not possible to create Modality Scheduled Procedure Steps using DICOM, neither with DIMSE, nor with DICOMweb. What DICOM </w:t>
      </w:r>
      <w:r w:rsidRPr="00691EF2">
        <w:rPr>
          <w:i/>
          <w:iCs/>
        </w:rPr>
        <w:t>does</w:t>
      </w:r>
      <w:r>
        <w:t xml:space="preserve"> provide is access to scheduled procedure steps at the level required for modalities.</w:t>
      </w:r>
    </w:p>
    <w:p w14:paraId="1C5C713E" w14:textId="77777777" w:rsidR="006243B3" w:rsidRDefault="006243B3" w:rsidP="006243B3"/>
    <w:p w14:paraId="3B7B90FB" w14:textId="60221B1F" w:rsidR="006243B3" w:rsidRDefault="006243B3" w:rsidP="006243B3">
      <w:pPr>
        <w:pStyle w:val="Heading2"/>
      </w:pPr>
      <w:bookmarkStart w:id="48" w:name="_Toc207608849"/>
      <w:r>
        <w:t>Y.4</w:t>
      </w:r>
      <w:r>
        <w:tab/>
        <w:t>Search Transaction</w:t>
      </w:r>
      <w:bookmarkEnd w:id="48"/>
    </w:p>
    <w:p w14:paraId="0E75BB1D" w14:textId="73291447" w:rsidR="006243B3" w:rsidRPr="007E6E0C" w:rsidRDefault="006243B3" w:rsidP="006243B3">
      <w:r w:rsidRPr="007E6E0C">
        <w:t xml:space="preserve">This </w:t>
      </w:r>
      <w:r>
        <w:t>T</w:t>
      </w:r>
      <w:r w:rsidRPr="007E6E0C">
        <w:t xml:space="preserve">ransaction searches the </w:t>
      </w:r>
      <w:r w:rsidR="0037189E">
        <w:t>Modality Scheduled Procedure Steps</w:t>
      </w:r>
      <w:r w:rsidRPr="007E6E0C">
        <w:t xml:space="preserve"> for </w:t>
      </w:r>
      <w:r>
        <w:t xml:space="preserve">scheduled procedure steps </w:t>
      </w:r>
      <w:r w:rsidRPr="007E6E0C">
        <w:t xml:space="preserve">that match the specified Query Parameters and returns a list of matching </w:t>
      </w:r>
      <w:r>
        <w:t>scheduled procedure steps</w:t>
      </w:r>
      <w:r w:rsidRPr="007E6E0C">
        <w:t xml:space="preserve">. Each </w:t>
      </w:r>
      <w:r>
        <w:t xml:space="preserve">scheduled procedure step </w:t>
      </w:r>
      <w:r w:rsidRPr="007E6E0C">
        <w:t xml:space="preserve">in the returned list includes return Attributes specified in the request. The </w:t>
      </w:r>
      <w:r>
        <w:t>T</w:t>
      </w:r>
      <w:r w:rsidRPr="007E6E0C">
        <w:t xml:space="preserve">ransaction corresponds to the DIMSE </w:t>
      </w:r>
      <w:r>
        <w:t xml:space="preserve">MWL </w:t>
      </w:r>
      <w:r w:rsidRPr="007E6E0C">
        <w:t xml:space="preserve">C-FIND </w:t>
      </w:r>
      <w:r>
        <w:t>O</w:t>
      </w:r>
      <w:r w:rsidRPr="007E6E0C">
        <w:t>peration</w:t>
      </w:r>
      <w:r>
        <w:t xml:space="preserve"> (see PS3.4, Section K.4.1)</w:t>
      </w:r>
      <w:r w:rsidRPr="007E6E0C">
        <w:t>.</w:t>
      </w:r>
    </w:p>
    <w:p w14:paraId="5597F76A" w14:textId="5BD84263" w:rsidR="006243B3" w:rsidRDefault="002F6EEA" w:rsidP="006243B3">
      <w:pPr>
        <w:pStyle w:val="Heading3"/>
      </w:pPr>
      <w:bookmarkStart w:id="49" w:name="_Toc207608850"/>
      <w:r>
        <w:lastRenderedPageBreak/>
        <w:t>Y</w:t>
      </w:r>
      <w:r w:rsidR="006243B3">
        <w:t>.4.1</w:t>
      </w:r>
      <w:r w:rsidR="006243B3">
        <w:tab/>
        <w:t>Request</w:t>
      </w:r>
      <w:bookmarkEnd w:id="49"/>
    </w:p>
    <w:p w14:paraId="41FB79F8" w14:textId="77777777" w:rsidR="006243B3" w:rsidRDefault="006243B3" w:rsidP="006243B3">
      <w:r>
        <w:t>The request shall have the following syntax:</w:t>
      </w:r>
    </w:p>
    <w:p w14:paraId="6782FE7A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GET SP /modality-scheduled-procedure-steps?{&amp;match*}{&amp;includefield}{&amp;fuzzymatching}{&amp;offset}{&amp;limit} SP version CRLF</w:t>
      </w:r>
    </w:p>
    <w:p w14:paraId="276970EE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Accept: 1#media-type CRLF</w:t>
      </w:r>
    </w:p>
    <w:p w14:paraId="131E0F70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*(header-field CRLF)</w:t>
      </w:r>
    </w:p>
    <w:p w14:paraId="0342FF47" w14:textId="77777777" w:rsidR="006243B3" w:rsidRPr="007E6E0C" w:rsidRDefault="006243B3" w:rsidP="006243B3">
      <w:pPr>
        <w:rPr>
          <w:rFonts w:ascii="Courier New" w:hAnsi="Courier New" w:cs="Courier New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CRLF</w:t>
      </w:r>
    </w:p>
    <w:p w14:paraId="63C52A8C" w14:textId="79981D3E" w:rsidR="00DC7597" w:rsidRPr="00485A0E" w:rsidRDefault="00DC7597" w:rsidP="00DC7597">
      <w:bookmarkStart w:id="50" w:name="_Toc207608851"/>
      <w:r w:rsidRPr="00485A0E">
        <w:t>The user agent shall conform to the SCU behavior specified in Section K.</w:t>
      </w:r>
      <w:r w:rsidR="002069F2">
        <w:t>2</w:t>
      </w:r>
      <w:r w:rsidR="00293C56">
        <w:t>.2</w:t>
      </w:r>
      <w:r w:rsidRPr="00485A0E">
        <w:t xml:space="preserve"> </w:t>
      </w:r>
      <w:r w:rsidR="002069F2">
        <w:t xml:space="preserve">“Attribute Types” </w:t>
      </w:r>
      <w:r w:rsidRPr="00485A0E">
        <w:t>in PS3.4.</w:t>
      </w:r>
    </w:p>
    <w:p w14:paraId="3C47F420" w14:textId="4E5D1395" w:rsidR="006243B3" w:rsidRDefault="002F6EEA" w:rsidP="006243B3">
      <w:pPr>
        <w:pStyle w:val="Heading4"/>
      </w:pPr>
      <w:r>
        <w:t>Y</w:t>
      </w:r>
      <w:r w:rsidR="006243B3">
        <w:t>.4.1.1</w:t>
      </w:r>
      <w:r w:rsidR="006243B3">
        <w:tab/>
        <w:t>Target Resources</w:t>
      </w:r>
      <w:bookmarkEnd w:id="50"/>
    </w:p>
    <w:p w14:paraId="2F6D4559" w14:textId="74C7B95F" w:rsidR="006243B3" w:rsidRPr="0024556E" w:rsidRDefault="006243B3" w:rsidP="006243B3">
      <w:r w:rsidRPr="0017715F">
        <w:t xml:space="preserve">The Target Resource for this </w:t>
      </w:r>
      <w:r>
        <w:t>T</w:t>
      </w:r>
      <w:r w:rsidRPr="0017715F">
        <w:t xml:space="preserve">ransaction is the </w:t>
      </w:r>
      <w:r w:rsidR="0037189E">
        <w:t>Modality Scheduled Procedure Steps</w:t>
      </w:r>
      <w:r w:rsidRPr="0017715F">
        <w:t>.</w:t>
      </w:r>
    </w:p>
    <w:p w14:paraId="0E0A2A06" w14:textId="79C73150" w:rsidR="006243B3" w:rsidRDefault="00BB4E58" w:rsidP="006243B3">
      <w:pPr>
        <w:pStyle w:val="Heading4"/>
      </w:pPr>
      <w:bookmarkStart w:id="51" w:name="_Toc207608852"/>
      <w:r>
        <w:t>Y</w:t>
      </w:r>
      <w:r w:rsidR="006243B3">
        <w:t>.4.1.2</w:t>
      </w:r>
      <w:r w:rsidR="006243B3">
        <w:tab/>
        <w:t>Query Parameters</w:t>
      </w:r>
      <w:bookmarkEnd w:id="51"/>
    </w:p>
    <w:p w14:paraId="36FACE9E" w14:textId="77777777" w:rsidR="006243B3" w:rsidRDefault="006243B3" w:rsidP="006243B3">
      <w:r>
        <w:t>The origin server shall support Query Parameters as required in Table 8.3.4-1.</w:t>
      </w:r>
    </w:p>
    <w:p w14:paraId="4ED56435" w14:textId="77777777" w:rsidR="006243B3" w:rsidRPr="0024556E" w:rsidRDefault="006243B3" w:rsidP="006243B3">
      <w:r>
        <w:t>The user agent shall supply in the request Query Parameters as required in Table 8.3.4-1.</w:t>
      </w:r>
    </w:p>
    <w:p w14:paraId="6B7212CD" w14:textId="2205642C" w:rsidR="006243B3" w:rsidRDefault="00BB4E58" w:rsidP="006243B3">
      <w:pPr>
        <w:pStyle w:val="Heading4"/>
      </w:pPr>
      <w:bookmarkStart w:id="52" w:name="_Toc207608853"/>
      <w:r>
        <w:t>Y</w:t>
      </w:r>
      <w:r w:rsidR="006243B3">
        <w:t>.4.1.3</w:t>
      </w:r>
      <w:r w:rsidR="006243B3">
        <w:tab/>
        <w:t>Request Header Fields</w:t>
      </w:r>
      <w:bookmarkEnd w:id="52"/>
    </w:p>
    <w:p w14:paraId="1248429A" w14:textId="77777777" w:rsidR="006243B3" w:rsidRDefault="006243B3" w:rsidP="006243B3">
      <w:r>
        <w:t>The origin server shall support header fields as required in Table X.4.1-1.</w:t>
      </w:r>
    </w:p>
    <w:p w14:paraId="792FD8CC" w14:textId="77777777" w:rsidR="006243B3" w:rsidRDefault="006243B3" w:rsidP="006243B3">
      <w:r>
        <w:t>The user agent shall supply in the request header fields as defined in Table X.4.1-1.</w:t>
      </w:r>
    </w:p>
    <w:p w14:paraId="3B9CF58F" w14:textId="77777777" w:rsidR="006243B3" w:rsidRDefault="006243B3" w:rsidP="006243B3">
      <w:pPr>
        <w:pStyle w:val="TableTitle"/>
        <w:keepNext/>
      </w:pPr>
      <w:r w:rsidRPr="00F201D1">
        <w:t xml:space="preserve">Table </w:t>
      </w:r>
      <w:r>
        <w:t>X</w:t>
      </w:r>
      <w:r w:rsidRPr="00F201D1">
        <w:t>.</w:t>
      </w:r>
      <w:r>
        <w:t>4</w:t>
      </w:r>
      <w:r w:rsidRPr="00F201D1">
        <w:t>.1-</w:t>
      </w:r>
      <w:r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6243B3" w:rsidRPr="00F201D1" w14:paraId="6A4C8AB8" w14:textId="77777777" w:rsidTr="00613AA1">
        <w:tc>
          <w:tcPr>
            <w:tcW w:w="846" w:type="dxa"/>
            <w:vMerge w:val="restart"/>
          </w:tcPr>
          <w:p w14:paraId="0F8534B6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0443E1B8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3B36FAC7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3F8134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:rsidRPr="00F201D1" w14:paraId="529795E9" w14:textId="77777777" w:rsidTr="00613AA1">
        <w:tc>
          <w:tcPr>
            <w:tcW w:w="846" w:type="dxa"/>
            <w:vMerge/>
          </w:tcPr>
          <w:p w14:paraId="1572A517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6A341A93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BEC749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694169A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D7EBFFA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6243B3" w14:paraId="223BE682" w14:textId="77777777" w:rsidTr="00613AA1">
        <w:tc>
          <w:tcPr>
            <w:tcW w:w="846" w:type="dxa"/>
          </w:tcPr>
          <w:p w14:paraId="1C5EFF69" w14:textId="77777777" w:rsidR="006243B3" w:rsidRDefault="006243B3" w:rsidP="00613AA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03792AFA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5A726567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71A8FD2D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7B05A29A" w14:textId="77777777" w:rsidR="006243B3" w:rsidRDefault="006243B3" w:rsidP="00613AA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6F06C6BD" w14:textId="77777777" w:rsidR="006243B3" w:rsidRDefault="006243B3" w:rsidP="006243B3"/>
    <w:p w14:paraId="720345BB" w14:textId="77777777" w:rsidR="006243B3" w:rsidRPr="0024556E" w:rsidRDefault="006243B3" w:rsidP="006243B3">
      <w:r>
        <w:t>See also Section 8.4.</w:t>
      </w:r>
    </w:p>
    <w:p w14:paraId="0297078E" w14:textId="6B7128F2" w:rsidR="006243B3" w:rsidRDefault="00BB4E58" w:rsidP="006243B3">
      <w:pPr>
        <w:pStyle w:val="Heading4"/>
      </w:pPr>
      <w:bookmarkStart w:id="53" w:name="_Toc207608854"/>
      <w:r>
        <w:t>Y</w:t>
      </w:r>
      <w:r w:rsidR="006243B3">
        <w:t>.4.1.4</w:t>
      </w:r>
      <w:r w:rsidR="006243B3">
        <w:tab/>
        <w:t>Request Payload</w:t>
      </w:r>
      <w:bookmarkEnd w:id="53"/>
    </w:p>
    <w:p w14:paraId="7709865C" w14:textId="77777777" w:rsidR="006243B3" w:rsidRDefault="006243B3" w:rsidP="006243B3">
      <w:r>
        <w:t>The request shall have no payload.</w:t>
      </w:r>
    </w:p>
    <w:p w14:paraId="437464F8" w14:textId="78F5D5ED" w:rsidR="006243B3" w:rsidRDefault="00BB4E58" w:rsidP="006243B3">
      <w:pPr>
        <w:pStyle w:val="Heading3"/>
      </w:pPr>
      <w:bookmarkStart w:id="54" w:name="_Toc207608855"/>
      <w:r>
        <w:t>Y</w:t>
      </w:r>
      <w:r w:rsidR="006243B3">
        <w:t>.4.2</w:t>
      </w:r>
      <w:r w:rsidR="006243B3">
        <w:tab/>
        <w:t>Behavior</w:t>
      </w:r>
      <w:bookmarkEnd w:id="54"/>
    </w:p>
    <w:p w14:paraId="63525E13" w14:textId="77777777" w:rsidR="006243B3" w:rsidRDefault="006243B3" w:rsidP="006243B3">
      <w:r w:rsidRPr="0017715F">
        <w:t xml:space="preserve">The origin server shall perform a search according </w:t>
      </w:r>
      <w:r>
        <w:t xml:space="preserve">to </w:t>
      </w:r>
      <w:r w:rsidRPr="0017715F">
        <w:t>the requirements specified in Section 8.3.4.</w:t>
      </w:r>
    </w:p>
    <w:p w14:paraId="69EFF2E4" w14:textId="27D09179" w:rsidR="006243B3" w:rsidRDefault="006243B3" w:rsidP="006243B3">
      <w:r>
        <w:t xml:space="preserve">For each matching </w:t>
      </w:r>
      <w:r w:rsidR="009B7097">
        <w:t>m</w:t>
      </w:r>
      <w:r>
        <w:t xml:space="preserve">odality </w:t>
      </w:r>
      <w:r w:rsidR="009B7097">
        <w:t>s</w:t>
      </w:r>
      <w:r>
        <w:t xml:space="preserve">cheduled </w:t>
      </w:r>
      <w:r w:rsidR="009B7097">
        <w:t>p</w:t>
      </w:r>
      <w:r>
        <w:t xml:space="preserve">rocedure </w:t>
      </w:r>
      <w:r w:rsidR="009B7097">
        <w:t>s</w:t>
      </w:r>
      <w:r>
        <w:t>tep, the origin server shall include in the results:</w:t>
      </w:r>
    </w:p>
    <w:p w14:paraId="3545F590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</w:t>
      </w:r>
      <w:r>
        <w:t>r</w:t>
      </w:r>
      <w:r w:rsidRPr="0017715F">
        <w:t>mation Model</w:t>
      </w:r>
      <w:r>
        <w:t>” in PS3.4 with a Return Key Type of 1 or 2.</w:t>
      </w:r>
    </w:p>
    <w:p w14:paraId="57EA5BE5" w14:textId="664E1FA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Information Model</w:t>
      </w:r>
      <w:r>
        <w:t>” in PS3.4 with a Return Key Type of 1C</w:t>
      </w:r>
      <w:r w:rsidR="006539B6">
        <w:t xml:space="preserve"> or 2C</w:t>
      </w:r>
      <w:r>
        <w:t xml:space="preserve"> for which the conditional requirements are met.</w:t>
      </w:r>
    </w:p>
    <w:p w14:paraId="54D43E13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>All other Attributes passed as match parameters that are supported by the origin server as either matching or return Attributes.</w:t>
      </w:r>
    </w:p>
    <w:p w14:paraId="6D5E4F98" w14:textId="77777777" w:rsidR="006243B3" w:rsidRPr="0024556E" w:rsidRDefault="006243B3" w:rsidP="006243B3">
      <w:pPr>
        <w:pStyle w:val="ListParagraph"/>
        <w:numPr>
          <w:ilvl w:val="0"/>
          <w:numId w:val="12"/>
        </w:numPr>
      </w:pPr>
      <w:r>
        <w:t>All other Attributes passed as includefield parameter values that are supported by the origin server as return Attributes.</w:t>
      </w:r>
    </w:p>
    <w:p w14:paraId="56205B40" w14:textId="3875A4CA" w:rsidR="006243B3" w:rsidRDefault="00BB4E58" w:rsidP="006243B3">
      <w:pPr>
        <w:pStyle w:val="Heading3"/>
      </w:pPr>
      <w:bookmarkStart w:id="55" w:name="_Toc207608856"/>
      <w:r>
        <w:t>Y</w:t>
      </w:r>
      <w:r w:rsidR="006243B3">
        <w:t>.4.3</w:t>
      </w:r>
      <w:r w:rsidR="006243B3">
        <w:tab/>
        <w:t>Response</w:t>
      </w:r>
      <w:bookmarkEnd w:id="55"/>
    </w:p>
    <w:p w14:paraId="325988C8" w14:textId="77777777" w:rsidR="006243B3" w:rsidRDefault="006243B3" w:rsidP="006243B3">
      <w:r w:rsidRPr="007B6A19">
        <w:t>The response shall have the following syntax:</w:t>
      </w:r>
    </w:p>
    <w:p w14:paraId="2FE13507" w14:textId="77777777" w:rsidR="006243B3" w:rsidRPr="00FF56E3" w:rsidRDefault="006243B3" w:rsidP="00FF56E3">
      <w:pPr>
        <w:keepNext/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FF56E3">
        <w:rPr>
          <w:rFonts w:ascii="Noto Sans Mono ExtraCondensed M" w:hAnsi="Noto Sans Mono ExtraCondensed M" w:cs="Noto Sans Mono ExtraCondensed M"/>
          <w:sz w:val="18"/>
          <w:szCs w:val="18"/>
        </w:rPr>
        <w:lastRenderedPageBreak/>
        <w:t>version SP status-code SP reason-phrase CRLF</w:t>
      </w:r>
    </w:p>
    <w:p w14:paraId="616282DB" w14:textId="77777777" w:rsidR="00FF56E3" w:rsidRDefault="00FF56E3" w:rsidP="00FF56E3">
      <w:pPr>
        <w:keepNext/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FF56E3">
        <w:rPr>
          <w:rFonts w:ascii="Noto Sans Mono ExtraCondensed M" w:hAnsi="Noto Sans Mono ExtraCondensed M" w:cs="Noto Sans Mono ExtraCondensed M"/>
          <w:sz w:val="18"/>
          <w:szCs w:val="18"/>
        </w:rPr>
        <w:t>*(header-field CRLF)</w:t>
      </w:r>
    </w:p>
    <w:p w14:paraId="6DBC153F" w14:textId="4DC0329D" w:rsidR="006243B3" w:rsidRPr="00FF56E3" w:rsidRDefault="006243B3" w:rsidP="00FF56E3">
      <w:pPr>
        <w:keepNext/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FF56E3">
        <w:rPr>
          <w:rFonts w:ascii="Noto Sans Mono ExtraCondensed M" w:hAnsi="Noto Sans Mono ExtraCondensed M" w:cs="Noto Sans Mono ExtraCondensed M"/>
          <w:sz w:val="18"/>
          <w:szCs w:val="18"/>
        </w:rPr>
        <w:t>CRLF</w:t>
      </w:r>
    </w:p>
    <w:p w14:paraId="63880B92" w14:textId="77777777" w:rsidR="006243B3" w:rsidRPr="00FF56E3" w:rsidRDefault="006243B3" w:rsidP="006243B3">
      <w:pPr>
        <w:rPr>
          <w:rFonts w:ascii="Noto Sans Mono ExtraCondensed M" w:hAnsi="Noto Sans Mono ExtraCondensed M" w:cs="Noto Sans Mono ExtraCondensed M"/>
          <w:sz w:val="18"/>
          <w:szCs w:val="18"/>
        </w:rPr>
      </w:pPr>
      <w:r w:rsidRPr="00FF56E3">
        <w:rPr>
          <w:rFonts w:ascii="Noto Sans Mono ExtraCondensed M" w:hAnsi="Noto Sans Mono ExtraCondensed M" w:cs="Noto Sans Mono ExtraCondensed M"/>
          <w:sz w:val="18"/>
          <w:szCs w:val="18"/>
        </w:rPr>
        <w:t>[payload]</w:t>
      </w:r>
    </w:p>
    <w:p w14:paraId="7530B947" w14:textId="1EAA0CE0" w:rsidR="006243B3" w:rsidRDefault="00BB4E58" w:rsidP="006243B3">
      <w:pPr>
        <w:pStyle w:val="Heading4"/>
      </w:pPr>
      <w:bookmarkStart w:id="56" w:name="_Toc207608857"/>
      <w:r>
        <w:t>Y</w:t>
      </w:r>
      <w:r w:rsidR="006243B3">
        <w:t>.4.3.1</w:t>
      </w:r>
      <w:r w:rsidR="006243B3">
        <w:tab/>
        <w:t>Status Codes</w:t>
      </w:r>
      <w:bookmarkEnd w:id="56"/>
    </w:p>
    <w:p w14:paraId="6940BF71" w14:textId="5F062D66" w:rsidR="006243B3" w:rsidRDefault="006243B3" w:rsidP="006243B3">
      <w:r w:rsidRPr="009E04E1">
        <w:t xml:space="preserve">Table </w:t>
      </w:r>
      <w:r w:rsidR="004717A1">
        <w:t>Y</w:t>
      </w:r>
      <w:r w:rsidRPr="009E04E1">
        <w:t>.4.3-1 shows some common status codes corresponding to this transaction. See also Section 8.5 for additional status codes.</w:t>
      </w:r>
    </w:p>
    <w:p w14:paraId="73FD4C8E" w14:textId="61DCBA90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 w:rsidRPr="009E04E1">
        <w:t>.4.3-1.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6243B3" w:rsidRPr="00F568A6" w14:paraId="23A98081" w14:textId="77777777" w:rsidTr="00613AA1">
        <w:tc>
          <w:tcPr>
            <w:tcW w:w="1129" w:type="dxa"/>
          </w:tcPr>
          <w:p w14:paraId="576EE31D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540BAF5E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5F538F33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6243B3" w14:paraId="4FF09EFA" w14:textId="77777777" w:rsidTr="00613AA1">
        <w:tc>
          <w:tcPr>
            <w:tcW w:w="1129" w:type="dxa"/>
            <w:vMerge w:val="restart"/>
          </w:tcPr>
          <w:p w14:paraId="38B39AB2" w14:textId="77777777" w:rsidR="006243B3" w:rsidRDefault="006243B3" w:rsidP="00613AA1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5D428397" w14:textId="77777777" w:rsidR="006243B3" w:rsidRDefault="006243B3" w:rsidP="00613AA1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BBF2B65" w14:textId="77777777" w:rsidR="006243B3" w:rsidRDefault="006243B3" w:rsidP="00613AA1">
            <w:pPr>
              <w:pStyle w:val="TableEntry"/>
            </w:pPr>
            <w:r>
              <w:t xml:space="preserve">The origin server returns </w:t>
            </w:r>
            <w:r w:rsidRPr="009E04E1">
              <w:t>the matching results.</w:t>
            </w:r>
          </w:p>
        </w:tc>
      </w:tr>
      <w:tr w:rsidR="006243B3" w14:paraId="583DB3B4" w14:textId="77777777" w:rsidTr="00613AA1">
        <w:tc>
          <w:tcPr>
            <w:tcW w:w="1129" w:type="dxa"/>
            <w:vMerge/>
          </w:tcPr>
          <w:p w14:paraId="5D0FBC21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3FB119A0" w14:textId="77777777" w:rsidR="006243B3" w:rsidRDefault="006243B3" w:rsidP="00613AA1">
            <w:pPr>
              <w:pStyle w:val="TableEntry"/>
            </w:pPr>
            <w:r>
              <w:t>204 (No Content)</w:t>
            </w:r>
          </w:p>
        </w:tc>
        <w:tc>
          <w:tcPr>
            <w:tcW w:w="5527" w:type="dxa"/>
          </w:tcPr>
          <w:p w14:paraId="0830EE96" w14:textId="77777777" w:rsidR="006243B3" w:rsidRPr="009E04E1" w:rsidRDefault="006243B3" w:rsidP="00613AA1">
            <w:pPr>
              <w:pStyle w:val="TableEntry"/>
            </w:pPr>
            <w:r>
              <w:t xml:space="preserve">The origin server has </w:t>
            </w:r>
            <w:r w:rsidRPr="009E04E1">
              <w:t>no matching results.</w:t>
            </w:r>
          </w:p>
        </w:tc>
      </w:tr>
      <w:tr w:rsidR="006243B3" w14:paraId="22909FA8" w14:textId="77777777" w:rsidTr="00613AA1">
        <w:tc>
          <w:tcPr>
            <w:tcW w:w="1129" w:type="dxa"/>
            <w:vMerge w:val="restart"/>
          </w:tcPr>
          <w:p w14:paraId="5223D79B" w14:textId="77777777" w:rsidR="006243B3" w:rsidRDefault="006243B3" w:rsidP="00613AA1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4133FA2" w14:textId="77777777" w:rsidR="006243B3" w:rsidRDefault="006243B3" w:rsidP="00613AA1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17CFA07" w14:textId="77777777" w:rsidR="006243B3" w:rsidRDefault="006243B3" w:rsidP="00613AA1">
            <w:pPr>
              <w:pStyle w:val="TableEntry"/>
            </w:pPr>
            <w:r>
              <w:t xml:space="preserve">The origin server cannot handle the search request </w:t>
            </w:r>
            <w:r w:rsidRPr="00D21308">
              <w:t>because of errors in the request headers or parameters.</w:t>
            </w:r>
          </w:p>
        </w:tc>
      </w:tr>
      <w:tr w:rsidR="006243B3" w14:paraId="7494A4EF" w14:textId="77777777" w:rsidTr="00613AA1">
        <w:tc>
          <w:tcPr>
            <w:tcW w:w="1129" w:type="dxa"/>
            <w:vMerge/>
          </w:tcPr>
          <w:p w14:paraId="2149C3F4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25EF2BE7" w14:textId="77777777" w:rsidR="006243B3" w:rsidRDefault="006243B3" w:rsidP="00613AA1">
            <w:pPr>
              <w:pStyle w:val="TableEntry"/>
            </w:pPr>
            <w:r>
              <w:t>413 (Payload Too Large)</w:t>
            </w:r>
          </w:p>
        </w:tc>
        <w:tc>
          <w:tcPr>
            <w:tcW w:w="5527" w:type="dxa"/>
          </w:tcPr>
          <w:p w14:paraId="63740299" w14:textId="77777777" w:rsidR="006243B3" w:rsidRDefault="006243B3" w:rsidP="00613AA1">
            <w:pPr>
              <w:pStyle w:val="TableEntry"/>
            </w:pPr>
            <w:r>
              <w:t>The origin server cannot return the results, as t</w:t>
            </w:r>
            <w:r w:rsidRPr="009E04E1">
              <w:t>he</w:t>
            </w:r>
            <w:r>
              <w:t xml:space="preserve">ir combined size </w:t>
            </w:r>
            <w:r w:rsidRPr="009E04E1">
              <w:t>exceeds the maximum payload size supported. The user agent may repeat the request with paging or with a narrower query to reduce the size.</w:t>
            </w:r>
          </w:p>
        </w:tc>
      </w:tr>
      <w:tr w:rsidR="006243B3" w14:paraId="56F330C6" w14:textId="77777777" w:rsidTr="00613AA1">
        <w:tc>
          <w:tcPr>
            <w:tcW w:w="1129" w:type="dxa"/>
            <w:vMerge/>
          </w:tcPr>
          <w:p w14:paraId="0588609C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5BEEF6D8" w14:textId="77777777" w:rsidR="006243B3" w:rsidRDefault="006243B3" w:rsidP="00613AA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7980A2D1" w14:textId="2D564E35" w:rsidR="006243B3" w:rsidRDefault="006243B3" w:rsidP="00613AA1">
            <w:pPr>
              <w:pStyle w:val="TableEntry"/>
            </w:pPr>
            <w:r w:rsidRPr="00F568A6">
              <w:t xml:space="preserve">The origin server cannot handle the </w:t>
            </w:r>
            <w:r>
              <w:t>query</w:t>
            </w:r>
            <w:r w:rsidRPr="00F568A6">
              <w:t>; this may be a tempora</w:t>
            </w:r>
            <w:r w:rsidR="00B1611C">
              <w:t>ry</w:t>
            </w:r>
            <w:r w:rsidRPr="00F568A6">
              <w:t xml:space="preserve"> or permanent state.</w:t>
            </w:r>
          </w:p>
        </w:tc>
      </w:tr>
    </w:tbl>
    <w:p w14:paraId="4AA2F7B7" w14:textId="399B4489" w:rsidR="006243B3" w:rsidRPr="00485A0E" w:rsidRDefault="006243B3" w:rsidP="002D0480">
      <w:pPr>
        <w:pStyle w:val="Note"/>
      </w:pPr>
    </w:p>
    <w:p w14:paraId="690614E0" w14:textId="57C0DE8C" w:rsidR="006243B3" w:rsidRDefault="00BB4E58" w:rsidP="006243B3">
      <w:pPr>
        <w:pStyle w:val="Heading4"/>
      </w:pPr>
      <w:bookmarkStart w:id="57" w:name="_Toc207608858"/>
      <w:r>
        <w:t>Y</w:t>
      </w:r>
      <w:r w:rsidR="006243B3">
        <w:t>.4.3.2</w:t>
      </w:r>
      <w:r w:rsidR="006243B3">
        <w:tab/>
        <w:t>Response Header Fields</w:t>
      </w:r>
      <w:bookmarkEnd w:id="57"/>
    </w:p>
    <w:p w14:paraId="295BB6B5" w14:textId="447A6184" w:rsidR="006243B3" w:rsidRDefault="006243B3" w:rsidP="006243B3">
      <w:r w:rsidRPr="009E04E1">
        <w:t xml:space="preserve">The origin server shall support header fields as required in Table </w:t>
      </w:r>
      <w:r w:rsidR="004717A1">
        <w:t>Y</w:t>
      </w:r>
      <w:r>
        <w:t>.4</w:t>
      </w:r>
      <w:r w:rsidRPr="009E04E1">
        <w:t>.3-2.</w:t>
      </w:r>
    </w:p>
    <w:p w14:paraId="3E7D15B8" w14:textId="614E3AB8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>
        <w:t>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1984"/>
      </w:tblGrid>
      <w:tr w:rsidR="006243B3" w:rsidRPr="00F201D1" w14:paraId="23D1E410" w14:textId="77777777" w:rsidTr="00613AA1">
        <w:trPr>
          <w:jc w:val="center"/>
        </w:trPr>
        <w:tc>
          <w:tcPr>
            <w:tcW w:w="1991" w:type="dxa"/>
          </w:tcPr>
          <w:p w14:paraId="5FB7171F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DFEF3F4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08E19C8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4" w:type="dxa"/>
          </w:tcPr>
          <w:p w14:paraId="523DB19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14:paraId="11938F08" w14:textId="77777777" w:rsidTr="00613AA1">
        <w:trPr>
          <w:jc w:val="center"/>
        </w:trPr>
        <w:tc>
          <w:tcPr>
            <w:tcW w:w="1991" w:type="dxa"/>
          </w:tcPr>
          <w:p w14:paraId="4627123A" w14:textId="77777777" w:rsidR="006243B3" w:rsidRDefault="006243B3" w:rsidP="00613AA1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63F321CC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01646A14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04462203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0AC85D5B" w14:textId="77777777" w:rsidTr="00613AA1">
        <w:trPr>
          <w:jc w:val="center"/>
        </w:trPr>
        <w:tc>
          <w:tcPr>
            <w:tcW w:w="1991" w:type="dxa"/>
          </w:tcPr>
          <w:p w14:paraId="64E2DEE2" w14:textId="77777777" w:rsidR="006243B3" w:rsidRDefault="006243B3" w:rsidP="00613AA1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6E8D6EC7" w14:textId="77777777" w:rsidR="006243B3" w:rsidRDefault="006243B3" w:rsidP="00613AA1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42DFC32D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1D4F6AFE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2A51DB49" w14:textId="77777777" w:rsidTr="00613AA1">
        <w:trPr>
          <w:jc w:val="center"/>
        </w:trPr>
        <w:tc>
          <w:tcPr>
            <w:tcW w:w="1991" w:type="dxa"/>
          </w:tcPr>
          <w:p w14:paraId="43B21FAF" w14:textId="77777777" w:rsidR="006243B3" w:rsidRDefault="006243B3" w:rsidP="00613AA1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23765C2F" w14:textId="77777777" w:rsidR="006243B3" w:rsidRDefault="006243B3" w:rsidP="00613AA1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0EBB483A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41CE81AF" w14:textId="77777777" w:rsidR="006243B3" w:rsidRDefault="006243B3" w:rsidP="00613AA1">
            <w:pPr>
              <w:pStyle w:val="TableEntry"/>
            </w:pPr>
            <w:r>
              <w:t>See section 8.4.3.</w:t>
            </w:r>
          </w:p>
        </w:tc>
      </w:tr>
    </w:tbl>
    <w:p w14:paraId="215648A7" w14:textId="77777777" w:rsidR="006243B3" w:rsidRDefault="006243B3" w:rsidP="006243B3"/>
    <w:p w14:paraId="062DECF0" w14:textId="77777777" w:rsidR="006243B3" w:rsidRDefault="006243B3" w:rsidP="006243B3">
      <w:r>
        <w:t>All success responses shall also contain the Content Representation (see Section 8.4.2) and Payload header fields (see Section 8.4.3) with appropriate values.</w:t>
      </w:r>
    </w:p>
    <w:p w14:paraId="492BAB85" w14:textId="55304008" w:rsidR="006243B3" w:rsidRDefault="00BB4E58" w:rsidP="006243B3">
      <w:pPr>
        <w:pStyle w:val="Heading4"/>
      </w:pPr>
      <w:bookmarkStart w:id="58" w:name="_Toc207608859"/>
      <w:r>
        <w:t>Y</w:t>
      </w:r>
      <w:r w:rsidR="006243B3">
        <w:t>.4.3.3</w:t>
      </w:r>
      <w:r w:rsidR="006243B3">
        <w:tab/>
        <w:t>Response Payload</w:t>
      </w:r>
      <w:bookmarkEnd w:id="58"/>
    </w:p>
    <w:p w14:paraId="2B5FF70B" w14:textId="6653139D" w:rsidR="006243B3" w:rsidRDefault="006243B3" w:rsidP="006243B3">
      <w:r>
        <w:t xml:space="preserve">A success response </w:t>
      </w:r>
      <w:r w:rsidRPr="00F11423">
        <w:t>shall contain a dataset according to PS3.4, Table</w:t>
      </w:r>
      <w:r>
        <w:t xml:space="preserve"> </w:t>
      </w:r>
      <w:r w:rsidRPr="00F11423">
        <w:t>K.6-1</w:t>
      </w:r>
      <w:r w:rsidR="0034385C">
        <w:t xml:space="preserve"> supplied </w:t>
      </w:r>
      <w:r>
        <w:t>in an Acceptable Media Type. See Section 8.7.5.</w:t>
      </w:r>
    </w:p>
    <w:p w14:paraId="4D09CE87" w14:textId="1E9F0123" w:rsidR="00D4409D" w:rsidRDefault="006243B3" w:rsidP="00D4409D">
      <w:pPr>
        <w:rPr>
          <w:b/>
          <w:i/>
        </w:rPr>
      </w:pPr>
      <w:r>
        <w:t>A failure response payload may contain a Status Report describing any failures, warnings, or other useful information.</w:t>
      </w:r>
      <w:r w:rsidR="00D4409D">
        <w:br w:type="page"/>
      </w:r>
    </w:p>
    <w:p w14:paraId="174B233A" w14:textId="429970E7" w:rsidR="00020123" w:rsidRPr="00F64160" w:rsidRDefault="00020123" w:rsidP="008968EE">
      <w:pPr>
        <w:pStyle w:val="Instruction"/>
        <w:keepNext/>
      </w:pPr>
      <w:r w:rsidRPr="00F64160">
        <w:lastRenderedPageBreak/>
        <w:t xml:space="preserve">Add </w:t>
      </w:r>
      <w:r>
        <w:t xml:space="preserve">new section X </w:t>
      </w:r>
      <w:r w:rsidRPr="007F7F43">
        <w:t xml:space="preserve">Modality </w:t>
      </w:r>
      <w:r w:rsidR="00E26D03">
        <w:t xml:space="preserve">Performed Procedure Step </w:t>
      </w:r>
      <w:r w:rsidRPr="007F7F43">
        <w:t>Service and Resources</w:t>
      </w:r>
      <w:r w:rsidR="00A9196D">
        <w:t xml:space="preserve">, </w:t>
      </w:r>
      <w:r w:rsidR="00BB5C59">
        <w:t xml:space="preserve">immediately </w:t>
      </w:r>
      <w:r w:rsidR="00A9196D">
        <w:t>after section Y</w:t>
      </w:r>
      <w:r w:rsidR="00BD54CF">
        <w:t xml:space="preserve"> above</w:t>
      </w:r>
    </w:p>
    <w:p w14:paraId="38932D61" w14:textId="5D7E04B5" w:rsidR="00020123" w:rsidRDefault="00020123" w:rsidP="00020123">
      <w:pPr>
        <w:pStyle w:val="Heading1"/>
      </w:pPr>
      <w:bookmarkStart w:id="59" w:name="_Toc207608860"/>
      <w:r>
        <w:t>X</w:t>
      </w:r>
      <w:r>
        <w:tab/>
        <w:t xml:space="preserve">Modality </w:t>
      </w:r>
      <w:r w:rsidR="00E26D03">
        <w:t>Performed Procedure Step</w:t>
      </w:r>
      <w:r w:rsidR="008C765E">
        <w:t xml:space="preserve"> </w:t>
      </w:r>
      <w:r>
        <w:t>Service and Resources</w:t>
      </w:r>
      <w:bookmarkEnd w:id="59"/>
    </w:p>
    <w:p w14:paraId="0140BCC1" w14:textId="77777777" w:rsidR="00020123" w:rsidRDefault="00020123" w:rsidP="00020123">
      <w:pPr>
        <w:pStyle w:val="Heading2"/>
      </w:pPr>
      <w:bookmarkStart w:id="60" w:name="_Toc207608861"/>
      <w:r>
        <w:t>X.1</w:t>
      </w:r>
      <w:r>
        <w:tab/>
        <w:t>Overview</w:t>
      </w:r>
      <w:bookmarkEnd w:id="60"/>
    </w:p>
    <w:p w14:paraId="19E796D4" w14:textId="77777777" w:rsidR="000D280D" w:rsidRDefault="00967F46" w:rsidP="0088690E">
      <w:r w:rsidRPr="00967F46">
        <w:t xml:space="preserve">The Modality </w:t>
      </w:r>
      <w:r w:rsidR="00BE4063">
        <w:t xml:space="preserve">Performed Procedure Step </w:t>
      </w:r>
      <w:r w:rsidRPr="00967F46">
        <w:t xml:space="preserve">Service </w:t>
      </w:r>
      <w:r w:rsidR="001C3C08">
        <w:t>enables a user agent to</w:t>
      </w:r>
      <w:r w:rsidR="00D10695">
        <w:t xml:space="preserve"> report progress on </w:t>
      </w:r>
      <w:r w:rsidR="00E90600">
        <w:t>P</w:t>
      </w:r>
      <w:r w:rsidR="00D10695">
        <w:t xml:space="preserve">erformed </w:t>
      </w:r>
      <w:r w:rsidR="00E90600">
        <w:t>P</w:t>
      </w:r>
      <w:r w:rsidR="00D10695">
        <w:t xml:space="preserve">rocedure </w:t>
      </w:r>
      <w:r w:rsidR="00E90600">
        <w:t>S</w:t>
      </w:r>
      <w:r w:rsidR="00D10695">
        <w:t>teps</w:t>
      </w:r>
      <w:r w:rsidR="00E90600">
        <w:t xml:space="preserve"> </w:t>
      </w:r>
      <w:r w:rsidR="00226831">
        <w:t>as executed by</w:t>
      </w:r>
      <w:r w:rsidR="00854E14">
        <w:t xml:space="preserve"> </w:t>
      </w:r>
      <w:r w:rsidR="00E90600">
        <w:t>imaging modalit</w:t>
      </w:r>
      <w:r w:rsidR="00854E14">
        <w:t>ies</w:t>
      </w:r>
      <w:r w:rsidRPr="00967F46">
        <w:t>. Th</w:t>
      </w:r>
      <w:r w:rsidR="0095750A">
        <w:t>i</w:t>
      </w:r>
      <w:r w:rsidRPr="00967F46">
        <w:t>s service correspond</w:t>
      </w:r>
      <w:r w:rsidR="0095750A">
        <w:t>s</w:t>
      </w:r>
      <w:r w:rsidRPr="00967F46">
        <w:t xml:space="preserve"> to </w:t>
      </w:r>
      <w:r w:rsidR="00B4422C">
        <w:t xml:space="preserve">the </w:t>
      </w:r>
      <w:r>
        <w:t xml:space="preserve">DIMSE </w:t>
      </w:r>
      <w:r w:rsidRPr="00967F46">
        <w:t>Modality Performed Procedure Step (MPPS) service as defined in Annex F of PS3.4 and ha</w:t>
      </w:r>
      <w:r w:rsidR="00D3299D">
        <w:t>s</w:t>
      </w:r>
      <w:r w:rsidRPr="00967F46">
        <w:t xml:space="preserve"> </w:t>
      </w:r>
      <w:r w:rsidR="00B4422C">
        <w:t xml:space="preserve">the same </w:t>
      </w:r>
      <w:r w:rsidRPr="00967F46">
        <w:t>semantics.</w:t>
      </w:r>
      <w:r w:rsidR="002A4B56">
        <w:t xml:space="preserve"> However, Notifications, as defined in PS3.4, Annex F.9, are not supported by this service.</w:t>
      </w:r>
    </w:p>
    <w:p w14:paraId="2BAE3A0D" w14:textId="14347F92" w:rsidR="00967F46" w:rsidRPr="0088690E" w:rsidRDefault="000D280D" w:rsidP="00744264">
      <w:pPr>
        <w:pStyle w:val="Note"/>
      </w:pPr>
      <w:r>
        <w:t>Note</w:t>
      </w:r>
      <w:r>
        <w:tab/>
        <w:t>T</w:t>
      </w:r>
      <w:r w:rsidR="002A4B56">
        <w:t>o achieve notification</w:t>
      </w:r>
      <w:r w:rsidR="007813C0">
        <w:t>-like behavior</w:t>
      </w:r>
      <w:r w:rsidR="002A4B56">
        <w:t xml:space="preserve">, it is </w:t>
      </w:r>
      <w:r w:rsidR="009E00E6">
        <w:t xml:space="preserve">suggested </w:t>
      </w:r>
      <w:r w:rsidR="002A4B56">
        <w:t xml:space="preserve">to mimic the approach taken in IHE’s Scheduled Workflow integration profile [IHE RAD TF-1], where the Performed Procedure Step Manager </w:t>
      </w:r>
      <w:r w:rsidR="009E00E6">
        <w:t xml:space="preserve">Actor </w:t>
      </w:r>
      <w:r w:rsidR="002A4B56">
        <w:t xml:space="preserve">forwards the creation and updating of Modality Performed Procedure Steps to other </w:t>
      </w:r>
      <w:r w:rsidR="009E00E6">
        <w:t xml:space="preserve">interested </w:t>
      </w:r>
      <w:r w:rsidR="002A4B56">
        <w:t>Actors.</w:t>
      </w:r>
    </w:p>
    <w:p w14:paraId="7BCE3541" w14:textId="58D4AE71" w:rsidR="0088690E" w:rsidRDefault="0088690E" w:rsidP="0088690E">
      <w:pPr>
        <w:pStyle w:val="Heading3"/>
      </w:pPr>
      <w:bookmarkStart w:id="61" w:name="_Toc207608862"/>
      <w:r>
        <w:t>X.1.1</w:t>
      </w:r>
      <w:r>
        <w:tab/>
        <w:t>Resource Descriptions</w:t>
      </w:r>
      <w:bookmarkEnd w:id="61"/>
    </w:p>
    <w:p w14:paraId="24F972A7" w14:textId="3B94A7AC" w:rsidR="00322039" w:rsidRDefault="00322039" w:rsidP="00322039">
      <w:r>
        <w:t xml:space="preserve">There </w:t>
      </w:r>
      <w:r w:rsidR="00FF0207">
        <w:t>is one</w:t>
      </w:r>
      <w:r>
        <w:t xml:space="preserve"> resource defined by this service:</w:t>
      </w:r>
    </w:p>
    <w:p w14:paraId="5C4DC4B2" w14:textId="46C36539" w:rsidR="00322039" w:rsidRDefault="00253758" w:rsidP="002E79B3">
      <w:pPr>
        <w:tabs>
          <w:tab w:val="clear" w:pos="720"/>
        </w:tabs>
        <w:spacing w:after="0"/>
        <w:ind w:left="1418" w:hanging="1418"/>
      </w:pPr>
      <w:r>
        <w:t>MPPS</w:t>
      </w:r>
      <w:r w:rsidR="001E5F8C">
        <w:tab/>
      </w:r>
      <w:r w:rsidR="00322039">
        <w:t xml:space="preserve">A dataset containing the Attributes specified in </w:t>
      </w:r>
      <w:r w:rsidR="00C3301E" w:rsidRPr="00C3301E">
        <w:t xml:space="preserve">Table F.7.2-1 </w:t>
      </w:r>
      <w:r w:rsidR="00C3301E">
        <w:t>“</w:t>
      </w:r>
      <w:r w:rsidR="00C3301E" w:rsidRPr="00C3301E">
        <w:t>Modality Performed Procedure Step SOP Class N-CREATE, N-SET and Final State Attributes</w:t>
      </w:r>
      <w:r w:rsidR="00C3301E">
        <w:t>”</w:t>
      </w:r>
      <w:r w:rsidR="00322039">
        <w:t xml:space="preserve"> in PS3.4.</w:t>
      </w:r>
    </w:p>
    <w:p w14:paraId="7AF15EC0" w14:textId="77777777" w:rsidR="007806B6" w:rsidRDefault="007806B6" w:rsidP="00322039"/>
    <w:p w14:paraId="1F9C7C83" w14:textId="44B1FADA" w:rsidR="00322039" w:rsidRDefault="00322039" w:rsidP="00322039">
      <w:r>
        <w:t xml:space="preserve">In the </w:t>
      </w:r>
      <w:r w:rsidR="00F4643A">
        <w:t xml:space="preserve">Modality Performed Procedure Step </w:t>
      </w:r>
      <w:r>
        <w:t xml:space="preserve">Service, </w:t>
      </w:r>
      <w:r w:rsidR="008D27D2">
        <w:t xml:space="preserve">an </w:t>
      </w:r>
      <w:r w:rsidR="00AC2770">
        <w:t xml:space="preserve">MPPS </w:t>
      </w:r>
      <w:r>
        <w:t>is identified by a</w:t>
      </w:r>
      <w:r w:rsidR="00AC2770">
        <w:t>n</w:t>
      </w:r>
      <w:r>
        <w:t xml:space="preserve"> </w:t>
      </w:r>
      <w:r w:rsidR="00AC2770">
        <w:t xml:space="preserve">MPPS </w:t>
      </w:r>
      <w:r>
        <w:t xml:space="preserve">UID, which corresponds to the SOP Instance UID used in the PS3.4 </w:t>
      </w:r>
      <w:r w:rsidR="00D0277B">
        <w:t xml:space="preserve">MPPS </w:t>
      </w:r>
      <w:r>
        <w:t>Service</w:t>
      </w:r>
      <w:r w:rsidR="008C5167">
        <w:t>, see e.g. Section F.7.2.1.2</w:t>
      </w:r>
      <w:r>
        <w:t>.</w:t>
      </w:r>
    </w:p>
    <w:p w14:paraId="51616629" w14:textId="1C701094" w:rsidR="00322039" w:rsidRDefault="00322039" w:rsidP="00322039">
      <w:r>
        <w:t xml:space="preserve">The following URI Template variables are used in the definitions of the resources throughout Chapter </w:t>
      </w:r>
      <w:r w:rsidR="008C5167">
        <w:t>X</w:t>
      </w:r>
      <w:r>
        <w:t>.</w:t>
      </w:r>
    </w:p>
    <w:p w14:paraId="2BBEECEB" w14:textId="77777777" w:rsidR="00DB2695" w:rsidRPr="003102BE" w:rsidRDefault="00DB2695" w:rsidP="00322039">
      <w:pPr>
        <w:rPr>
          <w:vanish/>
        </w:rPr>
      </w:pPr>
    </w:p>
    <w:p w14:paraId="2099120E" w14:textId="346DA28E" w:rsidR="00322039" w:rsidRDefault="00AC2770" w:rsidP="002E79B3">
      <w:pPr>
        <w:spacing w:after="0"/>
      </w:pPr>
      <w:r>
        <w:t>{</w:t>
      </w:r>
      <w:r w:rsidR="00FF0207">
        <w:t>mppsUID</w:t>
      </w:r>
      <w:r>
        <w:t>}</w:t>
      </w:r>
      <w:r>
        <w:tab/>
      </w:r>
      <w:r w:rsidR="0031725A">
        <w:tab/>
        <w:t>T</w:t>
      </w:r>
      <w:r w:rsidR="00322039">
        <w:t xml:space="preserve">he </w:t>
      </w:r>
      <w:r w:rsidR="00FF0207">
        <w:t xml:space="preserve">UID of the </w:t>
      </w:r>
      <w:r w:rsidR="0031725A">
        <w:t>MPPS</w:t>
      </w:r>
      <w:r w:rsidR="00322039">
        <w:t>.</w:t>
      </w:r>
    </w:p>
    <w:p w14:paraId="0FDB6C12" w14:textId="77777777" w:rsidR="007806B6" w:rsidRDefault="007806B6" w:rsidP="002E79B3">
      <w:pPr>
        <w:spacing w:after="0"/>
      </w:pPr>
    </w:p>
    <w:p w14:paraId="39569979" w14:textId="596D4B22" w:rsidR="0088690E" w:rsidRDefault="0088690E" w:rsidP="00322039">
      <w:r>
        <w:t xml:space="preserve">The Modality </w:t>
      </w:r>
      <w:r w:rsidR="00CC77DD">
        <w:t xml:space="preserve">Performed Procedure Step </w:t>
      </w:r>
      <w:r>
        <w:t>Service manage</w:t>
      </w:r>
      <w:r w:rsidR="000770EA">
        <w:t>s</w:t>
      </w:r>
      <w:r>
        <w:t xml:space="preserve"> a</w:t>
      </w:r>
      <w:r w:rsidR="008B034C">
        <w:t xml:space="preserve"> number of</w:t>
      </w:r>
      <w:r>
        <w:t xml:space="preserve"> </w:t>
      </w:r>
      <w:r w:rsidR="00DE5711">
        <w:t>MPPS</w:t>
      </w:r>
      <w:r w:rsidR="008B034C">
        <w:t>s</w:t>
      </w:r>
      <w:r w:rsidR="00A30DB5">
        <w:t xml:space="preserve">; its </w:t>
      </w:r>
      <w:r w:rsidR="00F453CD">
        <w:t>resource</w:t>
      </w:r>
      <w:r w:rsidR="007B2DB2">
        <w:t>s</w:t>
      </w:r>
      <w:r w:rsidR="00F453CD">
        <w:t xml:space="preserve"> </w:t>
      </w:r>
      <w:r w:rsidR="00A30DB5">
        <w:t xml:space="preserve">are </w:t>
      </w:r>
      <w:r w:rsidR="00F453CD">
        <w:t xml:space="preserve">given in </w:t>
      </w:r>
      <w:r w:rsidR="003321FB">
        <w:t>Table X.1.1-1.</w:t>
      </w:r>
    </w:p>
    <w:p w14:paraId="5AD989CB" w14:textId="39D3A0CC" w:rsidR="003D2E61" w:rsidRDefault="003D2E61" w:rsidP="003D2E61">
      <w:pPr>
        <w:pStyle w:val="TableTitle"/>
        <w:keepNext/>
      </w:pPr>
      <w:r w:rsidRPr="00435A9C">
        <w:t>Table X.</w:t>
      </w:r>
      <w:r>
        <w:t>1.1</w:t>
      </w:r>
      <w:r w:rsidRPr="00435A9C">
        <w:t xml:space="preserve">-1. </w:t>
      </w:r>
      <w:r>
        <w:t xml:space="preserve">Modality </w:t>
      </w:r>
      <w:r w:rsidR="00906324">
        <w:t xml:space="preserve">Performed Procedure Step </w:t>
      </w:r>
      <w:r w:rsidRPr="003D2E61">
        <w:t>Service Resource Descriptions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4111"/>
        <w:gridCol w:w="3543"/>
      </w:tblGrid>
      <w:tr w:rsidR="007B2DB2" w:rsidRPr="00435A9C" w14:paraId="0CB1EA52" w14:textId="1B67E765" w:rsidTr="00095B62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66881FF0" w14:textId="1421F8FF" w:rsidR="007B2DB2" w:rsidRPr="00435A9C" w:rsidRDefault="007B2DB2" w:rsidP="00652BF8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4111" w:type="dxa"/>
          </w:tcPr>
          <w:p w14:paraId="0F3E294F" w14:textId="43345E0A" w:rsidR="007B2DB2" w:rsidRPr="00435A9C" w:rsidRDefault="00E56917" w:rsidP="00652BF8">
            <w:pPr>
              <w:pStyle w:val="TableLabel"/>
            </w:pPr>
            <w:r>
              <w:t>URI Template</w:t>
            </w:r>
          </w:p>
        </w:tc>
        <w:tc>
          <w:tcPr>
            <w:tcW w:w="3543" w:type="dxa"/>
          </w:tcPr>
          <w:p w14:paraId="7C24D76B" w14:textId="5192528B" w:rsidR="007B2DB2" w:rsidRPr="00435A9C" w:rsidRDefault="007B2DB2" w:rsidP="00652BF8">
            <w:pPr>
              <w:pStyle w:val="TableLabel"/>
            </w:pPr>
            <w:r>
              <w:t>Description</w:t>
            </w:r>
          </w:p>
        </w:tc>
      </w:tr>
      <w:tr w:rsidR="00AE6B0F" w:rsidRPr="00F64160" w14:paraId="4C8BD9DA" w14:textId="77777777" w:rsidTr="00095B62">
        <w:trPr>
          <w:cantSplit/>
          <w:jc w:val="center"/>
        </w:trPr>
        <w:tc>
          <w:tcPr>
            <w:tcW w:w="1980" w:type="dxa"/>
          </w:tcPr>
          <w:p w14:paraId="13FCF458" w14:textId="616BD3F5" w:rsidR="00AE6B0F" w:rsidRDefault="00AE6B0F" w:rsidP="00AE6B0F">
            <w:pPr>
              <w:pStyle w:val="TableEntry"/>
              <w:keepNext/>
            </w:pPr>
            <w:r>
              <w:t>Modality Performed Procedure Step</w:t>
            </w:r>
          </w:p>
        </w:tc>
        <w:tc>
          <w:tcPr>
            <w:tcW w:w="4111" w:type="dxa"/>
          </w:tcPr>
          <w:p w14:paraId="6A36887E" w14:textId="658B22CD" w:rsidR="00AE6B0F" w:rsidRDefault="00AE6B0F" w:rsidP="00AE6B0F">
            <w:pPr>
              <w:pStyle w:val="TableEntry"/>
              <w:keepNext/>
            </w:pPr>
            <w:r>
              <w:t>/modality-performed-procedure-steps/{</w:t>
            </w:r>
            <w:r w:rsidR="00BA61E8">
              <w:t>mppsUID</w:t>
            </w:r>
            <w:r w:rsidR="00DA655C">
              <w:t>}</w:t>
            </w:r>
          </w:p>
        </w:tc>
        <w:tc>
          <w:tcPr>
            <w:tcW w:w="3543" w:type="dxa"/>
          </w:tcPr>
          <w:p w14:paraId="491F3046" w14:textId="7F63E2E0" w:rsidR="00AE6B0F" w:rsidRDefault="007775FD" w:rsidP="00AE6B0F">
            <w:pPr>
              <w:pStyle w:val="TableEntry"/>
              <w:keepNext/>
            </w:pPr>
            <w:r>
              <w:t xml:space="preserve">A </w:t>
            </w:r>
            <w:r w:rsidR="003E1BCC">
              <w:t>single Modality Performed Procedure Step.</w:t>
            </w:r>
          </w:p>
        </w:tc>
      </w:tr>
    </w:tbl>
    <w:p w14:paraId="1E43E9A3" w14:textId="77777777" w:rsidR="003D2E61" w:rsidRDefault="003D2E61" w:rsidP="00FE3B13"/>
    <w:p w14:paraId="6E0124FB" w14:textId="0B110B69" w:rsidR="00B85FC5" w:rsidRDefault="00B85FC5" w:rsidP="00B85FC5">
      <w:pPr>
        <w:pStyle w:val="Heading3"/>
      </w:pPr>
      <w:bookmarkStart w:id="62" w:name="_Toc207608863"/>
      <w:r>
        <w:t>X.1.2</w:t>
      </w:r>
      <w:r w:rsidR="00592EDD">
        <w:tab/>
      </w:r>
      <w:r>
        <w:t>Common Query Parameters</w:t>
      </w:r>
      <w:bookmarkEnd w:id="62"/>
    </w:p>
    <w:p w14:paraId="11E84559" w14:textId="43C39B18" w:rsidR="00B85FC5" w:rsidRDefault="00B85FC5" w:rsidP="00B85FC5">
      <w:r>
        <w:t>The origin server shall support Query Parameters as required in Table X.1.2-1.</w:t>
      </w:r>
    </w:p>
    <w:p w14:paraId="1751B2CF" w14:textId="5AFE2B9F" w:rsidR="00B85FC5" w:rsidRDefault="00B85FC5" w:rsidP="00B85FC5">
      <w:r>
        <w:t>The user agent shall supply in the request Query Parameters as required in Table X.1.2-1.</w:t>
      </w:r>
    </w:p>
    <w:p w14:paraId="39401CBB" w14:textId="4683EFCB" w:rsidR="00B85FC5" w:rsidRDefault="00B85FC5" w:rsidP="00B85FC5">
      <w:pPr>
        <w:pStyle w:val="TableTitle"/>
        <w:keepNext/>
      </w:pPr>
      <w:r w:rsidRPr="00435A9C">
        <w:t>Table X.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>Common Query parameters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B85FC5" w:rsidRPr="005370C5" w14:paraId="622355F7" w14:textId="77777777" w:rsidTr="0085118C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3BCEB959" w14:textId="05F65C81" w:rsidR="00B85FC5" w:rsidRDefault="00B85FC5" w:rsidP="00B85FC5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75CE08E9" w14:textId="73B52A54" w:rsidR="00B85FC5" w:rsidRPr="005370C5" w:rsidRDefault="00B85FC5" w:rsidP="00B85FC5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2B39FDCA" w14:textId="0D7A1DE0" w:rsidR="00B85FC5" w:rsidRPr="005370C5" w:rsidRDefault="00B85FC5" w:rsidP="00B85FC5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6AC9FE08" w14:textId="77777777" w:rsidR="00B85FC5" w:rsidRPr="005370C5" w:rsidRDefault="00B85FC5" w:rsidP="00B85FC5">
            <w:pPr>
              <w:pStyle w:val="TableLabel"/>
            </w:pPr>
            <w:r>
              <w:t>Section</w:t>
            </w:r>
          </w:p>
        </w:tc>
      </w:tr>
      <w:tr w:rsidR="00B85FC5" w:rsidRPr="005370C5" w14:paraId="542B6FAC" w14:textId="77777777" w:rsidTr="0085118C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7E78D258" w14:textId="77777777" w:rsidR="00B85FC5" w:rsidRPr="005370C5" w:rsidRDefault="00B85FC5" w:rsidP="00B85FC5">
            <w:pPr>
              <w:pStyle w:val="TableLabel"/>
            </w:pPr>
          </w:p>
        </w:tc>
        <w:tc>
          <w:tcPr>
            <w:tcW w:w="1276" w:type="dxa"/>
            <w:vMerge/>
          </w:tcPr>
          <w:p w14:paraId="6B9AF212" w14:textId="7A392CCE" w:rsidR="00B85FC5" w:rsidRPr="005370C5" w:rsidRDefault="00B85FC5" w:rsidP="00B85FC5">
            <w:pPr>
              <w:pStyle w:val="TableLabel"/>
            </w:pPr>
          </w:p>
        </w:tc>
        <w:tc>
          <w:tcPr>
            <w:tcW w:w="1701" w:type="dxa"/>
          </w:tcPr>
          <w:p w14:paraId="324588F6" w14:textId="16B67986" w:rsidR="00B85FC5" w:rsidRPr="005370C5" w:rsidRDefault="00B85FC5" w:rsidP="00B85FC5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0A418EA" w14:textId="5AE98604" w:rsidR="00B85FC5" w:rsidRPr="005370C5" w:rsidRDefault="00B85FC5" w:rsidP="00B85FC5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225C90CB" w14:textId="734D0400" w:rsidR="00B85FC5" w:rsidRPr="005370C5" w:rsidRDefault="00B85FC5" w:rsidP="00B85FC5">
            <w:pPr>
              <w:pStyle w:val="TableLabel"/>
            </w:pPr>
          </w:p>
        </w:tc>
      </w:tr>
      <w:tr w:rsidR="00B85FC5" w14:paraId="73635A36" w14:textId="77777777" w:rsidTr="0085118C">
        <w:trPr>
          <w:trHeight w:val="68"/>
          <w:jc w:val="center"/>
        </w:trPr>
        <w:tc>
          <w:tcPr>
            <w:tcW w:w="1696" w:type="dxa"/>
          </w:tcPr>
          <w:p w14:paraId="48142B06" w14:textId="574769A0" w:rsidR="00B85FC5" w:rsidRDefault="00B85FC5" w:rsidP="00B85FC5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2167EE9B" w14:textId="1F9A7F9C" w:rsidR="00B85FC5" w:rsidRDefault="00B85FC5" w:rsidP="00B85FC5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2B3970F9" w14:textId="6F82E454" w:rsidR="00B85FC5" w:rsidRDefault="0085118C" w:rsidP="00B85FC5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55AFD0EE" w14:textId="6D20ACAD" w:rsidR="00B85FC5" w:rsidRDefault="0085118C" w:rsidP="00B85FC5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54EF1772" w14:textId="046A80F6" w:rsidR="00B85FC5" w:rsidRDefault="00B85FC5" w:rsidP="00B85FC5">
            <w:pPr>
              <w:pStyle w:val="TableEntry"/>
              <w:keepNext/>
            </w:pPr>
            <w:r>
              <w:t>Section 8.3.3.1</w:t>
            </w:r>
          </w:p>
        </w:tc>
      </w:tr>
      <w:tr w:rsidR="00B85FC5" w14:paraId="545F6A74" w14:textId="77777777" w:rsidTr="0085118C">
        <w:trPr>
          <w:trHeight w:val="43"/>
          <w:jc w:val="center"/>
        </w:trPr>
        <w:tc>
          <w:tcPr>
            <w:tcW w:w="1696" w:type="dxa"/>
          </w:tcPr>
          <w:p w14:paraId="464DB366" w14:textId="69ABF1C5" w:rsidR="00B85FC5" w:rsidRDefault="00B85FC5" w:rsidP="00B85FC5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88B5BD" w14:textId="552DE9FF" w:rsidR="00B85FC5" w:rsidRDefault="00B85FC5" w:rsidP="00B85FC5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28B0F1B2" w14:textId="6DEC7FDC" w:rsidR="00B85FC5" w:rsidRDefault="0085118C" w:rsidP="00B85FC5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273511EE" w14:textId="198D575F" w:rsidR="00B85FC5" w:rsidRDefault="0085118C" w:rsidP="00B85FC5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39FDB040" w14:textId="4EF53CEC" w:rsidR="00B85FC5" w:rsidRDefault="00B85FC5" w:rsidP="00B85FC5">
            <w:pPr>
              <w:pStyle w:val="TableEntry"/>
            </w:pPr>
            <w:r>
              <w:t>Section 8.3.3.2</w:t>
            </w:r>
          </w:p>
        </w:tc>
      </w:tr>
    </w:tbl>
    <w:p w14:paraId="457228F8" w14:textId="77777777" w:rsidR="00B85FC5" w:rsidRDefault="00B85FC5" w:rsidP="00B85FC5"/>
    <w:p w14:paraId="16ED5F40" w14:textId="2ED37911" w:rsidR="00B85FC5" w:rsidRDefault="00B85FC5" w:rsidP="00B85FC5">
      <w:pPr>
        <w:pStyle w:val="Heading3"/>
      </w:pPr>
      <w:bookmarkStart w:id="63" w:name="_Toc207608864"/>
      <w:r>
        <w:lastRenderedPageBreak/>
        <w:t>X.1.3</w:t>
      </w:r>
      <w:r w:rsidR="00592EDD">
        <w:tab/>
      </w:r>
      <w:r>
        <w:t>Common Media Types</w:t>
      </w:r>
      <w:bookmarkEnd w:id="63"/>
    </w:p>
    <w:p w14:paraId="60F5F37A" w14:textId="772E7871" w:rsidR="00B85FC5" w:rsidRDefault="0085118C" w:rsidP="00FE3B13">
      <w:r w:rsidRPr="0085118C">
        <w:t xml:space="preserve">The origin server shall support the media types specified as Default or Required in Table </w:t>
      </w:r>
      <w:r>
        <w:t>X</w:t>
      </w:r>
      <w:r w:rsidRPr="0085118C">
        <w:t>.1.3-1.</w:t>
      </w:r>
    </w:p>
    <w:p w14:paraId="0EAD64A4" w14:textId="7C67BCEC" w:rsidR="0085118C" w:rsidRDefault="0085118C" w:rsidP="0085118C">
      <w:pPr>
        <w:pStyle w:val="TableTitle"/>
        <w:keepNext/>
      </w:pPr>
      <w:r w:rsidRPr="00435A9C">
        <w:t>Table X.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3414"/>
        <w:gridCol w:w="1062"/>
        <w:gridCol w:w="2749"/>
      </w:tblGrid>
      <w:tr w:rsidR="0085118C" w:rsidRPr="005370C5" w14:paraId="1E29DCEC" w14:textId="77777777" w:rsidTr="00B43F86">
        <w:trPr>
          <w:trHeight w:val="300"/>
          <w:tblHeader/>
          <w:jc w:val="center"/>
        </w:trPr>
        <w:tc>
          <w:tcPr>
            <w:tcW w:w="3414" w:type="dxa"/>
          </w:tcPr>
          <w:p w14:paraId="2C31699F" w14:textId="3365E127" w:rsidR="0085118C" w:rsidRDefault="0085118C" w:rsidP="00652BF8">
            <w:pPr>
              <w:pStyle w:val="TableLabel"/>
            </w:pPr>
            <w:r>
              <w:t>Media Type</w:t>
            </w:r>
          </w:p>
        </w:tc>
        <w:tc>
          <w:tcPr>
            <w:tcW w:w="1062" w:type="dxa"/>
          </w:tcPr>
          <w:p w14:paraId="3C966921" w14:textId="77777777" w:rsidR="0085118C" w:rsidRPr="005370C5" w:rsidRDefault="0085118C" w:rsidP="00652BF8">
            <w:pPr>
              <w:pStyle w:val="TableLabel"/>
            </w:pPr>
            <w:r>
              <w:t>Usage</w:t>
            </w:r>
          </w:p>
        </w:tc>
        <w:tc>
          <w:tcPr>
            <w:tcW w:w="2749" w:type="dxa"/>
          </w:tcPr>
          <w:p w14:paraId="055EBA9D" w14:textId="77777777" w:rsidR="0085118C" w:rsidRPr="005370C5" w:rsidRDefault="0085118C" w:rsidP="00652BF8">
            <w:pPr>
              <w:pStyle w:val="TableLabel"/>
            </w:pPr>
            <w:r>
              <w:t>Section</w:t>
            </w:r>
          </w:p>
        </w:tc>
      </w:tr>
      <w:tr w:rsidR="0085118C" w14:paraId="2661DA6A" w14:textId="77777777" w:rsidTr="00B43F86">
        <w:trPr>
          <w:trHeight w:val="68"/>
          <w:jc w:val="center"/>
        </w:trPr>
        <w:tc>
          <w:tcPr>
            <w:tcW w:w="3414" w:type="dxa"/>
          </w:tcPr>
          <w:p w14:paraId="2C634F50" w14:textId="7EA4E6BC" w:rsidR="0085118C" w:rsidRDefault="0085118C" w:rsidP="00652BF8">
            <w:pPr>
              <w:pStyle w:val="TableEntry"/>
              <w:keepNext/>
            </w:pPr>
            <w:r w:rsidRPr="0085118C">
              <w:t>application/dicom+json</w:t>
            </w:r>
          </w:p>
        </w:tc>
        <w:tc>
          <w:tcPr>
            <w:tcW w:w="1062" w:type="dxa"/>
          </w:tcPr>
          <w:p w14:paraId="3DDDFBC2" w14:textId="6388BA31" w:rsidR="0085118C" w:rsidRDefault="0085118C" w:rsidP="00652BF8">
            <w:pPr>
              <w:pStyle w:val="TableEntry"/>
              <w:keepNext/>
            </w:pPr>
            <w:r>
              <w:t>Default</w:t>
            </w:r>
          </w:p>
        </w:tc>
        <w:tc>
          <w:tcPr>
            <w:tcW w:w="2749" w:type="dxa"/>
          </w:tcPr>
          <w:p w14:paraId="6DFD3832" w14:textId="19FD11C3" w:rsidR="0085118C" w:rsidRDefault="001D6941" w:rsidP="00652BF8">
            <w:pPr>
              <w:pStyle w:val="TableEntry"/>
              <w:keepNext/>
            </w:pPr>
            <w:r>
              <w:t>Section 8.7.3.2</w:t>
            </w:r>
          </w:p>
        </w:tc>
      </w:tr>
      <w:tr w:rsidR="0085118C" w14:paraId="5E735024" w14:textId="77777777" w:rsidTr="00B43F86">
        <w:trPr>
          <w:trHeight w:val="43"/>
          <w:jc w:val="center"/>
        </w:trPr>
        <w:tc>
          <w:tcPr>
            <w:tcW w:w="3414" w:type="dxa"/>
          </w:tcPr>
          <w:p w14:paraId="3026412B" w14:textId="5E63C668" w:rsidR="0085118C" w:rsidRDefault="0085118C" w:rsidP="00652BF8">
            <w:pPr>
              <w:pStyle w:val="TableEntry"/>
            </w:pPr>
            <w:r w:rsidRPr="0085118C">
              <w:t>application/dicom+</w:t>
            </w:r>
            <w:r>
              <w:t>xml</w:t>
            </w:r>
          </w:p>
        </w:tc>
        <w:tc>
          <w:tcPr>
            <w:tcW w:w="1062" w:type="dxa"/>
          </w:tcPr>
          <w:p w14:paraId="469EDD12" w14:textId="77777777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2749" w:type="dxa"/>
          </w:tcPr>
          <w:p w14:paraId="5793DC32" w14:textId="77777777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</w:tbl>
    <w:p w14:paraId="58C8B4E5" w14:textId="77777777" w:rsidR="0085118C" w:rsidRDefault="0085118C" w:rsidP="00FE3B13"/>
    <w:p w14:paraId="28C318A3" w14:textId="7C075823" w:rsidR="00EE572F" w:rsidRDefault="00EE572F" w:rsidP="00EE572F">
      <w:pPr>
        <w:pStyle w:val="Heading2"/>
      </w:pPr>
      <w:bookmarkStart w:id="64" w:name="_Toc207608865"/>
      <w:r>
        <w:t>X.2</w:t>
      </w:r>
      <w:r>
        <w:tab/>
        <w:t>Conformance</w:t>
      </w:r>
      <w:bookmarkEnd w:id="64"/>
    </w:p>
    <w:p w14:paraId="15E75E09" w14:textId="57530452" w:rsidR="003A1FED" w:rsidRDefault="0085118C" w:rsidP="003A1FED">
      <w:r w:rsidRPr="0085118C">
        <w:t xml:space="preserve">An origin server conforming to the </w:t>
      </w:r>
      <w:r>
        <w:t xml:space="preserve">Modality </w:t>
      </w:r>
      <w:r w:rsidR="003A1FED">
        <w:t xml:space="preserve">Performed Procedure Step </w:t>
      </w:r>
      <w:r>
        <w:t xml:space="preserve">Service </w:t>
      </w:r>
      <w:r w:rsidRPr="0085118C">
        <w:t>shall</w:t>
      </w:r>
      <w:r w:rsidR="00127847">
        <w:t xml:space="preserve"> support the</w:t>
      </w:r>
      <w:r w:rsidR="003A1FED">
        <w:t xml:space="preserve"> Retrieve Capabilities Transaction (see Section 8.9.1).</w:t>
      </w:r>
      <w:r w:rsidR="005070B4">
        <w:t xml:space="preserve"> Furthermore, it </w:t>
      </w:r>
      <w:r w:rsidR="003A1FED">
        <w:t xml:space="preserve">shall support the transactions listed as Required in Table </w:t>
      </w:r>
      <w:r w:rsidR="005070B4">
        <w:t>X</w:t>
      </w:r>
      <w:r w:rsidR="003A1FED">
        <w:t>.2-1</w:t>
      </w:r>
      <w:r w:rsidR="00F505CA">
        <w:t xml:space="preserve"> and </w:t>
      </w:r>
      <w:r w:rsidR="00854134" w:rsidRPr="00854134">
        <w:t>may support Transactions listed as Optional</w:t>
      </w:r>
      <w:r w:rsidR="003A1FED">
        <w:t>.</w:t>
      </w:r>
      <w:r w:rsidR="00854134">
        <w:t xml:space="preserve"> </w:t>
      </w:r>
    </w:p>
    <w:p w14:paraId="4A93F38B" w14:textId="50A24876" w:rsidR="00FD16C8" w:rsidRDefault="00FD16C8" w:rsidP="00FD16C8">
      <w:pPr>
        <w:pStyle w:val="TableTitle"/>
        <w:keepNext/>
      </w:pPr>
      <w:r w:rsidRPr="00435A9C">
        <w:t>Table X.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 w:rsidR="00A07A1F"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854134" w:rsidRPr="005370C5" w14:paraId="712F0A84" w14:textId="77777777" w:rsidTr="00854134">
        <w:trPr>
          <w:trHeight w:val="300"/>
          <w:tblHeader/>
          <w:jc w:val="center"/>
        </w:trPr>
        <w:tc>
          <w:tcPr>
            <w:tcW w:w="2122" w:type="dxa"/>
          </w:tcPr>
          <w:p w14:paraId="28F2F0FE" w14:textId="1397BEB8" w:rsidR="00854134" w:rsidRDefault="00854134" w:rsidP="002A31A4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4F9E159C" w14:textId="585B89E2" w:rsidR="00854134" w:rsidRDefault="00854134" w:rsidP="002A31A4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18EDADBE" w14:textId="77777777" w:rsidR="00854134" w:rsidRPr="005370C5" w:rsidRDefault="00854134" w:rsidP="002A31A4">
            <w:pPr>
              <w:pStyle w:val="TableLabel"/>
            </w:pPr>
            <w:r>
              <w:t>Section</w:t>
            </w:r>
          </w:p>
        </w:tc>
      </w:tr>
      <w:tr w:rsidR="00854134" w14:paraId="0D4D13D1" w14:textId="77777777" w:rsidTr="00854134">
        <w:trPr>
          <w:trHeight w:val="68"/>
          <w:jc w:val="center"/>
        </w:trPr>
        <w:tc>
          <w:tcPr>
            <w:tcW w:w="2122" w:type="dxa"/>
          </w:tcPr>
          <w:p w14:paraId="34B36882" w14:textId="33557054" w:rsidR="00854134" w:rsidRDefault="00854134" w:rsidP="002A31A4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2D008B9D" w14:textId="292B49C5" w:rsidR="00854134" w:rsidRDefault="00854134" w:rsidP="002A31A4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2DE0348F" w14:textId="0DCBD8C8" w:rsidR="00854134" w:rsidRDefault="00854134" w:rsidP="002A31A4">
            <w:pPr>
              <w:pStyle w:val="TableEntry"/>
              <w:keepNext/>
            </w:pPr>
            <w:r>
              <w:t>Section 8.9</w:t>
            </w:r>
          </w:p>
        </w:tc>
      </w:tr>
      <w:tr w:rsidR="00854134" w14:paraId="23A07F29" w14:textId="77777777" w:rsidTr="00854134">
        <w:trPr>
          <w:trHeight w:val="43"/>
          <w:jc w:val="center"/>
        </w:trPr>
        <w:tc>
          <w:tcPr>
            <w:tcW w:w="2122" w:type="dxa"/>
          </w:tcPr>
          <w:p w14:paraId="676E34F3" w14:textId="36C618B9" w:rsidR="00854134" w:rsidRDefault="00854134" w:rsidP="002A31A4">
            <w:pPr>
              <w:pStyle w:val="TableEntry"/>
            </w:pPr>
            <w:r>
              <w:t>Create</w:t>
            </w:r>
          </w:p>
        </w:tc>
        <w:tc>
          <w:tcPr>
            <w:tcW w:w="1134" w:type="dxa"/>
          </w:tcPr>
          <w:p w14:paraId="63337F88" w14:textId="3FDBACCC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D2FF396" w14:textId="05B1C1E8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X.4</w:t>
            </w:r>
          </w:p>
        </w:tc>
      </w:tr>
      <w:tr w:rsidR="00854134" w14:paraId="25D5FF5A" w14:textId="77777777" w:rsidTr="00854134">
        <w:trPr>
          <w:trHeight w:val="43"/>
          <w:jc w:val="center"/>
        </w:trPr>
        <w:tc>
          <w:tcPr>
            <w:tcW w:w="2122" w:type="dxa"/>
          </w:tcPr>
          <w:p w14:paraId="5F3B0E2D" w14:textId="7E84204D" w:rsidR="00854134" w:rsidRDefault="00854134" w:rsidP="002A31A4">
            <w:pPr>
              <w:pStyle w:val="TableEntry"/>
            </w:pPr>
            <w:r>
              <w:t>Update</w:t>
            </w:r>
          </w:p>
        </w:tc>
        <w:tc>
          <w:tcPr>
            <w:tcW w:w="1134" w:type="dxa"/>
          </w:tcPr>
          <w:p w14:paraId="7885163D" w14:textId="4C574FC4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CA3E006" w14:textId="453A4A4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X.5</w:t>
            </w:r>
          </w:p>
        </w:tc>
      </w:tr>
      <w:tr w:rsidR="00854134" w14:paraId="2923814D" w14:textId="77777777" w:rsidTr="00854134">
        <w:trPr>
          <w:trHeight w:val="43"/>
          <w:jc w:val="center"/>
        </w:trPr>
        <w:tc>
          <w:tcPr>
            <w:tcW w:w="2122" w:type="dxa"/>
          </w:tcPr>
          <w:p w14:paraId="062D7F11" w14:textId="1FEBB6D1" w:rsidR="00854134" w:rsidRDefault="00854134" w:rsidP="002A31A4">
            <w:pPr>
              <w:pStyle w:val="TableEntry"/>
            </w:pPr>
            <w:r>
              <w:t>Retrieve</w:t>
            </w:r>
          </w:p>
        </w:tc>
        <w:tc>
          <w:tcPr>
            <w:tcW w:w="1134" w:type="dxa"/>
          </w:tcPr>
          <w:p w14:paraId="71EE440A" w14:textId="068B0566" w:rsidR="00854134" w:rsidRDefault="00854134" w:rsidP="002A31A4">
            <w:pPr>
              <w:pStyle w:val="TableEntry"/>
            </w:pPr>
            <w:r>
              <w:t>Optional</w:t>
            </w:r>
          </w:p>
        </w:tc>
        <w:tc>
          <w:tcPr>
            <w:tcW w:w="1275" w:type="dxa"/>
          </w:tcPr>
          <w:p w14:paraId="6728F3F2" w14:textId="038B37A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X.6</w:t>
            </w:r>
          </w:p>
        </w:tc>
      </w:tr>
    </w:tbl>
    <w:p w14:paraId="32A20438" w14:textId="77777777" w:rsidR="00FD16C8" w:rsidRDefault="00FD16C8" w:rsidP="00FE3B13"/>
    <w:p w14:paraId="72B0D7D6" w14:textId="323F67F3" w:rsidR="002A31A4" w:rsidRDefault="002A31A4" w:rsidP="002A31A4">
      <w:r>
        <w:t xml:space="preserve">Implementations shall specify in their Conformance Statement (see PS3.2) and the Retrieve Capabilities Transaction </w:t>
      </w:r>
      <w:r w:rsidR="00613EE3">
        <w:t>t</w:t>
      </w:r>
      <w:r>
        <w:t xml:space="preserve">he </w:t>
      </w:r>
      <w:r w:rsidR="00737CE9">
        <w:t xml:space="preserve">supported Transactions and the </w:t>
      </w:r>
      <w:r>
        <w:t>implementations</w:t>
      </w:r>
      <w:r w:rsidR="00E75E59">
        <w:t>’</w:t>
      </w:r>
      <w:r>
        <w:t xml:space="preserve"> role: origin server, user agent, or both.</w:t>
      </w:r>
    </w:p>
    <w:p w14:paraId="4832E0C7" w14:textId="58154532" w:rsidR="002A31A4" w:rsidRDefault="002A31A4" w:rsidP="002A31A4">
      <w:r>
        <w:t xml:space="preserve">In addition, for each supported </w:t>
      </w:r>
      <w:r w:rsidR="000D123E">
        <w:t>T</w:t>
      </w:r>
      <w:r>
        <w:t>ransaction they shall specify:</w:t>
      </w:r>
    </w:p>
    <w:p w14:paraId="316323E2" w14:textId="77777777" w:rsidR="002A31A4" w:rsidRDefault="002A31A4" w:rsidP="00613EE3">
      <w:pPr>
        <w:pStyle w:val="ListParagraph"/>
        <w:numPr>
          <w:ilvl w:val="0"/>
          <w:numId w:val="11"/>
        </w:numPr>
      </w:pPr>
      <w:r>
        <w:t>The supported Query Parameters, including optional Attributes, if any.</w:t>
      </w:r>
    </w:p>
    <w:p w14:paraId="7CDEBDCB" w14:textId="77777777" w:rsidR="002A31A4" w:rsidRDefault="002A31A4" w:rsidP="00613EE3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33F1B31D" w14:textId="67CF27DB" w:rsidR="002A31A4" w:rsidRDefault="002A31A4" w:rsidP="00613EE3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9824DB1" w14:textId="2E41AE29" w:rsidR="00447ADB" w:rsidRDefault="00EE572F" w:rsidP="00EE572F">
      <w:pPr>
        <w:pStyle w:val="Heading2"/>
      </w:pPr>
      <w:bookmarkStart w:id="65" w:name="_Toc207608866"/>
      <w:r>
        <w:t>X.3</w:t>
      </w:r>
      <w:r>
        <w:tab/>
        <w:t>Transactions Overview</w:t>
      </w:r>
      <w:bookmarkEnd w:id="65"/>
    </w:p>
    <w:p w14:paraId="088D0E35" w14:textId="1AF06B2F" w:rsidR="00D0326D" w:rsidRDefault="00EE572F" w:rsidP="00FE3B13">
      <w:r>
        <w:t xml:space="preserve">The Modality </w:t>
      </w:r>
      <w:r w:rsidR="00906324">
        <w:t xml:space="preserve">Performed Procedure Step </w:t>
      </w:r>
      <w:r>
        <w:t>Service consist</w:t>
      </w:r>
      <w:r w:rsidR="002607DA">
        <w:t>s</w:t>
      </w:r>
      <w:r>
        <w:t xml:space="preserve"> of the </w:t>
      </w:r>
      <w:r w:rsidR="00603C43">
        <w:t>T</w:t>
      </w:r>
      <w:r>
        <w:t>ransactions listed in Table X.3-1.</w:t>
      </w:r>
    </w:p>
    <w:p w14:paraId="0C702C8B" w14:textId="69A0118E" w:rsidR="00EE572F" w:rsidRDefault="00EE572F" w:rsidP="007D15C7">
      <w:pPr>
        <w:pStyle w:val="TableTitle"/>
        <w:keepNext/>
      </w:pPr>
      <w:r>
        <w:t>Table X.3-1</w:t>
      </w:r>
      <w:r w:rsidR="00B85FC5">
        <w:t xml:space="preserve">. </w:t>
      </w:r>
      <w:r>
        <w:t xml:space="preserve">Modality </w:t>
      </w:r>
      <w:r w:rsidR="00F360F6">
        <w:t xml:space="preserve">Performed Procedure Step </w:t>
      </w:r>
      <w:r>
        <w:t>Service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855"/>
        <w:gridCol w:w="1891"/>
        <w:gridCol w:w="1909"/>
        <w:gridCol w:w="2296"/>
      </w:tblGrid>
      <w:tr w:rsidR="00D0326D" w:rsidRPr="005370C5" w14:paraId="624EBE35" w14:textId="77777777" w:rsidTr="007806B6">
        <w:trPr>
          <w:tblHeader/>
        </w:trPr>
        <w:tc>
          <w:tcPr>
            <w:tcW w:w="1399" w:type="dxa"/>
            <w:vMerge w:val="restart"/>
          </w:tcPr>
          <w:p w14:paraId="470E08F0" w14:textId="77777777" w:rsidR="00D0326D" w:rsidRPr="005370C5" w:rsidRDefault="00D0326D" w:rsidP="005538F8">
            <w:pPr>
              <w:pStyle w:val="TableLabel"/>
            </w:pPr>
            <w:r>
              <w:t>Transaction Name</w:t>
            </w:r>
          </w:p>
        </w:tc>
        <w:tc>
          <w:tcPr>
            <w:tcW w:w="1855" w:type="dxa"/>
            <w:vMerge w:val="restart"/>
          </w:tcPr>
          <w:p w14:paraId="0079B3DC" w14:textId="77777777" w:rsidR="00D0326D" w:rsidRPr="005370C5" w:rsidRDefault="00D0326D" w:rsidP="005538F8">
            <w:pPr>
              <w:pStyle w:val="TableLabel"/>
            </w:pPr>
            <w:r>
              <w:t>Method</w:t>
            </w:r>
          </w:p>
        </w:tc>
        <w:tc>
          <w:tcPr>
            <w:tcW w:w="3800" w:type="dxa"/>
            <w:gridSpan w:val="2"/>
          </w:tcPr>
          <w:p w14:paraId="57F5BC23" w14:textId="77777777" w:rsidR="00D0326D" w:rsidRPr="005370C5" w:rsidRDefault="00D0326D" w:rsidP="005538F8">
            <w:pPr>
              <w:pStyle w:val="TableLabel"/>
            </w:pPr>
            <w:r>
              <w:t>Payload</w:t>
            </w:r>
          </w:p>
        </w:tc>
        <w:tc>
          <w:tcPr>
            <w:tcW w:w="2296" w:type="dxa"/>
            <w:vMerge w:val="restart"/>
          </w:tcPr>
          <w:p w14:paraId="093F73EB" w14:textId="77777777" w:rsidR="00D0326D" w:rsidRPr="005370C5" w:rsidRDefault="00D0326D" w:rsidP="005538F8">
            <w:pPr>
              <w:pStyle w:val="TableLabel"/>
            </w:pPr>
            <w:r>
              <w:t>Description</w:t>
            </w:r>
          </w:p>
        </w:tc>
      </w:tr>
      <w:tr w:rsidR="00D0326D" w:rsidRPr="005370C5" w14:paraId="1A908C5C" w14:textId="77777777" w:rsidTr="007806B6">
        <w:tc>
          <w:tcPr>
            <w:tcW w:w="1399" w:type="dxa"/>
            <w:vMerge/>
          </w:tcPr>
          <w:p w14:paraId="01E3EE2B" w14:textId="77777777" w:rsidR="00D0326D" w:rsidRDefault="00D0326D" w:rsidP="005538F8">
            <w:pPr>
              <w:pStyle w:val="TableLabel"/>
            </w:pPr>
          </w:p>
        </w:tc>
        <w:tc>
          <w:tcPr>
            <w:tcW w:w="1855" w:type="dxa"/>
            <w:vMerge/>
          </w:tcPr>
          <w:p w14:paraId="2034A537" w14:textId="77777777" w:rsidR="00D0326D" w:rsidRDefault="00D0326D" w:rsidP="005538F8">
            <w:pPr>
              <w:pStyle w:val="TableLabel"/>
            </w:pPr>
          </w:p>
        </w:tc>
        <w:tc>
          <w:tcPr>
            <w:tcW w:w="1891" w:type="dxa"/>
          </w:tcPr>
          <w:p w14:paraId="1EB2EE4D" w14:textId="77777777" w:rsidR="00D0326D" w:rsidRDefault="00D0326D" w:rsidP="005538F8">
            <w:pPr>
              <w:pStyle w:val="TableLabel"/>
            </w:pPr>
            <w:r>
              <w:t>Request</w:t>
            </w:r>
          </w:p>
        </w:tc>
        <w:tc>
          <w:tcPr>
            <w:tcW w:w="1909" w:type="dxa"/>
          </w:tcPr>
          <w:p w14:paraId="516CB6BF" w14:textId="77777777" w:rsidR="00D0326D" w:rsidRDefault="00D0326D" w:rsidP="005538F8">
            <w:pPr>
              <w:pStyle w:val="TableLabel"/>
            </w:pPr>
            <w:r>
              <w:t>Success Response</w:t>
            </w:r>
          </w:p>
        </w:tc>
        <w:tc>
          <w:tcPr>
            <w:tcW w:w="2296" w:type="dxa"/>
            <w:vMerge/>
          </w:tcPr>
          <w:p w14:paraId="52AB8EC2" w14:textId="77777777" w:rsidR="00D0326D" w:rsidRDefault="00D0326D" w:rsidP="005538F8">
            <w:pPr>
              <w:pStyle w:val="TableLabel"/>
            </w:pPr>
          </w:p>
        </w:tc>
      </w:tr>
      <w:tr w:rsidR="002E34D0" w14:paraId="5AC326DA" w14:textId="77777777" w:rsidTr="007806B6">
        <w:trPr>
          <w:trHeight w:val="630"/>
        </w:trPr>
        <w:tc>
          <w:tcPr>
            <w:tcW w:w="1399" w:type="dxa"/>
          </w:tcPr>
          <w:p w14:paraId="36655DC5" w14:textId="3D5D11F4" w:rsidR="002E34D0" w:rsidRDefault="002E34D0" w:rsidP="005538F8">
            <w:pPr>
              <w:pStyle w:val="TableEntry"/>
            </w:pPr>
            <w:r>
              <w:t>Create</w:t>
            </w:r>
          </w:p>
        </w:tc>
        <w:tc>
          <w:tcPr>
            <w:tcW w:w="1855" w:type="dxa"/>
          </w:tcPr>
          <w:p w14:paraId="69CB18D1" w14:textId="38F9C47B" w:rsidR="002E34D0" w:rsidRDefault="00BC7162" w:rsidP="005538F8">
            <w:pPr>
              <w:pStyle w:val="TableEntry"/>
            </w:pPr>
            <w:r>
              <w:t>POST</w:t>
            </w:r>
          </w:p>
        </w:tc>
        <w:tc>
          <w:tcPr>
            <w:tcW w:w="1891" w:type="dxa"/>
          </w:tcPr>
          <w:p w14:paraId="2F840A5B" w14:textId="2332D3C8" w:rsidR="002E34D0" w:rsidRDefault="0085118C" w:rsidP="005538F8">
            <w:pPr>
              <w:pStyle w:val="TableEntry"/>
            </w:pPr>
            <w:r>
              <w:t>d</w:t>
            </w:r>
            <w:r w:rsidR="002E34D0">
              <w:t>ataset</w:t>
            </w:r>
            <w:r w:rsidR="00967F46">
              <w:t xml:space="preserve"> according to PS3.4, Table F.7.2-1 (N-CREATE)</w:t>
            </w:r>
          </w:p>
        </w:tc>
        <w:tc>
          <w:tcPr>
            <w:tcW w:w="1909" w:type="dxa"/>
          </w:tcPr>
          <w:p w14:paraId="778E0545" w14:textId="50CD6A7E" w:rsidR="002E34D0" w:rsidRDefault="002E34D0" w:rsidP="005538F8">
            <w:pPr>
              <w:pStyle w:val="TableEntry"/>
            </w:pPr>
            <w:r>
              <w:t>none</w:t>
            </w:r>
          </w:p>
        </w:tc>
        <w:tc>
          <w:tcPr>
            <w:tcW w:w="2296" w:type="dxa"/>
          </w:tcPr>
          <w:p w14:paraId="1E6D1B75" w14:textId="29BC2AA7" w:rsidR="002E34D0" w:rsidRDefault="002E34D0" w:rsidP="005538F8">
            <w:pPr>
              <w:pStyle w:val="TableEntry"/>
            </w:pPr>
            <w:r>
              <w:t xml:space="preserve">Creates </w:t>
            </w:r>
            <w:r w:rsidR="00D334BE">
              <w:t xml:space="preserve">a </w:t>
            </w:r>
            <w:r w:rsidR="008A3F31">
              <w:t xml:space="preserve">new </w:t>
            </w:r>
            <w:r w:rsidR="00D334BE">
              <w:t>Modality Performed Procedure Step</w:t>
            </w:r>
          </w:p>
        </w:tc>
      </w:tr>
      <w:tr w:rsidR="002E34D0" w14:paraId="0872DB38" w14:textId="77777777" w:rsidTr="007806B6">
        <w:trPr>
          <w:cantSplit/>
          <w:trHeight w:val="770"/>
        </w:trPr>
        <w:tc>
          <w:tcPr>
            <w:tcW w:w="1399" w:type="dxa"/>
          </w:tcPr>
          <w:p w14:paraId="3F9AD064" w14:textId="6644B4BE" w:rsidR="002E34D0" w:rsidRDefault="00E0395F" w:rsidP="005538F8">
            <w:pPr>
              <w:pStyle w:val="TableEntry"/>
              <w:keepNext/>
            </w:pPr>
            <w:r>
              <w:t>Update</w:t>
            </w:r>
          </w:p>
        </w:tc>
        <w:tc>
          <w:tcPr>
            <w:tcW w:w="1855" w:type="dxa"/>
          </w:tcPr>
          <w:p w14:paraId="31396113" w14:textId="31793C1A" w:rsidR="002E34D0" w:rsidRDefault="00BC7162" w:rsidP="005538F8">
            <w:pPr>
              <w:pStyle w:val="TableEntry"/>
              <w:keepNext/>
            </w:pPr>
            <w:r>
              <w:t>POST</w:t>
            </w:r>
          </w:p>
        </w:tc>
        <w:tc>
          <w:tcPr>
            <w:tcW w:w="1891" w:type="dxa"/>
          </w:tcPr>
          <w:p w14:paraId="014DDA17" w14:textId="3F21A339" w:rsidR="002E34D0" w:rsidRDefault="002E34D0" w:rsidP="005538F8">
            <w:pPr>
              <w:pStyle w:val="TableEntry"/>
              <w:keepNext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F.7.2-1 (N-SET)</w:t>
            </w:r>
          </w:p>
        </w:tc>
        <w:tc>
          <w:tcPr>
            <w:tcW w:w="1909" w:type="dxa"/>
          </w:tcPr>
          <w:p w14:paraId="22B46313" w14:textId="77777777" w:rsidR="002E34D0" w:rsidRDefault="002E34D0" w:rsidP="005538F8">
            <w:pPr>
              <w:pStyle w:val="TableEntry"/>
              <w:keepNext/>
            </w:pPr>
            <w:r>
              <w:t>none</w:t>
            </w:r>
          </w:p>
        </w:tc>
        <w:tc>
          <w:tcPr>
            <w:tcW w:w="2296" w:type="dxa"/>
          </w:tcPr>
          <w:p w14:paraId="7D4984A6" w14:textId="38ED7481" w:rsidR="002E34D0" w:rsidRDefault="008A3F31" w:rsidP="005538F8">
            <w:pPr>
              <w:pStyle w:val="TableEntry"/>
              <w:keepNext/>
            </w:pPr>
            <w:r>
              <w:t>Updates the target</w:t>
            </w:r>
            <w:r w:rsidR="00D334BE">
              <w:t xml:space="preserve"> Modality Performed Procedure Step</w:t>
            </w:r>
          </w:p>
        </w:tc>
      </w:tr>
      <w:tr w:rsidR="00D0326D" w14:paraId="55322383" w14:textId="77777777" w:rsidTr="007806B6">
        <w:tc>
          <w:tcPr>
            <w:tcW w:w="1399" w:type="dxa"/>
          </w:tcPr>
          <w:p w14:paraId="47FC4737" w14:textId="77950DFD" w:rsidR="00D0326D" w:rsidRDefault="008A3F31" w:rsidP="005538F8">
            <w:pPr>
              <w:pStyle w:val="TableEntry"/>
            </w:pPr>
            <w:r>
              <w:t>Retrieve</w:t>
            </w:r>
          </w:p>
        </w:tc>
        <w:tc>
          <w:tcPr>
            <w:tcW w:w="1855" w:type="dxa"/>
          </w:tcPr>
          <w:p w14:paraId="3444F0E8" w14:textId="77777777" w:rsidR="00D0326D" w:rsidRDefault="00D0326D" w:rsidP="005538F8">
            <w:pPr>
              <w:pStyle w:val="TableEntry"/>
            </w:pPr>
            <w:r>
              <w:t>GET</w:t>
            </w:r>
          </w:p>
        </w:tc>
        <w:tc>
          <w:tcPr>
            <w:tcW w:w="1891" w:type="dxa"/>
          </w:tcPr>
          <w:p w14:paraId="53DACBA6" w14:textId="77777777" w:rsidR="00D0326D" w:rsidRDefault="00D0326D" w:rsidP="005538F8">
            <w:pPr>
              <w:pStyle w:val="TableEntry"/>
            </w:pPr>
            <w:r>
              <w:t>none</w:t>
            </w:r>
          </w:p>
        </w:tc>
        <w:tc>
          <w:tcPr>
            <w:tcW w:w="1909" w:type="dxa"/>
          </w:tcPr>
          <w:p w14:paraId="0BC37134" w14:textId="50E6D5EE" w:rsidR="00D0326D" w:rsidRDefault="00D0326D" w:rsidP="005538F8">
            <w:pPr>
              <w:pStyle w:val="TableEntry"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F.8.2-1</w:t>
            </w:r>
          </w:p>
        </w:tc>
        <w:tc>
          <w:tcPr>
            <w:tcW w:w="2296" w:type="dxa"/>
          </w:tcPr>
          <w:p w14:paraId="63DA9FD2" w14:textId="22189B83" w:rsidR="00D0326D" w:rsidRDefault="008A3F31" w:rsidP="005538F8">
            <w:pPr>
              <w:pStyle w:val="TableEntry"/>
            </w:pPr>
            <w:r>
              <w:t>Retrieves the target</w:t>
            </w:r>
            <w:r w:rsidR="00D334BE">
              <w:t xml:space="preserve"> Modality Performed Procedure Step</w:t>
            </w:r>
          </w:p>
        </w:tc>
      </w:tr>
    </w:tbl>
    <w:p w14:paraId="3562F0FF" w14:textId="7D16EC1E" w:rsidR="002E34D0" w:rsidRDefault="002E34D0" w:rsidP="00FE3B13"/>
    <w:p w14:paraId="74F0E472" w14:textId="668E17B0" w:rsidR="00243122" w:rsidRDefault="00243122" w:rsidP="00FE3B13">
      <w:r w:rsidRPr="00243122">
        <w:lastRenderedPageBreak/>
        <w:t xml:space="preserve">In Table </w:t>
      </w:r>
      <w:r>
        <w:t>X</w:t>
      </w:r>
      <w:r w:rsidRPr="00243122">
        <w:t>.3-2, the Target Resources permitted for each transaction are marked with M if support is mandatory for the origin server and O if it is optional. A blank cell indicates that the resource is not allowed in the transaction.</w:t>
      </w:r>
    </w:p>
    <w:p w14:paraId="44878C83" w14:textId="4529DBEC" w:rsidR="00DF0888" w:rsidRDefault="00DF0888" w:rsidP="005822BD">
      <w:pPr>
        <w:pStyle w:val="TableTitle"/>
        <w:keepNext/>
      </w:pPr>
      <w:r>
        <w:t>Table X.3-2. Resources by Transaction</w:t>
      </w:r>
    </w:p>
    <w:tbl>
      <w:tblPr>
        <w:tblStyle w:val="TableGrid"/>
        <w:tblW w:w="4394" w:type="dxa"/>
        <w:jc w:val="center"/>
        <w:tblLook w:val="04A0" w:firstRow="1" w:lastRow="0" w:firstColumn="1" w:lastColumn="0" w:noHBand="0" w:noVBand="1"/>
      </w:tblPr>
      <w:tblGrid>
        <w:gridCol w:w="1317"/>
        <w:gridCol w:w="1177"/>
        <w:gridCol w:w="894"/>
        <w:gridCol w:w="1006"/>
      </w:tblGrid>
      <w:tr w:rsidR="007806B6" w:rsidRPr="00692E0D" w14:paraId="62E82F9F" w14:textId="77777777" w:rsidTr="00744264">
        <w:trPr>
          <w:jc w:val="center"/>
        </w:trPr>
        <w:tc>
          <w:tcPr>
            <w:tcW w:w="1317" w:type="dxa"/>
          </w:tcPr>
          <w:p w14:paraId="0F4B7C3F" w14:textId="24BE38F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Resource</w:t>
            </w:r>
          </w:p>
        </w:tc>
        <w:tc>
          <w:tcPr>
            <w:tcW w:w="1177" w:type="dxa"/>
          </w:tcPr>
          <w:p w14:paraId="7D2E675E" w14:textId="568B888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Create</w:t>
            </w:r>
          </w:p>
        </w:tc>
        <w:tc>
          <w:tcPr>
            <w:tcW w:w="894" w:type="dxa"/>
          </w:tcPr>
          <w:p w14:paraId="7840725D" w14:textId="6243A283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Update</w:t>
            </w:r>
          </w:p>
        </w:tc>
        <w:tc>
          <w:tcPr>
            <w:tcW w:w="1006" w:type="dxa"/>
          </w:tcPr>
          <w:p w14:paraId="5B70454E" w14:textId="6F662145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Retrieve</w:t>
            </w:r>
          </w:p>
        </w:tc>
      </w:tr>
      <w:tr w:rsidR="007806B6" w14:paraId="1A3C4951" w14:textId="77777777" w:rsidTr="00744264">
        <w:trPr>
          <w:jc w:val="center"/>
        </w:trPr>
        <w:tc>
          <w:tcPr>
            <w:tcW w:w="1317" w:type="dxa"/>
            <w:vAlign w:val="center"/>
          </w:tcPr>
          <w:p w14:paraId="5A441855" w14:textId="1A0A0448" w:rsidR="007806B6" w:rsidRDefault="007806B6" w:rsidP="005822BD">
            <w:pPr>
              <w:spacing w:after="0"/>
            </w:pPr>
            <w:r>
              <w:t>MPPS</w:t>
            </w:r>
          </w:p>
        </w:tc>
        <w:tc>
          <w:tcPr>
            <w:tcW w:w="1177" w:type="dxa"/>
            <w:vAlign w:val="center"/>
          </w:tcPr>
          <w:p w14:paraId="01666966" w14:textId="0E182866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894" w:type="dxa"/>
            <w:vAlign w:val="center"/>
          </w:tcPr>
          <w:p w14:paraId="50E60C7A" w14:textId="19A0563F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1006" w:type="dxa"/>
            <w:vAlign w:val="center"/>
          </w:tcPr>
          <w:p w14:paraId="2479746C" w14:textId="1EEB54B8" w:rsidR="007806B6" w:rsidRDefault="007806B6" w:rsidP="005822BD">
            <w:pPr>
              <w:spacing w:after="0"/>
              <w:jc w:val="center"/>
            </w:pPr>
            <w:r>
              <w:t>O</w:t>
            </w:r>
          </w:p>
        </w:tc>
      </w:tr>
    </w:tbl>
    <w:p w14:paraId="32E2FF54" w14:textId="77777777" w:rsidR="00243122" w:rsidRDefault="00243122" w:rsidP="00FE3B13"/>
    <w:p w14:paraId="66A7E693" w14:textId="2FA55AB3" w:rsidR="00570D5D" w:rsidRDefault="00570D5D" w:rsidP="00570D5D">
      <w:r>
        <w:t>Table X.</w:t>
      </w:r>
      <w:r w:rsidR="0070122A">
        <w:t>3</w:t>
      </w:r>
      <w:r>
        <w:t>-</w:t>
      </w:r>
      <w:r w:rsidR="0070122A">
        <w:t>3</w:t>
      </w:r>
      <w:r>
        <w:t xml:space="preserve"> lists the </w:t>
      </w:r>
      <w:r w:rsidR="00D21FE8">
        <w:t xml:space="preserve">Modality Performed Procedure Step Service Transactions </w:t>
      </w:r>
      <w:r w:rsidR="00594B18">
        <w:t xml:space="preserve">that have </w:t>
      </w:r>
      <w:r w:rsidR="00073796">
        <w:t xml:space="preserve">a </w:t>
      </w:r>
      <w:r>
        <w:t>corresponding</w:t>
      </w:r>
      <w:r w:rsidR="00D21FE8" w:rsidRPr="00D21FE8">
        <w:t xml:space="preserve"> </w:t>
      </w:r>
      <w:r w:rsidR="00D21FE8">
        <w:t xml:space="preserve">DIMSE Operation in </w:t>
      </w:r>
      <w:r w:rsidR="00594B18">
        <w:t xml:space="preserve">DIMSE </w:t>
      </w:r>
      <w:r w:rsidR="00D21FE8">
        <w:t>MPPS</w:t>
      </w:r>
      <w:r>
        <w:t>.</w:t>
      </w:r>
    </w:p>
    <w:p w14:paraId="52458C03" w14:textId="6740F2A4" w:rsidR="00570D5D" w:rsidRDefault="00570D5D" w:rsidP="00570D5D">
      <w:pPr>
        <w:pStyle w:val="TableTitle"/>
        <w:keepNext/>
      </w:pPr>
      <w:r w:rsidRPr="00435A9C">
        <w:t>Table X.</w:t>
      </w:r>
      <w:r w:rsidR="0070122A">
        <w:t>3-3</w:t>
      </w:r>
      <w:r w:rsidRPr="00435A9C">
        <w:t xml:space="preserve">. </w:t>
      </w:r>
      <w:r>
        <w:t xml:space="preserve">Mapping of Modality </w:t>
      </w:r>
      <w:r w:rsidR="00E535B2">
        <w:t xml:space="preserve">Performed Procedure Step </w:t>
      </w:r>
      <w:r w:rsidRPr="003D2E61">
        <w:t xml:space="preserve">Service </w:t>
      </w:r>
      <w:r>
        <w:t>Transaction</w:t>
      </w:r>
      <w:r w:rsidR="000D1638">
        <w:t>s and 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701"/>
      </w:tblGrid>
      <w:tr w:rsidR="00412F3E" w:rsidRPr="005370C5" w14:paraId="78DDD579" w14:textId="77777777" w:rsidTr="00412F3E">
        <w:trPr>
          <w:tblHeader/>
          <w:jc w:val="center"/>
        </w:trPr>
        <w:tc>
          <w:tcPr>
            <w:tcW w:w="1413" w:type="dxa"/>
          </w:tcPr>
          <w:p w14:paraId="7DF736BA" w14:textId="09A9FA71" w:rsidR="00412F3E" w:rsidRDefault="00412F3E" w:rsidP="00412F3E">
            <w:pPr>
              <w:pStyle w:val="TableLabel"/>
            </w:pPr>
            <w:r>
              <w:t>Transaction</w:t>
            </w:r>
          </w:p>
        </w:tc>
        <w:tc>
          <w:tcPr>
            <w:tcW w:w="2268" w:type="dxa"/>
          </w:tcPr>
          <w:p w14:paraId="51193D89" w14:textId="3C9A13D2" w:rsidR="00412F3E" w:rsidRPr="005370C5" w:rsidRDefault="00412F3E" w:rsidP="00412F3E">
            <w:pPr>
              <w:pStyle w:val="TableLabel"/>
            </w:pPr>
            <w:r>
              <w:t>Operation</w:t>
            </w:r>
          </w:p>
        </w:tc>
        <w:tc>
          <w:tcPr>
            <w:tcW w:w="1559" w:type="dxa"/>
          </w:tcPr>
          <w:p w14:paraId="505A8091" w14:textId="77777777" w:rsidR="00412F3E" w:rsidRPr="005370C5" w:rsidRDefault="00412F3E" w:rsidP="00412F3E">
            <w:pPr>
              <w:pStyle w:val="TableLabel"/>
            </w:pPr>
            <w:r>
              <w:t>Reference</w:t>
            </w:r>
          </w:p>
        </w:tc>
        <w:tc>
          <w:tcPr>
            <w:tcW w:w="1701" w:type="dxa"/>
          </w:tcPr>
          <w:p w14:paraId="3B0325AD" w14:textId="77777777" w:rsidR="00412F3E" w:rsidRPr="005370C5" w:rsidRDefault="00412F3E" w:rsidP="00412F3E">
            <w:pPr>
              <w:pStyle w:val="TableLabel"/>
              <w:jc w:val="left"/>
            </w:pPr>
            <w:r>
              <w:t>DIMSE Service</w:t>
            </w:r>
          </w:p>
        </w:tc>
      </w:tr>
      <w:tr w:rsidR="00412F3E" w14:paraId="0C5B5635" w14:textId="77777777" w:rsidTr="00412F3E">
        <w:trPr>
          <w:trHeight w:val="74"/>
          <w:jc w:val="center"/>
        </w:trPr>
        <w:tc>
          <w:tcPr>
            <w:tcW w:w="1413" w:type="dxa"/>
          </w:tcPr>
          <w:p w14:paraId="4438219D" w14:textId="58F97A12" w:rsidR="00412F3E" w:rsidRDefault="00412F3E" w:rsidP="00412F3E">
            <w:pPr>
              <w:pStyle w:val="TableEntry"/>
            </w:pPr>
            <w:r>
              <w:t>Create</w:t>
            </w:r>
          </w:p>
        </w:tc>
        <w:tc>
          <w:tcPr>
            <w:tcW w:w="2268" w:type="dxa"/>
          </w:tcPr>
          <w:p w14:paraId="037BF15F" w14:textId="2951DA80" w:rsidR="00412F3E" w:rsidRDefault="00412F3E" w:rsidP="00412F3E">
            <w:pPr>
              <w:pStyle w:val="TableEntry"/>
            </w:pPr>
            <w:r>
              <w:t>Create MPPS Instance</w:t>
            </w:r>
          </w:p>
        </w:tc>
        <w:tc>
          <w:tcPr>
            <w:tcW w:w="1559" w:type="dxa"/>
          </w:tcPr>
          <w:p w14:paraId="44E7896D" w14:textId="77777777" w:rsidR="00412F3E" w:rsidRDefault="00412F3E" w:rsidP="00412F3E">
            <w:pPr>
              <w:pStyle w:val="TableEntry"/>
            </w:pPr>
            <w:r>
              <w:t>PS3.4, F.7.2.1</w:t>
            </w:r>
          </w:p>
        </w:tc>
        <w:tc>
          <w:tcPr>
            <w:tcW w:w="1701" w:type="dxa"/>
          </w:tcPr>
          <w:p w14:paraId="018FF21E" w14:textId="48B468C1" w:rsidR="00412F3E" w:rsidRDefault="00412F3E" w:rsidP="00412F3E">
            <w:pPr>
              <w:pStyle w:val="TableEntry"/>
            </w:pPr>
            <w:r>
              <w:t>N-CREATE</w:t>
            </w:r>
          </w:p>
        </w:tc>
      </w:tr>
      <w:tr w:rsidR="00412F3E" w14:paraId="71BA6D33" w14:textId="77777777" w:rsidTr="00412F3E">
        <w:trPr>
          <w:trHeight w:val="118"/>
          <w:jc w:val="center"/>
        </w:trPr>
        <w:tc>
          <w:tcPr>
            <w:tcW w:w="1413" w:type="dxa"/>
          </w:tcPr>
          <w:p w14:paraId="04BF511C" w14:textId="75CCE724" w:rsidR="00412F3E" w:rsidRDefault="00412F3E" w:rsidP="00412F3E">
            <w:pPr>
              <w:pStyle w:val="TableEntry"/>
            </w:pPr>
            <w:r>
              <w:t>Update</w:t>
            </w:r>
          </w:p>
        </w:tc>
        <w:tc>
          <w:tcPr>
            <w:tcW w:w="2268" w:type="dxa"/>
          </w:tcPr>
          <w:p w14:paraId="2706D701" w14:textId="022FF464" w:rsidR="00412F3E" w:rsidRDefault="00412F3E" w:rsidP="00412F3E">
            <w:pPr>
              <w:pStyle w:val="TableEntry"/>
            </w:pPr>
            <w:r>
              <w:t>Set MPPS Information</w:t>
            </w:r>
          </w:p>
        </w:tc>
        <w:tc>
          <w:tcPr>
            <w:tcW w:w="1559" w:type="dxa"/>
          </w:tcPr>
          <w:p w14:paraId="4C7315D8" w14:textId="77777777" w:rsidR="00412F3E" w:rsidRDefault="00412F3E" w:rsidP="00412F3E">
            <w:pPr>
              <w:pStyle w:val="TableEntry"/>
            </w:pPr>
            <w:r>
              <w:t>PS3.4, F.7.2.2</w:t>
            </w:r>
          </w:p>
        </w:tc>
        <w:tc>
          <w:tcPr>
            <w:tcW w:w="1701" w:type="dxa"/>
          </w:tcPr>
          <w:p w14:paraId="7619E4CE" w14:textId="1A927B5D" w:rsidR="00412F3E" w:rsidRDefault="00412F3E" w:rsidP="00412F3E">
            <w:pPr>
              <w:pStyle w:val="TableEntry"/>
            </w:pPr>
            <w:r>
              <w:t>N-SET</w:t>
            </w:r>
          </w:p>
        </w:tc>
      </w:tr>
      <w:tr w:rsidR="00412F3E" w14:paraId="697417E0" w14:textId="77777777" w:rsidTr="00412F3E">
        <w:trPr>
          <w:jc w:val="center"/>
        </w:trPr>
        <w:tc>
          <w:tcPr>
            <w:tcW w:w="1413" w:type="dxa"/>
          </w:tcPr>
          <w:p w14:paraId="6E086DD6" w14:textId="50CC51C7" w:rsidR="00412F3E" w:rsidRDefault="00412F3E" w:rsidP="00412F3E">
            <w:pPr>
              <w:pStyle w:val="TableEntry"/>
            </w:pPr>
            <w:r>
              <w:t>Retrieve</w:t>
            </w:r>
          </w:p>
        </w:tc>
        <w:tc>
          <w:tcPr>
            <w:tcW w:w="2268" w:type="dxa"/>
          </w:tcPr>
          <w:p w14:paraId="17FC3DF5" w14:textId="2EE3A39C" w:rsidR="00412F3E" w:rsidRDefault="00412F3E" w:rsidP="00412F3E">
            <w:pPr>
              <w:pStyle w:val="TableEntry"/>
            </w:pPr>
            <w:r>
              <w:t>Get MPPS Information</w:t>
            </w:r>
          </w:p>
        </w:tc>
        <w:tc>
          <w:tcPr>
            <w:tcW w:w="1559" w:type="dxa"/>
          </w:tcPr>
          <w:p w14:paraId="42E1A05E" w14:textId="77777777" w:rsidR="00412F3E" w:rsidRDefault="00412F3E" w:rsidP="00412F3E">
            <w:pPr>
              <w:pStyle w:val="TableEntry"/>
            </w:pPr>
            <w:r>
              <w:t>PS3.4, F.8.2.1</w:t>
            </w:r>
          </w:p>
        </w:tc>
        <w:tc>
          <w:tcPr>
            <w:tcW w:w="1701" w:type="dxa"/>
          </w:tcPr>
          <w:p w14:paraId="64D2111C" w14:textId="08F5F656" w:rsidR="00412F3E" w:rsidRDefault="00412F3E" w:rsidP="00412F3E">
            <w:pPr>
              <w:pStyle w:val="TableEntry"/>
            </w:pPr>
            <w:r>
              <w:t>N-GET</w:t>
            </w:r>
          </w:p>
        </w:tc>
      </w:tr>
    </w:tbl>
    <w:p w14:paraId="25C4E696" w14:textId="77777777" w:rsidR="00570D5D" w:rsidRDefault="00570D5D" w:rsidP="00570D5D"/>
    <w:p w14:paraId="0DCEC5C9" w14:textId="10CDE81E" w:rsidR="00570D5D" w:rsidRDefault="00570D5D" w:rsidP="00570D5D">
      <w:pPr>
        <w:pStyle w:val="Note"/>
      </w:pPr>
      <w:r>
        <w:t>Note</w:t>
      </w:r>
      <w:r>
        <w:tab/>
        <w:t xml:space="preserve">As in DIMSE, the Transactions do </w:t>
      </w:r>
      <w:r w:rsidRPr="000231AF">
        <w:t>not</w:t>
      </w:r>
      <w:r>
        <w:t xml:space="preserve"> provide a complete CRUDL interface for the respective resources. For instance, it is not possible to </w:t>
      </w:r>
      <w:r w:rsidR="00412F3E">
        <w:t>list</w:t>
      </w:r>
      <w:r>
        <w:t xml:space="preserve"> </w:t>
      </w:r>
      <w:r w:rsidR="00565180">
        <w:t xml:space="preserve">all Modality Performed Procedure Steps </w:t>
      </w:r>
      <w:r>
        <w:t xml:space="preserve">using DICOM, neither with DIMSE, nor with DICOMweb. What DICOM </w:t>
      </w:r>
      <w:r w:rsidRPr="000231AF">
        <w:t>does</w:t>
      </w:r>
      <w:r>
        <w:t xml:space="preserve"> provide is access to performed procedure steps at the level required for modalities.</w:t>
      </w:r>
    </w:p>
    <w:p w14:paraId="7A9F1385" w14:textId="047BE61D" w:rsidR="00570D5D" w:rsidRDefault="00570D5D" w:rsidP="00570D5D">
      <w:pPr>
        <w:pStyle w:val="Note"/>
      </w:pPr>
    </w:p>
    <w:p w14:paraId="66E1790C" w14:textId="298945CF" w:rsidR="0024556E" w:rsidRDefault="003102BE" w:rsidP="0024556E">
      <w:pPr>
        <w:pStyle w:val="Heading2"/>
      </w:pPr>
      <w:bookmarkStart w:id="66" w:name="_Toc207608867"/>
      <w:r>
        <w:t>X.4</w:t>
      </w:r>
      <w:r w:rsidR="0024556E">
        <w:tab/>
        <w:t>Create Transaction</w:t>
      </w:r>
      <w:bookmarkEnd w:id="66"/>
    </w:p>
    <w:p w14:paraId="04F73099" w14:textId="0AC164AC" w:rsidR="00C0797D" w:rsidRPr="00BB6552" w:rsidRDefault="00C0797D" w:rsidP="00C0797D">
      <w:r w:rsidRPr="00BB6552">
        <w:t xml:space="preserve">This </w:t>
      </w:r>
      <w:r w:rsidR="00A560FA">
        <w:t>T</w:t>
      </w:r>
      <w:r w:rsidRPr="00BB6552">
        <w:t xml:space="preserve">ransaction </w:t>
      </w:r>
      <w:r>
        <w:t xml:space="preserve">creates a Modality Performed Procedure Step with </w:t>
      </w:r>
      <w:r w:rsidR="008A3F31">
        <w:t xml:space="preserve">the </w:t>
      </w:r>
      <w:r>
        <w:t>given Attributes</w:t>
      </w:r>
      <w:r w:rsidRPr="00BB6552">
        <w:t xml:space="preserve">. It corresponds to the DIMSE </w:t>
      </w:r>
      <w:r>
        <w:t xml:space="preserve">MPPS </w:t>
      </w:r>
      <w:r w:rsidRPr="00BB6552">
        <w:t>N-</w:t>
      </w:r>
      <w:r>
        <w:t xml:space="preserve">CREATE </w:t>
      </w:r>
      <w:r w:rsidR="004349EB">
        <w:t>O</w:t>
      </w:r>
      <w:r w:rsidRPr="00BB6552">
        <w:t>peration</w:t>
      </w:r>
      <w:r>
        <w:t xml:space="preserve"> (see PS3.4, Section F.7.2.1)</w:t>
      </w:r>
      <w:r w:rsidRPr="00BB6552">
        <w:t>.</w:t>
      </w:r>
    </w:p>
    <w:p w14:paraId="5790A914" w14:textId="45172F16" w:rsidR="0024556E" w:rsidRDefault="003102BE" w:rsidP="0024556E">
      <w:pPr>
        <w:pStyle w:val="Heading3"/>
      </w:pPr>
      <w:bookmarkStart w:id="67" w:name="_Toc207608868"/>
      <w:r>
        <w:t>X.4</w:t>
      </w:r>
      <w:r w:rsidR="0024556E">
        <w:t>.1</w:t>
      </w:r>
      <w:r w:rsidR="0024556E">
        <w:tab/>
        <w:t>Request</w:t>
      </w:r>
      <w:bookmarkEnd w:id="67"/>
    </w:p>
    <w:p w14:paraId="47923603" w14:textId="2C5EBF28" w:rsidR="0024556E" w:rsidRDefault="0024556E" w:rsidP="0024556E">
      <w:r>
        <w:t>The request shall have the following syntax:</w:t>
      </w:r>
    </w:p>
    <w:p w14:paraId="79E1290D" w14:textId="55404C8E" w:rsidR="007037F3" w:rsidRPr="000512CC" w:rsidRDefault="0044072E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POST</w:t>
      </w: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SP /m</w:t>
      </w:r>
      <w:r w:rsidR="00F201D1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odality-performed-procedure-steps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/{</w:t>
      </w:r>
      <w:r w:rsidR="002F52F0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mppsUID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} SP version CRLF </w:t>
      </w:r>
    </w:p>
    <w:p w14:paraId="4DF0DE25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2C870630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5305239F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308799A5" w14:textId="10A07A28" w:rsidR="0024556E" w:rsidRPr="000512CC" w:rsidRDefault="007037F3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521A6AA8" w14:textId="54230FC0" w:rsidR="0024556E" w:rsidRDefault="003102BE" w:rsidP="0024556E">
      <w:pPr>
        <w:pStyle w:val="Heading4"/>
      </w:pPr>
      <w:bookmarkStart w:id="68" w:name="_Toc207608869"/>
      <w:r>
        <w:t>X.4</w:t>
      </w:r>
      <w:r w:rsidR="0024556E">
        <w:t>.1.1</w:t>
      </w:r>
      <w:r w:rsidR="0024556E">
        <w:tab/>
        <w:t>Target Resource</w:t>
      </w:r>
      <w:bookmarkEnd w:id="68"/>
    </w:p>
    <w:p w14:paraId="0EF1E098" w14:textId="42E98B5B" w:rsidR="0024556E" w:rsidRPr="0024556E" w:rsidRDefault="007037F3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7D7EB72E" w14:textId="6571F714" w:rsidR="0024556E" w:rsidRDefault="003102BE" w:rsidP="0024556E">
      <w:pPr>
        <w:pStyle w:val="Heading4"/>
      </w:pPr>
      <w:bookmarkStart w:id="69" w:name="_Toc207608870"/>
      <w:r>
        <w:t>X.4</w:t>
      </w:r>
      <w:r w:rsidR="0024556E">
        <w:t>.1.2</w:t>
      </w:r>
      <w:r w:rsidR="0024556E">
        <w:tab/>
        <w:t>Query Parameters</w:t>
      </w:r>
      <w:bookmarkEnd w:id="69"/>
    </w:p>
    <w:p w14:paraId="70345D5A" w14:textId="0E24C09E" w:rsidR="0024556E" w:rsidRPr="0024556E" w:rsidRDefault="007037F3" w:rsidP="0024556E">
      <w:r>
        <w:t xml:space="preserve">The request has no </w:t>
      </w:r>
      <w:r w:rsidR="00F201D1">
        <w:t>Q</w:t>
      </w:r>
      <w:r>
        <w:t xml:space="preserve">uery </w:t>
      </w:r>
      <w:r w:rsidR="00F201D1">
        <w:t>P</w:t>
      </w:r>
      <w:r>
        <w:t>arameters</w:t>
      </w:r>
      <w:r w:rsidR="00F201D1">
        <w:t>.</w:t>
      </w:r>
    </w:p>
    <w:p w14:paraId="36FCF0A7" w14:textId="4CBAA57A" w:rsidR="0024556E" w:rsidRDefault="003102BE" w:rsidP="0024556E">
      <w:pPr>
        <w:pStyle w:val="Heading4"/>
      </w:pPr>
      <w:bookmarkStart w:id="70" w:name="_Toc207608871"/>
      <w:r>
        <w:t>X.4</w:t>
      </w:r>
      <w:r w:rsidR="0024556E">
        <w:t>.1.3</w:t>
      </w:r>
      <w:r w:rsidR="0024556E">
        <w:tab/>
        <w:t>Request Header Fields</w:t>
      </w:r>
      <w:bookmarkEnd w:id="70"/>
    </w:p>
    <w:p w14:paraId="70401D06" w14:textId="5610F112" w:rsidR="00F201D1" w:rsidRDefault="00F201D1" w:rsidP="00F201D1">
      <w:r>
        <w:t xml:space="preserve">The origin server shall support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293D70DF" w14:textId="3192EA18" w:rsidR="0024556E" w:rsidRDefault="00F201D1" w:rsidP="00F201D1">
      <w:r>
        <w:t xml:space="preserve">The user agent shall supply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5A6257EE" w14:textId="4AE293C3" w:rsidR="00F201D1" w:rsidRDefault="00F201D1" w:rsidP="007F2F0A">
      <w:pPr>
        <w:pStyle w:val="TableTitle"/>
        <w:keepNext/>
      </w:pPr>
      <w:r w:rsidRPr="00F201D1">
        <w:t xml:space="preserve">Table </w:t>
      </w:r>
      <w:r w:rsidR="003102BE">
        <w:t>X.4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F201D1" w:rsidRPr="00F201D1" w14:paraId="334AEDF1" w14:textId="77777777" w:rsidTr="00A3211F">
        <w:tc>
          <w:tcPr>
            <w:tcW w:w="846" w:type="dxa"/>
            <w:vMerge w:val="restart"/>
          </w:tcPr>
          <w:p w14:paraId="534C8052" w14:textId="13424792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8E3B29D" w14:textId="575E0945" w:rsidR="00F201D1" w:rsidRPr="00F201D1" w:rsidRDefault="008209C0" w:rsidP="00F201D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717F9D6A" w14:textId="6A4C703C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C6DE4C" w14:textId="50181EE1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F201D1" w:rsidRPr="00F201D1" w14:paraId="2508DB1B" w14:textId="77777777" w:rsidTr="00A3211F">
        <w:tc>
          <w:tcPr>
            <w:tcW w:w="846" w:type="dxa"/>
            <w:vMerge/>
          </w:tcPr>
          <w:p w14:paraId="5C96F258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5DBF1DD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1DA613D" w14:textId="5D244149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31D10C3F" w14:textId="067EFEEA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3BCF9160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F201D1" w14:paraId="752196E3" w14:textId="77777777" w:rsidTr="00A3211F">
        <w:tc>
          <w:tcPr>
            <w:tcW w:w="846" w:type="dxa"/>
          </w:tcPr>
          <w:p w14:paraId="5FCA5C5F" w14:textId="76E9EB6E" w:rsidR="00F201D1" w:rsidRDefault="00F201D1" w:rsidP="00F201D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1467FE0" w14:textId="5A07BF4E" w:rsidR="00F201D1" w:rsidRDefault="00F201D1" w:rsidP="00F201D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8A4ACA3" w14:textId="0468BCCB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207FB139" w14:textId="6ED12AD3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5DBEA089" w14:textId="7DBC0278" w:rsidR="00F201D1" w:rsidRDefault="00F201D1" w:rsidP="00F201D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5F242772" w14:textId="77777777" w:rsidR="00F201D1" w:rsidRDefault="00F201D1" w:rsidP="00F201D1"/>
    <w:p w14:paraId="5F2AF41E" w14:textId="77777777" w:rsidR="000433D8" w:rsidRPr="0024556E" w:rsidRDefault="000433D8" w:rsidP="000433D8">
      <w:r>
        <w:t>See Section 8.4.</w:t>
      </w:r>
    </w:p>
    <w:p w14:paraId="57E2148E" w14:textId="251B3F5B" w:rsidR="0024556E" w:rsidRDefault="003102BE" w:rsidP="0024556E">
      <w:pPr>
        <w:pStyle w:val="Heading4"/>
      </w:pPr>
      <w:bookmarkStart w:id="71" w:name="_Toc207608872"/>
      <w:r>
        <w:t>X.4</w:t>
      </w:r>
      <w:r w:rsidR="0024556E">
        <w:t>.1.4</w:t>
      </w:r>
      <w:r w:rsidR="0024556E">
        <w:tab/>
        <w:t>Request Payload</w:t>
      </w:r>
      <w:bookmarkEnd w:id="71"/>
    </w:p>
    <w:p w14:paraId="28DC68EF" w14:textId="77777777" w:rsidR="007037F3" w:rsidRDefault="007037F3" w:rsidP="007037F3">
      <w:r w:rsidRPr="00373C1F"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111BE59D" w14:textId="75AAB81E" w:rsidR="002E510A" w:rsidRPr="0024556E" w:rsidRDefault="002E510A" w:rsidP="00C97192">
      <w:r>
        <w:t>The Modality Performed Procedure Step attributes in the payload shall comply with the SCU requirements in the Usage N-</w:t>
      </w:r>
      <w:r>
        <w:t>CREATE</w:t>
      </w:r>
      <w:r>
        <w:t xml:space="preserve"> (SCU/SCP) column of PS3.4, Table F.7.2-1 ”</w:t>
      </w:r>
      <w:r w:rsidRPr="00874FA7">
        <w:t>Modality Performed Procedure Step SOP Class N-CREATE, N-SET and Final State Attributes</w:t>
      </w:r>
      <w:r>
        <w:t>”.</w:t>
      </w:r>
    </w:p>
    <w:p w14:paraId="097DBBF9" w14:textId="1B9C63CB" w:rsidR="0024556E" w:rsidRDefault="003102BE" w:rsidP="0024556E">
      <w:pPr>
        <w:pStyle w:val="Heading3"/>
      </w:pPr>
      <w:bookmarkStart w:id="72" w:name="_Toc207608873"/>
      <w:r>
        <w:t>X.4</w:t>
      </w:r>
      <w:r w:rsidR="0024556E">
        <w:t>.2</w:t>
      </w:r>
      <w:r w:rsidR="0024556E">
        <w:tab/>
        <w:t>Behavior</w:t>
      </w:r>
      <w:bookmarkEnd w:id="72"/>
    </w:p>
    <w:p w14:paraId="14A83FD5" w14:textId="1510CA6A" w:rsidR="0024556E" w:rsidRPr="0024556E" w:rsidRDefault="00D21308" w:rsidP="0024556E">
      <w:r>
        <w:t xml:space="preserve">The origin server shall create a </w:t>
      </w:r>
      <w:r w:rsidR="0036637A">
        <w:t>Modality Performed Procedure Step</w:t>
      </w:r>
      <w:r>
        <w:t xml:space="preserve"> identified by the provided </w:t>
      </w:r>
      <w:r w:rsidR="007E6E0C">
        <w:t xml:space="preserve">MPPS </w:t>
      </w:r>
      <w:r>
        <w:t>UID and filled with the provided attributes in the payload.</w:t>
      </w:r>
      <w:r w:rsidR="009936B0">
        <w:t xml:space="preserve"> </w:t>
      </w:r>
      <w:r w:rsidR="009936B0" w:rsidRPr="009936B0">
        <w:t xml:space="preserve">The origin server shall create and maintain the </w:t>
      </w:r>
      <w:r w:rsidR="009936B0">
        <w:t xml:space="preserve">Modality Performed Procedure Step </w:t>
      </w:r>
      <w:r w:rsidR="009936B0" w:rsidRPr="009936B0">
        <w:t xml:space="preserve">as specified by the SCP behavior defined in </w:t>
      </w:r>
      <w:r w:rsidR="009936B0">
        <w:t>Section F.7.2.1</w:t>
      </w:r>
      <w:r w:rsidR="009936B0" w:rsidRPr="009936B0">
        <w:t xml:space="preserve"> in PS3.4.</w:t>
      </w:r>
    </w:p>
    <w:p w14:paraId="5CA0D85C" w14:textId="6C980F14" w:rsidR="0024556E" w:rsidRDefault="003102BE" w:rsidP="0024556E">
      <w:pPr>
        <w:pStyle w:val="Heading3"/>
      </w:pPr>
      <w:bookmarkStart w:id="73" w:name="_Toc207608874"/>
      <w:r>
        <w:t>X.4</w:t>
      </w:r>
      <w:r w:rsidR="0024556E">
        <w:t>.3</w:t>
      </w:r>
      <w:r w:rsidR="0024556E">
        <w:tab/>
        <w:t>Response</w:t>
      </w:r>
      <w:bookmarkEnd w:id="73"/>
    </w:p>
    <w:p w14:paraId="2DFC9A3F" w14:textId="06661ED4" w:rsidR="0024556E" w:rsidRDefault="00D21308" w:rsidP="0024556E">
      <w:r>
        <w:t>The response shall have the following syntax:</w:t>
      </w:r>
    </w:p>
    <w:p w14:paraId="7453663C" w14:textId="77777777" w:rsidR="00D21308" w:rsidRPr="000512CC" w:rsidRDefault="00D21308" w:rsidP="00D21308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6A096FDF" w14:textId="77777777" w:rsidR="00FF56E3" w:rsidRDefault="00FF56E3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FF56E3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*(header-field CRLF)</w:t>
      </w:r>
    </w:p>
    <w:p w14:paraId="75CF8DE6" w14:textId="6B45A64B" w:rsidR="00D21308" w:rsidRPr="000512CC" w:rsidRDefault="00D21308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84B9D28" w14:textId="5B3BBEDE" w:rsidR="00A07A1F" w:rsidRPr="000512CC" w:rsidRDefault="00A07A1F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29CF7587" w14:textId="77777777" w:rsidR="007F2F0A" w:rsidRPr="007F2F0A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4F1BED08" w14:textId="510D3BD2" w:rsidR="0024556E" w:rsidRDefault="003102BE" w:rsidP="00A034FC">
      <w:pPr>
        <w:pStyle w:val="Heading4"/>
      </w:pPr>
      <w:bookmarkStart w:id="74" w:name="_Toc207608875"/>
      <w:r>
        <w:t>X.4</w:t>
      </w:r>
      <w:r w:rsidR="0024556E">
        <w:t>.3.1</w:t>
      </w:r>
      <w:r w:rsidR="0024556E">
        <w:tab/>
        <w:t>Status Codes</w:t>
      </w:r>
      <w:bookmarkEnd w:id="74"/>
    </w:p>
    <w:p w14:paraId="7D612D16" w14:textId="2BB2D353" w:rsidR="0024556E" w:rsidRDefault="00D21308" w:rsidP="0024556E">
      <w:r>
        <w:t xml:space="preserve">Table </w:t>
      </w:r>
      <w:r w:rsidR="003102BE">
        <w:t>X.4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5F6344BE" w14:textId="518C21D5" w:rsidR="00D21308" w:rsidRDefault="00D21308" w:rsidP="00D21308">
      <w:pPr>
        <w:pStyle w:val="TableTitle"/>
      </w:pPr>
      <w:r w:rsidRPr="00D21308">
        <w:t xml:space="preserve">Table </w:t>
      </w:r>
      <w:r w:rsidR="003102BE">
        <w:t>X.4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D21308" w:rsidRPr="00F568A6" w14:paraId="6DDC726E" w14:textId="77777777" w:rsidTr="00D21308">
        <w:tc>
          <w:tcPr>
            <w:tcW w:w="1129" w:type="dxa"/>
          </w:tcPr>
          <w:p w14:paraId="269607D4" w14:textId="4EB2893B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64B72761" w14:textId="257C7CC0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616EAC7F" w14:textId="5BB5C06E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D21308" w14:paraId="2718B36D" w14:textId="77777777" w:rsidTr="00D21308">
        <w:tc>
          <w:tcPr>
            <w:tcW w:w="1129" w:type="dxa"/>
          </w:tcPr>
          <w:p w14:paraId="3D1ECE30" w14:textId="21B6F520" w:rsidR="00D21308" w:rsidRDefault="00D21308" w:rsidP="00F568A6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61D8D463" w14:textId="58C79F97" w:rsidR="00D21308" w:rsidRDefault="00D21308" w:rsidP="00F568A6">
            <w:pPr>
              <w:pStyle w:val="TableEntry"/>
            </w:pPr>
            <w:r>
              <w:t>20</w:t>
            </w:r>
            <w:r w:rsidR="00DC7220">
              <w:t>1</w:t>
            </w:r>
            <w:r>
              <w:t xml:space="preserve"> (</w:t>
            </w:r>
            <w:r w:rsidR="00DC7220">
              <w:t>Created</w:t>
            </w:r>
            <w:r>
              <w:t>)</w:t>
            </w:r>
          </w:p>
        </w:tc>
        <w:tc>
          <w:tcPr>
            <w:tcW w:w="5527" w:type="dxa"/>
          </w:tcPr>
          <w:p w14:paraId="5658C8B5" w14:textId="7935A2E6" w:rsidR="00D21308" w:rsidRDefault="00D21308" w:rsidP="00F568A6">
            <w:pPr>
              <w:pStyle w:val="TableEntry"/>
            </w:pPr>
            <w:r w:rsidRPr="00D21308">
              <w:t xml:space="preserve">The origin server </w:t>
            </w:r>
            <w:r>
              <w:t xml:space="preserve">has created the requested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F568A6" w14:paraId="5CFF7D7B" w14:textId="77777777" w:rsidTr="00D21308">
        <w:tc>
          <w:tcPr>
            <w:tcW w:w="1129" w:type="dxa"/>
            <w:vMerge w:val="restart"/>
          </w:tcPr>
          <w:p w14:paraId="79A8371C" w14:textId="0BE121BD" w:rsidR="00F568A6" w:rsidRDefault="00F568A6" w:rsidP="00F568A6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5571732" w14:textId="1D316A64" w:rsidR="00F568A6" w:rsidRDefault="00F568A6" w:rsidP="00F568A6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921B3E7" w14:textId="2ABE01CA" w:rsidR="00F568A6" w:rsidRDefault="00F568A6" w:rsidP="00F568A6">
            <w:pPr>
              <w:pStyle w:val="TableEntry"/>
            </w:pPr>
            <w:r w:rsidRPr="00D21308">
              <w:t xml:space="preserve">The origin server cannot handle the </w:t>
            </w:r>
            <w:r w:rsidR="004B2751">
              <w:t xml:space="preserve">create </w:t>
            </w:r>
            <w:r w:rsidRPr="00D21308">
              <w:t>request because of errors in the request headers or parameters.</w:t>
            </w:r>
          </w:p>
        </w:tc>
      </w:tr>
      <w:tr w:rsidR="00F568A6" w14:paraId="517C8BCF" w14:textId="77777777" w:rsidTr="00D21308">
        <w:tc>
          <w:tcPr>
            <w:tcW w:w="1129" w:type="dxa"/>
            <w:vMerge/>
          </w:tcPr>
          <w:p w14:paraId="507DCC59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0515450F" w14:textId="14AE47D3" w:rsidR="00F568A6" w:rsidRDefault="00F568A6" w:rsidP="00F568A6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1C06F1F2" w14:textId="0B705B45" w:rsidR="00F568A6" w:rsidRDefault="00F568A6" w:rsidP="00F568A6">
            <w:pPr>
              <w:pStyle w:val="TableEntry"/>
            </w:pPr>
            <w:r w:rsidRPr="00D21308">
              <w:t xml:space="preserve">The origin server cannot </w:t>
            </w:r>
            <w:r>
              <w:t>create the</w:t>
            </w:r>
            <w:r w:rsidR="003B15C5">
              <w:t xml:space="preserve"> target</w:t>
            </w:r>
            <w:r>
              <w:t xml:space="preserve">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 xml:space="preserve">because the provided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>UID is already in use.</w:t>
            </w:r>
          </w:p>
        </w:tc>
      </w:tr>
      <w:tr w:rsidR="00F568A6" w14:paraId="6EF3E9DE" w14:textId="77777777" w:rsidTr="00D21308">
        <w:tc>
          <w:tcPr>
            <w:tcW w:w="1129" w:type="dxa"/>
            <w:vMerge/>
          </w:tcPr>
          <w:p w14:paraId="320C5533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1E2D4691" w14:textId="008E3B14" w:rsidR="00F568A6" w:rsidRDefault="00F568A6" w:rsidP="00F568A6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49F8F5A0" w14:textId="7A7AACEF" w:rsidR="00F568A6" w:rsidRDefault="00F568A6" w:rsidP="00F568A6">
            <w:pPr>
              <w:pStyle w:val="TableEntry"/>
            </w:pPr>
            <w:r w:rsidRPr="00F568A6">
              <w:t xml:space="preserve">The origin server cannot handle the </w:t>
            </w:r>
            <w:r>
              <w:t xml:space="preserve">creation of the </w:t>
            </w:r>
            <w:r w:rsidR="0036637A">
              <w:t>Modality Performed Procedure Step</w:t>
            </w:r>
            <w:r w:rsidRPr="00F568A6">
              <w:t>; this may be a temporal or permanent state.</w:t>
            </w:r>
          </w:p>
        </w:tc>
      </w:tr>
    </w:tbl>
    <w:p w14:paraId="3EDFF5BA" w14:textId="77777777" w:rsidR="00D21308" w:rsidRPr="004833A3" w:rsidRDefault="00D21308" w:rsidP="0024556E"/>
    <w:p w14:paraId="140B9563" w14:textId="32ED9FD7" w:rsidR="0024556E" w:rsidRDefault="003102BE" w:rsidP="00A034FC">
      <w:pPr>
        <w:pStyle w:val="Heading4"/>
      </w:pPr>
      <w:bookmarkStart w:id="75" w:name="_Toc207608876"/>
      <w:r>
        <w:t>X.4</w:t>
      </w:r>
      <w:r w:rsidR="0024556E">
        <w:t>.3.2</w:t>
      </w:r>
      <w:r w:rsidR="0024556E">
        <w:tab/>
        <w:t>Response Header Fields</w:t>
      </w:r>
      <w:bookmarkEnd w:id="75"/>
    </w:p>
    <w:p w14:paraId="1B6EBC20" w14:textId="21157893" w:rsidR="0024556E" w:rsidRDefault="00EA715A" w:rsidP="0024556E">
      <w:r w:rsidRPr="00EA715A">
        <w:t xml:space="preserve">The origin server shall support header fields as required in Table </w:t>
      </w:r>
      <w:r w:rsidR="003102BE">
        <w:t>X.4</w:t>
      </w:r>
      <w:r w:rsidRPr="00EA715A">
        <w:t>.3-2.</w:t>
      </w:r>
    </w:p>
    <w:p w14:paraId="00A54D22" w14:textId="63696526" w:rsidR="007E6E0C" w:rsidRDefault="007E6E0C" w:rsidP="007F2F0A">
      <w:pPr>
        <w:pStyle w:val="TableTitle"/>
        <w:keepNext/>
      </w:pPr>
      <w:r w:rsidRPr="009E04E1">
        <w:lastRenderedPageBreak/>
        <w:t xml:space="preserve">Table </w:t>
      </w:r>
      <w:r w:rsidR="003102BE">
        <w:t>X.4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7F2F0A" w:rsidRPr="00F201D1" w14:paraId="699B54B4" w14:textId="77777777" w:rsidTr="00AC7023">
        <w:trPr>
          <w:jc w:val="center"/>
        </w:trPr>
        <w:tc>
          <w:tcPr>
            <w:tcW w:w="1991" w:type="dxa"/>
          </w:tcPr>
          <w:p w14:paraId="0229791E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C182A4D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161B7A82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37378FFB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7F2F0A" w14:paraId="67D8955C" w14:textId="77777777" w:rsidTr="00AC7023">
        <w:trPr>
          <w:jc w:val="center"/>
        </w:trPr>
        <w:tc>
          <w:tcPr>
            <w:tcW w:w="1991" w:type="dxa"/>
          </w:tcPr>
          <w:p w14:paraId="070D6EB0" w14:textId="77777777" w:rsidR="007F2F0A" w:rsidRDefault="007F2F0A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95BFBA1" w14:textId="77777777" w:rsidR="007F2F0A" w:rsidRDefault="007F2F0A" w:rsidP="00652BF8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48D110FA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17851739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0E7FC913" w14:textId="77777777" w:rsidTr="00AC7023">
        <w:trPr>
          <w:jc w:val="center"/>
        </w:trPr>
        <w:tc>
          <w:tcPr>
            <w:tcW w:w="1991" w:type="dxa"/>
          </w:tcPr>
          <w:p w14:paraId="7AE6D857" w14:textId="77777777" w:rsidR="007F2F0A" w:rsidRDefault="007F2F0A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05066D5B" w14:textId="77777777" w:rsidR="007F2F0A" w:rsidRDefault="007F2F0A" w:rsidP="00652BF8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629DF753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61261EFD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61B41A63" w14:textId="77777777" w:rsidTr="00AC7023">
        <w:trPr>
          <w:jc w:val="center"/>
        </w:trPr>
        <w:tc>
          <w:tcPr>
            <w:tcW w:w="1991" w:type="dxa"/>
          </w:tcPr>
          <w:p w14:paraId="5751865D" w14:textId="77777777" w:rsidR="007F2F0A" w:rsidRDefault="007F2F0A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6D9C7AEB" w14:textId="77777777" w:rsidR="007F2F0A" w:rsidRDefault="007F2F0A" w:rsidP="00652BF8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2724811C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3E79CCD7" w14:textId="77777777" w:rsidR="007F2F0A" w:rsidRDefault="007F2F0A" w:rsidP="00652BF8">
            <w:pPr>
              <w:pStyle w:val="TableEntry"/>
            </w:pPr>
            <w:r>
              <w:t>See section 8.4.3.</w:t>
            </w:r>
          </w:p>
        </w:tc>
      </w:tr>
    </w:tbl>
    <w:p w14:paraId="0BEA187D" w14:textId="77777777" w:rsidR="00EA715A" w:rsidRDefault="00EA715A" w:rsidP="0024556E"/>
    <w:p w14:paraId="1FFEF37E" w14:textId="77777777" w:rsidR="00EA715A" w:rsidRDefault="00EA715A" w:rsidP="00EA715A">
      <w:r>
        <w:t>All success responses shall also contain the Content Representation (see Section 8.4.2) and Payload header fields (see Section 8.4.3) with appropriate values.</w:t>
      </w:r>
    </w:p>
    <w:p w14:paraId="0233E435" w14:textId="39D1C79E" w:rsidR="0024556E" w:rsidRDefault="003102BE" w:rsidP="00A034FC">
      <w:pPr>
        <w:pStyle w:val="Heading4"/>
      </w:pPr>
      <w:bookmarkStart w:id="76" w:name="_Toc207608877"/>
      <w:r>
        <w:t>X.4</w:t>
      </w:r>
      <w:r w:rsidR="0024556E">
        <w:t>.3.3</w:t>
      </w:r>
      <w:r w:rsidR="0024556E">
        <w:tab/>
        <w:t>Response Payload</w:t>
      </w:r>
      <w:bookmarkEnd w:id="76"/>
    </w:p>
    <w:p w14:paraId="09348846" w14:textId="28F9B83B" w:rsidR="0024556E" w:rsidRDefault="00EA715A" w:rsidP="00FE3B13">
      <w:r>
        <w:t xml:space="preserve">A success response </w:t>
      </w:r>
      <w:r w:rsidR="008E3A18">
        <w:t>shall</w:t>
      </w:r>
      <w:r>
        <w:t xml:space="preserve"> have no payload.</w:t>
      </w:r>
    </w:p>
    <w:p w14:paraId="457413D2" w14:textId="07681A94" w:rsidR="00EA715A" w:rsidRDefault="00EA715A" w:rsidP="00FE3B13">
      <w:r w:rsidRPr="00EA715A">
        <w:t>A failure response payload may contain a Status Report describing any failures, warnings, or other useful information.</w:t>
      </w:r>
    </w:p>
    <w:p w14:paraId="58DD8317" w14:textId="2F2E6C77" w:rsidR="0024556E" w:rsidRDefault="003102BE" w:rsidP="00176148">
      <w:pPr>
        <w:pStyle w:val="Heading2"/>
      </w:pPr>
      <w:bookmarkStart w:id="77" w:name="_Toc207608878"/>
      <w:r>
        <w:t>X.5</w:t>
      </w:r>
      <w:r w:rsidR="0024556E">
        <w:tab/>
      </w:r>
      <w:r w:rsidR="00E0395F">
        <w:t xml:space="preserve">Update </w:t>
      </w:r>
      <w:r w:rsidR="00176148">
        <w:t>Transaction</w:t>
      </w:r>
      <w:bookmarkEnd w:id="77"/>
    </w:p>
    <w:p w14:paraId="1667810A" w14:textId="2ABF9D30" w:rsidR="00BB6552" w:rsidRPr="00BB6552" w:rsidRDefault="00BB6552" w:rsidP="00BB6552">
      <w:r w:rsidRPr="00BB6552">
        <w:t xml:space="preserve">This </w:t>
      </w:r>
      <w:r w:rsidR="004349EB">
        <w:t>T</w:t>
      </w:r>
      <w:r w:rsidRPr="00BB6552">
        <w:t xml:space="preserve">ransaction </w:t>
      </w:r>
      <w:r w:rsidR="00CD2AB7">
        <w:t xml:space="preserve">sets </w:t>
      </w:r>
      <w:r w:rsidRPr="00BB6552">
        <w:t xml:space="preserve">Attributes of an existing </w:t>
      </w:r>
      <w:r>
        <w:t>Modality Performed Procedure Step</w:t>
      </w:r>
      <w:r w:rsidRPr="00BB6552">
        <w:t xml:space="preserve">. It corresponds to the DIMSE </w:t>
      </w:r>
      <w:r>
        <w:t xml:space="preserve">MPPS </w:t>
      </w:r>
      <w:r w:rsidRPr="00BB6552">
        <w:t xml:space="preserve">N-SET </w:t>
      </w:r>
      <w:r w:rsidR="004349EB">
        <w:t>O</w:t>
      </w:r>
      <w:r w:rsidRPr="00BB6552">
        <w:t>peration</w:t>
      </w:r>
      <w:r>
        <w:t xml:space="preserve"> (see PS3.4, Section </w:t>
      </w:r>
      <w:r w:rsidR="00C0797D">
        <w:t>F.7.2.2</w:t>
      </w:r>
      <w:r>
        <w:t>)</w:t>
      </w:r>
      <w:r w:rsidRPr="00BB6552">
        <w:t>.</w:t>
      </w:r>
    </w:p>
    <w:p w14:paraId="3440C742" w14:textId="3F78368B" w:rsidR="0024556E" w:rsidRDefault="003102BE" w:rsidP="0024556E">
      <w:pPr>
        <w:pStyle w:val="Heading3"/>
      </w:pPr>
      <w:bookmarkStart w:id="78" w:name="_Toc207608879"/>
      <w:r>
        <w:t>X.5</w:t>
      </w:r>
      <w:r w:rsidR="0024556E">
        <w:t>.1</w:t>
      </w:r>
      <w:r w:rsidR="0024556E">
        <w:tab/>
        <w:t>Request</w:t>
      </w:r>
      <w:bookmarkEnd w:id="78"/>
    </w:p>
    <w:p w14:paraId="342905AC" w14:textId="77777777" w:rsidR="0024556E" w:rsidRDefault="0024556E" w:rsidP="0024556E">
      <w:r>
        <w:t>The request shall have the following syntax:</w:t>
      </w:r>
    </w:p>
    <w:p w14:paraId="57176B83" w14:textId="03BC6846" w:rsidR="007F2F0A" w:rsidRPr="000512CC" w:rsidRDefault="0044072E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POST</w:t>
      </w: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</w:t>
      </w:r>
      <w:r w:rsidR="007F2F0A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SP /modality-performed-procedure-steps/{mppsUID}</w:t>
      </w:r>
      <w:r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?update</w:t>
      </w:r>
      <w:r w:rsidR="007F2F0A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version CRLF </w:t>
      </w:r>
    </w:p>
    <w:p w14:paraId="38845675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47F5A67D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3600D709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4CB6809" w14:textId="6B618E29" w:rsidR="0024556E" w:rsidRPr="000512CC" w:rsidRDefault="007F2F0A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2A62DEDD" w14:textId="7513B2EC" w:rsidR="0024556E" w:rsidRDefault="003102BE" w:rsidP="0024556E">
      <w:pPr>
        <w:pStyle w:val="Heading4"/>
      </w:pPr>
      <w:bookmarkStart w:id="79" w:name="_Toc207608880"/>
      <w:r>
        <w:t>X.5</w:t>
      </w:r>
      <w:r w:rsidR="0024556E">
        <w:t>.1.1</w:t>
      </w:r>
      <w:r w:rsidR="0024556E">
        <w:tab/>
        <w:t>Target Resources</w:t>
      </w:r>
      <w:bookmarkEnd w:id="79"/>
    </w:p>
    <w:p w14:paraId="2E0C839A" w14:textId="17241E3A" w:rsidR="0024556E" w:rsidRPr="0024556E" w:rsidRDefault="00A07A1F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</w:t>
      </w:r>
      <w:r w:rsidR="00F537D5">
        <w:t xml:space="preserve">the provided </w:t>
      </w:r>
      <w:r>
        <w:t xml:space="preserve">MPPS </w:t>
      </w:r>
      <w:r w:rsidRPr="001A7FB6">
        <w:t>UID.</w:t>
      </w:r>
    </w:p>
    <w:p w14:paraId="31217114" w14:textId="66A84B6F" w:rsidR="0024556E" w:rsidRDefault="003102BE" w:rsidP="0024556E">
      <w:pPr>
        <w:pStyle w:val="Heading4"/>
      </w:pPr>
      <w:bookmarkStart w:id="80" w:name="_Toc207608881"/>
      <w:r>
        <w:t>X.5</w:t>
      </w:r>
      <w:r w:rsidR="0024556E">
        <w:t>.1.2</w:t>
      </w:r>
      <w:r w:rsidR="0024556E">
        <w:tab/>
        <w:t>Query Parameters</w:t>
      </w:r>
      <w:bookmarkEnd w:id="80"/>
    </w:p>
    <w:p w14:paraId="54313C30" w14:textId="5732E2FE" w:rsidR="008406B3" w:rsidRDefault="008406B3" w:rsidP="008406B3">
      <w:r>
        <w:t xml:space="preserve">The origin server shall support Query Parameters as required in Table </w:t>
      </w:r>
      <w:r w:rsidR="00E54DDE">
        <w:t>X.5.1.2-1</w:t>
      </w:r>
      <w:r>
        <w:t>.</w:t>
      </w:r>
    </w:p>
    <w:p w14:paraId="3341E46B" w14:textId="67797AFD" w:rsidR="008406B3" w:rsidRDefault="008406B3" w:rsidP="008406B3">
      <w:r>
        <w:t xml:space="preserve">The user agent shall supply in the request Query Parameters as required in Table </w:t>
      </w:r>
      <w:r w:rsidR="00E54DDE">
        <w:t>X.5.1.2-1</w:t>
      </w:r>
      <w:r>
        <w:t>.</w:t>
      </w:r>
    </w:p>
    <w:p w14:paraId="08CA1D27" w14:textId="5EB62A26" w:rsidR="00E54DDE" w:rsidRDefault="00E54DDE" w:rsidP="00E54DDE">
      <w:pPr>
        <w:pStyle w:val="TableTitle"/>
      </w:pPr>
      <w:r>
        <w:t>Table X.5.1.2-1</w:t>
      </w:r>
      <w:r>
        <w:tab/>
      </w:r>
      <w:r w:rsidRPr="00E54DDE">
        <w:t>Query Parameters by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8406B3" w14:paraId="49315483" w14:textId="77777777" w:rsidTr="00E54DDE">
        <w:tc>
          <w:tcPr>
            <w:tcW w:w="988" w:type="dxa"/>
            <w:vMerge w:val="restart"/>
          </w:tcPr>
          <w:p w14:paraId="72968A83" w14:textId="1305D206" w:rsidR="008406B3" w:rsidRPr="00E54DDE" w:rsidRDefault="008406B3" w:rsidP="00E54DDE">
            <w:pPr>
              <w:pStyle w:val="TableHeader"/>
            </w:pPr>
            <w:r w:rsidRPr="00E54DDE">
              <w:t>Key</w:t>
            </w:r>
          </w:p>
        </w:tc>
        <w:tc>
          <w:tcPr>
            <w:tcW w:w="3686" w:type="dxa"/>
            <w:vMerge w:val="restart"/>
          </w:tcPr>
          <w:p w14:paraId="144CC54B" w14:textId="02EB2E3B" w:rsidR="008406B3" w:rsidRPr="00E54DDE" w:rsidRDefault="008406B3" w:rsidP="00E54DDE">
            <w:pPr>
              <w:pStyle w:val="TableHeader"/>
            </w:pPr>
            <w:r w:rsidRPr="00E54DDE">
              <w:t>Resource</w:t>
            </w:r>
          </w:p>
        </w:tc>
        <w:tc>
          <w:tcPr>
            <w:tcW w:w="4676" w:type="dxa"/>
            <w:gridSpan w:val="2"/>
          </w:tcPr>
          <w:p w14:paraId="1B9F4BF2" w14:textId="04487AE8" w:rsidR="008406B3" w:rsidRPr="00E54DDE" w:rsidRDefault="008406B3" w:rsidP="00E54DDE">
            <w:pPr>
              <w:pStyle w:val="TableHeader"/>
            </w:pPr>
            <w:r w:rsidRPr="00E54DDE">
              <w:t>Usage</w:t>
            </w:r>
          </w:p>
        </w:tc>
      </w:tr>
      <w:tr w:rsidR="008406B3" w14:paraId="610CF45B" w14:textId="77777777" w:rsidTr="00E54DDE">
        <w:tc>
          <w:tcPr>
            <w:tcW w:w="988" w:type="dxa"/>
            <w:vMerge/>
          </w:tcPr>
          <w:p w14:paraId="49D049C1" w14:textId="4E0438DA" w:rsidR="008406B3" w:rsidRPr="00E54DDE" w:rsidRDefault="008406B3" w:rsidP="004C7F69">
            <w:pPr>
              <w:pStyle w:val="TableHeader"/>
            </w:pPr>
          </w:p>
        </w:tc>
        <w:tc>
          <w:tcPr>
            <w:tcW w:w="3686" w:type="dxa"/>
            <w:vMerge/>
          </w:tcPr>
          <w:p w14:paraId="56AA3FDD" w14:textId="1B9917EC" w:rsidR="008406B3" w:rsidRPr="00E54DDE" w:rsidRDefault="008406B3" w:rsidP="004C7F69">
            <w:pPr>
              <w:pStyle w:val="TableHeader"/>
            </w:pPr>
          </w:p>
        </w:tc>
        <w:tc>
          <w:tcPr>
            <w:tcW w:w="2338" w:type="dxa"/>
          </w:tcPr>
          <w:p w14:paraId="5C60D774" w14:textId="3D27F005" w:rsidR="008406B3" w:rsidRPr="00E54DDE" w:rsidRDefault="008406B3" w:rsidP="004C7F69">
            <w:pPr>
              <w:pStyle w:val="TableHeader"/>
            </w:pPr>
            <w:r w:rsidRPr="00E54DDE">
              <w:t>User Agent</w:t>
            </w:r>
          </w:p>
        </w:tc>
        <w:tc>
          <w:tcPr>
            <w:tcW w:w="2338" w:type="dxa"/>
          </w:tcPr>
          <w:p w14:paraId="0A3652A3" w14:textId="6D4FA245" w:rsidR="008406B3" w:rsidRPr="00E54DDE" w:rsidRDefault="008406B3" w:rsidP="004C7F69">
            <w:pPr>
              <w:pStyle w:val="TableHeader"/>
            </w:pPr>
            <w:r w:rsidRPr="00E54DDE">
              <w:t>Origin Server</w:t>
            </w:r>
          </w:p>
        </w:tc>
      </w:tr>
      <w:tr w:rsidR="008406B3" w14:paraId="2380EDCD" w14:textId="77777777" w:rsidTr="00E54DDE">
        <w:tc>
          <w:tcPr>
            <w:tcW w:w="988" w:type="dxa"/>
          </w:tcPr>
          <w:p w14:paraId="4907294A" w14:textId="738A46CC" w:rsidR="008406B3" w:rsidRDefault="008406B3" w:rsidP="00E54DDE">
            <w:pPr>
              <w:pStyle w:val="TableEntry"/>
            </w:pPr>
            <w:r>
              <w:t>update</w:t>
            </w:r>
          </w:p>
        </w:tc>
        <w:tc>
          <w:tcPr>
            <w:tcW w:w="3686" w:type="dxa"/>
          </w:tcPr>
          <w:p w14:paraId="32C7DABE" w14:textId="3DAE0E9B" w:rsidR="008406B3" w:rsidRDefault="008406B3" w:rsidP="00E54DDE">
            <w:pPr>
              <w:pStyle w:val="TableEntry"/>
            </w:pPr>
            <w:r>
              <w:t>Modality Performed Procedure Step</w:t>
            </w:r>
          </w:p>
        </w:tc>
        <w:tc>
          <w:tcPr>
            <w:tcW w:w="2338" w:type="dxa"/>
          </w:tcPr>
          <w:p w14:paraId="381F8337" w14:textId="723B4EBC" w:rsidR="008406B3" w:rsidRDefault="00E54DDE" w:rsidP="00E54DDE">
            <w:pPr>
              <w:pStyle w:val="TableEntry"/>
            </w:pPr>
            <w:r>
              <w:t>M</w:t>
            </w:r>
          </w:p>
        </w:tc>
        <w:tc>
          <w:tcPr>
            <w:tcW w:w="2338" w:type="dxa"/>
          </w:tcPr>
          <w:p w14:paraId="2BF9A6CE" w14:textId="6EF2BFB3" w:rsidR="008406B3" w:rsidRDefault="00E54DDE" w:rsidP="00E54DDE">
            <w:pPr>
              <w:pStyle w:val="TableEntry"/>
            </w:pPr>
            <w:r>
              <w:t>M</w:t>
            </w:r>
          </w:p>
        </w:tc>
      </w:tr>
    </w:tbl>
    <w:p w14:paraId="3D3AB122" w14:textId="4EEA1652" w:rsidR="004C7F69" w:rsidRDefault="004C7F69" w:rsidP="004C7F69">
      <w:bookmarkStart w:id="81" w:name="_Toc207608882"/>
      <w:r w:rsidRPr="00F537D5">
        <w:t>The "</w:t>
      </w:r>
      <w:r>
        <w:t>update</w:t>
      </w:r>
      <w:r w:rsidRPr="00F537D5">
        <w:t xml:space="preserve">" parameter </w:t>
      </w:r>
      <w:r>
        <w:t xml:space="preserve">indicates that this is an update of an existing Modality Performed Procedure Step identified by the provided MPPS UID and distinguishes an Update Transaction from a Create Transaction. </w:t>
      </w:r>
    </w:p>
    <w:p w14:paraId="5CCE6A72" w14:textId="68C5B7CB" w:rsidR="0024556E" w:rsidRDefault="003102BE" w:rsidP="0024556E">
      <w:pPr>
        <w:pStyle w:val="Heading4"/>
      </w:pPr>
      <w:r>
        <w:t>X.5</w:t>
      </w:r>
      <w:r w:rsidR="0024556E">
        <w:t>.1.3</w:t>
      </w:r>
      <w:r w:rsidR="0024556E">
        <w:tab/>
        <w:t>Request Header Fields</w:t>
      </w:r>
      <w:bookmarkEnd w:id="81"/>
    </w:p>
    <w:p w14:paraId="336E600D" w14:textId="41EB3CDE" w:rsidR="00A07A1F" w:rsidRDefault="00A07A1F" w:rsidP="00A07A1F">
      <w:r>
        <w:t xml:space="preserve">The origin server shall support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2C67A6F2" w14:textId="22F97BB4" w:rsidR="00A07A1F" w:rsidRDefault="00A07A1F" w:rsidP="00A07A1F">
      <w:r>
        <w:t xml:space="preserve">The user agent shall supply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1F7C4BB0" w14:textId="2260305C" w:rsidR="00A07A1F" w:rsidRDefault="00A07A1F" w:rsidP="00A07A1F">
      <w:pPr>
        <w:pStyle w:val="TableTitle"/>
        <w:keepNext/>
      </w:pPr>
      <w:r w:rsidRPr="00F201D1">
        <w:lastRenderedPageBreak/>
        <w:t xml:space="preserve">Table </w:t>
      </w:r>
      <w:r w:rsidR="003102BE">
        <w:t>X.5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7A1F" w:rsidRPr="00F201D1" w14:paraId="042A009F" w14:textId="77777777" w:rsidTr="00652BF8">
        <w:tc>
          <w:tcPr>
            <w:tcW w:w="846" w:type="dxa"/>
            <w:vMerge w:val="restart"/>
          </w:tcPr>
          <w:p w14:paraId="7E705422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6589B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004707AA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3FFDBC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7A1F" w:rsidRPr="00F201D1" w14:paraId="768BC949" w14:textId="77777777" w:rsidTr="00652BF8">
        <w:tc>
          <w:tcPr>
            <w:tcW w:w="846" w:type="dxa"/>
            <w:vMerge/>
          </w:tcPr>
          <w:p w14:paraId="5A667A93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87936B1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4D33DD3F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59BB9586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C641524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7A1F" w14:paraId="4F5377C0" w14:textId="77777777" w:rsidTr="00652BF8">
        <w:tc>
          <w:tcPr>
            <w:tcW w:w="846" w:type="dxa"/>
          </w:tcPr>
          <w:p w14:paraId="6BB5F319" w14:textId="77777777" w:rsidR="00A07A1F" w:rsidRDefault="00A07A1F" w:rsidP="00652BF8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3E3BF068" w14:textId="77777777" w:rsidR="00A07A1F" w:rsidRDefault="00A07A1F" w:rsidP="00652BF8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1C829608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8C278FC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37A851B6" w14:textId="77777777" w:rsidR="00A07A1F" w:rsidRDefault="00A07A1F" w:rsidP="00652BF8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75D67658" w14:textId="77777777" w:rsidR="0024556E" w:rsidRDefault="0024556E" w:rsidP="0024556E"/>
    <w:p w14:paraId="344B7F77" w14:textId="6E7E4A43" w:rsidR="00164284" w:rsidRPr="0024556E" w:rsidRDefault="00164284" w:rsidP="0024556E">
      <w:r>
        <w:t xml:space="preserve">See </w:t>
      </w:r>
      <w:r w:rsidR="00AB3E47">
        <w:t xml:space="preserve">also </w:t>
      </w:r>
      <w:r>
        <w:t>Section 8.4.</w:t>
      </w:r>
    </w:p>
    <w:p w14:paraId="3F87137E" w14:textId="38A3D5E2" w:rsidR="0024556E" w:rsidRDefault="003102BE" w:rsidP="0024556E">
      <w:pPr>
        <w:pStyle w:val="Heading4"/>
      </w:pPr>
      <w:bookmarkStart w:id="82" w:name="_Toc207608883"/>
      <w:r>
        <w:t>X.5</w:t>
      </w:r>
      <w:r w:rsidR="0024556E">
        <w:t>.1.4</w:t>
      </w:r>
      <w:r w:rsidR="0024556E">
        <w:tab/>
        <w:t>Request Payload</w:t>
      </w:r>
      <w:bookmarkEnd w:id="82"/>
    </w:p>
    <w:p w14:paraId="66CCDD82" w14:textId="77777777" w:rsidR="00A07A1F" w:rsidRDefault="00A07A1F" w:rsidP="00A07A1F">
      <w:r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3C0396A0" w14:textId="4E0639DC" w:rsidR="0024556E" w:rsidRPr="0024556E" w:rsidRDefault="00A07A1F" w:rsidP="00A07A1F">
      <w:r>
        <w:t xml:space="preserve">The </w:t>
      </w:r>
      <w:r w:rsidR="0036637A">
        <w:t>Modality Performed Procedure Step</w:t>
      </w:r>
      <w:r>
        <w:t xml:space="preserve"> attributes </w:t>
      </w:r>
      <w:r w:rsidR="00874FA7">
        <w:t xml:space="preserve">in the payload shall comply </w:t>
      </w:r>
      <w:r>
        <w:t xml:space="preserve">with </w:t>
      </w:r>
      <w:r w:rsidR="00874FA7">
        <w:t xml:space="preserve">the SCU requirements in the Usage N-SET (SCU/SCP) column of </w:t>
      </w:r>
      <w:r>
        <w:t>PS3.4, Table F.7.2-1</w:t>
      </w:r>
      <w:r w:rsidR="00557F67">
        <w:t xml:space="preserve"> </w:t>
      </w:r>
      <w:r w:rsidR="00874FA7">
        <w:t>”</w:t>
      </w:r>
      <w:r w:rsidR="00874FA7" w:rsidRPr="00874FA7">
        <w:t>Modality Performed Procedure Step SOP Class N-CREATE, N-SET and Final State Attributes</w:t>
      </w:r>
      <w:r w:rsidR="00874FA7">
        <w:t>”</w:t>
      </w:r>
      <w:r>
        <w:t>.</w:t>
      </w:r>
    </w:p>
    <w:p w14:paraId="70B64766" w14:textId="36B76425" w:rsidR="0024556E" w:rsidRDefault="003102BE" w:rsidP="0024556E">
      <w:pPr>
        <w:pStyle w:val="Heading3"/>
      </w:pPr>
      <w:bookmarkStart w:id="83" w:name="_Toc207608884"/>
      <w:r>
        <w:t>X.5</w:t>
      </w:r>
      <w:r w:rsidR="0024556E">
        <w:t>.2</w:t>
      </w:r>
      <w:r w:rsidR="0024556E">
        <w:tab/>
        <w:t>Behavior</w:t>
      </w:r>
      <w:bookmarkEnd w:id="83"/>
    </w:p>
    <w:p w14:paraId="1BDDF4A4" w14:textId="2C646D8B" w:rsidR="0024556E" w:rsidRPr="0024556E" w:rsidRDefault="00A07A1F" w:rsidP="0024556E">
      <w:r>
        <w:t xml:space="preserve">The origin server shall update the </w:t>
      </w:r>
      <w:r w:rsidR="0036637A">
        <w:t>Modality Performed Procedure Step</w:t>
      </w:r>
      <w:r>
        <w:t xml:space="preserve"> identified by the provided MPPS UID with the provided attributes in the payload.</w:t>
      </w:r>
      <w:ins w:id="84" w:author="Jeroen Medema" w:date="2025-09-02T10:31:00Z" w16du:dateUtc="2025-09-02T08:31:00Z">
        <w:r w:rsidR="00485A0E">
          <w:t xml:space="preserve"> </w:t>
        </w:r>
      </w:ins>
      <w:r w:rsidR="003A6B7A" w:rsidRPr="009936B0">
        <w:t xml:space="preserve">The origin server shall </w:t>
      </w:r>
      <w:r w:rsidR="003A6B7A">
        <w:t>update</w:t>
      </w:r>
      <w:r w:rsidR="003A6B7A" w:rsidRPr="009936B0">
        <w:t xml:space="preserve"> and maintain the </w:t>
      </w:r>
      <w:r w:rsidR="003A6B7A">
        <w:t xml:space="preserve">Modality Performed Procedure Step </w:t>
      </w:r>
      <w:r w:rsidR="003A6B7A" w:rsidRPr="009936B0">
        <w:t xml:space="preserve">as specified by the SCP behavior defined in </w:t>
      </w:r>
      <w:r w:rsidR="003A6B7A">
        <w:t>Section F.7.2.</w:t>
      </w:r>
      <w:r w:rsidR="003A6B7A">
        <w:t>2</w:t>
      </w:r>
      <w:r w:rsidR="003A6B7A" w:rsidRPr="009936B0">
        <w:t xml:space="preserve"> in PS3.4.</w:t>
      </w:r>
    </w:p>
    <w:p w14:paraId="2CFEF04D" w14:textId="786E9A91" w:rsidR="0024556E" w:rsidRDefault="003102BE" w:rsidP="0024556E">
      <w:pPr>
        <w:pStyle w:val="Heading3"/>
      </w:pPr>
      <w:bookmarkStart w:id="85" w:name="_Toc207608885"/>
      <w:r>
        <w:t>X.5</w:t>
      </w:r>
      <w:r w:rsidR="0024556E">
        <w:t>.3</w:t>
      </w:r>
      <w:r w:rsidR="0024556E">
        <w:tab/>
        <w:t>Response</w:t>
      </w:r>
      <w:bookmarkEnd w:id="85"/>
    </w:p>
    <w:p w14:paraId="2B70FEFE" w14:textId="77777777" w:rsidR="00A07A1F" w:rsidRDefault="00A07A1F" w:rsidP="00A07A1F">
      <w:r>
        <w:t>The response shall have the following syntax:</w:t>
      </w:r>
    </w:p>
    <w:p w14:paraId="28F31BCF" w14:textId="77777777" w:rsidR="00A07A1F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39B435EC" w14:textId="77777777" w:rsidR="00FF56E3" w:rsidRDefault="00FF56E3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FF56E3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4B5580B4" w14:textId="273F1277" w:rsidR="0024556E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7FD0C9D" w14:textId="027E57CC" w:rsidR="004B2751" w:rsidRPr="000512CC" w:rsidRDefault="004B2751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D3C1759" w14:textId="77777777" w:rsidR="00A07A1F" w:rsidRPr="00A07A1F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2A376537" w14:textId="703525FE" w:rsidR="0024556E" w:rsidRDefault="003102BE" w:rsidP="00A034FC">
      <w:pPr>
        <w:pStyle w:val="Heading4"/>
      </w:pPr>
      <w:bookmarkStart w:id="86" w:name="_Toc207608886"/>
      <w:r>
        <w:t>X.5</w:t>
      </w:r>
      <w:r w:rsidR="0024556E">
        <w:t>.3.1</w:t>
      </w:r>
      <w:r w:rsidR="0024556E">
        <w:tab/>
        <w:t>Status Codes</w:t>
      </w:r>
      <w:bookmarkEnd w:id="86"/>
    </w:p>
    <w:p w14:paraId="5A68A45B" w14:textId="5254A609" w:rsidR="004B2751" w:rsidRDefault="004B2751" w:rsidP="004B2751">
      <w:r>
        <w:t xml:space="preserve">Table </w:t>
      </w:r>
      <w:r w:rsidR="003102BE">
        <w:t>X.5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7B76117E" w14:textId="2C20F95D" w:rsidR="004B2751" w:rsidRDefault="004B2751" w:rsidP="004B2751">
      <w:pPr>
        <w:pStyle w:val="TableTitle"/>
      </w:pPr>
      <w:r w:rsidRPr="00D21308">
        <w:t xml:space="preserve">Table </w:t>
      </w:r>
      <w:r w:rsidR="003102BE">
        <w:t>X.5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4B2751" w:rsidRPr="00F568A6" w14:paraId="1DDB1327" w14:textId="77777777" w:rsidTr="00652BF8">
        <w:tc>
          <w:tcPr>
            <w:tcW w:w="1129" w:type="dxa"/>
          </w:tcPr>
          <w:p w14:paraId="7B8A1830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7BCEEEBB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4CA98188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4B2751" w14:paraId="739E1DE8" w14:textId="77777777" w:rsidTr="00652BF8">
        <w:tc>
          <w:tcPr>
            <w:tcW w:w="1129" w:type="dxa"/>
          </w:tcPr>
          <w:p w14:paraId="787A8359" w14:textId="77777777" w:rsidR="004B2751" w:rsidRDefault="004B2751" w:rsidP="00652BF8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0F0DF8C7" w14:textId="77777777" w:rsidR="004B2751" w:rsidRDefault="004B2751" w:rsidP="00652BF8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260D9F1F" w14:textId="7716D2F5" w:rsidR="004B2751" w:rsidRDefault="004B2751" w:rsidP="00652BF8">
            <w:pPr>
              <w:pStyle w:val="TableEntry"/>
            </w:pPr>
            <w:r w:rsidRPr="00D21308">
              <w:t xml:space="preserve">The origin server </w:t>
            </w:r>
            <w:r>
              <w:t xml:space="preserve">has updated the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4B2751" w14:paraId="5E30CE97" w14:textId="77777777" w:rsidTr="00652BF8">
        <w:tc>
          <w:tcPr>
            <w:tcW w:w="1129" w:type="dxa"/>
            <w:vMerge w:val="restart"/>
          </w:tcPr>
          <w:p w14:paraId="13EE4F96" w14:textId="267CBB7B" w:rsidR="004B2751" w:rsidRDefault="004B2751" w:rsidP="00652BF8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386FDC2C" w14:textId="77777777" w:rsidR="004B2751" w:rsidRDefault="004B2751" w:rsidP="00652BF8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65E640B" w14:textId="566B73E8" w:rsidR="004B2751" w:rsidRDefault="004B2751" w:rsidP="00652BF8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update </w:t>
            </w:r>
            <w:r w:rsidRPr="00D21308">
              <w:t>request because of errors in the request headers or parameters.</w:t>
            </w:r>
          </w:p>
        </w:tc>
      </w:tr>
      <w:tr w:rsidR="00965AB5" w14:paraId="6C0D26BE" w14:textId="77777777" w:rsidTr="00652BF8">
        <w:tc>
          <w:tcPr>
            <w:tcW w:w="1129" w:type="dxa"/>
            <w:vMerge/>
          </w:tcPr>
          <w:p w14:paraId="6173B640" w14:textId="77777777" w:rsidR="00965AB5" w:rsidRDefault="00965AB5" w:rsidP="00652BF8">
            <w:pPr>
              <w:pStyle w:val="TableEntry"/>
            </w:pPr>
          </w:p>
        </w:tc>
        <w:tc>
          <w:tcPr>
            <w:tcW w:w="2694" w:type="dxa"/>
          </w:tcPr>
          <w:p w14:paraId="2F239097" w14:textId="012FACD5" w:rsidR="00965AB5" w:rsidRDefault="00965AB5" w:rsidP="00652BF8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026EB472" w14:textId="5E238BFE" w:rsidR="00965AB5" w:rsidRPr="00D21308" w:rsidRDefault="00933CB1" w:rsidP="00652BF8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4B2751" w14:paraId="51317694" w14:textId="77777777" w:rsidTr="00652BF8">
        <w:tc>
          <w:tcPr>
            <w:tcW w:w="1129" w:type="dxa"/>
            <w:vMerge/>
          </w:tcPr>
          <w:p w14:paraId="11725378" w14:textId="77777777" w:rsidR="004B2751" w:rsidRDefault="004B2751" w:rsidP="00652BF8">
            <w:pPr>
              <w:pStyle w:val="TableEntry"/>
            </w:pPr>
          </w:p>
        </w:tc>
        <w:tc>
          <w:tcPr>
            <w:tcW w:w="2694" w:type="dxa"/>
          </w:tcPr>
          <w:p w14:paraId="69F8E98C" w14:textId="77777777" w:rsidR="004B2751" w:rsidRDefault="004B2751" w:rsidP="00652BF8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0D24A097" w14:textId="31A6E1F9" w:rsidR="004B2751" w:rsidRDefault="004B2751" w:rsidP="00652BF8">
            <w:pPr>
              <w:pStyle w:val="TableEntry"/>
            </w:pPr>
            <w:r w:rsidRPr="00D21308">
              <w:t xml:space="preserve">The origin server cannot </w:t>
            </w:r>
            <w:r>
              <w:t xml:space="preserve">update the </w:t>
            </w:r>
            <w:r w:rsidR="00D22BFF">
              <w:t xml:space="preserve">target </w:t>
            </w:r>
            <w:r w:rsidR="0036637A">
              <w:t>Modality Performed Procedure Step</w:t>
            </w:r>
            <w:r>
              <w:t xml:space="preserve">, for instance </w:t>
            </w:r>
            <w:r w:rsidRPr="00D21308">
              <w:t xml:space="preserve">because the </w:t>
            </w:r>
            <w:r>
              <w:t xml:space="preserve">changes </w:t>
            </w:r>
            <w:r w:rsidRPr="00D21308">
              <w:t xml:space="preserve">provided </w:t>
            </w:r>
            <w:r>
              <w:t xml:space="preserve">are incompatible with the data </w:t>
            </w:r>
            <w:r w:rsidR="00AC7023">
              <w:t>of</w:t>
            </w:r>
            <w:r>
              <w:t xml:space="preserve"> the </w:t>
            </w:r>
            <w:r w:rsidR="00D22BFF">
              <w:t>target</w:t>
            </w:r>
            <w:r>
              <w:t xml:space="preserve"> </w:t>
            </w:r>
            <w:r w:rsidR="0036637A">
              <w:t>Modality Performed Procedure Step</w:t>
            </w:r>
            <w:r w:rsidRPr="00D21308">
              <w:t>.</w:t>
            </w:r>
          </w:p>
        </w:tc>
      </w:tr>
      <w:tr w:rsidR="00933CB1" w14:paraId="5F92A8E7" w14:textId="77777777" w:rsidTr="00652BF8">
        <w:tc>
          <w:tcPr>
            <w:tcW w:w="1129" w:type="dxa"/>
            <w:vMerge/>
          </w:tcPr>
          <w:p w14:paraId="0B68F69F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54C9DCEB" w14:textId="3D666B74" w:rsidR="00933CB1" w:rsidRDefault="00933CB1" w:rsidP="00933CB1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5F2D1530" w14:textId="1B645295" w:rsidR="00933CB1" w:rsidRPr="00D21308" w:rsidRDefault="00933CB1" w:rsidP="00933CB1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33CB1" w14:paraId="437E981C" w14:textId="77777777" w:rsidTr="00652BF8">
        <w:tc>
          <w:tcPr>
            <w:tcW w:w="1129" w:type="dxa"/>
            <w:vMerge/>
          </w:tcPr>
          <w:p w14:paraId="719EEEAB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79370D54" w14:textId="77777777" w:rsidR="00933CB1" w:rsidRDefault="00933CB1" w:rsidP="00933CB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50074F6B" w14:textId="13928FE5" w:rsidR="00933CB1" w:rsidRDefault="00933CB1" w:rsidP="00933CB1">
            <w:pPr>
              <w:pStyle w:val="TableEntry"/>
            </w:pPr>
            <w:r w:rsidRPr="00F568A6">
              <w:t xml:space="preserve">The origin server cannot handle the </w:t>
            </w:r>
            <w:r>
              <w:t>creation of the Modality Performed Procedure Step</w:t>
            </w:r>
            <w:r w:rsidRPr="00F568A6">
              <w:t>; this may be a temporal or permanent state.</w:t>
            </w:r>
          </w:p>
        </w:tc>
      </w:tr>
    </w:tbl>
    <w:p w14:paraId="2A32B112" w14:textId="77777777" w:rsidR="0024556E" w:rsidRDefault="0024556E" w:rsidP="0024556E"/>
    <w:p w14:paraId="017ABF9A" w14:textId="3F5A13D8" w:rsidR="004B2751" w:rsidRDefault="004B2751" w:rsidP="001046E2">
      <w:pPr>
        <w:pStyle w:val="Note"/>
      </w:pPr>
      <w:r>
        <w:t>Note</w:t>
      </w:r>
      <w:r>
        <w:tab/>
      </w:r>
      <w:r w:rsidR="00050FC4">
        <w:t>When it is requested that attributes are to be updated while these have not been made available at creation time, a</w:t>
      </w:r>
      <w:r>
        <w:t xml:space="preserve"> 409 (Conflict) can be returned</w:t>
      </w:r>
      <w:r w:rsidR="00050FC4">
        <w:t>; this is the case</w:t>
      </w:r>
      <w:r>
        <w:t xml:space="preserve"> </w:t>
      </w:r>
      <w:r w:rsidR="00050FC4">
        <w:t xml:space="preserve">when </w:t>
      </w:r>
      <w:r>
        <w:t xml:space="preserve">PS3.4, Table F.7.2-1 </w:t>
      </w:r>
      <w:r w:rsidR="00050FC4">
        <w:t xml:space="preserve">specifies that these attributes </w:t>
      </w:r>
      <w:r>
        <w:t xml:space="preserve">should have been made available at </w:t>
      </w:r>
      <w:r w:rsidR="00050FC4">
        <w:t xml:space="preserve">creation </w:t>
      </w:r>
      <w:r>
        <w:t>time.</w:t>
      </w:r>
    </w:p>
    <w:p w14:paraId="78E7F1A2" w14:textId="77777777" w:rsidR="001046E2" w:rsidRPr="004833A3" w:rsidRDefault="001046E2" w:rsidP="001046E2">
      <w:pPr>
        <w:pStyle w:val="Note"/>
      </w:pPr>
    </w:p>
    <w:p w14:paraId="75BFBAF4" w14:textId="6FB79D3D" w:rsidR="0024556E" w:rsidRDefault="003102BE" w:rsidP="00A034FC">
      <w:pPr>
        <w:pStyle w:val="Heading4"/>
      </w:pPr>
      <w:bookmarkStart w:id="87" w:name="_Toc207608887"/>
      <w:r>
        <w:t>X.5</w:t>
      </w:r>
      <w:r w:rsidR="0024556E">
        <w:t>.3.2</w:t>
      </w:r>
      <w:r w:rsidR="0024556E">
        <w:tab/>
        <w:t>Response Header Fields</w:t>
      </w:r>
      <w:bookmarkEnd w:id="87"/>
    </w:p>
    <w:p w14:paraId="54D1B380" w14:textId="7DA79C56" w:rsidR="004B2751" w:rsidRDefault="004B2751" w:rsidP="004B2751">
      <w:r w:rsidRPr="00EA715A">
        <w:t xml:space="preserve">The origin server shall support header fields as required in Table </w:t>
      </w:r>
      <w:r w:rsidR="003102BE">
        <w:t>X.5</w:t>
      </w:r>
      <w:r w:rsidRPr="00EA715A">
        <w:t>.3-2.</w:t>
      </w:r>
    </w:p>
    <w:p w14:paraId="0BE00933" w14:textId="1D830916" w:rsidR="004B2751" w:rsidRDefault="004B2751" w:rsidP="004B2751">
      <w:pPr>
        <w:pStyle w:val="TableTitle"/>
        <w:keepNext/>
      </w:pPr>
      <w:r w:rsidRPr="009E04E1">
        <w:t xml:space="preserve">Table </w:t>
      </w:r>
      <w:r w:rsidR="003102BE">
        <w:t>X.5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540"/>
        <w:gridCol w:w="1985"/>
      </w:tblGrid>
      <w:tr w:rsidR="004B2751" w:rsidRPr="00F201D1" w14:paraId="3A6E9E38" w14:textId="77777777" w:rsidTr="000C4DD7">
        <w:trPr>
          <w:jc w:val="center"/>
        </w:trPr>
        <w:tc>
          <w:tcPr>
            <w:tcW w:w="1991" w:type="dxa"/>
          </w:tcPr>
          <w:p w14:paraId="2CCD98E2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666EE825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540" w:type="dxa"/>
          </w:tcPr>
          <w:p w14:paraId="47CCCFAC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5" w:type="dxa"/>
          </w:tcPr>
          <w:p w14:paraId="1747D978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4B2751" w14:paraId="284EA805" w14:textId="77777777" w:rsidTr="000C4DD7">
        <w:trPr>
          <w:jc w:val="center"/>
        </w:trPr>
        <w:tc>
          <w:tcPr>
            <w:tcW w:w="1991" w:type="dxa"/>
          </w:tcPr>
          <w:p w14:paraId="40B8AB14" w14:textId="77777777" w:rsidR="004B2751" w:rsidRDefault="004B2751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0787E4DA" w14:textId="77777777" w:rsidR="004B2751" w:rsidRDefault="004B2751" w:rsidP="00652BF8">
            <w:pPr>
              <w:pStyle w:val="TableEntry"/>
            </w:pPr>
            <w:r>
              <w:t>media-type</w:t>
            </w:r>
          </w:p>
        </w:tc>
        <w:tc>
          <w:tcPr>
            <w:tcW w:w="2540" w:type="dxa"/>
          </w:tcPr>
          <w:p w14:paraId="036336B9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1036FB2D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634E2D1F" w14:textId="77777777" w:rsidTr="000C4DD7">
        <w:trPr>
          <w:jc w:val="center"/>
        </w:trPr>
        <w:tc>
          <w:tcPr>
            <w:tcW w:w="1991" w:type="dxa"/>
          </w:tcPr>
          <w:p w14:paraId="6C9083E8" w14:textId="77777777" w:rsidR="004B2751" w:rsidRDefault="004B2751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7F214F0B" w14:textId="77777777" w:rsidR="004B2751" w:rsidRDefault="004B2751" w:rsidP="00652BF8">
            <w:pPr>
              <w:pStyle w:val="TableEntry"/>
            </w:pPr>
            <w:r>
              <w:t>encoding</w:t>
            </w:r>
          </w:p>
        </w:tc>
        <w:tc>
          <w:tcPr>
            <w:tcW w:w="2540" w:type="dxa"/>
          </w:tcPr>
          <w:p w14:paraId="3BE24B43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736E2353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5339580C" w14:textId="77777777" w:rsidTr="000C4DD7">
        <w:trPr>
          <w:jc w:val="center"/>
        </w:trPr>
        <w:tc>
          <w:tcPr>
            <w:tcW w:w="1991" w:type="dxa"/>
          </w:tcPr>
          <w:p w14:paraId="4925F5C6" w14:textId="77777777" w:rsidR="004B2751" w:rsidRDefault="004B2751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50527BE7" w14:textId="77777777" w:rsidR="004B2751" w:rsidRDefault="004B2751" w:rsidP="00652BF8">
            <w:pPr>
              <w:pStyle w:val="TableEntry"/>
            </w:pPr>
            <w:r>
              <w:t>uint</w:t>
            </w:r>
          </w:p>
        </w:tc>
        <w:tc>
          <w:tcPr>
            <w:tcW w:w="2540" w:type="dxa"/>
          </w:tcPr>
          <w:p w14:paraId="076837FF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4438D467" w14:textId="77777777" w:rsidR="004B2751" w:rsidRDefault="004B2751" w:rsidP="00652BF8">
            <w:pPr>
              <w:pStyle w:val="TableEntry"/>
            </w:pPr>
            <w:r>
              <w:t>See section 8.4.3.</w:t>
            </w:r>
          </w:p>
        </w:tc>
      </w:tr>
    </w:tbl>
    <w:p w14:paraId="59F39C06" w14:textId="77777777" w:rsidR="004B2751" w:rsidRDefault="004B2751" w:rsidP="004B2751"/>
    <w:p w14:paraId="71B57FF2" w14:textId="77777777" w:rsidR="004B2751" w:rsidRDefault="004B2751" w:rsidP="004B2751">
      <w:r>
        <w:t>All success responses shall also contain the Content Representation (see Section 8.4.2) and Payload header fields (see Section 8.4.3) with appropriate values.</w:t>
      </w:r>
    </w:p>
    <w:p w14:paraId="1DA5E76D" w14:textId="108CFFD3" w:rsidR="0024556E" w:rsidRDefault="003102BE" w:rsidP="00A034FC">
      <w:pPr>
        <w:pStyle w:val="Heading4"/>
      </w:pPr>
      <w:bookmarkStart w:id="88" w:name="_Toc207608888"/>
      <w:r>
        <w:t>X.5</w:t>
      </w:r>
      <w:r w:rsidR="0024556E">
        <w:t>.3.3</w:t>
      </w:r>
      <w:r w:rsidR="0024556E">
        <w:tab/>
        <w:t>Response Payload</w:t>
      </w:r>
      <w:bookmarkEnd w:id="88"/>
    </w:p>
    <w:p w14:paraId="2C52CE9E" w14:textId="77777777" w:rsidR="004B2751" w:rsidRDefault="004B2751" w:rsidP="004B2751">
      <w:r>
        <w:t>A success response should have no payload.</w:t>
      </w:r>
    </w:p>
    <w:p w14:paraId="00AC102D" w14:textId="290DCA1E" w:rsidR="0024556E" w:rsidRPr="00FE3B13" w:rsidRDefault="004B2751" w:rsidP="0024556E">
      <w:r w:rsidRPr="00EA715A">
        <w:t>A failure response payload may contain a Status Report describing any failures, warnings, or other useful information.</w:t>
      </w:r>
    </w:p>
    <w:p w14:paraId="43DFE7E2" w14:textId="696C9230" w:rsidR="000463B8" w:rsidRDefault="003102BE" w:rsidP="000463B8">
      <w:pPr>
        <w:pStyle w:val="Heading2"/>
      </w:pPr>
      <w:bookmarkStart w:id="89" w:name="_Toc207608889"/>
      <w:r>
        <w:t>X.6</w:t>
      </w:r>
      <w:r w:rsidR="000463B8">
        <w:tab/>
      </w:r>
      <w:r w:rsidR="0002232E">
        <w:t>Retrieve</w:t>
      </w:r>
      <w:r w:rsidR="000463B8" w:rsidRPr="000463B8">
        <w:t xml:space="preserve"> </w:t>
      </w:r>
      <w:r w:rsidR="008A3F31">
        <w:t>T</w:t>
      </w:r>
      <w:r w:rsidR="000463B8">
        <w:t>ransaction</w:t>
      </w:r>
      <w:bookmarkEnd w:id="89"/>
    </w:p>
    <w:p w14:paraId="24D255E9" w14:textId="5850CF98" w:rsidR="00E36BEF" w:rsidRPr="00E36BEF" w:rsidRDefault="00E36BEF" w:rsidP="00E36BEF">
      <w:r w:rsidRPr="00E36BEF">
        <w:t xml:space="preserve">This </w:t>
      </w:r>
      <w:r w:rsidR="004349EB">
        <w:t>T</w:t>
      </w:r>
      <w:r w:rsidRPr="00E36BEF">
        <w:t xml:space="preserve">ransaction retrieves </w:t>
      </w:r>
      <w:r>
        <w:t>a</w:t>
      </w:r>
      <w:r w:rsidR="003D0AED">
        <w:t>n existing</w:t>
      </w:r>
      <w:r>
        <w:t xml:space="preserve"> Modality Performed Procedure Step</w:t>
      </w:r>
      <w:r w:rsidRPr="00E36BEF">
        <w:t xml:space="preserve">. It corresponds to the </w:t>
      </w:r>
      <w:r>
        <w:t xml:space="preserve">MPPS </w:t>
      </w:r>
      <w:r w:rsidRPr="00E36BEF">
        <w:t xml:space="preserve">DIMSE N-GET </w:t>
      </w:r>
      <w:r w:rsidR="004349EB">
        <w:t>O</w:t>
      </w:r>
      <w:r w:rsidRPr="00E36BEF">
        <w:t>peration</w:t>
      </w:r>
      <w:r w:rsidR="00C0797D">
        <w:t xml:space="preserve"> (see PS3.4, Section F.8.2.1)</w:t>
      </w:r>
      <w:r w:rsidRPr="00E36BEF">
        <w:t>.</w:t>
      </w:r>
    </w:p>
    <w:p w14:paraId="65171635" w14:textId="0078B940" w:rsidR="000463B8" w:rsidRDefault="003102BE" w:rsidP="000463B8">
      <w:pPr>
        <w:pStyle w:val="Heading3"/>
      </w:pPr>
      <w:bookmarkStart w:id="90" w:name="_Toc207608890"/>
      <w:r>
        <w:t>X.6</w:t>
      </w:r>
      <w:r w:rsidR="000463B8">
        <w:t>.1</w:t>
      </w:r>
      <w:r w:rsidR="000463B8">
        <w:tab/>
        <w:t>Request</w:t>
      </w:r>
      <w:bookmarkEnd w:id="90"/>
    </w:p>
    <w:p w14:paraId="41BBD322" w14:textId="77777777" w:rsidR="000463B8" w:rsidRDefault="000463B8" w:rsidP="000463B8">
      <w:r>
        <w:t>The request shall have the following syntax:</w:t>
      </w:r>
    </w:p>
    <w:p w14:paraId="1F5E52EB" w14:textId="4D7DA009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GET SP /modality-performed-procedure-steps/{mppsUID}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{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?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includefield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*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}</w:t>
      </w: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version CRLF </w:t>
      </w:r>
    </w:p>
    <w:p w14:paraId="009FD1B3" w14:textId="7BA18631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Accept: 1#media-type CRLF</w:t>
      </w:r>
    </w:p>
    <w:p w14:paraId="0E3C68B7" w14:textId="2F1AA964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*(header-field CRLF)</w:t>
      </w:r>
    </w:p>
    <w:p w14:paraId="5D9F9E0F" w14:textId="537B2353" w:rsidR="000463B8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CRLF</w:t>
      </w:r>
    </w:p>
    <w:p w14:paraId="120213D2" w14:textId="77777777" w:rsidR="00A034FC" w:rsidRPr="00A034F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4F7F9611" w14:textId="58E09095" w:rsidR="000463B8" w:rsidRDefault="003102BE" w:rsidP="000463B8">
      <w:pPr>
        <w:pStyle w:val="Heading4"/>
      </w:pPr>
      <w:bookmarkStart w:id="91" w:name="_Toc207608891"/>
      <w:r>
        <w:t>X.6</w:t>
      </w:r>
      <w:r w:rsidR="000463B8">
        <w:t>.1.1</w:t>
      </w:r>
      <w:r w:rsidR="000463B8">
        <w:tab/>
        <w:t>Target Resources</w:t>
      </w:r>
      <w:bookmarkEnd w:id="91"/>
    </w:p>
    <w:p w14:paraId="36980958" w14:textId="101A73B0" w:rsidR="00A034FC" w:rsidRPr="0024556E" w:rsidRDefault="00A034FC" w:rsidP="00A034FC">
      <w:r w:rsidRPr="001A7FB6">
        <w:t xml:space="preserve">The Target Resource of this transaction is an individual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3FBCDEBD" w14:textId="206E873F" w:rsidR="000463B8" w:rsidRDefault="003102BE" w:rsidP="000463B8">
      <w:pPr>
        <w:pStyle w:val="Heading4"/>
      </w:pPr>
      <w:bookmarkStart w:id="92" w:name="_Toc207608892"/>
      <w:r>
        <w:t>X.6</w:t>
      </w:r>
      <w:r w:rsidR="000463B8">
        <w:t>.1.2</w:t>
      </w:r>
      <w:r w:rsidR="000463B8">
        <w:tab/>
        <w:t>Query Parameters</w:t>
      </w:r>
      <w:bookmarkEnd w:id="92"/>
    </w:p>
    <w:p w14:paraId="3B1EFB75" w14:textId="5B68280D" w:rsidR="007641FB" w:rsidRDefault="00A06EB0" w:rsidP="004B4B02">
      <w:r w:rsidRPr="00A06EB0">
        <w:t xml:space="preserve">The origin server shall support </w:t>
      </w:r>
      <w:r>
        <w:t>the includefield Query Parameter</w:t>
      </w:r>
      <w:r w:rsidR="002917D9">
        <w:t xml:space="preserve">. This </w:t>
      </w:r>
      <w:r w:rsidR="002917D9" w:rsidRPr="002917D9">
        <w:t xml:space="preserve">specifies the Attributes that </w:t>
      </w:r>
      <w:r w:rsidR="002917D9">
        <w:t xml:space="preserve">shall </w:t>
      </w:r>
      <w:r w:rsidR="002917D9" w:rsidRPr="002917D9">
        <w:t>be included in the response. The value is either a comma-separated list of attributes, or the single keyword "all", which means that all available attributes of the object should be included in the response</w:t>
      </w:r>
      <w:r w:rsidRPr="00A06EB0">
        <w:t>.</w:t>
      </w:r>
    </w:p>
    <w:p w14:paraId="413C9F3E" w14:textId="56423AE9" w:rsidR="007641FB" w:rsidRPr="00540255" w:rsidRDefault="007641FB" w:rsidP="004B4B02">
      <w:pPr>
        <w:rPr>
          <w:rFonts w:ascii="Noto Sans Mono ExtraCondensed M" w:hAnsi="Noto Sans Mono ExtraCondensed M" w:cs="Noto Sans Mono ExtraCondensed M"/>
          <w:sz w:val="18"/>
          <w:szCs w:val="18"/>
        </w:rPr>
      </w:pPr>
      <w:r w:rsidRPr="00540255">
        <w:rPr>
          <w:rFonts w:ascii="Noto Sans Mono ExtraCondensed M" w:hAnsi="Noto Sans Mono ExtraCondensed M" w:cs="Noto Sans Mono ExtraCondensed M"/>
          <w:sz w:val="18"/>
          <w:szCs w:val="18"/>
        </w:rPr>
        <w:t>includefield = *("includefield" "=" (1#attribute / "all") )</w:t>
      </w:r>
    </w:p>
    <w:p w14:paraId="2E76DD22" w14:textId="77777777" w:rsidR="007641FB" w:rsidRDefault="002917D9" w:rsidP="004B4B02">
      <w:r w:rsidRPr="002917D9">
        <w:lastRenderedPageBreak/>
        <w:t>The</w:t>
      </w:r>
      <w:r>
        <w:t>re</w:t>
      </w:r>
      <w:r w:rsidRPr="002917D9">
        <w:t xml:space="preserve"> may </w:t>
      </w:r>
      <w:r>
        <w:t xml:space="preserve">be </w:t>
      </w:r>
      <w:r w:rsidRPr="002917D9">
        <w:t>one or more include</w:t>
      </w:r>
      <w:r>
        <w:t>field</w:t>
      </w:r>
      <w:r w:rsidRPr="002917D9">
        <w:t xml:space="preserve"> parameters; however, if a parameter with the value of "all" is present, then other includefield parameters shall not be present.</w:t>
      </w:r>
    </w:p>
    <w:p w14:paraId="5D2A5DB8" w14:textId="00649A0F" w:rsidR="00A06EB0" w:rsidRPr="00A06EB0" w:rsidRDefault="002917D9" w:rsidP="004B4B02">
      <w:r>
        <w:t>The includefield parameter corresponds to DIMSE</w:t>
      </w:r>
      <w:r w:rsidR="007641FB">
        <w:t xml:space="preserve">’s PS3.4, </w:t>
      </w:r>
      <w:r w:rsidR="007641FB" w:rsidRPr="007641FB">
        <w:t>Table F.8.2-1</w:t>
      </w:r>
      <w:r w:rsidR="007641FB">
        <w:t xml:space="preserve"> “</w:t>
      </w:r>
      <w:r w:rsidR="007641FB" w:rsidRPr="007641FB">
        <w:t>Modality Performed Procedure Step Retrieve SOP Class N-GET Attributes</w:t>
      </w:r>
      <w:r w:rsidR="007641FB">
        <w:t>”</w:t>
      </w:r>
      <w:r>
        <w:t>.</w:t>
      </w:r>
    </w:p>
    <w:p w14:paraId="2B161D20" w14:textId="09A13479" w:rsidR="00A06EB0" w:rsidRDefault="00A06EB0" w:rsidP="00A06EB0">
      <w:pPr>
        <w:rPr>
          <w:b/>
        </w:rPr>
      </w:pPr>
      <w:r w:rsidRPr="00A06EB0">
        <w:t xml:space="preserve">The user agent </w:t>
      </w:r>
      <w:r w:rsidR="00AD0571">
        <w:t>may</w:t>
      </w:r>
      <w:r w:rsidRPr="00A06EB0">
        <w:t xml:space="preserve"> supply </w:t>
      </w:r>
      <w:r>
        <w:t xml:space="preserve">includefield </w:t>
      </w:r>
      <w:r w:rsidRPr="00A06EB0">
        <w:t>Query Parameter</w:t>
      </w:r>
      <w:r w:rsidR="007641FB">
        <w:t>s</w:t>
      </w:r>
      <w:r w:rsidRPr="00A06EB0">
        <w:t xml:space="preserve"> as </w:t>
      </w:r>
      <w:r>
        <w:t xml:space="preserve">described </w:t>
      </w:r>
      <w:r w:rsidR="002917D9">
        <w:t>above</w:t>
      </w:r>
      <w:r w:rsidRPr="00A06EB0">
        <w:t>.</w:t>
      </w:r>
    </w:p>
    <w:p w14:paraId="30E4A029" w14:textId="40F5A70B" w:rsidR="000463B8" w:rsidRPr="00A06EB0" w:rsidRDefault="003102BE" w:rsidP="00A06EB0">
      <w:pPr>
        <w:pStyle w:val="Heading4"/>
      </w:pPr>
      <w:bookmarkStart w:id="93" w:name="_Toc207608893"/>
      <w:r w:rsidRPr="00A06EB0">
        <w:t>X.6</w:t>
      </w:r>
      <w:r w:rsidR="000463B8" w:rsidRPr="00A06EB0">
        <w:t>.1.3</w:t>
      </w:r>
      <w:r w:rsidR="000463B8" w:rsidRPr="00A06EB0">
        <w:tab/>
        <w:t>Request Header Fields</w:t>
      </w:r>
      <w:bookmarkEnd w:id="93"/>
    </w:p>
    <w:p w14:paraId="688BA7DC" w14:textId="005D1A97" w:rsidR="00A034FC" w:rsidRDefault="00A034FC" w:rsidP="00A034FC">
      <w:r>
        <w:t xml:space="preserve">The origin server shall support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50B39D21" w14:textId="67F89C7F" w:rsidR="00A034FC" w:rsidRDefault="00A034FC" w:rsidP="00A034FC">
      <w:r>
        <w:t xml:space="preserve">The user agent shall supply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159FDEA5" w14:textId="15390824" w:rsidR="00A034FC" w:rsidRDefault="00A034FC" w:rsidP="00A034FC">
      <w:pPr>
        <w:pStyle w:val="TableTitle"/>
        <w:keepNext/>
      </w:pPr>
      <w:r w:rsidRPr="00F201D1">
        <w:t xml:space="preserve">Table </w:t>
      </w:r>
      <w:r w:rsidR="003102BE">
        <w:t>X.6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34FC" w:rsidRPr="00F201D1" w14:paraId="4B0BEA03" w14:textId="77777777" w:rsidTr="0025707C">
        <w:tc>
          <w:tcPr>
            <w:tcW w:w="846" w:type="dxa"/>
            <w:vMerge w:val="restart"/>
          </w:tcPr>
          <w:p w14:paraId="312D29B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2CA75B01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2B5B0E4E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5F40911D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34FC" w:rsidRPr="00F201D1" w14:paraId="77DC6E8D" w14:textId="77777777" w:rsidTr="0025707C">
        <w:tc>
          <w:tcPr>
            <w:tcW w:w="846" w:type="dxa"/>
            <w:vMerge/>
          </w:tcPr>
          <w:p w14:paraId="231D652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39BF8BB9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4601546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751CC27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6B5D5D9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34FC" w14:paraId="08C18B0A" w14:textId="77777777" w:rsidTr="0025707C">
        <w:tc>
          <w:tcPr>
            <w:tcW w:w="846" w:type="dxa"/>
          </w:tcPr>
          <w:p w14:paraId="5E8A0B6F" w14:textId="77777777" w:rsidR="00A034FC" w:rsidRDefault="00A034FC" w:rsidP="0025707C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0E59709" w14:textId="77777777" w:rsidR="00A034FC" w:rsidRDefault="00A034FC" w:rsidP="0025707C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2E01BD2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A982253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1969BE98" w14:textId="77777777" w:rsidR="00A034FC" w:rsidRDefault="00A034FC" w:rsidP="0025707C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4DE101F6" w14:textId="77777777" w:rsidR="000463B8" w:rsidRDefault="000463B8" w:rsidP="000463B8"/>
    <w:p w14:paraId="5268FF7C" w14:textId="177DD349" w:rsidR="00204C19" w:rsidRPr="0024556E" w:rsidRDefault="00204C19" w:rsidP="000463B8">
      <w:r>
        <w:t>See Section 8.4.</w:t>
      </w:r>
    </w:p>
    <w:p w14:paraId="4C1515A1" w14:textId="45EAAFFF" w:rsidR="000463B8" w:rsidRDefault="003102BE" w:rsidP="000463B8">
      <w:pPr>
        <w:pStyle w:val="Heading4"/>
      </w:pPr>
      <w:bookmarkStart w:id="94" w:name="_Toc207608894"/>
      <w:r>
        <w:t>X.6</w:t>
      </w:r>
      <w:r w:rsidR="000463B8">
        <w:t>.1.4</w:t>
      </w:r>
      <w:r w:rsidR="000463B8">
        <w:tab/>
        <w:t>Request Payload</w:t>
      </w:r>
      <w:bookmarkEnd w:id="94"/>
    </w:p>
    <w:p w14:paraId="5FEBA478" w14:textId="0C3E02A2" w:rsidR="000463B8" w:rsidRPr="0024556E" w:rsidRDefault="00A034FC" w:rsidP="000463B8">
      <w:r>
        <w:t>The request shall have no payload.</w:t>
      </w:r>
    </w:p>
    <w:p w14:paraId="6E116768" w14:textId="36861493" w:rsidR="000463B8" w:rsidRDefault="003102BE" w:rsidP="000463B8">
      <w:pPr>
        <w:pStyle w:val="Heading3"/>
      </w:pPr>
      <w:bookmarkStart w:id="95" w:name="_Toc207608895"/>
      <w:r>
        <w:t>X.6</w:t>
      </w:r>
      <w:r w:rsidR="000463B8">
        <w:t>.2</w:t>
      </w:r>
      <w:r w:rsidR="000463B8">
        <w:tab/>
        <w:t>Behavior</w:t>
      </w:r>
      <w:bookmarkEnd w:id="95"/>
    </w:p>
    <w:p w14:paraId="3F957E34" w14:textId="626F5AAB" w:rsidR="00E36BEF" w:rsidRDefault="00E36BEF" w:rsidP="00E36BEF">
      <w:r>
        <w:t xml:space="preserve">If the Modality Performed Procedure Step exists on the origin server, </w:t>
      </w:r>
      <w:r w:rsidR="00EF4262">
        <w:t xml:space="preserve">the </w:t>
      </w:r>
      <w:r w:rsidR="0056114C">
        <w:t xml:space="preserve">attributes of </w:t>
      </w:r>
      <w:r>
        <w:t xml:space="preserve">this </w:t>
      </w:r>
      <w:r w:rsidR="0056114C">
        <w:t xml:space="preserve">as </w:t>
      </w:r>
      <w:r w:rsidR="00A053BA">
        <w:t>spe</w:t>
      </w:r>
      <w:r w:rsidR="009D16BF">
        <w:t xml:space="preserve">cified </w:t>
      </w:r>
      <w:r w:rsidR="0056114C">
        <w:t xml:space="preserve">in the includefield </w:t>
      </w:r>
      <w:r>
        <w:t>shall be returned in an Acceptable Media Type (see Section 8.7.4)</w:t>
      </w:r>
      <w:r w:rsidRPr="00E36BEF">
        <w:t>.</w:t>
      </w:r>
      <w:r w:rsidR="009D16BF">
        <w:t xml:space="preserve"> When the includefield is absent, all attributes shall be returned.</w:t>
      </w:r>
      <w:r w:rsidR="003A6B7A">
        <w:t xml:space="preserve"> </w:t>
      </w:r>
      <w:r w:rsidR="003A6B7A" w:rsidRPr="009936B0">
        <w:t xml:space="preserve">The origin server shall </w:t>
      </w:r>
      <w:r w:rsidR="003A6B7A">
        <w:t xml:space="preserve">return </w:t>
      </w:r>
      <w:r w:rsidR="003A6B7A" w:rsidRPr="009936B0">
        <w:t xml:space="preserve">the </w:t>
      </w:r>
      <w:r w:rsidR="003A6B7A">
        <w:t xml:space="preserve">Modality Performed Procedure Step </w:t>
      </w:r>
      <w:r w:rsidR="003A6B7A" w:rsidRPr="009936B0">
        <w:t xml:space="preserve">as specified by the SCP behavior defined in </w:t>
      </w:r>
      <w:r w:rsidR="003A6B7A">
        <w:t>Section F.7.</w:t>
      </w:r>
      <w:r w:rsidR="003A6B7A">
        <w:t>8</w:t>
      </w:r>
      <w:r w:rsidR="003A6B7A" w:rsidRPr="009936B0">
        <w:t xml:space="preserve"> in PS3.4.</w:t>
      </w:r>
    </w:p>
    <w:p w14:paraId="4FBB1D0D" w14:textId="24ED1A13" w:rsidR="000463B8" w:rsidRDefault="003102BE" w:rsidP="000463B8">
      <w:pPr>
        <w:pStyle w:val="Heading3"/>
      </w:pPr>
      <w:bookmarkStart w:id="96" w:name="_Toc207608896"/>
      <w:r>
        <w:t>X.6</w:t>
      </w:r>
      <w:r w:rsidR="000463B8">
        <w:t>.3</w:t>
      </w:r>
      <w:r w:rsidR="000463B8">
        <w:tab/>
        <w:t>Response</w:t>
      </w:r>
      <w:bookmarkEnd w:id="96"/>
    </w:p>
    <w:p w14:paraId="1436C4F2" w14:textId="77777777" w:rsidR="00E36BEF" w:rsidRDefault="00E36BEF" w:rsidP="00E36BEF">
      <w:r>
        <w:t>The response shall have the following syntax:</w:t>
      </w:r>
    </w:p>
    <w:p w14:paraId="142E3E20" w14:textId="561ACC64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version SP status-code SP reason-phrase CRLF</w:t>
      </w:r>
    </w:p>
    <w:p w14:paraId="4201EF37" w14:textId="77777777" w:rsidR="00FF56E3" w:rsidRDefault="00FF56E3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FF56E3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*(header-field CRLF)</w:t>
      </w:r>
    </w:p>
    <w:p w14:paraId="4D120CAB" w14:textId="18745588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58566D2A" w14:textId="3D257F68" w:rsidR="000463B8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F10F714" w14:textId="77777777" w:rsidR="00E36BEF" w:rsidRPr="00E36BEF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06A6BE40" w14:textId="3A12072F" w:rsidR="000463B8" w:rsidRDefault="003102BE" w:rsidP="00A034FC">
      <w:pPr>
        <w:pStyle w:val="Heading4"/>
      </w:pPr>
      <w:bookmarkStart w:id="97" w:name="_Toc207608897"/>
      <w:r>
        <w:t>X.6</w:t>
      </w:r>
      <w:r w:rsidR="000463B8">
        <w:t>.3.1</w:t>
      </w:r>
      <w:r w:rsidR="000463B8">
        <w:tab/>
        <w:t>Status Codes</w:t>
      </w:r>
      <w:bookmarkEnd w:id="97"/>
    </w:p>
    <w:p w14:paraId="7CB807A8" w14:textId="4E02B8F5" w:rsidR="00E36BEF" w:rsidRDefault="00E36BEF" w:rsidP="00E36BEF">
      <w:r>
        <w:t xml:space="preserve">Table </w:t>
      </w:r>
      <w:r w:rsidR="003102BE">
        <w:t>X.6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3B0AA0A2" w14:textId="148ED3F8" w:rsidR="00E36BEF" w:rsidRDefault="00E36BEF" w:rsidP="00E36BEF">
      <w:pPr>
        <w:pStyle w:val="TableTitle"/>
      </w:pPr>
      <w:r w:rsidRPr="00D21308">
        <w:t xml:space="preserve">Table </w:t>
      </w:r>
      <w:r w:rsidR="003102BE">
        <w:t>X.6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E36BEF" w:rsidRPr="00F568A6" w14:paraId="41CBDA73" w14:textId="77777777" w:rsidTr="0025707C">
        <w:tc>
          <w:tcPr>
            <w:tcW w:w="1129" w:type="dxa"/>
          </w:tcPr>
          <w:p w14:paraId="21C13035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0B63346E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77DF04E6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E36BEF" w14:paraId="71C87FD7" w14:textId="77777777" w:rsidTr="0025707C">
        <w:tc>
          <w:tcPr>
            <w:tcW w:w="1129" w:type="dxa"/>
          </w:tcPr>
          <w:p w14:paraId="44884106" w14:textId="77777777" w:rsidR="00E36BEF" w:rsidRDefault="00E36BEF" w:rsidP="0025707C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3A335574" w14:textId="77777777" w:rsidR="00E36BEF" w:rsidRDefault="00E36BEF" w:rsidP="0025707C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E62078C" w14:textId="482638FD" w:rsidR="00E36BEF" w:rsidRDefault="00E36BEF" w:rsidP="0025707C">
            <w:pPr>
              <w:pStyle w:val="TableEntry"/>
            </w:pPr>
            <w:r w:rsidRPr="00D21308">
              <w:t xml:space="preserve">The origin server </w:t>
            </w:r>
            <w:r>
              <w:t xml:space="preserve">returned the </w:t>
            </w:r>
            <w:r w:rsidR="00BB6552">
              <w:t>target M</w:t>
            </w:r>
            <w:r>
              <w:t xml:space="preserve">odality </w:t>
            </w:r>
            <w:r w:rsidR="00BB6552">
              <w:t>P</w:t>
            </w:r>
            <w:r>
              <w:t xml:space="preserve">erformed </w:t>
            </w:r>
            <w:r w:rsidR="00BB6552">
              <w:t>P</w:t>
            </w:r>
            <w:r>
              <w:t xml:space="preserve">rocedure </w:t>
            </w:r>
            <w:r w:rsidR="00BB6552">
              <w:t>S</w:t>
            </w:r>
            <w:r>
              <w:t>tep.</w:t>
            </w:r>
          </w:p>
        </w:tc>
      </w:tr>
      <w:tr w:rsidR="009216B7" w14:paraId="451AC806" w14:textId="77777777" w:rsidTr="0025707C">
        <w:tc>
          <w:tcPr>
            <w:tcW w:w="1129" w:type="dxa"/>
            <w:vMerge w:val="restart"/>
          </w:tcPr>
          <w:p w14:paraId="33DD5038" w14:textId="5E8FA795" w:rsidR="009216B7" w:rsidRDefault="009216B7" w:rsidP="0025707C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C5B4A96" w14:textId="77777777" w:rsidR="009216B7" w:rsidRDefault="009216B7" w:rsidP="0025707C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654938F4" w14:textId="5DC9694C" w:rsidR="009216B7" w:rsidRDefault="009216B7" w:rsidP="0025707C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retrieve </w:t>
            </w:r>
            <w:r w:rsidRPr="00D21308">
              <w:t>request because of errors in the request headers or parameters.</w:t>
            </w:r>
          </w:p>
        </w:tc>
      </w:tr>
      <w:tr w:rsidR="009216B7" w14:paraId="1B382051" w14:textId="77777777" w:rsidTr="0025707C">
        <w:tc>
          <w:tcPr>
            <w:tcW w:w="1129" w:type="dxa"/>
            <w:vMerge/>
          </w:tcPr>
          <w:p w14:paraId="2B0B0C6F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61E8CF9F" w14:textId="7E31794E" w:rsidR="009216B7" w:rsidRDefault="009216B7" w:rsidP="0025707C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3B71E3AC" w14:textId="05B9701C" w:rsidR="009216B7" w:rsidRPr="00D21308" w:rsidRDefault="009216B7" w:rsidP="0025707C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9216B7" w14:paraId="6708886E" w14:textId="77777777" w:rsidTr="0025707C">
        <w:tc>
          <w:tcPr>
            <w:tcW w:w="1129" w:type="dxa"/>
            <w:vMerge/>
          </w:tcPr>
          <w:p w14:paraId="6599CF7B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58B99CDD" w14:textId="2733593E" w:rsidR="009216B7" w:rsidRDefault="009216B7" w:rsidP="0025707C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63C3BBCD" w14:textId="5829473C" w:rsidR="009216B7" w:rsidRPr="00D21308" w:rsidRDefault="009216B7" w:rsidP="0025707C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216B7" w14:paraId="049448D3" w14:textId="77777777" w:rsidTr="0025707C">
        <w:tc>
          <w:tcPr>
            <w:tcW w:w="1129" w:type="dxa"/>
            <w:vMerge/>
          </w:tcPr>
          <w:p w14:paraId="561DABF4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4B5A81B0" w14:textId="77777777" w:rsidR="009216B7" w:rsidRDefault="009216B7" w:rsidP="0025707C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6A2E12CE" w14:textId="57D2B810" w:rsidR="009216B7" w:rsidRDefault="009216B7" w:rsidP="0025707C">
            <w:pPr>
              <w:pStyle w:val="TableEntry"/>
            </w:pPr>
            <w:r w:rsidRPr="00F568A6">
              <w:t xml:space="preserve">The origin server cannot handle the </w:t>
            </w:r>
            <w:r>
              <w:t>retrieval of the target Modality Performed Procedure Step</w:t>
            </w:r>
            <w:r w:rsidRPr="00F568A6">
              <w:t>; this may be a temporal or permanent state.</w:t>
            </w:r>
          </w:p>
        </w:tc>
      </w:tr>
    </w:tbl>
    <w:p w14:paraId="45DD567F" w14:textId="77777777" w:rsidR="000463B8" w:rsidRPr="004833A3" w:rsidRDefault="000463B8" w:rsidP="000463B8"/>
    <w:p w14:paraId="574C1748" w14:textId="0AD6C1FD" w:rsidR="000463B8" w:rsidRDefault="003102BE" w:rsidP="00A034FC">
      <w:pPr>
        <w:pStyle w:val="Heading4"/>
      </w:pPr>
      <w:bookmarkStart w:id="98" w:name="_Toc207608898"/>
      <w:r>
        <w:t>X.6</w:t>
      </w:r>
      <w:r w:rsidR="000463B8">
        <w:t>.3.2</w:t>
      </w:r>
      <w:r w:rsidR="000463B8">
        <w:tab/>
        <w:t>Response Header Fields</w:t>
      </w:r>
      <w:bookmarkEnd w:id="98"/>
    </w:p>
    <w:p w14:paraId="113AA74A" w14:textId="23FFBB77" w:rsidR="00BB6552" w:rsidRDefault="00BB6552" w:rsidP="00BB6552">
      <w:r w:rsidRPr="00EA715A">
        <w:t xml:space="preserve">The origin server shall support header fields as required in Table </w:t>
      </w:r>
      <w:r w:rsidR="003102BE">
        <w:t>X.6</w:t>
      </w:r>
      <w:r w:rsidRPr="00EA715A">
        <w:t>.3-2.</w:t>
      </w:r>
    </w:p>
    <w:p w14:paraId="12308B51" w14:textId="69638C92" w:rsidR="00BB6552" w:rsidRDefault="00BB6552" w:rsidP="00BB6552">
      <w:pPr>
        <w:pStyle w:val="TableTitle"/>
        <w:keepNext/>
      </w:pPr>
      <w:r w:rsidRPr="009E04E1">
        <w:t xml:space="preserve">Table </w:t>
      </w:r>
      <w:r w:rsidR="003102BE">
        <w:t>X.6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BB6552" w:rsidRPr="00F201D1" w14:paraId="248A726B" w14:textId="77777777" w:rsidTr="000C4DD7">
        <w:trPr>
          <w:jc w:val="center"/>
        </w:trPr>
        <w:tc>
          <w:tcPr>
            <w:tcW w:w="1991" w:type="dxa"/>
          </w:tcPr>
          <w:p w14:paraId="6B5D5633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76C0D012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5DFB31F5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08B861BE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BB6552" w14:paraId="3382BA5F" w14:textId="77777777" w:rsidTr="000C4DD7">
        <w:trPr>
          <w:jc w:val="center"/>
        </w:trPr>
        <w:tc>
          <w:tcPr>
            <w:tcW w:w="1991" w:type="dxa"/>
          </w:tcPr>
          <w:p w14:paraId="6E5435C8" w14:textId="77777777" w:rsidR="00BB6552" w:rsidRDefault="00BB6552" w:rsidP="0025707C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FA01B5D" w14:textId="77777777" w:rsidR="00BB6552" w:rsidRDefault="00BB6552" w:rsidP="0025707C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2C46933B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2A8B0D1C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186B7012" w14:textId="77777777" w:rsidTr="000C4DD7">
        <w:trPr>
          <w:jc w:val="center"/>
        </w:trPr>
        <w:tc>
          <w:tcPr>
            <w:tcW w:w="1991" w:type="dxa"/>
          </w:tcPr>
          <w:p w14:paraId="3934A820" w14:textId="77777777" w:rsidR="00BB6552" w:rsidRDefault="00BB6552" w:rsidP="0025707C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3422B6C2" w14:textId="77777777" w:rsidR="00BB6552" w:rsidRDefault="00BB6552" w:rsidP="0025707C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32C9EFDE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0803E4C1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5B2166FA" w14:textId="77777777" w:rsidTr="000C4DD7">
        <w:trPr>
          <w:jc w:val="center"/>
        </w:trPr>
        <w:tc>
          <w:tcPr>
            <w:tcW w:w="1991" w:type="dxa"/>
          </w:tcPr>
          <w:p w14:paraId="6CB71F9A" w14:textId="77777777" w:rsidR="00BB6552" w:rsidRDefault="00BB6552" w:rsidP="0025707C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48445892" w14:textId="77777777" w:rsidR="00BB6552" w:rsidRDefault="00BB6552" w:rsidP="0025707C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0106BC2C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7A6DA35F" w14:textId="77777777" w:rsidR="00BB6552" w:rsidRDefault="00BB6552" w:rsidP="0025707C">
            <w:pPr>
              <w:pStyle w:val="TableEntry"/>
            </w:pPr>
            <w:r>
              <w:t>See section 8.4.3.</w:t>
            </w:r>
          </w:p>
        </w:tc>
      </w:tr>
    </w:tbl>
    <w:p w14:paraId="2B7866C1" w14:textId="77777777" w:rsidR="00BB6552" w:rsidRDefault="00BB6552" w:rsidP="00BB6552"/>
    <w:p w14:paraId="450ABD19" w14:textId="77777777" w:rsidR="00BB6552" w:rsidRDefault="00BB6552" w:rsidP="00BB6552">
      <w:r>
        <w:t>All success responses shall also contain the Content Representation (see Section 8.4.2) and Payload header fields (see Section 8.4.3) with appropriate values.</w:t>
      </w:r>
    </w:p>
    <w:p w14:paraId="59D33ED8" w14:textId="622CD8DE" w:rsidR="000463B8" w:rsidRDefault="003102BE" w:rsidP="00A034FC">
      <w:pPr>
        <w:pStyle w:val="Heading4"/>
      </w:pPr>
      <w:bookmarkStart w:id="99" w:name="_Toc207608899"/>
      <w:r>
        <w:t>X.6</w:t>
      </w:r>
      <w:r w:rsidR="000463B8">
        <w:t>.3.3</w:t>
      </w:r>
      <w:r w:rsidR="000463B8">
        <w:tab/>
        <w:t>Response Payload</w:t>
      </w:r>
      <w:bookmarkEnd w:id="99"/>
    </w:p>
    <w:p w14:paraId="2022C9FE" w14:textId="02EA1D30" w:rsidR="00BB6552" w:rsidRDefault="00BB6552" w:rsidP="00BB6552">
      <w:r>
        <w:t xml:space="preserve">A success response </w:t>
      </w:r>
      <w:r w:rsidR="00B73B26">
        <w:t xml:space="preserve">has </w:t>
      </w:r>
      <w:r>
        <w:t xml:space="preserve">a </w:t>
      </w:r>
      <w:r w:rsidRPr="00BB6552">
        <w:t xml:space="preserve">payload containing the requested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</w:t>
      </w:r>
      <w:r w:rsidRPr="00BB6552">
        <w:t>in the Selected Media Type</w:t>
      </w:r>
      <w:r>
        <w:t>.</w:t>
      </w:r>
      <w:r w:rsidR="002E510A">
        <w:t xml:space="preserve"> </w:t>
      </w:r>
      <w:r w:rsidR="002E510A">
        <w:t xml:space="preserve">The Modality Performed Procedure Step attributes in the payload shall comply with the </w:t>
      </w:r>
      <w:r w:rsidR="002E510A">
        <w:t xml:space="preserve">SCP </w:t>
      </w:r>
      <w:r w:rsidR="002E510A">
        <w:t>requirements in the Usage N-</w:t>
      </w:r>
      <w:r w:rsidR="002E510A">
        <w:t>GET</w:t>
      </w:r>
      <w:r w:rsidR="002E510A">
        <w:t xml:space="preserve"> (SCU/SCP) column of PS3.4, Table F.</w:t>
      </w:r>
      <w:r w:rsidR="002E510A">
        <w:t>8.2</w:t>
      </w:r>
      <w:r w:rsidR="002E510A">
        <w:t>-1 ”</w:t>
      </w:r>
      <w:r w:rsidR="002E510A" w:rsidRPr="002E510A">
        <w:t xml:space="preserve"> </w:t>
      </w:r>
      <w:r w:rsidR="002E510A" w:rsidRPr="002E510A">
        <w:t>Modality Performed Procedure Step Retrieve SOP Class N-GET Attributes</w:t>
      </w:r>
      <w:r w:rsidR="002E510A">
        <w:t>”.</w:t>
      </w:r>
    </w:p>
    <w:p w14:paraId="24DD3396" w14:textId="19084BB3" w:rsidR="00C63B8A" w:rsidRDefault="00BB6552" w:rsidP="007806B6">
      <w:pPr>
        <w:rPr>
          <w:b/>
          <w:i/>
        </w:rPr>
      </w:pPr>
      <w:r w:rsidRPr="00EA715A">
        <w:t>A failure response payload may contain a Status Report describing any failures, warnings, or other useful information.</w:t>
      </w:r>
      <w:r w:rsidR="00C63B8A">
        <w:br w:type="page"/>
      </w:r>
    </w:p>
    <w:p w14:paraId="4BC33626" w14:textId="43E78B70" w:rsidR="002A4B56" w:rsidRDefault="002A4B56" w:rsidP="00C63B8A">
      <w:pPr>
        <w:pStyle w:val="Instruction"/>
        <w:keepNext/>
      </w:pPr>
      <w:r>
        <w:lastRenderedPageBreak/>
        <w:t>Update Section 2 Normative References: add [IHE RAD TF-1]</w:t>
      </w:r>
    </w:p>
    <w:p w14:paraId="34A5A770" w14:textId="77777777" w:rsidR="006C5CA3" w:rsidRDefault="006C5CA3" w:rsidP="00C63B8A">
      <w:pPr>
        <w:pStyle w:val="Instruction"/>
        <w:keepNext/>
      </w:pPr>
      <w:r>
        <w:t>Note to Editor:</w:t>
      </w:r>
    </w:p>
    <w:p w14:paraId="772E6877" w14:textId="6F0B3D18" w:rsidR="006C5CA3" w:rsidRPr="00F64160" w:rsidRDefault="006C5CA3" w:rsidP="00C63B8A">
      <w:pPr>
        <w:pStyle w:val="Instruction"/>
        <w:keepNext/>
      </w:pPr>
      <w:r>
        <w:t xml:space="preserve">Regarding the change of the Vol2: </w:t>
      </w:r>
      <w:r w:rsidRPr="006C5CA3">
        <w:t>This way of referring to Technical Frameworks of IHE is used elsewhere in the standard, and hence should be used in this part too.</w:t>
      </w:r>
      <w:r>
        <w:t xml:space="preserve"> So, please </w:t>
      </w:r>
      <w:r w:rsidRPr="006C5CA3">
        <w:t>update the four references in PS3.18 to [IHE RAD TF-2] to match this aligned format</w:t>
      </w:r>
      <w:r>
        <w:t xml:space="preserve"> too</w:t>
      </w:r>
      <w:r w:rsidRPr="006C5CA3">
        <w:t>.</w:t>
      </w:r>
    </w:p>
    <w:p w14:paraId="3D71EDA1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13C711C5" w14:textId="77777777" w:rsidR="00C63B8A" w:rsidRP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</w:rPr>
      </w:pPr>
      <w:r w:rsidRPr="00C63B8A">
        <w:rPr>
          <w:b/>
          <w:bCs/>
        </w:rPr>
        <w:t>2.3 Other References</w:t>
      </w:r>
    </w:p>
    <w:p w14:paraId="15042B5F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66C8EC7A" w14:textId="7777777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[FHIR Access Denied] HL7. . FHIR Security - Access Denied Response Handling. http://hl7.org/fhir/security.html#AccessDenie</w:t>
      </w:r>
      <w:r w:rsidRPr="00C63B8A">
        <w:t>d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62A9B4E1" w14:textId="6D5386B7" w:rsidR="00C63B8A" w:rsidRPr="00945D89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  <w:u w:val="single"/>
        </w:rPr>
      </w:pPr>
      <w:r w:rsidRPr="00945D89">
        <w:rPr>
          <w:b/>
          <w:bCs/>
          <w:u w:val="single"/>
        </w:rPr>
        <w:t>[IHE RAD TF-1] Integrating the Healthcare Enterprise (IHE). Radiology Technical Framework Volume 1. http://www.ihe.net/uploadedFiles/Documents/Radiology/IHE_RAD_TF_Vol1.pdf.</w:t>
      </w:r>
    </w:p>
    <w:p w14:paraId="0E9FF57E" w14:textId="2C96192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[IHE RAD TF</w:t>
      </w:r>
      <w:r w:rsidRPr="00945D89">
        <w:rPr>
          <w:b/>
          <w:bCs/>
          <w:strike/>
        </w:rPr>
        <w:t xml:space="preserve"> Vol</w:t>
      </w:r>
      <w:r w:rsidRPr="00945D89">
        <w:rPr>
          <w:b/>
          <w:bCs/>
          <w:u w:val="single"/>
        </w:rPr>
        <w:t>-</w:t>
      </w:r>
      <w:r>
        <w:t>2] Integrating the Healthcare Enterprise (IHE). Radiology Technical Framework Volume 2. http://www.ihe.net/uploadedFiles/Documents/Radiology/IHE_RAD_TF_Vol2.</w:t>
      </w:r>
      <w:r w:rsidRPr="00C63B8A">
        <w:t>pdf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40DBC650" w14:textId="350FF55B" w:rsidR="00426833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t>…</w:t>
      </w:r>
    </w:p>
    <w:p w14:paraId="1079FCE6" w14:textId="10F3B93B" w:rsidR="00E30D37" w:rsidRPr="00F64160" w:rsidRDefault="00E30D37" w:rsidP="00C63B8A">
      <w:pPr>
        <w:pStyle w:val="Instruction"/>
        <w:keepNext/>
      </w:pPr>
      <w:r>
        <w:t xml:space="preserve">Update Section 4 Symbols and Abbreviated Terms: add </w:t>
      </w:r>
      <w:r w:rsidR="009757B7">
        <w:t xml:space="preserve">CRUDL, </w:t>
      </w:r>
      <w:r>
        <w:t>MPPS, MWL, and UPS</w:t>
      </w:r>
    </w:p>
    <w:p w14:paraId="06039080" w14:textId="5D33D752" w:rsidR="00E30D37" w:rsidRPr="00F64160" w:rsidRDefault="00E30D37" w:rsidP="00846551">
      <w:pPr>
        <w:pStyle w:val="Heading1"/>
      </w:pPr>
      <w:bookmarkStart w:id="100" w:name="_Toc207608900"/>
      <w:r>
        <w:t>4</w:t>
      </w:r>
      <w:r w:rsidRPr="00F64160">
        <w:tab/>
      </w:r>
      <w:r>
        <w:t>Symbols and Abbreviated Terms</w:t>
      </w:r>
      <w:bookmarkEnd w:id="100"/>
    </w:p>
    <w:p w14:paraId="32E7B30F" w14:textId="77777777" w:rsidR="00E30D37" w:rsidRDefault="00E30D37" w:rsidP="00846551">
      <w:pPr>
        <w:keepNext/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0F86D176" w14:textId="0B384C6E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ABNF</w:t>
      </w:r>
      <w:r>
        <w:tab/>
        <w:t>Augmented Backus-Naur Form. See [RFC5234] and [RFC7405].</w:t>
      </w:r>
    </w:p>
    <w:p w14:paraId="2AE4C79D" w14:textId="245FAD17" w:rsidR="00691EF2" w:rsidRPr="00691EF2" w:rsidRDefault="00691EF2" w:rsidP="00691EF2">
      <w:pPr>
        <w:tabs>
          <w:tab w:val="clear" w:pos="720"/>
          <w:tab w:val="left" w:pos="1134"/>
        </w:tabs>
        <w:ind w:left="1134" w:hanging="1134"/>
        <w:rPr>
          <w:u w:val="single"/>
        </w:rPr>
      </w:pPr>
      <w:r w:rsidRPr="00691EF2">
        <w:rPr>
          <w:b/>
          <w:bCs/>
          <w:u w:val="single"/>
        </w:rPr>
        <w:t>CRUD</w:t>
      </w:r>
      <w:r>
        <w:rPr>
          <w:b/>
          <w:bCs/>
          <w:u w:val="single"/>
        </w:rPr>
        <w:t>L</w:t>
      </w:r>
      <w:r w:rsidRPr="00691EF2">
        <w:rPr>
          <w:b/>
          <w:bCs/>
          <w:u w:val="single"/>
        </w:rPr>
        <w:tab/>
        <w:t>Create, Read, Update, Delete</w:t>
      </w:r>
      <w:r>
        <w:rPr>
          <w:b/>
          <w:bCs/>
          <w:u w:val="single"/>
        </w:rPr>
        <w:t>, List</w:t>
      </w:r>
      <w:r w:rsidR="0016219E">
        <w:rPr>
          <w:b/>
          <w:bCs/>
          <w:u w:val="single"/>
        </w:rPr>
        <w:t>; basic operations</w:t>
      </w:r>
      <w:r w:rsidR="00233243">
        <w:rPr>
          <w:b/>
          <w:bCs/>
          <w:u w:val="single"/>
        </w:rPr>
        <w:t>/actions</w:t>
      </w:r>
      <w:r w:rsidR="0016219E">
        <w:rPr>
          <w:b/>
          <w:bCs/>
          <w:u w:val="single"/>
        </w:rPr>
        <w:t xml:space="preserve"> on objects</w:t>
      </w:r>
      <w:r w:rsidR="00277B51">
        <w:rPr>
          <w:b/>
          <w:bCs/>
          <w:u w:val="single"/>
        </w:rPr>
        <w:t>.</w:t>
      </w:r>
    </w:p>
    <w:p w14:paraId="19A0FFF6" w14:textId="5B9F518A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DICOM</w:t>
      </w:r>
      <w:r>
        <w:tab/>
        <w:t>Digital Imaging and Communications in Medicine</w:t>
      </w:r>
    </w:p>
    <w:p w14:paraId="7AF4057D" w14:textId="29F79B8C" w:rsidR="00691EF2" w:rsidRPr="00701AFF" w:rsidRDefault="00691EF2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7DCD266E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JSON</w:t>
      </w:r>
      <w:r w:rsidRPr="00701AFF">
        <w:tab/>
        <w:t>JavaScript Object Notation</w:t>
      </w:r>
    </w:p>
    <w:p w14:paraId="42483DF3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MPPS</w:t>
      </w:r>
      <w:r w:rsidRPr="00701AFF">
        <w:rPr>
          <w:b/>
          <w:bCs/>
          <w:u w:val="single"/>
        </w:rPr>
        <w:tab/>
        <w:t>Modality Performed Procedure Step</w:t>
      </w:r>
      <w:r>
        <w:rPr>
          <w:b/>
          <w:bCs/>
          <w:u w:val="single"/>
        </w:rPr>
        <w:t xml:space="preserve"> service. See PS3.4, Annex F.</w:t>
      </w:r>
    </w:p>
    <w:p w14:paraId="687D7402" w14:textId="7C46155B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MWL</w:t>
      </w:r>
      <w:r w:rsidRPr="00701AFF">
        <w:rPr>
          <w:b/>
          <w:bCs/>
          <w:u w:val="single"/>
        </w:rPr>
        <w:tab/>
        <w:t>Modality Worklist</w:t>
      </w:r>
      <w:r>
        <w:rPr>
          <w:b/>
          <w:bCs/>
          <w:u w:val="single"/>
        </w:rPr>
        <w:t xml:space="preserve"> service</w:t>
      </w:r>
      <w:r w:rsidR="000C7667">
        <w:rPr>
          <w:b/>
          <w:bCs/>
          <w:u w:val="single"/>
        </w:rPr>
        <w:t>;</w:t>
      </w:r>
      <w:r>
        <w:rPr>
          <w:b/>
          <w:bCs/>
          <w:u w:val="single"/>
        </w:rPr>
        <w:t xml:space="preserve"> </w:t>
      </w:r>
      <w:r w:rsidR="000C7667">
        <w:rPr>
          <w:b/>
          <w:bCs/>
          <w:u w:val="single"/>
        </w:rPr>
        <w:t>colloquial name for the</w:t>
      </w:r>
      <w:r>
        <w:rPr>
          <w:b/>
          <w:bCs/>
          <w:u w:val="single"/>
        </w:rPr>
        <w:t xml:space="preserve"> Basic Worklist service. See PS3.4, Annex K.</w:t>
      </w:r>
    </w:p>
    <w:p w14:paraId="2FD85DAC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QIDO</w:t>
      </w:r>
      <w:r w:rsidRPr="003540AD">
        <w:rPr>
          <w:b/>
          <w:bCs/>
        </w:rPr>
        <w:t>-RS</w:t>
      </w:r>
      <w:r w:rsidRPr="00701AFF">
        <w:tab/>
        <w:t>Query based on ID for DICOM Objects by RESTful Services</w:t>
      </w:r>
    </w:p>
    <w:p w14:paraId="1A8E6D5F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65069FD7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UID</w:t>
      </w:r>
      <w:r>
        <w:tab/>
      </w:r>
      <w:r w:rsidRPr="003540AD">
        <w:t>Unique (DICOM) Identifier</w:t>
      </w:r>
    </w:p>
    <w:p w14:paraId="4A2EDC23" w14:textId="77777777" w:rsidR="00E30D37" w:rsidRPr="003540AD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3540AD">
        <w:rPr>
          <w:b/>
          <w:bCs/>
          <w:u w:val="single"/>
        </w:rPr>
        <w:t>UPS</w:t>
      </w:r>
      <w:r w:rsidRPr="003540AD">
        <w:rPr>
          <w:b/>
          <w:bCs/>
          <w:u w:val="single"/>
        </w:rPr>
        <w:tab/>
        <w:t>Unified Procedure Step service. See PS3.4, Annex CC.</w:t>
      </w:r>
    </w:p>
    <w:p w14:paraId="02C00D2D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UPS-RS</w:t>
      </w:r>
      <w:r>
        <w:tab/>
      </w:r>
      <w:r w:rsidRPr="003540AD">
        <w:t>Unified Procedure Step by RESTful Services</w:t>
      </w:r>
    </w:p>
    <w:p w14:paraId="1CC61E63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2D57DF29" w14:textId="77777777" w:rsidR="00C63B8A" w:rsidRDefault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38D7EE24" w14:textId="61828210" w:rsidR="00CD13AB" w:rsidRDefault="00CD13AB" w:rsidP="00127786">
      <w:pPr>
        <w:pStyle w:val="Instruction"/>
        <w:keepNext/>
      </w:pPr>
      <w:bookmarkStart w:id="101" w:name="_Hlk194309488"/>
      <w:r>
        <w:lastRenderedPageBreak/>
        <w:t>Update Section 8.1.1 Request Message Syntax</w:t>
      </w:r>
      <w:r w:rsidR="006017C4">
        <w:t xml:space="preserve"> by </w:t>
      </w:r>
      <w:bookmarkEnd w:id="101"/>
      <w:r w:rsidR="006017C4">
        <w:t>adding PATCH</w:t>
      </w:r>
    </w:p>
    <w:p w14:paraId="07CE2027" w14:textId="074EB5C8" w:rsidR="00CD13AB" w:rsidRDefault="0058765E" w:rsidP="00E30D37">
      <w:pPr>
        <w:tabs>
          <w:tab w:val="clear" w:pos="720"/>
          <w:tab w:val="left" w:pos="1134"/>
        </w:tabs>
        <w:ind w:left="1134" w:hanging="1134"/>
      </w:pPr>
      <w:bookmarkStart w:id="102" w:name="_Hlk194309514"/>
      <w:r>
        <w:t>…</w:t>
      </w:r>
    </w:p>
    <w:p w14:paraId="74A5A0A1" w14:textId="40FDD029" w:rsidR="0058765E" w:rsidRPr="00477CDA" w:rsidRDefault="00C51AB8" w:rsidP="00E30D37">
      <w:pPr>
        <w:tabs>
          <w:tab w:val="clear" w:pos="720"/>
          <w:tab w:val="left" w:pos="1134"/>
        </w:tabs>
        <w:ind w:left="1134" w:hanging="1134"/>
        <w:rPr>
          <w:rFonts w:ascii="Noto Sans Mono ExtraCondensed M" w:hAnsi="Noto Sans Mono ExtraCondensed M" w:cs="Noto Sans Mono ExtraCondensed M"/>
        </w:rPr>
      </w:pPr>
      <w:r w:rsidRPr="00477CDA">
        <w:rPr>
          <w:rFonts w:ascii="Noto Sans Mono ExtraCondensed M" w:hAnsi="Noto Sans Mono ExtraCondensed M" w:cs="Noto Sans Mono ExtraCondensed M"/>
        </w:rPr>
        <w:t xml:space="preserve">method = </w:t>
      </w:r>
      <w:r w:rsidRPr="000C7667">
        <w:rPr>
          <w:rFonts w:ascii="Noto Sans Mono ExtraCondensed M" w:hAnsi="Noto Sans Mono ExtraCondensed M" w:cs="Noto Sans Mono ExtraCondensed M"/>
        </w:rPr>
        <w:t xml:space="preserve">"CONNECT" / </w:t>
      </w:r>
      <w:r w:rsidRPr="00477CDA">
        <w:rPr>
          <w:rFonts w:ascii="Noto Sans Mono ExtraCondensed M" w:hAnsi="Noto Sans Mono ExtraCondensed M" w:cs="Noto Sans Mono ExtraCondensed M"/>
        </w:rPr>
        <w:t xml:space="preserve">"DELETE" / "GET" / </w:t>
      </w:r>
      <w:r w:rsidRPr="000C7667">
        <w:rPr>
          <w:rFonts w:ascii="Noto Sans Mono ExtraCondensed M" w:hAnsi="Noto Sans Mono ExtraCondensed M" w:cs="Noto Sans Mono ExtraCondensed M"/>
        </w:rPr>
        <w:t xml:space="preserve">"HEAD" / </w:t>
      </w:r>
      <w:r w:rsidRPr="00477CDA">
        <w:rPr>
          <w:rFonts w:ascii="Noto Sans Mono ExtraCondensed M" w:hAnsi="Noto Sans Mono ExtraCondensed M" w:cs="Noto Sans Mono ExtraCondensed M"/>
        </w:rPr>
        <w:t xml:space="preserve">"OPTIONS" / </w:t>
      </w:r>
      <w:r w:rsidR="00767A3D" w:rsidRPr="00477CDA">
        <w:rPr>
          <w:rFonts w:ascii="Noto Sans Mono ExtraCondensed M" w:hAnsi="Noto Sans Mono ExtraCondensed M" w:cs="Noto Sans Mono ExtraCondensed M"/>
          <w:b/>
          <w:bCs/>
          <w:u w:val="single"/>
        </w:rPr>
        <w:t xml:space="preserve">"PATCH" / </w:t>
      </w:r>
      <w:r w:rsidR="00767A3D" w:rsidRPr="00477CDA">
        <w:rPr>
          <w:rFonts w:ascii="Noto Sans Mono ExtraCondensed M" w:hAnsi="Noto Sans Mono ExtraCondensed M" w:cs="Noto Sans Mono ExtraCondensed M"/>
        </w:rPr>
        <w:t xml:space="preserve">"POST" / </w:t>
      </w:r>
      <w:r w:rsidRPr="00477CDA">
        <w:rPr>
          <w:rFonts w:ascii="Noto Sans Mono ExtraCondensed M" w:hAnsi="Noto Sans Mono ExtraCondensed M" w:cs="Noto Sans Mono ExtraCondensed M"/>
        </w:rPr>
        <w:t>"PUT"</w:t>
      </w:r>
    </w:p>
    <w:p w14:paraId="682CBCFB" w14:textId="2DB1DE6C" w:rsidR="00C51AB8" w:rsidRDefault="00C51AB8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5A704ECE" w14:textId="77777777" w:rsidR="00430F11" w:rsidRDefault="00906473" w:rsidP="00430F11">
      <w:pPr>
        <w:pStyle w:val="Heading4"/>
      </w:pPr>
      <w:bookmarkStart w:id="103" w:name="_Toc207608901"/>
      <w:r>
        <w:t xml:space="preserve">8.1.1.1 </w:t>
      </w:r>
      <w:r w:rsidR="00430F11">
        <w:t>Method</w:t>
      </w:r>
      <w:bookmarkEnd w:id="103"/>
    </w:p>
    <w:p w14:paraId="3FE3FCD7" w14:textId="6F3DCF9D" w:rsidR="00906473" w:rsidRDefault="00430F11" w:rsidP="00C20071">
      <w:pPr>
        <w:tabs>
          <w:tab w:val="clear" w:pos="720"/>
        </w:tabs>
      </w:pPr>
      <w:r>
        <w:t xml:space="preserve">The request method is one of the HTTP methods, such as </w:t>
      </w:r>
      <w:r w:rsidRPr="000C7667">
        <w:t xml:space="preserve">CONNECT, </w:t>
      </w:r>
      <w:r>
        <w:t xml:space="preserve">DELETE, GET, </w:t>
      </w:r>
      <w:r w:rsidRPr="000C7667">
        <w:t>HEAD,</w:t>
      </w:r>
      <w:r w:rsidRPr="00776A7D">
        <w:t xml:space="preserve"> </w:t>
      </w:r>
      <w:r>
        <w:t xml:space="preserve">OPTIONS, </w:t>
      </w:r>
      <w:r w:rsidR="001F07A4" w:rsidRPr="001F07A4">
        <w:rPr>
          <w:b/>
          <w:bCs/>
          <w:u w:val="single"/>
        </w:rPr>
        <w:t>PATCH,</w:t>
      </w:r>
      <w:r w:rsidR="001F07A4">
        <w:t xml:space="preserve"> </w:t>
      </w:r>
      <w:r>
        <w:t xml:space="preserve">POST, </w:t>
      </w:r>
      <w:r w:rsidR="008317DB">
        <w:rPr>
          <w:b/>
          <w:bCs/>
          <w:u w:val="single"/>
        </w:rPr>
        <w:t>and</w:t>
      </w:r>
      <w:r w:rsidR="00C20071">
        <w:t xml:space="preserve"> </w:t>
      </w:r>
      <w:r>
        <w:t>PUT. See [RFC7230] Section 4.</w:t>
      </w:r>
    </w:p>
    <w:bookmarkEnd w:id="102"/>
    <w:p w14:paraId="53C1383E" w14:textId="77777777" w:rsidR="00C63B8A" w:rsidRDefault="00C63B8A" w:rsidP="00C20071">
      <w:pPr>
        <w:tabs>
          <w:tab w:val="clear" w:pos="720"/>
        </w:tabs>
      </w:pPr>
    </w:p>
    <w:p w14:paraId="59F52E15" w14:textId="0F36FE09" w:rsidR="00B31CB7" w:rsidRPr="00F64160" w:rsidRDefault="003357C1" w:rsidP="00B31CB7">
      <w:pPr>
        <w:pStyle w:val="Instruction"/>
        <w:keepNext/>
      </w:pPr>
      <w:r>
        <w:t>Update Section B Examples</w:t>
      </w:r>
      <w:r w:rsidR="004C6623">
        <w:t>:</w:t>
      </w:r>
      <w:r>
        <w:t xml:space="preserve"> a</w:t>
      </w:r>
      <w:r w:rsidR="00B31CB7" w:rsidRPr="00F64160">
        <w:t xml:space="preserve">dd new </w:t>
      </w:r>
      <w:r w:rsidR="00B31CB7">
        <w:t xml:space="preserve">examples for </w:t>
      </w:r>
      <w:r w:rsidR="009757B7">
        <w:t xml:space="preserve">the </w:t>
      </w:r>
      <w:r w:rsidR="00B31CB7">
        <w:t xml:space="preserve">Modality </w:t>
      </w:r>
      <w:r w:rsidR="00906324">
        <w:t>Procedure Step</w:t>
      </w:r>
      <w:r w:rsidR="009757B7">
        <w:t xml:space="preserve"> </w:t>
      </w:r>
      <w:r w:rsidR="00B31CB7">
        <w:t>Service</w:t>
      </w:r>
      <w:r w:rsidR="00906324">
        <w:t>s</w:t>
      </w:r>
    </w:p>
    <w:p w14:paraId="2DF5CE45" w14:textId="77777777" w:rsidR="00B31CB7" w:rsidRPr="00F64160" w:rsidRDefault="00B31CB7" w:rsidP="00B31CB7">
      <w:pPr>
        <w:pStyle w:val="Heading1"/>
      </w:pPr>
      <w:bookmarkStart w:id="104" w:name="_Toc150508004"/>
      <w:bookmarkStart w:id="105" w:name="_Toc207608902"/>
      <w:r w:rsidRPr="00F64160">
        <w:t>B</w:t>
      </w:r>
      <w:r w:rsidRPr="00F64160">
        <w:tab/>
        <w:t>Examples (Informative)</w:t>
      </w:r>
      <w:bookmarkEnd w:id="104"/>
      <w:bookmarkEnd w:id="105"/>
    </w:p>
    <w:p w14:paraId="49F70375" w14:textId="77777777" w:rsidR="00B31CB7" w:rsidRPr="00F64160" w:rsidRDefault="00B31CB7" w:rsidP="00B31CB7">
      <w:pPr>
        <w:keepNext/>
      </w:pPr>
      <w:r w:rsidRPr="00F64160">
        <w:t>…</w:t>
      </w:r>
    </w:p>
    <w:p w14:paraId="475C9E30" w14:textId="55D58145" w:rsidR="00983E0F" w:rsidRDefault="00B31CB7" w:rsidP="00B31CB7">
      <w:pPr>
        <w:pStyle w:val="Heading2"/>
      </w:pPr>
      <w:bookmarkStart w:id="106" w:name="_Toc207608903"/>
      <w:bookmarkStart w:id="107" w:name="_Toc150508005"/>
      <w:r w:rsidRPr="00F64160">
        <w:t>B.</w:t>
      </w:r>
      <w:r w:rsidR="00983E0F">
        <w:t>X</w:t>
      </w:r>
      <w:r>
        <w:t>1</w:t>
      </w:r>
      <w:r w:rsidR="00983E0F">
        <w:tab/>
      </w:r>
      <w:r w:rsidR="000E51B0">
        <w:t xml:space="preserve">Searching </w:t>
      </w:r>
      <w:r w:rsidR="009538DC">
        <w:t>for Modality Scheduled Procedure Steps</w:t>
      </w:r>
      <w:r w:rsidR="00696939">
        <w:t xml:space="preserve"> </w:t>
      </w:r>
      <w:r w:rsidR="000512CC">
        <w:t xml:space="preserve">using </w:t>
      </w:r>
      <w:r w:rsidR="000E51B0">
        <w:t>JSON</w:t>
      </w:r>
      <w:r w:rsidR="008D0B22">
        <w:t xml:space="preserve"> </w:t>
      </w:r>
      <w:r w:rsidR="000512CC">
        <w:t>Media</w:t>
      </w:r>
      <w:r w:rsidR="008D0B22">
        <w:t xml:space="preserve"> Type</w:t>
      </w:r>
      <w:bookmarkEnd w:id="106"/>
    </w:p>
    <w:p w14:paraId="0452EBA3" w14:textId="5267D376" w:rsidR="0073318A" w:rsidRDefault="00F73A8F" w:rsidP="0073318A">
      <w:r w:rsidRPr="00F73A8F">
        <w:t xml:space="preserve">This example illustrates a request to </w:t>
      </w:r>
      <w:r>
        <w:t>retrieve the scheduled procedure steps for a scheduled station</w:t>
      </w:r>
      <w:r w:rsidR="00823C09">
        <w:t xml:space="preserve">: </w:t>
      </w:r>
      <w:r>
        <w:t>CTSCANNER</w:t>
      </w:r>
      <w:r w:rsidRPr="00F73A8F">
        <w:t>,</w:t>
      </w:r>
      <w:r w:rsidR="00823C09">
        <w:t xml:space="preserve"> start date: 20250101 and modality: CT, </w:t>
      </w:r>
      <w:r w:rsidR="000512CC">
        <w:t xml:space="preserve">where the </w:t>
      </w:r>
      <w:r w:rsidR="00823C09">
        <w:t xml:space="preserve">results are </w:t>
      </w:r>
      <w:r w:rsidR="000512CC">
        <w:t>to be</w:t>
      </w:r>
      <w:r>
        <w:t xml:space="preserve"> </w:t>
      </w:r>
      <w:r w:rsidRPr="00F73A8F">
        <w:t xml:space="preserve">returned </w:t>
      </w:r>
      <w:r w:rsidR="00823C09">
        <w:t xml:space="preserve">in </w:t>
      </w:r>
      <w:r>
        <w:t>JSON</w:t>
      </w:r>
      <w:r w:rsidRPr="00F73A8F">
        <w:t xml:space="preserve">. </w:t>
      </w:r>
      <w:r w:rsidR="004B469E">
        <w:t>Also</w:t>
      </w:r>
      <w:r w:rsidR="000512CC">
        <w:t>, the</w:t>
      </w:r>
      <w:r w:rsidR="004B469E">
        <w:t xml:space="preserve"> </w:t>
      </w:r>
      <w:r w:rsidR="000512CC">
        <w:t xml:space="preserve">number of </w:t>
      </w:r>
      <w:r w:rsidR="004B469E">
        <w:t xml:space="preserve">returned results </w:t>
      </w:r>
      <w:r w:rsidR="000512CC">
        <w:t xml:space="preserve">is </w:t>
      </w:r>
      <w:r w:rsidR="004B469E">
        <w:t xml:space="preserve">limited to 20 and </w:t>
      </w:r>
      <w:r w:rsidR="000512CC">
        <w:t xml:space="preserve">the </w:t>
      </w:r>
      <w:r w:rsidR="004B469E">
        <w:t xml:space="preserve">results </w:t>
      </w:r>
      <w:r w:rsidR="007F1D06">
        <w:t>are requested to</w:t>
      </w:r>
      <w:r w:rsidR="004B469E">
        <w:t xml:space="preserve"> </w:t>
      </w:r>
      <w:r w:rsidR="00CC2A9A">
        <w:t>contain</w:t>
      </w:r>
      <w:r w:rsidR="004B469E">
        <w:t xml:space="preserve"> all available tags. </w:t>
      </w:r>
      <w:r w:rsidR="000512CC">
        <w:t>The o</w:t>
      </w:r>
      <w:r w:rsidR="004B469E">
        <w:t xml:space="preserve">ffset </w:t>
      </w:r>
      <w:r w:rsidR="000512CC">
        <w:t xml:space="preserve">of the returned </w:t>
      </w:r>
      <w:r w:rsidR="004B469E">
        <w:t xml:space="preserve">results is </w:t>
      </w:r>
      <w:r w:rsidR="006B0B27">
        <w:t>set</w:t>
      </w:r>
      <w:r w:rsidR="004B469E">
        <w:t xml:space="preserve"> to 0.</w:t>
      </w:r>
    </w:p>
    <w:p w14:paraId="3227B1C4" w14:textId="0DEB6F00" w:rsidR="006B0B27" w:rsidRPr="00DB22A9" w:rsidRDefault="00A9067E" w:rsidP="006B0B27">
      <w:pPr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bookmarkStart w:id="108" w:name="idp105553339757055"/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GET /radiology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/modality-scheduled-procedure-steps/?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00400100.004000</w:t>
      </w:r>
      <w:r w:rsidR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10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=CTSCANNER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&amp;00400100.00400002=202</w:t>
      </w:r>
      <w:r w:rsidR="000C5789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5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010</w:t>
      </w:r>
      <w:r w:rsidR="00541AE8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00400100.00080060=CT</w:t>
      </w:r>
      <w:r w:rsidR="00776A7D" w:rsidRPr="00DB22A9" w:rsidDel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="00FA185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&amp;limit=20&amp;offset=0&amp;includefield=all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>Host: www.hospital-stmarco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 xml:space="preserve">Accept: </w:t>
      </w:r>
      <w:r w:rsidR="007E368A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application/dicom+json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70430239" w14:textId="0E5A4E53" w:rsidR="006B0B27" w:rsidRDefault="006B0B27" w:rsidP="006B0B27">
      <w:pPr>
        <w:rPr>
          <w:lang w:val="en" w:eastAsia="de-DE"/>
        </w:rPr>
      </w:pPr>
      <w:r>
        <w:rPr>
          <w:lang w:val="en" w:eastAsia="de-DE"/>
        </w:rPr>
        <w:t>An example of a successful response to the above request is given below</w:t>
      </w:r>
      <w:r w:rsidR="006E6B98">
        <w:rPr>
          <w:lang w:val="en" w:eastAsia="de-DE"/>
        </w:rPr>
        <w:t>:</w:t>
      </w:r>
    </w:p>
    <w:p w14:paraId="6A445CC7" w14:textId="52199967" w:rsidR="000B16F0" w:rsidRPr="00DB22A9" w:rsidRDefault="00A9067E" w:rsidP="006B0B27">
      <w:pPr>
        <w:spacing w:after="0"/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  <w:bookmarkEnd w:id="108"/>
      <w:r w:rsidR="000B16F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Content-Length: 1191</w:t>
      </w:r>
    </w:p>
    <w:p w14:paraId="5BA8211F" w14:textId="7777777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application/dicom+json; charset=utf-8</w:t>
      </w:r>
    </w:p>
    <w:p w14:paraId="76EAA4BB" w14:textId="4F7BF8F7" w:rsidR="000B16F0" w:rsidRPr="00DB22A9" w:rsidRDefault="002036C1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063FF60D" w14:textId="79BD0A3A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"vr": "PN", "Value": [{ "Alphabetic": "Doe^Sally" }] }</w:t>
      </w:r>
    </w:p>
    <w:p w14:paraId="5ECEFEBA" w14:textId="37C8F280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"0020000D":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0B16F0"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30000008090412501082300000004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</w:p>
    <w:p w14:paraId="460F13A4" w14:textId="486ABF82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"00401001": { "vr": "SH", "Value": ["P-ID-22"] }</w:t>
      </w:r>
    </w:p>
    <w:p w14:paraId="5299380C" w14:textId="6BE73E8E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"00400100":</w:t>
      </w:r>
      <w:r w:rsidR="00E55E74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D058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"vr": "SQ"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603EF334" w14:textId="71F7328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8277BD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"00400002": { "vr":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6A04E941" w14:textId="6A0270D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["Specials^04a_HeadCTA"] }</w:t>
      </w:r>
    </w:p>
    <w:p w14:paraId="59755ADF" w14:textId="1F1D974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"00400009": { "vr": "SH", "Value": ["PS-ID-23"] }</w:t>
      </w:r>
    </w:p>
    <w:p w14:paraId="062C0B4F" w14:textId="5C5B1E89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"00400010": { "vr": "SH", "Value": ["CTSCANNER"] }</w:t>
      </w:r>
    </w:p>
    <w:p w14:paraId="62BA978F" w14:textId="2286903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2B553C31" w14:textId="7A546036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450386A" w14:textId="25EF8491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"00400002": { "vr":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3490EE49" w14:textId="0B76EE8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["Specials^04a_SpineCTA"] }</w:t>
      </w:r>
    </w:p>
    <w:p w14:paraId="37122DB4" w14:textId="2EDAE0C1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"00400009": { "vr": "SH", "Value": ["PS-ID-24"] }</w:t>
      </w:r>
    </w:p>
    <w:p w14:paraId="4F701B4C" w14:textId="463ACFEC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"00400010": { "vr": "SH", "Value": ["CTSCANNER"] }</w:t>
      </w:r>
    </w:p>
    <w:p w14:paraId="1AD40256" w14:textId="3996A32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526A5AE8" w14:textId="00DA030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52E62ED" w14:textId="27F0381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69832AC5" w14:textId="5A6D8593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]</w:t>
      </w:r>
      <w:r w:rsidR="00B521A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8735AA0" w14:textId="592C0752" w:rsidR="000B16F0" w:rsidRPr="00DB22A9" w:rsidRDefault="00AE436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16A8C93" w14:textId="7CC44D41" w:rsidR="00A9067E" w:rsidRPr="00DB22A9" w:rsidRDefault="00C61669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Times New Roman" w:hAnsi="Times New Roman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</w:t>
      </w:r>
    </w:p>
    <w:p w14:paraId="56DDA2D6" w14:textId="0A5DB537" w:rsidR="00CA4359" w:rsidRDefault="00CA4359" w:rsidP="0073318A">
      <w:pPr>
        <w:rPr>
          <w:lang w:val="en"/>
        </w:rPr>
      </w:pPr>
    </w:p>
    <w:p w14:paraId="54F424B5" w14:textId="05D17210" w:rsidR="00FB4B33" w:rsidRPr="00FB4B33" w:rsidRDefault="00FB4B33" w:rsidP="00FB4B33">
      <w:pPr>
        <w:rPr>
          <w:lang w:val="en"/>
        </w:rPr>
      </w:pPr>
      <w:r w:rsidRPr="00FB4B33">
        <w:rPr>
          <w:lang w:val="en"/>
        </w:rPr>
        <w:t>The response returns two scheduled procedure steps</w:t>
      </w:r>
      <w:r>
        <w:rPr>
          <w:lang w:val="en"/>
        </w:rPr>
        <w:t xml:space="preserve"> for Sally Doe</w:t>
      </w:r>
      <w:r w:rsidRPr="00FB4B33">
        <w:rPr>
          <w:lang w:val="en"/>
        </w:rPr>
        <w:t xml:space="preserve">, one for </w:t>
      </w:r>
      <w:r>
        <w:rPr>
          <w:lang w:val="en"/>
        </w:rPr>
        <w:t xml:space="preserve">the </w:t>
      </w:r>
      <w:r w:rsidRPr="00FB4B33">
        <w:rPr>
          <w:lang w:val="en"/>
        </w:rPr>
        <w:t>head and the other one for the spin</w:t>
      </w:r>
      <w:r w:rsidR="009B4D5A">
        <w:rPr>
          <w:lang w:val="en"/>
        </w:rPr>
        <w:t>e</w:t>
      </w:r>
      <w:r>
        <w:rPr>
          <w:lang w:val="en"/>
        </w:rPr>
        <w:t>. The a</w:t>
      </w:r>
      <w:r w:rsidRPr="00FB4B33">
        <w:rPr>
          <w:lang w:val="en"/>
        </w:rPr>
        <w:t xml:space="preserve">ttributes </w:t>
      </w:r>
      <w:r>
        <w:rPr>
          <w:lang w:val="en"/>
        </w:rPr>
        <w:t xml:space="preserve">are </w:t>
      </w:r>
      <w:r w:rsidRPr="00FB4B33">
        <w:rPr>
          <w:lang w:val="en"/>
        </w:rPr>
        <w:t>according t</w:t>
      </w:r>
      <w:r>
        <w:rPr>
          <w:lang w:val="en"/>
        </w:rPr>
        <w:t>o PS3.4, T</w:t>
      </w:r>
      <w:r w:rsidRPr="00FB4B33">
        <w:rPr>
          <w:lang w:val="en"/>
        </w:rPr>
        <w:t>able_K.6-1</w:t>
      </w:r>
      <w:r>
        <w:rPr>
          <w:lang w:val="en"/>
        </w:rPr>
        <w:t xml:space="preserve"> “</w:t>
      </w:r>
      <w:r w:rsidRPr="00FB4B33">
        <w:rPr>
          <w:lang w:val="en"/>
        </w:rPr>
        <w:t>Attributes for the Modality Worklist Information Model</w:t>
      </w:r>
      <w:r>
        <w:rPr>
          <w:lang w:val="en"/>
        </w:rPr>
        <w:t>”:</w:t>
      </w:r>
    </w:p>
    <w:p w14:paraId="35311862" w14:textId="5FC1CEED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Patient's Name (0010,0010)</w:t>
      </w:r>
      <w:r w:rsidR="000A2782">
        <w:rPr>
          <w:lang w:val="en"/>
        </w:rPr>
        <w:t>;</w:t>
      </w:r>
    </w:p>
    <w:p w14:paraId="37813F45" w14:textId="50B1762C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Study Instance UID (0020,000D)</w:t>
      </w:r>
      <w:r w:rsidR="000A2782">
        <w:rPr>
          <w:lang w:val="en"/>
        </w:rPr>
        <w:t>;</w:t>
      </w:r>
    </w:p>
    <w:p w14:paraId="74650178" w14:textId="677A4ECA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Requested Procedure ID (0040,1001)</w:t>
      </w:r>
      <w:r w:rsidR="000A2782">
        <w:rPr>
          <w:lang w:val="en"/>
        </w:rPr>
        <w:t>;</w:t>
      </w:r>
    </w:p>
    <w:p w14:paraId="61F65CC4" w14:textId="53524870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Scheduled Procedure Step Sequence (0040,0100)</w:t>
      </w:r>
      <w:r w:rsidR="000A2782">
        <w:rPr>
          <w:lang w:val="en"/>
        </w:rPr>
        <w:t>;</w:t>
      </w:r>
    </w:p>
    <w:p w14:paraId="4351B4ED" w14:textId="7C6085DC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Description (0040,0007)</w:t>
      </w:r>
      <w:r w:rsidR="000A2782">
        <w:rPr>
          <w:lang w:val="en"/>
        </w:rPr>
        <w:t>;</w:t>
      </w:r>
    </w:p>
    <w:p w14:paraId="3096CD41" w14:textId="45F917A5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Station Name (0040,0010)</w:t>
      </w:r>
      <w:r w:rsidR="000A2782">
        <w:rPr>
          <w:lang w:val="en"/>
        </w:rPr>
        <w:t>;</w:t>
      </w:r>
    </w:p>
    <w:p w14:paraId="244CF255" w14:textId="2A2D8000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Start Date (0040,0002)</w:t>
      </w:r>
      <w:r w:rsidR="000A2782">
        <w:rPr>
          <w:lang w:val="en"/>
        </w:rPr>
        <w:t>;</w:t>
      </w:r>
    </w:p>
    <w:p w14:paraId="1812B59B" w14:textId="7D74DA9A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ID (0040,0009)</w:t>
      </w:r>
      <w:r w:rsidR="000A2782">
        <w:rPr>
          <w:lang w:val="en"/>
        </w:rPr>
        <w:t>.</w:t>
      </w:r>
    </w:p>
    <w:p w14:paraId="59D21620" w14:textId="68C8F684" w:rsidR="00983E0F" w:rsidRDefault="00983E0F" w:rsidP="00597FC5">
      <w:pPr>
        <w:pStyle w:val="Heading2"/>
      </w:pPr>
      <w:bookmarkStart w:id="109" w:name="_Toc207608904"/>
      <w:r>
        <w:t>B.X</w:t>
      </w:r>
      <w:r w:rsidR="006B7E57">
        <w:t>2</w:t>
      </w:r>
      <w:r w:rsidR="00E437D5">
        <w:tab/>
        <w:t>Creat</w:t>
      </w:r>
      <w:r w:rsidR="008355CE">
        <w:t xml:space="preserve">ing a Modality Performed Procedure Step </w:t>
      </w:r>
      <w:r w:rsidR="002668AB">
        <w:t>using</w:t>
      </w:r>
      <w:r w:rsidR="008355CE">
        <w:t xml:space="preserve"> JSON</w:t>
      </w:r>
      <w:r w:rsidR="008D0B22">
        <w:t xml:space="preserve"> Content Type</w:t>
      </w:r>
      <w:bookmarkEnd w:id="109"/>
    </w:p>
    <w:p w14:paraId="5D4B3902" w14:textId="289B8B26" w:rsidR="00CA4359" w:rsidRDefault="00CA4359" w:rsidP="00CA4359">
      <w:r>
        <w:t xml:space="preserve">This example </w:t>
      </w:r>
      <w:r w:rsidR="00FC747E" w:rsidRPr="00F73A8F">
        <w:t>illustrates a</w:t>
      </w:r>
      <w:r>
        <w:t xml:space="preserve"> request </w:t>
      </w:r>
      <w:r w:rsidR="00FC747E" w:rsidRPr="00F73A8F">
        <w:t xml:space="preserve">to </w:t>
      </w:r>
      <w:r>
        <w:t>creat</w:t>
      </w:r>
      <w:r w:rsidR="00FC747E">
        <w:t>e</w:t>
      </w:r>
      <w:r>
        <w:t xml:space="preserve"> a modality performed procedure step using JSON.</w:t>
      </w:r>
      <w:r w:rsidR="004909D2">
        <w:t xml:space="preserve"> The intention is to mark </w:t>
      </w:r>
      <w:r w:rsidR="00C732B2">
        <w:t xml:space="preserve">it </w:t>
      </w:r>
      <w:r w:rsidR="004909D2">
        <w:t>in the state: “IN PROGRESS”.</w:t>
      </w:r>
      <w:r w:rsidR="00FB4B33">
        <w:t xml:space="preserve"> This is a continuation of the previous example</w:t>
      </w:r>
      <w:r w:rsidR="00E95FB2">
        <w:t xml:space="preserve"> as given in B.X1</w:t>
      </w:r>
      <w:r w:rsidR="00FB4B33">
        <w:t xml:space="preserve">, where the Patient’s Name (0010,0010), Study Instance UID (0020,000D), </w:t>
      </w:r>
      <w:r w:rsidR="00C732B2" w:rsidRPr="00C732B2">
        <w:t>Scheduled Procedure Step Description (0040,0007)</w:t>
      </w:r>
      <w:r w:rsidR="00C732B2">
        <w:t xml:space="preserve">, </w:t>
      </w:r>
      <w:r w:rsidR="00FB4B33">
        <w:t xml:space="preserve">and Requested Procedure ID (0040,1001) have been </w:t>
      </w:r>
      <w:r w:rsidR="00C732B2">
        <w:t xml:space="preserve">taken over from the received modality scheduled procedure step, and </w:t>
      </w:r>
      <w:r w:rsidR="009B4D5A">
        <w:t xml:space="preserve">the </w:t>
      </w:r>
      <w:r w:rsidR="009B4D5A" w:rsidRPr="009B4D5A">
        <w:t xml:space="preserve">Performed Procedure Step Status </w:t>
      </w:r>
      <w:r w:rsidR="009B4D5A">
        <w:t xml:space="preserve"> </w:t>
      </w:r>
      <w:r w:rsidR="00C732B2">
        <w:t>(00</w:t>
      </w:r>
      <w:r w:rsidR="009B4D5A">
        <w:t>40</w:t>
      </w:r>
      <w:r w:rsidR="00C732B2">
        <w:t xml:space="preserve">,0252), </w:t>
      </w:r>
      <w:r w:rsidR="009B4D5A" w:rsidRPr="009B4D5A">
        <w:t xml:space="preserve">Performed Procedure Step ID </w:t>
      </w:r>
      <w:r w:rsidR="009B4D5A">
        <w:t xml:space="preserve">(0040,0253), Accession  Number </w:t>
      </w:r>
      <w:r w:rsidR="00C732B2">
        <w:t xml:space="preserve">(0008,0050), </w:t>
      </w:r>
      <w:r w:rsidR="009B4D5A">
        <w:t xml:space="preserve">and </w:t>
      </w:r>
      <w:r w:rsidR="009B4D5A" w:rsidRPr="009B4D5A">
        <w:t>Scheduled Procedure Step ID</w:t>
      </w:r>
      <w:r w:rsidR="009B4D5A">
        <w:t xml:space="preserve"> </w:t>
      </w:r>
      <w:r w:rsidR="00C732B2">
        <w:t xml:space="preserve">(0040,0009) have been added as “IN PROGRESS”, </w:t>
      </w:r>
      <w:r w:rsidR="004667F8" w:rsidRPr="004667F8">
        <w:t>1.2.250.1.59.40211.</w:t>
      </w:r>
      <w:r w:rsidR="009B4D5A" w:rsidRPr="004667F8">
        <w:t>12345678.987654</w:t>
      </w:r>
      <w:r w:rsidR="009B4D5A">
        <w:t xml:space="preserve">, </w:t>
      </w:r>
      <w:r w:rsidR="00C732B2">
        <w:t>1, and “PS-ID-23” respectively</w:t>
      </w:r>
      <w:r w:rsidR="00D415CA">
        <w:t xml:space="preserve">, some of which in the </w:t>
      </w:r>
      <w:r w:rsidR="00D415CA" w:rsidRPr="00D415CA">
        <w:t>Scheduled Step Attributes Sequence</w:t>
      </w:r>
      <w:r w:rsidR="00D415CA">
        <w:t xml:space="preserve"> (0040,0270)</w:t>
      </w:r>
      <w:r w:rsidR="00C732B2">
        <w:t>.</w:t>
      </w:r>
    </w:p>
    <w:p w14:paraId="23E02AB5" w14:textId="2B36C253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</w:t>
      </w:r>
      <w:r w:rsidR="001075DE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OS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T /radiology/</w:t>
      </w:r>
      <w:r w:rsidR="000F65E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t xml:space="preserve"> 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69D32809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64B3C9A5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4F5660A5" w14:textId="040BDE08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3EBB8A25" w14:textId="29A5086D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"vr": "PN", "Value": [{ "Alphabetic": "Doe^Sally" }] }</w:t>
      </w:r>
    </w:p>
    <w:p w14:paraId="54ACABF2" w14:textId="5555BDFF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"00400242": { "vr": "SH", "Value": ["CTSCANNER"] }</w:t>
      </w:r>
    </w:p>
    <w:p w14:paraId="7F4D35C8" w14:textId="53178B18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"00400252": { "vr": "CS", "Value": ["IN PROGRESS"] }</w:t>
      </w:r>
    </w:p>
    <w:p w14:paraId="5302AB73" w14:textId="1EB1D5E9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"00400253": { "vr": "SH",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</w:t>
      </w:r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</w:p>
    <w:p w14:paraId="384CBBD7" w14:textId="4F0A716E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"00400270":</w:t>
      </w:r>
      <w:r w:rsidR="00D1613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"vr": "SQ"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0816D01A" w14:textId="14D6B545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4A68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"00080050": { "vr": "SH", "Value": ["1"] }</w:t>
      </w:r>
    </w:p>
    <w:p w14:paraId="6E3A295E" w14:textId="0D5DB298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"0020000D":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.30000008090412501082300000004"] }</w:t>
      </w:r>
    </w:p>
    <w:p w14:paraId="4851F6A1" w14:textId="6C80BBA9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["Specials^04a_HeadCTA"] }</w:t>
      </w:r>
    </w:p>
    <w:p w14:paraId="0A5A664E" w14:textId="77777777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"00400009": { "vr": "SH", "Value": ["PS-ID-23"] }</w:t>
      </w:r>
    </w:p>
    <w:p w14:paraId="0B6F6585" w14:textId="4B954973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"00401001": { "vr": "SH", "Value": ["P-ID-22"] }</w:t>
      </w:r>
    </w:p>
    <w:p w14:paraId="5F8BB795" w14:textId="4C36D03C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…</w:t>
      </w:r>
    </w:p>
    <w:p w14:paraId="0E0EB8EE" w14:textId="267DD52A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}</w:t>
      </w:r>
    </w:p>
    <w:p w14:paraId="65D94838" w14:textId="0FAE0275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335F03A2" w14:textId="6B48C9A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32AA2DAC" w14:textId="4777072C" w:rsidR="003156EA" w:rsidRPr="00DB22A9" w:rsidRDefault="00121DA6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1B9BA0F" w14:textId="77777777" w:rsidR="00EE7A98" w:rsidRDefault="00EE7A98" w:rsidP="006B0B27"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DB22A9">
        <w:rPr>
          <w:sz w:val="17"/>
          <w:szCs w:val="17"/>
        </w:rPr>
        <w:br/>
      </w:r>
    </w:p>
    <w:p w14:paraId="159572AA" w14:textId="156655D0" w:rsidR="006B0B27" w:rsidRDefault="00B137D6" w:rsidP="009B4D5A">
      <w:pPr>
        <w:keepNext/>
      </w:pPr>
      <w:r>
        <w:t>A</w:t>
      </w:r>
      <w:r w:rsidR="006B0B27">
        <w:t xml:space="preserve"> successful response to the request will be</w:t>
      </w:r>
      <w:r w:rsidR="00E95FB2">
        <w:t>:</w:t>
      </w:r>
    </w:p>
    <w:p w14:paraId="08FEDD6E" w14:textId="135C2D48" w:rsidR="00BE58CF" w:rsidRPr="008D0B22" w:rsidRDefault="006B0B27" w:rsidP="00792D61">
      <w:pPr>
        <w:spacing w:after="0"/>
        <w:rPr>
          <w:lang w:val="en"/>
        </w:rPr>
      </w:pP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t>HTTP/1.1 200 OK</w:t>
      </w: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br/>
      </w:r>
    </w:p>
    <w:p w14:paraId="231A2BDB" w14:textId="3BC878EB" w:rsidR="00E17F75" w:rsidRDefault="00E17F75" w:rsidP="00597FC5">
      <w:pPr>
        <w:pStyle w:val="Heading2"/>
      </w:pPr>
      <w:bookmarkStart w:id="110" w:name="_Toc207608905"/>
      <w:r>
        <w:t>B.X3</w:t>
      </w:r>
      <w:r>
        <w:tab/>
      </w:r>
      <w:r w:rsidR="00696939">
        <w:t>Updat</w:t>
      </w:r>
      <w:r w:rsidR="008355CE">
        <w:t xml:space="preserve">ing a Modality Performed Procedure Step with </w:t>
      </w:r>
      <w:r w:rsidR="002668AB">
        <w:t>P</w:t>
      </w:r>
      <w:r w:rsidR="00A414EB">
        <w:t xml:space="preserve">roduced </w:t>
      </w:r>
      <w:r w:rsidR="002668AB">
        <w:t>I</w:t>
      </w:r>
      <w:r w:rsidR="00A414EB">
        <w:t xml:space="preserve">mage </w:t>
      </w:r>
      <w:r w:rsidR="002668AB">
        <w:t>D</w:t>
      </w:r>
      <w:r w:rsidR="00A414EB">
        <w:t>ata</w:t>
      </w:r>
      <w:r w:rsidR="002668AB">
        <w:t xml:space="preserve"> using JSON</w:t>
      </w:r>
      <w:r w:rsidR="000512CC">
        <w:t xml:space="preserve"> Content Type</w:t>
      </w:r>
      <w:bookmarkEnd w:id="110"/>
    </w:p>
    <w:p w14:paraId="2C21FE1E" w14:textId="3D3F0AB4" w:rsidR="004765D4" w:rsidRDefault="007126DC" w:rsidP="007126DC">
      <w:r>
        <w:t xml:space="preserve">This </w:t>
      </w:r>
      <w:r w:rsidR="00DD7782" w:rsidRPr="00F73A8F">
        <w:t>example illustrates</w:t>
      </w:r>
      <w:r>
        <w:t xml:space="preserve"> an HTTP request for updating a modality performed procedure step using JSON.</w:t>
      </w:r>
      <w:r w:rsidR="00DD7782">
        <w:t xml:space="preserve"> </w:t>
      </w:r>
      <w:r w:rsidR="00B94709">
        <w:t xml:space="preserve">The intention is to </w:t>
      </w:r>
      <w:r w:rsidR="00AD25C6">
        <w:t xml:space="preserve">record </w:t>
      </w:r>
      <w:r w:rsidR="00B94709">
        <w:t xml:space="preserve">the newly created instances as part of the </w:t>
      </w:r>
      <w:r w:rsidR="00B94709" w:rsidRPr="00B94709">
        <w:t>Referenced Image Sequence</w:t>
      </w:r>
      <w:r w:rsidR="00D415CA">
        <w:t xml:space="preserve"> (0008,1140)</w:t>
      </w:r>
      <w:r w:rsidR="002501F2">
        <w:t xml:space="preserve"> during the ongoing acquisition of images on the modality</w:t>
      </w:r>
      <w:r w:rsidR="00B94709">
        <w:t>.</w:t>
      </w:r>
    </w:p>
    <w:p w14:paraId="624551C2" w14:textId="13D9A122" w:rsidR="000A2782" w:rsidRDefault="00D415CA" w:rsidP="007126DC">
      <w:r w:rsidRPr="004667F8">
        <w:t>This example is a continuation of the previous example</w:t>
      </w:r>
      <w:r w:rsidR="00E95FB2" w:rsidRPr="004667F8">
        <w:t xml:space="preserve"> as given in B.X2</w:t>
      </w:r>
      <w:r w:rsidRPr="004667F8">
        <w:t xml:space="preserve">, working on the same MPPS with UID </w:t>
      </w:r>
      <w:r w:rsidR="004667F8" w:rsidRPr="004667F8">
        <w:t>1.2.250.1.59.40211.</w:t>
      </w:r>
      <w:r w:rsidRPr="004667F8">
        <w:t>12345678.987654.</w:t>
      </w:r>
      <w:r w:rsidR="004765D4" w:rsidRPr="004667F8">
        <w:t xml:space="preserve"> It adds </w:t>
      </w:r>
      <w:r w:rsidR="000A2782" w:rsidRPr="004667F8">
        <w:t xml:space="preserve">a </w:t>
      </w:r>
      <w:r w:rsidR="004765D4" w:rsidRPr="004667F8">
        <w:t xml:space="preserve">Performed Series Sequence (0040,0340), which </w:t>
      </w:r>
      <w:r w:rsidR="000A2782" w:rsidRPr="004667F8">
        <w:t>contains:</w:t>
      </w:r>
    </w:p>
    <w:p w14:paraId="6820E594" w14:textId="30ED2FBB" w:rsidR="000A2782" w:rsidRDefault="004765D4" w:rsidP="005215F2">
      <w:pPr>
        <w:pStyle w:val="ListParagraph"/>
        <w:numPr>
          <w:ilvl w:val="0"/>
          <w:numId w:val="22"/>
        </w:numPr>
      </w:pPr>
      <w:r>
        <w:t>a Series Description (0008,103E)</w:t>
      </w:r>
      <w:r w:rsidR="000A2782">
        <w:t xml:space="preserve"> with value </w:t>
      </w:r>
      <w:r w:rsidR="000A2782" w:rsidRPr="000A2782">
        <w:t>"Head 1.50 Hr64 ax"</w:t>
      </w:r>
      <w:r w:rsidR="000A2782">
        <w:t>;</w:t>
      </w:r>
    </w:p>
    <w:p w14:paraId="17630FBA" w14:textId="572AF6DC" w:rsidR="000A2782" w:rsidRDefault="000A2782" w:rsidP="000A2782">
      <w:pPr>
        <w:pStyle w:val="ListParagraph"/>
        <w:numPr>
          <w:ilvl w:val="0"/>
          <w:numId w:val="22"/>
        </w:numPr>
      </w:pPr>
      <w:r>
        <w:t>Gregory House as the performing physician (</w:t>
      </w:r>
      <w:r w:rsidR="004765D4" w:rsidRPr="004765D4">
        <w:t>Performing Physician's Name</w:t>
      </w:r>
      <w:r w:rsidR="004765D4">
        <w:t xml:space="preserve"> (0008,1050)</w:t>
      </w:r>
      <w:r>
        <w:t>);</w:t>
      </w:r>
    </w:p>
    <w:p w14:paraId="1608A12C" w14:textId="1D0FC475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</w:t>
      </w:r>
      <w:r w:rsidRPr="000A2782">
        <w:t>Referenced Image Sequence</w:t>
      </w:r>
      <w:r>
        <w:t xml:space="preserve"> (0008,1140) with </w:t>
      </w:r>
      <w:r w:rsidR="00C95D23">
        <w:t xml:space="preserve">two </w:t>
      </w:r>
      <w:r w:rsidR="00E41A9A">
        <w:t>items</w:t>
      </w:r>
      <w:r w:rsidR="00C95D23">
        <w:t xml:space="preserve"> that </w:t>
      </w:r>
      <w:r w:rsidR="005215F2">
        <w:t>have</w:t>
      </w:r>
      <w:r w:rsidR="00C95D23">
        <w:t xml:space="preserve"> the same </w:t>
      </w:r>
      <w:r w:rsidR="00C95D23" w:rsidRPr="00C95D23">
        <w:t>Referenced SOP Class UID</w:t>
      </w:r>
      <w:r w:rsidR="00C95D23">
        <w:t xml:space="preserve"> (0008,1150), namely </w:t>
      </w:r>
      <w:r w:rsidR="00C95D23" w:rsidRPr="00C95D23">
        <w:t>"1.2.840.10008.5.1.4.1.1.2"</w:t>
      </w:r>
      <w:r w:rsidR="00C95D23">
        <w:t>, which is CT</w:t>
      </w:r>
      <w:r w:rsidR="005215F2">
        <w:t xml:space="preserve"> Image</w:t>
      </w:r>
      <w:r w:rsidR="00C95D23">
        <w:t xml:space="preserve">, and have distinct </w:t>
      </w:r>
      <w:r w:rsidR="00C95D23" w:rsidRPr="00C95D23">
        <w:t>Referenced SOP Instance UID</w:t>
      </w:r>
      <w:r w:rsidR="00C95D23">
        <w:t>s (0008,1155);</w:t>
      </w:r>
    </w:p>
    <w:p w14:paraId="343A6455" w14:textId="2A057DFC" w:rsidR="007126DC" w:rsidRDefault="000A2782" w:rsidP="000A2782">
      <w:pPr>
        <w:pStyle w:val="ListParagraph"/>
        <w:numPr>
          <w:ilvl w:val="0"/>
          <w:numId w:val="22"/>
        </w:numPr>
      </w:pPr>
      <w:r>
        <w:t xml:space="preserve">a Protocol Name (0018,1030) with value </w:t>
      </w:r>
      <w:r w:rsidRPr="000A2782">
        <w:t>"Special^99a_HeadCTA"</w:t>
      </w:r>
      <w:r>
        <w:t>;</w:t>
      </w:r>
    </w:p>
    <w:p w14:paraId="3152D123" w14:textId="48D55CE7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Series Instance UID (0020,000E): </w:t>
      </w:r>
      <w:r w:rsidRPr="000A2782">
        <w:t>"</w:t>
      </w:r>
      <w:r w:rsidR="00A23102" w:rsidRPr="00A23102">
        <w:t>1.2.250.1.59.40211.</w:t>
      </w:r>
      <w:r w:rsidRPr="000A2782">
        <w:t>197132.30000020040718322840300000007"</w:t>
      </w:r>
      <w:r>
        <w:t>.</w:t>
      </w:r>
    </w:p>
    <w:p w14:paraId="37115095" w14:textId="77777777" w:rsidR="000A2782" w:rsidRDefault="000A2782" w:rsidP="007126DC"/>
    <w:p w14:paraId="1273A968" w14:textId="5D7C3639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</w:t>
      </w:r>
      <w:r w:rsidR="001075DE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OST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/radiology/</w:t>
      </w:r>
      <w:r w:rsidR="00DF2BB1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</w:t>
      </w:r>
      <w:r w:rsidR="001075DE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/update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HTTP/1.1</w:t>
      </w:r>
    </w:p>
    <w:p w14:paraId="7A36AEA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1ED64B0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2E6EEC4F" w14:textId="3D486670" w:rsidR="000F0095" w:rsidRPr="00F64CBB" w:rsidRDefault="00EE7A98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456A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"00400340": { "vr": "SQ", "Value":</w:t>
      </w:r>
    </w:p>
    <w:p w14:paraId="49552F68" w14:textId="77777777" w:rsidR="004765D4" w:rsidRDefault="000F0095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"0008103E": { "vr": "LO", "Value": ["Head 1.50 Hr64 ax"] }</w:t>
      </w:r>
    </w:p>
    <w:p w14:paraId="30F94634" w14:textId="1C7B0B4E" w:rsidR="00B94709" w:rsidRPr="00F64CBB" w:rsidRDefault="004765D4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"00081050": { "vr": "PN", "Value": [{ "Alphabetic": "House^Gregory" }] }</w:t>
      </w:r>
    </w:p>
    <w:p w14:paraId="04B93ABC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, "00081140": { "vr": "SQ", "Value":</w:t>
      </w:r>
    </w:p>
    <w:p w14:paraId="510EF10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 "00081150": { "vr": "UI", "Value": ["1.2.840.10008.5.1.4.1.1.2"] }</w:t>
      </w:r>
    </w:p>
    <w:p w14:paraId="45414BE5" w14:textId="40FCF42D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"00081155":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197132.3000002004071832284030000520"]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75096C6D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…</w:t>
      </w:r>
    </w:p>
    <w:p w14:paraId="0591827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3A45F1C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 "00081150": { "vr": "UI", "Value": ["1.2.840.10008.5.1.4.1.1.2"] }</w:t>
      </w:r>
    </w:p>
    <w:p w14:paraId="285A53FD" w14:textId="7C3870AF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"00081155":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197132.3000002004071832284030000521"]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C54D6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…</w:t>
      </w:r>
    </w:p>
    <w:p w14:paraId="4DC1FB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25E696B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1A307B6B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 }</w:t>
      </w:r>
    </w:p>
    <w:p w14:paraId="7A7ACE2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, …     </w:t>
      </w:r>
    </w:p>
    <w:p w14:paraId="66070CBC" w14:textId="3EF0E879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"00181030": { "vr": "LO", "Value": ["Special^99a_HeadCTA"] }</w:t>
      </w:r>
    </w:p>
    <w:p w14:paraId="54BA3972" w14:textId="6ACA16B4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"0020000E": { "vr": "UI", "Value":</w:t>
      </w:r>
      <w:r w:rsidR="00FA067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00200407183228403000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0007"]</w:t>
      </w:r>
      <w:r w:rsidR="000C1E4C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08B2D4A7" w14:textId="68704CCE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 </w:t>
      </w:r>
    </w:p>
    <w:p w14:paraId="4F94CC61" w14:textId="732238FF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}</w:t>
      </w:r>
    </w:p>
    <w:p w14:paraId="1A718A8B" w14:textId="0F9C0912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7FC460D8" w14:textId="676841EC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C9132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3BED18F" w14:textId="444BE694" w:rsidR="00B94709" w:rsidRPr="00F64CBB" w:rsidRDefault="00C9132B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142108DD" w14:textId="77777777" w:rsidR="00EE7A98" w:rsidRDefault="00EE7A98" w:rsidP="006B0B27">
      <w:r w:rsidRPr="00F64CBB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F64CBB">
        <w:rPr>
          <w:sz w:val="17"/>
          <w:szCs w:val="17"/>
        </w:rPr>
        <w:br/>
      </w:r>
    </w:p>
    <w:p w14:paraId="1E6756CF" w14:textId="1BCA79C3" w:rsidR="00792D61" w:rsidRDefault="00792D61" w:rsidP="00792D61">
      <w:r>
        <w:t>A successful response to the request will be</w:t>
      </w:r>
      <w:r w:rsidR="00E95FB2">
        <w:t>:</w:t>
      </w:r>
    </w:p>
    <w:p w14:paraId="49074975" w14:textId="7D79FC71" w:rsidR="00792D61" w:rsidRPr="00DB22A9" w:rsidRDefault="00792D61" w:rsidP="00792D61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4DBFB79A" w14:textId="46AA49D5" w:rsidR="00744264" w:rsidRDefault="00966E12" w:rsidP="00744264">
      <w:pPr>
        <w:pStyle w:val="Note"/>
      </w:pPr>
      <w:r>
        <w:t>Note</w:t>
      </w:r>
      <w:r>
        <w:tab/>
      </w:r>
      <w:r w:rsidR="00CF3D20">
        <w:t xml:space="preserve">Updating sequences </w:t>
      </w:r>
      <w:r w:rsidR="00CF3D20" w:rsidRPr="00CF3D20">
        <w:t>within</w:t>
      </w:r>
      <w:r w:rsidR="00CF3D20">
        <w:t xml:space="preserve"> the Modality Performed Procedure Step, </w:t>
      </w:r>
      <w:r w:rsidR="00CF3D20" w:rsidRPr="00966E12">
        <w:t xml:space="preserve">like </w:t>
      </w:r>
      <w:r w:rsidR="00CF3D20">
        <w:t xml:space="preserve">the </w:t>
      </w:r>
      <w:r w:rsidR="00CF3D20" w:rsidRPr="00E41A9A">
        <w:t xml:space="preserve">Performed Series Sequence </w:t>
      </w:r>
      <w:r w:rsidR="00CF3D20" w:rsidRPr="00966E12">
        <w:t xml:space="preserve">(0040,0340) and </w:t>
      </w:r>
      <w:r w:rsidR="00CF3D20">
        <w:t xml:space="preserve">the </w:t>
      </w:r>
      <w:r w:rsidR="00CF3D20" w:rsidRPr="00E41A9A">
        <w:t xml:space="preserve">Referenced Image Sequence </w:t>
      </w:r>
      <w:r w:rsidR="00CF3D20" w:rsidRPr="00966E12">
        <w:t>(0008,0140)</w:t>
      </w:r>
      <w:r w:rsidR="00CF3D20">
        <w:t xml:space="preserve">, is only possible by providing these </w:t>
      </w:r>
      <w:r w:rsidR="00A325D1" w:rsidRPr="00966E12">
        <w:t>in their entirety</w:t>
      </w:r>
      <w:r w:rsidR="00537E86" w:rsidRPr="00966E12">
        <w:t xml:space="preserve">, as </w:t>
      </w:r>
      <w:r w:rsidR="00CF3D20">
        <w:t xml:space="preserve">is </w:t>
      </w:r>
      <w:r w:rsidR="007B7C8E" w:rsidRPr="00966E12">
        <w:t xml:space="preserve">required </w:t>
      </w:r>
      <w:r w:rsidR="00537E86" w:rsidRPr="00966E12">
        <w:t xml:space="preserve">in </w:t>
      </w:r>
      <w:r w:rsidR="00354B8D" w:rsidRPr="00966E12">
        <w:t>DIMSE</w:t>
      </w:r>
      <w:r w:rsidR="00CF3D20">
        <w:t>. U</w:t>
      </w:r>
      <w:r w:rsidR="007F779D">
        <w:t>pdat</w:t>
      </w:r>
      <w:r w:rsidR="00CF3D20">
        <w:t>ing sequences</w:t>
      </w:r>
      <w:r w:rsidR="007F779D">
        <w:t xml:space="preserve"> </w:t>
      </w:r>
      <w:r w:rsidR="00CF3D20">
        <w:t xml:space="preserve">by only providing changes </w:t>
      </w:r>
      <w:r w:rsidR="007F779D">
        <w:t xml:space="preserve">to </w:t>
      </w:r>
      <w:r w:rsidR="00CF3D20">
        <w:t xml:space="preserve">them is </w:t>
      </w:r>
      <w:r w:rsidR="007F779D">
        <w:t xml:space="preserve">not </w:t>
      </w:r>
      <w:r w:rsidR="00CF3D20">
        <w:t>possible</w:t>
      </w:r>
      <w:r w:rsidR="00F91926" w:rsidRPr="00966E12">
        <w:t>. See PS3.4, section</w:t>
      </w:r>
      <w:r w:rsidR="009A2B75" w:rsidRPr="00966E12">
        <w:t xml:space="preserve"> </w:t>
      </w:r>
      <w:r w:rsidR="00147EB1" w:rsidRPr="00966E12">
        <w:t>F.7.2.2.2</w:t>
      </w:r>
      <w:r w:rsidR="001774EF" w:rsidRPr="00966E12">
        <w:t>.</w:t>
      </w:r>
      <w:r w:rsidR="00744264">
        <w:br/>
        <w:t>If a</w:t>
      </w:r>
      <w:r w:rsidR="006575B3">
        <w:t>n origin</w:t>
      </w:r>
      <w:r w:rsidR="00744264">
        <w:t xml:space="preserve"> server detects that </w:t>
      </w:r>
      <w:r w:rsidR="006575B3">
        <w:t>the content of a sequence within the Modality Performed Procedure Step is not extended, i.e. not all elements of its current representation are present in the representation of the Update Transaction, it could yield a warning message. This need not be an error, as the behavior may be intentional, e.g. correcting an earlier mistake.</w:t>
      </w:r>
    </w:p>
    <w:p w14:paraId="7CCD084D" w14:textId="77777777" w:rsidR="00622DBC" w:rsidRPr="00BE58CF" w:rsidRDefault="00622DBC" w:rsidP="00BE58CF"/>
    <w:p w14:paraId="72E81624" w14:textId="39F21D1C" w:rsidR="006F2DD0" w:rsidRDefault="006F2DD0" w:rsidP="00597FC5">
      <w:pPr>
        <w:pStyle w:val="Heading2"/>
      </w:pPr>
      <w:bookmarkStart w:id="111" w:name="_Toc207608906"/>
      <w:r>
        <w:t>B.X4</w:t>
      </w:r>
      <w:r>
        <w:tab/>
      </w:r>
      <w:r w:rsidR="00A414EB">
        <w:t>Complet</w:t>
      </w:r>
      <w:r w:rsidR="008D0B22">
        <w:t>ing</w:t>
      </w:r>
      <w:r w:rsidR="00A414EB">
        <w:t xml:space="preserve"> </w:t>
      </w:r>
      <w:r w:rsidR="008D0B22">
        <w:t>a</w:t>
      </w:r>
      <w:r w:rsidR="008355CE">
        <w:t xml:space="preserve"> Modality Performed Procedure Step</w:t>
      </w:r>
      <w:r w:rsidR="008D0B22">
        <w:t xml:space="preserve"> using JSON</w:t>
      </w:r>
      <w:r w:rsidR="000512CC">
        <w:t xml:space="preserve"> Content Type</w:t>
      </w:r>
      <w:bookmarkEnd w:id="111"/>
    </w:p>
    <w:p w14:paraId="1160880E" w14:textId="0E757CA8" w:rsidR="00FA2384" w:rsidRDefault="007126DC" w:rsidP="007126DC">
      <w:r>
        <w:t xml:space="preserve">This </w:t>
      </w:r>
      <w:r w:rsidR="009348FF" w:rsidRPr="00F73A8F">
        <w:t>example illustrates</w:t>
      </w:r>
      <w:r>
        <w:t xml:space="preserve"> an example of an HTTP request for </w:t>
      </w:r>
      <w:r w:rsidR="009348FF">
        <w:t>completing</w:t>
      </w:r>
      <w:r>
        <w:t xml:space="preserve"> a modality performed procedure</w:t>
      </w:r>
      <w:r w:rsidR="00D3646C">
        <w:t xml:space="preserve"> step</w:t>
      </w:r>
      <w:r>
        <w:t>.</w:t>
      </w:r>
      <w:r w:rsidR="00FA2384">
        <w:t xml:space="preserve"> It </w:t>
      </w:r>
      <w:r w:rsidR="00FA2384" w:rsidRPr="00FA2384">
        <w:t>is a continuation of the previous example</w:t>
      </w:r>
      <w:r w:rsidR="00E95FB2">
        <w:t xml:space="preserve"> as given in B.X3</w:t>
      </w:r>
      <w:r w:rsidR="00FA2384" w:rsidRPr="00FA2384">
        <w:t xml:space="preserve">, working on the same MPPS with UID </w:t>
      </w:r>
      <w:r w:rsidR="004667F8" w:rsidRPr="004667F8">
        <w:t>1.2.250.1.59.40211.</w:t>
      </w:r>
      <w:r w:rsidR="00FA2384" w:rsidRPr="004667F8">
        <w:t>12345678.987654</w:t>
      </w:r>
      <w:r w:rsidR="00FA2384" w:rsidRPr="00FA2384">
        <w:t xml:space="preserve">. </w:t>
      </w:r>
      <w:r w:rsidR="00FA2384">
        <w:t xml:space="preserve">Here, the mandatory </w:t>
      </w:r>
      <w:r w:rsidR="00FA2384" w:rsidRPr="00FA2384">
        <w:t>Performed Procedure Step End Date</w:t>
      </w:r>
      <w:r w:rsidR="00FA2384">
        <w:t xml:space="preserve"> </w:t>
      </w:r>
      <w:r w:rsidR="00FA2384" w:rsidRPr="00FA2384">
        <w:t>(0040,0250)</w:t>
      </w:r>
      <w:r w:rsidR="00FA2384">
        <w:t xml:space="preserve"> and </w:t>
      </w:r>
      <w:r w:rsidR="00FA2384" w:rsidRPr="00FA2384">
        <w:t>Performed Procedure Step End Time</w:t>
      </w:r>
      <w:r w:rsidR="00FA2384">
        <w:t xml:space="preserve"> (0040,0251) are added, and the </w:t>
      </w:r>
      <w:r w:rsidR="00FA2384" w:rsidRPr="00FA2384">
        <w:t>Performed Procedure Step Status</w:t>
      </w:r>
      <w:r w:rsidR="00FA2384">
        <w:t xml:space="preserve"> (0040,0252) is set to “COMPLETED”.</w:t>
      </w:r>
    </w:p>
    <w:p w14:paraId="4B2D3734" w14:textId="38442DD1" w:rsidR="00F276F5" w:rsidRPr="00DB22A9" w:rsidRDefault="001075DE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POST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/radiology/</w:t>
      </w:r>
      <w:r w:rsidR="00107D9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/update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HTTP/1.1</w:t>
      </w:r>
    </w:p>
    <w:p w14:paraId="20ABB323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7604191B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711BD9E4" w14:textId="380E9963" w:rsidR="00F276F5" w:rsidRPr="00DB22A9" w:rsidRDefault="00281A2E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"00400250": { "vr": "DA", "Value": ["20200101"] }</w:t>
      </w:r>
    </w:p>
    <w:p w14:paraId="5482F996" w14:textId="060603AC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"00400251": { "vr": "TM", "Value": ["1300"] }</w:t>
      </w:r>
    </w:p>
    <w:p w14:paraId="3FADCFC6" w14:textId="3BC65C6A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"00400252": { "vr": "CS", "Value": ["COMPLETED"] }</w:t>
      </w:r>
    </w:p>
    <w:p w14:paraId="0DFDF436" w14:textId="470BFC44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643F644E" w14:textId="77DFF784" w:rsidR="0052683E" w:rsidRDefault="00281A2E" w:rsidP="00BE58CF"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Courier New" w:hAnsi="Courier New"/>
          <w:color w:val="000000"/>
          <w:sz w:val="17"/>
          <w:szCs w:val="17"/>
        </w:rPr>
        <w:br/>
      </w:r>
    </w:p>
    <w:p w14:paraId="55DC0F0B" w14:textId="51F37B9F" w:rsidR="00730F25" w:rsidRDefault="00730F25" w:rsidP="00730F25">
      <w:r>
        <w:t>A successful response to the request will be</w:t>
      </w:r>
      <w:r w:rsidR="00E95FB2">
        <w:t>:</w:t>
      </w:r>
      <w:r>
        <w:t xml:space="preserve"> </w:t>
      </w:r>
    </w:p>
    <w:p w14:paraId="67397CEE" w14:textId="2B367114" w:rsidR="00730F25" w:rsidRPr="00DB22A9" w:rsidRDefault="00EC1743" w:rsidP="00BE58CF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0BDF45B5" w14:textId="6A243B5C" w:rsidR="002668AB" w:rsidRDefault="008D0B22" w:rsidP="008D0B22">
      <w:pPr>
        <w:pStyle w:val="Heading2"/>
      </w:pPr>
      <w:bookmarkStart w:id="112" w:name="_Toc207608907"/>
      <w:r>
        <w:t>B.X5</w:t>
      </w:r>
      <w:r>
        <w:tab/>
      </w:r>
      <w:r w:rsidR="002668AB">
        <w:t>Retriev</w:t>
      </w:r>
      <w:r>
        <w:t>ing</w:t>
      </w:r>
      <w:r w:rsidR="002668AB">
        <w:t xml:space="preserve"> a M</w:t>
      </w:r>
      <w:r>
        <w:t>odality Performed Procedure Step using JSON</w:t>
      </w:r>
      <w:r w:rsidR="000512CC">
        <w:t xml:space="preserve"> Media and Content Type</w:t>
      </w:r>
      <w:bookmarkEnd w:id="112"/>
    </w:p>
    <w:p w14:paraId="205E8813" w14:textId="484D0332" w:rsidR="00D3646C" w:rsidRPr="00D3646C" w:rsidRDefault="00E95FB2" w:rsidP="00D3646C">
      <w:r>
        <w:t>Here we have two examples, the first returning all available attributes, and the second returning a specified selection</w:t>
      </w:r>
      <w:r w:rsidR="00C874DD">
        <w:t xml:space="preserve"> of attributes</w:t>
      </w:r>
      <w:r>
        <w:t>.</w:t>
      </w:r>
    </w:p>
    <w:p w14:paraId="2F2A3BB1" w14:textId="05B4BC05" w:rsidR="00FC6E73" w:rsidRPr="00FC6E73" w:rsidRDefault="00FC6E73" w:rsidP="006D4A43">
      <w:pPr>
        <w:pStyle w:val="Heading3"/>
      </w:pPr>
      <w:bookmarkStart w:id="113" w:name="_Toc207608908"/>
      <w:r>
        <w:lastRenderedPageBreak/>
        <w:t>B.X5.1</w:t>
      </w:r>
      <w:r>
        <w:tab/>
      </w:r>
      <w:r w:rsidR="006D4A43">
        <w:t>Return All Attributes</w:t>
      </w:r>
      <w:bookmarkEnd w:id="113"/>
    </w:p>
    <w:p w14:paraId="2CD55F38" w14:textId="02070E49" w:rsidR="00964C72" w:rsidRDefault="00964C72" w:rsidP="00964C72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 w:rsidR="00A34573">
        <w:t xml:space="preserve">retrieve </w:t>
      </w:r>
      <w:r>
        <w:t>a</w:t>
      </w:r>
      <w:r w:rsidR="00A34573">
        <w:t>n existing</w:t>
      </w:r>
      <w:r>
        <w:t xml:space="preserve"> modality performed procedure step </w:t>
      </w:r>
      <w:r w:rsidR="00A34573">
        <w:t xml:space="preserve">in </w:t>
      </w:r>
      <w:r>
        <w:t>JSON</w:t>
      </w:r>
      <w:r w:rsidR="0091199E">
        <w:t xml:space="preserve"> returning all attributes</w:t>
      </w:r>
      <w:r>
        <w:t>.</w:t>
      </w:r>
      <w:r w:rsidR="00A264B7">
        <w:t xml:space="preserve"> </w:t>
      </w:r>
      <w:r w:rsidR="00E95FB2">
        <w:t xml:space="preserve"> It is a culmination of the previous examples as given in B.X2-B.X4 in which all attributes that have been added are returned here.</w:t>
      </w:r>
    </w:p>
    <w:p w14:paraId="76DFDD80" w14:textId="118E662D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GET /radiology/modality-performed-procedure-steps/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12345678.987654?includefield=all HTTP/1.1</w:t>
      </w:r>
    </w:p>
    <w:p w14:paraId="05416BF1" w14:textId="77777777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02F5BD28" w14:textId="39D6BA84" w:rsidR="00622DBC" w:rsidRPr="0034663C" w:rsidRDefault="00964C72" w:rsidP="00964C72">
      <w:pPr>
        <w:rPr>
          <w:rFonts w:ascii="Noto Sans Mono ExtraCondensed M" w:hAnsi="Noto Sans Mono ExtraCondensed M" w:cs="Noto Sans Mono ExtraCondensed M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Accept: application/dicom+json</w:t>
      </w:r>
    </w:p>
    <w:p w14:paraId="073B1FE7" w14:textId="593F0164" w:rsidR="00964C72" w:rsidRDefault="0065666D" w:rsidP="00964C72">
      <w:r>
        <w:t>A successful response to the request will be:</w:t>
      </w:r>
    </w:p>
    <w:p w14:paraId="300E916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39ECF68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Content-Length: 2191</w:t>
      </w:r>
    </w:p>
    <w:p w14:paraId="52BB9321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application/dicom+json; charset=utf-8</w:t>
      </w:r>
    </w:p>
    <w:p w14:paraId="0108484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35C8DBB4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[ {</w:t>
      </w:r>
    </w:p>
    <w:p w14:paraId="75A1460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47097F3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"00100010": { "vr": "PN", "Value": [{ "Alphabetic": "Doe^Sally" }] }</w:t>
      </w:r>
    </w:p>
    <w:p w14:paraId="01B59BA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"00400242": { "vr": "SH", "Value": ["CTSCANNER"] }</w:t>
      </w:r>
    </w:p>
    <w:p w14:paraId="2F21440A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"00400252": { "vr": "CS", "Value": ["COMPLETED"] }</w:t>
      </w:r>
    </w:p>
    <w:p w14:paraId="73FD7DAA" w14:textId="00134265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"00400253": { "vr": "SH",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12345678.987654"] }</w:t>
      </w:r>
    </w:p>
    <w:p w14:paraId="2A3BFC78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5A5140F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"00400270": { "vr": "SQ", "Value":</w:t>
      </w:r>
    </w:p>
    <w:p w14:paraId="7A3708FE" w14:textId="386DFCCA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"00080050": { "vr": "SH", "Value": ["1"] }</w:t>
      </w:r>
    </w:p>
    <w:p w14:paraId="2C60E55F" w14:textId="318A4E9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"0020000D":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.30000008090412501082300000004"] }</w:t>
      </w:r>
    </w:p>
    <w:p w14:paraId="1C4C32F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"00400007": { "vr": "LO", "Value": ["Specials^04a_HeadCTA"] }</w:t>
      </w:r>
    </w:p>
    <w:p w14:paraId="31BB824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"00400009": { "vr": "SH", "Value": ["PS-ID-23"] }</w:t>
      </w:r>
    </w:p>
    <w:p w14:paraId="57E7AEC4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"00401001": { "vr": "SH", "Value": ["P-ID-22"] }</w:t>
      </w:r>
    </w:p>
    <w:p w14:paraId="0181B936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…</w:t>
      </w:r>
    </w:p>
    <w:p w14:paraId="68AAF0C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00E504C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, …</w:t>
      </w:r>
    </w:p>
    <w:p w14:paraId="6CF5017C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] }</w:t>
      </w:r>
    </w:p>
    <w:p w14:paraId="0E46DEEC" w14:textId="47DEE09C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4FE2BFE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"00400340": { "vr": "SQ", "Value":</w:t>
      </w:r>
    </w:p>
    <w:p w14:paraId="62C42B42" w14:textId="77777777" w:rsidR="00E95FB2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"0008103E": { "vr": "LO", "Value": ["Head 1.50 Hr64 ax"] }</w:t>
      </w:r>
    </w:p>
    <w:p w14:paraId="655932EF" w14:textId="3299859C" w:rsidR="00E95FB2" w:rsidRPr="00B0614D" w:rsidRDefault="00E95FB2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</w:t>
      </w:r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"00081050": { "vr": "PN", "Value": [{ "Alphabetic": "House^Gregory" }] }</w:t>
      </w:r>
    </w:p>
    <w:p w14:paraId="263852CB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"00081140": { "vr": "SQ", "Value":</w:t>
      </w:r>
    </w:p>
    <w:p w14:paraId="59CCFB5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[ { "00081150": { "vr": "UI", "Value": ["1.2.840.10008.5.1.4.1.1.2"] }</w:t>
      </w:r>
    </w:p>
    <w:p w14:paraId="27D3A215" w14:textId="5F19E03A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197132.3000002004071832284030000520"] }</w:t>
      </w:r>
    </w:p>
    <w:p w14:paraId="7CFDD92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318122C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42203CAE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, { "00081150": { "vr": "UI", "Value": ["1.2.840.10008.5.1.4.1.1.2"] }</w:t>
      </w:r>
    </w:p>
    <w:p w14:paraId="69C4B9DF" w14:textId="09AEF76C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197132.3000002004071832284030000521"] }</w:t>
      </w:r>
    </w:p>
    <w:p w14:paraId="3B1B97F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2CA1FDE1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5D957315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, …</w:t>
      </w:r>
    </w:p>
    <w:p w14:paraId="643AF25C" w14:textId="77777777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] }</w:t>
      </w:r>
    </w:p>
    <w:p w14:paraId="3CEE07F3" w14:textId="4B100DBB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…</w:t>
      </w:r>
    </w:p>
    <w:p w14:paraId="274B3F97" w14:textId="44C8BE57" w:rsidR="00B0614D" w:rsidRPr="00B0614D" w:rsidRDefault="00B0614D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"00181030": { "vr": "LO", "Value": ["Special^99a_HeadCTA"] }</w:t>
      </w:r>
    </w:p>
    <w:p w14:paraId="22C43297" w14:textId="190DDA5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"0020000E":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197132.30000020040718322840300000007"] }</w:t>
      </w:r>
    </w:p>
    <w:p w14:paraId="1219630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… </w:t>
      </w:r>
    </w:p>
    <w:p w14:paraId="72F832F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36C9475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62C395D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] }</w:t>
      </w:r>
    </w:p>
    <w:p w14:paraId="04578DBB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, … </w:t>
      </w:r>
    </w:p>
    <w:p w14:paraId="62DA67F7" w14:textId="14321C93" w:rsidR="0065666D" w:rsidRPr="00DB22A9" w:rsidRDefault="00B0614D" w:rsidP="00DB22A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}</w:t>
      </w:r>
      <w:r w:rsidR="003C2F96">
        <w:rPr>
          <w:rFonts w:ascii="Noto Sans Mono ExtraCondensed M" w:hAnsi="Noto Sans Mono ExtraCondensed M" w:cs="Noto Sans Mono ExtraCondensed M"/>
          <w:sz w:val="17"/>
          <w:szCs w:val="17"/>
        </w:rPr>
        <w:t xml:space="preserve"> 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]</w:t>
      </w:r>
    </w:p>
    <w:p w14:paraId="47D7A8DC" w14:textId="77777777" w:rsidR="00964C72" w:rsidRDefault="00964C72" w:rsidP="00964C72"/>
    <w:p w14:paraId="5EAAFA45" w14:textId="2792AC95" w:rsidR="00D03F26" w:rsidRDefault="00E95FB2" w:rsidP="00964C72">
      <w:r>
        <w:t>T</w:t>
      </w:r>
      <w:r w:rsidR="00D03F26">
        <w:t>he a</w:t>
      </w:r>
      <w:r w:rsidR="00D03F26" w:rsidRPr="00D03F26">
        <w:t xml:space="preserve">ttributes </w:t>
      </w:r>
      <w:r w:rsidR="00D03F26">
        <w:t xml:space="preserve">are </w:t>
      </w:r>
      <w:r w:rsidR="00D03F26" w:rsidRPr="00D03F26">
        <w:t>according to</w:t>
      </w:r>
      <w:r w:rsidR="00D03F26">
        <w:t xml:space="preserve"> PS3.4, Section F.8.</w:t>
      </w:r>
    </w:p>
    <w:p w14:paraId="31983E18" w14:textId="23389376" w:rsidR="0091199E" w:rsidRDefault="0091199E" w:rsidP="0091199E">
      <w:pPr>
        <w:pStyle w:val="Heading3"/>
      </w:pPr>
      <w:bookmarkStart w:id="114" w:name="_Toc207608909"/>
      <w:r>
        <w:t>B.X5.2</w:t>
      </w:r>
      <w:r>
        <w:tab/>
        <w:t>Returning Specific Attributes Only</w:t>
      </w:r>
      <w:bookmarkEnd w:id="114"/>
    </w:p>
    <w:p w14:paraId="3DC0882B" w14:textId="06170AB1" w:rsidR="003A4CDC" w:rsidRDefault="003A4CDC" w:rsidP="003A4CDC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>
        <w:t>retrieve an existing modality performed procedure step in JSON returning specific attributes only</w:t>
      </w:r>
      <w:r w:rsidR="008F6C2C">
        <w:t>, in this case the Patient’s Name (0010,0010), the Performed Procedure Step Status (0040,0252), and</w:t>
      </w:r>
      <w:r w:rsidR="008F6C2C" w:rsidRPr="008F6C2C">
        <w:t xml:space="preserve"> </w:t>
      </w:r>
      <w:r w:rsidR="008F6C2C">
        <w:t>the Performed Station Name (0040,0242)</w:t>
      </w:r>
      <w:r>
        <w:t>.</w:t>
      </w:r>
    </w:p>
    <w:p w14:paraId="143D9782" w14:textId="3762758F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GET /radiology/modality-performed-procedure-steps/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12345678.987654?includefield=00100010,004002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5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4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 HTTP/1.1</w:t>
      </w:r>
    </w:p>
    <w:p w14:paraId="19EA0390" w14:textId="77777777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5634930A" w14:textId="41975AAB" w:rsidR="0091199E" w:rsidRPr="00B555DA" w:rsidRDefault="007F3271" w:rsidP="007F3271">
      <w:pPr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Accept: application/dicom+json</w:t>
      </w:r>
    </w:p>
    <w:p w14:paraId="1CA48A80" w14:textId="6CE7FEE8" w:rsidR="007F3271" w:rsidRDefault="007F3271" w:rsidP="007F3271">
      <w:r>
        <w:t>A successful response to the request will be:</w:t>
      </w:r>
    </w:p>
    <w:p w14:paraId="484D7681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5EC8110C" w14:textId="41589915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Content-Length: </w:t>
      </w:r>
      <w:r w:rsidR="007C3D3E">
        <w:rPr>
          <w:rFonts w:ascii="Noto Sans Mono ExtraCondensed M" w:hAnsi="Noto Sans Mono ExtraCondensed M" w:cs="Noto Sans Mono ExtraCondensed M"/>
          <w:sz w:val="17"/>
          <w:szCs w:val="17"/>
        </w:rPr>
        <w:t>289</w:t>
      </w:r>
    </w:p>
    <w:p w14:paraId="3C42DF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application/dicom+json; charset=utf-8</w:t>
      </w:r>
    </w:p>
    <w:p w14:paraId="6C8767DC" w14:textId="78E0504E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</w:p>
    <w:p w14:paraId="4FB3E534" w14:textId="00D25B6D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[ { "00100010": { "vr": "PN", "Value": [{ "Alphabetic": "Doe^Sally" }] }</w:t>
      </w:r>
    </w:p>
    <w:p w14:paraId="436CCFF6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"00400242": { "vr": "SH", "Value": ["CTSCANNER"] }</w:t>
      </w:r>
    </w:p>
    <w:p w14:paraId="4072E2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"00400252": { "vr": "CS", "Value": ["COMPLETED"] }</w:t>
      </w:r>
    </w:p>
    <w:p w14:paraId="360C6616" w14:textId="526D0669" w:rsidR="007F3271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} ]</w:t>
      </w:r>
    </w:p>
    <w:p w14:paraId="16A381F7" w14:textId="77777777" w:rsidR="008F6C2C" w:rsidRDefault="008F6C2C" w:rsidP="008F6C2C"/>
    <w:p w14:paraId="4A268D4C" w14:textId="0B506365" w:rsidR="008F6C2C" w:rsidRDefault="008F6C2C" w:rsidP="008F6C2C">
      <w:pPr>
        <w:pStyle w:val="Note"/>
      </w:pPr>
      <w:r>
        <w:t>Note</w:t>
      </w:r>
      <w:r>
        <w:tab/>
        <w:t xml:space="preserve">The order of the attributes in the result is different than that of the request, as the JSON result needs to provide the attributes in ascending order (see </w:t>
      </w:r>
      <w:r w:rsidR="00FF2205">
        <w:t>Section F.2.2</w:t>
      </w:r>
      <w:r>
        <w:t>). Such ordering is not required for the query parameters.</w:t>
      </w:r>
    </w:p>
    <w:p w14:paraId="58F0EAB3" w14:textId="77777777" w:rsidR="008F6C2C" w:rsidRPr="00BE58CF" w:rsidRDefault="008F6C2C" w:rsidP="008F6C2C">
      <w:pPr>
        <w:pStyle w:val="Note"/>
        <w:ind w:left="0" w:firstLine="0"/>
      </w:pPr>
    </w:p>
    <w:p w14:paraId="0C97F2EE" w14:textId="615721F7" w:rsidR="00B31CB7" w:rsidRDefault="00E950A2" w:rsidP="00AF191A">
      <w:pPr>
        <w:pStyle w:val="Heading2"/>
      </w:pPr>
      <w:bookmarkStart w:id="115" w:name="_Toc207608910"/>
      <w:bookmarkEnd w:id="107"/>
      <w:r>
        <w:t>B.X</w:t>
      </w:r>
      <w:r w:rsidR="008D0B22">
        <w:t>6</w:t>
      </w:r>
      <w:r>
        <w:tab/>
      </w:r>
      <w:r w:rsidRPr="00E950A2">
        <w:t>Bi-directional Prox</w:t>
      </w:r>
      <w:r w:rsidR="003A42B3">
        <w:t>ies</w:t>
      </w:r>
      <w:r w:rsidRPr="00E950A2">
        <w:t xml:space="preserve"> for </w:t>
      </w:r>
      <w:r w:rsidR="00622DBC">
        <w:t xml:space="preserve">Searching the </w:t>
      </w:r>
      <w:r>
        <w:t xml:space="preserve">Modality </w:t>
      </w:r>
      <w:r w:rsidR="000C7667">
        <w:t>Scheduled Procedure Steps</w:t>
      </w:r>
      <w:bookmarkEnd w:id="115"/>
    </w:p>
    <w:p w14:paraId="0F64E763" w14:textId="5B5F2D23" w:rsidR="00780F00" w:rsidRDefault="00780F00" w:rsidP="00780F00">
      <w:r>
        <w:t xml:space="preserve">The DICOMweb Modality </w:t>
      </w:r>
      <w:r w:rsidR="0037189E">
        <w:t>Scheduled Procedure Step</w:t>
      </w:r>
      <w:r>
        <w:t xml:space="preserve"> Service may be deployed in a hybrid environment, i.e. an environment in which both DICOMweb and DIMSE are used. In such a hybrid environment, a proxy can broker transactions from one service to the other, allowing a DICOMweb origin server or a DIMSE SCP to support </w:t>
      </w:r>
      <w:r w:rsidR="0010474D">
        <w:t xml:space="preserve">workflow primitives </w:t>
      </w:r>
      <w:r>
        <w:t>for a mixed set of DICOMweb user agents and DIMSE SCUs.</w:t>
      </w:r>
    </w:p>
    <w:p w14:paraId="2D0D83BA" w14:textId="77777777" w:rsidR="00780F00" w:rsidRDefault="00780F00" w:rsidP="00780F00">
      <w:r>
        <w:t>DICOM does not require an implementation of proxies; however, since they would be very useful in a hybrid environment, the examples in this section show how this could be done.</w:t>
      </w:r>
    </w:p>
    <w:p w14:paraId="5F899447" w14:textId="484D9763" w:rsidR="00E15B6B" w:rsidRPr="00780F00" w:rsidRDefault="00BA1318" w:rsidP="00E15B6B">
      <w:r>
        <w:t xml:space="preserve">Figure </w:t>
      </w:r>
      <w:r w:rsidR="008D0B22">
        <w:t>B.X6</w:t>
      </w:r>
      <w:r w:rsidR="008E561E">
        <w:t>-1</w:t>
      </w:r>
      <w:r w:rsidR="00E15B6B">
        <w:t xml:space="preserve"> shows how a proxy could facilitate </w:t>
      </w:r>
      <w:r w:rsidR="008E561E">
        <w:t xml:space="preserve">a request for searching modality </w:t>
      </w:r>
      <w:r w:rsidR="0037189E">
        <w:t xml:space="preserve">scheduled procedure steps </w:t>
      </w:r>
      <w:r w:rsidR="00E15B6B">
        <w:t>from a DIMSE SCU to a DICOMweb origin server.</w:t>
      </w:r>
    </w:p>
    <w:p w14:paraId="2F78ADDE" w14:textId="3FC30A39" w:rsidR="00763683" w:rsidRDefault="00C66247" w:rsidP="00BA1318">
      <w:pPr>
        <w:keepNext/>
      </w:pPr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6552FEBD" wp14:editId="7FB85715">
            <wp:extent cx="5943600" cy="4792980"/>
            <wp:effectExtent l="0" t="0" r="0" b="7620"/>
            <wp:docPr id="25102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17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1BC" w14:textId="07611EE0" w:rsidR="0019580D" w:rsidRDefault="0019580D" w:rsidP="00A02F82">
      <w:pPr>
        <w:pStyle w:val="FigureTitle"/>
        <w:keepNext w:val="0"/>
        <w:keepLines w:val="0"/>
      </w:pPr>
      <w:r>
        <w:t xml:space="preserve">Figure </w:t>
      </w:r>
      <w:r w:rsidR="008D0B22">
        <w:t>B.X6</w:t>
      </w:r>
      <w:r>
        <w:t>-1.</w:t>
      </w:r>
      <w:r w:rsidR="00E57081">
        <w:t xml:space="preserve"> </w:t>
      </w:r>
      <w:r w:rsidR="00470807">
        <w:t xml:space="preserve">Modality </w:t>
      </w:r>
      <w:r w:rsidR="0037189E">
        <w:t>Scheduled Procedure Step</w:t>
      </w:r>
      <w:r w:rsidR="00470807">
        <w:t xml:space="preserve"> DIMSE Proxy for DICOMweb Origin Server</w:t>
      </w:r>
    </w:p>
    <w:p w14:paraId="734CAFBE" w14:textId="3483BD90" w:rsidR="00184FF7" w:rsidRPr="00780F00" w:rsidRDefault="00BE7E6E" w:rsidP="00184FF7">
      <w:r>
        <w:t xml:space="preserve">Figure </w:t>
      </w:r>
      <w:r w:rsidR="008D0B22">
        <w:t>B.X6</w:t>
      </w:r>
      <w:r>
        <w:t xml:space="preserve">-2 </w:t>
      </w:r>
      <w:r w:rsidR="00184FF7">
        <w:t xml:space="preserve">shows how a proxy could facilitate </w:t>
      </w:r>
      <w:r w:rsidR="005039E1">
        <w:t xml:space="preserve">a </w:t>
      </w:r>
      <w:r w:rsidR="00184FF7">
        <w:t>request</w:t>
      </w:r>
      <w:r w:rsidR="005039E1">
        <w:t xml:space="preserve"> for searching </w:t>
      </w:r>
      <w:r w:rsidR="008E561E">
        <w:t xml:space="preserve">modality </w:t>
      </w:r>
      <w:r w:rsidR="0037189E">
        <w:t xml:space="preserve">scheduled procedure steps </w:t>
      </w:r>
      <w:r w:rsidR="00184FF7">
        <w:t>from a DICOMweb user agent to a DIMSE SCP.</w:t>
      </w:r>
    </w:p>
    <w:p w14:paraId="57ACF192" w14:textId="33CA7F2A" w:rsidR="00184FF7" w:rsidRDefault="00C66247" w:rsidP="00A02F82">
      <w:pPr>
        <w:keepNext/>
      </w:pPr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3446DC6D" wp14:editId="1795612B">
            <wp:extent cx="5943600" cy="4935220"/>
            <wp:effectExtent l="0" t="0" r="0" b="0"/>
            <wp:docPr id="34467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93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EA44" w14:textId="4C62695C" w:rsidR="008E561E" w:rsidRDefault="008E561E" w:rsidP="00A02F82">
      <w:pPr>
        <w:pStyle w:val="FigureTitle"/>
        <w:keepNext w:val="0"/>
        <w:keepLines w:val="0"/>
      </w:pPr>
      <w:r>
        <w:t>Figure B.X</w:t>
      </w:r>
      <w:r w:rsidR="008D0B22">
        <w:t>6</w:t>
      </w:r>
      <w:r>
        <w:t>-2.</w:t>
      </w:r>
      <w:r w:rsidR="00E57081">
        <w:t xml:space="preserve"> </w:t>
      </w:r>
      <w:r>
        <w:t xml:space="preserve">Modality </w:t>
      </w:r>
      <w:r w:rsidR="0037189E">
        <w:t>Scheduled Procedure Step</w:t>
      </w:r>
      <w:r>
        <w:t xml:space="preserve"> DICOMweb Proxy for DIMSE </w:t>
      </w:r>
      <w:r w:rsidR="00A02F82">
        <w:t>SCP</w:t>
      </w:r>
    </w:p>
    <w:p w14:paraId="2C5A0619" w14:textId="02ED495F" w:rsidR="003251CC" w:rsidRDefault="00400239" w:rsidP="003251CC">
      <w:pPr>
        <w:pStyle w:val="Heading2"/>
      </w:pPr>
      <w:bookmarkStart w:id="116" w:name="_Toc207608911"/>
      <w:r>
        <w:t>B.X</w:t>
      </w:r>
      <w:r w:rsidR="008D0B22">
        <w:t>7</w:t>
      </w:r>
      <w:r>
        <w:tab/>
      </w:r>
      <w:r w:rsidRPr="00E950A2">
        <w:t>Bi-directional Prox</w:t>
      </w:r>
      <w:r>
        <w:t>ies</w:t>
      </w:r>
      <w:r w:rsidRPr="00E950A2">
        <w:t xml:space="preserve"> for </w:t>
      </w:r>
      <w:r w:rsidR="003251CC">
        <w:t>Managing</w:t>
      </w:r>
      <w:r>
        <w:t xml:space="preserve"> a Modality </w:t>
      </w:r>
      <w:r w:rsidR="00405B38">
        <w:t>Performed Procedure Step</w:t>
      </w:r>
      <w:bookmarkEnd w:id="116"/>
    </w:p>
    <w:p w14:paraId="33DA2F7E" w14:textId="1CFA7CB0" w:rsidR="00510597" w:rsidRDefault="00510597" w:rsidP="00510597">
      <w:r>
        <w:t>The DICOMweb Modality Performed Procedure Step Service may be deployed in a hybrid environment, i.e. an environment in which both DICOMweb and DIMSE are used. In such a hybrid environment, a proxy can broker transactions from one service to the other, allowing a DICOMweb origin server or a DIMSE SCP to support workflow primitives for a mixed set of DICOMweb user agents and DIMSE SCUs.</w:t>
      </w:r>
    </w:p>
    <w:p w14:paraId="545CB643" w14:textId="77777777" w:rsidR="00510597" w:rsidRDefault="00510597" w:rsidP="00510597">
      <w:r>
        <w:t>DICOM does not require an implementation of proxies; however, since they would be very useful in a hybrid environment, the examples in this section show how this could be done.</w:t>
      </w:r>
    </w:p>
    <w:p w14:paraId="7375D97D" w14:textId="5AAD5BF7" w:rsidR="004059B1" w:rsidRDefault="004059B1" w:rsidP="004059B1">
      <w:pPr>
        <w:pStyle w:val="Heading3"/>
      </w:pPr>
      <w:bookmarkStart w:id="117" w:name="_Toc207608912"/>
      <w:r>
        <w:t>B.X</w:t>
      </w:r>
      <w:r w:rsidR="008D0B22">
        <w:t>7</w:t>
      </w:r>
      <w:r>
        <w:t>.1</w:t>
      </w:r>
      <w:r>
        <w:tab/>
        <w:t>Create</w:t>
      </w:r>
      <w:bookmarkEnd w:id="117"/>
    </w:p>
    <w:p w14:paraId="2AFDF37B" w14:textId="6E821E9F" w:rsidR="00510597" w:rsidRPr="00780F00" w:rsidRDefault="00510597" w:rsidP="00510597">
      <w:r>
        <w:t xml:space="preserve">Figure </w:t>
      </w:r>
      <w:r w:rsidR="008D0B22">
        <w:t>B.X7</w:t>
      </w:r>
      <w:r w:rsidR="007F475E">
        <w:t>.1</w:t>
      </w:r>
      <w:r>
        <w:t xml:space="preserve">-1 shows how a proxy could facilitate a request for </w:t>
      </w:r>
      <w:r w:rsidR="00056CD9">
        <w:t>creating</w:t>
      </w:r>
      <w:r>
        <w:t xml:space="preserve"> a modality </w:t>
      </w:r>
      <w:r w:rsidR="00056CD9">
        <w:t xml:space="preserve">performed procedure step </w:t>
      </w:r>
      <w:r>
        <w:t>from a DIMSE SCU to a DICOMweb origin server.</w:t>
      </w:r>
    </w:p>
    <w:p w14:paraId="70E3185D" w14:textId="13970FD5" w:rsidR="002D1B77" w:rsidRDefault="00C66247" w:rsidP="002D1B77">
      <w:r w:rsidRPr="00C66247">
        <w:rPr>
          <w:noProof/>
        </w:rPr>
        <w:lastRenderedPageBreak/>
        <w:t xml:space="preserve"> </w:t>
      </w:r>
      <w:r w:rsidR="00540B33" w:rsidRPr="00540B33">
        <w:rPr>
          <w:noProof/>
        </w:rPr>
        <w:drawing>
          <wp:inline distT="0" distB="0" distL="0" distR="0" wp14:anchorId="63487F87" wp14:editId="45A33910">
            <wp:extent cx="5425200" cy="3380400"/>
            <wp:effectExtent l="0" t="0" r="4445" b="0"/>
            <wp:docPr id="2750004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040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31BE" w14:textId="15DD5831" w:rsidR="00B40386" w:rsidRDefault="00B40386" w:rsidP="00B40386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.1-1.</w:t>
      </w:r>
      <w:r w:rsidR="00E57081">
        <w:t xml:space="preserve"> </w:t>
      </w:r>
      <w:r w:rsidR="00A96242">
        <w:t xml:space="preserve">MPPS Create </w:t>
      </w:r>
      <w:r>
        <w:t>DIMSE Proxy for DICOMweb Origin Server</w:t>
      </w:r>
    </w:p>
    <w:p w14:paraId="6A0A3CD1" w14:textId="2785A4C0" w:rsidR="00056CD9" w:rsidRDefault="00056CD9" w:rsidP="00056CD9">
      <w:r>
        <w:t xml:space="preserve">Figure </w:t>
      </w:r>
      <w:r w:rsidR="008D0B22">
        <w:t>B.X7</w:t>
      </w:r>
      <w:r>
        <w:t xml:space="preserve">.1-2 shows how a proxy could facilitate a request for </w:t>
      </w:r>
      <w:r w:rsidR="00B40386">
        <w:t>creating</w:t>
      </w:r>
      <w:r>
        <w:t xml:space="preserve"> a modality </w:t>
      </w:r>
      <w:r w:rsidR="00B40386">
        <w:t xml:space="preserve">performed procedure step </w:t>
      </w:r>
      <w:r>
        <w:t>from a DICOMweb user agent to a DIMSE SCP.</w:t>
      </w:r>
    </w:p>
    <w:p w14:paraId="1F741BA6" w14:textId="4A33F279" w:rsidR="00E57081" w:rsidRDefault="00C66247" w:rsidP="00056CD9">
      <w:r w:rsidRPr="00C66247">
        <w:rPr>
          <w:noProof/>
        </w:rPr>
        <w:t xml:space="preserve"> </w:t>
      </w:r>
      <w:r w:rsidR="00540B33" w:rsidRPr="00540B33">
        <w:rPr>
          <w:noProof/>
        </w:rPr>
        <w:drawing>
          <wp:inline distT="0" distB="0" distL="0" distR="0" wp14:anchorId="19BA4629" wp14:editId="676868CD">
            <wp:extent cx="5425200" cy="3513600"/>
            <wp:effectExtent l="0" t="0" r="4445" b="0"/>
            <wp:docPr id="1421567583" name="Picture 1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7583" name="Picture 1" descr="A diagram of a softwar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F1B" w14:textId="4293891F" w:rsidR="00E57081" w:rsidRDefault="00E57081" w:rsidP="00E57081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</w:t>
      </w:r>
      <w:r w:rsidR="00023C64">
        <w:t>1</w:t>
      </w:r>
      <w:r>
        <w:t>-</w:t>
      </w:r>
      <w:r w:rsidR="00023C64">
        <w:t>2</w:t>
      </w:r>
      <w:r>
        <w:t xml:space="preserve">. </w:t>
      </w:r>
      <w:r w:rsidR="00A96242">
        <w:t>MPPS Create</w:t>
      </w:r>
      <w:r>
        <w:t xml:space="preserve"> </w:t>
      </w:r>
      <w:r w:rsidR="00023C64">
        <w:t xml:space="preserve">DICOMweb </w:t>
      </w:r>
      <w:r>
        <w:t xml:space="preserve">Proxy for </w:t>
      </w:r>
      <w:r w:rsidR="00023C64">
        <w:t>DIMSE SCP</w:t>
      </w:r>
    </w:p>
    <w:p w14:paraId="18B41EAE" w14:textId="4339F9BF" w:rsidR="005D68B5" w:rsidRDefault="008D0B22" w:rsidP="004059B1">
      <w:pPr>
        <w:pStyle w:val="Heading3"/>
      </w:pPr>
      <w:bookmarkStart w:id="118" w:name="_Toc207608913"/>
      <w:r>
        <w:lastRenderedPageBreak/>
        <w:t>B.X7</w:t>
      </w:r>
      <w:r w:rsidR="005D68B5">
        <w:t>.</w:t>
      </w:r>
      <w:r w:rsidR="004059B1">
        <w:t>2</w:t>
      </w:r>
      <w:r w:rsidR="005D68B5">
        <w:tab/>
        <w:t>Update</w:t>
      </w:r>
      <w:bookmarkEnd w:id="118"/>
    </w:p>
    <w:p w14:paraId="476F4ACD" w14:textId="60F92F9F" w:rsidR="00EC0B85" w:rsidRPr="00780F00" w:rsidRDefault="00EC0B85" w:rsidP="00EC0B85">
      <w:r>
        <w:t xml:space="preserve">Figure </w:t>
      </w:r>
      <w:r w:rsidR="008D0B22">
        <w:t>B.X7</w:t>
      </w:r>
      <w:r>
        <w:t>.2-1 shows how a proxy could facilitate a request for updating a modality performed procedure step from a DIMSE SCU to a DICOMweb origin server.</w:t>
      </w:r>
    </w:p>
    <w:p w14:paraId="320D4B6E" w14:textId="630AFF73" w:rsidR="002D1B77" w:rsidRDefault="00C66247" w:rsidP="002D1B77">
      <w:r w:rsidRPr="00C66247">
        <w:rPr>
          <w:noProof/>
        </w:rPr>
        <w:t xml:space="preserve"> </w:t>
      </w:r>
      <w:r w:rsidR="00540B33" w:rsidRPr="00540B33">
        <w:rPr>
          <w:noProof/>
        </w:rPr>
        <w:drawing>
          <wp:inline distT="0" distB="0" distL="0" distR="0" wp14:anchorId="45A8A718" wp14:editId="726A864D">
            <wp:extent cx="5943600" cy="3909060"/>
            <wp:effectExtent l="0" t="0" r="0" b="0"/>
            <wp:docPr id="1869263711" name="Picture 1" descr="A screenshot of a scp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3711" name="Picture 1" descr="A screenshot of a scp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6BB" w14:textId="20C1004F" w:rsidR="00EC0B85" w:rsidRDefault="00EC0B85" w:rsidP="00EC0B85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.2-1. MPPS Update DIMSE Proxy for DICOMweb Origin Server</w:t>
      </w:r>
    </w:p>
    <w:p w14:paraId="29315B97" w14:textId="4A263D7D" w:rsidR="00071404" w:rsidRDefault="00071404" w:rsidP="00071404">
      <w:r>
        <w:t xml:space="preserve">Figure </w:t>
      </w:r>
      <w:r w:rsidR="008D0B22">
        <w:t>B.X7</w:t>
      </w:r>
      <w:r>
        <w:t>.2-2 shows how a proxy could facilitate a request for updating a modality performed procedure step from a DICOMweb user agent to a DIMSE SCP.</w:t>
      </w:r>
    </w:p>
    <w:p w14:paraId="5B28206D" w14:textId="41158832" w:rsidR="00751F2A" w:rsidRDefault="00C66247" w:rsidP="00071404">
      <w:r w:rsidRPr="00C66247">
        <w:rPr>
          <w:noProof/>
        </w:rPr>
        <w:lastRenderedPageBreak/>
        <w:t xml:space="preserve"> </w:t>
      </w:r>
      <w:r w:rsidR="00540B33" w:rsidRPr="00540B33">
        <w:rPr>
          <w:noProof/>
        </w:rPr>
        <w:drawing>
          <wp:inline distT="0" distB="0" distL="0" distR="0" wp14:anchorId="7D4AF56F" wp14:editId="65946857">
            <wp:extent cx="5943600" cy="4114165"/>
            <wp:effectExtent l="0" t="0" r="0" b="635"/>
            <wp:docPr id="1908954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47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1DB" w14:textId="23CF5F4C" w:rsidR="00751F2A" w:rsidRDefault="00751F2A" w:rsidP="00751F2A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.2-2. MPPS Update DICOMweb Proxy for DIMSE SCP</w:t>
      </w:r>
    </w:p>
    <w:p w14:paraId="65156878" w14:textId="33955A42" w:rsidR="005D68B5" w:rsidRDefault="008D0B22" w:rsidP="004059B1">
      <w:pPr>
        <w:pStyle w:val="Heading3"/>
      </w:pPr>
      <w:bookmarkStart w:id="119" w:name="_Toc207608914"/>
      <w:r>
        <w:t>B.X7</w:t>
      </w:r>
      <w:r w:rsidR="004059B1">
        <w:t>.3</w:t>
      </w:r>
      <w:r w:rsidR="005D68B5">
        <w:tab/>
        <w:t>Retrieve</w:t>
      </w:r>
      <w:bookmarkEnd w:id="119"/>
    </w:p>
    <w:p w14:paraId="638B4717" w14:textId="3A25C3E9" w:rsidR="00D076BD" w:rsidRPr="00780F00" w:rsidRDefault="00D076BD" w:rsidP="00D076BD">
      <w:r>
        <w:t xml:space="preserve">Figure </w:t>
      </w:r>
      <w:r w:rsidR="008D0B22">
        <w:t>B.X7</w:t>
      </w:r>
      <w:r>
        <w:t>.3-1 shows how a proxy could facilitate a request for retrieving a modality performed procedure step from a DIMSE SCU to a DICOMweb origin server.</w:t>
      </w:r>
    </w:p>
    <w:p w14:paraId="7604FB61" w14:textId="5FFA983F" w:rsidR="007F6030" w:rsidRDefault="00C66247" w:rsidP="007F6030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45F9F1B7" wp14:editId="49843DD4">
            <wp:extent cx="5943600" cy="3919855"/>
            <wp:effectExtent l="0" t="0" r="0" b="4445"/>
            <wp:docPr id="111977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3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113" w14:textId="7A556B3A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.2-1. MPPS </w:t>
      </w:r>
      <w:r w:rsidR="00B977BF">
        <w:t>Retrieve</w:t>
      </w:r>
      <w:r>
        <w:t xml:space="preserve"> DIMSE Proxy for DICOMweb Origin Server</w:t>
      </w:r>
    </w:p>
    <w:p w14:paraId="4239351B" w14:textId="7A28F9F0" w:rsidR="00D076BD" w:rsidRDefault="00D076BD" w:rsidP="00D076BD">
      <w:r>
        <w:t xml:space="preserve">Figure </w:t>
      </w:r>
      <w:r w:rsidR="008D0B22">
        <w:t>B.X7</w:t>
      </w:r>
      <w:r>
        <w:t>.</w:t>
      </w:r>
      <w:r w:rsidR="00B977BF">
        <w:t>4</w:t>
      </w:r>
      <w:r>
        <w:t xml:space="preserve">-2 shows how a proxy could facilitate a request for </w:t>
      </w:r>
      <w:r w:rsidR="00B977BF">
        <w:t>retrieving</w:t>
      </w:r>
      <w:r>
        <w:t xml:space="preserve"> a modality performed procedure step from a DICOMweb user agent to a DIMSE SCP.</w:t>
      </w:r>
    </w:p>
    <w:p w14:paraId="27B73749" w14:textId="0C5BFC07" w:rsidR="00D076BD" w:rsidRDefault="00C66247" w:rsidP="00D076BD">
      <w:r w:rsidRPr="00C66247">
        <w:rPr>
          <w:noProof/>
        </w:rPr>
        <w:lastRenderedPageBreak/>
        <w:t xml:space="preserve"> </w:t>
      </w:r>
      <w:r w:rsidRPr="00C66247">
        <w:rPr>
          <w:noProof/>
        </w:rPr>
        <w:drawing>
          <wp:inline distT="0" distB="0" distL="0" distR="0" wp14:anchorId="2E237489" wp14:editId="15976115">
            <wp:extent cx="5943600" cy="4272915"/>
            <wp:effectExtent l="0" t="0" r="0" b="0"/>
            <wp:docPr id="1753707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783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A45" w14:textId="3E51035F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.2-2. MPPS </w:t>
      </w:r>
      <w:r w:rsidR="00B977BF">
        <w:t>Retrieve</w:t>
      </w:r>
      <w:r>
        <w:t xml:space="preserve"> DICOMweb Proxy for DIMSE SCP</w:t>
      </w:r>
    </w:p>
    <w:p w14:paraId="7497C4D9" w14:textId="77777777" w:rsidR="00C52C7B" w:rsidRDefault="00C52C7B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4B58A1EC" w14:textId="181B8E80" w:rsidR="009E7207" w:rsidRDefault="00AB29D7" w:rsidP="008A4B2E">
      <w:pPr>
        <w:pStyle w:val="Instruction"/>
        <w:keepNext/>
      </w:pPr>
      <w:r>
        <w:lastRenderedPageBreak/>
        <w:t xml:space="preserve">Update Table </w:t>
      </w:r>
      <w:r w:rsidR="009E7207">
        <w:t>H</w:t>
      </w:r>
      <w:r w:rsidR="003357C1">
        <w:t>-</w:t>
      </w:r>
      <w:r>
        <w:t>1</w:t>
      </w:r>
      <w:r w:rsidR="009E7207">
        <w:t xml:space="preserve"> </w:t>
      </w:r>
      <w:r w:rsidR="003357C1">
        <w:t>Resources and Methods</w:t>
      </w:r>
      <w:r w:rsidR="004C6623">
        <w:t>:</w:t>
      </w:r>
      <w:r w:rsidR="003357C1">
        <w:t xml:space="preserve"> add new resources</w:t>
      </w:r>
      <w:r w:rsidR="004C6623">
        <w:t xml:space="preserve"> and methods for </w:t>
      </w:r>
      <w:r w:rsidR="00906324">
        <w:t xml:space="preserve">the </w:t>
      </w:r>
      <w:r w:rsidR="004C6623">
        <w:t xml:space="preserve">Modality </w:t>
      </w:r>
      <w:r w:rsidR="00906324">
        <w:t xml:space="preserve">Procedure Step </w:t>
      </w:r>
      <w:r w:rsidR="004C6623">
        <w:t>Service</w:t>
      </w:r>
      <w:r w:rsidR="0041780F">
        <w:t>s</w:t>
      </w:r>
    </w:p>
    <w:p w14:paraId="0B4BC68E" w14:textId="0B13EC27" w:rsidR="00D70AB6" w:rsidRPr="00F64160" w:rsidRDefault="00D70AB6" w:rsidP="00870766">
      <w:pPr>
        <w:pStyle w:val="Heading1"/>
      </w:pPr>
      <w:bookmarkStart w:id="120" w:name="_Toc207608915"/>
      <w:r>
        <w:t>H</w:t>
      </w:r>
      <w:r w:rsidRPr="00F64160">
        <w:tab/>
      </w:r>
      <w:r w:rsidR="003A024D" w:rsidRPr="00F64160">
        <w:t>Capabilities Description</w:t>
      </w:r>
      <w:bookmarkEnd w:id="120"/>
    </w:p>
    <w:tbl>
      <w:tblPr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3829"/>
        <w:gridCol w:w="2411"/>
        <w:gridCol w:w="1844"/>
      </w:tblGrid>
      <w:tr w:rsidR="00585F20" w:rsidRPr="00F64160" w14:paraId="3B7CB33A" w14:textId="77777777" w:rsidTr="00A1670F">
        <w:trPr>
          <w:trHeight w:val="106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F102F9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Service</w:t>
            </w:r>
          </w:p>
        </w:tc>
        <w:tc>
          <w:tcPr>
            <w:tcW w:w="3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0BF0E2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Resource</w:t>
            </w:r>
          </w:p>
        </w:tc>
        <w:tc>
          <w:tcPr>
            <w:tcW w:w="24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24F38D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Transactions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3A0662E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Reference</w:t>
            </w:r>
          </w:p>
        </w:tc>
      </w:tr>
      <w:tr w:rsidR="00585F20" w:rsidRPr="00953C94" w14:paraId="73107189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47A9B" w14:textId="264C99D4" w:rsidR="00585F20" w:rsidRPr="00953C94" w:rsidRDefault="0035130F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>
              <w:rPr>
                <w:rFonts w:cs="Helvetica"/>
              </w:rPr>
              <w:t>…</w:t>
            </w:r>
          </w:p>
        </w:tc>
      </w:tr>
      <w:tr w:rsidR="00585F20" w:rsidRPr="0035130F" w14:paraId="7C6AF020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BCBA" w14:textId="47F86E8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Storage Commitment Requests (see 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.1.1)</w:t>
            </w:r>
          </w:p>
        </w:tc>
      </w:tr>
      <w:tr w:rsidR="00585F20" w:rsidRPr="0035130F" w14:paraId="2FED7A30" w14:textId="77777777" w:rsidTr="00A1670F">
        <w:trPr>
          <w:trHeight w:val="31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B038C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3D884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commitment-requests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24C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Request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DF67" w14:textId="4996FDCE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.4</w:t>
            </w:r>
          </w:p>
        </w:tc>
      </w:tr>
      <w:tr w:rsidR="00585F20" w:rsidRPr="0035130F" w14:paraId="73C63BC1" w14:textId="77777777" w:rsidTr="00A1670F">
        <w:trPr>
          <w:trHeight w:val="31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625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B5AB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5530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Result Check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D3C6" w14:textId="59A3A32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.5</w:t>
            </w:r>
          </w:p>
        </w:tc>
      </w:tr>
      <w:tr w:rsidR="003608B3" w:rsidRPr="0035130F" w14:paraId="5D802915" w14:textId="77777777" w:rsidTr="00C4725F">
        <w:trPr>
          <w:trHeight w:val="31"/>
        </w:trPr>
        <w:tc>
          <w:tcPr>
            <w:tcW w:w="9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4C3A" w14:textId="6B96650C" w:rsidR="003608B3" w:rsidRPr="003608B3" w:rsidRDefault="003608B3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608B3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37189E">
              <w:rPr>
                <w:rFonts w:cs="Helvetica"/>
                <w:b/>
                <w:bCs/>
                <w:u w:val="single"/>
              </w:rPr>
              <w:t>Scheduled Procedure Step</w:t>
            </w:r>
            <w:r w:rsidRPr="003608B3">
              <w:rPr>
                <w:rFonts w:cs="Helvetica"/>
                <w:b/>
                <w:bCs/>
                <w:u w:val="single"/>
              </w:rPr>
              <w:t xml:space="preserve"> Service (see section Y.1.1)</w:t>
            </w:r>
          </w:p>
        </w:tc>
      </w:tr>
      <w:tr w:rsidR="00A1670F" w:rsidRPr="0035130F" w14:paraId="27B0AB7B" w14:textId="77777777" w:rsidTr="00A1670F">
        <w:trPr>
          <w:trHeight w:val="31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7F27B" w14:textId="77777777" w:rsidR="00A1670F" w:rsidRPr="0035130F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39A5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</w:t>
            </w:r>
            <w:r>
              <w:rPr>
                <w:rFonts w:cs="Helvetica"/>
                <w:b/>
                <w:bCs/>
                <w:u w:val="single"/>
              </w:rPr>
              <w:t>scheduled-procedure-steps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2411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Search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71B3" w14:textId="7A86CEB2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Y.4</w:t>
            </w:r>
          </w:p>
        </w:tc>
      </w:tr>
      <w:tr w:rsidR="00D93200" w:rsidRPr="0035130F" w14:paraId="5C59BDBE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CE7E" w14:textId="23F65587" w:rsidR="00D93200" w:rsidRPr="00D93200" w:rsidRDefault="00D9320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D93200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9F6C85">
              <w:rPr>
                <w:rFonts w:cs="Helvetica"/>
                <w:b/>
                <w:bCs/>
                <w:u w:val="single"/>
              </w:rPr>
              <w:t>Performed Procedure Step</w:t>
            </w:r>
            <w:r w:rsidR="000C4DD7">
              <w:rPr>
                <w:rFonts w:cs="Helvetica"/>
                <w:b/>
                <w:bCs/>
                <w:u w:val="single"/>
              </w:rPr>
              <w:t xml:space="preserve"> </w:t>
            </w:r>
            <w:r w:rsidRPr="00D93200">
              <w:rPr>
                <w:rFonts w:cs="Helvetica"/>
                <w:b/>
                <w:bCs/>
                <w:u w:val="single"/>
              </w:rPr>
              <w:t>Service</w:t>
            </w:r>
            <w:r w:rsidR="003A024D">
              <w:rPr>
                <w:rFonts w:cs="Helvetica"/>
                <w:b/>
                <w:bCs/>
                <w:u w:val="single"/>
              </w:rPr>
              <w:t xml:space="preserve"> (see Section X.1.1)</w:t>
            </w:r>
          </w:p>
        </w:tc>
      </w:tr>
      <w:tr w:rsidR="007806B6" w:rsidRPr="0035130F" w14:paraId="316AAF83" w14:textId="77777777" w:rsidTr="007806B6">
        <w:trPr>
          <w:trHeight w:val="31"/>
        </w:trPr>
        <w:tc>
          <w:tcPr>
            <w:tcW w:w="126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CFD0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0FB7" w14:textId="479F1481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modality-performed-procedure-step</w:t>
            </w:r>
            <w:r>
              <w:rPr>
                <w:rFonts w:cs="Helvetica"/>
                <w:b/>
                <w:bCs/>
                <w:u w:val="single"/>
              </w:rPr>
              <w:t>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BF50" w14:textId="69B57BD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Create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461D" w14:textId="76AEB6F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X.4</w:t>
            </w:r>
          </w:p>
        </w:tc>
      </w:tr>
      <w:tr w:rsidR="007806B6" w:rsidRPr="0035130F" w14:paraId="48084D69" w14:textId="77777777" w:rsidTr="007806B6">
        <w:trPr>
          <w:trHeight w:val="4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704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A148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8AD" w14:textId="3304B6B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Update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F84" w14:textId="496FB073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X.5</w:t>
            </w:r>
          </w:p>
        </w:tc>
      </w:tr>
      <w:tr w:rsidR="007806B6" w:rsidRPr="0035130F" w14:paraId="4F9AC2B5" w14:textId="77777777" w:rsidTr="007806B6">
        <w:trPr>
          <w:trHeight w:val="3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43C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BDD7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E9C" w14:textId="7F65FC60" w:rsidR="007806B6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Retrieve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EA1A" w14:textId="34ADE6A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X.6</w:t>
            </w:r>
          </w:p>
        </w:tc>
      </w:tr>
    </w:tbl>
    <w:p w14:paraId="1432D338" w14:textId="73406C05" w:rsidR="00154576" w:rsidRDefault="00154576" w:rsidP="00154576">
      <w:pPr>
        <w:tabs>
          <w:tab w:val="clear" w:pos="720"/>
          <w:tab w:val="left" w:pos="1134"/>
        </w:tabs>
        <w:ind w:left="1134" w:hanging="1134"/>
        <w:rPr>
          <w:b/>
          <w:bCs/>
        </w:rPr>
      </w:pPr>
      <w:r>
        <w:tab/>
      </w:r>
      <w:r>
        <w:rPr>
          <w:b/>
          <w:bCs/>
        </w:rPr>
        <w:br w:type="page"/>
      </w:r>
    </w:p>
    <w:p w14:paraId="20929560" w14:textId="52089942" w:rsidR="009757B7" w:rsidRPr="00F64160" w:rsidRDefault="009757B7" w:rsidP="009757B7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</w:t>
      </w:r>
      <w:r>
        <w:rPr>
          <w:b/>
          <w:bCs/>
          <w:sz w:val="24"/>
          <w:szCs w:val="24"/>
        </w:rPr>
        <w:t>2</w:t>
      </w:r>
    </w:p>
    <w:p w14:paraId="327935B4" w14:textId="31F4D5D0" w:rsidR="009757B7" w:rsidRPr="00F64160" w:rsidRDefault="009D6C53" w:rsidP="009757B7">
      <w:pPr>
        <w:pStyle w:val="Instruction"/>
      </w:pPr>
      <w:r>
        <w:t>Add new section</w:t>
      </w:r>
      <w:r w:rsidR="00CB20D7">
        <w:t>s</w:t>
      </w:r>
      <w:r>
        <w:t xml:space="preserve"> to N.1.3 for </w:t>
      </w:r>
      <w:r w:rsidR="00CB20D7">
        <w:t xml:space="preserve">the </w:t>
      </w:r>
      <w:r>
        <w:t xml:space="preserve">Modality </w:t>
      </w:r>
      <w:r w:rsidR="00712500">
        <w:t>Scheduled and Performed Procedure Step</w:t>
      </w:r>
      <w:r>
        <w:t xml:space="preserve"> Service</w:t>
      </w:r>
      <w:r w:rsidR="0041780F">
        <w:t>s</w:t>
      </w:r>
    </w:p>
    <w:p w14:paraId="23C561FB" w14:textId="77777777" w:rsidR="009D6C53" w:rsidRPr="00F64160" w:rsidRDefault="009D6C53" w:rsidP="009D6C53">
      <w:pPr>
        <w:pStyle w:val="Heading2"/>
      </w:pPr>
      <w:bookmarkStart w:id="121" w:name="_Toc150508014"/>
      <w:bookmarkStart w:id="122" w:name="_Toc207608916"/>
      <w:r>
        <w:t>N</w:t>
      </w:r>
      <w:r w:rsidRPr="00F64160">
        <w:t>.1</w:t>
      </w:r>
      <w:r w:rsidRPr="00F64160">
        <w:tab/>
        <w:t>Overview</w:t>
      </w:r>
      <w:bookmarkEnd w:id="121"/>
      <w:bookmarkEnd w:id="122"/>
    </w:p>
    <w:p w14:paraId="664CA5EF" w14:textId="77777777" w:rsidR="009D6C53" w:rsidRPr="00F64160" w:rsidRDefault="009D6C53" w:rsidP="009D6C53">
      <w:r w:rsidRPr="00F64160">
        <w:t>…</w:t>
      </w:r>
    </w:p>
    <w:p w14:paraId="2586B42B" w14:textId="77777777" w:rsidR="009D6C53" w:rsidRPr="00F64160" w:rsidRDefault="009D6C53" w:rsidP="009D6C53">
      <w:pPr>
        <w:pStyle w:val="Heading3"/>
      </w:pPr>
      <w:bookmarkStart w:id="123" w:name="_Toc150508015"/>
      <w:bookmarkStart w:id="124" w:name="_Toc207608917"/>
      <w:r>
        <w:t>N</w:t>
      </w:r>
      <w:r w:rsidRPr="00F64160">
        <w:t>.1.3</w:t>
      </w:r>
      <w:r w:rsidRPr="00F64160">
        <w:tab/>
        <w:t>DICOM Web Services</w:t>
      </w:r>
      <w:bookmarkEnd w:id="123"/>
      <w:bookmarkEnd w:id="124"/>
    </w:p>
    <w:p w14:paraId="3BBA9024" w14:textId="77777777" w:rsidR="009D6C53" w:rsidRPr="00F64160" w:rsidRDefault="009D6C53" w:rsidP="009D6C53">
      <w:r w:rsidRPr="00F64160">
        <w:t>…</w:t>
      </w:r>
    </w:p>
    <w:p w14:paraId="7F388998" w14:textId="1014FCC5" w:rsidR="009D6C53" w:rsidRPr="00F64160" w:rsidRDefault="009D6C53" w:rsidP="009D6C53">
      <w:pPr>
        <w:pStyle w:val="Heading4"/>
      </w:pPr>
      <w:bookmarkStart w:id="125" w:name="_Toc150508016"/>
      <w:bookmarkStart w:id="126" w:name="_Toc207608918"/>
      <w:r>
        <w:t>N</w:t>
      </w:r>
      <w:r w:rsidRPr="00F64160">
        <w:t>.1.3.</w:t>
      </w:r>
      <w:r w:rsidR="00D761A4">
        <w:t>Y</w:t>
      </w:r>
      <w:r w:rsidRPr="00F64160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F64160">
        <w:t>Service</w:t>
      </w:r>
      <w:bookmarkEnd w:id="125"/>
      <w:bookmarkEnd w:id="126"/>
    </w:p>
    <w:p w14:paraId="3703883A" w14:textId="0ACC121F" w:rsidR="009D6C53" w:rsidRPr="00F64160" w:rsidRDefault="009D6C53" w:rsidP="009D6C53">
      <w:r>
        <w:t>Table N.1.3.</w:t>
      </w:r>
      <w:r w:rsidR="00D761A4">
        <w:t>Y</w:t>
      </w:r>
      <w:r>
        <w:t>-1</w:t>
      </w:r>
      <w:r w:rsidRPr="00F64160">
        <w:t xml:space="preserve"> lists details on the support of the </w:t>
      </w:r>
      <w:r>
        <w:t xml:space="preserve">Modality </w:t>
      </w:r>
      <w:r w:rsidR="000C7667">
        <w:t xml:space="preserve">Scheduled Procedure Step </w:t>
      </w:r>
      <w:r w:rsidRPr="00F64160">
        <w:t>Service.</w:t>
      </w:r>
    </w:p>
    <w:p w14:paraId="1D8DE43A" w14:textId="03D95E23" w:rsidR="009D6C53" w:rsidRPr="00F64160" w:rsidRDefault="009D6C53" w:rsidP="009D6C53">
      <w:pPr>
        <w:pStyle w:val="TemplateInstruction"/>
      </w:pPr>
      <w:r w:rsidRPr="00F64160">
        <w:t xml:space="preserve">[Complete </w:t>
      </w:r>
      <w:r>
        <w:t>Table N.1.3.</w:t>
      </w:r>
      <w:r w:rsidR="00CD4616">
        <w:t>Y</w:t>
      </w:r>
      <w:r>
        <w:t>-1</w:t>
      </w:r>
      <w:r w:rsidRPr="00F64160">
        <w:t xml:space="preserve"> to indicate support for the </w:t>
      </w:r>
      <w:r>
        <w:t xml:space="preserve">Modality </w:t>
      </w:r>
      <w:r w:rsidR="0037189E">
        <w:t>Scheduled Procedure Step</w:t>
      </w:r>
      <w:r w:rsidR="00CD4616">
        <w:t xml:space="preserve"> </w:t>
      </w:r>
      <w:r w:rsidRPr="00F64160">
        <w:t>Web Service]</w:t>
      </w:r>
    </w:p>
    <w:p w14:paraId="67793FAA" w14:textId="0070DB39" w:rsidR="009D6C53" w:rsidRPr="00F64160" w:rsidRDefault="009D6C53" w:rsidP="009D6C53">
      <w:pPr>
        <w:pStyle w:val="TableTitle"/>
        <w:rPr>
          <w:rFonts w:cs="Arial"/>
        </w:rPr>
      </w:pPr>
      <w:bookmarkStart w:id="127" w:name="_Ref72392990"/>
      <w:bookmarkStart w:id="128" w:name="_Ref72321564"/>
      <w:r w:rsidRPr="00F64160">
        <w:rPr>
          <w:rFonts w:cs="Arial"/>
        </w:rPr>
        <w:t>Table</w:t>
      </w:r>
      <w:r>
        <w:rPr>
          <w:rFonts w:cs="Arial"/>
        </w:rPr>
        <w:t xml:space="preserve"> N.1.3.</w:t>
      </w:r>
      <w:r w:rsidR="00CD4616">
        <w:rPr>
          <w:rFonts w:cs="Arial"/>
        </w:rPr>
        <w:t>Y</w:t>
      </w:r>
      <w:r w:rsidRPr="00F64160">
        <w:rPr>
          <w:rFonts w:cs="Arial"/>
        </w:rPr>
        <w:noBreakHyphen/>
      </w:r>
      <w:bookmarkEnd w:id="127"/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CD4616">
        <w:rPr>
          <w:rFonts w:cs="Arial"/>
        </w:rPr>
        <w:t xml:space="preserve"> </w:t>
      </w:r>
      <w:r w:rsidRPr="00F64160">
        <w:rPr>
          <w:rFonts w:cs="Arial"/>
        </w:rPr>
        <w:t>Service</w:t>
      </w:r>
      <w:bookmarkEnd w:id="128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3686"/>
        <w:gridCol w:w="1072"/>
        <w:gridCol w:w="1128"/>
      </w:tblGrid>
      <w:tr w:rsidR="009D6C53" w:rsidRPr="00F64160" w14:paraId="5053E65A" w14:textId="77777777" w:rsidTr="009D6C53">
        <w:tc>
          <w:tcPr>
            <w:tcW w:w="1129" w:type="dxa"/>
            <w:shd w:val="clear" w:color="auto" w:fill="BFBFBF" w:themeFill="background1" w:themeFillShade="BF"/>
          </w:tcPr>
          <w:p w14:paraId="318C383F" w14:textId="77777777" w:rsidR="009D6C53" w:rsidRPr="00F64160" w:rsidRDefault="009D6C53" w:rsidP="009D6C5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569A6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746E799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4D3BB920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0739D2AD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9D6C53" w:rsidRPr="005838C0" w14:paraId="0681FC0F" w14:textId="77777777" w:rsidTr="009D6C53">
        <w:tc>
          <w:tcPr>
            <w:tcW w:w="1129" w:type="dxa"/>
          </w:tcPr>
          <w:p w14:paraId="3DB8EAAE" w14:textId="2CC15C54" w:rsidR="009D6C53" w:rsidRPr="00DB0718" w:rsidRDefault="007C0A45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 xml:space="preserve">Modality </w:t>
            </w:r>
            <w:r w:rsidR="000C7667">
              <w:rPr>
                <w:rFonts w:cs="Arial"/>
              </w:rPr>
              <w:t>Scheduled Procedure Step</w:t>
            </w:r>
            <w:r>
              <w:rPr>
                <w:rFonts w:cs="Arial"/>
              </w:rPr>
              <w:t xml:space="preserve"> Service</w:t>
            </w:r>
          </w:p>
        </w:tc>
        <w:tc>
          <w:tcPr>
            <w:tcW w:w="1701" w:type="dxa"/>
          </w:tcPr>
          <w:p w14:paraId="7A0FE2D5" w14:textId="29326FD4" w:rsidR="009D6C53" w:rsidRPr="00DB0718" w:rsidRDefault="0050230A" w:rsidP="000C3C03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Search</w:t>
            </w:r>
          </w:p>
        </w:tc>
        <w:tc>
          <w:tcPr>
            <w:tcW w:w="3686" w:type="dxa"/>
          </w:tcPr>
          <w:p w14:paraId="4E7E0C79" w14:textId="48D44D3A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modality-scheduled-procedure-steps</w:t>
            </w:r>
          </w:p>
        </w:tc>
        <w:tc>
          <w:tcPr>
            <w:tcW w:w="1072" w:type="dxa"/>
          </w:tcPr>
          <w:p w14:paraId="54B16AFA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3561DDAD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</w:tr>
    </w:tbl>
    <w:p w14:paraId="6C223A2E" w14:textId="77777777" w:rsidR="00D761A4" w:rsidRDefault="00D761A4" w:rsidP="00D761A4"/>
    <w:p w14:paraId="756D9B22" w14:textId="33125719" w:rsidR="00D761A4" w:rsidRPr="00F64160" w:rsidRDefault="00D761A4" w:rsidP="00D761A4">
      <w:pPr>
        <w:pStyle w:val="Heading4"/>
      </w:pPr>
      <w:bookmarkStart w:id="129" w:name="_Toc207608919"/>
      <w:r>
        <w:t>N</w:t>
      </w:r>
      <w:r w:rsidRPr="00F64160">
        <w:t>.1.3.</w:t>
      </w:r>
      <w:r>
        <w:t>X</w:t>
      </w:r>
      <w:r w:rsidRPr="00F64160">
        <w:tab/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</w:t>
      </w:r>
      <w:bookmarkEnd w:id="129"/>
    </w:p>
    <w:p w14:paraId="08E56503" w14:textId="70A94319" w:rsidR="00D761A4" w:rsidRPr="00F64160" w:rsidRDefault="00D761A4" w:rsidP="00D761A4">
      <w:r>
        <w:t>Table N.1.3.X-1</w:t>
      </w:r>
      <w:r w:rsidRPr="00F64160">
        <w:t xml:space="preserve"> lists details on the support of the </w:t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Service.</w:t>
      </w:r>
    </w:p>
    <w:p w14:paraId="6360C8BA" w14:textId="0228BB34" w:rsidR="00D761A4" w:rsidRPr="00F64160" w:rsidRDefault="00D761A4" w:rsidP="00D761A4">
      <w:pPr>
        <w:pStyle w:val="TemplateInstruction"/>
      </w:pPr>
      <w:r w:rsidRPr="00F64160">
        <w:t xml:space="preserve">[Complete </w:t>
      </w:r>
      <w:r>
        <w:t>Table N.1.3.X-1</w:t>
      </w:r>
      <w:r w:rsidRPr="00F64160">
        <w:t xml:space="preserve"> to indicate support for the </w:t>
      </w:r>
      <w:r>
        <w:t xml:space="preserve">Modality </w:t>
      </w:r>
      <w:r w:rsidR="00265C53">
        <w:t>Performed Procedure Step</w:t>
      </w:r>
      <w:r>
        <w:t xml:space="preserve"> </w:t>
      </w:r>
      <w:r w:rsidRPr="00F64160">
        <w:t>Web Service]</w:t>
      </w:r>
    </w:p>
    <w:p w14:paraId="130180F5" w14:textId="690B5C81" w:rsidR="00D761A4" w:rsidRPr="00F64160" w:rsidRDefault="00D761A4" w:rsidP="00D761A4">
      <w:pPr>
        <w:pStyle w:val="TableTitle"/>
        <w:rPr>
          <w:rFonts w:cs="Arial"/>
        </w:rPr>
      </w:pPr>
      <w:r w:rsidRPr="00F64160">
        <w:rPr>
          <w:rFonts w:cs="Arial"/>
        </w:rPr>
        <w:t>Table</w:t>
      </w:r>
      <w:r>
        <w:rPr>
          <w:rFonts w:cs="Arial"/>
        </w:rPr>
        <w:t xml:space="preserve"> 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712500">
        <w:rPr>
          <w:rFonts w:cs="Arial"/>
        </w:rPr>
        <w:t>Performed</w:t>
      </w:r>
      <w:r w:rsidR="00712500" w:rsidRPr="00712500">
        <w:rPr>
          <w:rFonts w:cs="Arial"/>
        </w:rPr>
        <w:t xml:space="preserve"> Procedure Step </w:t>
      </w:r>
      <w:r w:rsidRPr="00F64160">
        <w:rPr>
          <w:rFonts w:cs="Arial"/>
        </w:rPr>
        <w:t>Service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434"/>
        <w:gridCol w:w="3402"/>
        <w:gridCol w:w="1072"/>
        <w:gridCol w:w="1128"/>
      </w:tblGrid>
      <w:tr w:rsidR="00D761A4" w:rsidRPr="00F64160" w14:paraId="56C7DC86" w14:textId="77777777" w:rsidTr="001B2F8B">
        <w:tc>
          <w:tcPr>
            <w:tcW w:w="1680" w:type="dxa"/>
            <w:shd w:val="clear" w:color="auto" w:fill="BFBFBF" w:themeFill="background1" w:themeFillShade="BF"/>
          </w:tcPr>
          <w:p w14:paraId="3BBCF45F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434" w:type="dxa"/>
            <w:shd w:val="clear" w:color="auto" w:fill="BFBFBF" w:themeFill="background1" w:themeFillShade="BF"/>
          </w:tcPr>
          <w:p w14:paraId="5AF7B148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591003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2C842C4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67B646D2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7806B6" w:rsidRPr="00F64160" w14:paraId="72A3BFBB" w14:textId="77777777" w:rsidTr="001B2F8B">
        <w:tc>
          <w:tcPr>
            <w:tcW w:w="1680" w:type="dxa"/>
            <w:vMerge w:val="restart"/>
          </w:tcPr>
          <w:p w14:paraId="165220F9" w14:textId="6FCBF38A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</w:rPr>
              <w:t xml:space="preserve">Modality Performed Procedure Step </w:t>
            </w:r>
            <w:r w:rsidRPr="00DB0718">
              <w:rPr>
                <w:rFonts w:cs="Arial"/>
              </w:rPr>
              <w:t>Service</w:t>
            </w:r>
          </w:p>
        </w:tc>
        <w:tc>
          <w:tcPr>
            <w:tcW w:w="1434" w:type="dxa"/>
          </w:tcPr>
          <w:p w14:paraId="67C7A68E" w14:textId="77777777" w:rsidR="007806B6" w:rsidRPr="00DB0718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</w:t>
            </w:r>
          </w:p>
        </w:tc>
        <w:tc>
          <w:tcPr>
            <w:tcW w:w="3402" w:type="dxa"/>
            <w:vMerge w:val="restart"/>
          </w:tcPr>
          <w:p w14:paraId="714D74F8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modality-performed-procedure-steps</w:t>
            </w:r>
          </w:p>
        </w:tc>
        <w:tc>
          <w:tcPr>
            <w:tcW w:w="1072" w:type="dxa"/>
          </w:tcPr>
          <w:p w14:paraId="438D30B3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1A921E5E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FB24751" w14:textId="77777777" w:rsidTr="001B2F8B">
        <w:tc>
          <w:tcPr>
            <w:tcW w:w="1680" w:type="dxa"/>
            <w:vMerge/>
          </w:tcPr>
          <w:p w14:paraId="0EFF62FF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76858010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Update</w:t>
            </w:r>
          </w:p>
        </w:tc>
        <w:tc>
          <w:tcPr>
            <w:tcW w:w="3402" w:type="dxa"/>
            <w:vMerge/>
          </w:tcPr>
          <w:p w14:paraId="7A8EE530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56FB5A8C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03CD8D4C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22E0FE4" w14:textId="77777777" w:rsidTr="001B2F8B">
        <w:tc>
          <w:tcPr>
            <w:tcW w:w="1680" w:type="dxa"/>
            <w:vMerge/>
          </w:tcPr>
          <w:p w14:paraId="7566DCCB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06314705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</w:t>
            </w:r>
          </w:p>
        </w:tc>
        <w:tc>
          <w:tcPr>
            <w:tcW w:w="3402" w:type="dxa"/>
            <w:vMerge/>
          </w:tcPr>
          <w:p w14:paraId="2B7E3441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23A76640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680A6769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</w:tbl>
    <w:p w14:paraId="3B67CCFE" w14:textId="77777777" w:rsidR="009D6C53" w:rsidRDefault="009D6C53" w:rsidP="009D6C53"/>
    <w:p w14:paraId="3FDA2E1F" w14:textId="666ABD4F" w:rsidR="00D52777" w:rsidRPr="008574C9" w:rsidRDefault="008574C9" w:rsidP="008574C9">
      <w:pPr>
        <w:pStyle w:val="TemplateInstruction"/>
      </w:pPr>
      <w:r w:rsidRPr="008574C9">
        <w:t>[When supporting both the Origin Server and User Agent roles, indicate whether creation and update of MPPSs on the Origin Server side is mirrored on the User Agent side</w:t>
      </w:r>
      <w:r>
        <w:t xml:space="preserve"> by selecting one of the two texts below</w:t>
      </w:r>
      <w:r w:rsidRPr="008574C9">
        <w:t>.</w:t>
      </w:r>
      <w:r>
        <w:t xml:space="preserve"> When only supporting one of the roles, remove the texts below.</w:t>
      </w:r>
      <w:r w:rsidRPr="008574C9">
        <w:t>]</w:t>
      </w:r>
    </w:p>
    <w:p w14:paraId="16D566AC" w14:textId="186580C5" w:rsidR="008574C9" w:rsidRPr="008574C9" w:rsidRDefault="008574C9" w:rsidP="009D6C53">
      <w:pPr>
        <w:rPr>
          <w:i/>
          <w:iCs/>
        </w:rPr>
      </w:pPr>
      <w:r w:rsidRPr="008574C9">
        <w:rPr>
          <w:i/>
          <w:iCs/>
        </w:rPr>
        <w:t>This system does not mirror the creation and updating of MPPSs on the Origin Server side to the User Agent side.</w:t>
      </w:r>
    </w:p>
    <w:p w14:paraId="3F82B6CF" w14:textId="2694BFC8" w:rsidR="008574C9" w:rsidRPr="008574C9" w:rsidRDefault="008574C9" w:rsidP="008574C9">
      <w:pPr>
        <w:rPr>
          <w:i/>
          <w:iCs/>
        </w:rPr>
      </w:pPr>
      <w:r w:rsidRPr="008574C9">
        <w:rPr>
          <w:i/>
          <w:iCs/>
        </w:rPr>
        <w:t>This system mirrors the creation and updating of MPPSs on the Origin Server side to the User Agent side.</w:t>
      </w:r>
    </w:p>
    <w:p w14:paraId="1D62122C" w14:textId="292C2113" w:rsidR="004236DB" w:rsidRPr="00F64160" w:rsidRDefault="004236DB" w:rsidP="004236DB">
      <w:pPr>
        <w:pStyle w:val="Instruction"/>
        <w:keepNext/>
      </w:pPr>
      <w:r>
        <w:lastRenderedPageBreak/>
        <w:t>A</w:t>
      </w:r>
      <w:r w:rsidRPr="00F64160">
        <w:t>dd a new subsection</w:t>
      </w:r>
      <w:r w:rsidR="00712500">
        <w:t>s</w:t>
      </w:r>
      <w:r w:rsidRPr="00F64160">
        <w:t xml:space="preserve"> on the </w:t>
      </w:r>
      <w:r>
        <w:t xml:space="preserve">Modality </w:t>
      </w:r>
      <w:r w:rsidR="00712500" w:rsidRPr="00712500">
        <w:t xml:space="preserve">Scheduled </w:t>
      </w:r>
      <w:r w:rsidR="00712500">
        <w:t>and Performed Procedure Step Services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.5.3 </w:t>
      </w:r>
      <w:r>
        <w:t xml:space="preserve">Supported DICOM </w:t>
      </w:r>
      <w:r w:rsidRPr="00F64160">
        <w:t>Web Service</w:t>
      </w:r>
      <w:r>
        <w:t>s</w:t>
      </w:r>
    </w:p>
    <w:p w14:paraId="6E007F66" w14:textId="77777777" w:rsidR="000F61A3" w:rsidRPr="00F64160" w:rsidRDefault="000F61A3" w:rsidP="000F61A3">
      <w:pPr>
        <w:pStyle w:val="Heading2"/>
      </w:pPr>
      <w:bookmarkStart w:id="130" w:name="_Ref65670722"/>
      <w:bookmarkStart w:id="131" w:name="_Ref65670732"/>
      <w:bookmarkStart w:id="132" w:name="_Toc114129338"/>
      <w:bookmarkStart w:id="133" w:name="_Toc150508017"/>
      <w:bookmarkStart w:id="134" w:name="_Toc207608920"/>
      <w:r>
        <w:t>N</w:t>
      </w:r>
      <w:r w:rsidRPr="00F64160">
        <w:t>.5</w:t>
      </w:r>
      <w:r w:rsidRPr="00F64160">
        <w:tab/>
        <w:t>Service and Interoperability Description</w:t>
      </w:r>
      <w:bookmarkEnd w:id="130"/>
      <w:bookmarkEnd w:id="131"/>
      <w:bookmarkEnd w:id="132"/>
      <w:bookmarkEnd w:id="133"/>
      <w:bookmarkEnd w:id="134"/>
    </w:p>
    <w:p w14:paraId="24245328" w14:textId="77777777" w:rsidR="000F61A3" w:rsidRPr="00F64160" w:rsidRDefault="000F61A3" w:rsidP="000F61A3">
      <w:r w:rsidRPr="00F64160">
        <w:t>…</w:t>
      </w:r>
    </w:p>
    <w:p w14:paraId="2096FCFA" w14:textId="77777777" w:rsidR="000F61A3" w:rsidRPr="00F64160" w:rsidRDefault="000F61A3" w:rsidP="000F61A3">
      <w:pPr>
        <w:pStyle w:val="Heading3"/>
      </w:pPr>
      <w:bookmarkStart w:id="135" w:name="_Toc114129396"/>
      <w:bookmarkStart w:id="136" w:name="_Toc150508018"/>
      <w:bookmarkStart w:id="137" w:name="_Toc207608921"/>
      <w:r>
        <w:t>N</w:t>
      </w:r>
      <w:r w:rsidRPr="00F64160">
        <w:t>.5.3</w:t>
      </w:r>
      <w:r w:rsidRPr="00F64160">
        <w:tab/>
        <w:t>Supported DICOM Web Services</w:t>
      </w:r>
      <w:bookmarkEnd w:id="135"/>
      <w:bookmarkEnd w:id="136"/>
      <w:bookmarkEnd w:id="137"/>
    </w:p>
    <w:p w14:paraId="5B73B552" w14:textId="77777777" w:rsidR="000F61A3" w:rsidRPr="00F64160" w:rsidRDefault="000F61A3" w:rsidP="000F61A3">
      <w:r w:rsidRPr="00F64160">
        <w:t>…</w:t>
      </w:r>
    </w:p>
    <w:p w14:paraId="00FFF4F7" w14:textId="0497ACA3" w:rsidR="000F61A3" w:rsidRDefault="000F61A3" w:rsidP="000F61A3">
      <w:pPr>
        <w:pStyle w:val="Heading4"/>
      </w:pPr>
      <w:bookmarkStart w:id="138" w:name="_Toc114129407"/>
      <w:bookmarkStart w:id="139" w:name="_Toc150508019"/>
      <w:bookmarkStart w:id="140" w:name="_Toc207608922"/>
      <w:r>
        <w:t>N</w:t>
      </w:r>
      <w:r w:rsidRPr="00F64160">
        <w:t>.5.3.</w:t>
      </w:r>
      <w:r w:rsidR="00CB20D7">
        <w:t>Y</w:t>
      </w:r>
      <w:r w:rsidRPr="00F64160">
        <w:tab/>
      </w:r>
      <w:r w:rsidR="00DF01E5">
        <w:t xml:space="preserve">Modality </w:t>
      </w:r>
      <w:r w:rsidR="000C7667">
        <w:t>Scheduled Procedure Step</w:t>
      </w:r>
      <w:r w:rsidR="00DF01E5">
        <w:t xml:space="preserve"> </w:t>
      </w:r>
      <w:r w:rsidRPr="00F64160">
        <w:t>Web Service</w:t>
      </w:r>
      <w:bookmarkEnd w:id="138"/>
      <w:bookmarkEnd w:id="139"/>
      <w:bookmarkEnd w:id="140"/>
    </w:p>
    <w:p w14:paraId="766569F7" w14:textId="579FB23C" w:rsidR="000F61A3" w:rsidRPr="00183BE0" w:rsidRDefault="000F61A3" w:rsidP="000F61A3">
      <w:pPr>
        <w:rPr>
          <w:rFonts w:cs="Arial"/>
        </w:rPr>
      </w:pPr>
      <w:r>
        <w:t xml:space="preserve">This section provides details regarding the </w:t>
      </w:r>
      <w:r w:rsidR="00E775B6">
        <w:t xml:space="preserve">Modality </w:t>
      </w:r>
      <w:r w:rsidR="000C7667">
        <w:t>Scheduled Procedure Step</w:t>
      </w:r>
      <w:r w:rsidR="005B42DD">
        <w:t xml:space="preserve">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 w:rsidR="00377E56">
        <w:rPr>
          <w:rFonts w:cs="Arial"/>
        </w:rPr>
        <w:t>N.1.3.</w:t>
      </w:r>
      <w:r w:rsidR="00CB20D7">
        <w:rPr>
          <w:rFonts w:cs="Arial"/>
        </w:rPr>
        <w:t>Y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 w:rsidR="00377E56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5B42DD">
        <w:rPr>
          <w:rFonts w:cs="Arial"/>
        </w:rPr>
        <w:t xml:space="preserve"> </w:t>
      </w:r>
      <w:r w:rsidRPr="00F64160">
        <w:rPr>
          <w:rFonts w:cs="Arial"/>
        </w:rPr>
        <w:t>Service</w:t>
      </w:r>
      <w:r>
        <w:t>.</w:t>
      </w:r>
    </w:p>
    <w:p w14:paraId="2B9F1874" w14:textId="664AF78B" w:rsidR="000F61A3" w:rsidRDefault="000F61A3" w:rsidP="000F61A3">
      <w:pPr>
        <w:pStyle w:val="Heading5"/>
      </w:pPr>
      <w:bookmarkStart w:id="141" w:name="_Toc150508020"/>
      <w:bookmarkStart w:id="142" w:name="_Toc207608923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ab/>
      </w:r>
      <w:r w:rsidR="003E6659">
        <w:t>Search</w:t>
      </w:r>
      <w:r>
        <w:t xml:space="preserve"> </w:t>
      </w:r>
      <w:r w:rsidRPr="00F64160">
        <w:t>Transaction</w:t>
      </w:r>
      <w:r>
        <w:t xml:space="preserve"> – </w:t>
      </w:r>
      <w:r w:rsidR="003E6659">
        <w:t xml:space="preserve">Modality </w:t>
      </w:r>
      <w:r w:rsidR="00712500">
        <w:t xml:space="preserve">Scheduled Procedure Step </w:t>
      </w:r>
      <w:r>
        <w:t>Service</w:t>
      </w:r>
      <w:bookmarkEnd w:id="141"/>
      <w:bookmarkEnd w:id="142"/>
    </w:p>
    <w:p w14:paraId="5DE90320" w14:textId="30D311AC" w:rsidR="00892D3A" w:rsidRPr="00892D3A" w:rsidRDefault="00892D3A" w:rsidP="00892D3A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712500" w:rsidRPr="00712500">
        <w:rPr>
          <w:i/>
          <w:iCs/>
        </w:rPr>
        <w:t xml:space="preserve">Scheduled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Search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79D291" w14:textId="40D31F89" w:rsidR="000F61A3" w:rsidRPr="00F64160" w:rsidRDefault="000F61A3" w:rsidP="00774FAA">
      <w:pPr>
        <w:pStyle w:val="Heading6"/>
      </w:pPr>
      <w:bookmarkStart w:id="143" w:name="_Toc150508021"/>
      <w:bookmarkStart w:id="144" w:name="_Toc207608924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.1</w:t>
      </w:r>
      <w:r w:rsidRPr="00F64160">
        <w:tab/>
        <w:t>User Agent</w:t>
      </w:r>
      <w:bookmarkEnd w:id="143"/>
      <w:bookmarkEnd w:id="144"/>
    </w:p>
    <w:p w14:paraId="098FAF8A" w14:textId="72D8307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3E6659">
        <w:rPr>
          <w:rFonts w:cs="Arial"/>
        </w:rPr>
        <w:t xml:space="preserve">Search </w:t>
      </w:r>
      <w:r w:rsidRPr="00F64160">
        <w:rPr>
          <w:rFonts w:cs="Arial"/>
        </w:rPr>
        <w:t xml:space="preserve">Transaction user agent can request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>-1.</w:t>
      </w:r>
    </w:p>
    <w:p w14:paraId="684DF0B6" w14:textId="706B2EA4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 w:rsidR="00FC0AD5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FC0AD5">
        <w:rPr>
          <w:rFonts w:cs="Arial"/>
        </w:rPr>
        <w:t xml:space="preserve">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11185D12" w14:textId="495E046E" w:rsidR="000F61A3" w:rsidRPr="00F64160" w:rsidRDefault="000F61A3" w:rsidP="000F61A3">
      <w:pPr>
        <w:pStyle w:val="TableTitle"/>
        <w:keepNext/>
        <w:rPr>
          <w:rFonts w:cs="Arial"/>
        </w:rPr>
      </w:pPr>
      <w:bookmarkStart w:id="145" w:name="_Ref72843208"/>
      <w:r w:rsidRPr="00F64160">
        <w:rPr>
          <w:rFonts w:cs="Arial"/>
        </w:rPr>
        <w:t xml:space="preserve">Table </w:t>
      </w:r>
      <w:bookmarkEnd w:id="145"/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F61A3" w:rsidRPr="00F64160" w14:paraId="4E3806DE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7450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E0981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1A24235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24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373" w14:textId="079507A6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682496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682496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 w:rsidR="0068249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68249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F61A3" w:rsidRPr="00F64160" w14:paraId="6DFEA9F7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8D0C" w14:textId="62ECCD1B" w:rsidR="000F61A3" w:rsidRPr="00F64160" w:rsidRDefault="005829CC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D033B8">
              <w:rPr>
                <w:i/>
                <w:sz w:val="18"/>
                <w:szCs w:val="18"/>
              </w:rPr>
              <w:t>scheduled-procedure-steps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C20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5DCB499C" w14:textId="77777777" w:rsidR="000F61A3" w:rsidRPr="00F64160" w:rsidRDefault="000F61A3" w:rsidP="000F61A3">
      <w:pPr>
        <w:pStyle w:val="BodyTextIndent2"/>
        <w:ind w:left="1134"/>
        <w:rPr>
          <w:rFonts w:ascii="Arial" w:hAnsi="Arial" w:cs="Arial"/>
          <w:sz w:val="20"/>
          <w:lang w:val="en-US" w:eastAsia="en-US"/>
        </w:rPr>
      </w:pPr>
    </w:p>
    <w:p w14:paraId="5AD3E0A1" w14:textId="404C1F42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>Search</w:t>
      </w:r>
      <w:r w:rsidRPr="00F64160">
        <w:rPr>
          <w:rFonts w:cs="Arial"/>
        </w:rPr>
        <w:t xml:space="preserve"> 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>-2.</w:t>
      </w:r>
    </w:p>
    <w:p w14:paraId="0D5D5D1A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51C97567" w14:textId="21D04CE8" w:rsidR="000F61A3" w:rsidRPr="00F64160" w:rsidRDefault="000F61A3" w:rsidP="000F61A3">
      <w:pPr>
        <w:pStyle w:val="TableTitle"/>
        <w:rPr>
          <w:rFonts w:cs="Arial"/>
        </w:rPr>
      </w:pPr>
      <w:bookmarkStart w:id="146" w:name="_Ref72843230"/>
      <w:r w:rsidRPr="00F64160">
        <w:rPr>
          <w:rFonts w:cs="Arial"/>
        </w:rPr>
        <w:t xml:space="preserve">Table </w:t>
      </w:r>
      <w:bookmarkEnd w:id="146"/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 xml:space="preserve">-2: Header Fields for </w:t>
      </w:r>
      <w:r w:rsidR="0050230A">
        <w:rPr>
          <w:rFonts w:cs="Arial"/>
        </w:rPr>
        <w:t>Search</w:t>
      </w:r>
      <w:r w:rsidR="003E463E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0F61A3" w:rsidRPr="00F64160" w14:paraId="7AFDF04E" w14:textId="77777777" w:rsidTr="009F048F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A9CAC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D536BE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1F9E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3669074" w14:textId="77777777" w:rsidTr="009F048F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E029" w14:textId="77777777" w:rsidR="000F61A3" w:rsidRPr="00F64160" w:rsidRDefault="000F61A3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09A" w14:textId="5F8184B5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 w:rsidR="009F048F"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01B57DB3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24590F0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9C48EC7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903DD2C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7EA2191B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759099F" w14:textId="77777777" w:rsidR="000F61A3" w:rsidRPr="00800714" w:rsidRDefault="000F61A3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04A8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0F61A3" w:rsidRPr="00F64160" w14:paraId="4AC0A207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6971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C97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145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2A33B872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BE82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482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9C8D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1D37C47C" w14:textId="77777777" w:rsidR="000F61A3" w:rsidRPr="00F64160" w:rsidRDefault="000F61A3" w:rsidP="000F61A3">
      <w:pPr>
        <w:rPr>
          <w:rFonts w:cs="Arial"/>
        </w:rPr>
      </w:pPr>
    </w:p>
    <w:p w14:paraId="7F797F11" w14:textId="7DE67345" w:rsidR="000F61A3" w:rsidRPr="00F64160" w:rsidRDefault="000F61A3" w:rsidP="00774FAA">
      <w:pPr>
        <w:pStyle w:val="Heading6"/>
      </w:pPr>
      <w:bookmarkStart w:id="147" w:name="_Toc150508022"/>
      <w:bookmarkStart w:id="148" w:name="_Toc207608925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.2</w:t>
      </w:r>
      <w:r w:rsidRPr="00F64160">
        <w:tab/>
        <w:t>Origin Server</w:t>
      </w:r>
      <w:bookmarkEnd w:id="147"/>
      <w:bookmarkEnd w:id="148"/>
    </w:p>
    <w:p w14:paraId="730CADF4" w14:textId="362C1400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 xml:space="preserve">Search </w:t>
      </w:r>
      <w:r w:rsidRPr="00F64160">
        <w:rPr>
          <w:rFonts w:cs="Arial"/>
        </w:rPr>
        <w:t xml:space="preserve">Transaction origin server receives </w:t>
      </w:r>
      <w:r w:rsidR="001A7CEB">
        <w:rPr>
          <w:rFonts w:cs="Arial"/>
        </w:rPr>
        <w:t>GET</w:t>
      </w:r>
      <w:r w:rsidRPr="00F64160">
        <w:rPr>
          <w:rFonts w:cs="Arial"/>
        </w:rPr>
        <w:t xml:space="preserve"> requests </w:t>
      </w:r>
      <w:r w:rsidR="00811251">
        <w:rPr>
          <w:rFonts w:cs="Arial"/>
        </w:rPr>
        <w:t>to</w:t>
      </w:r>
      <w:r w:rsidRPr="00F64160">
        <w:rPr>
          <w:rFonts w:cs="Arial"/>
        </w:rPr>
        <w:t xml:space="preserve"> </w:t>
      </w:r>
      <w:r w:rsidR="00CF17F0">
        <w:rPr>
          <w:rFonts w:cs="Arial"/>
        </w:rPr>
        <w:t>search for modality scheduled procedure steps</w:t>
      </w:r>
      <w:r w:rsidRPr="00F64160">
        <w:rPr>
          <w:rFonts w:cs="Arial"/>
        </w:rPr>
        <w:t>.</w:t>
      </w:r>
    </w:p>
    <w:p w14:paraId="487A505E" w14:textId="030BEBFA" w:rsidR="000F61A3" w:rsidRDefault="000F61A3" w:rsidP="000F61A3">
      <w:pPr>
        <w:rPr>
          <w:rFonts w:cs="Arial"/>
        </w:rPr>
      </w:pPr>
      <w:r w:rsidRPr="009E2997">
        <w:rPr>
          <w:rFonts w:cs="Arial"/>
        </w:rPr>
        <w:lastRenderedPageBreak/>
        <w:t xml:space="preserve">The user agent specifies the Target Resource as part of the URI and </w:t>
      </w:r>
      <w:r w:rsidR="00064316"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 w:rsidR="00762768"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176A0130" w14:textId="7C30F703" w:rsidR="000F61A3" w:rsidRDefault="000F61A3" w:rsidP="000F61A3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 w:rsidR="00762768"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 w:rsidR="005B6FC4">
        <w:rPr>
          <w:rFonts w:cs="Arial"/>
        </w:rPr>
        <w:t>Y</w:t>
      </w:r>
      <w:r>
        <w:rPr>
          <w:rFonts w:cs="Arial"/>
        </w:rPr>
        <w:t>.</w:t>
      </w:r>
    </w:p>
    <w:p w14:paraId="58BC5C83" w14:textId="786E13F3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Request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325C1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1</w:t>
      </w:r>
      <w:r w:rsidRPr="00F64160">
        <w:rPr>
          <w:rFonts w:cs="Arial"/>
        </w:rPr>
        <w:t>.</w:t>
      </w:r>
    </w:p>
    <w:p w14:paraId="4D35F1C5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988E6CA" w14:textId="034B915E" w:rsidR="000F61A3" w:rsidRPr="00F64160" w:rsidRDefault="000F61A3" w:rsidP="000F61A3">
      <w:pPr>
        <w:pStyle w:val="TableTitle"/>
        <w:rPr>
          <w:rFonts w:cs="Arial"/>
        </w:rPr>
      </w:pPr>
      <w:bookmarkStart w:id="149" w:name="_Ref72845315"/>
      <w:r w:rsidRPr="00F64160">
        <w:rPr>
          <w:rFonts w:cs="Arial"/>
        </w:rPr>
        <w:t>Table</w:t>
      </w:r>
      <w:bookmarkEnd w:id="149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="00D116D6">
        <w:rPr>
          <w:rFonts w:cs="Arial"/>
        </w:rPr>
        <w:t>-</w:t>
      </w:r>
      <w:r w:rsidR="00623739">
        <w:rPr>
          <w:rFonts w:cs="Arial"/>
        </w:rPr>
        <w:t>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D116D6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0F61A3" w:rsidRPr="00F64160" w14:paraId="60E79A6C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0A8D2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5ECB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1D3A52D2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0EEE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974E" w14:textId="67D6CCC5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150B29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150B29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 w:rsidR="00D116D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D116D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D116D6" w:rsidRPr="00F64160" w14:paraId="5F6A9BCD" w14:textId="77777777" w:rsidTr="00D116D6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0B4" w14:textId="72C6FECC" w:rsidR="00D116D6" w:rsidRPr="00963BFE" w:rsidRDefault="00D116D6" w:rsidP="00D116D6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modality-scheduled-procedure-steps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DEFE" w14:textId="77777777" w:rsidR="00D116D6" w:rsidRPr="00F64160" w:rsidRDefault="00D116D6" w:rsidP="00D116D6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17E7E609" w14:textId="77777777" w:rsidR="000F61A3" w:rsidRPr="00F64160" w:rsidRDefault="000F61A3" w:rsidP="000F61A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670A396" w14:textId="05A29A1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Search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</w:t>
      </w:r>
      <w:r w:rsidR="00450AC2">
        <w:rPr>
          <w:rFonts w:cs="Arial"/>
        </w:rPr>
        <w:t>.</w:t>
      </w:r>
      <w:r w:rsidR="005B6FC4">
        <w:rPr>
          <w:rFonts w:cs="Arial"/>
        </w:rPr>
        <w:t>Y</w:t>
      </w:r>
      <w:r w:rsidR="00015ACD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2</w:t>
      </w:r>
      <w:r w:rsidRPr="00F64160">
        <w:rPr>
          <w:rFonts w:cs="Arial"/>
        </w:rPr>
        <w:t>.</w:t>
      </w:r>
    </w:p>
    <w:p w14:paraId="1A4093CD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A72DEF0" w14:textId="335E553B" w:rsidR="000F61A3" w:rsidRPr="00F64160" w:rsidRDefault="000F61A3" w:rsidP="000F61A3">
      <w:pPr>
        <w:pStyle w:val="TableTitle"/>
        <w:rPr>
          <w:rFonts w:cs="Arial"/>
        </w:rPr>
      </w:pPr>
      <w:bookmarkStart w:id="150" w:name="_Ref72845353"/>
      <w:r w:rsidRPr="00F64160">
        <w:rPr>
          <w:rFonts w:cs="Arial"/>
        </w:rPr>
        <w:t>Table</w:t>
      </w:r>
      <w:bookmarkEnd w:id="150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50AC2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623739"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50AC2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0F61A3" w:rsidRPr="00F64160" w14:paraId="4F58E720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DF7141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08C32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3452C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52DC807B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A78501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3627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6478583F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7DE602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91C586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F78D205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191DD8C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12A875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59A2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0F61A3" w:rsidRPr="00F64160" w14:paraId="5AC6A048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C65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21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D54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6ACF7DE7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D22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6DE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06D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1DEB9F" w14:textId="77777777" w:rsidR="000F61A3" w:rsidRDefault="000F61A3" w:rsidP="000F61A3">
      <w:pPr>
        <w:rPr>
          <w:rFonts w:cs="Arial"/>
        </w:rPr>
      </w:pPr>
    </w:p>
    <w:p w14:paraId="6B144621" w14:textId="06A560AE" w:rsidR="005B42DD" w:rsidRDefault="005B42DD" w:rsidP="005B42DD">
      <w:pPr>
        <w:pStyle w:val="Heading4"/>
      </w:pPr>
      <w:bookmarkStart w:id="151" w:name="_Toc207608926"/>
      <w:bookmarkStart w:id="152" w:name="_Toc150508023"/>
      <w:r>
        <w:t>N</w:t>
      </w:r>
      <w:r w:rsidRPr="00F64160">
        <w:t>.5.3.</w:t>
      </w:r>
      <w:r>
        <w:t>X</w:t>
      </w:r>
      <w:r w:rsidRPr="00F64160">
        <w:tab/>
      </w:r>
      <w:r>
        <w:t xml:space="preserve">Modality Performed Procedure Step </w:t>
      </w:r>
      <w:r w:rsidRPr="00F64160">
        <w:t>Web Service</w:t>
      </w:r>
      <w:bookmarkEnd w:id="151"/>
    </w:p>
    <w:p w14:paraId="03D359D3" w14:textId="23042EA5" w:rsidR="005B42DD" w:rsidRPr="00183BE0" w:rsidRDefault="005B42DD" w:rsidP="005B42DD">
      <w:pPr>
        <w:rPr>
          <w:rFonts w:cs="Arial"/>
        </w:rPr>
      </w:pPr>
      <w:r>
        <w:t xml:space="preserve">This section provides details regarding the Modality </w:t>
      </w:r>
      <w:r w:rsidRPr="005B42DD">
        <w:t xml:space="preserve">Performed Procedure Step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>
        <w:rPr>
          <w:rFonts w:cs="Arial"/>
        </w:rPr>
        <w:t>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Pr="005B42DD">
        <w:rPr>
          <w:rFonts w:cs="Arial"/>
        </w:rPr>
        <w:t xml:space="preserve">Performed Procedure Step </w:t>
      </w:r>
      <w:r w:rsidRPr="00F64160">
        <w:rPr>
          <w:rFonts w:cs="Arial"/>
        </w:rPr>
        <w:t>Service</w:t>
      </w:r>
      <w:r>
        <w:t>.</w:t>
      </w:r>
    </w:p>
    <w:p w14:paraId="57E51165" w14:textId="759EDA6E" w:rsidR="000F61A3" w:rsidRDefault="000F61A3" w:rsidP="000F61A3">
      <w:pPr>
        <w:pStyle w:val="Heading5"/>
      </w:pPr>
      <w:bookmarkStart w:id="153" w:name="_Toc207608927"/>
      <w:r>
        <w:t>N</w:t>
      </w:r>
      <w:r w:rsidRPr="00F64160">
        <w:t>.5.3.</w:t>
      </w:r>
      <w:r w:rsidR="005B6FC4">
        <w:t>X.1</w:t>
      </w:r>
      <w:r w:rsidRPr="00F64160">
        <w:tab/>
      </w:r>
      <w:r w:rsidR="00586BB7">
        <w:t>Create</w:t>
      </w:r>
      <w:r>
        <w:t xml:space="preserve"> </w:t>
      </w:r>
      <w:r w:rsidRPr="00F64160">
        <w:t>Transaction</w:t>
      </w:r>
      <w:r>
        <w:t xml:space="preserve"> – </w:t>
      </w:r>
      <w:r w:rsidR="00586BB7">
        <w:t xml:space="preserve">Modality </w:t>
      </w:r>
      <w:r w:rsidR="005B42DD" w:rsidRPr="005B42DD">
        <w:t xml:space="preserve">Performed Procedure Step </w:t>
      </w:r>
      <w:r>
        <w:t>Service</w:t>
      </w:r>
      <w:bookmarkEnd w:id="152"/>
      <w:bookmarkEnd w:id="153"/>
    </w:p>
    <w:p w14:paraId="56F264E5" w14:textId="0D928D43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8F3292" w:rsidRPr="008F3292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Create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9D93958" w14:textId="04424F3F" w:rsidR="000F61A3" w:rsidRDefault="000F61A3" w:rsidP="00774FAA">
      <w:pPr>
        <w:pStyle w:val="Heading6"/>
      </w:pPr>
      <w:bookmarkStart w:id="154" w:name="_Toc150508024"/>
      <w:bookmarkStart w:id="155" w:name="_Toc207608928"/>
      <w:r>
        <w:t>N</w:t>
      </w:r>
      <w:r w:rsidRPr="00F64160">
        <w:t>.5.3.</w:t>
      </w:r>
      <w:r w:rsidR="005B6FC4">
        <w:t>X.1</w:t>
      </w:r>
      <w:r w:rsidRPr="00F64160">
        <w:t>.1</w:t>
      </w:r>
      <w:r w:rsidRPr="00F64160">
        <w:tab/>
        <w:t>User Agent</w:t>
      </w:r>
      <w:bookmarkEnd w:id="154"/>
      <w:bookmarkEnd w:id="155"/>
    </w:p>
    <w:p w14:paraId="6BFA8C0E" w14:textId="458F6CE5" w:rsidR="00361EA7" w:rsidRPr="00F64160" w:rsidRDefault="00361EA7" w:rsidP="00361EA7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27FB9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 w:rsidR="00F7544E">
        <w:rPr>
          <w:rFonts w:cs="Arial"/>
        </w:rPr>
        <w:t xml:space="preserve">to create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05DBDC31" w14:textId="5FD7E319" w:rsidR="00361EA7" w:rsidRPr="00F64160" w:rsidRDefault="00361EA7" w:rsidP="00361EA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8F3292" w:rsidRPr="008F3292">
        <w:rPr>
          <w:rFonts w:cs="Arial"/>
        </w:rPr>
        <w:t xml:space="preserve">Performed Procedure Step </w:t>
      </w:r>
      <w:r w:rsidR="00F7544E">
        <w:rPr>
          <w:rFonts w:cs="Arial"/>
        </w:rPr>
        <w:t xml:space="preserve">Create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B15D2B2" w14:textId="35195A77" w:rsidR="00063106" w:rsidRPr="00F64160" w:rsidRDefault="00063106" w:rsidP="00063106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A943D3">
        <w:rPr>
          <w:rFonts w:cs="Arial"/>
        </w:rPr>
        <w:t xml:space="preserve">Create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63106" w:rsidRPr="00F64160" w14:paraId="6860397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40AE09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617206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63106" w:rsidRPr="00F64160" w14:paraId="06697F79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F8D9" w14:textId="7777777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7146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63106" w:rsidRPr="00F64160" w14:paraId="3733A65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EDF2" w14:textId="0F7CF28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A943D3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1E1A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67A9D0" w14:textId="77777777" w:rsidR="00063106" w:rsidRDefault="00063106" w:rsidP="000F61A3"/>
    <w:p w14:paraId="2DF0AA2F" w14:textId="2E291F26" w:rsidR="001E1420" w:rsidRPr="00F64160" w:rsidRDefault="001E1420" w:rsidP="001E1420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04BD8FB0" w14:textId="77777777" w:rsidR="001E1420" w:rsidRPr="00F64160" w:rsidRDefault="001E1420" w:rsidP="001E1420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4B054EFD" w14:textId="5756591C" w:rsidR="00F46CED" w:rsidRPr="00F64160" w:rsidRDefault="00F46CED" w:rsidP="00F46CE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0A561A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46CED" w:rsidRPr="00F64160" w14:paraId="074894AB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41CD3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28720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C67A25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46CED" w:rsidRPr="00F64160" w14:paraId="48120250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295" w14:textId="77777777" w:rsidR="00F46CED" w:rsidRPr="00F64160" w:rsidRDefault="00F46CE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82EB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46685254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B2B3C01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34A9C3E3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FCCA6EA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192C5BD7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55CC1242" w14:textId="77777777" w:rsidR="00F46CED" w:rsidRPr="00800714" w:rsidRDefault="00F46CE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4EF0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46CED" w:rsidRPr="00F64160" w14:paraId="2160A17B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95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ADF3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F375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46CED" w:rsidRPr="00F64160" w14:paraId="5DAAB8F5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FB9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4899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E33E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B87A524" w14:textId="77777777" w:rsidR="00063106" w:rsidRPr="00C156B1" w:rsidRDefault="00063106" w:rsidP="000F61A3"/>
    <w:p w14:paraId="6D80D795" w14:textId="269D0E0A" w:rsidR="000F61A3" w:rsidRPr="00F64160" w:rsidRDefault="000F61A3" w:rsidP="00774FAA">
      <w:pPr>
        <w:pStyle w:val="Heading6"/>
      </w:pPr>
      <w:bookmarkStart w:id="156" w:name="_Toc150508025"/>
      <w:bookmarkStart w:id="157" w:name="_Toc207608929"/>
      <w:r>
        <w:t>N</w:t>
      </w:r>
      <w:r w:rsidRPr="00F64160">
        <w:t>.5.3.</w:t>
      </w:r>
      <w:r w:rsidR="005B6FC4">
        <w:t>X.1</w:t>
      </w:r>
      <w:r w:rsidRPr="00F64160">
        <w:t>.2</w:t>
      </w:r>
      <w:r w:rsidRPr="00F64160">
        <w:tab/>
        <w:t>Origin Server</w:t>
      </w:r>
      <w:bookmarkEnd w:id="156"/>
      <w:bookmarkEnd w:id="157"/>
    </w:p>
    <w:p w14:paraId="2A9FF121" w14:textId="45C3FE85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PUT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create a modality performed procedure step</w:t>
      </w:r>
      <w:r w:rsidRPr="00F64160">
        <w:rPr>
          <w:rFonts w:cs="Arial"/>
        </w:rPr>
        <w:t>.</w:t>
      </w:r>
    </w:p>
    <w:p w14:paraId="54F24472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D38B1DD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330C4D11" w14:textId="480AA8F4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Create</w:t>
      </w:r>
      <w:r w:rsidR="00676054"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79F560A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558A2B47" w14:textId="6ADD254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B11583" w:rsidRPr="00F64160" w14:paraId="3F33FF1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AB349C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0E1B2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2CBC110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9BA6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130A" w14:textId="77777777" w:rsidR="00B11583" w:rsidRPr="00F64160" w:rsidRDefault="00B1158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B11583" w:rsidRPr="00F64160" w14:paraId="7041B59C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A57E" w14:textId="39795F82" w:rsidR="00B11583" w:rsidRPr="00963BFE" w:rsidRDefault="00B11583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676054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AC17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3E117E9" w14:textId="77777777" w:rsidR="00B11583" w:rsidRPr="00F64160" w:rsidRDefault="00B11583" w:rsidP="00B1158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0D5F1167" w14:textId="101F9136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6054">
        <w:rPr>
          <w:rFonts w:cs="Arial"/>
        </w:rPr>
        <w:t>Create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132B420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D910DC9" w14:textId="48E4F21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B11583" w:rsidRPr="00F64160" w14:paraId="0BE0BE52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CAD2E7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09BD90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BA086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3BEF7A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F2090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6F6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6E2C2AD8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F748B8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51A1CB4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CBEA9F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2AF4CFAC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CCFC158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lastRenderedPageBreak/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07DD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B11583" w:rsidRPr="00F64160" w14:paraId="527FD62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038E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51E6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36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B11583" w:rsidRPr="00F64160" w14:paraId="3A03925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C9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945A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17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E671AA" w14:textId="4F3FEB34" w:rsidR="000F61A3" w:rsidRPr="00F64160" w:rsidRDefault="000F61A3" w:rsidP="000F61A3"/>
    <w:p w14:paraId="4EC8E668" w14:textId="731BA313" w:rsidR="00192340" w:rsidRPr="00F64160" w:rsidRDefault="00192340" w:rsidP="00192340">
      <w:pPr>
        <w:pStyle w:val="Heading5"/>
      </w:pPr>
      <w:bookmarkStart w:id="158" w:name="_Toc207608930"/>
      <w:r>
        <w:t>N</w:t>
      </w:r>
      <w:r w:rsidRPr="00F64160">
        <w:t>.5.3.</w:t>
      </w:r>
      <w:r w:rsidR="005B6FC4">
        <w:t>X.2</w:t>
      </w:r>
      <w:r w:rsidRPr="00F64160">
        <w:tab/>
      </w:r>
      <w:r>
        <w:t xml:space="preserve">Update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58"/>
    </w:p>
    <w:p w14:paraId="49245A78" w14:textId="70400F2C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Update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C3C07E4" w14:textId="7E69291B" w:rsidR="00192340" w:rsidRDefault="00192340" w:rsidP="00774FAA">
      <w:pPr>
        <w:pStyle w:val="Heading6"/>
      </w:pPr>
      <w:bookmarkStart w:id="159" w:name="_Toc207608931"/>
      <w:r>
        <w:t>N</w:t>
      </w:r>
      <w:r w:rsidRPr="00F64160">
        <w:t>.5.3.</w:t>
      </w:r>
      <w:r w:rsidR="005B6FC4">
        <w:t>X.2</w:t>
      </w:r>
      <w:r w:rsidRPr="00F64160">
        <w:t>.1</w:t>
      </w:r>
      <w:r w:rsidRPr="00F64160">
        <w:tab/>
        <w:t>User Agent</w:t>
      </w:r>
      <w:bookmarkEnd w:id="159"/>
    </w:p>
    <w:p w14:paraId="6A7EE850" w14:textId="5A691648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update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1A321FA" w14:textId="6FCD0DBF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946379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A5B304B" w14:textId="532D3E0F" w:rsidR="00AF1D4B" w:rsidRPr="00F64160" w:rsidRDefault="00AF1D4B" w:rsidP="00AF1D4B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AF1D4B" w:rsidRPr="00F64160" w14:paraId="4011F86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5850C3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1F266D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6ADDB133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EC07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832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AF1D4B" w:rsidRPr="00F64160" w14:paraId="40417DD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E969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52F6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B8545BF" w14:textId="77777777" w:rsidR="00AF1D4B" w:rsidRDefault="00AF1D4B" w:rsidP="00AF1D4B"/>
    <w:p w14:paraId="32D18369" w14:textId="7E635989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2AAB1083" w14:textId="77777777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FA5425C" w14:textId="5855B2CF" w:rsidR="00AF1D4B" w:rsidRPr="00F64160" w:rsidRDefault="00AF1D4B" w:rsidP="00AF1D4B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971F96">
        <w:rPr>
          <w:rFonts w:cs="Arial"/>
        </w:rPr>
        <w:t xml:space="preserve">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AF1D4B" w:rsidRPr="00F64160" w14:paraId="18A0DAC0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EFBC49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16EF8B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09C16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40E96FBE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BAA9" w14:textId="77777777" w:rsidR="00AF1D4B" w:rsidRPr="00F64160" w:rsidRDefault="00AF1D4B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719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6C4804E3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1F06D81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1FA5BD37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58A82B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48385482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0EE5BB" w14:textId="77777777" w:rsidR="00AF1D4B" w:rsidRPr="00800714" w:rsidRDefault="00AF1D4B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CFE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AF1D4B" w:rsidRPr="00F64160" w14:paraId="642BE502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B33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89F0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90EF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AF1D4B" w:rsidRPr="00F64160" w14:paraId="38C34EDA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62CF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53F3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52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7E25FB6A" w14:textId="77777777" w:rsidR="00A9630E" w:rsidRPr="00C156B1" w:rsidRDefault="00A9630E" w:rsidP="00192340"/>
    <w:p w14:paraId="137CBCBD" w14:textId="476EA093" w:rsidR="00192340" w:rsidRPr="00F64160" w:rsidRDefault="00192340" w:rsidP="00774FAA">
      <w:pPr>
        <w:pStyle w:val="Heading6"/>
      </w:pPr>
      <w:bookmarkStart w:id="160" w:name="_Toc207608932"/>
      <w:r>
        <w:t>N</w:t>
      </w:r>
      <w:r w:rsidRPr="00F64160">
        <w:t>.5.3.</w:t>
      </w:r>
      <w:r w:rsidR="005B6FC4">
        <w:t>X.2</w:t>
      </w:r>
      <w:r w:rsidRPr="00F64160">
        <w:t>.2</w:t>
      </w:r>
      <w:r w:rsidRPr="00F64160">
        <w:tab/>
        <w:t>Origin Server</w:t>
      </w:r>
      <w:bookmarkEnd w:id="160"/>
    </w:p>
    <w:p w14:paraId="5648878A" w14:textId="00F63FB5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PATCH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update a modality performed procedure step</w:t>
      </w:r>
      <w:r w:rsidRPr="00F64160">
        <w:rPr>
          <w:rFonts w:cs="Arial"/>
        </w:rPr>
        <w:t>.</w:t>
      </w:r>
    </w:p>
    <w:p w14:paraId="3784A4CE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76B34D59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57AB395B" w14:textId="10A4E09E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5EC432CC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7DD94AD" w14:textId="1C40C0B0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lastRenderedPageBreak/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971F96" w:rsidRPr="00F64160" w14:paraId="7DDEAD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9D7F25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23A788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79301A17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31CF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C9B6" w14:textId="77777777" w:rsidR="00971F96" w:rsidRPr="00F64160" w:rsidRDefault="00971F9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971F96" w:rsidRPr="00F64160" w14:paraId="64B5CEDA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F6E" w14:textId="77777777" w:rsidR="00971F96" w:rsidRPr="00963BFE" w:rsidRDefault="00971F96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782A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CD7B1B" w14:textId="77777777" w:rsidR="00971F96" w:rsidRPr="00F64160" w:rsidRDefault="00971F96" w:rsidP="00971F96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EF88297" w14:textId="6FA55BAD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>Update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5EB6B524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22502190" w14:textId="0B33DD6A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F34E5D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971F96" w:rsidRPr="00F64160" w14:paraId="6E9B46F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2451F9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69B44B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367E62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6389BF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FEA256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C07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26BC89C4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FDFA26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0F72446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DB6A033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522C7F4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01B637E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A20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971F96" w:rsidRPr="00F64160" w14:paraId="6B0EDA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494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23DB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5F54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971F96" w:rsidRPr="00F64160" w14:paraId="6BF63E45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2772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F4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2FD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36153A3" w14:textId="0B633D34" w:rsidR="00192340" w:rsidRPr="00F64160" w:rsidRDefault="00192340" w:rsidP="00192340"/>
    <w:p w14:paraId="1B406CDD" w14:textId="73BC81F4" w:rsidR="00192340" w:rsidRPr="00F64160" w:rsidRDefault="00192340" w:rsidP="00192340">
      <w:pPr>
        <w:pStyle w:val="Heading5"/>
      </w:pPr>
      <w:bookmarkStart w:id="161" w:name="_Toc207608933"/>
      <w:r>
        <w:t>N</w:t>
      </w:r>
      <w:r w:rsidRPr="00F64160">
        <w:t>.5.3.</w:t>
      </w:r>
      <w:r w:rsidR="005B6FC4">
        <w:t>X.3</w:t>
      </w:r>
      <w:r w:rsidRPr="00F64160">
        <w:tab/>
      </w:r>
      <w:r>
        <w:t xml:space="preserve">Retrieve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61"/>
    </w:p>
    <w:p w14:paraId="7ED74A6C" w14:textId="39856C06" w:rsidR="00406BD9" w:rsidRPr="00892D3A" w:rsidRDefault="00406BD9" w:rsidP="00406BD9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Retrieve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9D1003" w14:textId="63E181C3" w:rsidR="00192340" w:rsidRDefault="00192340" w:rsidP="00774FAA">
      <w:pPr>
        <w:pStyle w:val="Heading6"/>
      </w:pPr>
      <w:bookmarkStart w:id="162" w:name="_Toc207608934"/>
      <w:r>
        <w:t>N</w:t>
      </w:r>
      <w:r w:rsidRPr="00F64160">
        <w:t>.5.3.</w:t>
      </w:r>
      <w:r w:rsidR="005B6FC4">
        <w:t>X.3</w:t>
      </w:r>
      <w:r w:rsidRPr="00F64160">
        <w:t>.1</w:t>
      </w:r>
      <w:r w:rsidRPr="00F64160">
        <w:tab/>
        <w:t>User Agent</w:t>
      </w:r>
      <w:bookmarkEnd w:id="162"/>
    </w:p>
    <w:p w14:paraId="4A75C7FF" w14:textId="226B02FA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49CB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386503D" w14:textId="753CBB88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25760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72C0FC63" w14:textId="75558A0D" w:rsidR="00F34E5D" w:rsidRPr="00F64160" w:rsidRDefault="00F34E5D" w:rsidP="00F34E5D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F34E5D" w:rsidRPr="00F64160" w14:paraId="69D7C1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9F661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1B56A5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0FEE298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52C0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3A15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F34E5D" w:rsidRPr="00F64160" w14:paraId="4C11E408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B0C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2FF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6565E71D" w14:textId="77777777" w:rsidR="00F34E5D" w:rsidRDefault="00F34E5D" w:rsidP="00F34E5D"/>
    <w:p w14:paraId="11602612" w14:textId="697B3174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30A12E8C" w14:textId="77777777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2837891" w14:textId="54FFEAE3" w:rsidR="00F34E5D" w:rsidRPr="00F64160" w:rsidRDefault="00F34E5D" w:rsidP="00F34E5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34E5D" w:rsidRPr="00F64160" w14:paraId="7E5DD868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B525FE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7F80E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7FF81A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7641ACAA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FB40" w14:textId="77777777" w:rsidR="00F34E5D" w:rsidRPr="00F64160" w:rsidRDefault="00F34E5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EA0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2CDA0B0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3E55898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50848547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6F9C844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lastRenderedPageBreak/>
              <w:t>multipart/related; type="application/dicom+json"</w:t>
            </w:r>
          </w:p>
          <w:p w14:paraId="3784998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023B5C" w14:textId="77777777" w:rsidR="00F34E5D" w:rsidRPr="00800714" w:rsidRDefault="00F34E5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3387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34E5D" w:rsidRPr="00F64160" w14:paraId="6D2BACF4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E1E1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52C6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4E32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34E5D" w:rsidRPr="00F64160" w14:paraId="4FD3FD59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EFD9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1E3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6C7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E0CDBCB" w14:textId="77777777" w:rsidR="00A9630E" w:rsidRPr="00A9630E" w:rsidRDefault="00A9630E" w:rsidP="00A9630E"/>
    <w:p w14:paraId="1D0ABAB4" w14:textId="27B197ED" w:rsidR="00192340" w:rsidRPr="00F64160" w:rsidRDefault="00192340" w:rsidP="009B615C">
      <w:pPr>
        <w:pStyle w:val="Heading6"/>
      </w:pPr>
      <w:bookmarkStart w:id="163" w:name="_Toc207608935"/>
      <w:r>
        <w:t>N</w:t>
      </w:r>
      <w:r w:rsidRPr="00F64160">
        <w:t>.5.3.</w:t>
      </w:r>
      <w:r w:rsidR="005B6FC4">
        <w:t>X.3</w:t>
      </w:r>
      <w:r w:rsidRPr="00F64160">
        <w:t>.2</w:t>
      </w:r>
      <w:r w:rsidRPr="00F64160">
        <w:tab/>
        <w:t>Origin Server</w:t>
      </w:r>
      <w:bookmarkEnd w:id="163"/>
    </w:p>
    <w:p w14:paraId="5F0F534A" w14:textId="6D9678D4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GET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retrieve a modality performed procedure step</w:t>
      </w:r>
      <w:r w:rsidRPr="00F64160">
        <w:rPr>
          <w:rFonts w:cs="Arial"/>
        </w:rPr>
        <w:t>.</w:t>
      </w:r>
    </w:p>
    <w:p w14:paraId="69FB2954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36D72F3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78DFC2A5" w14:textId="691BF4B0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352A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3B3B2323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66BFBE78" w14:textId="2BE36C8F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7A5595" w:rsidRPr="00F64160" w14:paraId="7C25CB2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AE9BE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E60A4C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6B7F69C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137F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CCDE" w14:textId="77777777" w:rsidR="007A5595" w:rsidRPr="00F64160" w:rsidRDefault="007A5595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7A5595" w:rsidRPr="00F64160" w14:paraId="640B6BA3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6DA1" w14:textId="77777777" w:rsidR="007A5595" w:rsidRPr="00963BFE" w:rsidRDefault="007A5595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82D9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52D3DE2" w14:textId="77777777" w:rsidR="007A5595" w:rsidRPr="00F64160" w:rsidRDefault="007A5595" w:rsidP="007A5595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53ABCFA2" w14:textId="07A0A5CB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4D0DB3">
        <w:rPr>
          <w:rFonts w:cs="Arial"/>
        </w:rPr>
        <w:t>Retrieve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01494D1A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41F8A5A" w14:textId="04038286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7A5595" w:rsidRPr="00F64160" w14:paraId="1C8069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0B8977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A59FD4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F15CC2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7E69024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549F04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F18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1FEB1A67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9609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A2B87A2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2FF16BF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6F188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B9DEB72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3D79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7A5595" w:rsidRPr="00F64160" w14:paraId="401C02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536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5D8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C5FA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7A5595" w:rsidRPr="00F64160" w14:paraId="3FEDF814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AA3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056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37F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FA93E7E" w14:textId="79CCED3A" w:rsidR="00192340" w:rsidRPr="00F64160" w:rsidRDefault="00192340" w:rsidP="00192340"/>
    <w:p w14:paraId="20B77630" w14:textId="37A6A10C" w:rsidR="00192340" w:rsidRPr="00F64160" w:rsidRDefault="00192340" w:rsidP="00192340"/>
    <w:p w14:paraId="4FAA3617" w14:textId="1E8E059B" w:rsidR="00D11E6A" w:rsidRPr="00F64160" w:rsidRDefault="00D11E6A" w:rsidP="001F49D9">
      <w:pPr>
        <w:pStyle w:val="Instruction"/>
        <w:keepNext/>
      </w:pPr>
      <w:r>
        <w:lastRenderedPageBreak/>
        <w:t>A</w:t>
      </w:r>
      <w:r w:rsidRPr="00F64160">
        <w:t>dd new subsection</w:t>
      </w:r>
      <w:r w:rsidR="00906324">
        <w:t>s</w:t>
      </w:r>
      <w:r w:rsidRPr="00F64160">
        <w:t xml:space="preserve"> on the </w:t>
      </w:r>
      <w:r>
        <w:t xml:space="preserve">Modality </w:t>
      </w:r>
      <w:r w:rsidR="00906324" w:rsidRPr="00906324">
        <w:t xml:space="preserve">Procedure Step </w:t>
      </w:r>
      <w:r>
        <w:t>Service</w:t>
      </w:r>
      <w:r w:rsidR="008D6F4A">
        <w:t>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.7.3.3 </w:t>
      </w:r>
      <w:r>
        <w:t>DICOM</w:t>
      </w:r>
      <w:r w:rsidRPr="00F64160">
        <w:t xml:space="preserve"> Web Service</w:t>
      </w:r>
      <w:r>
        <w:t>s</w:t>
      </w:r>
      <w:r w:rsidRPr="00F64160">
        <w:t>.</w:t>
      </w:r>
    </w:p>
    <w:p w14:paraId="671B3296" w14:textId="77777777" w:rsidR="00D336C4" w:rsidRPr="00D336C4" w:rsidRDefault="00D336C4" w:rsidP="00A1685C">
      <w:pPr>
        <w:pStyle w:val="Heading2"/>
      </w:pPr>
      <w:bookmarkStart w:id="164" w:name="_Toc207608936"/>
      <w:r w:rsidRPr="00D336C4">
        <w:t>N.7</w:t>
      </w:r>
      <w:r w:rsidRPr="00D336C4">
        <w:tab/>
        <w:t>Network and Media Communication Details</w:t>
      </w:r>
      <w:bookmarkEnd w:id="164"/>
    </w:p>
    <w:p w14:paraId="19708ED1" w14:textId="77777777" w:rsidR="00D336C4" w:rsidRPr="00D336C4" w:rsidRDefault="00D336C4" w:rsidP="00A1685C">
      <w:pPr>
        <w:keepNext/>
      </w:pPr>
      <w:r w:rsidRPr="00D336C4">
        <w:t>…</w:t>
      </w:r>
    </w:p>
    <w:p w14:paraId="0E23B81A" w14:textId="77777777" w:rsidR="00D336C4" w:rsidRPr="00D336C4" w:rsidRDefault="00D336C4" w:rsidP="00D336C4">
      <w:pPr>
        <w:pStyle w:val="Heading3"/>
      </w:pPr>
      <w:bookmarkStart w:id="165" w:name="_Toc207608937"/>
      <w:r w:rsidRPr="00D336C4">
        <w:t>N.7.3</w:t>
      </w:r>
      <w:r w:rsidRPr="00D336C4">
        <w:tab/>
        <w:t>Status Codes</w:t>
      </w:r>
      <w:bookmarkEnd w:id="165"/>
    </w:p>
    <w:p w14:paraId="0B5A7E90" w14:textId="77777777" w:rsidR="00D336C4" w:rsidRPr="00D336C4" w:rsidRDefault="00D336C4" w:rsidP="00D336C4">
      <w:r w:rsidRPr="00D336C4">
        <w:t>…</w:t>
      </w:r>
    </w:p>
    <w:p w14:paraId="29B607DF" w14:textId="77777777" w:rsidR="00D336C4" w:rsidRPr="00D336C4" w:rsidRDefault="00D336C4" w:rsidP="00D336C4">
      <w:pPr>
        <w:pStyle w:val="Heading4"/>
      </w:pPr>
      <w:bookmarkStart w:id="166" w:name="_Toc207608938"/>
      <w:r w:rsidRPr="00D336C4">
        <w:t>N.7.3.3</w:t>
      </w:r>
      <w:r w:rsidRPr="00D336C4">
        <w:tab/>
        <w:t>DICOM Web Services</w:t>
      </w:r>
      <w:bookmarkEnd w:id="166"/>
    </w:p>
    <w:p w14:paraId="4758BA45" w14:textId="77777777" w:rsidR="00D336C4" w:rsidRPr="00D336C4" w:rsidRDefault="00D336C4" w:rsidP="00D336C4">
      <w:r w:rsidRPr="00D336C4">
        <w:t>…</w:t>
      </w:r>
    </w:p>
    <w:p w14:paraId="31EED51D" w14:textId="4FF7DBDE" w:rsidR="00D336C4" w:rsidRPr="00D336C4" w:rsidRDefault="00D336C4" w:rsidP="00D336C4">
      <w:pPr>
        <w:pStyle w:val="Heading5"/>
      </w:pPr>
      <w:bookmarkStart w:id="167" w:name="_Toc207608939"/>
      <w:r w:rsidRPr="00D336C4">
        <w:t>N.7.3.3.</w:t>
      </w:r>
      <w:r w:rsidR="006B2BE6">
        <w:t>Y</w:t>
      </w:r>
      <w:r w:rsidRPr="00D336C4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D336C4">
        <w:t>Service</w:t>
      </w:r>
      <w:bookmarkEnd w:id="167"/>
    </w:p>
    <w:p w14:paraId="2F98D7E4" w14:textId="7DBAF84A" w:rsidR="001F49D9" w:rsidRDefault="00D336C4" w:rsidP="001F49D9">
      <w:pPr>
        <w:pStyle w:val="Heading6"/>
      </w:pPr>
      <w:bookmarkStart w:id="168" w:name="_Toc207608940"/>
      <w:r w:rsidRPr="00D336C4">
        <w:t>N.7.3.3.</w:t>
      </w:r>
      <w:r w:rsidR="006B2BE6">
        <w:t>Y</w:t>
      </w:r>
      <w:r w:rsidRPr="00D336C4">
        <w:t>.1</w:t>
      </w:r>
      <w:r w:rsidRPr="00D336C4">
        <w:tab/>
      </w:r>
      <w:r>
        <w:t xml:space="preserve">Search </w:t>
      </w:r>
      <w:r w:rsidRPr="00D336C4">
        <w:t>Transaction as Origin Server</w:t>
      </w:r>
      <w:bookmarkEnd w:id="168"/>
    </w:p>
    <w:p w14:paraId="5EF12B59" w14:textId="2CD80B2C" w:rsidR="00267080" w:rsidRPr="00F64160" w:rsidRDefault="00267080" w:rsidP="00267080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6B2BE6">
        <w:t>Y</w:t>
      </w:r>
      <w:r w:rsidR="00030073">
        <w:t>.1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030073">
        <w:t xml:space="preserve">Search </w:t>
      </w:r>
      <w:r w:rsidRPr="00F64160">
        <w:t xml:space="preserve">Transaction of the </w:t>
      </w:r>
      <w:r w:rsidR="00030073">
        <w:t xml:space="preserve">Modality </w:t>
      </w:r>
      <w:r w:rsidR="00906324">
        <w:t xml:space="preserve">Scheduled Procedure Step </w:t>
      </w:r>
      <w:r w:rsidRPr="00F64160">
        <w:t>Service and the condition in which any of the listed Status Codes is sent</w:t>
      </w:r>
      <w:r>
        <w:t>.</w:t>
      </w:r>
    </w:p>
    <w:p w14:paraId="6518E15E" w14:textId="7D410D4D" w:rsidR="00267080" w:rsidRPr="00F64160" w:rsidRDefault="00267080" w:rsidP="00267080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 as origin server.]</w:t>
      </w:r>
    </w:p>
    <w:p w14:paraId="068AC139" w14:textId="4036054C" w:rsidR="00267080" w:rsidRPr="00F64160" w:rsidRDefault="00267080" w:rsidP="00267080">
      <w:pPr>
        <w:pStyle w:val="TableTitle"/>
        <w:rPr>
          <w:rFonts w:cs="Arial"/>
        </w:rPr>
      </w:pPr>
      <w:bookmarkStart w:id="169" w:name="_Ref73000402"/>
      <w:r w:rsidRPr="00F64160">
        <w:rPr>
          <w:rFonts w:cs="Arial"/>
        </w:rPr>
        <w:t>Table</w:t>
      </w:r>
      <w:bookmarkEnd w:id="169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 w:rsidR="00030073">
        <w:rPr>
          <w:rFonts w:cs="Arial"/>
        </w:rPr>
        <w:t>.3.3.</w:t>
      </w:r>
      <w:r w:rsidR="00FD144F">
        <w:rPr>
          <w:rFonts w:cs="Arial"/>
        </w:rPr>
        <w:t>Y</w:t>
      </w:r>
      <w:r w:rsidR="00030073">
        <w:rPr>
          <w:rFonts w:cs="Arial"/>
        </w:rPr>
        <w:t>.1</w:t>
      </w:r>
      <w:r w:rsidRPr="00F64160">
        <w:rPr>
          <w:rFonts w:cs="Arial"/>
        </w:rPr>
        <w:t>-</w:t>
      </w:r>
      <w:r w:rsidR="00030073"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030073">
        <w:rPr>
          <w:rFonts w:cs="Arial"/>
        </w:rPr>
        <w:t xml:space="preserve">Search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267080" w:rsidRPr="00F64160" w14:paraId="16E879E1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42354AB" w14:textId="77777777" w:rsidR="00267080" w:rsidRPr="00F64160" w:rsidRDefault="00267080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A73D700" w14:textId="77777777" w:rsidR="00267080" w:rsidRPr="00F64160" w:rsidRDefault="00267080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BDB4A" w14:textId="77777777" w:rsidR="00267080" w:rsidRPr="00F64160" w:rsidRDefault="00267080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5D0BC5" w:rsidRPr="00F64160" w14:paraId="062944D3" w14:textId="77777777" w:rsidTr="000C3C03">
        <w:trPr>
          <w:trHeight w:val="180"/>
        </w:trPr>
        <w:tc>
          <w:tcPr>
            <w:tcW w:w="1402" w:type="dxa"/>
            <w:vMerge w:val="restart"/>
          </w:tcPr>
          <w:p w14:paraId="6F9877F7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73F26A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D279" w14:textId="7DFFF1DB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returns the matching results.</w:t>
            </w:r>
          </w:p>
        </w:tc>
      </w:tr>
      <w:tr w:rsidR="005D0BC5" w:rsidRPr="00F64160" w14:paraId="2C706E73" w14:textId="77777777" w:rsidTr="000C3C03">
        <w:trPr>
          <w:trHeight w:val="180"/>
        </w:trPr>
        <w:tc>
          <w:tcPr>
            <w:tcW w:w="1402" w:type="dxa"/>
            <w:vMerge/>
          </w:tcPr>
          <w:p w14:paraId="7842167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A649578" w14:textId="22FAFF6A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C6E5F3" w14:textId="5EEE6AEF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has no matching results.</w:t>
            </w:r>
          </w:p>
        </w:tc>
      </w:tr>
      <w:tr w:rsidR="005D0BC5" w:rsidRPr="00F64160" w14:paraId="5C181E59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7049FD14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617ED72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111323" w14:textId="7B894B88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search request because of errors in the request headers or parameters.</w:t>
            </w:r>
          </w:p>
        </w:tc>
      </w:tr>
      <w:tr w:rsidR="005D0BC5" w:rsidRPr="00F64160" w14:paraId="24B7D849" w14:textId="77777777" w:rsidTr="000C3C03">
        <w:trPr>
          <w:trHeight w:val="244"/>
        </w:trPr>
        <w:tc>
          <w:tcPr>
            <w:tcW w:w="1402" w:type="dxa"/>
            <w:vMerge/>
          </w:tcPr>
          <w:p w14:paraId="2451271B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58560A6D" w14:textId="5805DEEE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AECB5" w14:textId="5D239225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return the results, as their combined size exceeds the maximum payload size supported. The user agent may repeat the request with paging or with a narrower query to reduce the size.</w:t>
            </w:r>
          </w:p>
        </w:tc>
      </w:tr>
      <w:tr w:rsidR="005D0BC5" w:rsidRPr="00F64160" w14:paraId="46DDDC0B" w14:textId="77777777" w:rsidTr="000C3C03">
        <w:trPr>
          <w:trHeight w:val="247"/>
        </w:trPr>
        <w:tc>
          <w:tcPr>
            <w:tcW w:w="1402" w:type="dxa"/>
            <w:vMerge/>
          </w:tcPr>
          <w:p w14:paraId="3BF13E2A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0EA9C5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C693B" w14:textId="38AA8B74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query; this may be a temporary or permanent state.</w:t>
            </w:r>
          </w:p>
        </w:tc>
      </w:tr>
    </w:tbl>
    <w:p w14:paraId="6388B64E" w14:textId="77777777" w:rsidR="00C204D7" w:rsidRDefault="00C204D7" w:rsidP="00C204D7">
      <w:bookmarkStart w:id="170" w:name="_Toc150508036"/>
    </w:p>
    <w:p w14:paraId="09A24B27" w14:textId="167B3B9C" w:rsidR="00C204D7" w:rsidRPr="00F64160" w:rsidRDefault="00C204D7" w:rsidP="00C204D7">
      <w:pPr>
        <w:pStyle w:val="Heading6"/>
      </w:pPr>
      <w:bookmarkStart w:id="171" w:name="_Toc207608941"/>
      <w:r>
        <w:t>N</w:t>
      </w:r>
      <w:r w:rsidRPr="00F64160">
        <w:t>.7.3.3.</w:t>
      </w:r>
      <w:r w:rsidR="00FD144F">
        <w:t>Y</w:t>
      </w:r>
      <w:r>
        <w:t>.2</w:t>
      </w:r>
      <w:r w:rsidRPr="00F64160">
        <w:tab/>
      </w:r>
      <w:r>
        <w:t xml:space="preserve">Search </w:t>
      </w:r>
      <w:r w:rsidRPr="00F64160">
        <w:t>Transaction as User Agent</w:t>
      </w:r>
      <w:bookmarkEnd w:id="170"/>
      <w:bookmarkEnd w:id="171"/>
    </w:p>
    <w:p w14:paraId="3229CB05" w14:textId="1384CC92" w:rsidR="00C204D7" w:rsidRPr="00F64160" w:rsidRDefault="00C204D7" w:rsidP="00C204D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Y</w:t>
      </w:r>
      <w:r>
        <w:t>.2</w:t>
      </w:r>
      <w:r w:rsidRPr="00F64160">
        <w:t>-</w:t>
      </w:r>
      <w:r w:rsidR="00C97298">
        <w:t>1</w:t>
      </w:r>
      <w:r w:rsidRPr="00F64160">
        <w:t xml:space="preserve"> lists the Status Codes that a user agent supports for the </w:t>
      </w:r>
      <w:r w:rsidR="00A82057">
        <w:t>Search</w:t>
      </w:r>
      <w:r w:rsidRPr="00F64160">
        <w:t xml:space="preserve"> Transaction of the </w:t>
      </w:r>
      <w:r w:rsidR="00A82057">
        <w:t xml:space="preserve">Modality </w:t>
      </w:r>
      <w:r w:rsidR="00906324">
        <w:t xml:space="preserve">Scheduled Procedure Step </w:t>
      </w:r>
      <w:r w:rsidRPr="00F64160">
        <w:t>Service and defines the application behavior, when encountering any of the listed Status Codes</w:t>
      </w:r>
      <w:r>
        <w:t>.</w:t>
      </w:r>
    </w:p>
    <w:p w14:paraId="085E4CF8" w14:textId="3BBD3798" w:rsidR="00C204D7" w:rsidRPr="00F64160" w:rsidRDefault="00C204D7" w:rsidP="00C204D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response]</w:t>
      </w:r>
    </w:p>
    <w:p w14:paraId="24BB8AE1" w14:textId="3E5EFC5B" w:rsidR="00C204D7" w:rsidRPr="00F64160" w:rsidRDefault="00C204D7" w:rsidP="00C204D7">
      <w:pPr>
        <w:pStyle w:val="TableTitle"/>
        <w:keepNext/>
        <w:rPr>
          <w:rFonts w:cs="Arial"/>
        </w:rPr>
      </w:pPr>
      <w:bookmarkStart w:id="172" w:name="_Ref73001287"/>
      <w:r w:rsidRPr="00F64160">
        <w:rPr>
          <w:rFonts w:cs="Arial"/>
        </w:rPr>
        <w:t xml:space="preserve">Table </w:t>
      </w:r>
      <w:bookmarkEnd w:id="172"/>
      <w:r>
        <w:rPr>
          <w:rFonts w:cs="Arial"/>
        </w:rPr>
        <w:t>N</w:t>
      </w:r>
      <w:r w:rsidRPr="00F64160">
        <w:rPr>
          <w:rFonts w:cs="Arial"/>
        </w:rPr>
        <w:t>.7</w:t>
      </w:r>
      <w:r w:rsidR="00C97298">
        <w:rPr>
          <w:rFonts w:cs="Arial"/>
        </w:rPr>
        <w:t>.3.3.</w:t>
      </w:r>
      <w:r w:rsidR="00FD144F">
        <w:rPr>
          <w:rFonts w:cs="Arial"/>
        </w:rPr>
        <w:t>Y</w:t>
      </w:r>
      <w:r w:rsidR="00C97298">
        <w:rPr>
          <w:rFonts w:cs="Arial"/>
        </w:rPr>
        <w:t>.2</w:t>
      </w:r>
      <w:r w:rsidRPr="00F64160">
        <w:rPr>
          <w:rFonts w:cs="Arial"/>
        </w:rPr>
        <w:t>-</w:t>
      </w:r>
      <w:r w:rsidR="00C97298"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FE2817">
        <w:rPr>
          <w:rFonts w:cs="Arial"/>
        </w:rPr>
        <w:t>Search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204D7" w:rsidRPr="00F64160" w14:paraId="31AEA32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49CBA9D6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253F5740" w14:textId="77777777" w:rsidR="00C204D7" w:rsidRPr="00F64160" w:rsidRDefault="00C204D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30A4B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41AC48C" w14:textId="77777777" w:rsidTr="000C3C03">
        <w:trPr>
          <w:trHeight w:val="147"/>
        </w:trPr>
        <w:tc>
          <w:tcPr>
            <w:tcW w:w="1394" w:type="dxa"/>
            <w:vMerge w:val="restart"/>
          </w:tcPr>
          <w:p w14:paraId="13B5188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257BEB2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A3D9F" w14:textId="79C06D38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Select an appropriate Modality Scheduled Procedure Step and start performing it</w:t>
            </w:r>
          </w:p>
        </w:tc>
      </w:tr>
      <w:tr w:rsidR="002C7B57" w:rsidRPr="00F64160" w14:paraId="396AB87F" w14:textId="77777777" w:rsidTr="000C3C03">
        <w:trPr>
          <w:trHeight w:val="147"/>
        </w:trPr>
        <w:tc>
          <w:tcPr>
            <w:tcW w:w="1394" w:type="dxa"/>
            <w:vMerge/>
          </w:tcPr>
          <w:p w14:paraId="31F2E2C9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DF30E23" w14:textId="0820ED93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23BBF" w14:textId="662AE7F7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Change selection criteria and try again, or try again later</w:t>
            </w:r>
          </w:p>
        </w:tc>
      </w:tr>
      <w:tr w:rsidR="002C7B57" w:rsidRPr="00F64160" w14:paraId="02289F46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4E34BD20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lastRenderedPageBreak/>
              <w:t>Failure</w:t>
            </w:r>
          </w:p>
        </w:tc>
        <w:tc>
          <w:tcPr>
            <w:tcW w:w="2702" w:type="dxa"/>
          </w:tcPr>
          <w:p w14:paraId="58484386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34FC8" w14:textId="1B1B2CC0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C7B57" w:rsidRPr="00F64160" w14:paraId="7413439C" w14:textId="77777777" w:rsidTr="000C3C03">
        <w:trPr>
          <w:trHeight w:val="202"/>
        </w:trPr>
        <w:tc>
          <w:tcPr>
            <w:tcW w:w="1394" w:type="dxa"/>
            <w:vMerge/>
          </w:tcPr>
          <w:p w14:paraId="6B72FE51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5936AFB" w14:textId="761BFB2D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BEBD5" w14:textId="134B02DA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Try again with </w:t>
            </w:r>
            <w:r w:rsidR="00B03CA0">
              <w:rPr>
                <w:rFonts w:cs="Arial"/>
                <w:i/>
                <w:iCs/>
              </w:rPr>
              <w:t xml:space="preserve">a </w:t>
            </w:r>
            <w:r>
              <w:rPr>
                <w:rFonts w:cs="Arial"/>
                <w:i/>
                <w:iCs/>
              </w:rPr>
              <w:t>smaller limit parameter</w:t>
            </w:r>
          </w:p>
        </w:tc>
      </w:tr>
      <w:tr w:rsidR="005D0BC5" w:rsidRPr="00F64160" w14:paraId="2D16952D" w14:textId="77777777" w:rsidTr="000C3C03">
        <w:trPr>
          <w:trHeight w:val="202"/>
        </w:trPr>
        <w:tc>
          <w:tcPr>
            <w:tcW w:w="1394" w:type="dxa"/>
          </w:tcPr>
          <w:p w14:paraId="7CD5ABDB" w14:textId="77777777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2C2EE18D" w14:textId="1616B9DC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FB4C4" w14:textId="07603E22" w:rsidR="005D0BC5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48A6F252" w14:textId="77777777" w:rsidTr="000C3C03">
        <w:trPr>
          <w:trHeight w:val="199"/>
        </w:trPr>
        <w:tc>
          <w:tcPr>
            <w:tcW w:w="1394" w:type="dxa"/>
          </w:tcPr>
          <w:p w14:paraId="2215B3FB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5A664D9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7A94E" w14:textId="123C63F7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78212A1E" w14:textId="77777777" w:rsidR="00C63417" w:rsidRDefault="00C63417" w:rsidP="00F86633"/>
    <w:p w14:paraId="676C5838" w14:textId="675A203B" w:rsidR="006B2BE6" w:rsidRPr="00D336C4" w:rsidRDefault="006B2BE6" w:rsidP="006B2BE6">
      <w:pPr>
        <w:pStyle w:val="Heading5"/>
      </w:pPr>
      <w:bookmarkStart w:id="173" w:name="_Toc207608942"/>
      <w:r w:rsidRPr="00D336C4">
        <w:t>N.7.3.3.</w:t>
      </w:r>
      <w:r>
        <w:t>X</w:t>
      </w:r>
      <w:r w:rsidRPr="00D336C4">
        <w:tab/>
      </w:r>
      <w:r>
        <w:t xml:space="preserve">Modality </w:t>
      </w:r>
      <w:r w:rsidR="00FD144F">
        <w:t>Performed Procedure Step</w:t>
      </w:r>
      <w:r>
        <w:t xml:space="preserve"> </w:t>
      </w:r>
      <w:r w:rsidRPr="00D336C4">
        <w:t>Service</w:t>
      </w:r>
      <w:bookmarkEnd w:id="173"/>
    </w:p>
    <w:p w14:paraId="18C3C827" w14:textId="7D35B4B4" w:rsidR="00C63417" w:rsidRDefault="00C63417" w:rsidP="00C63417">
      <w:pPr>
        <w:pStyle w:val="Heading6"/>
      </w:pPr>
      <w:bookmarkStart w:id="174" w:name="_Toc207608943"/>
      <w:r w:rsidRPr="00D336C4">
        <w:t>N.7.3.3.</w:t>
      </w:r>
      <w:r w:rsidR="00FD144F">
        <w:t>X.1</w:t>
      </w:r>
      <w:r w:rsidRPr="00D336C4">
        <w:tab/>
      </w:r>
      <w:r w:rsidR="00FE2817">
        <w:t xml:space="preserve">Create </w:t>
      </w:r>
      <w:r w:rsidRPr="00D336C4">
        <w:t>Transaction as Origin Server</w:t>
      </w:r>
      <w:bookmarkEnd w:id="174"/>
    </w:p>
    <w:p w14:paraId="29E2439B" w14:textId="3EA4B687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X.1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FE2817">
        <w:t xml:space="preserve">Create </w:t>
      </w:r>
      <w:r w:rsidRPr="00F64160">
        <w:t xml:space="preserve">Transaction of the </w:t>
      </w:r>
      <w:r>
        <w:t xml:space="preserve">Modality </w:t>
      </w:r>
      <w:r w:rsidR="00906324">
        <w:t>Performed Procedure Step</w:t>
      </w:r>
      <w:r>
        <w:t xml:space="preserve"> </w:t>
      </w:r>
      <w:r w:rsidRPr="00F64160">
        <w:t>Service and the condition in which any of the listed Status Codes is sent</w:t>
      </w:r>
      <w:r>
        <w:t>.</w:t>
      </w:r>
    </w:p>
    <w:p w14:paraId="68485711" w14:textId="30A800B5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B052E2">
        <w:rPr>
          <w:rFonts w:cs="Arial"/>
        </w:rPr>
        <w:t>Create</w:t>
      </w:r>
      <w:r w:rsidRPr="00F64160">
        <w:rPr>
          <w:rFonts w:cs="Arial"/>
        </w:rPr>
        <w:t xml:space="preserve"> Transaction response as origin server.]</w:t>
      </w:r>
    </w:p>
    <w:p w14:paraId="3A410523" w14:textId="49CED2FF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X.1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B052E2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45DD0442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6B6EE10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17BB0D01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E9BD4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02B9C73B" w14:textId="77777777" w:rsidTr="000C3C03">
        <w:trPr>
          <w:trHeight w:val="180"/>
        </w:trPr>
        <w:tc>
          <w:tcPr>
            <w:tcW w:w="1402" w:type="dxa"/>
          </w:tcPr>
          <w:p w14:paraId="4AF935B6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558E69DF" w14:textId="160183A3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</w:t>
            </w:r>
            <w:r w:rsidR="00DC7220">
              <w:rPr>
                <w:rFonts w:cs="Arial"/>
                <w:i/>
                <w:iCs/>
              </w:rPr>
              <w:t>1</w:t>
            </w:r>
            <w:r w:rsidRPr="00E73D46">
              <w:rPr>
                <w:rFonts w:cs="Arial"/>
                <w:i/>
                <w:iCs/>
              </w:rPr>
              <w:t xml:space="preserve"> (</w:t>
            </w:r>
            <w:r w:rsidR="00DC7220">
              <w:rPr>
                <w:rFonts w:cs="Arial"/>
                <w:i/>
                <w:iCs/>
              </w:rPr>
              <w:t>Created</w:t>
            </w:r>
            <w:r w:rsidRPr="00E73D46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07949" w14:textId="4F6E17DA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has created the requested Modality Performed Procedure Step with the provided attributes</w:t>
            </w:r>
          </w:p>
        </w:tc>
      </w:tr>
      <w:tr w:rsidR="002C7B57" w:rsidRPr="00F64160" w14:paraId="5A0A3A55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8C41ACA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064476B3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A772A" w14:textId="5DD8FD8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create request because of errors in the request headers or parameters</w:t>
            </w:r>
          </w:p>
        </w:tc>
      </w:tr>
      <w:tr w:rsidR="002C7B57" w:rsidRPr="00F64160" w14:paraId="2A6ED023" w14:textId="77777777" w:rsidTr="000C3C03">
        <w:trPr>
          <w:trHeight w:val="244"/>
        </w:trPr>
        <w:tc>
          <w:tcPr>
            <w:tcW w:w="1402" w:type="dxa"/>
            <w:vMerge/>
          </w:tcPr>
          <w:p w14:paraId="556CB1EF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5F2FC9C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1BDE6" w14:textId="6DA372DF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create the target Modality Performed Procedure Step because the provided Modality Performed Procedure Step UID is already in use</w:t>
            </w:r>
          </w:p>
        </w:tc>
      </w:tr>
      <w:tr w:rsidR="002C7B57" w:rsidRPr="00F64160" w14:paraId="4875C1FD" w14:textId="77777777" w:rsidTr="000C3C03">
        <w:trPr>
          <w:trHeight w:val="247"/>
        </w:trPr>
        <w:tc>
          <w:tcPr>
            <w:tcW w:w="1402" w:type="dxa"/>
            <w:vMerge/>
          </w:tcPr>
          <w:p w14:paraId="78338F4D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D0D6CD7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15554A" w14:textId="2BBF1459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689FD309" w14:textId="77777777" w:rsidR="00C63417" w:rsidRDefault="00C63417" w:rsidP="00C63417"/>
    <w:p w14:paraId="566FEF16" w14:textId="46B341EF" w:rsidR="00C63417" w:rsidRPr="00F64160" w:rsidRDefault="00C63417" w:rsidP="00C63417">
      <w:pPr>
        <w:pStyle w:val="Heading6"/>
      </w:pPr>
      <w:bookmarkStart w:id="175" w:name="_Toc207608944"/>
      <w:r>
        <w:t>N</w:t>
      </w:r>
      <w:r w:rsidRPr="00F64160">
        <w:t>.7.3.3.</w:t>
      </w:r>
      <w:r w:rsidR="00FD144F">
        <w:t>X.2</w:t>
      </w:r>
      <w:r w:rsidRPr="00F64160">
        <w:tab/>
      </w:r>
      <w:r w:rsidR="000A6128">
        <w:t>Create</w:t>
      </w:r>
      <w:r>
        <w:t xml:space="preserve"> </w:t>
      </w:r>
      <w:r w:rsidRPr="00F64160">
        <w:t>Transaction as User Agent</w:t>
      </w:r>
      <w:bookmarkEnd w:id="175"/>
    </w:p>
    <w:p w14:paraId="1F3411A3" w14:textId="20583529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X.2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526866">
        <w:t xml:space="preserve">Create </w:t>
      </w:r>
      <w:r w:rsidRPr="00F64160">
        <w:t xml:space="preserve">Transaction of the </w:t>
      </w:r>
      <w:r w:rsidRPr="00906324">
        <w:t xml:space="preserve">Modality </w:t>
      </w:r>
      <w:r w:rsidR="00906324" w:rsidRPr="00906324">
        <w:t xml:space="preserve">Performed Procedure Step </w:t>
      </w:r>
      <w:r w:rsidRPr="00906324">
        <w:t>Service and defines the application behavior, when encountering any</w:t>
      </w:r>
      <w:r w:rsidRPr="00F64160">
        <w:t xml:space="preserve"> of the listed Status Codes</w:t>
      </w:r>
      <w:r>
        <w:t>.</w:t>
      </w:r>
    </w:p>
    <w:p w14:paraId="2B954A3F" w14:textId="197F5A9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 response]</w:t>
      </w:r>
    </w:p>
    <w:p w14:paraId="194E16ED" w14:textId="13C81DBB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1890D82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63D232E0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11F69EBC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4403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F029E3C" w14:textId="77777777" w:rsidTr="000C3C03">
        <w:trPr>
          <w:trHeight w:val="147"/>
        </w:trPr>
        <w:tc>
          <w:tcPr>
            <w:tcW w:w="1394" w:type="dxa"/>
          </w:tcPr>
          <w:p w14:paraId="07C1E76E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34D81977" w14:textId="5F3B196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</w:t>
            </w:r>
            <w:r w:rsidR="00DC7220">
              <w:rPr>
                <w:rFonts w:cs="Arial"/>
                <w:i/>
                <w:iCs/>
              </w:rPr>
              <w:t>1</w:t>
            </w:r>
            <w:r w:rsidRPr="00E73D46">
              <w:rPr>
                <w:rFonts w:cs="Arial"/>
                <w:i/>
                <w:iCs/>
              </w:rPr>
              <w:t xml:space="preserve"> (</w:t>
            </w:r>
            <w:r w:rsidR="00DC7220">
              <w:rPr>
                <w:rFonts w:cs="Arial"/>
                <w:i/>
                <w:iCs/>
              </w:rPr>
              <w:t>Created</w:t>
            </w:r>
            <w:r w:rsidRPr="00E73D46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5AE0A" w14:textId="7FE8E49A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27750D" w:rsidRPr="00F64160" w14:paraId="6F42EDB1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38072098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47A397E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C5B2E" w14:textId="46D93EDB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7750D" w:rsidRPr="00F64160" w14:paraId="10840CF3" w14:textId="77777777" w:rsidTr="000C3C03">
        <w:trPr>
          <w:trHeight w:val="202"/>
        </w:trPr>
        <w:tc>
          <w:tcPr>
            <w:tcW w:w="1394" w:type="dxa"/>
            <w:vMerge/>
          </w:tcPr>
          <w:p w14:paraId="75A59469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6C3B7CBF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DAE49" w14:textId="61C14666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another MPPS UID and try again</w:t>
            </w:r>
          </w:p>
        </w:tc>
      </w:tr>
      <w:tr w:rsidR="0027750D" w:rsidRPr="00F64160" w14:paraId="126751C4" w14:textId="77777777" w:rsidTr="000C3C03">
        <w:trPr>
          <w:trHeight w:val="202"/>
        </w:trPr>
        <w:tc>
          <w:tcPr>
            <w:tcW w:w="1394" w:type="dxa"/>
            <w:vMerge/>
          </w:tcPr>
          <w:p w14:paraId="42A6D137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14B50E6A" w14:textId="1B765C6A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6AD69" w14:textId="5516AA9F" w:rsidR="0027750D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6B4AF3CC" w14:textId="77777777" w:rsidTr="000C3C03">
        <w:trPr>
          <w:trHeight w:val="199"/>
        </w:trPr>
        <w:tc>
          <w:tcPr>
            <w:tcW w:w="1394" w:type="dxa"/>
          </w:tcPr>
          <w:p w14:paraId="34F1855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0963EB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1BF77" w14:textId="2A29117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7D978C0" w14:textId="77777777" w:rsidR="00C63417" w:rsidRDefault="00C63417" w:rsidP="00F86633"/>
    <w:p w14:paraId="7A63DD90" w14:textId="66FAD03F" w:rsidR="00C63417" w:rsidRDefault="00C63417" w:rsidP="00C63417">
      <w:pPr>
        <w:pStyle w:val="Heading6"/>
      </w:pPr>
      <w:bookmarkStart w:id="176" w:name="_Toc207608945"/>
      <w:r w:rsidRPr="00D336C4">
        <w:lastRenderedPageBreak/>
        <w:t>N.7.3.3.</w:t>
      </w:r>
      <w:r w:rsidR="00FD144F">
        <w:t>X.3</w:t>
      </w:r>
      <w:r w:rsidRPr="00D336C4">
        <w:tab/>
      </w:r>
      <w:r w:rsidR="00264B92">
        <w:t xml:space="preserve">Update </w:t>
      </w:r>
      <w:r w:rsidRPr="00D336C4">
        <w:t>Transaction as Origin Server</w:t>
      </w:r>
      <w:bookmarkEnd w:id="176"/>
    </w:p>
    <w:p w14:paraId="6437C9CF" w14:textId="5BD5D0E5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X.3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264B92">
        <w:t xml:space="preserve">Update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the condition in which any of the listed Status Codes is sent</w:t>
      </w:r>
      <w:r>
        <w:t>.</w:t>
      </w:r>
    </w:p>
    <w:p w14:paraId="4B45E4A3" w14:textId="7D60B33F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 response as origin server.]</w:t>
      </w:r>
    </w:p>
    <w:p w14:paraId="53612445" w14:textId="5CC30984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X.3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C858197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50B949D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6F53016A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A3BD0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2211D8BC" w14:textId="77777777" w:rsidTr="000C3C03">
        <w:trPr>
          <w:trHeight w:val="180"/>
        </w:trPr>
        <w:tc>
          <w:tcPr>
            <w:tcW w:w="1402" w:type="dxa"/>
          </w:tcPr>
          <w:p w14:paraId="18C94E55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7DCEC980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51D4E" w14:textId="4BD9DD25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updated the Modality Performed Procedure Step with the provided attributes</w:t>
            </w:r>
          </w:p>
        </w:tc>
      </w:tr>
      <w:tr w:rsidR="0027750D" w:rsidRPr="00F64160" w14:paraId="10135183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4670FDE1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77C8721B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E800D" w14:textId="31F15456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update request because of errors in the request headers or parameter</w:t>
            </w:r>
            <w:r w:rsidR="001132F6">
              <w:rPr>
                <w:i/>
                <w:iCs/>
              </w:rPr>
              <w:t>s</w:t>
            </w:r>
          </w:p>
        </w:tc>
      </w:tr>
      <w:tr w:rsidR="0027750D" w:rsidRPr="00F64160" w14:paraId="249694DD" w14:textId="77777777" w:rsidTr="000C3C03">
        <w:trPr>
          <w:trHeight w:val="244"/>
        </w:trPr>
        <w:tc>
          <w:tcPr>
            <w:tcW w:w="1402" w:type="dxa"/>
            <w:vMerge/>
          </w:tcPr>
          <w:p w14:paraId="3C0C3DBC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CA93B20" w14:textId="7FE34725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E0EB2" w14:textId="123D3732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27750D" w:rsidRPr="00F64160" w14:paraId="135B469E" w14:textId="77777777" w:rsidTr="000C3C03">
        <w:trPr>
          <w:trHeight w:val="244"/>
        </w:trPr>
        <w:tc>
          <w:tcPr>
            <w:tcW w:w="1402" w:type="dxa"/>
            <w:vMerge/>
          </w:tcPr>
          <w:p w14:paraId="502AB973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21946B9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BAE7CB" w14:textId="517B255F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update the target Modality Performed Procedure Step, for instance because the changes provided are incompatible with the data of the target Modality Performed Procedure Step</w:t>
            </w:r>
          </w:p>
        </w:tc>
      </w:tr>
      <w:tr w:rsidR="0027750D" w:rsidRPr="00F64160" w14:paraId="0FE7D4F9" w14:textId="77777777" w:rsidTr="000C3C03">
        <w:trPr>
          <w:trHeight w:val="244"/>
        </w:trPr>
        <w:tc>
          <w:tcPr>
            <w:tcW w:w="1402" w:type="dxa"/>
            <w:vMerge/>
          </w:tcPr>
          <w:p w14:paraId="6952DC9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AE59A8C" w14:textId="35E7BF11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6B2D8" w14:textId="4DE83EC7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27750D" w:rsidRPr="00F64160" w14:paraId="2C16F9D9" w14:textId="77777777" w:rsidTr="000C3C03">
        <w:trPr>
          <w:trHeight w:val="247"/>
        </w:trPr>
        <w:tc>
          <w:tcPr>
            <w:tcW w:w="1402" w:type="dxa"/>
            <w:vMerge/>
          </w:tcPr>
          <w:p w14:paraId="2FB0D63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E16EC60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6E409" w14:textId="61BD3F51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087BC5BD" w14:textId="77777777" w:rsidR="00C63417" w:rsidRDefault="00C63417" w:rsidP="00C63417"/>
    <w:p w14:paraId="0F5D9737" w14:textId="1183A7F0" w:rsidR="00C63417" w:rsidRPr="00F64160" w:rsidRDefault="00C63417" w:rsidP="00C63417">
      <w:pPr>
        <w:pStyle w:val="Heading6"/>
      </w:pPr>
      <w:bookmarkStart w:id="177" w:name="_Toc207608946"/>
      <w:r>
        <w:t>N</w:t>
      </w:r>
      <w:r w:rsidRPr="00F64160">
        <w:t>.7.3.3.</w:t>
      </w:r>
      <w:r w:rsidR="00FD144F">
        <w:t>X.4</w:t>
      </w:r>
      <w:r w:rsidRPr="00F64160">
        <w:tab/>
      </w:r>
      <w:r w:rsidR="00264B92">
        <w:t>Update</w:t>
      </w:r>
      <w:r>
        <w:t xml:space="preserve"> </w:t>
      </w:r>
      <w:r w:rsidRPr="00F64160">
        <w:t>Transaction as User Agent</w:t>
      </w:r>
      <w:bookmarkEnd w:id="177"/>
    </w:p>
    <w:p w14:paraId="147ECB43" w14:textId="7E1554E1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X.4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264B92">
        <w:t xml:space="preserve">Update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defines the application behavior, when encountering any of the listed Status Codes</w:t>
      </w:r>
      <w:r>
        <w:t>.</w:t>
      </w:r>
    </w:p>
    <w:p w14:paraId="5F48783E" w14:textId="5F10389E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 response]</w:t>
      </w:r>
    </w:p>
    <w:p w14:paraId="7A39D77C" w14:textId="30ABFF78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X.4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75D10D3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180C9EA5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372ED750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6FAD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1132F6" w:rsidRPr="00F64160" w14:paraId="35FD8599" w14:textId="77777777" w:rsidTr="000C3C03">
        <w:trPr>
          <w:trHeight w:val="147"/>
        </w:trPr>
        <w:tc>
          <w:tcPr>
            <w:tcW w:w="1394" w:type="dxa"/>
          </w:tcPr>
          <w:p w14:paraId="6FF43F3B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082AB53F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7DA45" w14:textId="65B25E65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3885631D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0035E77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2EFDB86B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8A1D6" w14:textId="06DC2B71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7E58A8B2" w14:textId="77777777" w:rsidTr="000C3C03">
        <w:trPr>
          <w:trHeight w:val="199"/>
        </w:trPr>
        <w:tc>
          <w:tcPr>
            <w:tcW w:w="1394" w:type="dxa"/>
            <w:vMerge/>
          </w:tcPr>
          <w:p w14:paraId="131CDA8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54F75982" w14:textId="57C3AC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1B77B" w14:textId="116EB936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63953967" w14:textId="77777777" w:rsidTr="000C3C03">
        <w:trPr>
          <w:trHeight w:val="202"/>
        </w:trPr>
        <w:tc>
          <w:tcPr>
            <w:tcW w:w="1394" w:type="dxa"/>
            <w:vMerge/>
          </w:tcPr>
          <w:p w14:paraId="7038173D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2E078D8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8CFB5" w14:textId="67B52D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 the MPPS and analyze what created this issue</w:t>
            </w:r>
          </w:p>
        </w:tc>
      </w:tr>
      <w:tr w:rsidR="001132F6" w:rsidRPr="00F64160" w14:paraId="3174865C" w14:textId="77777777" w:rsidTr="000C3C03">
        <w:trPr>
          <w:trHeight w:val="202"/>
        </w:trPr>
        <w:tc>
          <w:tcPr>
            <w:tcW w:w="1394" w:type="dxa"/>
            <w:vMerge/>
          </w:tcPr>
          <w:p w14:paraId="2520E5A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A182371" w14:textId="3DC281F5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4A116" w14:textId="3DA6A6C2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 new MPPS and retry with this new UID</w:t>
            </w:r>
          </w:p>
        </w:tc>
      </w:tr>
      <w:tr w:rsidR="001132F6" w:rsidRPr="00F64160" w14:paraId="093BD5D1" w14:textId="77777777" w:rsidTr="000C3C03">
        <w:trPr>
          <w:trHeight w:val="202"/>
        </w:trPr>
        <w:tc>
          <w:tcPr>
            <w:tcW w:w="1394" w:type="dxa"/>
            <w:vMerge/>
          </w:tcPr>
          <w:p w14:paraId="1965FB26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8609DA5" w14:textId="0F71808D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CAFAA" w14:textId="7F2423B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1132F6" w:rsidRPr="00F64160" w14:paraId="7E7EBAE3" w14:textId="77777777" w:rsidTr="000C3C03">
        <w:trPr>
          <w:trHeight w:val="199"/>
        </w:trPr>
        <w:tc>
          <w:tcPr>
            <w:tcW w:w="1394" w:type="dxa"/>
          </w:tcPr>
          <w:p w14:paraId="6EC81EC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0E51838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F6D3D" w14:textId="4D68C6E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42E9C112" w14:textId="77777777" w:rsidR="00C63417" w:rsidRDefault="00C63417" w:rsidP="00F86633"/>
    <w:p w14:paraId="74BBF18E" w14:textId="08A36A34" w:rsidR="00C63417" w:rsidRDefault="00C63417" w:rsidP="00C63417">
      <w:pPr>
        <w:pStyle w:val="Heading6"/>
      </w:pPr>
      <w:bookmarkStart w:id="178" w:name="_Toc207608947"/>
      <w:r w:rsidRPr="00D336C4">
        <w:lastRenderedPageBreak/>
        <w:t>N.7.3.3.</w:t>
      </w:r>
      <w:r w:rsidR="00FD144F">
        <w:t>X.5</w:t>
      </w:r>
      <w:r w:rsidRPr="00D336C4">
        <w:tab/>
      </w:r>
      <w:r w:rsidR="00D97DA7">
        <w:t xml:space="preserve">Retrieve </w:t>
      </w:r>
      <w:r w:rsidRPr="00D336C4">
        <w:t>Transaction as Origin Server</w:t>
      </w:r>
      <w:bookmarkEnd w:id="178"/>
    </w:p>
    <w:p w14:paraId="692EC8B9" w14:textId="53BBFC41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X.5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D97DA7">
        <w:t>Retrieve</w:t>
      </w:r>
      <w:r>
        <w:t xml:space="preserve">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the condition in which any of the listed Status Codes is sent</w:t>
      </w:r>
      <w:r>
        <w:t>.</w:t>
      </w:r>
    </w:p>
    <w:p w14:paraId="42D75007" w14:textId="28276F72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 as origin server.]</w:t>
      </w:r>
    </w:p>
    <w:p w14:paraId="5925E8D2" w14:textId="74693198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X.5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BFB9CEB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E6196A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0DE7B9D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8E6D1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1132F6" w:rsidRPr="00F64160" w14:paraId="5330EEA6" w14:textId="77777777" w:rsidTr="000C3C03">
        <w:trPr>
          <w:trHeight w:val="180"/>
        </w:trPr>
        <w:tc>
          <w:tcPr>
            <w:tcW w:w="1402" w:type="dxa"/>
          </w:tcPr>
          <w:p w14:paraId="6EBFB7AA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BF5DBDC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05E5D" w14:textId="2B5A2B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returned the target Modality Performed Procedure Step</w:t>
            </w:r>
          </w:p>
        </w:tc>
      </w:tr>
      <w:tr w:rsidR="001132F6" w:rsidRPr="00F64160" w14:paraId="7BE8CCAD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331E659" w14:textId="6EC9C4FB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4C5EACDD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A6D87" w14:textId="19472A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retrieve request because of errors in the request headers or parameters</w:t>
            </w:r>
          </w:p>
        </w:tc>
      </w:tr>
      <w:tr w:rsidR="001132F6" w:rsidRPr="00F64160" w14:paraId="59ACE97F" w14:textId="77777777" w:rsidTr="000C3C03">
        <w:trPr>
          <w:trHeight w:val="244"/>
        </w:trPr>
        <w:tc>
          <w:tcPr>
            <w:tcW w:w="1402" w:type="dxa"/>
            <w:vMerge/>
          </w:tcPr>
          <w:p w14:paraId="2ECECBD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E6F1521" w14:textId="4539F5A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A7B67" w14:textId="1759A0FC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1132F6" w:rsidRPr="00F64160" w14:paraId="570060C1" w14:textId="77777777" w:rsidTr="000C3C03">
        <w:trPr>
          <w:trHeight w:val="244"/>
        </w:trPr>
        <w:tc>
          <w:tcPr>
            <w:tcW w:w="1402" w:type="dxa"/>
            <w:vMerge/>
          </w:tcPr>
          <w:p w14:paraId="2D00F39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88EEE76" w14:textId="58FEDF1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5ED439" w14:textId="64819885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1132F6" w:rsidRPr="00F64160" w14:paraId="17E27E9F" w14:textId="77777777" w:rsidTr="000C3C03">
        <w:trPr>
          <w:trHeight w:val="247"/>
        </w:trPr>
        <w:tc>
          <w:tcPr>
            <w:tcW w:w="1402" w:type="dxa"/>
            <w:vMerge/>
          </w:tcPr>
          <w:p w14:paraId="448CA1FB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22EFA2A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0113F" w14:textId="5AC51044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retrieval of the target Modality Performed Procedure Step; this may be a temporal or permanent state</w:t>
            </w:r>
          </w:p>
        </w:tc>
      </w:tr>
    </w:tbl>
    <w:p w14:paraId="67206058" w14:textId="77777777" w:rsidR="00C63417" w:rsidRDefault="00C63417" w:rsidP="00C63417"/>
    <w:p w14:paraId="601CEDDA" w14:textId="7894C456" w:rsidR="00C63417" w:rsidRPr="00F64160" w:rsidRDefault="00C63417" w:rsidP="00C63417">
      <w:pPr>
        <w:pStyle w:val="Heading6"/>
      </w:pPr>
      <w:bookmarkStart w:id="179" w:name="_Toc207608948"/>
      <w:r>
        <w:t>N</w:t>
      </w:r>
      <w:r w:rsidRPr="00F64160">
        <w:t>.7.3.3.</w:t>
      </w:r>
      <w:r w:rsidR="00FD144F">
        <w:t>X.6</w:t>
      </w:r>
      <w:r w:rsidRPr="00F64160">
        <w:tab/>
      </w:r>
      <w:r w:rsidR="00D97DA7">
        <w:t>Retrieve</w:t>
      </w:r>
      <w:r>
        <w:t xml:space="preserve"> </w:t>
      </w:r>
      <w:r w:rsidRPr="00F64160">
        <w:t>Transaction as User Agent</w:t>
      </w:r>
      <w:bookmarkEnd w:id="179"/>
    </w:p>
    <w:p w14:paraId="50DDB4E3" w14:textId="46D65827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X.6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D97DA7">
        <w:t xml:space="preserve">Retrieve </w:t>
      </w:r>
      <w:r w:rsidRPr="00F64160">
        <w:t xml:space="preserve">Transaction of the </w:t>
      </w:r>
      <w:r>
        <w:t xml:space="preserve">Modality </w:t>
      </w:r>
      <w:r w:rsidR="00906324">
        <w:t xml:space="preserve">Performed Procedure Step </w:t>
      </w:r>
      <w:r w:rsidRPr="00F64160">
        <w:t>Service and defines the application behavior, when encountering any of the listed Status Codes</w:t>
      </w:r>
      <w:r>
        <w:t>.</w:t>
      </w:r>
    </w:p>
    <w:p w14:paraId="6471497F" w14:textId="2BDDBBC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response]</w:t>
      </w:r>
    </w:p>
    <w:p w14:paraId="691D6F97" w14:textId="13DF93F1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X.6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0C44B63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294EE79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53188A97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8995CC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63A952CE" w14:textId="77777777" w:rsidTr="000C3C03">
        <w:trPr>
          <w:trHeight w:val="147"/>
        </w:trPr>
        <w:tc>
          <w:tcPr>
            <w:tcW w:w="1394" w:type="dxa"/>
          </w:tcPr>
          <w:p w14:paraId="430FF0D7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5597482A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847DB" w14:textId="2020BEC8" w:rsidR="002C7B57" w:rsidRPr="00E73D46" w:rsidRDefault="001132F6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6C4A5895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7A5428CE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9AE4F11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BE5C3" w14:textId="39F73553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4D7F0B77" w14:textId="77777777" w:rsidTr="000C3C03">
        <w:trPr>
          <w:trHeight w:val="199"/>
        </w:trPr>
        <w:tc>
          <w:tcPr>
            <w:tcW w:w="1394" w:type="dxa"/>
            <w:vMerge/>
          </w:tcPr>
          <w:p w14:paraId="42156765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A2C643C" w14:textId="60D9D88C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E23C5" w14:textId="38364F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351D33DF" w14:textId="77777777" w:rsidTr="000C3C03">
        <w:trPr>
          <w:trHeight w:val="202"/>
        </w:trPr>
        <w:tc>
          <w:tcPr>
            <w:tcW w:w="1394" w:type="dxa"/>
            <w:vMerge/>
          </w:tcPr>
          <w:p w14:paraId="7B3537F3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3B04DCD" w14:textId="4DA375E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59A4C" w14:textId="1C3037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Perform error recovery</w:t>
            </w:r>
          </w:p>
        </w:tc>
      </w:tr>
      <w:tr w:rsidR="001132F6" w:rsidRPr="00F64160" w14:paraId="29A10177" w14:textId="77777777" w:rsidTr="000C3C03">
        <w:trPr>
          <w:trHeight w:val="202"/>
        </w:trPr>
        <w:tc>
          <w:tcPr>
            <w:tcW w:w="1394" w:type="dxa"/>
            <w:vMerge/>
          </w:tcPr>
          <w:p w14:paraId="31F46282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0773E1E2" w14:textId="389E92F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479D" w14:textId="5489D81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Retry again later</w:t>
            </w:r>
          </w:p>
        </w:tc>
      </w:tr>
      <w:tr w:rsidR="001132F6" w:rsidRPr="00F64160" w14:paraId="3230F35B" w14:textId="77777777" w:rsidTr="000C3C03">
        <w:trPr>
          <w:trHeight w:val="199"/>
        </w:trPr>
        <w:tc>
          <w:tcPr>
            <w:tcW w:w="1394" w:type="dxa"/>
          </w:tcPr>
          <w:p w14:paraId="3C5BB8D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25CE1CB8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307CCF" w14:textId="5FD43A0F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43187E4" w14:textId="77777777" w:rsidR="00C63417" w:rsidRDefault="00C63417" w:rsidP="00F86633"/>
    <w:p w14:paraId="3C86B539" w14:textId="5253A8A1" w:rsidR="009757B7" w:rsidRDefault="009757B7" w:rsidP="001F49D9">
      <w:pPr>
        <w:pStyle w:val="Heading6"/>
      </w:pPr>
      <w:r>
        <w:br w:type="page"/>
      </w:r>
    </w:p>
    <w:p w14:paraId="6D06D014" w14:textId="30A629D2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3.6</w:t>
      </w:r>
    </w:p>
    <w:p w14:paraId="39697159" w14:textId="08C8B3CC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>table 6-1 of section 6.</w:t>
      </w:r>
    </w:p>
    <w:p w14:paraId="4967DCD3" w14:textId="4DAF7DBC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t>Changes to NEMA Standards Publications PS 3.</w:t>
      </w:r>
      <w:r>
        <w:rPr>
          <w:b/>
          <w:bCs/>
          <w:sz w:val="24"/>
          <w:szCs w:val="24"/>
        </w:rPr>
        <w:t>15</w:t>
      </w:r>
    </w:p>
    <w:p w14:paraId="308F598E" w14:textId="47460A45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 xml:space="preserve">table </w:t>
      </w:r>
      <w:r w:rsidRPr="00270B68">
        <w:t>E.1-1</w:t>
      </w:r>
      <w:r w:rsidRPr="00F64160">
        <w:t xml:space="preserve"> of </w:t>
      </w:r>
      <w:r>
        <w:t>annex E</w:t>
      </w:r>
      <w:r w:rsidRPr="00F64160">
        <w:t>.</w:t>
      </w:r>
    </w:p>
    <w:p w14:paraId="52B58BF6" w14:textId="77777777" w:rsidR="00154576" w:rsidRPr="00FE3B13" w:rsidRDefault="00154576" w:rsidP="00FE3B13"/>
    <w:sectPr w:rsidR="00154576" w:rsidRPr="00FE3B13" w:rsidSect="0082304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8EADB" w14:textId="77777777" w:rsidR="00631FE1" w:rsidRDefault="00631FE1">
      <w:pPr>
        <w:spacing w:after="0"/>
      </w:pPr>
      <w:r>
        <w:separator/>
      </w:r>
    </w:p>
  </w:endnote>
  <w:endnote w:type="continuationSeparator" w:id="0">
    <w:p w14:paraId="5F5F5746" w14:textId="77777777" w:rsidR="00631FE1" w:rsidRDefault="00631FE1">
      <w:pPr>
        <w:spacing w:after="0"/>
      </w:pPr>
      <w:r>
        <w:continuationSeparator/>
      </w:r>
    </w:p>
  </w:endnote>
  <w:endnote w:type="continuationNotice" w:id="1">
    <w:p w14:paraId="199D3B34" w14:textId="77777777" w:rsidR="00631FE1" w:rsidRDefault="00631F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ExtraCondensed M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NotoSansMonoCJKsc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640A5" w14:textId="77777777" w:rsidR="00631FE1" w:rsidRDefault="00631FE1">
      <w:pPr>
        <w:spacing w:after="0"/>
      </w:pPr>
      <w:r>
        <w:separator/>
      </w:r>
    </w:p>
  </w:footnote>
  <w:footnote w:type="continuationSeparator" w:id="0">
    <w:p w14:paraId="2E4FAB61" w14:textId="77777777" w:rsidR="00631FE1" w:rsidRDefault="00631FE1">
      <w:pPr>
        <w:spacing w:after="0"/>
      </w:pPr>
      <w:r>
        <w:continuationSeparator/>
      </w:r>
    </w:p>
  </w:footnote>
  <w:footnote w:type="continuationNotice" w:id="1">
    <w:p w14:paraId="47C607D5" w14:textId="77777777" w:rsidR="00631FE1" w:rsidRDefault="00631FE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E46F" w14:textId="77777777" w:rsidR="00946649" w:rsidRDefault="007532C2">
    <w:r>
      <w:t>Template for DICOM</w:t>
    </w:r>
    <w:r>
      <w:br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15</w:t>
    </w:r>
    <w:r>
      <w:fldChar w:fldCharType="end"/>
    </w:r>
  </w:p>
  <w:p w14:paraId="3CF84DD7" w14:textId="77777777" w:rsidR="00946649" w:rsidRDefault="009466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9AD3D" w14:textId="691BE878" w:rsidR="00946649" w:rsidRDefault="007532C2" w:rsidP="006128FB">
    <w:pPr>
      <w:tabs>
        <w:tab w:val="clear" w:pos="720"/>
        <w:tab w:val="right" w:pos="9000"/>
      </w:tabs>
    </w:pPr>
    <w:r>
      <w:tab/>
    </w:r>
    <w:r w:rsidR="00AE4FC0">
      <w:t>DICOMweb Modality</w:t>
    </w:r>
    <w:r w:rsidR="00270B68">
      <w:t xml:space="preserve"> </w:t>
    </w:r>
    <w:r w:rsidR="00744264">
      <w:t>Procedure Step</w:t>
    </w:r>
    <w:r w:rsidR="00AE4FC0">
      <w:t xml:space="preserve"> Service</w:t>
    </w:r>
    <w:r w:rsidR="00AB3DC7">
      <w:t>s</w:t>
    </w:r>
    <w:r>
      <w:br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FDE"/>
    <w:multiLevelType w:val="hybridMultilevel"/>
    <w:tmpl w:val="926CBAA4"/>
    <w:lvl w:ilvl="0" w:tplc="D7E05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A6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5AA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D2C3C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0381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53635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1085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C188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E1472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2F0531C"/>
    <w:multiLevelType w:val="hybridMultilevel"/>
    <w:tmpl w:val="369081B6"/>
    <w:lvl w:ilvl="0" w:tplc="A858B5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8B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3469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0ECF6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D480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13EB0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84432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FFC9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74C2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3417D1A"/>
    <w:multiLevelType w:val="hybridMultilevel"/>
    <w:tmpl w:val="5AB4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16B81"/>
    <w:multiLevelType w:val="hybridMultilevel"/>
    <w:tmpl w:val="E84A1E3E"/>
    <w:lvl w:ilvl="0" w:tplc="96B4E8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8EA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EE0A3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868DD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186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F464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6109E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B1AFD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C9CB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0C9C6D88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5" w15:restartNumberingAfterBreak="0">
    <w:nsid w:val="0F735574"/>
    <w:multiLevelType w:val="hybridMultilevel"/>
    <w:tmpl w:val="03C021D6"/>
    <w:lvl w:ilvl="0" w:tplc="79481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8CDD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B8651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9E44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E02C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C6814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4FA0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154C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57052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10163E54"/>
    <w:multiLevelType w:val="hybridMultilevel"/>
    <w:tmpl w:val="94DAFE22"/>
    <w:lvl w:ilvl="0" w:tplc="E1DA2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E8E1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474B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E6ACA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95453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EA20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BD65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DA084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E3ADA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163941F5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8" w15:restartNumberingAfterBreak="0">
    <w:nsid w:val="19702353"/>
    <w:multiLevelType w:val="hybridMultilevel"/>
    <w:tmpl w:val="ACCA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9579BA"/>
    <w:multiLevelType w:val="hybridMultilevel"/>
    <w:tmpl w:val="3BE05CCA"/>
    <w:lvl w:ilvl="0" w:tplc="2A986B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782C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3F6DE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09EC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CE8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62D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CBEA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C2C4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5BE5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CB62111"/>
    <w:multiLevelType w:val="hybridMultilevel"/>
    <w:tmpl w:val="864ECE12"/>
    <w:lvl w:ilvl="0" w:tplc="0A5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BE5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374E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A49B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68E8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5A8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2068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1B6A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F6A5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CB80079"/>
    <w:multiLevelType w:val="hybridMultilevel"/>
    <w:tmpl w:val="8BE09596"/>
    <w:lvl w:ilvl="0" w:tplc="4B06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76D8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4E631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BEE76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58CC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22CB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80C5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B646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9DCC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22281527"/>
    <w:multiLevelType w:val="hybridMultilevel"/>
    <w:tmpl w:val="546E7C98"/>
    <w:lvl w:ilvl="0" w:tplc="5B869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EA6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AA8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7A8BB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1C9A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1086F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2F22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B868D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DD6A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240B0394"/>
    <w:multiLevelType w:val="hybridMultilevel"/>
    <w:tmpl w:val="C874BB9C"/>
    <w:lvl w:ilvl="0" w:tplc="D7627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F25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306E7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77E6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16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27A2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B9A6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6789E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B9410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25957BE8"/>
    <w:multiLevelType w:val="hybridMultilevel"/>
    <w:tmpl w:val="A03223FC"/>
    <w:lvl w:ilvl="0" w:tplc="041C1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C06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FEAC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F5238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D3CC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1B49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E3230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474E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BABF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27261D85"/>
    <w:multiLevelType w:val="hybridMultilevel"/>
    <w:tmpl w:val="5C56B0B2"/>
    <w:lvl w:ilvl="0" w:tplc="4DCE7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C08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2E6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4306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882CD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5625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F3A0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6C65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27C1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2CFB67B3"/>
    <w:multiLevelType w:val="hybridMultilevel"/>
    <w:tmpl w:val="0E0C4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5D0EB3"/>
    <w:multiLevelType w:val="hybridMultilevel"/>
    <w:tmpl w:val="54640714"/>
    <w:lvl w:ilvl="0" w:tplc="F31877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F45E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60C4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B2C5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281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7B24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CCA4E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892D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F8619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2EE37EE7"/>
    <w:multiLevelType w:val="hybridMultilevel"/>
    <w:tmpl w:val="6EB0C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E70CDB"/>
    <w:multiLevelType w:val="hybridMultilevel"/>
    <w:tmpl w:val="9C3AC508"/>
    <w:lvl w:ilvl="0" w:tplc="71F8CC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424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3A49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C0AB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F48A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1EAA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206E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0E61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E845C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2FD0043E"/>
    <w:multiLevelType w:val="hybridMultilevel"/>
    <w:tmpl w:val="2174CE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A7781"/>
    <w:multiLevelType w:val="hybridMultilevel"/>
    <w:tmpl w:val="BF4C40A8"/>
    <w:lvl w:ilvl="0" w:tplc="FB30EE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43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E642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9D414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10CE7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2A45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F428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352D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5048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391E026D"/>
    <w:multiLevelType w:val="hybridMultilevel"/>
    <w:tmpl w:val="6B68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633A26"/>
    <w:multiLevelType w:val="hybridMultilevel"/>
    <w:tmpl w:val="15DC06A4"/>
    <w:lvl w:ilvl="0" w:tplc="410E4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D008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C1E0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AE2B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AA23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506C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5BEC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55837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D343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4" w15:restartNumberingAfterBreak="0">
    <w:nsid w:val="39DD1584"/>
    <w:multiLevelType w:val="hybridMultilevel"/>
    <w:tmpl w:val="49ACAA10"/>
    <w:lvl w:ilvl="0" w:tplc="A7AE6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4CED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7722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8A6B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90CB1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C62F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A2C39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85E82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AE2CF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3E8A66C8"/>
    <w:multiLevelType w:val="hybridMultilevel"/>
    <w:tmpl w:val="A43290FC"/>
    <w:lvl w:ilvl="0" w:tplc="A7642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9E6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3A29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3EE78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6620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52A31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81AE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4BA6B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C8C8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6" w15:restartNumberingAfterBreak="0">
    <w:nsid w:val="3FDA4098"/>
    <w:multiLevelType w:val="hybridMultilevel"/>
    <w:tmpl w:val="8F869376"/>
    <w:lvl w:ilvl="0" w:tplc="823C9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82F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6BC0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37E21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40C10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8CAF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A3C58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CA4C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BFA6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7" w15:restartNumberingAfterBreak="0">
    <w:nsid w:val="41826818"/>
    <w:multiLevelType w:val="hybridMultilevel"/>
    <w:tmpl w:val="54C21FAC"/>
    <w:lvl w:ilvl="0" w:tplc="69344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6C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C4CE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E92FD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F542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9A61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72AE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266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844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8" w15:restartNumberingAfterBreak="0">
    <w:nsid w:val="43B1203F"/>
    <w:multiLevelType w:val="hybridMultilevel"/>
    <w:tmpl w:val="A9C6A192"/>
    <w:lvl w:ilvl="0" w:tplc="0E4867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7A2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C38D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CBC05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4EA8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6985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58CC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D480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202F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9" w15:restartNumberingAfterBreak="0">
    <w:nsid w:val="45F51228"/>
    <w:multiLevelType w:val="hybridMultilevel"/>
    <w:tmpl w:val="AD4EF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32301F"/>
    <w:multiLevelType w:val="hybridMultilevel"/>
    <w:tmpl w:val="89AE691E"/>
    <w:lvl w:ilvl="0" w:tplc="2402D6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EE3E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F32E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DCA57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432E5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AC07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8564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12E09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3BA17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1" w15:restartNumberingAfterBreak="0">
    <w:nsid w:val="4CFC1268"/>
    <w:multiLevelType w:val="hybridMultilevel"/>
    <w:tmpl w:val="CC24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D065E"/>
    <w:multiLevelType w:val="hybridMultilevel"/>
    <w:tmpl w:val="E67E177E"/>
    <w:lvl w:ilvl="0" w:tplc="ACB089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D7256"/>
    <w:multiLevelType w:val="hybridMultilevel"/>
    <w:tmpl w:val="50F8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B197D"/>
    <w:multiLevelType w:val="hybridMultilevel"/>
    <w:tmpl w:val="CF36D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170F2"/>
    <w:multiLevelType w:val="hybridMultilevel"/>
    <w:tmpl w:val="85D016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709A9"/>
    <w:multiLevelType w:val="hybridMultilevel"/>
    <w:tmpl w:val="6CD0BEB4"/>
    <w:lvl w:ilvl="0" w:tplc="87343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120D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0B8A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87654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962EC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2BCB8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67055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4CAC8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A383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7" w15:restartNumberingAfterBreak="0">
    <w:nsid w:val="63393B44"/>
    <w:multiLevelType w:val="hybridMultilevel"/>
    <w:tmpl w:val="A8A2D698"/>
    <w:lvl w:ilvl="0" w:tplc="370E74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BA5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FD2A6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0CC5F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98C9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3A61B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35C3F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6FEE3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14CAF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8" w15:restartNumberingAfterBreak="0">
    <w:nsid w:val="64253135"/>
    <w:multiLevelType w:val="hybridMultilevel"/>
    <w:tmpl w:val="D1FC5154"/>
    <w:lvl w:ilvl="0" w:tplc="72720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665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53A3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39E35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620D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FEA15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5674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842B8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F4A7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65135829"/>
    <w:multiLevelType w:val="hybridMultilevel"/>
    <w:tmpl w:val="BF88471E"/>
    <w:lvl w:ilvl="0" w:tplc="CA465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4D8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CFA96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C8252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41284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99A7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1BC6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32C2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92ECA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0" w15:restartNumberingAfterBreak="0">
    <w:nsid w:val="67381228"/>
    <w:multiLevelType w:val="hybridMultilevel"/>
    <w:tmpl w:val="6EB810C6"/>
    <w:lvl w:ilvl="0" w:tplc="F9946C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B8E5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39EC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3F289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2A032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576A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46A8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3DE2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9D6B1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1" w15:restartNumberingAfterBreak="0">
    <w:nsid w:val="683A3413"/>
    <w:multiLevelType w:val="singleLevel"/>
    <w:tmpl w:val="0B5E616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2" w15:restartNumberingAfterBreak="0">
    <w:nsid w:val="68845A71"/>
    <w:multiLevelType w:val="hybridMultilevel"/>
    <w:tmpl w:val="B7B40656"/>
    <w:lvl w:ilvl="0" w:tplc="83524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2AC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840C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1368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1905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EC0F2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4166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BA620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9308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3" w15:restartNumberingAfterBreak="0">
    <w:nsid w:val="694B2CDB"/>
    <w:multiLevelType w:val="hybridMultilevel"/>
    <w:tmpl w:val="04B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21DA0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E04B47"/>
    <w:multiLevelType w:val="hybridMultilevel"/>
    <w:tmpl w:val="53848652"/>
    <w:lvl w:ilvl="0" w:tplc="7D523A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A7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842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BD4D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868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C4EE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954C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4DE7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51A2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6CF06FB4"/>
    <w:multiLevelType w:val="singleLevel"/>
    <w:tmpl w:val="4F12E886"/>
    <w:lvl w:ilvl="0">
      <w:start w:val="1"/>
      <w:numFmt w:val="lowerLetter"/>
      <w:lvlText w:val="%1)"/>
      <w:legacy w:legacy="1" w:legacySpace="0" w:legacyIndent="360"/>
      <w:lvlJc w:val="left"/>
      <w:pPr>
        <w:ind w:left="1440" w:hanging="360"/>
      </w:pPr>
    </w:lvl>
  </w:abstractNum>
  <w:abstractNum w:abstractNumId="46" w15:restartNumberingAfterBreak="0">
    <w:nsid w:val="6D09311B"/>
    <w:multiLevelType w:val="hybridMultilevel"/>
    <w:tmpl w:val="18A0FEDC"/>
    <w:lvl w:ilvl="0" w:tplc="386E28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567681"/>
    <w:multiLevelType w:val="hybridMultilevel"/>
    <w:tmpl w:val="0602C434"/>
    <w:lvl w:ilvl="0" w:tplc="B57A9F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0CC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D409B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F141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28E2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6BC1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81822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6660D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5069B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8" w15:restartNumberingAfterBreak="0">
    <w:nsid w:val="776C368E"/>
    <w:multiLevelType w:val="hybridMultilevel"/>
    <w:tmpl w:val="417C9372"/>
    <w:lvl w:ilvl="0" w:tplc="0D4C64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60A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9F44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A3E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17CE5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4A24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5CAC9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54ED5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EE061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9" w15:restartNumberingAfterBreak="0">
    <w:nsid w:val="7B0F4C1B"/>
    <w:multiLevelType w:val="hybridMultilevel"/>
    <w:tmpl w:val="E67E177E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00483">
    <w:abstractNumId w:val="7"/>
  </w:num>
  <w:num w:numId="2" w16cid:durableId="1617521707">
    <w:abstractNumId w:val="41"/>
  </w:num>
  <w:num w:numId="3" w16cid:durableId="1919170070">
    <w:abstractNumId w:val="45"/>
  </w:num>
  <w:num w:numId="4" w16cid:durableId="175577463">
    <w:abstractNumId w:val="4"/>
  </w:num>
  <w:num w:numId="5" w16cid:durableId="1865510697">
    <w:abstractNumId w:val="32"/>
  </w:num>
  <w:num w:numId="6" w16cid:durableId="2057001118">
    <w:abstractNumId w:val="49"/>
  </w:num>
  <w:num w:numId="7" w16cid:durableId="717818846">
    <w:abstractNumId w:val="31"/>
  </w:num>
  <w:num w:numId="8" w16cid:durableId="560869225">
    <w:abstractNumId w:val="20"/>
  </w:num>
  <w:num w:numId="9" w16cid:durableId="544492390">
    <w:abstractNumId w:val="33"/>
  </w:num>
  <w:num w:numId="10" w16cid:durableId="1198927321">
    <w:abstractNumId w:val="16"/>
  </w:num>
  <w:num w:numId="11" w16cid:durableId="1070539297">
    <w:abstractNumId w:val="2"/>
  </w:num>
  <w:num w:numId="12" w16cid:durableId="1612473377">
    <w:abstractNumId w:val="8"/>
  </w:num>
  <w:num w:numId="13" w16cid:durableId="2048066819">
    <w:abstractNumId w:val="46"/>
  </w:num>
  <w:num w:numId="14" w16cid:durableId="1057322347">
    <w:abstractNumId w:val="10"/>
  </w:num>
  <w:num w:numId="15" w16cid:durableId="1977830106">
    <w:abstractNumId w:val="44"/>
  </w:num>
  <w:num w:numId="16" w16cid:durableId="372535685">
    <w:abstractNumId w:val="27"/>
  </w:num>
  <w:num w:numId="17" w16cid:durableId="681132210">
    <w:abstractNumId w:val="18"/>
  </w:num>
  <w:num w:numId="18" w16cid:durableId="1148279105">
    <w:abstractNumId w:val="29"/>
  </w:num>
  <w:num w:numId="19" w16cid:durableId="541019994">
    <w:abstractNumId w:val="43"/>
  </w:num>
  <w:num w:numId="20" w16cid:durableId="140853938">
    <w:abstractNumId w:val="34"/>
  </w:num>
  <w:num w:numId="21" w16cid:durableId="29651530">
    <w:abstractNumId w:val="35"/>
  </w:num>
  <w:num w:numId="22" w16cid:durableId="1107576640">
    <w:abstractNumId w:val="22"/>
  </w:num>
  <w:num w:numId="23" w16cid:durableId="1390694054">
    <w:abstractNumId w:val="6"/>
  </w:num>
  <w:num w:numId="24" w16cid:durableId="579292210">
    <w:abstractNumId w:val="25"/>
  </w:num>
  <w:num w:numId="25" w16cid:durableId="748893462">
    <w:abstractNumId w:val="37"/>
  </w:num>
  <w:num w:numId="26" w16cid:durableId="1864858278">
    <w:abstractNumId w:val="28"/>
  </w:num>
  <w:num w:numId="27" w16cid:durableId="357894905">
    <w:abstractNumId w:val="9"/>
  </w:num>
  <w:num w:numId="28" w16cid:durableId="494154319">
    <w:abstractNumId w:val="15"/>
  </w:num>
  <w:num w:numId="29" w16cid:durableId="144856315">
    <w:abstractNumId w:val="40"/>
  </w:num>
  <w:num w:numId="30" w16cid:durableId="1045563042">
    <w:abstractNumId w:val="14"/>
  </w:num>
  <w:num w:numId="31" w16cid:durableId="1269775097">
    <w:abstractNumId w:val="13"/>
  </w:num>
  <w:num w:numId="32" w16cid:durableId="1639065044">
    <w:abstractNumId w:val="0"/>
  </w:num>
  <w:num w:numId="33" w16cid:durableId="880362104">
    <w:abstractNumId w:val="26"/>
  </w:num>
  <w:num w:numId="34" w16cid:durableId="1625385491">
    <w:abstractNumId w:val="30"/>
  </w:num>
  <w:num w:numId="35" w16cid:durableId="151221498">
    <w:abstractNumId w:val="39"/>
  </w:num>
  <w:num w:numId="36" w16cid:durableId="927274378">
    <w:abstractNumId w:val="1"/>
  </w:num>
  <w:num w:numId="37" w16cid:durableId="878973982">
    <w:abstractNumId w:val="38"/>
  </w:num>
  <w:num w:numId="38" w16cid:durableId="2061514297">
    <w:abstractNumId w:val="47"/>
  </w:num>
  <w:num w:numId="39" w16cid:durableId="1400470909">
    <w:abstractNumId w:val="17"/>
  </w:num>
  <w:num w:numId="40" w16cid:durableId="5180855">
    <w:abstractNumId w:val="42"/>
  </w:num>
  <w:num w:numId="41" w16cid:durableId="2057195600">
    <w:abstractNumId w:val="5"/>
  </w:num>
  <w:num w:numId="42" w16cid:durableId="1717121623">
    <w:abstractNumId w:val="11"/>
  </w:num>
  <w:num w:numId="43" w16cid:durableId="1431969939">
    <w:abstractNumId w:val="12"/>
  </w:num>
  <w:num w:numId="44" w16cid:durableId="154806310">
    <w:abstractNumId w:val="23"/>
  </w:num>
  <w:num w:numId="45" w16cid:durableId="712268268">
    <w:abstractNumId w:val="36"/>
  </w:num>
  <w:num w:numId="46" w16cid:durableId="762996814">
    <w:abstractNumId w:val="3"/>
  </w:num>
  <w:num w:numId="47" w16cid:durableId="1493839891">
    <w:abstractNumId w:val="24"/>
  </w:num>
  <w:num w:numId="48" w16cid:durableId="1502621102">
    <w:abstractNumId w:val="21"/>
  </w:num>
  <w:num w:numId="49" w16cid:durableId="32973007">
    <w:abstractNumId w:val="19"/>
  </w:num>
  <w:num w:numId="50" w16cid:durableId="289215286">
    <w:abstractNumId w:val="4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roen Medema">
    <w15:presenceInfo w15:providerId="Windows Live" w15:userId="c7e6973795643f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5"/>
    <w:rsid w:val="00002317"/>
    <w:rsid w:val="000025BB"/>
    <w:rsid w:val="00004310"/>
    <w:rsid w:val="000044F5"/>
    <w:rsid w:val="00005209"/>
    <w:rsid w:val="00006A8C"/>
    <w:rsid w:val="000073A4"/>
    <w:rsid w:val="00012D58"/>
    <w:rsid w:val="00013C36"/>
    <w:rsid w:val="000149B2"/>
    <w:rsid w:val="00015ACD"/>
    <w:rsid w:val="0001636D"/>
    <w:rsid w:val="00017F5F"/>
    <w:rsid w:val="00020123"/>
    <w:rsid w:val="00021772"/>
    <w:rsid w:val="0002232E"/>
    <w:rsid w:val="000231AF"/>
    <w:rsid w:val="00023C64"/>
    <w:rsid w:val="0002437F"/>
    <w:rsid w:val="0002560A"/>
    <w:rsid w:val="00025C73"/>
    <w:rsid w:val="00026FF8"/>
    <w:rsid w:val="000279D0"/>
    <w:rsid w:val="00030073"/>
    <w:rsid w:val="00030D79"/>
    <w:rsid w:val="00031196"/>
    <w:rsid w:val="00033A14"/>
    <w:rsid w:val="000402F2"/>
    <w:rsid w:val="000433D8"/>
    <w:rsid w:val="00044E5B"/>
    <w:rsid w:val="000463B8"/>
    <w:rsid w:val="000463DD"/>
    <w:rsid w:val="00050FC4"/>
    <w:rsid w:val="000512CC"/>
    <w:rsid w:val="00054905"/>
    <w:rsid w:val="00056CD9"/>
    <w:rsid w:val="0006144D"/>
    <w:rsid w:val="00063106"/>
    <w:rsid w:val="00063AEA"/>
    <w:rsid w:val="00064316"/>
    <w:rsid w:val="000659EB"/>
    <w:rsid w:val="000670B6"/>
    <w:rsid w:val="00067A66"/>
    <w:rsid w:val="0007068B"/>
    <w:rsid w:val="00071000"/>
    <w:rsid w:val="00071397"/>
    <w:rsid w:val="00071404"/>
    <w:rsid w:val="000725C8"/>
    <w:rsid w:val="00073796"/>
    <w:rsid w:val="00073AB1"/>
    <w:rsid w:val="00073EEA"/>
    <w:rsid w:val="0007522D"/>
    <w:rsid w:val="000756F0"/>
    <w:rsid w:val="00075D2A"/>
    <w:rsid w:val="00076837"/>
    <w:rsid w:val="00076B5E"/>
    <w:rsid w:val="000770EA"/>
    <w:rsid w:val="00080248"/>
    <w:rsid w:val="00080358"/>
    <w:rsid w:val="00085730"/>
    <w:rsid w:val="000864EC"/>
    <w:rsid w:val="00090911"/>
    <w:rsid w:val="00091B33"/>
    <w:rsid w:val="00093249"/>
    <w:rsid w:val="000947D4"/>
    <w:rsid w:val="00095316"/>
    <w:rsid w:val="00095B62"/>
    <w:rsid w:val="00097C3C"/>
    <w:rsid w:val="000A0469"/>
    <w:rsid w:val="000A0D87"/>
    <w:rsid w:val="000A0F8B"/>
    <w:rsid w:val="000A1F1F"/>
    <w:rsid w:val="000A2782"/>
    <w:rsid w:val="000A32D4"/>
    <w:rsid w:val="000A48C9"/>
    <w:rsid w:val="000A561A"/>
    <w:rsid w:val="000A6128"/>
    <w:rsid w:val="000B16F0"/>
    <w:rsid w:val="000B1DE6"/>
    <w:rsid w:val="000B2C5B"/>
    <w:rsid w:val="000B4794"/>
    <w:rsid w:val="000B5C4F"/>
    <w:rsid w:val="000C0603"/>
    <w:rsid w:val="000C114E"/>
    <w:rsid w:val="000C1E4C"/>
    <w:rsid w:val="000C45FB"/>
    <w:rsid w:val="000C4A1C"/>
    <w:rsid w:val="000C4DD7"/>
    <w:rsid w:val="000C5037"/>
    <w:rsid w:val="000C5789"/>
    <w:rsid w:val="000C5795"/>
    <w:rsid w:val="000C7241"/>
    <w:rsid w:val="000C7667"/>
    <w:rsid w:val="000D123E"/>
    <w:rsid w:val="000D1638"/>
    <w:rsid w:val="000D280D"/>
    <w:rsid w:val="000D2F2A"/>
    <w:rsid w:val="000D67FA"/>
    <w:rsid w:val="000D77D1"/>
    <w:rsid w:val="000E0F68"/>
    <w:rsid w:val="000E25BF"/>
    <w:rsid w:val="000E3F4E"/>
    <w:rsid w:val="000E51B0"/>
    <w:rsid w:val="000E6462"/>
    <w:rsid w:val="000E6B5F"/>
    <w:rsid w:val="000F0095"/>
    <w:rsid w:val="000F1AFA"/>
    <w:rsid w:val="000F1FF3"/>
    <w:rsid w:val="000F2CE5"/>
    <w:rsid w:val="000F54D7"/>
    <w:rsid w:val="000F5857"/>
    <w:rsid w:val="000F61A3"/>
    <w:rsid w:val="000F64BD"/>
    <w:rsid w:val="000F65E2"/>
    <w:rsid w:val="00100F85"/>
    <w:rsid w:val="00101A18"/>
    <w:rsid w:val="001046E2"/>
    <w:rsid w:val="0010474D"/>
    <w:rsid w:val="00106A76"/>
    <w:rsid w:val="001075DE"/>
    <w:rsid w:val="001078FB"/>
    <w:rsid w:val="00107D9C"/>
    <w:rsid w:val="001129FA"/>
    <w:rsid w:val="001132F6"/>
    <w:rsid w:val="00113A60"/>
    <w:rsid w:val="00114662"/>
    <w:rsid w:val="00114967"/>
    <w:rsid w:val="00116F1B"/>
    <w:rsid w:val="00120991"/>
    <w:rsid w:val="00121861"/>
    <w:rsid w:val="00121DA6"/>
    <w:rsid w:val="0012263A"/>
    <w:rsid w:val="00124198"/>
    <w:rsid w:val="00127786"/>
    <w:rsid w:val="00127847"/>
    <w:rsid w:val="00131169"/>
    <w:rsid w:val="00133DCD"/>
    <w:rsid w:val="0013554A"/>
    <w:rsid w:val="001363F8"/>
    <w:rsid w:val="00143FA8"/>
    <w:rsid w:val="0014495C"/>
    <w:rsid w:val="00145630"/>
    <w:rsid w:val="00146A2B"/>
    <w:rsid w:val="00147BDF"/>
    <w:rsid w:val="00147D1F"/>
    <w:rsid w:val="00147EB1"/>
    <w:rsid w:val="00150B29"/>
    <w:rsid w:val="00151513"/>
    <w:rsid w:val="001518A4"/>
    <w:rsid w:val="00152CAD"/>
    <w:rsid w:val="00154576"/>
    <w:rsid w:val="001555A8"/>
    <w:rsid w:val="00156749"/>
    <w:rsid w:val="00160399"/>
    <w:rsid w:val="00161D37"/>
    <w:rsid w:val="0016219E"/>
    <w:rsid w:val="00164284"/>
    <w:rsid w:val="00167B01"/>
    <w:rsid w:val="001703AE"/>
    <w:rsid w:val="00170F21"/>
    <w:rsid w:val="001718ED"/>
    <w:rsid w:val="001721FD"/>
    <w:rsid w:val="0017270F"/>
    <w:rsid w:val="00174DB7"/>
    <w:rsid w:val="00174F00"/>
    <w:rsid w:val="00176148"/>
    <w:rsid w:val="0017715F"/>
    <w:rsid w:val="00177330"/>
    <w:rsid w:val="001774EF"/>
    <w:rsid w:val="00177A2D"/>
    <w:rsid w:val="00184A0D"/>
    <w:rsid w:val="00184FF7"/>
    <w:rsid w:val="001866D7"/>
    <w:rsid w:val="0018697A"/>
    <w:rsid w:val="001879DC"/>
    <w:rsid w:val="0019031A"/>
    <w:rsid w:val="00190968"/>
    <w:rsid w:val="001919FF"/>
    <w:rsid w:val="00192340"/>
    <w:rsid w:val="00193B09"/>
    <w:rsid w:val="001953F0"/>
    <w:rsid w:val="0019580D"/>
    <w:rsid w:val="0019611A"/>
    <w:rsid w:val="00197FA8"/>
    <w:rsid w:val="001A1808"/>
    <w:rsid w:val="001A2E8C"/>
    <w:rsid w:val="001A3CA3"/>
    <w:rsid w:val="001A5518"/>
    <w:rsid w:val="001A7CEB"/>
    <w:rsid w:val="001A7FB6"/>
    <w:rsid w:val="001B105F"/>
    <w:rsid w:val="001B1224"/>
    <w:rsid w:val="001B2356"/>
    <w:rsid w:val="001B2F8B"/>
    <w:rsid w:val="001B3FB9"/>
    <w:rsid w:val="001B41A0"/>
    <w:rsid w:val="001B5300"/>
    <w:rsid w:val="001B6417"/>
    <w:rsid w:val="001C0451"/>
    <w:rsid w:val="001C10C2"/>
    <w:rsid w:val="001C1494"/>
    <w:rsid w:val="001C2AC1"/>
    <w:rsid w:val="001C37B3"/>
    <w:rsid w:val="001C3C08"/>
    <w:rsid w:val="001C46EE"/>
    <w:rsid w:val="001C589A"/>
    <w:rsid w:val="001C6C23"/>
    <w:rsid w:val="001C762F"/>
    <w:rsid w:val="001D1672"/>
    <w:rsid w:val="001D2541"/>
    <w:rsid w:val="001D6785"/>
    <w:rsid w:val="001D6941"/>
    <w:rsid w:val="001E0A6B"/>
    <w:rsid w:val="001E1420"/>
    <w:rsid w:val="001E2FD3"/>
    <w:rsid w:val="001E398E"/>
    <w:rsid w:val="001E5D1E"/>
    <w:rsid w:val="001E5F8C"/>
    <w:rsid w:val="001E6BA1"/>
    <w:rsid w:val="001E7933"/>
    <w:rsid w:val="001F07A4"/>
    <w:rsid w:val="001F228C"/>
    <w:rsid w:val="001F2478"/>
    <w:rsid w:val="001F2A55"/>
    <w:rsid w:val="001F49D9"/>
    <w:rsid w:val="001F6836"/>
    <w:rsid w:val="001F7344"/>
    <w:rsid w:val="00201071"/>
    <w:rsid w:val="00201636"/>
    <w:rsid w:val="00201D51"/>
    <w:rsid w:val="002036C1"/>
    <w:rsid w:val="00204C19"/>
    <w:rsid w:val="002051E3"/>
    <w:rsid w:val="002069F2"/>
    <w:rsid w:val="00211E2F"/>
    <w:rsid w:val="002143FD"/>
    <w:rsid w:val="00214AF5"/>
    <w:rsid w:val="0021595C"/>
    <w:rsid w:val="00222BE7"/>
    <w:rsid w:val="00223EFE"/>
    <w:rsid w:val="00226831"/>
    <w:rsid w:val="002308E4"/>
    <w:rsid w:val="0023229F"/>
    <w:rsid w:val="00233243"/>
    <w:rsid w:val="00234625"/>
    <w:rsid w:val="00235968"/>
    <w:rsid w:val="002364BE"/>
    <w:rsid w:val="002366D1"/>
    <w:rsid w:val="00237B38"/>
    <w:rsid w:val="002427E3"/>
    <w:rsid w:val="00243122"/>
    <w:rsid w:val="0024556E"/>
    <w:rsid w:val="002501F2"/>
    <w:rsid w:val="00252D03"/>
    <w:rsid w:val="00252EE2"/>
    <w:rsid w:val="00253758"/>
    <w:rsid w:val="002537F4"/>
    <w:rsid w:val="00253D7C"/>
    <w:rsid w:val="00254504"/>
    <w:rsid w:val="0025760C"/>
    <w:rsid w:val="002606E3"/>
    <w:rsid w:val="002607DA"/>
    <w:rsid w:val="00260BD8"/>
    <w:rsid w:val="0026121A"/>
    <w:rsid w:val="002630C6"/>
    <w:rsid w:val="00263553"/>
    <w:rsid w:val="00264B92"/>
    <w:rsid w:val="00265C53"/>
    <w:rsid w:val="0026637E"/>
    <w:rsid w:val="002668AB"/>
    <w:rsid w:val="00267080"/>
    <w:rsid w:val="002670C7"/>
    <w:rsid w:val="00270B68"/>
    <w:rsid w:val="00274472"/>
    <w:rsid w:val="0027480D"/>
    <w:rsid w:val="002753BB"/>
    <w:rsid w:val="00275B4E"/>
    <w:rsid w:val="00276952"/>
    <w:rsid w:val="0027750D"/>
    <w:rsid w:val="00277B51"/>
    <w:rsid w:val="00280B7F"/>
    <w:rsid w:val="00281A2E"/>
    <w:rsid w:val="002832CA"/>
    <w:rsid w:val="002917D9"/>
    <w:rsid w:val="00293C56"/>
    <w:rsid w:val="00293F38"/>
    <w:rsid w:val="0029594C"/>
    <w:rsid w:val="00295EED"/>
    <w:rsid w:val="00296512"/>
    <w:rsid w:val="002969F8"/>
    <w:rsid w:val="00297110"/>
    <w:rsid w:val="002A09C2"/>
    <w:rsid w:val="002A1111"/>
    <w:rsid w:val="002A2933"/>
    <w:rsid w:val="002A31A4"/>
    <w:rsid w:val="002A4B56"/>
    <w:rsid w:val="002A66A2"/>
    <w:rsid w:val="002A70DA"/>
    <w:rsid w:val="002B0276"/>
    <w:rsid w:val="002B2FFA"/>
    <w:rsid w:val="002B4F5F"/>
    <w:rsid w:val="002B6948"/>
    <w:rsid w:val="002B7714"/>
    <w:rsid w:val="002C12C8"/>
    <w:rsid w:val="002C1A3C"/>
    <w:rsid w:val="002C58AF"/>
    <w:rsid w:val="002C5CEC"/>
    <w:rsid w:val="002C7B57"/>
    <w:rsid w:val="002D0480"/>
    <w:rsid w:val="002D1B77"/>
    <w:rsid w:val="002D262B"/>
    <w:rsid w:val="002D3FF5"/>
    <w:rsid w:val="002D445A"/>
    <w:rsid w:val="002D4E27"/>
    <w:rsid w:val="002D692B"/>
    <w:rsid w:val="002E34D0"/>
    <w:rsid w:val="002E510A"/>
    <w:rsid w:val="002E6188"/>
    <w:rsid w:val="002E6621"/>
    <w:rsid w:val="002E6E25"/>
    <w:rsid w:val="002E79B3"/>
    <w:rsid w:val="002E7A6C"/>
    <w:rsid w:val="002E7CF9"/>
    <w:rsid w:val="002E7FD6"/>
    <w:rsid w:val="002F132A"/>
    <w:rsid w:val="002F1ABB"/>
    <w:rsid w:val="002F325B"/>
    <w:rsid w:val="002F52F0"/>
    <w:rsid w:val="002F6EEA"/>
    <w:rsid w:val="002F7584"/>
    <w:rsid w:val="0030372A"/>
    <w:rsid w:val="00306F55"/>
    <w:rsid w:val="00306FCA"/>
    <w:rsid w:val="003102BE"/>
    <w:rsid w:val="00310722"/>
    <w:rsid w:val="00311059"/>
    <w:rsid w:val="00311B1C"/>
    <w:rsid w:val="00314927"/>
    <w:rsid w:val="003156EA"/>
    <w:rsid w:val="0031654C"/>
    <w:rsid w:val="0031725A"/>
    <w:rsid w:val="00322039"/>
    <w:rsid w:val="00322B26"/>
    <w:rsid w:val="00322E10"/>
    <w:rsid w:val="003251CC"/>
    <w:rsid w:val="003259E4"/>
    <w:rsid w:val="003315C5"/>
    <w:rsid w:val="003321FB"/>
    <w:rsid w:val="003329FE"/>
    <w:rsid w:val="003331CD"/>
    <w:rsid w:val="003344FE"/>
    <w:rsid w:val="003345ED"/>
    <w:rsid w:val="003352DA"/>
    <w:rsid w:val="003357C1"/>
    <w:rsid w:val="00335EF8"/>
    <w:rsid w:val="003362C0"/>
    <w:rsid w:val="00336A88"/>
    <w:rsid w:val="00337516"/>
    <w:rsid w:val="0034151F"/>
    <w:rsid w:val="00341645"/>
    <w:rsid w:val="00342DFF"/>
    <w:rsid w:val="0034385C"/>
    <w:rsid w:val="00343EC6"/>
    <w:rsid w:val="0034663C"/>
    <w:rsid w:val="003501A5"/>
    <w:rsid w:val="0035130F"/>
    <w:rsid w:val="003540AD"/>
    <w:rsid w:val="00354B8D"/>
    <w:rsid w:val="003608B3"/>
    <w:rsid w:val="003617F5"/>
    <w:rsid w:val="00361B5D"/>
    <w:rsid w:val="00361EA7"/>
    <w:rsid w:val="00363325"/>
    <w:rsid w:val="003640AE"/>
    <w:rsid w:val="00364419"/>
    <w:rsid w:val="0036559E"/>
    <w:rsid w:val="0036566F"/>
    <w:rsid w:val="0036637A"/>
    <w:rsid w:val="00366583"/>
    <w:rsid w:val="00367937"/>
    <w:rsid w:val="003708CC"/>
    <w:rsid w:val="00370B00"/>
    <w:rsid w:val="00371165"/>
    <w:rsid w:val="0037189E"/>
    <w:rsid w:val="00372EF3"/>
    <w:rsid w:val="00372EF9"/>
    <w:rsid w:val="00373730"/>
    <w:rsid w:val="00373C1F"/>
    <w:rsid w:val="003742DA"/>
    <w:rsid w:val="00377330"/>
    <w:rsid w:val="00377E56"/>
    <w:rsid w:val="003801E7"/>
    <w:rsid w:val="003804E0"/>
    <w:rsid w:val="00383F33"/>
    <w:rsid w:val="00390973"/>
    <w:rsid w:val="003921EC"/>
    <w:rsid w:val="0039399A"/>
    <w:rsid w:val="00395009"/>
    <w:rsid w:val="00396F10"/>
    <w:rsid w:val="00397465"/>
    <w:rsid w:val="003A024D"/>
    <w:rsid w:val="003A0942"/>
    <w:rsid w:val="003A1FED"/>
    <w:rsid w:val="003A2243"/>
    <w:rsid w:val="003A31C9"/>
    <w:rsid w:val="003A42B3"/>
    <w:rsid w:val="003A4CDC"/>
    <w:rsid w:val="003A6B7A"/>
    <w:rsid w:val="003B024B"/>
    <w:rsid w:val="003B15C5"/>
    <w:rsid w:val="003B27A1"/>
    <w:rsid w:val="003B4AEE"/>
    <w:rsid w:val="003B5BEE"/>
    <w:rsid w:val="003B5ED0"/>
    <w:rsid w:val="003B6340"/>
    <w:rsid w:val="003B6C6B"/>
    <w:rsid w:val="003B7305"/>
    <w:rsid w:val="003B750B"/>
    <w:rsid w:val="003C1765"/>
    <w:rsid w:val="003C2194"/>
    <w:rsid w:val="003C2BE5"/>
    <w:rsid w:val="003C2F96"/>
    <w:rsid w:val="003C3FBB"/>
    <w:rsid w:val="003C58AE"/>
    <w:rsid w:val="003C6420"/>
    <w:rsid w:val="003D0AED"/>
    <w:rsid w:val="003D13D9"/>
    <w:rsid w:val="003D298E"/>
    <w:rsid w:val="003D2E61"/>
    <w:rsid w:val="003D33CE"/>
    <w:rsid w:val="003D495C"/>
    <w:rsid w:val="003D5A43"/>
    <w:rsid w:val="003D61C8"/>
    <w:rsid w:val="003D679E"/>
    <w:rsid w:val="003D7E1A"/>
    <w:rsid w:val="003E0738"/>
    <w:rsid w:val="003E1BCC"/>
    <w:rsid w:val="003E2518"/>
    <w:rsid w:val="003E463E"/>
    <w:rsid w:val="003E6659"/>
    <w:rsid w:val="003F17AE"/>
    <w:rsid w:val="003F2F15"/>
    <w:rsid w:val="003F3C58"/>
    <w:rsid w:val="003F5A87"/>
    <w:rsid w:val="003F687D"/>
    <w:rsid w:val="00400239"/>
    <w:rsid w:val="0040293B"/>
    <w:rsid w:val="00403A44"/>
    <w:rsid w:val="00404B15"/>
    <w:rsid w:val="004059B1"/>
    <w:rsid w:val="00405B38"/>
    <w:rsid w:val="00406BD9"/>
    <w:rsid w:val="004107E3"/>
    <w:rsid w:val="00412F3E"/>
    <w:rsid w:val="004138C1"/>
    <w:rsid w:val="004143F2"/>
    <w:rsid w:val="00414B03"/>
    <w:rsid w:val="004174EE"/>
    <w:rsid w:val="0041780F"/>
    <w:rsid w:val="00420A8A"/>
    <w:rsid w:val="00420C1B"/>
    <w:rsid w:val="004223CC"/>
    <w:rsid w:val="0042308E"/>
    <w:rsid w:val="004236DB"/>
    <w:rsid w:val="00425239"/>
    <w:rsid w:val="00426833"/>
    <w:rsid w:val="0043010F"/>
    <w:rsid w:val="004309DD"/>
    <w:rsid w:val="00430F11"/>
    <w:rsid w:val="0043142A"/>
    <w:rsid w:val="004325C1"/>
    <w:rsid w:val="004349EB"/>
    <w:rsid w:val="004365A4"/>
    <w:rsid w:val="00436AB0"/>
    <w:rsid w:val="00437EFE"/>
    <w:rsid w:val="0044072E"/>
    <w:rsid w:val="0044276C"/>
    <w:rsid w:val="00443021"/>
    <w:rsid w:val="00443A5F"/>
    <w:rsid w:val="004448F6"/>
    <w:rsid w:val="00446075"/>
    <w:rsid w:val="00447ADB"/>
    <w:rsid w:val="0045008A"/>
    <w:rsid w:val="00450AC2"/>
    <w:rsid w:val="00453B2C"/>
    <w:rsid w:val="00456ADF"/>
    <w:rsid w:val="004619DC"/>
    <w:rsid w:val="00464010"/>
    <w:rsid w:val="00465C56"/>
    <w:rsid w:val="004667F8"/>
    <w:rsid w:val="00470807"/>
    <w:rsid w:val="00470863"/>
    <w:rsid w:val="004711A1"/>
    <w:rsid w:val="004717A1"/>
    <w:rsid w:val="004718A2"/>
    <w:rsid w:val="004729C2"/>
    <w:rsid w:val="00473288"/>
    <w:rsid w:val="004765D4"/>
    <w:rsid w:val="00476BE6"/>
    <w:rsid w:val="00476E3B"/>
    <w:rsid w:val="00477CDA"/>
    <w:rsid w:val="0048218E"/>
    <w:rsid w:val="004833A3"/>
    <w:rsid w:val="00485A0E"/>
    <w:rsid w:val="004904C3"/>
    <w:rsid w:val="004909D2"/>
    <w:rsid w:val="00490CC5"/>
    <w:rsid w:val="00494402"/>
    <w:rsid w:val="0049528F"/>
    <w:rsid w:val="00496179"/>
    <w:rsid w:val="00496482"/>
    <w:rsid w:val="004A16E3"/>
    <w:rsid w:val="004A196B"/>
    <w:rsid w:val="004A5AB9"/>
    <w:rsid w:val="004A68FC"/>
    <w:rsid w:val="004B0597"/>
    <w:rsid w:val="004B252C"/>
    <w:rsid w:val="004B2751"/>
    <w:rsid w:val="004B33C0"/>
    <w:rsid w:val="004B39B9"/>
    <w:rsid w:val="004B3A07"/>
    <w:rsid w:val="004B469E"/>
    <w:rsid w:val="004B4B02"/>
    <w:rsid w:val="004B7FE5"/>
    <w:rsid w:val="004C15B6"/>
    <w:rsid w:val="004C2402"/>
    <w:rsid w:val="004C2D96"/>
    <w:rsid w:val="004C2F49"/>
    <w:rsid w:val="004C491D"/>
    <w:rsid w:val="004C5610"/>
    <w:rsid w:val="004C6623"/>
    <w:rsid w:val="004C7C88"/>
    <w:rsid w:val="004C7F69"/>
    <w:rsid w:val="004D0DB3"/>
    <w:rsid w:val="004D2F3F"/>
    <w:rsid w:val="004D5306"/>
    <w:rsid w:val="004D543C"/>
    <w:rsid w:val="004E00B8"/>
    <w:rsid w:val="004E0124"/>
    <w:rsid w:val="004E1E28"/>
    <w:rsid w:val="004E29FB"/>
    <w:rsid w:val="004E333A"/>
    <w:rsid w:val="004F3C45"/>
    <w:rsid w:val="004F45A9"/>
    <w:rsid w:val="004F5DB3"/>
    <w:rsid w:val="004F6B75"/>
    <w:rsid w:val="004F77DD"/>
    <w:rsid w:val="00500FB4"/>
    <w:rsid w:val="00501990"/>
    <w:rsid w:val="0050230A"/>
    <w:rsid w:val="0050246F"/>
    <w:rsid w:val="005039E1"/>
    <w:rsid w:val="005070B4"/>
    <w:rsid w:val="00507394"/>
    <w:rsid w:val="00510597"/>
    <w:rsid w:val="005121DE"/>
    <w:rsid w:val="005122B6"/>
    <w:rsid w:val="00512C4D"/>
    <w:rsid w:val="00513FD2"/>
    <w:rsid w:val="005142F2"/>
    <w:rsid w:val="0051445A"/>
    <w:rsid w:val="00520B8E"/>
    <w:rsid w:val="005215F2"/>
    <w:rsid w:val="0052237A"/>
    <w:rsid w:val="00522B8B"/>
    <w:rsid w:val="00524272"/>
    <w:rsid w:val="0052683E"/>
    <w:rsid w:val="00526866"/>
    <w:rsid w:val="005318A7"/>
    <w:rsid w:val="00534B13"/>
    <w:rsid w:val="005352AC"/>
    <w:rsid w:val="00536007"/>
    <w:rsid w:val="005370C5"/>
    <w:rsid w:val="00537BF5"/>
    <w:rsid w:val="00537E86"/>
    <w:rsid w:val="00540255"/>
    <w:rsid w:val="00540B33"/>
    <w:rsid w:val="00541AE8"/>
    <w:rsid w:val="00542F75"/>
    <w:rsid w:val="0055237D"/>
    <w:rsid w:val="005527AF"/>
    <w:rsid w:val="00553636"/>
    <w:rsid w:val="00556820"/>
    <w:rsid w:val="00557171"/>
    <w:rsid w:val="00557F67"/>
    <w:rsid w:val="0056114C"/>
    <w:rsid w:val="00565180"/>
    <w:rsid w:val="0056774F"/>
    <w:rsid w:val="00570D5D"/>
    <w:rsid w:val="005713E7"/>
    <w:rsid w:val="00572DA7"/>
    <w:rsid w:val="0057375A"/>
    <w:rsid w:val="005755CF"/>
    <w:rsid w:val="00581A60"/>
    <w:rsid w:val="005822BD"/>
    <w:rsid w:val="005829CC"/>
    <w:rsid w:val="00584599"/>
    <w:rsid w:val="00585A4F"/>
    <w:rsid w:val="00585F20"/>
    <w:rsid w:val="0058696D"/>
    <w:rsid w:val="005869C6"/>
    <w:rsid w:val="00586BB7"/>
    <w:rsid w:val="0058765E"/>
    <w:rsid w:val="00590804"/>
    <w:rsid w:val="005912FC"/>
    <w:rsid w:val="0059272B"/>
    <w:rsid w:val="00592EDD"/>
    <w:rsid w:val="00593B90"/>
    <w:rsid w:val="00594B18"/>
    <w:rsid w:val="00594D12"/>
    <w:rsid w:val="00597487"/>
    <w:rsid w:val="00597D32"/>
    <w:rsid w:val="00597FC5"/>
    <w:rsid w:val="005A283F"/>
    <w:rsid w:val="005A2A25"/>
    <w:rsid w:val="005A5C31"/>
    <w:rsid w:val="005A7634"/>
    <w:rsid w:val="005B1092"/>
    <w:rsid w:val="005B269C"/>
    <w:rsid w:val="005B42DD"/>
    <w:rsid w:val="005B5A1D"/>
    <w:rsid w:val="005B666E"/>
    <w:rsid w:val="005B6FC4"/>
    <w:rsid w:val="005B7179"/>
    <w:rsid w:val="005C2A42"/>
    <w:rsid w:val="005C3CD3"/>
    <w:rsid w:val="005C4298"/>
    <w:rsid w:val="005C4A1D"/>
    <w:rsid w:val="005C5B84"/>
    <w:rsid w:val="005C6F3A"/>
    <w:rsid w:val="005D04F9"/>
    <w:rsid w:val="005D0AA8"/>
    <w:rsid w:val="005D0BC5"/>
    <w:rsid w:val="005D1BE8"/>
    <w:rsid w:val="005D2048"/>
    <w:rsid w:val="005D3508"/>
    <w:rsid w:val="005D39F0"/>
    <w:rsid w:val="005D3E26"/>
    <w:rsid w:val="005D4FE5"/>
    <w:rsid w:val="005D55F0"/>
    <w:rsid w:val="005D5BAD"/>
    <w:rsid w:val="005D5FDB"/>
    <w:rsid w:val="005D68B5"/>
    <w:rsid w:val="005D6F87"/>
    <w:rsid w:val="005D71E7"/>
    <w:rsid w:val="005E24A1"/>
    <w:rsid w:val="005E2E77"/>
    <w:rsid w:val="005E42FC"/>
    <w:rsid w:val="005F04C7"/>
    <w:rsid w:val="005F30CA"/>
    <w:rsid w:val="005F3A9A"/>
    <w:rsid w:val="005F73D7"/>
    <w:rsid w:val="006003C3"/>
    <w:rsid w:val="00600A37"/>
    <w:rsid w:val="00600AC0"/>
    <w:rsid w:val="006017C4"/>
    <w:rsid w:val="00602E91"/>
    <w:rsid w:val="00603C43"/>
    <w:rsid w:val="006048B9"/>
    <w:rsid w:val="00604C18"/>
    <w:rsid w:val="00604D7E"/>
    <w:rsid w:val="00606570"/>
    <w:rsid w:val="006121C3"/>
    <w:rsid w:val="00613EE3"/>
    <w:rsid w:val="00614A50"/>
    <w:rsid w:val="0061516A"/>
    <w:rsid w:val="00615BBA"/>
    <w:rsid w:val="0061632B"/>
    <w:rsid w:val="00616C03"/>
    <w:rsid w:val="00620C9B"/>
    <w:rsid w:val="00622126"/>
    <w:rsid w:val="00622DBC"/>
    <w:rsid w:val="00623739"/>
    <w:rsid w:val="006243B3"/>
    <w:rsid w:val="0062709B"/>
    <w:rsid w:val="006277E2"/>
    <w:rsid w:val="00631FE1"/>
    <w:rsid w:val="00631FFC"/>
    <w:rsid w:val="00632DB9"/>
    <w:rsid w:val="00635F31"/>
    <w:rsid w:val="0063719C"/>
    <w:rsid w:val="00637A62"/>
    <w:rsid w:val="00637AF5"/>
    <w:rsid w:val="00640ABA"/>
    <w:rsid w:val="0064304C"/>
    <w:rsid w:val="00644F28"/>
    <w:rsid w:val="0065041C"/>
    <w:rsid w:val="00650590"/>
    <w:rsid w:val="006539B6"/>
    <w:rsid w:val="00653C3E"/>
    <w:rsid w:val="00653CAC"/>
    <w:rsid w:val="006543DA"/>
    <w:rsid w:val="006545C0"/>
    <w:rsid w:val="00654883"/>
    <w:rsid w:val="00655ABF"/>
    <w:rsid w:val="0065666D"/>
    <w:rsid w:val="006575B3"/>
    <w:rsid w:val="0065783A"/>
    <w:rsid w:val="00661318"/>
    <w:rsid w:val="00663329"/>
    <w:rsid w:val="00663E28"/>
    <w:rsid w:val="00664130"/>
    <w:rsid w:val="0066502D"/>
    <w:rsid w:val="00670211"/>
    <w:rsid w:val="00671522"/>
    <w:rsid w:val="00673206"/>
    <w:rsid w:val="006749CB"/>
    <w:rsid w:val="00676054"/>
    <w:rsid w:val="00677758"/>
    <w:rsid w:val="0068176B"/>
    <w:rsid w:val="006818C3"/>
    <w:rsid w:val="00681DA1"/>
    <w:rsid w:val="00682496"/>
    <w:rsid w:val="006830C4"/>
    <w:rsid w:val="00685600"/>
    <w:rsid w:val="00686284"/>
    <w:rsid w:val="006910D8"/>
    <w:rsid w:val="0069137A"/>
    <w:rsid w:val="00691EF2"/>
    <w:rsid w:val="00692E0D"/>
    <w:rsid w:val="00693312"/>
    <w:rsid w:val="0069482A"/>
    <w:rsid w:val="00695EA7"/>
    <w:rsid w:val="00696939"/>
    <w:rsid w:val="0069705D"/>
    <w:rsid w:val="00697836"/>
    <w:rsid w:val="00697AC1"/>
    <w:rsid w:val="006A00A1"/>
    <w:rsid w:val="006A0E89"/>
    <w:rsid w:val="006A1CC8"/>
    <w:rsid w:val="006A3A05"/>
    <w:rsid w:val="006A4646"/>
    <w:rsid w:val="006A4C1F"/>
    <w:rsid w:val="006A5478"/>
    <w:rsid w:val="006A6FC3"/>
    <w:rsid w:val="006B046D"/>
    <w:rsid w:val="006B0B27"/>
    <w:rsid w:val="006B1641"/>
    <w:rsid w:val="006B2BE6"/>
    <w:rsid w:val="006B2DD0"/>
    <w:rsid w:val="006B3A4F"/>
    <w:rsid w:val="006B6E6F"/>
    <w:rsid w:val="006B7E57"/>
    <w:rsid w:val="006C119B"/>
    <w:rsid w:val="006C15BB"/>
    <w:rsid w:val="006C26CD"/>
    <w:rsid w:val="006C39AF"/>
    <w:rsid w:val="006C4516"/>
    <w:rsid w:val="006C5C58"/>
    <w:rsid w:val="006C5CA3"/>
    <w:rsid w:val="006C79E2"/>
    <w:rsid w:val="006C7A32"/>
    <w:rsid w:val="006D01FE"/>
    <w:rsid w:val="006D1A59"/>
    <w:rsid w:val="006D46A6"/>
    <w:rsid w:val="006D4A43"/>
    <w:rsid w:val="006D7AEF"/>
    <w:rsid w:val="006D7D63"/>
    <w:rsid w:val="006E28FD"/>
    <w:rsid w:val="006E6B98"/>
    <w:rsid w:val="006E7282"/>
    <w:rsid w:val="006F0784"/>
    <w:rsid w:val="006F2DD0"/>
    <w:rsid w:val="006F2E32"/>
    <w:rsid w:val="006F39A1"/>
    <w:rsid w:val="006F463C"/>
    <w:rsid w:val="007005AD"/>
    <w:rsid w:val="0070122A"/>
    <w:rsid w:val="00701415"/>
    <w:rsid w:val="00701484"/>
    <w:rsid w:val="00701AFF"/>
    <w:rsid w:val="00701B49"/>
    <w:rsid w:val="007037F3"/>
    <w:rsid w:val="00703951"/>
    <w:rsid w:val="0070398F"/>
    <w:rsid w:val="007066FC"/>
    <w:rsid w:val="00707EB7"/>
    <w:rsid w:val="00711AF5"/>
    <w:rsid w:val="00712500"/>
    <w:rsid w:val="007126DC"/>
    <w:rsid w:val="007129E6"/>
    <w:rsid w:val="00713D46"/>
    <w:rsid w:val="00713EFD"/>
    <w:rsid w:val="0071696F"/>
    <w:rsid w:val="00716A07"/>
    <w:rsid w:val="00717AAF"/>
    <w:rsid w:val="00720D34"/>
    <w:rsid w:val="007215CE"/>
    <w:rsid w:val="0072490A"/>
    <w:rsid w:val="00726D1B"/>
    <w:rsid w:val="00730A02"/>
    <w:rsid w:val="00730D56"/>
    <w:rsid w:val="00730F25"/>
    <w:rsid w:val="0073318A"/>
    <w:rsid w:val="00734F70"/>
    <w:rsid w:val="00735483"/>
    <w:rsid w:val="00737467"/>
    <w:rsid w:val="00737CE9"/>
    <w:rsid w:val="007411D4"/>
    <w:rsid w:val="0074126F"/>
    <w:rsid w:val="0074244B"/>
    <w:rsid w:val="007426AE"/>
    <w:rsid w:val="00743FDB"/>
    <w:rsid w:val="00744264"/>
    <w:rsid w:val="00751D70"/>
    <w:rsid w:val="00751F2A"/>
    <w:rsid w:val="007532C2"/>
    <w:rsid w:val="00753D3D"/>
    <w:rsid w:val="007542C6"/>
    <w:rsid w:val="00754787"/>
    <w:rsid w:val="00754D0C"/>
    <w:rsid w:val="007565BF"/>
    <w:rsid w:val="00762768"/>
    <w:rsid w:val="00763683"/>
    <w:rsid w:val="007641FB"/>
    <w:rsid w:val="007654B3"/>
    <w:rsid w:val="00767510"/>
    <w:rsid w:val="00767A3D"/>
    <w:rsid w:val="00770C6C"/>
    <w:rsid w:val="00770E23"/>
    <w:rsid w:val="00771CBB"/>
    <w:rsid w:val="00774E97"/>
    <w:rsid w:val="00774FAA"/>
    <w:rsid w:val="00776A7D"/>
    <w:rsid w:val="007775FD"/>
    <w:rsid w:val="00777AAD"/>
    <w:rsid w:val="007806B6"/>
    <w:rsid w:val="00780F00"/>
    <w:rsid w:val="007813C0"/>
    <w:rsid w:val="007848B9"/>
    <w:rsid w:val="0078575D"/>
    <w:rsid w:val="007859DF"/>
    <w:rsid w:val="00786E23"/>
    <w:rsid w:val="00792D61"/>
    <w:rsid w:val="007943A6"/>
    <w:rsid w:val="007A0DD1"/>
    <w:rsid w:val="007A12AE"/>
    <w:rsid w:val="007A170C"/>
    <w:rsid w:val="007A3DD6"/>
    <w:rsid w:val="007A463D"/>
    <w:rsid w:val="007A5595"/>
    <w:rsid w:val="007A77A7"/>
    <w:rsid w:val="007A79E0"/>
    <w:rsid w:val="007B2136"/>
    <w:rsid w:val="007B2373"/>
    <w:rsid w:val="007B2DB2"/>
    <w:rsid w:val="007B2F08"/>
    <w:rsid w:val="007B6A19"/>
    <w:rsid w:val="007B7C8E"/>
    <w:rsid w:val="007C0A45"/>
    <w:rsid w:val="007C3D3E"/>
    <w:rsid w:val="007C4619"/>
    <w:rsid w:val="007C529A"/>
    <w:rsid w:val="007C5981"/>
    <w:rsid w:val="007C6907"/>
    <w:rsid w:val="007C6CAE"/>
    <w:rsid w:val="007C71B6"/>
    <w:rsid w:val="007D079F"/>
    <w:rsid w:val="007D15C7"/>
    <w:rsid w:val="007D23B2"/>
    <w:rsid w:val="007D2FDB"/>
    <w:rsid w:val="007D4DC1"/>
    <w:rsid w:val="007D6CE2"/>
    <w:rsid w:val="007D78FE"/>
    <w:rsid w:val="007E2E2A"/>
    <w:rsid w:val="007E368A"/>
    <w:rsid w:val="007E531E"/>
    <w:rsid w:val="007E6E0C"/>
    <w:rsid w:val="007F18FE"/>
    <w:rsid w:val="007F1D06"/>
    <w:rsid w:val="007F2F0A"/>
    <w:rsid w:val="007F3271"/>
    <w:rsid w:val="007F475E"/>
    <w:rsid w:val="007F5374"/>
    <w:rsid w:val="007F6030"/>
    <w:rsid w:val="007F779D"/>
    <w:rsid w:val="007F7F43"/>
    <w:rsid w:val="0080342C"/>
    <w:rsid w:val="00805B6C"/>
    <w:rsid w:val="00811251"/>
    <w:rsid w:val="00812786"/>
    <w:rsid w:val="008152F3"/>
    <w:rsid w:val="00815AAF"/>
    <w:rsid w:val="00817482"/>
    <w:rsid w:val="008209C0"/>
    <w:rsid w:val="00820BFF"/>
    <w:rsid w:val="00823046"/>
    <w:rsid w:val="00823776"/>
    <w:rsid w:val="00823C09"/>
    <w:rsid w:val="0082468A"/>
    <w:rsid w:val="00825E53"/>
    <w:rsid w:val="008277BD"/>
    <w:rsid w:val="00827AB3"/>
    <w:rsid w:val="008317DB"/>
    <w:rsid w:val="0083181E"/>
    <w:rsid w:val="00834506"/>
    <w:rsid w:val="008355CE"/>
    <w:rsid w:val="008359AC"/>
    <w:rsid w:val="008406B3"/>
    <w:rsid w:val="008451E8"/>
    <w:rsid w:val="00845D21"/>
    <w:rsid w:val="00846551"/>
    <w:rsid w:val="008476C5"/>
    <w:rsid w:val="00847C4B"/>
    <w:rsid w:val="008504AB"/>
    <w:rsid w:val="0085118C"/>
    <w:rsid w:val="00852D38"/>
    <w:rsid w:val="00854134"/>
    <w:rsid w:val="0085424D"/>
    <w:rsid w:val="008549D7"/>
    <w:rsid w:val="00854E14"/>
    <w:rsid w:val="008574C9"/>
    <w:rsid w:val="008576AC"/>
    <w:rsid w:val="0086106B"/>
    <w:rsid w:val="0086208D"/>
    <w:rsid w:val="00864A7E"/>
    <w:rsid w:val="00865DA5"/>
    <w:rsid w:val="008677D7"/>
    <w:rsid w:val="00870206"/>
    <w:rsid w:val="00870766"/>
    <w:rsid w:val="00873769"/>
    <w:rsid w:val="00873D27"/>
    <w:rsid w:val="00874522"/>
    <w:rsid w:val="008749B4"/>
    <w:rsid w:val="00874FA7"/>
    <w:rsid w:val="008836D7"/>
    <w:rsid w:val="00884CCA"/>
    <w:rsid w:val="0088690E"/>
    <w:rsid w:val="00886D51"/>
    <w:rsid w:val="00890546"/>
    <w:rsid w:val="00891250"/>
    <w:rsid w:val="0089295F"/>
    <w:rsid w:val="00892D3A"/>
    <w:rsid w:val="0089649C"/>
    <w:rsid w:val="008968EE"/>
    <w:rsid w:val="0089712C"/>
    <w:rsid w:val="008A2018"/>
    <w:rsid w:val="008A2D44"/>
    <w:rsid w:val="008A33CE"/>
    <w:rsid w:val="008A3F31"/>
    <w:rsid w:val="008A4B2E"/>
    <w:rsid w:val="008A5C2A"/>
    <w:rsid w:val="008B034C"/>
    <w:rsid w:val="008B146D"/>
    <w:rsid w:val="008B2119"/>
    <w:rsid w:val="008B38CC"/>
    <w:rsid w:val="008B4B6D"/>
    <w:rsid w:val="008B60FB"/>
    <w:rsid w:val="008B7C34"/>
    <w:rsid w:val="008C2F46"/>
    <w:rsid w:val="008C46C9"/>
    <w:rsid w:val="008C4F0C"/>
    <w:rsid w:val="008C5167"/>
    <w:rsid w:val="008C595E"/>
    <w:rsid w:val="008C6FAF"/>
    <w:rsid w:val="008C765E"/>
    <w:rsid w:val="008D0549"/>
    <w:rsid w:val="008D0B22"/>
    <w:rsid w:val="008D114C"/>
    <w:rsid w:val="008D27D2"/>
    <w:rsid w:val="008D52D6"/>
    <w:rsid w:val="008D672C"/>
    <w:rsid w:val="008D6F4A"/>
    <w:rsid w:val="008E0D98"/>
    <w:rsid w:val="008E3A18"/>
    <w:rsid w:val="008E5033"/>
    <w:rsid w:val="008E561E"/>
    <w:rsid w:val="008E5D98"/>
    <w:rsid w:val="008E762F"/>
    <w:rsid w:val="008F0DD1"/>
    <w:rsid w:val="008F2CC1"/>
    <w:rsid w:val="008F3292"/>
    <w:rsid w:val="008F43B2"/>
    <w:rsid w:val="008F6A99"/>
    <w:rsid w:val="008F6C2C"/>
    <w:rsid w:val="0090090A"/>
    <w:rsid w:val="009028D1"/>
    <w:rsid w:val="0090392C"/>
    <w:rsid w:val="00906324"/>
    <w:rsid w:val="00906473"/>
    <w:rsid w:val="00907FD1"/>
    <w:rsid w:val="009113EF"/>
    <w:rsid w:val="0091199E"/>
    <w:rsid w:val="0091308E"/>
    <w:rsid w:val="00913836"/>
    <w:rsid w:val="009138F3"/>
    <w:rsid w:val="00913EB7"/>
    <w:rsid w:val="00916206"/>
    <w:rsid w:val="00920743"/>
    <w:rsid w:val="00921666"/>
    <w:rsid w:val="009216B7"/>
    <w:rsid w:val="00923038"/>
    <w:rsid w:val="00923CD6"/>
    <w:rsid w:val="00923EFE"/>
    <w:rsid w:val="00925506"/>
    <w:rsid w:val="00926109"/>
    <w:rsid w:val="009262F1"/>
    <w:rsid w:val="00926BCB"/>
    <w:rsid w:val="009325C6"/>
    <w:rsid w:val="00933CB1"/>
    <w:rsid w:val="009348FF"/>
    <w:rsid w:val="00934CAD"/>
    <w:rsid w:val="00935315"/>
    <w:rsid w:val="0093545F"/>
    <w:rsid w:val="009373C0"/>
    <w:rsid w:val="00942280"/>
    <w:rsid w:val="00942BB2"/>
    <w:rsid w:val="0094311D"/>
    <w:rsid w:val="00944220"/>
    <w:rsid w:val="00945CAE"/>
    <w:rsid w:val="00945D89"/>
    <w:rsid w:val="00946379"/>
    <w:rsid w:val="00946649"/>
    <w:rsid w:val="00951109"/>
    <w:rsid w:val="00951238"/>
    <w:rsid w:val="00951FAE"/>
    <w:rsid w:val="009538DC"/>
    <w:rsid w:val="0095442A"/>
    <w:rsid w:val="009568B5"/>
    <w:rsid w:val="0095750A"/>
    <w:rsid w:val="009622CE"/>
    <w:rsid w:val="00962780"/>
    <w:rsid w:val="009640FF"/>
    <w:rsid w:val="00964C72"/>
    <w:rsid w:val="00965AB5"/>
    <w:rsid w:val="009668DB"/>
    <w:rsid w:val="00966E12"/>
    <w:rsid w:val="00967EB5"/>
    <w:rsid w:val="00967F46"/>
    <w:rsid w:val="00971B52"/>
    <w:rsid w:val="00971F96"/>
    <w:rsid w:val="0097397B"/>
    <w:rsid w:val="009754B7"/>
    <w:rsid w:val="009757B7"/>
    <w:rsid w:val="009806FD"/>
    <w:rsid w:val="0098078C"/>
    <w:rsid w:val="009833B1"/>
    <w:rsid w:val="00983E0F"/>
    <w:rsid w:val="00986816"/>
    <w:rsid w:val="00987B0F"/>
    <w:rsid w:val="00991FD1"/>
    <w:rsid w:val="0099259A"/>
    <w:rsid w:val="00993198"/>
    <w:rsid w:val="009936B0"/>
    <w:rsid w:val="00993F73"/>
    <w:rsid w:val="00995385"/>
    <w:rsid w:val="00995FA6"/>
    <w:rsid w:val="009A0528"/>
    <w:rsid w:val="009A05C0"/>
    <w:rsid w:val="009A072A"/>
    <w:rsid w:val="009A2540"/>
    <w:rsid w:val="009A2B75"/>
    <w:rsid w:val="009A324D"/>
    <w:rsid w:val="009A76A1"/>
    <w:rsid w:val="009A77D0"/>
    <w:rsid w:val="009B26FC"/>
    <w:rsid w:val="009B4792"/>
    <w:rsid w:val="009B4D56"/>
    <w:rsid w:val="009B4D5A"/>
    <w:rsid w:val="009B5947"/>
    <w:rsid w:val="009B5DF1"/>
    <w:rsid w:val="009B5F82"/>
    <w:rsid w:val="009B615C"/>
    <w:rsid w:val="009B6BD7"/>
    <w:rsid w:val="009B7097"/>
    <w:rsid w:val="009B7ABA"/>
    <w:rsid w:val="009C1802"/>
    <w:rsid w:val="009C26A5"/>
    <w:rsid w:val="009C3B52"/>
    <w:rsid w:val="009C50EE"/>
    <w:rsid w:val="009C50F9"/>
    <w:rsid w:val="009D1242"/>
    <w:rsid w:val="009D16BF"/>
    <w:rsid w:val="009D41DA"/>
    <w:rsid w:val="009D6C53"/>
    <w:rsid w:val="009E00E6"/>
    <w:rsid w:val="009E01D5"/>
    <w:rsid w:val="009E04E1"/>
    <w:rsid w:val="009E239A"/>
    <w:rsid w:val="009E2AF7"/>
    <w:rsid w:val="009E4C78"/>
    <w:rsid w:val="009E655F"/>
    <w:rsid w:val="009E7207"/>
    <w:rsid w:val="009F048F"/>
    <w:rsid w:val="009F16A2"/>
    <w:rsid w:val="009F1ED6"/>
    <w:rsid w:val="009F42B0"/>
    <w:rsid w:val="009F4F80"/>
    <w:rsid w:val="009F5F1A"/>
    <w:rsid w:val="009F6373"/>
    <w:rsid w:val="009F6C85"/>
    <w:rsid w:val="009F7491"/>
    <w:rsid w:val="00A00BFE"/>
    <w:rsid w:val="00A00D03"/>
    <w:rsid w:val="00A023A6"/>
    <w:rsid w:val="00A02A4E"/>
    <w:rsid w:val="00A02F82"/>
    <w:rsid w:val="00A034FC"/>
    <w:rsid w:val="00A053BA"/>
    <w:rsid w:val="00A06C00"/>
    <w:rsid w:val="00A06EB0"/>
    <w:rsid w:val="00A07A1F"/>
    <w:rsid w:val="00A07AF9"/>
    <w:rsid w:val="00A12FF4"/>
    <w:rsid w:val="00A13B95"/>
    <w:rsid w:val="00A13BFA"/>
    <w:rsid w:val="00A150B9"/>
    <w:rsid w:val="00A1670F"/>
    <w:rsid w:val="00A1685C"/>
    <w:rsid w:val="00A16D21"/>
    <w:rsid w:val="00A17328"/>
    <w:rsid w:val="00A23102"/>
    <w:rsid w:val="00A25190"/>
    <w:rsid w:val="00A264B7"/>
    <w:rsid w:val="00A27FB9"/>
    <w:rsid w:val="00A30DB5"/>
    <w:rsid w:val="00A31912"/>
    <w:rsid w:val="00A31E6E"/>
    <w:rsid w:val="00A3211F"/>
    <w:rsid w:val="00A325D1"/>
    <w:rsid w:val="00A32B78"/>
    <w:rsid w:val="00A331E1"/>
    <w:rsid w:val="00A344FB"/>
    <w:rsid w:val="00A34573"/>
    <w:rsid w:val="00A3658D"/>
    <w:rsid w:val="00A414EB"/>
    <w:rsid w:val="00A453D0"/>
    <w:rsid w:val="00A50A5C"/>
    <w:rsid w:val="00A5158E"/>
    <w:rsid w:val="00A5399D"/>
    <w:rsid w:val="00A560FA"/>
    <w:rsid w:val="00A70AB7"/>
    <w:rsid w:val="00A710CF"/>
    <w:rsid w:val="00A723DB"/>
    <w:rsid w:val="00A739DF"/>
    <w:rsid w:val="00A73CEC"/>
    <w:rsid w:val="00A747F2"/>
    <w:rsid w:val="00A754A7"/>
    <w:rsid w:val="00A81108"/>
    <w:rsid w:val="00A81369"/>
    <w:rsid w:val="00A82057"/>
    <w:rsid w:val="00A84AA1"/>
    <w:rsid w:val="00A851D0"/>
    <w:rsid w:val="00A9067E"/>
    <w:rsid w:val="00A9196D"/>
    <w:rsid w:val="00A91F7C"/>
    <w:rsid w:val="00A91FD8"/>
    <w:rsid w:val="00A92573"/>
    <w:rsid w:val="00A9284D"/>
    <w:rsid w:val="00A94193"/>
    <w:rsid w:val="00A943D3"/>
    <w:rsid w:val="00A9567D"/>
    <w:rsid w:val="00A96242"/>
    <w:rsid w:val="00A9630E"/>
    <w:rsid w:val="00A97E7D"/>
    <w:rsid w:val="00A97FF5"/>
    <w:rsid w:val="00AA015C"/>
    <w:rsid w:val="00AA0F48"/>
    <w:rsid w:val="00AA687A"/>
    <w:rsid w:val="00AA73E8"/>
    <w:rsid w:val="00AA75A6"/>
    <w:rsid w:val="00AB0599"/>
    <w:rsid w:val="00AB0BA2"/>
    <w:rsid w:val="00AB0F9F"/>
    <w:rsid w:val="00AB11A7"/>
    <w:rsid w:val="00AB29D7"/>
    <w:rsid w:val="00AB3DC7"/>
    <w:rsid w:val="00AB3E47"/>
    <w:rsid w:val="00AB572F"/>
    <w:rsid w:val="00AC2770"/>
    <w:rsid w:val="00AC2F14"/>
    <w:rsid w:val="00AC3915"/>
    <w:rsid w:val="00AC5961"/>
    <w:rsid w:val="00AC6C4A"/>
    <w:rsid w:val="00AC7023"/>
    <w:rsid w:val="00AD0571"/>
    <w:rsid w:val="00AD25C6"/>
    <w:rsid w:val="00AE1E2D"/>
    <w:rsid w:val="00AE436C"/>
    <w:rsid w:val="00AE4A4D"/>
    <w:rsid w:val="00AE4FC0"/>
    <w:rsid w:val="00AE5937"/>
    <w:rsid w:val="00AE59C8"/>
    <w:rsid w:val="00AE6B0F"/>
    <w:rsid w:val="00AE7694"/>
    <w:rsid w:val="00AE7F62"/>
    <w:rsid w:val="00AF0DA2"/>
    <w:rsid w:val="00AF191A"/>
    <w:rsid w:val="00AF1D4B"/>
    <w:rsid w:val="00AF345D"/>
    <w:rsid w:val="00AF61F8"/>
    <w:rsid w:val="00AF6506"/>
    <w:rsid w:val="00B022E2"/>
    <w:rsid w:val="00B02C58"/>
    <w:rsid w:val="00B02F0F"/>
    <w:rsid w:val="00B03CA0"/>
    <w:rsid w:val="00B052E2"/>
    <w:rsid w:val="00B058F3"/>
    <w:rsid w:val="00B05FEA"/>
    <w:rsid w:val="00B0614D"/>
    <w:rsid w:val="00B11583"/>
    <w:rsid w:val="00B137D6"/>
    <w:rsid w:val="00B1611C"/>
    <w:rsid w:val="00B16635"/>
    <w:rsid w:val="00B20993"/>
    <w:rsid w:val="00B2380A"/>
    <w:rsid w:val="00B24CF3"/>
    <w:rsid w:val="00B31CB7"/>
    <w:rsid w:val="00B3661F"/>
    <w:rsid w:val="00B37E38"/>
    <w:rsid w:val="00B40386"/>
    <w:rsid w:val="00B42BFA"/>
    <w:rsid w:val="00B434B1"/>
    <w:rsid w:val="00B43F2B"/>
    <w:rsid w:val="00B43F86"/>
    <w:rsid w:val="00B4422C"/>
    <w:rsid w:val="00B469E1"/>
    <w:rsid w:val="00B46E77"/>
    <w:rsid w:val="00B476DA"/>
    <w:rsid w:val="00B5004D"/>
    <w:rsid w:val="00B50788"/>
    <w:rsid w:val="00B521AC"/>
    <w:rsid w:val="00B521B5"/>
    <w:rsid w:val="00B54774"/>
    <w:rsid w:val="00B555DA"/>
    <w:rsid w:val="00B557E2"/>
    <w:rsid w:val="00B55F1A"/>
    <w:rsid w:val="00B56B32"/>
    <w:rsid w:val="00B577B7"/>
    <w:rsid w:val="00B602A2"/>
    <w:rsid w:val="00B60443"/>
    <w:rsid w:val="00B6681B"/>
    <w:rsid w:val="00B668BF"/>
    <w:rsid w:val="00B66D39"/>
    <w:rsid w:val="00B71305"/>
    <w:rsid w:val="00B71C97"/>
    <w:rsid w:val="00B7391E"/>
    <w:rsid w:val="00B73B26"/>
    <w:rsid w:val="00B76B59"/>
    <w:rsid w:val="00B820C2"/>
    <w:rsid w:val="00B85FC5"/>
    <w:rsid w:val="00B875C5"/>
    <w:rsid w:val="00B94709"/>
    <w:rsid w:val="00B9563C"/>
    <w:rsid w:val="00B96A3E"/>
    <w:rsid w:val="00B974C7"/>
    <w:rsid w:val="00B977BF"/>
    <w:rsid w:val="00BA0474"/>
    <w:rsid w:val="00BA1318"/>
    <w:rsid w:val="00BA3DB5"/>
    <w:rsid w:val="00BA5188"/>
    <w:rsid w:val="00BA61E8"/>
    <w:rsid w:val="00BA7202"/>
    <w:rsid w:val="00BA79D1"/>
    <w:rsid w:val="00BB08A8"/>
    <w:rsid w:val="00BB1D5C"/>
    <w:rsid w:val="00BB2376"/>
    <w:rsid w:val="00BB2EA5"/>
    <w:rsid w:val="00BB4E58"/>
    <w:rsid w:val="00BB5C59"/>
    <w:rsid w:val="00BB6552"/>
    <w:rsid w:val="00BB70C0"/>
    <w:rsid w:val="00BC2107"/>
    <w:rsid w:val="00BC3001"/>
    <w:rsid w:val="00BC377B"/>
    <w:rsid w:val="00BC4FB9"/>
    <w:rsid w:val="00BC54E0"/>
    <w:rsid w:val="00BC7162"/>
    <w:rsid w:val="00BD0581"/>
    <w:rsid w:val="00BD1317"/>
    <w:rsid w:val="00BD1EC3"/>
    <w:rsid w:val="00BD2B91"/>
    <w:rsid w:val="00BD34EF"/>
    <w:rsid w:val="00BD54CF"/>
    <w:rsid w:val="00BE0182"/>
    <w:rsid w:val="00BE08A3"/>
    <w:rsid w:val="00BE230A"/>
    <w:rsid w:val="00BE3E07"/>
    <w:rsid w:val="00BE4063"/>
    <w:rsid w:val="00BE58CF"/>
    <w:rsid w:val="00BE60AF"/>
    <w:rsid w:val="00BE7E6E"/>
    <w:rsid w:val="00BF0C98"/>
    <w:rsid w:val="00BF3032"/>
    <w:rsid w:val="00C000C7"/>
    <w:rsid w:val="00C005C7"/>
    <w:rsid w:val="00C00B4D"/>
    <w:rsid w:val="00C00BB4"/>
    <w:rsid w:val="00C01200"/>
    <w:rsid w:val="00C02AC3"/>
    <w:rsid w:val="00C0301D"/>
    <w:rsid w:val="00C058AD"/>
    <w:rsid w:val="00C05F08"/>
    <w:rsid w:val="00C061F9"/>
    <w:rsid w:val="00C0797D"/>
    <w:rsid w:val="00C1206A"/>
    <w:rsid w:val="00C14515"/>
    <w:rsid w:val="00C14FC7"/>
    <w:rsid w:val="00C15D73"/>
    <w:rsid w:val="00C167C5"/>
    <w:rsid w:val="00C20071"/>
    <w:rsid w:val="00C204D7"/>
    <w:rsid w:val="00C239EE"/>
    <w:rsid w:val="00C24625"/>
    <w:rsid w:val="00C246B0"/>
    <w:rsid w:val="00C31861"/>
    <w:rsid w:val="00C3301E"/>
    <w:rsid w:val="00C33E40"/>
    <w:rsid w:val="00C34DD5"/>
    <w:rsid w:val="00C4261A"/>
    <w:rsid w:val="00C429EC"/>
    <w:rsid w:val="00C50656"/>
    <w:rsid w:val="00C51A37"/>
    <w:rsid w:val="00C51AB8"/>
    <w:rsid w:val="00C52C7B"/>
    <w:rsid w:val="00C54E83"/>
    <w:rsid w:val="00C56136"/>
    <w:rsid w:val="00C56817"/>
    <w:rsid w:val="00C612D4"/>
    <w:rsid w:val="00C61669"/>
    <w:rsid w:val="00C6239A"/>
    <w:rsid w:val="00C6241A"/>
    <w:rsid w:val="00C629D0"/>
    <w:rsid w:val="00C631B3"/>
    <w:rsid w:val="00C633F6"/>
    <w:rsid w:val="00C63417"/>
    <w:rsid w:val="00C639E1"/>
    <w:rsid w:val="00C63B8A"/>
    <w:rsid w:val="00C63E2F"/>
    <w:rsid w:val="00C64527"/>
    <w:rsid w:val="00C65C68"/>
    <w:rsid w:val="00C66247"/>
    <w:rsid w:val="00C66441"/>
    <w:rsid w:val="00C67B15"/>
    <w:rsid w:val="00C732B2"/>
    <w:rsid w:val="00C736E8"/>
    <w:rsid w:val="00C765E4"/>
    <w:rsid w:val="00C77006"/>
    <w:rsid w:val="00C77117"/>
    <w:rsid w:val="00C77CFC"/>
    <w:rsid w:val="00C80011"/>
    <w:rsid w:val="00C81A89"/>
    <w:rsid w:val="00C82FB4"/>
    <w:rsid w:val="00C83BA1"/>
    <w:rsid w:val="00C852FC"/>
    <w:rsid w:val="00C8672B"/>
    <w:rsid w:val="00C874DD"/>
    <w:rsid w:val="00C9010C"/>
    <w:rsid w:val="00C9132B"/>
    <w:rsid w:val="00C93E46"/>
    <w:rsid w:val="00C948E7"/>
    <w:rsid w:val="00C95D23"/>
    <w:rsid w:val="00C964A9"/>
    <w:rsid w:val="00C97192"/>
    <w:rsid w:val="00C97298"/>
    <w:rsid w:val="00C97B96"/>
    <w:rsid w:val="00CA0141"/>
    <w:rsid w:val="00CA37B8"/>
    <w:rsid w:val="00CA3B49"/>
    <w:rsid w:val="00CA4359"/>
    <w:rsid w:val="00CA4503"/>
    <w:rsid w:val="00CA4C1E"/>
    <w:rsid w:val="00CA589B"/>
    <w:rsid w:val="00CA5A3E"/>
    <w:rsid w:val="00CB1C1B"/>
    <w:rsid w:val="00CB20D7"/>
    <w:rsid w:val="00CB2841"/>
    <w:rsid w:val="00CB4124"/>
    <w:rsid w:val="00CB5C96"/>
    <w:rsid w:val="00CC0E60"/>
    <w:rsid w:val="00CC1041"/>
    <w:rsid w:val="00CC216B"/>
    <w:rsid w:val="00CC2A9A"/>
    <w:rsid w:val="00CC2C60"/>
    <w:rsid w:val="00CC37C6"/>
    <w:rsid w:val="00CC3A8D"/>
    <w:rsid w:val="00CC7605"/>
    <w:rsid w:val="00CC77DD"/>
    <w:rsid w:val="00CD0B87"/>
    <w:rsid w:val="00CD13AB"/>
    <w:rsid w:val="00CD15F3"/>
    <w:rsid w:val="00CD260A"/>
    <w:rsid w:val="00CD2AB7"/>
    <w:rsid w:val="00CD4616"/>
    <w:rsid w:val="00CD4AB0"/>
    <w:rsid w:val="00CD5074"/>
    <w:rsid w:val="00CD7095"/>
    <w:rsid w:val="00CE3196"/>
    <w:rsid w:val="00CE3487"/>
    <w:rsid w:val="00CE6EE0"/>
    <w:rsid w:val="00CE78F8"/>
    <w:rsid w:val="00CF0A77"/>
    <w:rsid w:val="00CF0FCE"/>
    <w:rsid w:val="00CF154D"/>
    <w:rsid w:val="00CF174D"/>
    <w:rsid w:val="00CF17F0"/>
    <w:rsid w:val="00CF3D20"/>
    <w:rsid w:val="00CF479D"/>
    <w:rsid w:val="00D0277B"/>
    <w:rsid w:val="00D02B35"/>
    <w:rsid w:val="00D030C6"/>
    <w:rsid w:val="00D0326D"/>
    <w:rsid w:val="00D033B8"/>
    <w:rsid w:val="00D03595"/>
    <w:rsid w:val="00D03740"/>
    <w:rsid w:val="00D03F26"/>
    <w:rsid w:val="00D04AF3"/>
    <w:rsid w:val="00D076BD"/>
    <w:rsid w:val="00D10695"/>
    <w:rsid w:val="00D11699"/>
    <w:rsid w:val="00D116D6"/>
    <w:rsid w:val="00D11E6A"/>
    <w:rsid w:val="00D13445"/>
    <w:rsid w:val="00D135CF"/>
    <w:rsid w:val="00D15026"/>
    <w:rsid w:val="00D15229"/>
    <w:rsid w:val="00D15833"/>
    <w:rsid w:val="00D16130"/>
    <w:rsid w:val="00D17139"/>
    <w:rsid w:val="00D21308"/>
    <w:rsid w:val="00D21FE8"/>
    <w:rsid w:val="00D22939"/>
    <w:rsid w:val="00D22BFF"/>
    <w:rsid w:val="00D243AF"/>
    <w:rsid w:val="00D24A0D"/>
    <w:rsid w:val="00D266E3"/>
    <w:rsid w:val="00D3299D"/>
    <w:rsid w:val="00D32E22"/>
    <w:rsid w:val="00D334BE"/>
    <w:rsid w:val="00D336C4"/>
    <w:rsid w:val="00D34173"/>
    <w:rsid w:val="00D35719"/>
    <w:rsid w:val="00D3586F"/>
    <w:rsid w:val="00D3646C"/>
    <w:rsid w:val="00D36ACD"/>
    <w:rsid w:val="00D415CA"/>
    <w:rsid w:val="00D4403F"/>
    <w:rsid w:val="00D4409D"/>
    <w:rsid w:val="00D44B54"/>
    <w:rsid w:val="00D456FF"/>
    <w:rsid w:val="00D5223A"/>
    <w:rsid w:val="00D52777"/>
    <w:rsid w:val="00D52F82"/>
    <w:rsid w:val="00D547FC"/>
    <w:rsid w:val="00D57340"/>
    <w:rsid w:val="00D575F4"/>
    <w:rsid w:val="00D577E8"/>
    <w:rsid w:val="00D614A0"/>
    <w:rsid w:val="00D64535"/>
    <w:rsid w:val="00D64644"/>
    <w:rsid w:val="00D65A50"/>
    <w:rsid w:val="00D65AFF"/>
    <w:rsid w:val="00D669FC"/>
    <w:rsid w:val="00D670E3"/>
    <w:rsid w:val="00D7016F"/>
    <w:rsid w:val="00D70924"/>
    <w:rsid w:val="00D70AB6"/>
    <w:rsid w:val="00D74AA5"/>
    <w:rsid w:val="00D761A4"/>
    <w:rsid w:val="00D76459"/>
    <w:rsid w:val="00D76AF9"/>
    <w:rsid w:val="00D76B81"/>
    <w:rsid w:val="00D835E1"/>
    <w:rsid w:val="00D84124"/>
    <w:rsid w:val="00D84782"/>
    <w:rsid w:val="00D84F07"/>
    <w:rsid w:val="00D85577"/>
    <w:rsid w:val="00D855F4"/>
    <w:rsid w:val="00D9195C"/>
    <w:rsid w:val="00D91C95"/>
    <w:rsid w:val="00D93200"/>
    <w:rsid w:val="00D95A0C"/>
    <w:rsid w:val="00D95CA4"/>
    <w:rsid w:val="00D961FF"/>
    <w:rsid w:val="00D97540"/>
    <w:rsid w:val="00D97DA7"/>
    <w:rsid w:val="00DA0ABB"/>
    <w:rsid w:val="00DA45C7"/>
    <w:rsid w:val="00DA655C"/>
    <w:rsid w:val="00DB0157"/>
    <w:rsid w:val="00DB02DF"/>
    <w:rsid w:val="00DB05FC"/>
    <w:rsid w:val="00DB22A9"/>
    <w:rsid w:val="00DB2695"/>
    <w:rsid w:val="00DB455E"/>
    <w:rsid w:val="00DB494F"/>
    <w:rsid w:val="00DB608C"/>
    <w:rsid w:val="00DB60CF"/>
    <w:rsid w:val="00DC1561"/>
    <w:rsid w:val="00DC246D"/>
    <w:rsid w:val="00DC52EA"/>
    <w:rsid w:val="00DC7220"/>
    <w:rsid w:val="00DC7597"/>
    <w:rsid w:val="00DD1B57"/>
    <w:rsid w:val="00DD2ECB"/>
    <w:rsid w:val="00DD497B"/>
    <w:rsid w:val="00DD51F4"/>
    <w:rsid w:val="00DD6482"/>
    <w:rsid w:val="00DD6A63"/>
    <w:rsid w:val="00DD7782"/>
    <w:rsid w:val="00DE01FE"/>
    <w:rsid w:val="00DE0C45"/>
    <w:rsid w:val="00DE0DFE"/>
    <w:rsid w:val="00DE177F"/>
    <w:rsid w:val="00DE3E12"/>
    <w:rsid w:val="00DE5711"/>
    <w:rsid w:val="00DE5F46"/>
    <w:rsid w:val="00DF01E5"/>
    <w:rsid w:val="00DF0888"/>
    <w:rsid w:val="00DF1B3B"/>
    <w:rsid w:val="00DF2BB1"/>
    <w:rsid w:val="00DF3065"/>
    <w:rsid w:val="00DF410F"/>
    <w:rsid w:val="00DF4F0D"/>
    <w:rsid w:val="00DF648E"/>
    <w:rsid w:val="00E0169D"/>
    <w:rsid w:val="00E0395F"/>
    <w:rsid w:val="00E05C62"/>
    <w:rsid w:val="00E06C16"/>
    <w:rsid w:val="00E06EEF"/>
    <w:rsid w:val="00E06F5F"/>
    <w:rsid w:val="00E07963"/>
    <w:rsid w:val="00E111E3"/>
    <w:rsid w:val="00E12596"/>
    <w:rsid w:val="00E13D1F"/>
    <w:rsid w:val="00E1506A"/>
    <w:rsid w:val="00E15B6B"/>
    <w:rsid w:val="00E15FD9"/>
    <w:rsid w:val="00E17A4F"/>
    <w:rsid w:val="00E17F75"/>
    <w:rsid w:val="00E228C6"/>
    <w:rsid w:val="00E22E42"/>
    <w:rsid w:val="00E25F8A"/>
    <w:rsid w:val="00E26A4B"/>
    <w:rsid w:val="00E26A5B"/>
    <w:rsid w:val="00E26D03"/>
    <w:rsid w:val="00E26E2D"/>
    <w:rsid w:val="00E30D37"/>
    <w:rsid w:val="00E3113B"/>
    <w:rsid w:val="00E34778"/>
    <w:rsid w:val="00E353C0"/>
    <w:rsid w:val="00E36BEF"/>
    <w:rsid w:val="00E41511"/>
    <w:rsid w:val="00E41A9A"/>
    <w:rsid w:val="00E437D5"/>
    <w:rsid w:val="00E44D13"/>
    <w:rsid w:val="00E52F50"/>
    <w:rsid w:val="00E535B2"/>
    <w:rsid w:val="00E538D0"/>
    <w:rsid w:val="00E54DDE"/>
    <w:rsid w:val="00E5597A"/>
    <w:rsid w:val="00E55E74"/>
    <w:rsid w:val="00E56917"/>
    <w:rsid w:val="00E57010"/>
    <w:rsid w:val="00E57081"/>
    <w:rsid w:val="00E614BE"/>
    <w:rsid w:val="00E61F73"/>
    <w:rsid w:val="00E626D5"/>
    <w:rsid w:val="00E632B4"/>
    <w:rsid w:val="00E63A77"/>
    <w:rsid w:val="00E65024"/>
    <w:rsid w:val="00E668DA"/>
    <w:rsid w:val="00E70E41"/>
    <w:rsid w:val="00E72704"/>
    <w:rsid w:val="00E72E9B"/>
    <w:rsid w:val="00E754F1"/>
    <w:rsid w:val="00E75E59"/>
    <w:rsid w:val="00E75F41"/>
    <w:rsid w:val="00E775B6"/>
    <w:rsid w:val="00E80D6C"/>
    <w:rsid w:val="00E83F1B"/>
    <w:rsid w:val="00E84780"/>
    <w:rsid w:val="00E90600"/>
    <w:rsid w:val="00E9339C"/>
    <w:rsid w:val="00E950A2"/>
    <w:rsid w:val="00E95FB2"/>
    <w:rsid w:val="00E964A1"/>
    <w:rsid w:val="00E978E1"/>
    <w:rsid w:val="00EA0F16"/>
    <w:rsid w:val="00EA2060"/>
    <w:rsid w:val="00EA2F06"/>
    <w:rsid w:val="00EA4646"/>
    <w:rsid w:val="00EA715A"/>
    <w:rsid w:val="00EA7E40"/>
    <w:rsid w:val="00EB0677"/>
    <w:rsid w:val="00EB1B06"/>
    <w:rsid w:val="00EB2E36"/>
    <w:rsid w:val="00EB393C"/>
    <w:rsid w:val="00EB55AA"/>
    <w:rsid w:val="00EB57E5"/>
    <w:rsid w:val="00EB6140"/>
    <w:rsid w:val="00EB721B"/>
    <w:rsid w:val="00EC0B85"/>
    <w:rsid w:val="00EC1743"/>
    <w:rsid w:val="00EC5AE9"/>
    <w:rsid w:val="00EC70ED"/>
    <w:rsid w:val="00ED0085"/>
    <w:rsid w:val="00ED1875"/>
    <w:rsid w:val="00ED2BC4"/>
    <w:rsid w:val="00ED2E8E"/>
    <w:rsid w:val="00ED3222"/>
    <w:rsid w:val="00ED4683"/>
    <w:rsid w:val="00EE0332"/>
    <w:rsid w:val="00EE0ADF"/>
    <w:rsid w:val="00EE20BB"/>
    <w:rsid w:val="00EE572F"/>
    <w:rsid w:val="00EE7A98"/>
    <w:rsid w:val="00EF01F1"/>
    <w:rsid w:val="00EF35D7"/>
    <w:rsid w:val="00EF406B"/>
    <w:rsid w:val="00EF4262"/>
    <w:rsid w:val="00EF5BF0"/>
    <w:rsid w:val="00EF655E"/>
    <w:rsid w:val="00F00949"/>
    <w:rsid w:val="00F01F22"/>
    <w:rsid w:val="00F04614"/>
    <w:rsid w:val="00F07D8C"/>
    <w:rsid w:val="00F11423"/>
    <w:rsid w:val="00F13CF1"/>
    <w:rsid w:val="00F13D05"/>
    <w:rsid w:val="00F15757"/>
    <w:rsid w:val="00F1705B"/>
    <w:rsid w:val="00F201D1"/>
    <w:rsid w:val="00F2283B"/>
    <w:rsid w:val="00F24CEE"/>
    <w:rsid w:val="00F24E9A"/>
    <w:rsid w:val="00F252CA"/>
    <w:rsid w:val="00F25868"/>
    <w:rsid w:val="00F25924"/>
    <w:rsid w:val="00F26850"/>
    <w:rsid w:val="00F26A9B"/>
    <w:rsid w:val="00F276F5"/>
    <w:rsid w:val="00F34780"/>
    <w:rsid w:val="00F34A1E"/>
    <w:rsid w:val="00F34E5D"/>
    <w:rsid w:val="00F35E90"/>
    <w:rsid w:val="00F360F6"/>
    <w:rsid w:val="00F36889"/>
    <w:rsid w:val="00F36FD6"/>
    <w:rsid w:val="00F3743C"/>
    <w:rsid w:val="00F37F03"/>
    <w:rsid w:val="00F37FD2"/>
    <w:rsid w:val="00F40C33"/>
    <w:rsid w:val="00F422F0"/>
    <w:rsid w:val="00F42EFF"/>
    <w:rsid w:val="00F44C4B"/>
    <w:rsid w:val="00F44DC0"/>
    <w:rsid w:val="00F453CD"/>
    <w:rsid w:val="00F4643A"/>
    <w:rsid w:val="00F46CED"/>
    <w:rsid w:val="00F47BF9"/>
    <w:rsid w:val="00F505CA"/>
    <w:rsid w:val="00F52234"/>
    <w:rsid w:val="00F537D5"/>
    <w:rsid w:val="00F53AAC"/>
    <w:rsid w:val="00F5545D"/>
    <w:rsid w:val="00F56270"/>
    <w:rsid w:val="00F568A6"/>
    <w:rsid w:val="00F569F7"/>
    <w:rsid w:val="00F570B1"/>
    <w:rsid w:val="00F6160C"/>
    <w:rsid w:val="00F63128"/>
    <w:rsid w:val="00F64B23"/>
    <w:rsid w:val="00F64CBB"/>
    <w:rsid w:val="00F652D5"/>
    <w:rsid w:val="00F65760"/>
    <w:rsid w:val="00F66543"/>
    <w:rsid w:val="00F6705E"/>
    <w:rsid w:val="00F671DB"/>
    <w:rsid w:val="00F675A5"/>
    <w:rsid w:val="00F72216"/>
    <w:rsid w:val="00F737D3"/>
    <w:rsid w:val="00F73A8F"/>
    <w:rsid w:val="00F74187"/>
    <w:rsid w:val="00F7544E"/>
    <w:rsid w:val="00F7553B"/>
    <w:rsid w:val="00F756E1"/>
    <w:rsid w:val="00F759F7"/>
    <w:rsid w:val="00F76C8F"/>
    <w:rsid w:val="00F77714"/>
    <w:rsid w:val="00F80A6D"/>
    <w:rsid w:val="00F80F50"/>
    <w:rsid w:val="00F82328"/>
    <w:rsid w:val="00F849B5"/>
    <w:rsid w:val="00F86633"/>
    <w:rsid w:val="00F90BDE"/>
    <w:rsid w:val="00F91926"/>
    <w:rsid w:val="00FA0674"/>
    <w:rsid w:val="00FA1850"/>
    <w:rsid w:val="00FA2384"/>
    <w:rsid w:val="00FA334B"/>
    <w:rsid w:val="00FA33EB"/>
    <w:rsid w:val="00FA64F4"/>
    <w:rsid w:val="00FB02CD"/>
    <w:rsid w:val="00FB1EDC"/>
    <w:rsid w:val="00FB3CD2"/>
    <w:rsid w:val="00FB41E2"/>
    <w:rsid w:val="00FB435D"/>
    <w:rsid w:val="00FB4B33"/>
    <w:rsid w:val="00FB4BE2"/>
    <w:rsid w:val="00FB796D"/>
    <w:rsid w:val="00FC0AD5"/>
    <w:rsid w:val="00FC2B23"/>
    <w:rsid w:val="00FC64F5"/>
    <w:rsid w:val="00FC6E73"/>
    <w:rsid w:val="00FC747E"/>
    <w:rsid w:val="00FC772F"/>
    <w:rsid w:val="00FC7F3B"/>
    <w:rsid w:val="00FD144F"/>
    <w:rsid w:val="00FD16C8"/>
    <w:rsid w:val="00FD4ABB"/>
    <w:rsid w:val="00FD5F6B"/>
    <w:rsid w:val="00FE01C2"/>
    <w:rsid w:val="00FE0C06"/>
    <w:rsid w:val="00FE1E06"/>
    <w:rsid w:val="00FE1FFD"/>
    <w:rsid w:val="00FE2817"/>
    <w:rsid w:val="00FE3B13"/>
    <w:rsid w:val="00FE67B8"/>
    <w:rsid w:val="00FE6EAD"/>
    <w:rsid w:val="00FE7B05"/>
    <w:rsid w:val="00FF0207"/>
    <w:rsid w:val="00FF0553"/>
    <w:rsid w:val="00FF2205"/>
    <w:rsid w:val="00FF3C97"/>
    <w:rsid w:val="00FF5460"/>
    <w:rsid w:val="00FF56E3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F0C2"/>
  <w14:defaultImageDpi w14:val="32767"/>
  <w15:chartTrackingRefBased/>
  <w15:docId w15:val="{B346652D-F454-3141-9ABB-0590C77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510A"/>
    <w:pPr>
      <w:tabs>
        <w:tab w:val="left" w:pos="720"/>
      </w:tabs>
      <w:overflowPunct w:val="0"/>
      <w:autoSpaceDE w:val="0"/>
      <w:autoSpaceDN w:val="0"/>
      <w:adjustRightInd w:val="0"/>
      <w:spacing w:after="200"/>
      <w:textAlignment w:val="baseline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E25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E6E25"/>
    <w:pPr>
      <w:keepNext/>
      <w:tabs>
        <w:tab w:val="clear" w:pos="720"/>
        <w:tab w:val="left" w:pos="1440"/>
      </w:tabs>
      <w:spacing w:after="16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qFormat/>
    <w:rsid w:val="002E6E25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2E6E25"/>
    <w:p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E6E25"/>
    <w:p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E6E25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2E6E25"/>
    <w:pPr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E25"/>
    <w:rPr>
      <w:rFonts w:ascii="Helvetica" w:eastAsia="Times New Roman" w:hAnsi="Helvetica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TOC8">
    <w:name w:val="toc 8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400"/>
    </w:pPr>
  </w:style>
  <w:style w:type="paragraph" w:styleId="TOC7">
    <w:name w:val="toc 7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880"/>
    </w:pPr>
  </w:style>
  <w:style w:type="paragraph" w:styleId="TOC6">
    <w:name w:val="toc 6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340"/>
    </w:pPr>
  </w:style>
  <w:style w:type="paragraph" w:styleId="TOC5">
    <w:name w:val="toc 5"/>
    <w:basedOn w:val="Normal"/>
    <w:next w:val="Normal"/>
    <w:uiPriority w:val="39"/>
    <w:rsid w:val="002E6E25"/>
    <w:pPr>
      <w:tabs>
        <w:tab w:val="clear" w:pos="720"/>
        <w:tab w:val="left" w:pos="3780"/>
        <w:tab w:val="right" w:leader="dot" w:pos="9450"/>
      </w:tabs>
      <w:spacing w:after="0"/>
      <w:ind w:left="1800" w:right="-720"/>
    </w:pPr>
  </w:style>
  <w:style w:type="paragraph" w:styleId="TOC4">
    <w:name w:val="toc 4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1260" w:right="720"/>
    </w:pPr>
  </w:style>
  <w:style w:type="paragraph" w:styleId="TOC3">
    <w:name w:val="toc 3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720"/>
    </w:pPr>
  </w:style>
  <w:style w:type="paragraph" w:styleId="TOC2">
    <w:name w:val="toc 2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  <w:ind w:left="360"/>
    </w:pPr>
  </w:style>
  <w:style w:type="paragraph" w:styleId="TOC1">
    <w:name w:val="toc 1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</w:pPr>
  </w:style>
  <w:style w:type="paragraph" w:customStyle="1" w:styleId="FigureTitle">
    <w:name w:val="Figure Title"/>
    <w:basedOn w:val="TableTitle"/>
    <w:rsid w:val="002E6E25"/>
    <w:pPr>
      <w:keepNext/>
      <w:keepLines/>
      <w:spacing w:before="200" w:after="280"/>
    </w:pPr>
  </w:style>
  <w:style w:type="paragraph" w:customStyle="1" w:styleId="TableTitle">
    <w:name w:val="Table Title"/>
    <w:basedOn w:val="Normal"/>
    <w:next w:val="Normal"/>
    <w:link w:val="TableTitleChar"/>
    <w:qFormat/>
    <w:rsid w:val="002E6E25"/>
    <w:pPr>
      <w:tabs>
        <w:tab w:val="clear" w:pos="720"/>
      </w:tabs>
      <w:spacing w:after="0"/>
      <w:jc w:val="center"/>
    </w:pPr>
    <w:rPr>
      <w:b/>
    </w:rPr>
  </w:style>
  <w:style w:type="paragraph" w:customStyle="1" w:styleId="Bullet3">
    <w:name w:val="Bullet3"/>
    <w:basedOn w:val="Bullet2"/>
    <w:rsid w:val="002E6E25"/>
    <w:pPr>
      <w:tabs>
        <w:tab w:val="left" w:pos="1440"/>
      </w:tabs>
      <w:ind w:left="1440" w:hanging="360"/>
    </w:pPr>
  </w:style>
  <w:style w:type="paragraph" w:customStyle="1" w:styleId="Bullet2">
    <w:name w:val="Bullet2"/>
    <w:basedOn w:val="Normal"/>
    <w:rsid w:val="002E6E25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rsid w:val="002E6E25"/>
    <w:pPr>
      <w:spacing w:after="60"/>
      <w:ind w:left="720" w:hanging="360"/>
    </w:pPr>
  </w:style>
  <w:style w:type="paragraph" w:customStyle="1" w:styleId="Note">
    <w:name w:val="Note"/>
    <w:basedOn w:val="Normal"/>
    <w:rsid w:val="002E6E25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Entry">
    <w:name w:val="Table Entry"/>
    <w:basedOn w:val="Normal"/>
    <w:rsid w:val="002E6E25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rsid w:val="002E6E25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rsid w:val="002E6E25"/>
    <w:pPr>
      <w:keepNext/>
      <w:jc w:val="center"/>
    </w:pPr>
    <w:rPr>
      <w:b/>
    </w:rPr>
  </w:style>
  <w:style w:type="paragraph" w:customStyle="1" w:styleId="DocList">
    <w:name w:val="DocList"/>
    <w:basedOn w:val="Normal"/>
    <w:rsid w:val="002E6E25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rsid w:val="002E6E25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rsid w:val="002E6E25"/>
    <w:pPr>
      <w:tabs>
        <w:tab w:val="left" w:pos="360"/>
      </w:tabs>
      <w:jc w:val="center"/>
    </w:pPr>
    <w:rPr>
      <w:b/>
      <w:sz w:val="24"/>
    </w:rPr>
  </w:style>
  <w:style w:type="character" w:styleId="LineNumber">
    <w:name w:val="line number"/>
    <w:semiHidden/>
    <w:rsid w:val="002E6E25"/>
    <w:rPr>
      <w:rFonts w:ascii="Helvetica" w:hAnsi="Helvetica"/>
      <w:sz w:val="16"/>
    </w:rPr>
  </w:style>
  <w:style w:type="paragraph" w:customStyle="1" w:styleId="Instruction">
    <w:name w:val="Instruction"/>
    <w:basedOn w:val="Normal"/>
    <w:rsid w:val="002E6E25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/>
    </w:pPr>
    <w:rPr>
      <w:b/>
      <w:i/>
    </w:rPr>
  </w:style>
  <w:style w:type="paragraph" w:customStyle="1" w:styleId="List1">
    <w:name w:val="List1"/>
    <w:basedOn w:val="Bullet1"/>
    <w:rsid w:val="002E6E25"/>
  </w:style>
  <w:style w:type="paragraph" w:customStyle="1" w:styleId="List2">
    <w:name w:val="List2"/>
    <w:basedOn w:val="Bullet2"/>
    <w:rsid w:val="002E6E25"/>
    <w:pPr>
      <w:ind w:hanging="360"/>
    </w:pPr>
  </w:style>
  <w:style w:type="paragraph" w:customStyle="1" w:styleId="List3">
    <w:name w:val="List3"/>
    <w:basedOn w:val="Bullet3"/>
    <w:rsid w:val="002E6E25"/>
  </w:style>
  <w:style w:type="paragraph" w:styleId="TOC9">
    <w:name w:val="toc 9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600"/>
    </w:pPr>
  </w:style>
  <w:style w:type="paragraph" w:styleId="Header">
    <w:name w:val="header"/>
    <w:basedOn w:val="Normal"/>
    <w:link w:val="Head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ableMacro">
    <w:name w:val="Table Macro"/>
    <w:basedOn w:val="TableEntry"/>
    <w:rsid w:val="002E6E25"/>
    <w:rPr>
      <w:i/>
    </w:rPr>
  </w:style>
  <w:style w:type="paragraph" w:customStyle="1" w:styleId="TableSubTitle">
    <w:name w:val="Table Sub Title"/>
    <w:basedOn w:val="TableEntry"/>
    <w:rsid w:val="002E6E25"/>
    <w:rPr>
      <w:b/>
      <w:i/>
    </w:rPr>
  </w:style>
  <w:style w:type="table" w:styleId="TableGrid">
    <w:name w:val="Table Grid"/>
    <w:basedOn w:val="TableNormal"/>
    <w:uiPriority w:val="39"/>
    <w:qFormat/>
    <w:rsid w:val="002E6E25"/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E6E25"/>
  </w:style>
  <w:style w:type="paragraph" w:customStyle="1" w:styleId="Default">
    <w:name w:val="Default"/>
    <w:rsid w:val="005B7179"/>
    <w:pPr>
      <w:autoSpaceDE w:val="0"/>
      <w:autoSpaceDN w:val="0"/>
      <w:adjustRightInd w:val="0"/>
    </w:pPr>
    <w:rPr>
      <w:rFonts w:ascii="Arial Unicode MS" w:hAnsi="Arial Unicode MS" w:cs="Arial Unicode MS"/>
      <w:color w:val="000000"/>
    </w:rPr>
  </w:style>
  <w:style w:type="character" w:customStyle="1" w:styleId="TableTitleChar">
    <w:name w:val="Table Title Char"/>
    <w:link w:val="TableTitle"/>
    <w:qFormat/>
    <w:rsid w:val="00AE4FC0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6284"/>
    <w:pPr>
      <w:ind w:left="720"/>
      <w:contextualSpacing/>
    </w:pPr>
  </w:style>
  <w:style w:type="character" w:styleId="Hyperlink">
    <w:name w:val="Hyperlink"/>
    <w:rsid w:val="00726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759F7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759F7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9F7"/>
    <w:rPr>
      <w:rFonts w:ascii="Helvetica" w:eastAsia="Times New Roman" w:hAnsi="Helvetica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6A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6A2"/>
    <w:rPr>
      <w:rFonts w:ascii="Helvetica" w:eastAsia="Times New Roman" w:hAnsi="Helvetica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16A2"/>
    <w:rPr>
      <w:vertAlign w:val="superscript"/>
    </w:rPr>
  </w:style>
  <w:style w:type="paragraph" w:styleId="Revision">
    <w:name w:val="Revision"/>
    <w:hidden/>
    <w:uiPriority w:val="99"/>
    <w:semiHidden/>
    <w:rsid w:val="00D32E22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emplateInstruction">
    <w:name w:val="TemplateInstruction"/>
    <w:basedOn w:val="Normal"/>
    <w:link w:val="TemplateInstructionChar"/>
    <w:qFormat/>
    <w:rsid w:val="009D6C53"/>
    <w:pPr>
      <w:spacing w:line="276" w:lineRule="auto"/>
    </w:pPr>
    <w:rPr>
      <w:rFonts w:ascii="Arial" w:hAnsi="Arial"/>
      <w:i/>
      <w:sz w:val="18"/>
    </w:rPr>
  </w:style>
  <w:style w:type="character" w:customStyle="1" w:styleId="TemplateInstructionChar">
    <w:name w:val="TemplateInstruction Char"/>
    <w:basedOn w:val="DefaultParagraphFont"/>
    <w:link w:val="TemplateInstruction"/>
    <w:rsid w:val="009D6C53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F61A3"/>
    <w:pPr>
      <w:tabs>
        <w:tab w:val="clear" w:pos="720"/>
      </w:tabs>
      <w:overflowPunct/>
      <w:autoSpaceDE/>
      <w:autoSpaceDN/>
      <w:adjustRightInd/>
      <w:spacing w:after="120"/>
      <w:ind w:left="284"/>
      <w:textAlignment w:val="auto"/>
    </w:pPr>
    <w:rPr>
      <w:rFonts w:asciiTheme="minorHAnsi" w:hAnsiTheme="minorHAnsi"/>
      <w:spacing w:val="2"/>
      <w:kern w:val="10"/>
      <w:sz w:val="18"/>
      <w:szCs w:val="18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61A3"/>
    <w:rPr>
      <w:rFonts w:eastAsia="Times New Roman" w:cs="Times New Roman"/>
      <w:spacing w:val="2"/>
      <w:kern w:val="10"/>
      <w:sz w:val="18"/>
      <w:szCs w:val="18"/>
      <w:lang w:val="de-DE" w:eastAsia="de-DE"/>
    </w:rPr>
  </w:style>
  <w:style w:type="paragraph" w:customStyle="1" w:styleId="TableHeader">
    <w:name w:val="TableHeader"/>
    <w:basedOn w:val="Normal"/>
    <w:next w:val="Normal"/>
    <w:rsid w:val="000F61A3"/>
    <w:pPr>
      <w:suppressLineNumbers/>
      <w:tabs>
        <w:tab w:val="clear" w:pos="72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b/>
      <w:sz w:val="18"/>
    </w:rPr>
  </w:style>
  <w:style w:type="paragraph" w:customStyle="1" w:styleId="TableBody">
    <w:name w:val="Table Body"/>
    <w:basedOn w:val="Normal"/>
    <w:uiPriority w:val="99"/>
    <w:rsid w:val="000F61A3"/>
    <w:pPr>
      <w:tabs>
        <w:tab w:val="clear" w:pos="720"/>
      </w:tabs>
      <w:suppressAutoHyphens/>
      <w:overflowPunct/>
      <w:autoSpaceDE/>
      <w:autoSpaceDN/>
      <w:adjustRightInd/>
      <w:spacing w:before="60" w:after="60"/>
      <w:textAlignment w:val="auto"/>
    </w:pPr>
    <w:rPr>
      <w:rFonts w:ascii="Arial" w:hAnsi="Arial" w:cs="Arial"/>
      <w:szCs w:val="16"/>
      <w:lang w:eastAsia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34780"/>
    <w:pPr>
      <w:tabs>
        <w:tab w:val="clear" w:pos="72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1D6814-B3CF-4C71-AA59-82CBB403F4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407a2d-7675-4d17-8692-b3ac285306e4}" enabled="0" method="" siteId="{1a407a2d-7675-4d17-8692-b3ac285306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46</Pages>
  <Words>10724</Words>
  <Characters>61128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DICOMweb Modality Workflow Service</vt:lpstr>
    </vt:vector>
  </TitlesOfParts>
  <Company/>
  <LinksUpToDate>false</LinksUpToDate>
  <CharactersWithSpaces>71709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DICOMweb Modality Workflow Service</dc:title>
  <dc:subject>From DIMSE to DICOMweb for MWL and MPPS</dc:subject>
  <dc:creator>Dieter Krotz and Jeroen Medema</dc:creator>
  <cp:keywords/>
  <dc:description/>
  <cp:lastModifiedBy>Jeroen Medema</cp:lastModifiedBy>
  <cp:revision>5</cp:revision>
  <dcterms:created xsi:type="dcterms:W3CDTF">2025-09-08T10:22:00Z</dcterms:created>
  <dcterms:modified xsi:type="dcterms:W3CDTF">2025-09-08T11:39:00Z</dcterms:modified>
  <cp:category>DICOM Supplement</cp:category>
  <cp:contentStatus>Public Comment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2025-01-29T09:13:34Z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e0fc677f-3300-4fdc-bb7e-9695d8993d93</vt:lpwstr>
  </property>
  <property fmtid="{D5CDD505-2E9C-101B-9397-08002B2CF9AE}" pid="8" name="MSIP_Label_ff6dbec8-95a8-4638-9f5f-bd076536645c_ContentBits">
    <vt:lpwstr>0</vt:lpwstr>
  </property>
</Properties>
</file>