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A10439A" w14:textId="28CD8A0C" w:rsidR="002E6E25" w:rsidRDefault="002E6E25" w:rsidP="002E6E25">
      <w:pPr>
        <w:pStyle w:val="PartTitle"/>
      </w:pPr>
      <w:r>
        <w:t>Supplement</w:t>
      </w:r>
      <w:r w:rsidR="0066502D">
        <w:t xml:space="preserve"> </w:t>
      </w:r>
      <w:r w:rsidR="00A06C00" w:rsidRPr="00962780">
        <w:t>246</w:t>
      </w:r>
      <w:r w:rsidR="0066502D">
        <w:t xml:space="preserve">: </w:t>
      </w:r>
      <w:proofErr w:type="spellStart"/>
      <w:r w:rsidR="0066502D">
        <w:t>DICOMweb</w:t>
      </w:r>
      <w:proofErr w:type="spellEnd"/>
      <w:r w:rsidR="0066502D">
        <w:t xml:space="preserve"> Modality </w:t>
      </w:r>
      <w:r w:rsidR="00C736E8">
        <w:t xml:space="preserve">Workflow </w:t>
      </w:r>
      <w:r w:rsidR="0066502D">
        <w:t>Service</w:t>
      </w:r>
      <w:r w:rsidR="00825E53" w:rsidRPr="000670B6">
        <w:rPr>
          <w:highlight w:val="yellow"/>
        </w:rPr>
        <w: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314A1ADF" w:rsidR="002E6E25" w:rsidRDefault="002E6E25" w:rsidP="002E6E25">
      <w:pPr>
        <w:rPr>
          <w:i/>
        </w:rPr>
      </w:pPr>
      <w:r>
        <w:rPr>
          <w:i/>
        </w:rPr>
        <w:t>Prepared by:</w:t>
      </w:r>
    </w:p>
    <w:p w14:paraId="19F31278" w14:textId="77777777" w:rsidR="002E6E25" w:rsidRDefault="002E6E25" w:rsidP="002E6E25">
      <w:pPr>
        <w:rPr>
          <w:i/>
        </w:rPr>
      </w:pPr>
    </w:p>
    <w:p w14:paraId="1D183D45" w14:textId="46157935" w:rsidR="002E6E25" w:rsidRDefault="002E6E25" w:rsidP="002E6E25">
      <w:pPr>
        <w:rPr>
          <w:b/>
        </w:rPr>
      </w:pPr>
      <w:r>
        <w:rPr>
          <w:b/>
        </w:rPr>
        <w:t xml:space="preserve">DICOM Standards Committee, Working Group </w:t>
      </w:r>
      <w:r w:rsidR="00201D51">
        <w:rPr>
          <w:b/>
        </w:rPr>
        <w:t>27</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1ED8B949" w:rsidR="002E6E25" w:rsidRDefault="002E6E25" w:rsidP="002E6E25">
      <w:r>
        <w:t xml:space="preserve">Status: </w:t>
      </w:r>
      <w:r>
        <w:tab/>
      </w:r>
      <w:r w:rsidR="00825E53">
        <w:t xml:space="preserve">March </w:t>
      </w:r>
      <w:r w:rsidR="0066502D">
        <w:t>202</w:t>
      </w:r>
      <w:r w:rsidR="003A2243">
        <w:t>5</w:t>
      </w:r>
      <w:r w:rsidR="00823046">
        <w:t xml:space="preserve">, </w:t>
      </w:r>
      <w:r w:rsidR="00852D38">
        <w:t>Public Comment</w:t>
      </w:r>
    </w:p>
    <w:p w14:paraId="494CA581" w14:textId="109D12A8"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66502D">
        <w:t>2023-10-C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2B5D9B8A" w14:textId="4FD08623" w:rsidR="00E9339C" w:rsidRDefault="002E6E25">
      <w:pPr>
        <w:pStyle w:val="TOC1"/>
        <w:rPr>
          <w:rFonts w:asciiTheme="minorHAnsi" w:eastAsiaTheme="minorEastAsia" w:hAnsiTheme="minorHAnsi" w:cstheme="minorBidi"/>
          <w:noProof/>
          <w:kern w:val="2"/>
          <w:sz w:val="24"/>
          <w:szCs w:val="24"/>
          <w14:ligatures w14:val="standardContextual"/>
        </w:rPr>
      </w:pPr>
      <w:r>
        <w:rPr>
          <w:b/>
        </w:rPr>
        <w:fldChar w:fldCharType="begin"/>
      </w:r>
      <w:r>
        <w:rPr>
          <w:b/>
        </w:rPr>
        <w:instrText xml:space="preserve"> TOC \o </w:instrText>
      </w:r>
      <w:r>
        <w:rPr>
          <w:b/>
        </w:rPr>
        <w:fldChar w:fldCharType="separate"/>
      </w:r>
      <w:r w:rsidR="00177330">
        <w:rPr>
          <w:b/>
        </w:rPr>
        <w:t>3</w:t>
      </w:r>
      <w:r w:rsidR="00E9339C">
        <w:rPr>
          <w:noProof/>
        </w:rPr>
        <w:t>Document History</w:t>
      </w:r>
      <w:r w:rsidR="00E9339C">
        <w:rPr>
          <w:noProof/>
        </w:rPr>
        <w:tab/>
      </w:r>
      <w:r w:rsidR="00E9339C">
        <w:rPr>
          <w:noProof/>
        </w:rPr>
        <w:fldChar w:fldCharType="begin"/>
      </w:r>
      <w:r w:rsidR="00E9339C">
        <w:rPr>
          <w:noProof/>
        </w:rPr>
        <w:instrText xml:space="preserve"> PAGEREF _Toc188364757 \h </w:instrText>
      </w:r>
      <w:r w:rsidR="00E9339C">
        <w:rPr>
          <w:noProof/>
        </w:rPr>
      </w:r>
      <w:r w:rsidR="00E9339C">
        <w:rPr>
          <w:noProof/>
        </w:rPr>
        <w:fldChar w:fldCharType="separate"/>
      </w:r>
      <w:r w:rsidR="006B6E6F">
        <w:rPr>
          <w:noProof/>
        </w:rPr>
        <w:t>6</w:t>
      </w:r>
      <w:r w:rsidR="00E9339C">
        <w:rPr>
          <w:noProof/>
        </w:rPr>
        <w:fldChar w:fldCharType="end"/>
      </w:r>
    </w:p>
    <w:p w14:paraId="4124D686" w14:textId="37900B6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Open Issues</w:t>
      </w:r>
      <w:r>
        <w:rPr>
          <w:noProof/>
        </w:rPr>
        <w:tab/>
      </w:r>
      <w:r>
        <w:rPr>
          <w:noProof/>
        </w:rPr>
        <w:fldChar w:fldCharType="begin"/>
      </w:r>
      <w:r>
        <w:rPr>
          <w:noProof/>
        </w:rPr>
        <w:instrText xml:space="preserve"> PAGEREF _Toc188364758 \h </w:instrText>
      </w:r>
      <w:r>
        <w:rPr>
          <w:noProof/>
        </w:rPr>
      </w:r>
      <w:r>
        <w:rPr>
          <w:noProof/>
        </w:rPr>
        <w:fldChar w:fldCharType="separate"/>
      </w:r>
      <w:r w:rsidR="006B6E6F">
        <w:rPr>
          <w:noProof/>
        </w:rPr>
        <w:t>6</w:t>
      </w:r>
      <w:r>
        <w:rPr>
          <w:noProof/>
        </w:rPr>
        <w:fldChar w:fldCharType="end"/>
      </w:r>
    </w:p>
    <w:p w14:paraId="3D46A0E8" w14:textId="4B5E05E2"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Closed Issues</w:t>
      </w:r>
      <w:r>
        <w:rPr>
          <w:noProof/>
        </w:rPr>
        <w:tab/>
      </w:r>
      <w:r>
        <w:rPr>
          <w:noProof/>
        </w:rPr>
        <w:fldChar w:fldCharType="begin"/>
      </w:r>
      <w:r>
        <w:rPr>
          <w:noProof/>
        </w:rPr>
        <w:instrText xml:space="preserve"> PAGEREF _Toc188364759 \h </w:instrText>
      </w:r>
      <w:r>
        <w:rPr>
          <w:noProof/>
        </w:rPr>
      </w:r>
      <w:r>
        <w:rPr>
          <w:noProof/>
        </w:rPr>
        <w:fldChar w:fldCharType="separate"/>
      </w:r>
      <w:r w:rsidR="006B6E6F">
        <w:rPr>
          <w:noProof/>
        </w:rPr>
        <w:t>6</w:t>
      </w:r>
      <w:r>
        <w:rPr>
          <w:noProof/>
        </w:rPr>
        <w:fldChar w:fldCharType="end"/>
      </w:r>
    </w:p>
    <w:p w14:paraId="5997B008" w14:textId="3F1DB176" w:rsidR="00E9339C" w:rsidRDefault="00E9339C">
      <w:pPr>
        <w:pStyle w:val="TOC1"/>
        <w:rPr>
          <w:rFonts w:asciiTheme="minorHAnsi" w:eastAsiaTheme="minorEastAsia" w:hAnsiTheme="minorHAnsi" w:cstheme="minorBidi"/>
          <w:noProof/>
          <w:kern w:val="2"/>
          <w:sz w:val="24"/>
          <w:szCs w:val="24"/>
          <w14:ligatures w14:val="standardContextual"/>
        </w:rPr>
      </w:pPr>
      <w:r>
        <w:rPr>
          <w:noProof/>
        </w:rPr>
        <w:t>Scope and Field of Application</w:t>
      </w:r>
      <w:r>
        <w:rPr>
          <w:noProof/>
        </w:rPr>
        <w:tab/>
      </w:r>
      <w:r>
        <w:rPr>
          <w:noProof/>
        </w:rPr>
        <w:fldChar w:fldCharType="begin"/>
      </w:r>
      <w:r>
        <w:rPr>
          <w:noProof/>
        </w:rPr>
        <w:instrText xml:space="preserve"> PAGEREF _Toc188364760 \h </w:instrText>
      </w:r>
      <w:r>
        <w:rPr>
          <w:noProof/>
        </w:rPr>
      </w:r>
      <w:r>
        <w:rPr>
          <w:noProof/>
        </w:rPr>
        <w:fldChar w:fldCharType="separate"/>
      </w:r>
      <w:r w:rsidR="006B6E6F">
        <w:rPr>
          <w:noProof/>
        </w:rPr>
        <w:t>8</w:t>
      </w:r>
      <w:r>
        <w:rPr>
          <w:noProof/>
        </w:rPr>
        <w:fldChar w:fldCharType="end"/>
      </w:r>
    </w:p>
    <w:p w14:paraId="2B491540" w14:textId="04446B43"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Y</w:t>
      </w:r>
      <w:r>
        <w:rPr>
          <w:rFonts w:asciiTheme="minorHAnsi" w:eastAsiaTheme="minorEastAsia" w:hAnsiTheme="minorHAnsi" w:cstheme="minorBidi"/>
          <w:noProof/>
          <w:kern w:val="2"/>
          <w:sz w:val="24"/>
          <w:szCs w:val="24"/>
          <w14:ligatures w14:val="standardContextual"/>
        </w:rPr>
        <w:tab/>
      </w:r>
      <w:r>
        <w:rPr>
          <w:noProof/>
        </w:rPr>
        <w:t>Modality Worklist Service and Resources</w:t>
      </w:r>
      <w:r>
        <w:rPr>
          <w:noProof/>
        </w:rPr>
        <w:tab/>
      </w:r>
      <w:r>
        <w:rPr>
          <w:noProof/>
        </w:rPr>
        <w:fldChar w:fldCharType="begin"/>
      </w:r>
      <w:r>
        <w:rPr>
          <w:noProof/>
        </w:rPr>
        <w:instrText xml:space="preserve"> PAGEREF _Toc188364761 \h </w:instrText>
      </w:r>
      <w:r>
        <w:rPr>
          <w:noProof/>
        </w:rPr>
      </w:r>
      <w:r>
        <w:rPr>
          <w:noProof/>
        </w:rPr>
        <w:fldChar w:fldCharType="separate"/>
      </w:r>
      <w:r w:rsidR="006B6E6F">
        <w:rPr>
          <w:noProof/>
        </w:rPr>
        <w:t>9</w:t>
      </w:r>
      <w:r>
        <w:rPr>
          <w:noProof/>
        </w:rPr>
        <w:fldChar w:fldCharType="end"/>
      </w:r>
    </w:p>
    <w:p w14:paraId="2DC0F2C5" w14:textId="020068F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_Toc188364762 \h </w:instrText>
      </w:r>
      <w:r>
        <w:rPr>
          <w:noProof/>
        </w:rPr>
      </w:r>
      <w:r>
        <w:rPr>
          <w:noProof/>
        </w:rPr>
        <w:fldChar w:fldCharType="separate"/>
      </w:r>
      <w:r w:rsidR="006B6E6F">
        <w:rPr>
          <w:noProof/>
        </w:rPr>
        <w:t>9</w:t>
      </w:r>
      <w:r>
        <w:rPr>
          <w:noProof/>
        </w:rPr>
        <w:fldChar w:fldCharType="end"/>
      </w:r>
    </w:p>
    <w:p w14:paraId="5E2E4416" w14:textId="3DA82BF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_Toc188364763 \h </w:instrText>
      </w:r>
      <w:r>
        <w:rPr>
          <w:noProof/>
        </w:rPr>
      </w:r>
      <w:r>
        <w:rPr>
          <w:noProof/>
        </w:rPr>
        <w:fldChar w:fldCharType="separate"/>
      </w:r>
      <w:r w:rsidR="006B6E6F">
        <w:rPr>
          <w:noProof/>
        </w:rPr>
        <w:t>9</w:t>
      </w:r>
      <w:r>
        <w:rPr>
          <w:noProof/>
        </w:rPr>
        <w:fldChar w:fldCharType="end"/>
      </w:r>
    </w:p>
    <w:p w14:paraId="2FF6D5A3" w14:textId="67A2DD20"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_Toc188364764 \h </w:instrText>
      </w:r>
      <w:r>
        <w:rPr>
          <w:noProof/>
        </w:rPr>
      </w:r>
      <w:r>
        <w:rPr>
          <w:noProof/>
        </w:rPr>
        <w:fldChar w:fldCharType="separate"/>
      </w:r>
      <w:r w:rsidR="006B6E6F">
        <w:rPr>
          <w:noProof/>
        </w:rPr>
        <w:t>9</w:t>
      </w:r>
      <w:r>
        <w:rPr>
          <w:noProof/>
        </w:rPr>
        <w:fldChar w:fldCharType="end"/>
      </w:r>
    </w:p>
    <w:p w14:paraId="2B6E994B" w14:textId="11B732B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_Toc188364765 \h </w:instrText>
      </w:r>
      <w:r>
        <w:rPr>
          <w:noProof/>
        </w:rPr>
      </w:r>
      <w:r>
        <w:rPr>
          <w:noProof/>
        </w:rPr>
        <w:fldChar w:fldCharType="separate"/>
      </w:r>
      <w:r w:rsidR="006B6E6F">
        <w:rPr>
          <w:noProof/>
        </w:rPr>
        <w:t>9</w:t>
      </w:r>
      <w:r>
        <w:rPr>
          <w:noProof/>
        </w:rPr>
        <w:fldChar w:fldCharType="end"/>
      </w:r>
    </w:p>
    <w:p w14:paraId="4CFBAC3C" w14:textId="11EEFE08"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_Toc188364766 \h </w:instrText>
      </w:r>
      <w:r>
        <w:rPr>
          <w:noProof/>
        </w:rPr>
      </w:r>
      <w:r>
        <w:rPr>
          <w:noProof/>
        </w:rPr>
        <w:fldChar w:fldCharType="separate"/>
      </w:r>
      <w:r w:rsidR="006B6E6F">
        <w:rPr>
          <w:noProof/>
        </w:rPr>
        <w:t>10</w:t>
      </w:r>
      <w:r>
        <w:rPr>
          <w:noProof/>
        </w:rPr>
        <w:fldChar w:fldCharType="end"/>
      </w:r>
    </w:p>
    <w:p w14:paraId="6E0B5967" w14:textId="05C850A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_Toc188364767 \h </w:instrText>
      </w:r>
      <w:r>
        <w:rPr>
          <w:noProof/>
        </w:rPr>
      </w:r>
      <w:r>
        <w:rPr>
          <w:noProof/>
        </w:rPr>
        <w:fldChar w:fldCharType="separate"/>
      </w:r>
      <w:r w:rsidR="006B6E6F">
        <w:rPr>
          <w:noProof/>
        </w:rPr>
        <w:t>10</w:t>
      </w:r>
      <w:r>
        <w:rPr>
          <w:noProof/>
        </w:rPr>
        <w:fldChar w:fldCharType="end"/>
      </w:r>
    </w:p>
    <w:p w14:paraId="4471BBEE" w14:textId="51CDAB1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Y.4</w:t>
      </w:r>
      <w:r>
        <w:rPr>
          <w:rFonts w:asciiTheme="minorHAnsi" w:eastAsiaTheme="minorEastAsia" w:hAnsiTheme="minorHAnsi" w:cstheme="minorBidi"/>
          <w:noProof/>
          <w:kern w:val="2"/>
          <w:sz w:val="24"/>
          <w:szCs w:val="24"/>
          <w14:ligatures w14:val="standardContextual"/>
        </w:rPr>
        <w:tab/>
      </w:r>
      <w:r>
        <w:rPr>
          <w:noProof/>
        </w:rPr>
        <w:t>Search Transaction</w:t>
      </w:r>
      <w:r>
        <w:rPr>
          <w:noProof/>
        </w:rPr>
        <w:tab/>
      </w:r>
      <w:r>
        <w:rPr>
          <w:noProof/>
        </w:rPr>
        <w:fldChar w:fldCharType="begin"/>
      </w:r>
      <w:r>
        <w:rPr>
          <w:noProof/>
        </w:rPr>
        <w:instrText xml:space="preserve"> PAGEREF _Toc188364768 \h </w:instrText>
      </w:r>
      <w:r>
        <w:rPr>
          <w:noProof/>
        </w:rPr>
      </w:r>
      <w:r>
        <w:rPr>
          <w:noProof/>
        </w:rPr>
        <w:fldChar w:fldCharType="separate"/>
      </w:r>
      <w:r w:rsidR="006B6E6F">
        <w:rPr>
          <w:noProof/>
        </w:rPr>
        <w:t>10</w:t>
      </w:r>
      <w:r>
        <w:rPr>
          <w:noProof/>
        </w:rPr>
        <w:fldChar w:fldCharType="end"/>
      </w:r>
    </w:p>
    <w:p w14:paraId="5A436882" w14:textId="0FD78F8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_Toc188364769 \h </w:instrText>
      </w:r>
      <w:r>
        <w:rPr>
          <w:noProof/>
        </w:rPr>
      </w:r>
      <w:r>
        <w:rPr>
          <w:noProof/>
        </w:rPr>
        <w:fldChar w:fldCharType="separate"/>
      </w:r>
      <w:r w:rsidR="006B6E6F">
        <w:rPr>
          <w:noProof/>
        </w:rPr>
        <w:t>11</w:t>
      </w:r>
      <w:r>
        <w:rPr>
          <w:noProof/>
        </w:rPr>
        <w:fldChar w:fldCharType="end"/>
      </w:r>
    </w:p>
    <w:p w14:paraId="670D3544" w14:textId="06335D6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_Toc188364770 \h </w:instrText>
      </w:r>
      <w:r>
        <w:rPr>
          <w:noProof/>
        </w:rPr>
      </w:r>
      <w:r>
        <w:rPr>
          <w:noProof/>
        </w:rPr>
        <w:fldChar w:fldCharType="separate"/>
      </w:r>
      <w:r w:rsidR="006B6E6F">
        <w:rPr>
          <w:noProof/>
        </w:rPr>
        <w:t>11</w:t>
      </w:r>
      <w:r>
        <w:rPr>
          <w:noProof/>
        </w:rPr>
        <w:fldChar w:fldCharType="end"/>
      </w:r>
    </w:p>
    <w:p w14:paraId="00C15D14" w14:textId="3A8AE70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_Toc188364771 \h </w:instrText>
      </w:r>
      <w:r>
        <w:rPr>
          <w:noProof/>
        </w:rPr>
      </w:r>
      <w:r>
        <w:rPr>
          <w:noProof/>
        </w:rPr>
        <w:fldChar w:fldCharType="separate"/>
      </w:r>
      <w:r w:rsidR="006B6E6F">
        <w:rPr>
          <w:noProof/>
        </w:rPr>
        <w:t>11</w:t>
      </w:r>
      <w:r>
        <w:rPr>
          <w:noProof/>
        </w:rPr>
        <w:fldChar w:fldCharType="end"/>
      </w:r>
    </w:p>
    <w:p w14:paraId="151C86E9" w14:textId="5DE0578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_Toc188364772 \h </w:instrText>
      </w:r>
      <w:r>
        <w:rPr>
          <w:noProof/>
        </w:rPr>
      </w:r>
      <w:r>
        <w:rPr>
          <w:noProof/>
        </w:rPr>
        <w:fldChar w:fldCharType="separate"/>
      </w:r>
      <w:r w:rsidR="006B6E6F">
        <w:rPr>
          <w:noProof/>
        </w:rPr>
        <w:t>11</w:t>
      </w:r>
      <w:r>
        <w:rPr>
          <w:noProof/>
        </w:rPr>
        <w:fldChar w:fldCharType="end"/>
      </w:r>
    </w:p>
    <w:p w14:paraId="0270466E" w14:textId="0709C5F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_Toc188364773 \h </w:instrText>
      </w:r>
      <w:r>
        <w:rPr>
          <w:noProof/>
        </w:rPr>
      </w:r>
      <w:r>
        <w:rPr>
          <w:noProof/>
        </w:rPr>
        <w:fldChar w:fldCharType="separate"/>
      </w:r>
      <w:r w:rsidR="006B6E6F">
        <w:rPr>
          <w:noProof/>
        </w:rPr>
        <w:t>11</w:t>
      </w:r>
      <w:r>
        <w:rPr>
          <w:noProof/>
        </w:rPr>
        <w:fldChar w:fldCharType="end"/>
      </w:r>
    </w:p>
    <w:p w14:paraId="284AA844" w14:textId="7A2D7BA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_Toc188364774 \h </w:instrText>
      </w:r>
      <w:r>
        <w:rPr>
          <w:noProof/>
        </w:rPr>
      </w:r>
      <w:r>
        <w:rPr>
          <w:noProof/>
        </w:rPr>
        <w:fldChar w:fldCharType="separate"/>
      </w:r>
      <w:r w:rsidR="006B6E6F">
        <w:rPr>
          <w:noProof/>
        </w:rPr>
        <w:t>11</w:t>
      </w:r>
      <w:r>
        <w:rPr>
          <w:noProof/>
        </w:rPr>
        <w:fldChar w:fldCharType="end"/>
      </w:r>
    </w:p>
    <w:p w14:paraId="532600AC" w14:textId="6EAB8C0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Y.4.3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_Toc188364775 \h </w:instrText>
      </w:r>
      <w:r>
        <w:rPr>
          <w:noProof/>
        </w:rPr>
      </w:r>
      <w:r>
        <w:rPr>
          <w:noProof/>
        </w:rPr>
        <w:fldChar w:fldCharType="separate"/>
      </w:r>
      <w:r w:rsidR="006B6E6F">
        <w:rPr>
          <w:noProof/>
        </w:rPr>
        <w:t>11</w:t>
      </w:r>
      <w:r>
        <w:rPr>
          <w:noProof/>
        </w:rPr>
        <w:fldChar w:fldCharType="end"/>
      </w:r>
    </w:p>
    <w:p w14:paraId="73F4B603" w14:textId="6FC3034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_Toc188364776 \h </w:instrText>
      </w:r>
      <w:r>
        <w:rPr>
          <w:noProof/>
        </w:rPr>
      </w:r>
      <w:r>
        <w:rPr>
          <w:noProof/>
        </w:rPr>
        <w:fldChar w:fldCharType="separate"/>
      </w:r>
      <w:r w:rsidR="006B6E6F">
        <w:rPr>
          <w:noProof/>
        </w:rPr>
        <w:t>12</w:t>
      </w:r>
      <w:r>
        <w:rPr>
          <w:noProof/>
        </w:rPr>
        <w:fldChar w:fldCharType="end"/>
      </w:r>
    </w:p>
    <w:p w14:paraId="0DF78C6D" w14:textId="575BA04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_Toc188364777 \h </w:instrText>
      </w:r>
      <w:r>
        <w:rPr>
          <w:noProof/>
        </w:rPr>
      </w:r>
      <w:r>
        <w:rPr>
          <w:noProof/>
        </w:rPr>
        <w:fldChar w:fldCharType="separate"/>
      </w:r>
      <w:r w:rsidR="006B6E6F">
        <w:rPr>
          <w:noProof/>
        </w:rPr>
        <w:t>12</w:t>
      </w:r>
      <w:r>
        <w:rPr>
          <w:noProof/>
        </w:rPr>
        <w:fldChar w:fldCharType="end"/>
      </w:r>
    </w:p>
    <w:p w14:paraId="6CD2E479" w14:textId="012E360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Y.4.3.3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_Toc188364778 \h </w:instrText>
      </w:r>
      <w:r>
        <w:rPr>
          <w:noProof/>
        </w:rPr>
      </w:r>
      <w:r>
        <w:rPr>
          <w:noProof/>
        </w:rPr>
        <w:fldChar w:fldCharType="separate"/>
      </w:r>
      <w:r w:rsidR="006B6E6F">
        <w:rPr>
          <w:noProof/>
        </w:rPr>
        <w:t>12</w:t>
      </w:r>
      <w:r>
        <w:rPr>
          <w:noProof/>
        </w:rPr>
        <w:fldChar w:fldCharType="end"/>
      </w:r>
    </w:p>
    <w:p w14:paraId="7193DC9B" w14:textId="6FE978F1"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X</w:t>
      </w:r>
      <w:r>
        <w:rPr>
          <w:rFonts w:asciiTheme="minorHAnsi" w:eastAsiaTheme="minorEastAsia" w:hAnsiTheme="minorHAnsi" w:cstheme="minorBidi"/>
          <w:noProof/>
          <w:kern w:val="2"/>
          <w:sz w:val="24"/>
          <w:szCs w:val="24"/>
          <w14:ligatures w14:val="standardContextual"/>
        </w:rPr>
        <w:tab/>
      </w:r>
      <w:r>
        <w:rPr>
          <w:noProof/>
        </w:rPr>
        <w:t>Modality Performed Procedure Step Service and Resources</w:t>
      </w:r>
      <w:r>
        <w:rPr>
          <w:noProof/>
        </w:rPr>
        <w:tab/>
      </w:r>
      <w:r>
        <w:rPr>
          <w:noProof/>
        </w:rPr>
        <w:fldChar w:fldCharType="begin"/>
      </w:r>
      <w:r>
        <w:rPr>
          <w:noProof/>
        </w:rPr>
        <w:instrText xml:space="preserve"> PAGEREF _Toc188364779 \h </w:instrText>
      </w:r>
      <w:r>
        <w:rPr>
          <w:noProof/>
        </w:rPr>
      </w:r>
      <w:r>
        <w:rPr>
          <w:noProof/>
        </w:rPr>
        <w:fldChar w:fldCharType="separate"/>
      </w:r>
      <w:r w:rsidR="006B6E6F">
        <w:rPr>
          <w:noProof/>
        </w:rPr>
        <w:t>13</w:t>
      </w:r>
      <w:r>
        <w:rPr>
          <w:noProof/>
        </w:rPr>
        <w:fldChar w:fldCharType="end"/>
      </w:r>
    </w:p>
    <w:p w14:paraId="508320D1" w14:textId="07877DB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_Toc188364780 \h </w:instrText>
      </w:r>
      <w:r>
        <w:rPr>
          <w:noProof/>
        </w:rPr>
      </w:r>
      <w:r>
        <w:rPr>
          <w:noProof/>
        </w:rPr>
        <w:fldChar w:fldCharType="separate"/>
      </w:r>
      <w:r w:rsidR="006B6E6F">
        <w:rPr>
          <w:noProof/>
        </w:rPr>
        <w:t>13</w:t>
      </w:r>
      <w:r>
        <w:rPr>
          <w:noProof/>
        </w:rPr>
        <w:fldChar w:fldCharType="end"/>
      </w:r>
    </w:p>
    <w:p w14:paraId="518ECB2A" w14:textId="081B8FC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X.1.1</w:t>
      </w:r>
      <w:r>
        <w:rPr>
          <w:rFonts w:asciiTheme="minorHAnsi" w:eastAsiaTheme="minorEastAsia" w:hAnsiTheme="minorHAnsi" w:cstheme="minorBidi"/>
          <w:noProof/>
          <w:kern w:val="2"/>
          <w:sz w:val="24"/>
          <w:szCs w:val="24"/>
          <w14:ligatures w14:val="standardContextual"/>
        </w:rPr>
        <w:tab/>
      </w:r>
      <w:r>
        <w:rPr>
          <w:noProof/>
        </w:rPr>
        <w:t>Resource Descriptions</w:t>
      </w:r>
      <w:r>
        <w:rPr>
          <w:noProof/>
        </w:rPr>
        <w:tab/>
      </w:r>
      <w:r>
        <w:rPr>
          <w:noProof/>
        </w:rPr>
        <w:fldChar w:fldCharType="begin"/>
      </w:r>
      <w:r>
        <w:rPr>
          <w:noProof/>
        </w:rPr>
        <w:instrText xml:space="preserve"> PAGEREF _Toc188364781 \h </w:instrText>
      </w:r>
      <w:r>
        <w:rPr>
          <w:noProof/>
        </w:rPr>
      </w:r>
      <w:r>
        <w:rPr>
          <w:noProof/>
        </w:rPr>
        <w:fldChar w:fldCharType="separate"/>
      </w:r>
      <w:r w:rsidR="006B6E6F">
        <w:rPr>
          <w:noProof/>
        </w:rPr>
        <w:t>13</w:t>
      </w:r>
      <w:r>
        <w:rPr>
          <w:noProof/>
        </w:rPr>
        <w:fldChar w:fldCharType="end"/>
      </w:r>
    </w:p>
    <w:p w14:paraId="6E14F0E8" w14:textId="39028DFC"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X.1.2</w:t>
      </w:r>
      <w:r>
        <w:rPr>
          <w:rFonts w:asciiTheme="minorHAnsi" w:eastAsiaTheme="minorEastAsia" w:hAnsiTheme="minorHAnsi" w:cstheme="minorBidi"/>
          <w:noProof/>
          <w:kern w:val="2"/>
          <w:sz w:val="24"/>
          <w:szCs w:val="24"/>
          <w14:ligatures w14:val="standardContextual"/>
        </w:rPr>
        <w:tab/>
      </w:r>
      <w:r>
        <w:rPr>
          <w:noProof/>
        </w:rPr>
        <w:t>Common Query Parameters</w:t>
      </w:r>
      <w:r>
        <w:rPr>
          <w:noProof/>
        </w:rPr>
        <w:tab/>
      </w:r>
      <w:r>
        <w:rPr>
          <w:noProof/>
        </w:rPr>
        <w:fldChar w:fldCharType="begin"/>
      </w:r>
      <w:r>
        <w:rPr>
          <w:noProof/>
        </w:rPr>
        <w:instrText xml:space="preserve"> PAGEREF _Toc188364782 \h </w:instrText>
      </w:r>
      <w:r>
        <w:rPr>
          <w:noProof/>
        </w:rPr>
      </w:r>
      <w:r>
        <w:rPr>
          <w:noProof/>
        </w:rPr>
        <w:fldChar w:fldCharType="separate"/>
      </w:r>
      <w:r w:rsidR="006B6E6F">
        <w:rPr>
          <w:noProof/>
        </w:rPr>
        <w:t>13</w:t>
      </w:r>
      <w:r>
        <w:rPr>
          <w:noProof/>
        </w:rPr>
        <w:fldChar w:fldCharType="end"/>
      </w:r>
    </w:p>
    <w:p w14:paraId="346AEEA4" w14:textId="591717E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X.1.3</w:t>
      </w:r>
      <w:r>
        <w:rPr>
          <w:rFonts w:asciiTheme="minorHAnsi" w:eastAsiaTheme="minorEastAsia" w:hAnsiTheme="minorHAnsi" w:cstheme="minorBidi"/>
          <w:noProof/>
          <w:kern w:val="2"/>
          <w:sz w:val="24"/>
          <w:szCs w:val="24"/>
          <w14:ligatures w14:val="standardContextual"/>
        </w:rPr>
        <w:tab/>
      </w:r>
      <w:r>
        <w:rPr>
          <w:noProof/>
        </w:rPr>
        <w:t>Common Media Types</w:t>
      </w:r>
      <w:r>
        <w:rPr>
          <w:noProof/>
        </w:rPr>
        <w:tab/>
      </w:r>
      <w:r>
        <w:rPr>
          <w:noProof/>
        </w:rPr>
        <w:fldChar w:fldCharType="begin"/>
      </w:r>
      <w:r>
        <w:rPr>
          <w:noProof/>
        </w:rPr>
        <w:instrText xml:space="preserve"> PAGEREF _Toc188364783 \h </w:instrText>
      </w:r>
      <w:r>
        <w:rPr>
          <w:noProof/>
        </w:rPr>
      </w:r>
      <w:r>
        <w:rPr>
          <w:noProof/>
        </w:rPr>
        <w:fldChar w:fldCharType="separate"/>
      </w:r>
      <w:r w:rsidR="006B6E6F">
        <w:rPr>
          <w:noProof/>
        </w:rPr>
        <w:t>14</w:t>
      </w:r>
      <w:r>
        <w:rPr>
          <w:noProof/>
        </w:rPr>
        <w:fldChar w:fldCharType="end"/>
      </w:r>
    </w:p>
    <w:p w14:paraId="0551D4E3" w14:textId="5521F907"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X.2</w:t>
      </w:r>
      <w:r>
        <w:rPr>
          <w:rFonts w:asciiTheme="minorHAnsi" w:eastAsiaTheme="minorEastAsia" w:hAnsiTheme="minorHAnsi" w:cstheme="minorBidi"/>
          <w:noProof/>
          <w:kern w:val="2"/>
          <w:sz w:val="24"/>
          <w:szCs w:val="24"/>
          <w14:ligatures w14:val="standardContextual"/>
        </w:rPr>
        <w:tab/>
      </w:r>
      <w:r>
        <w:rPr>
          <w:noProof/>
        </w:rPr>
        <w:t>Conformance</w:t>
      </w:r>
      <w:r>
        <w:rPr>
          <w:noProof/>
        </w:rPr>
        <w:tab/>
      </w:r>
      <w:r>
        <w:rPr>
          <w:noProof/>
        </w:rPr>
        <w:fldChar w:fldCharType="begin"/>
      </w:r>
      <w:r>
        <w:rPr>
          <w:noProof/>
        </w:rPr>
        <w:instrText xml:space="preserve"> PAGEREF _Toc188364784 \h </w:instrText>
      </w:r>
      <w:r>
        <w:rPr>
          <w:noProof/>
        </w:rPr>
      </w:r>
      <w:r>
        <w:rPr>
          <w:noProof/>
        </w:rPr>
        <w:fldChar w:fldCharType="separate"/>
      </w:r>
      <w:r w:rsidR="006B6E6F">
        <w:rPr>
          <w:noProof/>
        </w:rPr>
        <w:t>14</w:t>
      </w:r>
      <w:r>
        <w:rPr>
          <w:noProof/>
        </w:rPr>
        <w:fldChar w:fldCharType="end"/>
      </w:r>
    </w:p>
    <w:p w14:paraId="2F60AAA2" w14:textId="323DD6BE"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X.3</w:t>
      </w:r>
      <w:r>
        <w:rPr>
          <w:rFonts w:asciiTheme="minorHAnsi" w:eastAsiaTheme="minorEastAsia" w:hAnsiTheme="minorHAnsi" w:cstheme="minorBidi"/>
          <w:noProof/>
          <w:kern w:val="2"/>
          <w:sz w:val="24"/>
          <w:szCs w:val="24"/>
          <w14:ligatures w14:val="standardContextual"/>
        </w:rPr>
        <w:tab/>
      </w:r>
      <w:r>
        <w:rPr>
          <w:noProof/>
        </w:rPr>
        <w:t>Transactions Overview</w:t>
      </w:r>
      <w:r>
        <w:rPr>
          <w:noProof/>
        </w:rPr>
        <w:tab/>
      </w:r>
      <w:r>
        <w:rPr>
          <w:noProof/>
        </w:rPr>
        <w:fldChar w:fldCharType="begin"/>
      </w:r>
      <w:r>
        <w:rPr>
          <w:noProof/>
        </w:rPr>
        <w:instrText xml:space="preserve"> PAGEREF _Toc188364785 \h </w:instrText>
      </w:r>
      <w:r>
        <w:rPr>
          <w:noProof/>
        </w:rPr>
      </w:r>
      <w:r>
        <w:rPr>
          <w:noProof/>
        </w:rPr>
        <w:fldChar w:fldCharType="separate"/>
      </w:r>
      <w:r w:rsidR="006B6E6F">
        <w:rPr>
          <w:noProof/>
        </w:rPr>
        <w:t>14</w:t>
      </w:r>
      <w:r>
        <w:rPr>
          <w:noProof/>
        </w:rPr>
        <w:fldChar w:fldCharType="end"/>
      </w:r>
    </w:p>
    <w:p w14:paraId="2A7EDC19" w14:textId="5B38EA6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X.4</w:t>
      </w:r>
      <w:r>
        <w:rPr>
          <w:rFonts w:asciiTheme="minorHAnsi" w:eastAsiaTheme="minorEastAsia" w:hAnsiTheme="minorHAnsi" w:cstheme="minorBidi"/>
          <w:noProof/>
          <w:kern w:val="2"/>
          <w:sz w:val="24"/>
          <w:szCs w:val="24"/>
          <w14:ligatures w14:val="standardContextual"/>
        </w:rPr>
        <w:tab/>
      </w:r>
      <w:r>
        <w:rPr>
          <w:noProof/>
        </w:rPr>
        <w:t>Create Transaction</w:t>
      </w:r>
      <w:r>
        <w:rPr>
          <w:noProof/>
        </w:rPr>
        <w:tab/>
      </w:r>
      <w:r>
        <w:rPr>
          <w:noProof/>
        </w:rPr>
        <w:fldChar w:fldCharType="begin"/>
      </w:r>
      <w:r>
        <w:rPr>
          <w:noProof/>
        </w:rPr>
        <w:instrText xml:space="preserve"> PAGEREF _Toc188364786 \h </w:instrText>
      </w:r>
      <w:r>
        <w:rPr>
          <w:noProof/>
        </w:rPr>
      </w:r>
      <w:r>
        <w:rPr>
          <w:noProof/>
        </w:rPr>
        <w:fldChar w:fldCharType="separate"/>
      </w:r>
      <w:r w:rsidR="006B6E6F">
        <w:rPr>
          <w:noProof/>
        </w:rPr>
        <w:t>16</w:t>
      </w:r>
      <w:r>
        <w:rPr>
          <w:noProof/>
        </w:rPr>
        <w:fldChar w:fldCharType="end"/>
      </w:r>
    </w:p>
    <w:p w14:paraId="5FCE7D5A" w14:textId="3AAE756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_Toc188364787 \h </w:instrText>
      </w:r>
      <w:r>
        <w:rPr>
          <w:noProof/>
        </w:rPr>
      </w:r>
      <w:r>
        <w:rPr>
          <w:noProof/>
        </w:rPr>
        <w:fldChar w:fldCharType="separate"/>
      </w:r>
      <w:r w:rsidR="006B6E6F">
        <w:rPr>
          <w:noProof/>
        </w:rPr>
        <w:t>16</w:t>
      </w:r>
      <w:r>
        <w:rPr>
          <w:noProof/>
        </w:rPr>
        <w:fldChar w:fldCharType="end"/>
      </w:r>
    </w:p>
    <w:p w14:paraId="0FABD079" w14:textId="5B92244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X.4.1.1</w:t>
      </w:r>
      <w:r>
        <w:rPr>
          <w:rFonts w:asciiTheme="minorHAnsi" w:eastAsiaTheme="minorEastAsia" w:hAnsiTheme="minorHAnsi" w:cstheme="minorBidi"/>
          <w:noProof/>
          <w:kern w:val="2"/>
          <w:sz w:val="24"/>
          <w:szCs w:val="24"/>
          <w14:ligatures w14:val="standardContextual"/>
        </w:rPr>
        <w:tab/>
      </w:r>
      <w:r>
        <w:rPr>
          <w:noProof/>
        </w:rPr>
        <w:t>Target Resource</w:t>
      </w:r>
      <w:r>
        <w:rPr>
          <w:noProof/>
        </w:rPr>
        <w:tab/>
      </w:r>
      <w:r>
        <w:rPr>
          <w:noProof/>
        </w:rPr>
        <w:fldChar w:fldCharType="begin"/>
      </w:r>
      <w:r>
        <w:rPr>
          <w:noProof/>
        </w:rPr>
        <w:instrText xml:space="preserve"> PAGEREF _Toc188364788 \h </w:instrText>
      </w:r>
      <w:r>
        <w:rPr>
          <w:noProof/>
        </w:rPr>
      </w:r>
      <w:r>
        <w:rPr>
          <w:noProof/>
        </w:rPr>
        <w:fldChar w:fldCharType="separate"/>
      </w:r>
      <w:r w:rsidR="006B6E6F">
        <w:rPr>
          <w:noProof/>
        </w:rPr>
        <w:t>16</w:t>
      </w:r>
      <w:r>
        <w:rPr>
          <w:noProof/>
        </w:rPr>
        <w:fldChar w:fldCharType="end"/>
      </w:r>
    </w:p>
    <w:p w14:paraId="4D695F37" w14:textId="27C433C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_Toc188364789 \h </w:instrText>
      </w:r>
      <w:r>
        <w:rPr>
          <w:noProof/>
        </w:rPr>
      </w:r>
      <w:r>
        <w:rPr>
          <w:noProof/>
        </w:rPr>
        <w:fldChar w:fldCharType="separate"/>
      </w:r>
      <w:r w:rsidR="006B6E6F">
        <w:rPr>
          <w:noProof/>
        </w:rPr>
        <w:t>16</w:t>
      </w:r>
      <w:r>
        <w:rPr>
          <w:noProof/>
        </w:rPr>
        <w:fldChar w:fldCharType="end"/>
      </w:r>
    </w:p>
    <w:p w14:paraId="5E768FBB" w14:textId="509ECCA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_Toc188364790 \h </w:instrText>
      </w:r>
      <w:r>
        <w:rPr>
          <w:noProof/>
        </w:rPr>
      </w:r>
      <w:r>
        <w:rPr>
          <w:noProof/>
        </w:rPr>
        <w:fldChar w:fldCharType="separate"/>
      </w:r>
      <w:r w:rsidR="006B6E6F">
        <w:rPr>
          <w:noProof/>
        </w:rPr>
        <w:t>16</w:t>
      </w:r>
      <w:r>
        <w:rPr>
          <w:noProof/>
        </w:rPr>
        <w:fldChar w:fldCharType="end"/>
      </w:r>
    </w:p>
    <w:p w14:paraId="0574CF1B" w14:textId="52EBAA3A"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_Toc188364791 \h </w:instrText>
      </w:r>
      <w:r>
        <w:rPr>
          <w:noProof/>
        </w:rPr>
      </w:r>
      <w:r>
        <w:rPr>
          <w:noProof/>
        </w:rPr>
        <w:fldChar w:fldCharType="separate"/>
      </w:r>
      <w:r w:rsidR="006B6E6F">
        <w:rPr>
          <w:noProof/>
        </w:rPr>
        <w:t>16</w:t>
      </w:r>
      <w:r>
        <w:rPr>
          <w:noProof/>
        </w:rPr>
        <w:fldChar w:fldCharType="end"/>
      </w:r>
    </w:p>
    <w:p w14:paraId="6D39EDF0" w14:textId="143CBEF9"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_Toc188364792 \h </w:instrText>
      </w:r>
      <w:r>
        <w:rPr>
          <w:noProof/>
        </w:rPr>
      </w:r>
      <w:r>
        <w:rPr>
          <w:noProof/>
        </w:rPr>
        <w:fldChar w:fldCharType="separate"/>
      </w:r>
      <w:r w:rsidR="006B6E6F">
        <w:rPr>
          <w:noProof/>
        </w:rPr>
        <w:t>17</w:t>
      </w:r>
      <w:r>
        <w:rPr>
          <w:noProof/>
        </w:rPr>
        <w:fldChar w:fldCharType="end"/>
      </w:r>
    </w:p>
    <w:p w14:paraId="6269F3B1" w14:textId="66632BE4"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X.4.3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_Toc188364793 \h </w:instrText>
      </w:r>
      <w:r>
        <w:rPr>
          <w:noProof/>
        </w:rPr>
      </w:r>
      <w:r>
        <w:rPr>
          <w:noProof/>
        </w:rPr>
        <w:fldChar w:fldCharType="separate"/>
      </w:r>
      <w:r w:rsidR="006B6E6F">
        <w:rPr>
          <w:noProof/>
        </w:rPr>
        <w:t>17</w:t>
      </w:r>
      <w:r>
        <w:rPr>
          <w:noProof/>
        </w:rPr>
        <w:fldChar w:fldCharType="end"/>
      </w:r>
    </w:p>
    <w:p w14:paraId="15B6AF89" w14:textId="291D7E6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_Toc188364794 \h </w:instrText>
      </w:r>
      <w:r>
        <w:rPr>
          <w:noProof/>
        </w:rPr>
      </w:r>
      <w:r>
        <w:rPr>
          <w:noProof/>
        </w:rPr>
        <w:fldChar w:fldCharType="separate"/>
      </w:r>
      <w:r w:rsidR="006B6E6F">
        <w:rPr>
          <w:noProof/>
        </w:rPr>
        <w:t>17</w:t>
      </w:r>
      <w:r>
        <w:rPr>
          <w:noProof/>
        </w:rPr>
        <w:fldChar w:fldCharType="end"/>
      </w:r>
    </w:p>
    <w:p w14:paraId="1C78D345" w14:textId="0DB8C87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_Toc188364795 \h </w:instrText>
      </w:r>
      <w:r>
        <w:rPr>
          <w:noProof/>
        </w:rPr>
      </w:r>
      <w:r>
        <w:rPr>
          <w:noProof/>
        </w:rPr>
        <w:fldChar w:fldCharType="separate"/>
      </w:r>
      <w:r w:rsidR="006B6E6F">
        <w:rPr>
          <w:noProof/>
        </w:rPr>
        <w:t>17</w:t>
      </w:r>
      <w:r>
        <w:rPr>
          <w:noProof/>
        </w:rPr>
        <w:fldChar w:fldCharType="end"/>
      </w:r>
    </w:p>
    <w:p w14:paraId="624DAFE4" w14:textId="532FC7A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X.4.3.3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_Toc188364796 \h </w:instrText>
      </w:r>
      <w:r>
        <w:rPr>
          <w:noProof/>
        </w:rPr>
      </w:r>
      <w:r>
        <w:rPr>
          <w:noProof/>
        </w:rPr>
        <w:fldChar w:fldCharType="separate"/>
      </w:r>
      <w:r w:rsidR="006B6E6F">
        <w:rPr>
          <w:noProof/>
        </w:rPr>
        <w:t>17</w:t>
      </w:r>
      <w:r>
        <w:rPr>
          <w:noProof/>
        </w:rPr>
        <w:fldChar w:fldCharType="end"/>
      </w:r>
    </w:p>
    <w:p w14:paraId="5961B603" w14:textId="7F77EE3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X.5</w:t>
      </w:r>
      <w:r>
        <w:rPr>
          <w:rFonts w:asciiTheme="minorHAnsi" w:eastAsiaTheme="minorEastAsia" w:hAnsiTheme="minorHAnsi" w:cstheme="minorBidi"/>
          <w:noProof/>
          <w:kern w:val="2"/>
          <w:sz w:val="24"/>
          <w:szCs w:val="24"/>
          <w14:ligatures w14:val="standardContextual"/>
        </w:rPr>
        <w:tab/>
      </w:r>
      <w:r>
        <w:rPr>
          <w:noProof/>
        </w:rPr>
        <w:t>Update Transaction</w:t>
      </w:r>
      <w:r>
        <w:rPr>
          <w:noProof/>
        </w:rPr>
        <w:tab/>
      </w:r>
      <w:r>
        <w:rPr>
          <w:noProof/>
        </w:rPr>
        <w:fldChar w:fldCharType="begin"/>
      </w:r>
      <w:r>
        <w:rPr>
          <w:noProof/>
        </w:rPr>
        <w:instrText xml:space="preserve"> PAGEREF _Toc188364797 \h </w:instrText>
      </w:r>
      <w:r>
        <w:rPr>
          <w:noProof/>
        </w:rPr>
      </w:r>
      <w:r>
        <w:rPr>
          <w:noProof/>
        </w:rPr>
        <w:fldChar w:fldCharType="separate"/>
      </w:r>
      <w:r w:rsidR="006B6E6F">
        <w:rPr>
          <w:noProof/>
        </w:rPr>
        <w:t>18</w:t>
      </w:r>
      <w:r>
        <w:rPr>
          <w:noProof/>
        </w:rPr>
        <w:fldChar w:fldCharType="end"/>
      </w:r>
    </w:p>
    <w:p w14:paraId="1490786B" w14:textId="3F8DC32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_Toc188364798 \h </w:instrText>
      </w:r>
      <w:r>
        <w:rPr>
          <w:noProof/>
        </w:rPr>
      </w:r>
      <w:r>
        <w:rPr>
          <w:noProof/>
        </w:rPr>
        <w:fldChar w:fldCharType="separate"/>
      </w:r>
      <w:r w:rsidR="006B6E6F">
        <w:rPr>
          <w:noProof/>
        </w:rPr>
        <w:t>18</w:t>
      </w:r>
      <w:r>
        <w:rPr>
          <w:noProof/>
        </w:rPr>
        <w:fldChar w:fldCharType="end"/>
      </w:r>
    </w:p>
    <w:p w14:paraId="056866DC" w14:textId="6E5F160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_Toc188364799 \h </w:instrText>
      </w:r>
      <w:r>
        <w:rPr>
          <w:noProof/>
        </w:rPr>
      </w:r>
      <w:r>
        <w:rPr>
          <w:noProof/>
        </w:rPr>
        <w:fldChar w:fldCharType="separate"/>
      </w:r>
      <w:r w:rsidR="006B6E6F">
        <w:rPr>
          <w:noProof/>
        </w:rPr>
        <w:t>18</w:t>
      </w:r>
      <w:r>
        <w:rPr>
          <w:noProof/>
        </w:rPr>
        <w:fldChar w:fldCharType="end"/>
      </w:r>
    </w:p>
    <w:p w14:paraId="113EAC10" w14:textId="3AB2AE3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_Toc188364800 \h </w:instrText>
      </w:r>
      <w:r>
        <w:rPr>
          <w:noProof/>
        </w:rPr>
      </w:r>
      <w:r>
        <w:rPr>
          <w:noProof/>
        </w:rPr>
        <w:fldChar w:fldCharType="separate"/>
      </w:r>
      <w:r w:rsidR="006B6E6F">
        <w:rPr>
          <w:noProof/>
        </w:rPr>
        <w:t>18</w:t>
      </w:r>
      <w:r>
        <w:rPr>
          <w:noProof/>
        </w:rPr>
        <w:fldChar w:fldCharType="end"/>
      </w:r>
    </w:p>
    <w:p w14:paraId="2C5BA6C0" w14:textId="45F753E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_Toc188364801 \h </w:instrText>
      </w:r>
      <w:r>
        <w:rPr>
          <w:noProof/>
        </w:rPr>
      </w:r>
      <w:r>
        <w:rPr>
          <w:noProof/>
        </w:rPr>
        <w:fldChar w:fldCharType="separate"/>
      </w:r>
      <w:r w:rsidR="006B6E6F">
        <w:rPr>
          <w:noProof/>
        </w:rPr>
        <w:t>18</w:t>
      </w:r>
      <w:r>
        <w:rPr>
          <w:noProof/>
        </w:rPr>
        <w:fldChar w:fldCharType="end"/>
      </w:r>
    </w:p>
    <w:p w14:paraId="5318CB6C" w14:textId="20B3DE1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_Toc188364802 \h </w:instrText>
      </w:r>
      <w:r>
        <w:rPr>
          <w:noProof/>
        </w:rPr>
      </w:r>
      <w:r>
        <w:rPr>
          <w:noProof/>
        </w:rPr>
        <w:fldChar w:fldCharType="separate"/>
      </w:r>
      <w:r w:rsidR="006B6E6F">
        <w:rPr>
          <w:noProof/>
        </w:rPr>
        <w:t>18</w:t>
      </w:r>
      <w:r>
        <w:rPr>
          <w:noProof/>
        </w:rPr>
        <w:fldChar w:fldCharType="end"/>
      </w:r>
    </w:p>
    <w:p w14:paraId="7940C67F" w14:textId="6694E48B"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_Toc188364803 \h </w:instrText>
      </w:r>
      <w:r>
        <w:rPr>
          <w:noProof/>
        </w:rPr>
      </w:r>
      <w:r>
        <w:rPr>
          <w:noProof/>
        </w:rPr>
        <w:fldChar w:fldCharType="separate"/>
      </w:r>
      <w:r w:rsidR="006B6E6F">
        <w:rPr>
          <w:noProof/>
        </w:rPr>
        <w:t>18</w:t>
      </w:r>
      <w:r>
        <w:rPr>
          <w:noProof/>
        </w:rPr>
        <w:fldChar w:fldCharType="end"/>
      </w:r>
    </w:p>
    <w:p w14:paraId="450BF54A" w14:textId="0DE87AE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X.5.3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_Toc188364804 \h </w:instrText>
      </w:r>
      <w:r>
        <w:rPr>
          <w:noProof/>
        </w:rPr>
      </w:r>
      <w:r>
        <w:rPr>
          <w:noProof/>
        </w:rPr>
        <w:fldChar w:fldCharType="separate"/>
      </w:r>
      <w:r w:rsidR="006B6E6F">
        <w:rPr>
          <w:noProof/>
        </w:rPr>
        <w:t>18</w:t>
      </w:r>
      <w:r>
        <w:rPr>
          <w:noProof/>
        </w:rPr>
        <w:fldChar w:fldCharType="end"/>
      </w:r>
    </w:p>
    <w:p w14:paraId="76CDFB29" w14:textId="3C0AE8C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_Toc188364805 \h </w:instrText>
      </w:r>
      <w:r>
        <w:rPr>
          <w:noProof/>
        </w:rPr>
      </w:r>
      <w:r>
        <w:rPr>
          <w:noProof/>
        </w:rPr>
        <w:fldChar w:fldCharType="separate"/>
      </w:r>
      <w:r w:rsidR="006B6E6F">
        <w:rPr>
          <w:noProof/>
        </w:rPr>
        <w:t>19</w:t>
      </w:r>
      <w:r>
        <w:rPr>
          <w:noProof/>
        </w:rPr>
        <w:fldChar w:fldCharType="end"/>
      </w:r>
    </w:p>
    <w:p w14:paraId="57294795" w14:textId="2E64D70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lastRenderedPageBreak/>
        <w:t>X.5.3.2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_Toc188364806 \h </w:instrText>
      </w:r>
      <w:r>
        <w:rPr>
          <w:noProof/>
        </w:rPr>
      </w:r>
      <w:r>
        <w:rPr>
          <w:noProof/>
        </w:rPr>
        <w:fldChar w:fldCharType="separate"/>
      </w:r>
      <w:r w:rsidR="006B6E6F">
        <w:rPr>
          <w:noProof/>
        </w:rPr>
        <w:t>19</w:t>
      </w:r>
      <w:r>
        <w:rPr>
          <w:noProof/>
        </w:rPr>
        <w:fldChar w:fldCharType="end"/>
      </w:r>
    </w:p>
    <w:p w14:paraId="65AC0A59" w14:textId="3020F38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X.5.3.3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_Toc188364807 \h </w:instrText>
      </w:r>
      <w:r>
        <w:rPr>
          <w:noProof/>
        </w:rPr>
      </w:r>
      <w:r>
        <w:rPr>
          <w:noProof/>
        </w:rPr>
        <w:fldChar w:fldCharType="separate"/>
      </w:r>
      <w:r w:rsidR="006B6E6F">
        <w:rPr>
          <w:noProof/>
        </w:rPr>
        <w:t>19</w:t>
      </w:r>
      <w:r>
        <w:rPr>
          <w:noProof/>
        </w:rPr>
        <w:fldChar w:fldCharType="end"/>
      </w:r>
    </w:p>
    <w:p w14:paraId="1415F5C4" w14:textId="67EFDF86"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X.6</w:t>
      </w:r>
      <w:r>
        <w:rPr>
          <w:rFonts w:asciiTheme="minorHAnsi" w:eastAsiaTheme="minorEastAsia" w:hAnsiTheme="minorHAnsi" w:cstheme="minorBidi"/>
          <w:noProof/>
          <w:kern w:val="2"/>
          <w:sz w:val="24"/>
          <w:szCs w:val="24"/>
          <w14:ligatures w14:val="standardContextual"/>
        </w:rPr>
        <w:tab/>
      </w:r>
      <w:r>
        <w:rPr>
          <w:noProof/>
        </w:rPr>
        <w:t>Retrieve Transaction</w:t>
      </w:r>
      <w:r>
        <w:rPr>
          <w:noProof/>
        </w:rPr>
        <w:tab/>
      </w:r>
      <w:r>
        <w:rPr>
          <w:noProof/>
        </w:rPr>
        <w:fldChar w:fldCharType="begin"/>
      </w:r>
      <w:r>
        <w:rPr>
          <w:noProof/>
        </w:rPr>
        <w:instrText xml:space="preserve"> PAGEREF _Toc188364808 \h </w:instrText>
      </w:r>
      <w:r>
        <w:rPr>
          <w:noProof/>
        </w:rPr>
      </w:r>
      <w:r>
        <w:rPr>
          <w:noProof/>
        </w:rPr>
        <w:fldChar w:fldCharType="separate"/>
      </w:r>
      <w:r w:rsidR="006B6E6F">
        <w:rPr>
          <w:noProof/>
        </w:rPr>
        <w:t>19</w:t>
      </w:r>
      <w:r>
        <w:rPr>
          <w:noProof/>
        </w:rPr>
        <w:fldChar w:fldCharType="end"/>
      </w:r>
    </w:p>
    <w:p w14:paraId="2982163A" w14:textId="6EBD3D7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_Toc188364809 \h </w:instrText>
      </w:r>
      <w:r>
        <w:rPr>
          <w:noProof/>
        </w:rPr>
      </w:r>
      <w:r>
        <w:rPr>
          <w:noProof/>
        </w:rPr>
        <w:fldChar w:fldCharType="separate"/>
      </w:r>
      <w:r w:rsidR="006B6E6F">
        <w:rPr>
          <w:noProof/>
        </w:rPr>
        <w:t>20</w:t>
      </w:r>
      <w:r>
        <w:rPr>
          <w:noProof/>
        </w:rPr>
        <w:fldChar w:fldCharType="end"/>
      </w:r>
    </w:p>
    <w:p w14:paraId="7E9B877B" w14:textId="35223359"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_Toc188364810 \h </w:instrText>
      </w:r>
      <w:r>
        <w:rPr>
          <w:noProof/>
        </w:rPr>
      </w:r>
      <w:r>
        <w:rPr>
          <w:noProof/>
        </w:rPr>
        <w:fldChar w:fldCharType="separate"/>
      </w:r>
      <w:r w:rsidR="006B6E6F">
        <w:rPr>
          <w:noProof/>
        </w:rPr>
        <w:t>20</w:t>
      </w:r>
      <w:r>
        <w:rPr>
          <w:noProof/>
        </w:rPr>
        <w:fldChar w:fldCharType="end"/>
      </w:r>
    </w:p>
    <w:p w14:paraId="2FA986C6" w14:textId="58D68012"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_Toc188364811 \h </w:instrText>
      </w:r>
      <w:r>
        <w:rPr>
          <w:noProof/>
        </w:rPr>
      </w:r>
      <w:r>
        <w:rPr>
          <w:noProof/>
        </w:rPr>
        <w:fldChar w:fldCharType="separate"/>
      </w:r>
      <w:r w:rsidR="006B6E6F">
        <w:rPr>
          <w:noProof/>
        </w:rPr>
        <w:t>20</w:t>
      </w:r>
      <w:r>
        <w:rPr>
          <w:noProof/>
        </w:rPr>
        <w:fldChar w:fldCharType="end"/>
      </w:r>
    </w:p>
    <w:p w14:paraId="15A434F8" w14:textId="5FDA843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_Toc188364812 \h </w:instrText>
      </w:r>
      <w:r>
        <w:rPr>
          <w:noProof/>
        </w:rPr>
      </w:r>
      <w:r>
        <w:rPr>
          <w:noProof/>
        </w:rPr>
        <w:fldChar w:fldCharType="separate"/>
      </w:r>
      <w:r w:rsidR="006B6E6F">
        <w:rPr>
          <w:noProof/>
        </w:rPr>
        <w:t>20</w:t>
      </w:r>
      <w:r>
        <w:rPr>
          <w:noProof/>
        </w:rPr>
        <w:fldChar w:fldCharType="end"/>
      </w:r>
    </w:p>
    <w:p w14:paraId="5790DC2B" w14:textId="249310F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_Toc188364813 \h </w:instrText>
      </w:r>
      <w:r>
        <w:rPr>
          <w:noProof/>
        </w:rPr>
      </w:r>
      <w:r>
        <w:rPr>
          <w:noProof/>
        </w:rPr>
        <w:fldChar w:fldCharType="separate"/>
      </w:r>
      <w:r w:rsidR="006B6E6F">
        <w:rPr>
          <w:noProof/>
        </w:rPr>
        <w:t>20</w:t>
      </w:r>
      <w:r>
        <w:rPr>
          <w:noProof/>
        </w:rPr>
        <w:fldChar w:fldCharType="end"/>
      </w:r>
    </w:p>
    <w:p w14:paraId="6B5B41CC" w14:textId="324F1A2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_Toc188364814 \h </w:instrText>
      </w:r>
      <w:r>
        <w:rPr>
          <w:noProof/>
        </w:rPr>
      </w:r>
      <w:r>
        <w:rPr>
          <w:noProof/>
        </w:rPr>
        <w:fldChar w:fldCharType="separate"/>
      </w:r>
      <w:r w:rsidR="006B6E6F">
        <w:rPr>
          <w:noProof/>
        </w:rPr>
        <w:t>20</w:t>
      </w:r>
      <w:r>
        <w:rPr>
          <w:noProof/>
        </w:rPr>
        <w:fldChar w:fldCharType="end"/>
      </w:r>
    </w:p>
    <w:p w14:paraId="26F829B2" w14:textId="62EFEA3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X.6.3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_Toc188364815 \h </w:instrText>
      </w:r>
      <w:r>
        <w:rPr>
          <w:noProof/>
        </w:rPr>
      </w:r>
      <w:r>
        <w:rPr>
          <w:noProof/>
        </w:rPr>
        <w:fldChar w:fldCharType="separate"/>
      </w:r>
      <w:r w:rsidR="006B6E6F">
        <w:rPr>
          <w:noProof/>
        </w:rPr>
        <w:t>20</w:t>
      </w:r>
      <w:r>
        <w:rPr>
          <w:noProof/>
        </w:rPr>
        <w:fldChar w:fldCharType="end"/>
      </w:r>
    </w:p>
    <w:p w14:paraId="19644B70" w14:textId="7E06126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_Toc188364816 \h </w:instrText>
      </w:r>
      <w:r>
        <w:rPr>
          <w:noProof/>
        </w:rPr>
      </w:r>
      <w:r>
        <w:rPr>
          <w:noProof/>
        </w:rPr>
        <w:fldChar w:fldCharType="separate"/>
      </w:r>
      <w:r w:rsidR="006B6E6F">
        <w:rPr>
          <w:noProof/>
        </w:rPr>
        <w:t>20</w:t>
      </w:r>
      <w:r>
        <w:rPr>
          <w:noProof/>
        </w:rPr>
        <w:fldChar w:fldCharType="end"/>
      </w:r>
    </w:p>
    <w:p w14:paraId="37AEBCE3" w14:textId="7FC644D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_Toc188364817 \h </w:instrText>
      </w:r>
      <w:r>
        <w:rPr>
          <w:noProof/>
        </w:rPr>
      </w:r>
      <w:r>
        <w:rPr>
          <w:noProof/>
        </w:rPr>
        <w:fldChar w:fldCharType="separate"/>
      </w:r>
      <w:r w:rsidR="006B6E6F">
        <w:rPr>
          <w:noProof/>
        </w:rPr>
        <w:t>21</w:t>
      </w:r>
      <w:r>
        <w:rPr>
          <w:noProof/>
        </w:rPr>
        <w:fldChar w:fldCharType="end"/>
      </w:r>
    </w:p>
    <w:p w14:paraId="459128F5" w14:textId="746C36E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X.6.3.3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_Toc188364818 \h </w:instrText>
      </w:r>
      <w:r>
        <w:rPr>
          <w:noProof/>
        </w:rPr>
      </w:r>
      <w:r>
        <w:rPr>
          <w:noProof/>
        </w:rPr>
        <w:fldChar w:fldCharType="separate"/>
      </w:r>
      <w:r w:rsidR="006B6E6F">
        <w:rPr>
          <w:noProof/>
        </w:rPr>
        <w:t>21</w:t>
      </w:r>
      <w:r>
        <w:rPr>
          <w:noProof/>
        </w:rPr>
        <w:fldChar w:fldCharType="end"/>
      </w:r>
    </w:p>
    <w:p w14:paraId="6CDD0655" w14:textId="3B3AB36D"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X.7</w:t>
      </w:r>
      <w:r>
        <w:rPr>
          <w:rFonts w:asciiTheme="minorHAnsi" w:eastAsiaTheme="minorEastAsia" w:hAnsiTheme="minorHAnsi" w:cstheme="minorBidi"/>
          <w:noProof/>
          <w:kern w:val="2"/>
          <w:sz w:val="24"/>
          <w:szCs w:val="24"/>
          <w14:ligatures w14:val="standardContextual"/>
        </w:rPr>
        <w:tab/>
      </w:r>
      <w:r>
        <w:rPr>
          <w:noProof/>
        </w:rPr>
        <w:t>Subscribe Transaction</w:t>
      </w:r>
      <w:r>
        <w:rPr>
          <w:noProof/>
        </w:rPr>
        <w:tab/>
      </w:r>
      <w:r>
        <w:rPr>
          <w:noProof/>
        </w:rPr>
        <w:fldChar w:fldCharType="begin"/>
      </w:r>
      <w:r>
        <w:rPr>
          <w:noProof/>
        </w:rPr>
        <w:instrText xml:space="preserve"> PAGEREF _Toc188364819 \h </w:instrText>
      </w:r>
      <w:r>
        <w:rPr>
          <w:noProof/>
        </w:rPr>
      </w:r>
      <w:r>
        <w:rPr>
          <w:noProof/>
        </w:rPr>
        <w:fldChar w:fldCharType="separate"/>
      </w:r>
      <w:r w:rsidR="006B6E6F">
        <w:rPr>
          <w:noProof/>
        </w:rPr>
        <w:t>21</w:t>
      </w:r>
      <w:r>
        <w:rPr>
          <w:noProof/>
        </w:rPr>
        <w:fldChar w:fldCharType="end"/>
      </w:r>
    </w:p>
    <w:p w14:paraId="7648E815" w14:textId="2B8DD3C7"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_Toc188364820 \h </w:instrText>
      </w:r>
      <w:r>
        <w:rPr>
          <w:noProof/>
        </w:rPr>
      </w:r>
      <w:r>
        <w:rPr>
          <w:noProof/>
        </w:rPr>
        <w:fldChar w:fldCharType="separate"/>
      </w:r>
      <w:r w:rsidR="006B6E6F">
        <w:rPr>
          <w:noProof/>
        </w:rPr>
        <w:t>21</w:t>
      </w:r>
      <w:r>
        <w:rPr>
          <w:noProof/>
        </w:rPr>
        <w:fldChar w:fldCharType="end"/>
      </w:r>
    </w:p>
    <w:p w14:paraId="65FC5B8C" w14:textId="21DD60C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_Toc188364821 \h </w:instrText>
      </w:r>
      <w:r>
        <w:rPr>
          <w:noProof/>
        </w:rPr>
      </w:r>
      <w:r>
        <w:rPr>
          <w:noProof/>
        </w:rPr>
        <w:fldChar w:fldCharType="separate"/>
      </w:r>
      <w:r w:rsidR="006B6E6F">
        <w:rPr>
          <w:noProof/>
        </w:rPr>
        <w:t>21</w:t>
      </w:r>
      <w:r>
        <w:rPr>
          <w:noProof/>
        </w:rPr>
        <w:fldChar w:fldCharType="end"/>
      </w:r>
    </w:p>
    <w:p w14:paraId="1D50F5AF" w14:textId="18D33288"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_Toc188364822 \h </w:instrText>
      </w:r>
      <w:r>
        <w:rPr>
          <w:noProof/>
        </w:rPr>
      </w:r>
      <w:r>
        <w:rPr>
          <w:noProof/>
        </w:rPr>
        <w:fldChar w:fldCharType="separate"/>
      </w:r>
      <w:r w:rsidR="006B6E6F">
        <w:rPr>
          <w:noProof/>
        </w:rPr>
        <w:t>22</w:t>
      </w:r>
      <w:r>
        <w:rPr>
          <w:noProof/>
        </w:rPr>
        <w:fldChar w:fldCharType="end"/>
      </w:r>
    </w:p>
    <w:p w14:paraId="45EDFCA9" w14:textId="15F000E6"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_Toc188364823 \h </w:instrText>
      </w:r>
      <w:r>
        <w:rPr>
          <w:noProof/>
        </w:rPr>
      </w:r>
      <w:r>
        <w:rPr>
          <w:noProof/>
        </w:rPr>
        <w:fldChar w:fldCharType="separate"/>
      </w:r>
      <w:r w:rsidR="006B6E6F">
        <w:rPr>
          <w:noProof/>
        </w:rPr>
        <w:t>22</w:t>
      </w:r>
      <w:r>
        <w:rPr>
          <w:noProof/>
        </w:rPr>
        <w:fldChar w:fldCharType="end"/>
      </w:r>
    </w:p>
    <w:p w14:paraId="5602C12D" w14:textId="6650149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_Toc188364824 \h </w:instrText>
      </w:r>
      <w:r>
        <w:rPr>
          <w:noProof/>
        </w:rPr>
      </w:r>
      <w:r>
        <w:rPr>
          <w:noProof/>
        </w:rPr>
        <w:fldChar w:fldCharType="separate"/>
      </w:r>
      <w:r w:rsidR="006B6E6F">
        <w:rPr>
          <w:noProof/>
        </w:rPr>
        <w:t>22</w:t>
      </w:r>
      <w:r>
        <w:rPr>
          <w:noProof/>
        </w:rPr>
        <w:fldChar w:fldCharType="end"/>
      </w:r>
    </w:p>
    <w:p w14:paraId="42B9B6C3" w14:textId="06D3AA48"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_Toc188364825 \h </w:instrText>
      </w:r>
      <w:r>
        <w:rPr>
          <w:noProof/>
        </w:rPr>
      </w:r>
      <w:r>
        <w:rPr>
          <w:noProof/>
        </w:rPr>
        <w:fldChar w:fldCharType="separate"/>
      </w:r>
      <w:r w:rsidR="006B6E6F">
        <w:rPr>
          <w:noProof/>
        </w:rPr>
        <w:t>22</w:t>
      </w:r>
      <w:r>
        <w:rPr>
          <w:noProof/>
        </w:rPr>
        <w:fldChar w:fldCharType="end"/>
      </w:r>
    </w:p>
    <w:p w14:paraId="69A52164" w14:textId="65D6FC8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X.7.3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_Toc188364826 \h </w:instrText>
      </w:r>
      <w:r>
        <w:rPr>
          <w:noProof/>
        </w:rPr>
      </w:r>
      <w:r>
        <w:rPr>
          <w:noProof/>
        </w:rPr>
        <w:fldChar w:fldCharType="separate"/>
      </w:r>
      <w:r w:rsidR="006B6E6F">
        <w:rPr>
          <w:noProof/>
        </w:rPr>
        <w:t>22</w:t>
      </w:r>
      <w:r>
        <w:rPr>
          <w:noProof/>
        </w:rPr>
        <w:fldChar w:fldCharType="end"/>
      </w:r>
    </w:p>
    <w:p w14:paraId="7EFEEF43" w14:textId="3E20939B"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_Toc188364827 \h </w:instrText>
      </w:r>
      <w:r>
        <w:rPr>
          <w:noProof/>
        </w:rPr>
      </w:r>
      <w:r>
        <w:rPr>
          <w:noProof/>
        </w:rPr>
        <w:fldChar w:fldCharType="separate"/>
      </w:r>
      <w:r w:rsidR="006B6E6F">
        <w:rPr>
          <w:noProof/>
        </w:rPr>
        <w:t>22</w:t>
      </w:r>
      <w:r>
        <w:rPr>
          <w:noProof/>
        </w:rPr>
        <w:fldChar w:fldCharType="end"/>
      </w:r>
    </w:p>
    <w:p w14:paraId="152DD9CC" w14:textId="5429080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_Toc188364828 \h </w:instrText>
      </w:r>
      <w:r>
        <w:rPr>
          <w:noProof/>
        </w:rPr>
      </w:r>
      <w:r>
        <w:rPr>
          <w:noProof/>
        </w:rPr>
        <w:fldChar w:fldCharType="separate"/>
      </w:r>
      <w:r w:rsidR="006B6E6F">
        <w:rPr>
          <w:noProof/>
        </w:rPr>
        <w:t>23</w:t>
      </w:r>
      <w:r>
        <w:rPr>
          <w:noProof/>
        </w:rPr>
        <w:fldChar w:fldCharType="end"/>
      </w:r>
    </w:p>
    <w:p w14:paraId="1B0935B6" w14:textId="2FD3CA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X.7.3.3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_Toc188364829 \h </w:instrText>
      </w:r>
      <w:r>
        <w:rPr>
          <w:noProof/>
        </w:rPr>
      </w:r>
      <w:r>
        <w:rPr>
          <w:noProof/>
        </w:rPr>
        <w:fldChar w:fldCharType="separate"/>
      </w:r>
      <w:r w:rsidR="006B6E6F">
        <w:rPr>
          <w:noProof/>
        </w:rPr>
        <w:t>23</w:t>
      </w:r>
      <w:r>
        <w:rPr>
          <w:noProof/>
        </w:rPr>
        <w:fldChar w:fldCharType="end"/>
      </w:r>
    </w:p>
    <w:p w14:paraId="4B5E4F59" w14:textId="62CD070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X.8</w:t>
      </w:r>
      <w:r>
        <w:rPr>
          <w:rFonts w:asciiTheme="minorHAnsi" w:eastAsiaTheme="minorEastAsia" w:hAnsiTheme="minorHAnsi" w:cstheme="minorBidi"/>
          <w:noProof/>
          <w:kern w:val="2"/>
          <w:sz w:val="24"/>
          <w:szCs w:val="24"/>
          <w14:ligatures w14:val="standardContextual"/>
        </w:rPr>
        <w:tab/>
      </w:r>
      <w:r>
        <w:rPr>
          <w:noProof/>
        </w:rPr>
        <w:t>Unsubscribe Transaction</w:t>
      </w:r>
      <w:r>
        <w:rPr>
          <w:noProof/>
        </w:rPr>
        <w:tab/>
      </w:r>
      <w:r>
        <w:rPr>
          <w:noProof/>
        </w:rPr>
        <w:fldChar w:fldCharType="begin"/>
      </w:r>
      <w:r>
        <w:rPr>
          <w:noProof/>
        </w:rPr>
        <w:instrText xml:space="preserve"> PAGEREF _Toc188364830 \h </w:instrText>
      </w:r>
      <w:r>
        <w:rPr>
          <w:noProof/>
        </w:rPr>
      </w:r>
      <w:r>
        <w:rPr>
          <w:noProof/>
        </w:rPr>
        <w:fldChar w:fldCharType="separate"/>
      </w:r>
      <w:r w:rsidR="006B6E6F">
        <w:rPr>
          <w:noProof/>
        </w:rPr>
        <w:t>23</w:t>
      </w:r>
      <w:r>
        <w:rPr>
          <w:noProof/>
        </w:rPr>
        <w:fldChar w:fldCharType="end"/>
      </w:r>
    </w:p>
    <w:p w14:paraId="7C16E710" w14:textId="3B7FBE51"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X.8.1</w:t>
      </w:r>
      <w:r>
        <w:rPr>
          <w:rFonts w:asciiTheme="minorHAnsi" w:eastAsiaTheme="minorEastAsia" w:hAnsiTheme="minorHAnsi" w:cstheme="minorBidi"/>
          <w:noProof/>
          <w:kern w:val="2"/>
          <w:sz w:val="24"/>
          <w:szCs w:val="24"/>
          <w14:ligatures w14:val="standardContextual"/>
        </w:rPr>
        <w:tab/>
      </w:r>
      <w:r>
        <w:rPr>
          <w:noProof/>
        </w:rPr>
        <w:t>Request</w:t>
      </w:r>
      <w:r>
        <w:rPr>
          <w:noProof/>
        </w:rPr>
        <w:tab/>
      </w:r>
      <w:r>
        <w:rPr>
          <w:noProof/>
        </w:rPr>
        <w:fldChar w:fldCharType="begin"/>
      </w:r>
      <w:r>
        <w:rPr>
          <w:noProof/>
        </w:rPr>
        <w:instrText xml:space="preserve"> PAGEREF _Toc188364831 \h </w:instrText>
      </w:r>
      <w:r>
        <w:rPr>
          <w:noProof/>
        </w:rPr>
      </w:r>
      <w:r>
        <w:rPr>
          <w:noProof/>
        </w:rPr>
        <w:fldChar w:fldCharType="separate"/>
      </w:r>
      <w:r w:rsidR="006B6E6F">
        <w:rPr>
          <w:noProof/>
        </w:rPr>
        <w:t>23</w:t>
      </w:r>
      <w:r>
        <w:rPr>
          <w:noProof/>
        </w:rPr>
        <w:fldChar w:fldCharType="end"/>
      </w:r>
    </w:p>
    <w:p w14:paraId="15AB59EF" w14:textId="72C6884D"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X.8.1.1</w:t>
      </w:r>
      <w:r>
        <w:rPr>
          <w:rFonts w:asciiTheme="minorHAnsi" w:eastAsiaTheme="minorEastAsia" w:hAnsiTheme="minorHAnsi" w:cstheme="minorBidi"/>
          <w:noProof/>
          <w:kern w:val="2"/>
          <w:sz w:val="24"/>
          <w:szCs w:val="24"/>
          <w14:ligatures w14:val="standardContextual"/>
        </w:rPr>
        <w:tab/>
      </w:r>
      <w:r>
        <w:rPr>
          <w:noProof/>
        </w:rPr>
        <w:t>Target Resources</w:t>
      </w:r>
      <w:r>
        <w:rPr>
          <w:noProof/>
        </w:rPr>
        <w:tab/>
      </w:r>
      <w:r>
        <w:rPr>
          <w:noProof/>
        </w:rPr>
        <w:fldChar w:fldCharType="begin"/>
      </w:r>
      <w:r>
        <w:rPr>
          <w:noProof/>
        </w:rPr>
        <w:instrText xml:space="preserve"> PAGEREF _Toc188364832 \h </w:instrText>
      </w:r>
      <w:r>
        <w:rPr>
          <w:noProof/>
        </w:rPr>
      </w:r>
      <w:r>
        <w:rPr>
          <w:noProof/>
        </w:rPr>
        <w:fldChar w:fldCharType="separate"/>
      </w:r>
      <w:r w:rsidR="006B6E6F">
        <w:rPr>
          <w:noProof/>
        </w:rPr>
        <w:t>23</w:t>
      </w:r>
      <w:r>
        <w:rPr>
          <w:noProof/>
        </w:rPr>
        <w:fldChar w:fldCharType="end"/>
      </w:r>
    </w:p>
    <w:p w14:paraId="69A5E8E2" w14:textId="3EA8C6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X.8.1.2</w:t>
      </w:r>
      <w:r>
        <w:rPr>
          <w:rFonts w:asciiTheme="minorHAnsi" w:eastAsiaTheme="minorEastAsia" w:hAnsiTheme="minorHAnsi" w:cstheme="minorBidi"/>
          <w:noProof/>
          <w:kern w:val="2"/>
          <w:sz w:val="24"/>
          <w:szCs w:val="24"/>
          <w14:ligatures w14:val="standardContextual"/>
        </w:rPr>
        <w:tab/>
      </w:r>
      <w:r>
        <w:rPr>
          <w:noProof/>
        </w:rPr>
        <w:t>Query Parameters</w:t>
      </w:r>
      <w:r>
        <w:rPr>
          <w:noProof/>
        </w:rPr>
        <w:tab/>
      </w:r>
      <w:r>
        <w:rPr>
          <w:noProof/>
        </w:rPr>
        <w:fldChar w:fldCharType="begin"/>
      </w:r>
      <w:r>
        <w:rPr>
          <w:noProof/>
        </w:rPr>
        <w:instrText xml:space="preserve"> PAGEREF _Toc188364833 \h </w:instrText>
      </w:r>
      <w:r>
        <w:rPr>
          <w:noProof/>
        </w:rPr>
      </w:r>
      <w:r>
        <w:rPr>
          <w:noProof/>
        </w:rPr>
        <w:fldChar w:fldCharType="separate"/>
      </w:r>
      <w:r w:rsidR="006B6E6F">
        <w:rPr>
          <w:noProof/>
        </w:rPr>
        <w:t>23</w:t>
      </w:r>
      <w:r>
        <w:rPr>
          <w:noProof/>
        </w:rPr>
        <w:fldChar w:fldCharType="end"/>
      </w:r>
    </w:p>
    <w:p w14:paraId="1CE415BF" w14:textId="488ED48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X.8.1.3</w:t>
      </w:r>
      <w:r>
        <w:rPr>
          <w:rFonts w:asciiTheme="minorHAnsi" w:eastAsiaTheme="minorEastAsia" w:hAnsiTheme="minorHAnsi" w:cstheme="minorBidi"/>
          <w:noProof/>
          <w:kern w:val="2"/>
          <w:sz w:val="24"/>
          <w:szCs w:val="24"/>
          <w14:ligatures w14:val="standardContextual"/>
        </w:rPr>
        <w:tab/>
      </w:r>
      <w:r>
        <w:rPr>
          <w:noProof/>
        </w:rPr>
        <w:t>Request Header Fields</w:t>
      </w:r>
      <w:r>
        <w:rPr>
          <w:noProof/>
        </w:rPr>
        <w:tab/>
      </w:r>
      <w:r>
        <w:rPr>
          <w:noProof/>
        </w:rPr>
        <w:fldChar w:fldCharType="begin"/>
      </w:r>
      <w:r>
        <w:rPr>
          <w:noProof/>
        </w:rPr>
        <w:instrText xml:space="preserve"> PAGEREF _Toc188364834 \h </w:instrText>
      </w:r>
      <w:r>
        <w:rPr>
          <w:noProof/>
        </w:rPr>
      </w:r>
      <w:r>
        <w:rPr>
          <w:noProof/>
        </w:rPr>
        <w:fldChar w:fldCharType="separate"/>
      </w:r>
      <w:r w:rsidR="006B6E6F">
        <w:rPr>
          <w:noProof/>
        </w:rPr>
        <w:t>23</w:t>
      </w:r>
      <w:r>
        <w:rPr>
          <w:noProof/>
        </w:rPr>
        <w:fldChar w:fldCharType="end"/>
      </w:r>
    </w:p>
    <w:p w14:paraId="75230C96" w14:textId="4B844F13"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X.8.1.4</w:t>
      </w:r>
      <w:r>
        <w:rPr>
          <w:rFonts w:asciiTheme="minorHAnsi" w:eastAsiaTheme="minorEastAsia" w:hAnsiTheme="minorHAnsi" w:cstheme="minorBidi"/>
          <w:noProof/>
          <w:kern w:val="2"/>
          <w:sz w:val="24"/>
          <w:szCs w:val="24"/>
          <w14:ligatures w14:val="standardContextual"/>
        </w:rPr>
        <w:tab/>
      </w:r>
      <w:r>
        <w:rPr>
          <w:noProof/>
        </w:rPr>
        <w:t>Request Payload</w:t>
      </w:r>
      <w:r>
        <w:rPr>
          <w:noProof/>
        </w:rPr>
        <w:tab/>
      </w:r>
      <w:r>
        <w:rPr>
          <w:noProof/>
        </w:rPr>
        <w:fldChar w:fldCharType="begin"/>
      </w:r>
      <w:r>
        <w:rPr>
          <w:noProof/>
        </w:rPr>
        <w:instrText xml:space="preserve"> PAGEREF _Toc188364835 \h </w:instrText>
      </w:r>
      <w:r>
        <w:rPr>
          <w:noProof/>
        </w:rPr>
      </w:r>
      <w:r>
        <w:rPr>
          <w:noProof/>
        </w:rPr>
        <w:fldChar w:fldCharType="separate"/>
      </w:r>
      <w:r w:rsidR="006B6E6F">
        <w:rPr>
          <w:noProof/>
        </w:rPr>
        <w:t>24</w:t>
      </w:r>
      <w:r>
        <w:rPr>
          <w:noProof/>
        </w:rPr>
        <w:fldChar w:fldCharType="end"/>
      </w:r>
    </w:p>
    <w:p w14:paraId="5CA6CC47" w14:textId="2D13CBFE"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X.8.2</w:t>
      </w:r>
      <w:r>
        <w:rPr>
          <w:rFonts w:asciiTheme="minorHAnsi" w:eastAsiaTheme="minorEastAsia" w:hAnsiTheme="minorHAnsi" w:cstheme="minorBidi"/>
          <w:noProof/>
          <w:kern w:val="2"/>
          <w:sz w:val="24"/>
          <w:szCs w:val="24"/>
          <w14:ligatures w14:val="standardContextual"/>
        </w:rPr>
        <w:tab/>
      </w:r>
      <w:r>
        <w:rPr>
          <w:noProof/>
        </w:rPr>
        <w:t>Behavior</w:t>
      </w:r>
      <w:r>
        <w:rPr>
          <w:noProof/>
        </w:rPr>
        <w:tab/>
      </w:r>
      <w:r>
        <w:rPr>
          <w:noProof/>
        </w:rPr>
        <w:fldChar w:fldCharType="begin"/>
      </w:r>
      <w:r>
        <w:rPr>
          <w:noProof/>
        </w:rPr>
        <w:instrText xml:space="preserve"> PAGEREF _Toc188364836 \h </w:instrText>
      </w:r>
      <w:r>
        <w:rPr>
          <w:noProof/>
        </w:rPr>
      </w:r>
      <w:r>
        <w:rPr>
          <w:noProof/>
        </w:rPr>
        <w:fldChar w:fldCharType="separate"/>
      </w:r>
      <w:r w:rsidR="006B6E6F">
        <w:rPr>
          <w:noProof/>
        </w:rPr>
        <w:t>24</w:t>
      </w:r>
      <w:r>
        <w:rPr>
          <w:noProof/>
        </w:rPr>
        <w:fldChar w:fldCharType="end"/>
      </w:r>
    </w:p>
    <w:p w14:paraId="05F7AE51" w14:textId="7EF82EC2"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X.8.3</w:t>
      </w:r>
      <w:r>
        <w:rPr>
          <w:rFonts w:asciiTheme="minorHAnsi" w:eastAsiaTheme="minorEastAsia" w:hAnsiTheme="minorHAnsi" w:cstheme="minorBidi"/>
          <w:noProof/>
          <w:kern w:val="2"/>
          <w:sz w:val="24"/>
          <w:szCs w:val="24"/>
          <w14:ligatures w14:val="standardContextual"/>
        </w:rPr>
        <w:tab/>
      </w:r>
      <w:r>
        <w:rPr>
          <w:noProof/>
        </w:rPr>
        <w:t>Response</w:t>
      </w:r>
      <w:r>
        <w:rPr>
          <w:noProof/>
        </w:rPr>
        <w:tab/>
      </w:r>
      <w:r>
        <w:rPr>
          <w:noProof/>
        </w:rPr>
        <w:fldChar w:fldCharType="begin"/>
      </w:r>
      <w:r>
        <w:rPr>
          <w:noProof/>
        </w:rPr>
        <w:instrText xml:space="preserve"> PAGEREF _Toc188364837 \h </w:instrText>
      </w:r>
      <w:r>
        <w:rPr>
          <w:noProof/>
        </w:rPr>
      </w:r>
      <w:r>
        <w:rPr>
          <w:noProof/>
        </w:rPr>
        <w:fldChar w:fldCharType="separate"/>
      </w:r>
      <w:r w:rsidR="006B6E6F">
        <w:rPr>
          <w:noProof/>
        </w:rPr>
        <w:t>24</w:t>
      </w:r>
      <w:r>
        <w:rPr>
          <w:noProof/>
        </w:rPr>
        <w:fldChar w:fldCharType="end"/>
      </w:r>
    </w:p>
    <w:p w14:paraId="09E709D5" w14:textId="76187F81"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X.8.3.1</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_Toc188364838 \h </w:instrText>
      </w:r>
      <w:r>
        <w:rPr>
          <w:noProof/>
        </w:rPr>
      </w:r>
      <w:r>
        <w:rPr>
          <w:noProof/>
        </w:rPr>
        <w:fldChar w:fldCharType="separate"/>
      </w:r>
      <w:r w:rsidR="006B6E6F">
        <w:rPr>
          <w:noProof/>
        </w:rPr>
        <w:t>24</w:t>
      </w:r>
      <w:r>
        <w:rPr>
          <w:noProof/>
        </w:rPr>
        <w:fldChar w:fldCharType="end"/>
      </w:r>
    </w:p>
    <w:p w14:paraId="7F70F0E3" w14:textId="52681620"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X.8.3.2</w:t>
      </w:r>
      <w:r>
        <w:rPr>
          <w:rFonts w:asciiTheme="minorHAnsi" w:eastAsiaTheme="minorEastAsia" w:hAnsiTheme="minorHAnsi" w:cstheme="minorBidi"/>
          <w:noProof/>
          <w:kern w:val="2"/>
          <w:sz w:val="24"/>
          <w:szCs w:val="24"/>
          <w14:ligatures w14:val="standardContextual"/>
        </w:rPr>
        <w:tab/>
      </w:r>
      <w:r>
        <w:rPr>
          <w:noProof/>
        </w:rPr>
        <w:t>Response Header Fields</w:t>
      </w:r>
      <w:r>
        <w:rPr>
          <w:noProof/>
        </w:rPr>
        <w:tab/>
      </w:r>
      <w:r>
        <w:rPr>
          <w:noProof/>
        </w:rPr>
        <w:fldChar w:fldCharType="begin"/>
      </w:r>
      <w:r>
        <w:rPr>
          <w:noProof/>
        </w:rPr>
        <w:instrText xml:space="preserve"> PAGEREF _Toc188364839 \h </w:instrText>
      </w:r>
      <w:r>
        <w:rPr>
          <w:noProof/>
        </w:rPr>
      </w:r>
      <w:r>
        <w:rPr>
          <w:noProof/>
        </w:rPr>
        <w:fldChar w:fldCharType="separate"/>
      </w:r>
      <w:r w:rsidR="006B6E6F">
        <w:rPr>
          <w:noProof/>
        </w:rPr>
        <w:t>24</w:t>
      </w:r>
      <w:r>
        <w:rPr>
          <w:noProof/>
        </w:rPr>
        <w:fldChar w:fldCharType="end"/>
      </w:r>
    </w:p>
    <w:p w14:paraId="2AD643BB" w14:textId="07A05F8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X.8.3.3</w:t>
      </w:r>
      <w:r>
        <w:rPr>
          <w:rFonts w:asciiTheme="minorHAnsi" w:eastAsiaTheme="minorEastAsia" w:hAnsiTheme="minorHAnsi" w:cstheme="minorBidi"/>
          <w:noProof/>
          <w:kern w:val="2"/>
          <w:sz w:val="24"/>
          <w:szCs w:val="24"/>
          <w14:ligatures w14:val="standardContextual"/>
        </w:rPr>
        <w:tab/>
      </w:r>
      <w:r>
        <w:rPr>
          <w:noProof/>
        </w:rPr>
        <w:t>Response Payload</w:t>
      </w:r>
      <w:r>
        <w:rPr>
          <w:noProof/>
        </w:rPr>
        <w:tab/>
      </w:r>
      <w:r>
        <w:rPr>
          <w:noProof/>
        </w:rPr>
        <w:fldChar w:fldCharType="begin"/>
      </w:r>
      <w:r>
        <w:rPr>
          <w:noProof/>
        </w:rPr>
        <w:instrText xml:space="preserve"> PAGEREF _Toc188364840 \h </w:instrText>
      </w:r>
      <w:r>
        <w:rPr>
          <w:noProof/>
        </w:rPr>
      </w:r>
      <w:r>
        <w:rPr>
          <w:noProof/>
        </w:rPr>
        <w:fldChar w:fldCharType="separate"/>
      </w:r>
      <w:r w:rsidR="006B6E6F">
        <w:rPr>
          <w:noProof/>
        </w:rPr>
        <w:t>25</w:t>
      </w:r>
      <w:r>
        <w:rPr>
          <w:noProof/>
        </w:rPr>
        <w:fldChar w:fldCharType="end"/>
      </w:r>
    </w:p>
    <w:p w14:paraId="78F11BCC" w14:textId="0AC3E47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X.9</w:t>
      </w:r>
      <w:r>
        <w:rPr>
          <w:rFonts w:asciiTheme="minorHAnsi" w:eastAsiaTheme="minorEastAsia" w:hAnsiTheme="minorHAnsi" w:cstheme="minorBidi"/>
          <w:noProof/>
          <w:kern w:val="2"/>
          <w:sz w:val="24"/>
          <w:szCs w:val="24"/>
          <w14:ligatures w14:val="standardContextual"/>
        </w:rPr>
        <w:tab/>
      </w:r>
      <w:r>
        <w:rPr>
          <w:noProof/>
        </w:rPr>
        <w:t>Modality Performed Procedure Step Event Reports</w:t>
      </w:r>
      <w:r>
        <w:rPr>
          <w:noProof/>
        </w:rPr>
        <w:tab/>
      </w:r>
      <w:r>
        <w:rPr>
          <w:noProof/>
        </w:rPr>
        <w:fldChar w:fldCharType="begin"/>
      </w:r>
      <w:r>
        <w:rPr>
          <w:noProof/>
        </w:rPr>
        <w:instrText xml:space="preserve"> PAGEREF _Toc188364841 \h </w:instrText>
      </w:r>
      <w:r>
        <w:rPr>
          <w:noProof/>
        </w:rPr>
      </w:r>
      <w:r>
        <w:rPr>
          <w:noProof/>
        </w:rPr>
        <w:fldChar w:fldCharType="separate"/>
      </w:r>
      <w:r w:rsidR="006B6E6F">
        <w:rPr>
          <w:noProof/>
        </w:rPr>
        <w:t>25</w:t>
      </w:r>
      <w:r>
        <w:rPr>
          <w:noProof/>
        </w:rPr>
        <w:fldChar w:fldCharType="end"/>
      </w:r>
    </w:p>
    <w:p w14:paraId="54C44A28" w14:textId="154D6964" w:rsidR="00E9339C" w:rsidRDefault="00E9339C">
      <w:pPr>
        <w:pStyle w:val="TOC1"/>
        <w:tabs>
          <w:tab w:val="left" w:pos="360"/>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Symbols and Abbreviated Terms</w:t>
      </w:r>
      <w:r>
        <w:rPr>
          <w:noProof/>
        </w:rPr>
        <w:tab/>
      </w:r>
      <w:r>
        <w:rPr>
          <w:noProof/>
        </w:rPr>
        <w:fldChar w:fldCharType="begin"/>
      </w:r>
      <w:r>
        <w:rPr>
          <w:noProof/>
        </w:rPr>
        <w:instrText xml:space="preserve"> PAGEREF _Toc188364842 \h </w:instrText>
      </w:r>
      <w:r>
        <w:rPr>
          <w:noProof/>
        </w:rPr>
      </w:r>
      <w:r>
        <w:rPr>
          <w:noProof/>
        </w:rPr>
        <w:fldChar w:fldCharType="separate"/>
      </w:r>
      <w:r w:rsidR="006B6E6F">
        <w:rPr>
          <w:noProof/>
        </w:rPr>
        <w:t>25</w:t>
      </w:r>
      <w:r>
        <w:rPr>
          <w:noProof/>
        </w:rPr>
        <w:fldChar w:fldCharType="end"/>
      </w:r>
    </w:p>
    <w:p w14:paraId="095DD3D9" w14:textId="4AC24F01" w:rsidR="00E9339C" w:rsidRDefault="00E9339C">
      <w:pPr>
        <w:pStyle w:val="TOC4"/>
        <w:rPr>
          <w:rFonts w:asciiTheme="minorHAnsi" w:eastAsiaTheme="minorEastAsia" w:hAnsiTheme="minorHAnsi" w:cstheme="minorBidi"/>
          <w:noProof/>
          <w:kern w:val="2"/>
          <w:sz w:val="24"/>
          <w:szCs w:val="24"/>
          <w14:ligatures w14:val="standardContextual"/>
        </w:rPr>
      </w:pPr>
      <w:r>
        <w:rPr>
          <w:noProof/>
        </w:rPr>
        <w:t>8.3.4.3 Attributes Included in the Response</w:t>
      </w:r>
      <w:r>
        <w:rPr>
          <w:noProof/>
        </w:rPr>
        <w:tab/>
      </w:r>
      <w:r>
        <w:rPr>
          <w:noProof/>
        </w:rPr>
        <w:fldChar w:fldCharType="begin"/>
      </w:r>
      <w:r>
        <w:rPr>
          <w:noProof/>
        </w:rPr>
        <w:instrText xml:space="preserve"> PAGEREF _Toc188364843 \h </w:instrText>
      </w:r>
      <w:r>
        <w:rPr>
          <w:noProof/>
        </w:rPr>
      </w:r>
      <w:r>
        <w:rPr>
          <w:noProof/>
        </w:rPr>
        <w:fldChar w:fldCharType="separate"/>
      </w:r>
      <w:r w:rsidR="006B6E6F">
        <w:rPr>
          <w:noProof/>
        </w:rPr>
        <w:t>26</w:t>
      </w:r>
      <w:r>
        <w:rPr>
          <w:noProof/>
        </w:rPr>
        <w:fldChar w:fldCharType="end"/>
      </w:r>
    </w:p>
    <w:p w14:paraId="6F94F436" w14:textId="73BF2E6C"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B</w:t>
      </w:r>
      <w:r>
        <w:rPr>
          <w:rFonts w:asciiTheme="minorHAnsi" w:eastAsiaTheme="minorEastAsia" w:hAnsiTheme="minorHAnsi" w:cstheme="minorBidi"/>
          <w:noProof/>
          <w:kern w:val="2"/>
          <w:sz w:val="24"/>
          <w:szCs w:val="24"/>
          <w14:ligatures w14:val="standardContextual"/>
        </w:rPr>
        <w:tab/>
      </w:r>
      <w:r>
        <w:rPr>
          <w:noProof/>
        </w:rPr>
        <w:t>Examples (Informative)</w:t>
      </w:r>
      <w:r>
        <w:rPr>
          <w:noProof/>
        </w:rPr>
        <w:tab/>
      </w:r>
      <w:r>
        <w:rPr>
          <w:noProof/>
        </w:rPr>
        <w:fldChar w:fldCharType="begin"/>
      </w:r>
      <w:r>
        <w:rPr>
          <w:noProof/>
        </w:rPr>
        <w:instrText xml:space="preserve"> PAGEREF _Toc188364844 \h </w:instrText>
      </w:r>
      <w:r>
        <w:rPr>
          <w:noProof/>
        </w:rPr>
      </w:r>
      <w:r>
        <w:rPr>
          <w:noProof/>
        </w:rPr>
        <w:fldChar w:fldCharType="separate"/>
      </w:r>
      <w:r w:rsidR="006B6E6F">
        <w:rPr>
          <w:noProof/>
        </w:rPr>
        <w:t>27</w:t>
      </w:r>
      <w:r>
        <w:rPr>
          <w:noProof/>
        </w:rPr>
        <w:fldChar w:fldCharType="end"/>
      </w:r>
    </w:p>
    <w:p w14:paraId="4069A74A" w14:textId="21D40AA9"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B.X1</w:t>
      </w:r>
      <w:r>
        <w:rPr>
          <w:rFonts w:asciiTheme="minorHAnsi" w:eastAsiaTheme="minorEastAsia" w:hAnsiTheme="minorHAnsi" w:cstheme="minorBidi"/>
          <w:noProof/>
          <w:kern w:val="2"/>
          <w:sz w:val="24"/>
          <w:szCs w:val="24"/>
          <w14:ligatures w14:val="standardContextual"/>
        </w:rPr>
        <w:tab/>
      </w:r>
      <w:r>
        <w:rPr>
          <w:noProof/>
        </w:rPr>
        <w:t>Searching for Modality Scheduled Procedure Steps with JSON</w:t>
      </w:r>
      <w:r>
        <w:rPr>
          <w:noProof/>
        </w:rPr>
        <w:tab/>
      </w:r>
      <w:r>
        <w:rPr>
          <w:noProof/>
        </w:rPr>
        <w:fldChar w:fldCharType="begin"/>
      </w:r>
      <w:r>
        <w:rPr>
          <w:noProof/>
        </w:rPr>
        <w:instrText xml:space="preserve"> PAGEREF _Toc188364845 \h </w:instrText>
      </w:r>
      <w:r>
        <w:rPr>
          <w:noProof/>
        </w:rPr>
      </w:r>
      <w:r>
        <w:rPr>
          <w:noProof/>
        </w:rPr>
        <w:fldChar w:fldCharType="separate"/>
      </w:r>
      <w:r w:rsidR="006B6E6F">
        <w:rPr>
          <w:noProof/>
        </w:rPr>
        <w:t>27</w:t>
      </w:r>
      <w:r>
        <w:rPr>
          <w:noProof/>
        </w:rPr>
        <w:fldChar w:fldCharType="end"/>
      </w:r>
    </w:p>
    <w:p w14:paraId="30439C79" w14:textId="30C581E5"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B.X2</w:t>
      </w:r>
      <w:r>
        <w:rPr>
          <w:rFonts w:asciiTheme="minorHAnsi" w:eastAsiaTheme="minorEastAsia" w:hAnsiTheme="minorHAnsi" w:cstheme="minorBidi"/>
          <w:noProof/>
          <w:kern w:val="2"/>
          <w:sz w:val="24"/>
          <w:szCs w:val="24"/>
          <w14:ligatures w14:val="standardContextual"/>
        </w:rPr>
        <w:tab/>
      </w:r>
      <w:r>
        <w:rPr>
          <w:noProof/>
        </w:rPr>
        <w:t>Creating a Modality Performed Procedure Step with JSON</w:t>
      </w:r>
      <w:r>
        <w:rPr>
          <w:noProof/>
        </w:rPr>
        <w:tab/>
      </w:r>
      <w:r>
        <w:rPr>
          <w:noProof/>
        </w:rPr>
        <w:fldChar w:fldCharType="begin"/>
      </w:r>
      <w:r>
        <w:rPr>
          <w:noProof/>
        </w:rPr>
        <w:instrText xml:space="preserve"> PAGEREF _Toc188364846 \h </w:instrText>
      </w:r>
      <w:r>
        <w:rPr>
          <w:noProof/>
        </w:rPr>
      </w:r>
      <w:r>
        <w:rPr>
          <w:noProof/>
        </w:rPr>
        <w:fldChar w:fldCharType="separate"/>
      </w:r>
      <w:r w:rsidR="006B6E6F">
        <w:rPr>
          <w:noProof/>
        </w:rPr>
        <w:t>28</w:t>
      </w:r>
      <w:r>
        <w:rPr>
          <w:noProof/>
        </w:rPr>
        <w:fldChar w:fldCharType="end"/>
      </w:r>
    </w:p>
    <w:p w14:paraId="2CD69896" w14:textId="5669068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B.X3</w:t>
      </w:r>
      <w:r>
        <w:rPr>
          <w:rFonts w:asciiTheme="minorHAnsi" w:eastAsiaTheme="minorEastAsia" w:hAnsiTheme="minorHAnsi" w:cstheme="minorBidi"/>
          <w:noProof/>
          <w:kern w:val="2"/>
          <w:sz w:val="24"/>
          <w:szCs w:val="24"/>
          <w14:ligatures w14:val="standardContextual"/>
        </w:rPr>
        <w:tab/>
      </w:r>
      <w:r>
        <w:rPr>
          <w:noProof/>
        </w:rPr>
        <w:t>Updating a Modality Performed Procedure Step with JSON</w:t>
      </w:r>
      <w:r>
        <w:rPr>
          <w:noProof/>
        </w:rPr>
        <w:tab/>
      </w:r>
      <w:r>
        <w:rPr>
          <w:noProof/>
        </w:rPr>
        <w:fldChar w:fldCharType="begin"/>
      </w:r>
      <w:r>
        <w:rPr>
          <w:noProof/>
        </w:rPr>
        <w:instrText xml:space="preserve"> PAGEREF _Toc188364847 \h </w:instrText>
      </w:r>
      <w:r>
        <w:rPr>
          <w:noProof/>
        </w:rPr>
      </w:r>
      <w:r>
        <w:rPr>
          <w:noProof/>
        </w:rPr>
        <w:fldChar w:fldCharType="separate"/>
      </w:r>
      <w:r w:rsidR="006B6E6F">
        <w:rPr>
          <w:noProof/>
        </w:rPr>
        <w:t>28</w:t>
      </w:r>
      <w:r>
        <w:rPr>
          <w:noProof/>
        </w:rPr>
        <w:fldChar w:fldCharType="end"/>
      </w:r>
    </w:p>
    <w:p w14:paraId="3FA88909" w14:textId="12775D4A"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B.X4</w:t>
      </w:r>
      <w:r>
        <w:rPr>
          <w:rFonts w:asciiTheme="minorHAnsi" w:eastAsiaTheme="minorEastAsia" w:hAnsiTheme="minorHAnsi" w:cstheme="minorBidi"/>
          <w:noProof/>
          <w:kern w:val="2"/>
          <w:sz w:val="24"/>
          <w:szCs w:val="24"/>
          <w14:ligatures w14:val="standardContextual"/>
        </w:rPr>
        <w:tab/>
      </w:r>
      <w:r>
        <w:rPr>
          <w:noProof/>
        </w:rPr>
        <w:t>Retrieving a Modality Performed Procedure Step with JSON</w:t>
      </w:r>
      <w:r>
        <w:rPr>
          <w:noProof/>
        </w:rPr>
        <w:tab/>
      </w:r>
      <w:r>
        <w:rPr>
          <w:noProof/>
        </w:rPr>
        <w:fldChar w:fldCharType="begin"/>
      </w:r>
      <w:r>
        <w:rPr>
          <w:noProof/>
        </w:rPr>
        <w:instrText xml:space="preserve"> PAGEREF _Toc188364848 \h </w:instrText>
      </w:r>
      <w:r>
        <w:rPr>
          <w:noProof/>
        </w:rPr>
      </w:r>
      <w:r>
        <w:rPr>
          <w:noProof/>
        </w:rPr>
        <w:fldChar w:fldCharType="separate"/>
      </w:r>
      <w:r w:rsidR="006B6E6F">
        <w:rPr>
          <w:noProof/>
        </w:rPr>
        <w:t>28</w:t>
      </w:r>
      <w:r>
        <w:rPr>
          <w:noProof/>
        </w:rPr>
        <w:fldChar w:fldCharType="end"/>
      </w:r>
    </w:p>
    <w:p w14:paraId="3F9DF03E" w14:textId="7EF08D03"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B.X5</w:t>
      </w:r>
      <w:r>
        <w:rPr>
          <w:rFonts w:asciiTheme="minorHAnsi" w:eastAsiaTheme="minorEastAsia" w:hAnsiTheme="minorHAnsi" w:cstheme="minorBidi"/>
          <w:noProof/>
          <w:kern w:val="2"/>
          <w:sz w:val="24"/>
          <w:szCs w:val="24"/>
          <w14:ligatures w14:val="standardContextual"/>
        </w:rPr>
        <w:tab/>
      </w:r>
      <w:r>
        <w:rPr>
          <w:noProof/>
        </w:rPr>
        <w:t>Bi-directional Proxies for Searching the Modality Worklist</w:t>
      </w:r>
      <w:r>
        <w:rPr>
          <w:noProof/>
        </w:rPr>
        <w:tab/>
      </w:r>
      <w:r>
        <w:rPr>
          <w:noProof/>
        </w:rPr>
        <w:fldChar w:fldCharType="begin"/>
      </w:r>
      <w:r>
        <w:rPr>
          <w:noProof/>
        </w:rPr>
        <w:instrText xml:space="preserve"> PAGEREF _Toc188364849 \h </w:instrText>
      </w:r>
      <w:r>
        <w:rPr>
          <w:noProof/>
        </w:rPr>
      </w:r>
      <w:r>
        <w:rPr>
          <w:noProof/>
        </w:rPr>
        <w:fldChar w:fldCharType="separate"/>
      </w:r>
      <w:r w:rsidR="006B6E6F">
        <w:rPr>
          <w:noProof/>
        </w:rPr>
        <w:t>28</w:t>
      </w:r>
      <w:r>
        <w:rPr>
          <w:noProof/>
        </w:rPr>
        <w:fldChar w:fldCharType="end"/>
      </w:r>
    </w:p>
    <w:p w14:paraId="2916496D" w14:textId="61050D72"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B.X6</w:t>
      </w:r>
      <w:r>
        <w:rPr>
          <w:rFonts w:asciiTheme="minorHAnsi" w:eastAsiaTheme="minorEastAsia" w:hAnsiTheme="minorHAnsi" w:cstheme="minorBidi"/>
          <w:noProof/>
          <w:kern w:val="2"/>
          <w:sz w:val="24"/>
          <w:szCs w:val="24"/>
          <w14:ligatures w14:val="standardContextual"/>
        </w:rPr>
        <w:tab/>
      </w:r>
      <w:r>
        <w:rPr>
          <w:noProof/>
        </w:rPr>
        <w:t>Bi-directional Proxies for Managing a Modality Performed Procedure Step</w:t>
      </w:r>
      <w:r>
        <w:rPr>
          <w:noProof/>
        </w:rPr>
        <w:tab/>
      </w:r>
      <w:r>
        <w:rPr>
          <w:noProof/>
        </w:rPr>
        <w:fldChar w:fldCharType="begin"/>
      </w:r>
      <w:r>
        <w:rPr>
          <w:noProof/>
        </w:rPr>
        <w:instrText xml:space="preserve"> PAGEREF _Toc188364850 \h </w:instrText>
      </w:r>
      <w:r>
        <w:rPr>
          <w:noProof/>
        </w:rPr>
      </w:r>
      <w:r>
        <w:rPr>
          <w:noProof/>
        </w:rPr>
        <w:fldChar w:fldCharType="separate"/>
      </w:r>
      <w:r w:rsidR="006B6E6F">
        <w:rPr>
          <w:noProof/>
        </w:rPr>
        <w:t>30</w:t>
      </w:r>
      <w:r>
        <w:rPr>
          <w:noProof/>
        </w:rPr>
        <w:fldChar w:fldCharType="end"/>
      </w:r>
    </w:p>
    <w:p w14:paraId="570B9856" w14:textId="04DD6ACD"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B.X6.1</w:t>
      </w:r>
      <w:r>
        <w:rPr>
          <w:rFonts w:asciiTheme="minorHAnsi" w:eastAsiaTheme="minorEastAsia" w:hAnsiTheme="minorHAnsi" w:cstheme="minorBidi"/>
          <w:noProof/>
          <w:kern w:val="2"/>
          <w:sz w:val="24"/>
          <w:szCs w:val="24"/>
          <w14:ligatures w14:val="standardContextual"/>
        </w:rPr>
        <w:tab/>
      </w:r>
      <w:r>
        <w:rPr>
          <w:noProof/>
        </w:rPr>
        <w:t>Create</w:t>
      </w:r>
      <w:r>
        <w:rPr>
          <w:noProof/>
        </w:rPr>
        <w:tab/>
      </w:r>
      <w:r>
        <w:rPr>
          <w:noProof/>
        </w:rPr>
        <w:fldChar w:fldCharType="begin"/>
      </w:r>
      <w:r>
        <w:rPr>
          <w:noProof/>
        </w:rPr>
        <w:instrText xml:space="preserve"> PAGEREF _Toc188364851 \h </w:instrText>
      </w:r>
      <w:r>
        <w:rPr>
          <w:noProof/>
        </w:rPr>
      </w:r>
      <w:r>
        <w:rPr>
          <w:noProof/>
        </w:rPr>
        <w:fldChar w:fldCharType="separate"/>
      </w:r>
      <w:r w:rsidR="006B6E6F">
        <w:rPr>
          <w:noProof/>
        </w:rPr>
        <w:t>30</w:t>
      </w:r>
      <w:r>
        <w:rPr>
          <w:noProof/>
        </w:rPr>
        <w:fldChar w:fldCharType="end"/>
      </w:r>
    </w:p>
    <w:p w14:paraId="72E00EDB" w14:textId="4B27129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B.X6.2</w:t>
      </w:r>
      <w:r>
        <w:rPr>
          <w:rFonts w:asciiTheme="minorHAnsi" w:eastAsiaTheme="minorEastAsia" w:hAnsiTheme="minorHAnsi" w:cstheme="minorBidi"/>
          <w:noProof/>
          <w:kern w:val="2"/>
          <w:sz w:val="24"/>
          <w:szCs w:val="24"/>
          <w14:ligatures w14:val="standardContextual"/>
        </w:rPr>
        <w:tab/>
      </w:r>
      <w:r>
        <w:rPr>
          <w:noProof/>
        </w:rPr>
        <w:t>Update</w:t>
      </w:r>
      <w:r>
        <w:rPr>
          <w:noProof/>
        </w:rPr>
        <w:tab/>
      </w:r>
      <w:r>
        <w:rPr>
          <w:noProof/>
        </w:rPr>
        <w:fldChar w:fldCharType="begin"/>
      </w:r>
      <w:r>
        <w:rPr>
          <w:noProof/>
        </w:rPr>
        <w:instrText xml:space="preserve"> PAGEREF _Toc188364852 \h </w:instrText>
      </w:r>
      <w:r>
        <w:rPr>
          <w:noProof/>
        </w:rPr>
      </w:r>
      <w:r>
        <w:rPr>
          <w:noProof/>
        </w:rPr>
        <w:fldChar w:fldCharType="separate"/>
      </w:r>
      <w:r w:rsidR="006B6E6F">
        <w:rPr>
          <w:noProof/>
        </w:rPr>
        <w:t>32</w:t>
      </w:r>
      <w:r>
        <w:rPr>
          <w:noProof/>
        </w:rPr>
        <w:fldChar w:fldCharType="end"/>
      </w:r>
    </w:p>
    <w:p w14:paraId="18A6CBD1" w14:textId="316C5CF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B.X6.3</w:t>
      </w:r>
      <w:r>
        <w:rPr>
          <w:rFonts w:asciiTheme="minorHAnsi" w:eastAsiaTheme="minorEastAsia" w:hAnsiTheme="minorHAnsi" w:cstheme="minorBidi"/>
          <w:noProof/>
          <w:kern w:val="2"/>
          <w:sz w:val="24"/>
          <w:szCs w:val="24"/>
          <w14:ligatures w14:val="standardContextual"/>
        </w:rPr>
        <w:tab/>
      </w:r>
      <w:r>
        <w:rPr>
          <w:noProof/>
        </w:rPr>
        <w:t>Retrieve</w:t>
      </w:r>
      <w:r>
        <w:rPr>
          <w:noProof/>
        </w:rPr>
        <w:tab/>
      </w:r>
      <w:r>
        <w:rPr>
          <w:noProof/>
        </w:rPr>
        <w:fldChar w:fldCharType="begin"/>
      </w:r>
      <w:r>
        <w:rPr>
          <w:noProof/>
        </w:rPr>
        <w:instrText xml:space="preserve"> PAGEREF _Toc188364853 \h </w:instrText>
      </w:r>
      <w:r>
        <w:rPr>
          <w:noProof/>
        </w:rPr>
      </w:r>
      <w:r>
        <w:rPr>
          <w:noProof/>
        </w:rPr>
        <w:fldChar w:fldCharType="separate"/>
      </w:r>
      <w:r w:rsidR="006B6E6F">
        <w:rPr>
          <w:noProof/>
        </w:rPr>
        <w:t>34</w:t>
      </w:r>
      <w:r>
        <w:rPr>
          <w:noProof/>
        </w:rPr>
        <w:fldChar w:fldCharType="end"/>
      </w:r>
    </w:p>
    <w:p w14:paraId="51E5C5E6" w14:textId="02EF674A"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B.X6.4</w:t>
      </w:r>
      <w:r>
        <w:rPr>
          <w:rFonts w:asciiTheme="minorHAnsi" w:eastAsiaTheme="minorEastAsia" w:hAnsiTheme="minorHAnsi" w:cstheme="minorBidi"/>
          <w:noProof/>
          <w:kern w:val="2"/>
          <w:sz w:val="24"/>
          <w:szCs w:val="24"/>
          <w14:ligatures w14:val="standardContextual"/>
        </w:rPr>
        <w:tab/>
      </w:r>
      <w:r>
        <w:rPr>
          <w:noProof/>
        </w:rPr>
        <w:t>Notify</w:t>
      </w:r>
      <w:r>
        <w:rPr>
          <w:noProof/>
        </w:rPr>
        <w:tab/>
      </w:r>
      <w:r>
        <w:rPr>
          <w:noProof/>
        </w:rPr>
        <w:fldChar w:fldCharType="begin"/>
      </w:r>
      <w:r>
        <w:rPr>
          <w:noProof/>
        </w:rPr>
        <w:instrText xml:space="preserve"> PAGEREF _Toc188364854 \h </w:instrText>
      </w:r>
      <w:r>
        <w:rPr>
          <w:noProof/>
        </w:rPr>
      </w:r>
      <w:r>
        <w:rPr>
          <w:noProof/>
        </w:rPr>
        <w:fldChar w:fldCharType="separate"/>
      </w:r>
      <w:r w:rsidR="006B6E6F">
        <w:rPr>
          <w:noProof/>
        </w:rPr>
        <w:t>36</w:t>
      </w:r>
      <w:r>
        <w:rPr>
          <w:noProof/>
        </w:rPr>
        <w:fldChar w:fldCharType="end"/>
      </w:r>
    </w:p>
    <w:p w14:paraId="76E5F280" w14:textId="6119D7F5" w:rsidR="00E9339C" w:rsidRDefault="00E9339C">
      <w:pPr>
        <w:pStyle w:val="TOC1"/>
        <w:tabs>
          <w:tab w:val="left" w:pos="720"/>
        </w:tabs>
        <w:rPr>
          <w:rFonts w:asciiTheme="minorHAnsi" w:eastAsiaTheme="minorEastAsia" w:hAnsiTheme="minorHAnsi" w:cstheme="minorBidi"/>
          <w:noProof/>
          <w:kern w:val="2"/>
          <w:sz w:val="24"/>
          <w:szCs w:val="24"/>
          <w14:ligatures w14:val="standardContextual"/>
        </w:rPr>
      </w:pPr>
      <w:r>
        <w:rPr>
          <w:noProof/>
        </w:rPr>
        <w:t>H</w:t>
      </w:r>
      <w:r>
        <w:rPr>
          <w:rFonts w:asciiTheme="minorHAnsi" w:eastAsiaTheme="minorEastAsia" w:hAnsiTheme="minorHAnsi" w:cstheme="minorBidi"/>
          <w:noProof/>
          <w:kern w:val="2"/>
          <w:sz w:val="24"/>
          <w:szCs w:val="24"/>
          <w14:ligatures w14:val="standardContextual"/>
        </w:rPr>
        <w:tab/>
      </w:r>
      <w:r>
        <w:rPr>
          <w:noProof/>
        </w:rPr>
        <w:t>Capabilities Description</w:t>
      </w:r>
      <w:r>
        <w:rPr>
          <w:noProof/>
        </w:rPr>
        <w:tab/>
      </w:r>
      <w:r>
        <w:rPr>
          <w:noProof/>
        </w:rPr>
        <w:fldChar w:fldCharType="begin"/>
      </w:r>
      <w:r>
        <w:rPr>
          <w:noProof/>
        </w:rPr>
        <w:instrText xml:space="preserve"> PAGEREF _Toc188364855 \h </w:instrText>
      </w:r>
      <w:r>
        <w:rPr>
          <w:noProof/>
        </w:rPr>
      </w:r>
      <w:r>
        <w:rPr>
          <w:noProof/>
        </w:rPr>
        <w:fldChar w:fldCharType="separate"/>
      </w:r>
      <w:r w:rsidR="006B6E6F">
        <w:rPr>
          <w:noProof/>
        </w:rPr>
        <w:t>37</w:t>
      </w:r>
      <w:r>
        <w:rPr>
          <w:noProof/>
        </w:rPr>
        <w:fldChar w:fldCharType="end"/>
      </w:r>
    </w:p>
    <w:p w14:paraId="6E95128E" w14:textId="1270A53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N.1</w:t>
      </w:r>
      <w:r>
        <w:rPr>
          <w:rFonts w:asciiTheme="minorHAnsi" w:eastAsiaTheme="minorEastAsia" w:hAnsiTheme="minorHAnsi" w:cstheme="minorBidi"/>
          <w:noProof/>
          <w:kern w:val="2"/>
          <w:sz w:val="24"/>
          <w:szCs w:val="24"/>
          <w14:ligatures w14:val="standardContextual"/>
        </w:rPr>
        <w:tab/>
      </w:r>
      <w:r>
        <w:rPr>
          <w:noProof/>
        </w:rPr>
        <w:t>Overview</w:t>
      </w:r>
      <w:r>
        <w:rPr>
          <w:noProof/>
        </w:rPr>
        <w:tab/>
      </w:r>
      <w:r>
        <w:rPr>
          <w:noProof/>
        </w:rPr>
        <w:fldChar w:fldCharType="begin"/>
      </w:r>
      <w:r>
        <w:rPr>
          <w:noProof/>
        </w:rPr>
        <w:instrText xml:space="preserve"> PAGEREF _Toc188364856 \h </w:instrText>
      </w:r>
      <w:r>
        <w:rPr>
          <w:noProof/>
        </w:rPr>
      </w:r>
      <w:r>
        <w:rPr>
          <w:noProof/>
        </w:rPr>
        <w:fldChar w:fldCharType="separate"/>
      </w:r>
      <w:r w:rsidR="006B6E6F">
        <w:rPr>
          <w:noProof/>
        </w:rPr>
        <w:t>38</w:t>
      </w:r>
      <w:r>
        <w:rPr>
          <w:noProof/>
        </w:rPr>
        <w:fldChar w:fldCharType="end"/>
      </w:r>
    </w:p>
    <w:p w14:paraId="67F5CDBD" w14:textId="22E3766F"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lastRenderedPageBreak/>
        <w:t>N.1.3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_Toc188364857 \h </w:instrText>
      </w:r>
      <w:r>
        <w:rPr>
          <w:noProof/>
        </w:rPr>
      </w:r>
      <w:r>
        <w:rPr>
          <w:noProof/>
        </w:rPr>
        <w:fldChar w:fldCharType="separate"/>
      </w:r>
      <w:r w:rsidR="006B6E6F">
        <w:rPr>
          <w:noProof/>
        </w:rPr>
        <w:t>38</w:t>
      </w:r>
      <w:r>
        <w:rPr>
          <w:noProof/>
        </w:rPr>
        <w:fldChar w:fldCharType="end"/>
      </w:r>
    </w:p>
    <w:p w14:paraId="5BE2CB1D" w14:textId="2F65CBC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_Toc188364858 \h </w:instrText>
      </w:r>
      <w:r>
        <w:rPr>
          <w:noProof/>
        </w:rPr>
      </w:r>
      <w:r>
        <w:rPr>
          <w:noProof/>
        </w:rPr>
        <w:fldChar w:fldCharType="separate"/>
      </w:r>
      <w:r w:rsidR="006B6E6F">
        <w:rPr>
          <w:noProof/>
        </w:rPr>
        <w:t>38</w:t>
      </w:r>
      <w:r>
        <w:rPr>
          <w:noProof/>
        </w:rPr>
        <w:fldChar w:fldCharType="end"/>
      </w:r>
    </w:p>
    <w:p w14:paraId="2696F041" w14:textId="1612F135"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N.1.3.X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_Toc188364859 \h </w:instrText>
      </w:r>
      <w:r>
        <w:rPr>
          <w:noProof/>
        </w:rPr>
      </w:r>
      <w:r>
        <w:rPr>
          <w:noProof/>
        </w:rPr>
        <w:fldChar w:fldCharType="separate"/>
      </w:r>
      <w:r w:rsidR="006B6E6F">
        <w:rPr>
          <w:noProof/>
        </w:rPr>
        <w:t>38</w:t>
      </w:r>
      <w:r>
        <w:rPr>
          <w:noProof/>
        </w:rPr>
        <w:fldChar w:fldCharType="end"/>
      </w:r>
    </w:p>
    <w:p w14:paraId="078BA37E" w14:textId="2267DDA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N.5</w:t>
      </w:r>
      <w:r>
        <w:rPr>
          <w:rFonts w:asciiTheme="minorHAnsi" w:eastAsiaTheme="minorEastAsia" w:hAnsiTheme="minorHAnsi" w:cstheme="minorBidi"/>
          <w:noProof/>
          <w:kern w:val="2"/>
          <w:sz w:val="24"/>
          <w:szCs w:val="24"/>
          <w14:ligatures w14:val="standardContextual"/>
        </w:rPr>
        <w:tab/>
      </w:r>
      <w:r>
        <w:rPr>
          <w:noProof/>
        </w:rPr>
        <w:t>Service and Interoperability Description</w:t>
      </w:r>
      <w:r>
        <w:rPr>
          <w:noProof/>
        </w:rPr>
        <w:tab/>
      </w:r>
      <w:r>
        <w:rPr>
          <w:noProof/>
        </w:rPr>
        <w:fldChar w:fldCharType="begin"/>
      </w:r>
      <w:r>
        <w:rPr>
          <w:noProof/>
        </w:rPr>
        <w:instrText xml:space="preserve"> PAGEREF _Toc188364860 \h </w:instrText>
      </w:r>
      <w:r>
        <w:rPr>
          <w:noProof/>
        </w:rPr>
      </w:r>
      <w:r>
        <w:rPr>
          <w:noProof/>
        </w:rPr>
        <w:fldChar w:fldCharType="separate"/>
      </w:r>
      <w:r w:rsidR="006B6E6F">
        <w:rPr>
          <w:noProof/>
        </w:rPr>
        <w:t>38</w:t>
      </w:r>
      <w:r>
        <w:rPr>
          <w:noProof/>
        </w:rPr>
        <w:fldChar w:fldCharType="end"/>
      </w:r>
    </w:p>
    <w:p w14:paraId="130BBCE4" w14:textId="7EEE3733"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N.5.3</w:t>
      </w:r>
      <w:r>
        <w:rPr>
          <w:rFonts w:asciiTheme="minorHAnsi" w:eastAsiaTheme="minorEastAsia" w:hAnsiTheme="minorHAnsi" w:cstheme="minorBidi"/>
          <w:noProof/>
          <w:kern w:val="2"/>
          <w:sz w:val="24"/>
          <w:szCs w:val="24"/>
          <w14:ligatures w14:val="standardContextual"/>
        </w:rPr>
        <w:tab/>
      </w:r>
      <w:r>
        <w:rPr>
          <w:noProof/>
        </w:rPr>
        <w:t>Supported DICOM Web Services</w:t>
      </w:r>
      <w:r>
        <w:rPr>
          <w:noProof/>
        </w:rPr>
        <w:tab/>
      </w:r>
      <w:r>
        <w:rPr>
          <w:noProof/>
        </w:rPr>
        <w:fldChar w:fldCharType="begin"/>
      </w:r>
      <w:r>
        <w:rPr>
          <w:noProof/>
        </w:rPr>
        <w:instrText xml:space="preserve"> PAGEREF _Toc188364861 \h </w:instrText>
      </w:r>
      <w:r>
        <w:rPr>
          <w:noProof/>
        </w:rPr>
      </w:r>
      <w:r>
        <w:rPr>
          <w:noProof/>
        </w:rPr>
        <w:fldChar w:fldCharType="separate"/>
      </w:r>
      <w:r w:rsidR="006B6E6F">
        <w:rPr>
          <w:noProof/>
        </w:rPr>
        <w:t>38</w:t>
      </w:r>
      <w:r>
        <w:rPr>
          <w:noProof/>
        </w:rPr>
        <w:fldChar w:fldCharType="end"/>
      </w:r>
    </w:p>
    <w:p w14:paraId="445A3F6F" w14:textId="10C77027"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N.5.3.Y</w:t>
      </w:r>
      <w:r>
        <w:rPr>
          <w:rFonts w:asciiTheme="minorHAnsi" w:eastAsiaTheme="minorEastAsia" w:hAnsiTheme="minorHAnsi" w:cstheme="minorBidi"/>
          <w:noProof/>
          <w:kern w:val="2"/>
          <w:sz w:val="24"/>
          <w:szCs w:val="24"/>
          <w14:ligatures w14:val="standardContextual"/>
        </w:rPr>
        <w:tab/>
      </w:r>
      <w:r>
        <w:rPr>
          <w:noProof/>
        </w:rPr>
        <w:t>Modality Worklist Web Service</w:t>
      </w:r>
      <w:r>
        <w:rPr>
          <w:noProof/>
        </w:rPr>
        <w:tab/>
      </w:r>
      <w:r>
        <w:rPr>
          <w:noProof/>
        </w:rPr>
        <w:fldChar w:fldCharType="begin"/>
      </w:r>
      <w:r>
        <w:rPr>
          <w:noProof/>
        </w:rPr>
        <w:instrText xml:space="preserve"> PAGEREF _Toc188364862 \h </w:instrText>
      </w:r>
      <w:r>
        <w:rPr>
          <w:noProof/>
        </w:rPr>
      </w:r>
      <w:r>
        <w:rPr>
          <w:noProof/>
        </w:rPr>
        <w:fldChar w:fldCharType="separate"/>
      </w:r>
      <w:r w:rsidR="006B6E6F">
        <w:rPr>
          <w:noProof/>
        </w:rPr>
        <w:t>38</w:t>
      </w:r>
      <w:r>
        <w:rPr>
          <w:noProof/>
        </w:rPr>
        <w:fldChar w:fldCharType="end"/>
      </w:r>
    </w:p>
    <w:p w14:paraId="55405F89" w14:textId="2BCDDA7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N.5.3.Y.1</w:t>
      </w:r>
      <w:r>
        <w:rPr>
          <w:rFonts w:asciiTheme="minorHAnsi" w:eastAsiaTheme="minorEastAsia" w:hAnsiTheme="minorHAnsi" w:cstheme="minorBidi"/>
          <w:noProof/>
          <w:kern w:val="2"/>
          <w:sz w:val="24"/>
          <w:szCs w:val="24"/>
          <w14:ligatures w14:val="standardContextual"/>
        </w:rPr>
        <w:tab/>
      </w:r>
      <w:r>
        <w:rPr>
          <w:noProof/>
        </w:rPr>
        <w:t>Search Transaction – Modality Workflow Service</w:t>
      </w:r>
      <w:r>
        <w:rPr>
          <w:noProof/>
        </w:rPr>
        <w:tab/>
      </w:r>
      <w:r>
        <w:rPr>
          <w:noProof/>
        </w:rPr>
        <w:fldChar w:fldCharType="begin"/>
      </w:r>
      <w:r>
        <w:rPr>
          <w:noProof/>
        </w:rPr>
        <w:instrText xml:space="preserve"> PAGEREF _Toc188364863 \h </w:instrText>
      </w:r>
      <w:r>
        <w:rPr>
          <w:noProof/>
        </w:rPr>
      </w:r>
      <w:r>
        <w:rPr>
          <w:noProof/>
        </w:rPr>
        <w:fldChar w:fldCharType="separate"/>
      </w:r>
      <w:r w:rsidR="006B6E6F">
        <w:rPr>
          <w:noProof/>
        </w:rPr>
        <w:t>39</w:t>
      </w:r>
      <w:r>
        <w:rPr>
          <w:noProof/>
        </w:rPr>
        <w:fldChar w:fldCharType="end"/>
      </w:r>
    </w:p>
    <w:p w14:paraId="219DFF49" w14:textId="23D09E07"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_Toc188364864 \h </w:instrText>
      </w:r>
      <w:r>
        <w:rPr>
          <w:noProof/>
        </w:rPr>
      </w:r>
      <w:r>
        <w:rPr>
          <w:noProof/>
        </w:rPr>
        <w:fldChar w:fldCharType="separate"/>
      </w:r>
      <w:r w:rsidR="006B6E6F">
        <w:rPr>
          <w:noProof/>
        </w:rPr>
        <w:t>39</w:t>
      </w:r>
      <w:r>
        <w:rPr>
          <w:noProof/>
        </w:rPr>
        <w:fldChar w:fldCharType="end"/>
      </w:r>
    </w:p>
    <w:p w14:paraId="4557584E" w14:textId="021A9BA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N.5.3.Y.1.2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_Toc188364865 \h </w:instrText>
      </w:r>
      <w:r>
        <w:rPr>
          <w:noProof/>
        </w:rPr>
      </w:r>
      <w:r>
        <w:rPr>
          <w:noProof/>
        </w:rPr>
        <w:fldChar w:fldCharType="separate"/>
      </w:r>
      <w:r w:rsidR="006B6E6F">
        <w:rPr>
          <w:noProof/>
        </w:rPr>
        <w:t>39</w:t>
      </w:r>
      <w:r>
        <w:rPr>
          <w:noProof/>
        </w:rPr>
        <w:fldChar w:fldCharType="end"/>
      </w:r>
    </w:p>
    <w:p w14:paraId="42E3786F" w14:textId="1A0AA9DE"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N.5.3.X</w:t>
      </w:r>
      <w:r>
        <w:rPr>
          <w:rFonts w:asciiTheme="minorHAnsi" w:eastAsiaTheme="minorEastAsia" w:hAnsiTheme="minorHAnsi" w:cstheme="minorBidi"/>
          <w:noProof/>
          <w:kern w:val="2"/>
          <w:sz w:val="24"/>
          <w:szCs w:val="24"/>
          <w14:ligatures w14:val="standardContextual"/>
        </w:rPr>
        <w:tab/>
      </w:r>
      <w:r>
        <w:rPr>
          <w:noProof/>
        </w:rPr>
        <w:t>Modality Performed Procedure Step Web Service</w:t>
      </w:r>
      <w:r>
        <w:rPr>
          <w:noProof/>
        </w:rPr>
        <w:tab/>
      </w:r>
      <w:r>
        <w:rPr>
          <w:noProof/>
        </w:rPr>
        <w:fldChar w:fldCharType="begin"/>
      </w:r>
      <w:r>
        <w:rPr>
          <w:noProof/>
        </w:rPr>
        <w:instrText xml:space="preserve"> PAGEREF _Toc188364866 \h </w:instrText>
      </w:r>
      <w:r>
        <w:rPr>
          <w:noProof/>
        </w:rPr>
      </w:r>
      <w:r>
        <w:rPr>
          <w:noProof/>
        </w:rPr>
        <w:fldChar w:fldCharType="separate"/>
      </w:r>
      <w:r w:rsidR="006B6E6F">
        <w:rPr>
          <w:noProof/>
        </w:rPr>
        <w:t>40</w:t>
      </w:r>
      <w:r>
        <w:rPr>
          <w:noProof/>
        </w:rPr>
        <w:fldChar w:fldCharType="end"/>
      </w:r>
    </w:p>
    <w:p w14:paraId="2B901AD5" w14:textId="3A58B104"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N.5.3.X.1</w:t>
      </w:r>
      <w:r>
        <w:rPr>
          <w:rFonts w:asciiTheme="minorHAnsi" w:eastAsiaTheme="minorEastAsia" w:hAnsiTheme="minorHAnsi" w:cstheme="minorBidi"/>
          <w:noProof/>
          <w:kern w:val="2"/>
          <w:sz w:val="24"/>
          <w:szCs w:val="24"/>
          <w14:ligatures w14:val="standardContextual"/>
        </w:rPr>
        <w:tab/>
      </w:r>
      <w:r>
        <w:rPr>
          <w:noProof/>
        </w:rPr>
        <w:t>Create Transaction – Modality Performed Procedure Step Service</w:t>
      </w:r>
      <w:r>
        <w:rPr>
          <w:noProof/>
        </w:rPr>
        <w:tab/>
      </w:r>
      <w:r>
        <w:rPr>
          <w:noProof/>
        </w:rPr>
        <w:fldChar w:fldCharType="begin"/>
      </w:r>
      <w:r>
        <w:rPr>
          <w:noProof/>
        </w:rPr>
        <w:instrText xml:space="preserve"> PAGEREF _Toc188364867 \h </w:instrText>
      </w:r>
      <w:r>
        <w:rPr>
          <w:noProof/>
        </w:rPr>
      </w:r>
      <w:r>
        <w:rPr>
          <w:noProof/>
        </w:rPr>
        <w:fldChar w:fldCharType="separate"/>
      </w:r>
      <w:r w:rsidR="006B6E6F">
        <w:rPr>
          <w:noProof/>
        </w:rPr>
        <w:t>40</w:t>
      </w:r>
      <w:r>
        <w:rPr>
          <w:noProof/>
        </w:rPr>
        <w:fldChar w:fldCharType="end"/>
      </w:r>
    </w:p>
    <w:p w14:paraId="5262356B" w14:textId="45D020C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_Toc188364868 \h </w:instrText>
      </w:r>
      <w:r>
        <w:rPr>
          <w:noProof/>
        </w:rPr>
      </w:r>
      <w:r>
        <w:rPr>
          <w:noProof/>
        </w:rPr>
        <w:fldChar w:fldCharType="separate"/>
      </w:r>
      <w:r w:rsidR="006B6E6F">
        <w:rPr>
          <w:noProof/>
        </w:rPr>
        <w:t>40</w:t>
      </w:r>
      <w:r>
        <w:rPr>
          <w:noProof/>
        </w:rPr>
        <w:fldChar w:fldCharType="end"/>
      </w:r>
    </w:p>
    <w:p w14:paraId="1CA8341F" w14:textId="14D0591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N.5.3.X.1.2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_Toc188364869 \h </w:instrText>
      </w:r>
      <w:r>
        <w:rPr>
          <w:noProof/>
        </w:rPr>
      </w:r>
      <w:r>
        <w:rPr>
          <w:noProof/>
        </w:rPr>
        <w:fldChar w:fldCharType="separate"/>
      </w:r>
      <w:r w:rsidR="006B6E6F">
        <w:rPr>
          <w:noProof/>
        </w:rPr>
        <w:t>41</w:t>
      </w:r>
      <w:r>
        <w:rPr>
          <w:noProof/>
        </w:rPr>
        <w:fldChar w:fldCharType="end"/>
      </w:r>
    </w:p>
    <w:p w14:paraId="7BE45277" w14:textId="61CDFD5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N.5.3.X.2</w:t>
      </w:r>
      <w:r>
        <w:rPr>
          <w:rFonts w:asciiTheme="minorHAnsi" w:eastAsiaTheme="minorEastAsia" w:hAnsiTheme="minorHAnsi" w:cstheme="minorBidi"/>
          <w:noProof/>
          <w:kern w:val="2"/>
          <w:sz w:val="24"/>
          <w:szCs w:val="24"/>
          <w14:ligatures w14:val="standardContextual"/>
        </w:rPr>
        <w:tab/>
      </w:r>
      <w:r>
        <w:rPr>
          <w:noProof/>
        </w:rPr>
        <w:t>Update Transaction – Modality Performed Procedure Step Service</w:t>
      </w:r>
      <w:r>
        <w:rPr>
          <w:noProof/>
        </w:rPr>
        <w:tab/>
      </w:r>
      <w:r>
        <w:rPr>
          <w:noProof/>
        </w:rPr>
        <w:fldChar w:fldCharType="begin"/>
      </w:r>
      <w:r>
        <w:rPr>
          <w:noProof/>
        </w:rPr>
        <w:instrText xml:space="preserve"> PAGEREF _Toc188364870 \h </w:instrText>
      </w:r>
      <w:r>
        <w:rPr>
          <w:noProof/>
        </w:rPr>
      </w:r>
      <w:r>
        <w:rPr>
          <w:noProof/>
        </w:rPr>
        <w:fldChar w:fldCharType="separate"/>
      </w:r>
      <w:r w:rsidR="006B6E6F">
        <w:rPr>
          <w:noProof/>
        </w:rPr>
        <w:t>41</w:t>
      </w:r>
      <w:r>
        <w:rPr>
          <w:noProof/>
        </w:rPr>
        <w:fldChar w:fldCharType="end"/>
      </w:r>
    </w:p>
    <w:p w14:paraId="013C8AD5" w14:textId="7ACAE12B"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_Toc188364871 \h </w:instrText>
      </w:r>
      <w:r>
        <w:rPr>
          <w:noProof/>
        </w:rPr>
      </w:r>
      <w:r>
        <w:rPr>
          <w:noProof/>
        </w:rPr>
        <w:fldChar w:fldCharType="separate"/>
      </w:r>
      <w:r w:rsidR="006B6E6F">
        <w:rPr>
          <w:noProof/>
        </w:rPr>
        <w:t>41</w:t>
      </w:r>
      <w:r>
        <w:rPr>
          <w:noProof/>
        </w:rPr>
        <w:fldChar w:fldCharType="end"/>
      </w:r>
    </w:p>
    <w:p w14:paraId="0AA6BA90" w14:textId="618487C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N.5.3.X.2.2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_Toc188364872 \h </w:instrText>
      </w:r>
      <w:r>
        <w:rPr>
          <w:noProof/>
        </w:rPr>
      </w:r>
      <w:r>
        <w:rPr>
          <w:noProof/>
        </w:rPr>
        <w:fldChar w:fldCharType="separate"/>
      </w:r>
      <w:r w:rsidR="006B6E6F">
        <w:rPr>
          <w:noProof/>
        </w:rPr>
        <w:t>42</w:t>
      </w:r>
      <w:r>
        <w:rPr>
          <w:noProof/>
        </w:rPr>
        <w:fldChar w:fldCharType="end"/>
      </w:r>
    </w:p>
    <w:p w14:paraId="394FEE19" w14:textId="5EEA934C"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N.5.3.X.3</w:t>
      </w:r>
      <w:r>
        <w:rPr>
          <w:rFonts w:asciiTheme="minorHAnsi" w:eastAsiaTheme="minorEastAsia" w:hAnsiTheme="minorHAnsi" w:cstheme="minorBidi"/>
          <w:noProof/>
          <w:kern w:val="2"/>
          <w:sz w:val="24"/>
          <w:szCs w:val="24"/>
          <w14:ligatures w14:val="standardContextual"/>
        </w:rPr>
        <w:tab/>
      </w:r>
      <w:r>
        <w:rPr>
          <w:noProof/>
        </w:rPr>
        <w:t>Retrieve Transaction – Modality Performed Procedure Step Service</w:t>
      </w:r>
      <w:r>
        <w:rPr>
          <w:noProof/>
        </w:rPr>
        <w:tab/>
      </w:r>
      <w:r>
        <w:rPr>
          <w:noProof/>
        </w:rPr>
        <w:fldChar w:fldCharType="begin"/>
      </w:r>
      <w:r>
        <w:rPr>
          <w:noProof/>
        </w:rPr>
        <w:instrText xml:space="preserve"> PAGEREF _Toc188364873 \h </w:instrText>
      </w:r>
      <w:r>
        <w:rPr>
          <w:noProof/>
        </w:rPr>
      </w:r>
      <w:r>
        <w:rPr>
          <w:noProof/>
        </w:rPr>
        <w:fldChar w:fldCharType="separate"/>
      </w:r>
      <w:r w:rsidR="006B6E6F">
        <w:rPr>
          <w:noProof/>
        </w:rPr>
        <w:t>43</w:t>
      </w:r>
      <w:r>
        <w:rPr>
          <w:noProof/>
        </w:rPr>
        <w:fldChar w:fldCharType="end"/>
      </w:r>
    </w:p>
    <w:p w14:paraId="4A6DF482" w14:textId="6F8EABD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_Toc188364874 \h </w:instrText>
      </w:r>
      <w:r>
        <w:rPr>
          <w:noProof/>
        </w:rPr>
      </w:r>
      <w:r>
        <w:rPr>
          <w:noProof/>
        </w:rPr>
        <w:fldChar w:fldCharType="separate"/>
      </w:r>
      <w:r w:rsidR="006B6E6F">
        <w:rPr>
          <w:noProof/>
        </w:rPr>
        <w:t>43</w:t>
      </w:r>
      <w:r>
        <w:rPr>
          <w:noProof/>
        </w:rPr>
        <w:fldChar w:fldCharType="end"/>
      </w:r>
    </w:p>
    <w:p w14:paraId="774A0307" w14:textId="3CE09BB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N.5.3.X.3.2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_Toc188364875 \h </w:instrText>
      </w:r>
      <w:r>
        <w:rPr>
          <w:noProof/>
        </w:rPr>
      </w:r>
      <w:r>
        <w:rPr>
          <w:noProof/>
        </w:rPr>
        <w:fldChar w:fldCharType="separate"/>
      </w:r>
      <w:r w:rsidR="006B6E6F">
        <w:rPr>
          <w:noProof/>
        </w:rPr>
        <w:t>43</w:t>
      </w:r>
      <w:r>
        <w:rPr>
          <w:noProof/>
        </w:rPr>
        <w:fldChar w:fldCharType="end"/>
      </w:r>
    </w:p>
    <w:p w14:paraId="6D6321A5" w14:textId="2D254CD9"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N.5.3.X.4</w:t>
      </w:r>
      <w:r>
        <w:rPr>
          <w:rFonts w:asciiTheme="minorHAnsi" w:eastAsiaTheme="minorEastAsia" w:hAnsiTheme="minorHAnsi" w:cstheme="minorBidi"/>
          <w:noProof/>
          <w:kern w:val="2"/>
          <w:sz w:val="24"/>
          <w:szCs w:val="24"/>
          <w14:ligatures w14:val="standardContextual"/>
        </w:rPr>
        <w:tab/>
      </w:r>
      <w:r>
        <w:rPr>
          <w:noProof/>
        </w:rPr>
        <w:t>Subscribe Transaction – Modality Performed Procedure Step Service</w:t>
      </w:r>
      <w:r>
        <w:rPr>
          <w:noProof/>
        </w:rPr>
        <w:tab/>
      </w:r>
      <w:r>
        <w:rPr>
          <w:noProof/>
        </w:rPr>
        <w:fldChar w:fldCharType="begin"/>
      </w:r>
      <w:r>
        <w:rPr>
          <w:noProof/>
        </w:rPr>
        <w:instrText xml:space="preserve"> PAGEREF _Toc188364876 \h </w:instrText>
      </w:r>
      <w:r>
        <w:rPr>
          <w:noProof/>
        </w:rPr>
      </w:r>
      <w:r>
        <w:rPr>
          <w:noProof/>
        </w:rPr>
        <w:fldChar w:fldCharType="separate"/>
      </w:r>
      <w:r w:rsidR="006B6E6F">
        <w:rPr>
          <w:noProof/>
        </w:rPr>
        <w:t>44</w:t>
      </w:r>
      <w:r>
        <w:rPr>
          <w:noProof/>
        </w:rPr>
        <w:fldChar w:fldCharType="end"/>
      </w:r>
    </w:p>
    <w:p w14:paraId="0F0EABC2" w14:textId="622BF5FF"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_Toc188364877 \h </w:instrText>
      </w:r>
      <w:r>
        <w:rPr>
          <w:noProof/>
        </w:rPr>
      </w:r>
      <w:r>
        <w:rPr>
          <w:noProof/>
        </w:rPr>
        <w:fldChar w:fldCharType="separate"/>
      </w:r>
      <w:r w:rsidR="006B6E6F">
        <w:rPr>
          <w:noProof/>
        </w:rPr>
        <w:t>44</w:t>
      </w:r>
      <w:r>
        <w:rPr>
          <w:noProof/>
        </w:rPr>
        <w:fldChar w:fldCharType="end"/>
      </w:r>
    </w:p>
    <w:p w14:paraId="40DFEBD9" w14:textId="66C34C3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N.5.3.X.4.2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_Toc188364878 \h </w:instrText>
      </w:r>
      <w:r>
        <w:rPr>
          <w:noProof/>
        </w:rPr>
      </w:r>
      <w:r>
        <w:rPr>
          <w:noProof/>
        </w:rPr>
        <w:fldChar w:fldCharType="separate"/>
      </w:r>
      <w:r w:rsidR="006B6E6F">
        <w:rPr>
          <w:noProof/>
        </w:rPr>
        <w:t>45</w:t>
      </w:r>
      <w:r>
        <w:rPr>
          <w:noProof/>
        </w:rPr>
        <w:fldChar w:fldCharType="end"/>
      </w:r>
    </w:p>
    <w:p w14:paraId="6967AA6A" w14:textId="2FC4BCF5"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N.5.3.X.5</w:t>
      </w:r>
      <w:r>
        <w:rPr>
          <w:rFonts w:asciiTheme="minorHAnsi" w:eastAsiaTheme="minorEastAsia" w:hAnsiTheme="minorHAnsi" w:cstheme="minorBidi"/>
          <w:noProof/>
          <w:kern w:val="2"/>
          <w:sz w:val="24"/>
          <w:szCs w:val="24"/>
          <w14:ligatures w14:val="standardContextual"/>
        </w:rPr>
        <w:tab/>
      </w:r>
      <w:r>
        <w:rPr>
          <w:noProof/>
        </w:rPr>
        <w:t>Unsubscribe Transaction – Modality Performed Procedure Step Service</w:t>
      </w:r>
      <w:r>
        <w:rPr>
          <w:noProof/>
        </w:rPr>
        <w:tab/>
      </w:r>
      <w:r>
        <w:rPr>
          <w:noProof/>
        </w:rPr>
        <w:fldChar w:fldCharType="begin"/>
      </w:r>
      <w:r>
        <w:rPr>
          <w:noProof/>
        </w:rPr>
        <w:instrText xml:space="preserve"> PAGEREF _Toc188364879 \h </w:instrText>
      </w:r>
      <w:r>
        <w:rPr>
          <w:noProof/>
        </w:rPr>
      </w:r>
      <w:r>
        <w:rPr>
          <w:noProof/>
        </w:rPr>
        <w:fldChar w:fldCharType="separate"/>
      </w:r>
      <w:r w:rsidR="006B6E6F">
        <w:rPr>
          <w:noProof/>
        </w:rPr>
        <w:t>46</w:t>
      </w:r>
      <w:r>
        <w:rPr>
          <w:noProof/>
        </w:rPr>
        <w:fldChar w:fldCharType="end"/>
      </w:r>
    </w:p>
    <w:p w14:paraId="49018265" w14:textId="59B5B474"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N.5.3.X.5.1</w:t>
      </w:r>
      <w:r>
        <w:rPr>
          <w:rFonts w:asciiTheme="minorHAnsi" w:eastAsiaTheme="minorEastAsia" w:hAnsiTheme="minorHAnsi" w:cstheme="minorBidi"/>
          <w:noProof/>
          <w:kern w:val="2"/>
          <w:sz w:val="24"/>
          <w:szCs w:val="24"/>
          <w14:ligatures w14:val="standardContextual"/>
        </w:rPr>
        <w:tab/>
      </w:r>
      <w:r>
        <w:rPr>
          <w:noProof/>
        </w:rPr>
        <w:t>User Agent</w:t>
      </w:r>
      <w:r>
        <w:rPr>
          <w:noProof/>
        </w:rPr>
        <w:tab/>
      </w:r>
      <w:r>
        <w:rPr>
          <w:noProof/>
        </w:rPr>
        <w:fldChar w:fldCharType="begin"/>
      </w:r>
      <w:r>
        <w:rPr>
          <w:noProof/>
        </w:rPr>
        <w:instrText xml:space="preserve"> PAGEREF _Toc188364880 \h </w:instrText>
      </w:r>
      <w:r>
        <w:rPr>
          <w:noProof/>
        </w:rPr>
      </w:r>
      <w:r>
        <w:rPr>
          <w:noProof/>
        </w:rPr>
        <w:fldChar w:fldCharType="separate"/>
      </w:r>
      <w:r w:rsidR="006B6E6F">
        <w:rPr>
          <w:noProof/>
        </w:rPr>
        <w:t>46</w:t>
      </w:r>
      <w:r>
        <w:rPr>
          <w:noProof/>
        </w:rPr>
        <w:fldChar w:fldCharType="end"/>
      </w:r>
    </w:p>
    <w:p w14:paraId="59F42705" w14:textId="548C65B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N.5.3.X.5.2</w:t>
      </w:r>
      <w:r>
        <w:rPr>
          <w:rFonts w:asciiTheme="minorHAnsi" w:eastAsiaTheme="minorEastAsia" w:hAnsiTheme="minorHAnsi" w:cstheme="minorBidi"/>
          <w:noProof/>
          <w:kern w:val="2"/>
          <w:sz w:val="24"/>
          <w:szCs w:val="24"/>
          <w14:ligatures w14:val="standardContextual"/>
        </w:rPr>
        <w:tab/>
      </w:r>
      <w:r>
        <w:rPr>
          <w:noProof/>
        </w:rPr>
        <w:t>Origin Server</w:t>
      </w:r>
      <w:r>
        <w:rPr>
          <w:noProof/>
        </w:rPr>
        <w:tab/>
      </w:r>
      <w:r>
        <w:rPr>
          <w:noProof/>
        </w:rPr>
        <w:fldChar w:fldCharType="begin"/>
      </w:r>
      <w:r>
        <w:rPr>
          <w:noProof/>
        </w:rPr>
        <w:instrText xml:space="preserve"> PAGEREF _Toc188364881 \h </w:instrText>
      </w:r>
      <w:r>
        <w:rPr>
          <w:noProof/>
        </w:rPr>
      </w:r>
      <w:r>
        <w:rPr>
          <w:noProof/>
        </w:rPr>
        <w:fldChar w:fldCharType="separate"/>
      </w:r>
      <w:r w:rsidR="006B6E6F">
        <w:rPr>
          <w:noProof/>
        </w:rPr>
        <w:t>46</w:t>
      </w:r>
      <w:r>
        <w:rPr>
          <w:noProof/>
        </w:rPr>
        <w:fldChar w:fldCharType="end"/>
      </w:r>
    </w:p>
    <w:p w14:paraId="0689CBDA" w14:textId="3F4AE690" w:rsidR="00E9339C" w:rsidRDefault="00E9339C">
      <w:pPr>
        <w:pStyle w:val="TOC2"/>
        <w:tabs>
          <w:tab w:val="left" w:pos="1260"/>
        </w:tabs>
        <w:rPr>
          <w:rFonts w:asciiTheme="minorHAnsi" w:eastAsiaTheme="minorEastAsia" w:hAnsiTheme="minorHAnsi" w:cstheme="minorBidi"/>
          <w:noProof/>
          <w:kern w:val="2"/>
          <w:sz w:val="24"/>
          <w:szCs w:val="24"/>
          <w14:ligatures w14:val="standardContextual"/>
        </w:rPr>
      </w:pPr>
      <w:r>
        <w:rPr>
          <w:noProof/>
        </w:rPr>
        <w:t>N.7</w:t>
      </w:r>
      <w:r>
        <w:rPr>
          <w:rFonts w:asciiTheme="minorHAnsi" w:eastAsiaTheme="minorEastAsia" w:hAnsiTheme="minorHAnsi" w:cstheme="minorBidi"/>
          <w:noProof/>
          <w:kern w:val="2"/>
          <w:sz w:val="24"/>
          <w:szCs w:val="24"/>
          <w14:ligatures w14:val="standardContextual"/>
        </w:rPr>
        <w:tab/>
      </w:r>
      <w:r>
        <w:rPr>
          <w:noProof/>
        </w:rPr>
        <w:t>Network and Media Communication Details</w:t>
      </w:r>
      <w:r>
        <w:rPr>
          <w:noProof/>
        </w:rPr>
        <w:tab/>
      </w:r>
      <w:r>
        <w:rPr>
          <w:noProof/>
        </w:rPr>
        <w:fldChar w:fldCharType="begin"/>
      </w:r>
      <w:r>
        <w:rPr>
          <w:noProof/>
        </w:rPr>
        <w:instrText xml:space="preserve"> PAGEREF _Toc188364882 \h </w:instrText>
      </w:r>
      <w:r>
        <w:rPr>
          <w:noProof/>
        </w:rPr>
      </w:r>
      <w:r>
        <w:rPr>
          <w:noProof/>
        </w:rPr>
        <w:fldChar w:fldCharType="separate"/>
      </w:r>
      <w:r w:rsidR="006B6E6F">
        <w:rPr>
          <w:noProof/>
        </w:rPr>
        <w:t>47</w:t>
      </w:r>
      <w:r>
        <w:rPr>
          <w:noProof/>
        </w:rPr>
        <w:fldChar w:fldCharType="end"/>
      </w:r>
    </w:p>
    <w:p w14:paraId="6F5E2649" w14:textId="2A8AF595" w:rsidR="00E9339C" w:rsidRDefault="00E9339C">
      <w:pPr>
        <w:pStyle w:val="TOC3"/>
        <w:tabs>
          <w:tab w:val="left" w:pos="1800"/>
        </w:tabs>
        <w:rPr>
          <w:rFonts w:asciiTheme="minorHAnsi" w:eastAsiaTheme="minorEastAsia" w:hAnsiTheme="minorHAnsi" w:cstheme="minorBidi"/>
          <w:noProof/>
          <w:kern w:val="2"/>
          <w:sz w:val="24"/>
          <w:szCs w:val="24"/>
          <w14:ligatures w14:val="standardContextual"/>
        </w:rPr>
      </w:pPr>
      <w:r>
        <w:rPr>
          <w:noProof/>
        </w:rPr>
        <w:t>N.7.3</w:t>
      </w:r>
      <w:r>
        <w:rPr>
          <w:rFonts w:asciiTheme="minorHAnsi" w:eastAsiaTheme="minorEastAsia" w:hAnsiTheme="minorHAnsi" w:cstheme="minorBidi"/>
          <w:noProof/>
          <w:kern w:val="2"/>
          <w:sz w:val="24"/>
          <w:szCs w:val="24"/>
          <w14:ligatures w14:val="standardContextual"/>
        </w:rPr>
        <w:tab/>
      </w:r>
      <w:r>
        <w:rPr>
          <w:noProof/>
        </w:rPr>
        <w:t>Status Codes</w:t>
      </w:r>
      <w:r>
        <w:rPr>
          <w:noProof/>
        </w:rPr>
        <w:tab/>
      </w:r>
      <w:r>
        <w:rPr>
          <w:noProof/>
        </w:rPr>
        <w:fldChar w:fldCharType="begin"/>
      </w:r>
      <w:r>
        <w:rPr>
          <w:noProof/>
        </w:rPr>
        <w:instrText xml:space="preserve"> PAGEREF _Toc188364883 \h </w:instrText>
      </w:r>
      <w:r>
        <w:rPr>
          <w:noProof/>
        </w:rPr>
      </w:r>
      <w:r>
        <w:rPr>
          <w:noProof/>
        </w:rPr>
        <w:fldChar w:fldCharType="separate"/>
      </w:r>
      <w:r w:rsidR="006B6E6F">
        <w:rPr>
          <w:noProof/>
        </w:rPr>
        <w:t>47</w:t>
      </w:r>
      <w:r>
        <w:rPr>
          <w:noProof/>
        </w:rPr>
        <w:fldChar w:fldCharType="end"/>
      </w:r>
    </w:p>
    <w:p w14:paraId="09EFB24A" w14:textId="775540C4" w:rsidR="00E9339C" w:rsidRDefault="00E9339C">
      <w:pPr>
        <w:pStyle w:val="TOC4"/>
        <w:tabs>
          <w:tab w:val="left" w:pos="2340"/>
        </w:tabs>
        <w:rPr>
          <w:rFonts w:asciiTheme="minorHAnsi" w:eastAsiaTheme="minorEastAsia" w:hAnsiTheme="minorHAnsi" w:cstheme="minorBidi"/>
          <w:noProof/>
          <w:kern w:val="2"/>
          <w:sz w:val="24"/>
          <w:szCs w:val="24"/>
          <w14:ligatures w14:val="standardContextual"/>
        </w:rPr>
      </w:pPr>
      <w:r>
        <w:rPr>
          <w:noProof/>
        </w:rPr>
        <w:t>N.7.3.3</w:t>
      </w:r>
      <w:r>
        <w:rPr>
          <w:rFonts w:asciiTheme="minorHAnsi" w:eastAsiaTheme="minorEastAsia" w:hAnsiTheme="minorHAnsi" w:cstheme="minorBidi"/>
          <w:noProof/>
          <w:kern w:val="2"/>
          <w:sz w:val="24"/>
          <w:szCs w:val="24"/>
          <w14:ligatures w14:val="standardContextual"/>
        </w:rPr>
        <w:tab/>
      </w:r>
      <w:r>
        <w:rPr>
          <w:noProof/>
        </w:rPr>
        <w:t>DICOM Web Services</w:t>
      </w:r>
      <w:r>
        <w:rPr>
          <w:noProof/>
        </w:rPr>
        <w:tab/>
      </w:r>
      <w:r>
        <w:rPr>
          <w:noProof/>
        </w:rPr>
        <w:fldChar w:fldCharType="begin"/>
      </w:r>
      <w:r>
        <w:rPr>
          <w:noProof/>
        </w:rPr>
        <w:instrText xml:space="preserve"> PAGEREF _Toc188364884 \h </w:instrText>
      </w:r>
      <w:r>
        <w:rPr>
          <w:noProof/>
        </w:rPr>
      </w:r>
      <w:r>
        <w:rPr>
          <w:noProof/>
        </w:rPr>
        <w:fldChar w:fldCharType="separate"/>
      </w:r>
      <w:r w:rsidR="006B6E6F">
        <w:rPr>
          <w:noProof/>
        </w:rPr>
        <w:t>47</w:t>
      </w:r>
      <w:r>
        <w:rPr>
          <w:noProof/>
        </w:rPr>
        <w:fldChar w:fldCharType="end"/>
      </w:r>
    </w:p>
    <w:p w14:paraId="4B97666C" w14:textId="229F8F00"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N.7.3.3.Y</w:t>
      </w:r>
      <w:r>
        <w:rPr>
          <w:rFonts w:asciiTheme="minorHAnsi" w:eastAsiaTheme="minorEastAsia" w:hAnsiTheme="minorHAnsi" w:cstheme="minorBidi"/>
          <w:noProof/>
          <w:kern w:val="2"/>
          <w:sz w:val="24"/>
          <w:szCs w:val="24"/>
          <w14:ligatures w14:val="standardContextual"/>
        </w:rPr>
        <w:tab/>
      </w:r>
      <w:r>
        <w:rPr>
          <w:noProof/>
        </w:rPr>
        <w:t>Modality Worklist Service</w:t>
      </w:r>
      <w:r>
        <w:rPr>
          <w:noProof/>
        </w:rPr>
        <w:tab/>
      </w:r>
      <w:r>
        <w:rPr>
          <w:noProof/>
        </w:rPr>
        <w:fldChar w:fldCharType="begin"/>
      </w:r>
      <w:r>
        <w:rPr>
          <w:noProof/>
        </w:rPr>
        <w:instrText xml:space="preserve"> PAGEREF _Toc188364885 \h </w:instrText>
      </w:r>
      <w:r>
        <w:rPr>
          <w:noProof/>
        </w:rPr>
      </w:r>
      <w:r>
        <w:rPr>
          <w:noProof/>
        </w:rPr>
        <w:fldChar w:fldCharType="separate"/>
      </w:r>
      <w:r w:rsidR="006B6E6F">
        <w:rPr>
          <w:noProof/>
        </w:rPr>
        <w:t>47</w:t>
      </w:r>
      <w:r>
        <w:rPr>
          <w:noProof/>
        </w:rPr>
        <w:fldChar w:fldCharType="end"/>
      </w:r>
    </w:p>
    <w:p w14:paraId="0A411727" w14:textId="00D1A959"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N.7.3.3.Y.1</w:t>
      </w:r>
      <w:r>
        <w:rPr>
          <w:rFonts w:asciiTheme="minorHAnsi" w:eastAsiaTheme="minorEastAsia" w:hAnsiTheme="minorHAnsi" w:cstheme="minorBidi"/>
          <w:noProof/>
          <w:kern w:val="2"/>
          <w:sz w:val="24"/>
          <w:szCs w:val="24"/>
          <w14:ligatures w14:val="standardContextual"/>
        </w:rPr>
        <w:tab/>
      </w:r>
      <w:r>
        <w:rPr>
          <w:noProof/>
        </w:rPr>
        <w:t>Search Transaction as Origin Server</w:t>
      </w:r>
      <w:r>
        <w:rPr>
          <w:noProof/>
        </w:rPr>
        <w:tab/>
      </w:r>
      <w:r>
        <w:rPr>
          <w:noProof/>
        </w:rPr>
        <w:fldChar w:fldCharType="begin"/>
      </w:r>
      <w:r>
        <w:rPr>
          <w:noProof/>
        </w:rPr>
        <w:instrText xml:space="preserve"> PAGEREF _Toc188364886 \h </w:instrText>
      </w:r>
      <w:r>
        <w:rPr>
          <w:noProof/>
        </w:rPr>
      </w:r>
      <w:r>
        <w:rPr>
          <w:noProof/>
        </w:rPr>
        <w:fldChar w:fldCharType="separate"/>
      </w:r>
      <w:r w:rsidR="006B6E6F">
        <w:rPr>
          <w:noProof/>
        </w:rPr>
        <w:t>47</w:t>
      </w:r>
      <w:r>
        <w:rPr>
          <w:noProof/>
        </w:rPr>
        <w:fldChar w:fldCharType="end"/>
      </w:r>
    </w:p>
    <w:p w14:paraId="7E21E571" w14:textId="53A50C0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N.7.3.3.Y.2</w:t>
      </w:r>
      <w:r>
        <w:rPr>
          <w:rFonts w:asciiTheme="minorHAnsi" w:eastAsiaTheme="minorEastAsia" w:hAnsiTheme="minorHAnsi" w:cstheme="minorBidi"/>
          <w:noProof/>
          <w:kern w:val="2"/>
          <w:sz w:val="24"/>
          <w:szCs w:val="24"/>
          <w14:ligatures w14:val="standardContextual"/>
        </w:rPr>
        <w:tab/>
      </w:r>
      <w:r>
        <w:rPr>
          <w:noProof/>
        </w:rPr>
        <w:t>Search Transaction as User Agent</w:t>
      </w:r>
      <w:r>
        <w:rPr>
          <w:noProof/>
        </w:rPr>
        <w:tab/>
      </w:r>
      <w:r>
        <w:rPr>
          <w:noProof/>
        </w:rPr>
        <w:fldChar w:fldCharType="begin"/>
      </w:r>
      <w:r>
        <w:rPr>
          <w:noProof/>
        </w:rPr>
        <w:instrText xml:space="preserve"> PAGEREF _Toc188364887 \h </w:instrText>
      </w:r>
      <w:r>
        <w:rPr>
          <w:noProof/>
        </w:rPr>
      </w:r>
      <w:r>
        <w:rPr>
          <w:noProof/>
        </w:rPr>
        <w:fldChar w:fldCharType="separate"/>
      </w:r>
      <w:r w:rsidR="006B6E6F">
        <w:rPr>
          <w:noProof/>
        </w:rPr>
        <w:t>48</w:t>
      </w:r>
      <w:r>
        <w:rPr>
          <w:noProof/>
        </w:rPr>
        <w:fldChar w:fldCharType="end"/>
      </w:r>
    </w:p>
    <w:p w14:paraId="756C1BAE" w14:textId="0C01AAF6" w:rsidR="00E9339C" w:rsidRDefault="00E9339C">
      <w:pPr>
        <w:pStyle w:val="TOC5"/>
        <w:rPr>
          <w:rFonts w:asciiTheme="minorHAnsi" w:eastAsiaTheme="minorEastAsia" w:hAnsiTheme="minorHAnsi" w:cstheme="minorBidi"/>
          <w:noProof/>
          <w:kern w:val="2"/>
          <w:sz w:val="24"/>
          <w:szCs w:val="24"/>
          <w14:ligatures w14:val="standardContextual"/>
        </w:rPr>
      </w:pPr>
      <w:r>
        <w:rPr>
          <w:noProof/>
        </w:rPr>
        <w:t>N.7.3.3.X</w:t>
      </w:r>
      <w:r>
        <w:rPr>
          <w:rFonts w:asciiTheme="minorHAnsi" w:eastAsiaTheme="minorEastAsia" w:hAnsiTheme="minorHAnsi" w:cstheme="minorBidi"/>
          <w:noProof/>
          <w:kern w:val="2"/>
          <w:sz w:val="24"/>
          <w:szCs w:val="24"/>
          <w14:ligatures w14:val="standardContextual"/>
        </w:rPr>
        <w:tab/>
      </w:r>
      <w:r>
        <w:rPr>
          <w:noProof/>
        </w:rPr>
        <w:t>Modality Performed Procedure Step Service</w:t>
      </w:r>
      <w:r>
        <w:rPr>
          <w:noProof/>
        </w:rPr>
        <w:tab/>
      </w:r>
      <w:r>
        <w:rPr>
          <w:noProof/>
        </w:rPr>
        <w:fldChar w:fldCharType="begin"/>
      </w:r>
      <w:r>
        <w:rPr>
          <w:noProof/>
        </w:rPr>
        <w:instrText xml:space="preserve"> PAGEREF _Toc188364888 \h </w:instrText>
      </w:r>
      <w:r>
        <w:rPr>
          <w:noProof/>
        </w:rPr>
      </w:r>
      <w:r>
        <w:rPr>
          <w:noProof/>
        </w:rPr>
        <w:fldChar w:fldCharType="separate"/>
      </w:r>
      <w:r w:rsidR="006B6E6F">
        <w:rPr>
          <w:noProof/>
        </w:rPr>
        <w:t>48</w:t>
      </w:r>
      <w:r>
        <w:rPr>
          <w:noProof/>
        </w:rPr>
        <w:fldChar w:fldCharType="end"/>
      </w:r>
    </w:p>
    <w:p w14:paraId="4F6ED753" w14:textId="5467C5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N.7.3.3.X.1</w:t>
      </w:r>
      <w:r>
        <w:rPr>
          <w:rFonts w:asciiTheme="minorHAnsi" w:eastAsiaTheme="minorEastAsia" w:hAnsiTheme="minorHAnsi" w:cstheme="minorBidi"/>
          <w:noProof/>
          <w:kern w:val="2"/>
          <w:sz w:val="24"/>
          <w:szCs w:val="24"/>
          <w14:ligatures w14:val="standardContextual"/>
        </w:rPr>
        <w:tab/>
      </w:r>
      <w:r>
        <w:rPr>
          <w:noProof/>
        </w:rPr>
        <w:t>Create Transaction as Origin Server</w:t>
      </w:r>
      <w:r>
        <w:rPr>
          <w:noProof/>
        </w:rPr>
        <w:tab/>
      </w:r>
      <w:r>
        <w:rPr>
          <w:noProof/>
        </w:rPr>
        <w:fldChar w:fldCharType="begin"/>
      </w:r>
      <w:r>
        <w:rPr>
          <w:noProof/>
        </w:rPr>
        <w:instrText xml:space="preserve"> PAGEREF _Toc188364889 \h </w:instrText>
      </w:r>
      <w:r>
        <w:rPr>
          <w:noProof/>
        </w:rPr>
      </w:r>
      <w:r>
        <w:rPr>
          <w:noProof/>
        </w:rPr>
        <w:fldChar w:fldCharType="separate"/>
      </w:r>
      <w:r w:rsidR="006B6E6F">
        <w:rPr>
          <w:noProof/>
        </w:rPr>
        <w:t>48</w:t>
      </w:r>
      <w:r>
        <w:rPr>
          <w:noProof/>
        </w:rPr>
        <w:fldChar w:fldCharType="end"/>
      </w:r>
    </w:p>
    <w:p w14:paraId="6A476164" w14:textId="3674A862"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N.7.3.3.X.2</w:t>
      </w:r>
      <w:r>
        <w:rPr>
          <w:rFonts w:asciiTheme="minorHAnsi" w:eastAsiaTheme="minorEastAsia" w:hAnsiTheme="minorHAnsi" w:cstheme="minorBidi"/>
          <w:noProof/>
          <w:kern w:val="2"/>
          <w:sz w:val="24"/>
          <w:szCs w:val="24"/>
          <w14:ligatures w14:val="standardContextual"/>
        </w:rPr>
        <w:tab/>
      </w:r>
      <w:r>
        <w:rPr>
          <w:noProof/>
        </w:rPr>
        <w:t>Create Transaction as User Agent</w:t>
      </w:r>
      <w:r>
        <w:rPr>
          <w:noProof/>
        </w:rPr>
        <w:tab/>
      </w:r>
      <w:r>
        <w:rPr>
          <w:noProof/>
        </w:rPr>
        <w:fldChar w:fldCharType="begin"/>
      </w:r>
      <w:r>
        <w:rPr>
          <w:noProof/>
        </w:rPr>
        <w:instrText xml:space="preserve"> PAGEREF _Toc188364890 \h </w:instrText>
      </w:r>
      <w:r>
        <w:rPr>
          <w:noProof/>
        </w:rPr>
      </w:r>
      <w:r>
        <w:rPr>
          <w:noProof/>
        </w:rPr>
        <w:fldChar w:fldCharType="separate"/>
      </w:r>
      <w:r w:rsidR="006B6E6F">
        <w:rPr>
          <w:noProof/>
        </w:rPr>
        <w:t>48</w:t>
      </w:r>
      <w:r>
        <w:rPr>
          <w:noProof/>
        </w:rPr>
        <w:fldChar w:fldCharType="end"/>
      </w:r>
    </w:p>
    <w:p w14:paraId="4F703C27" w14:textId="415CCD05"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N.7.3.3.X.3</w:t>
      </w:r>
      <w:r>
        <w:rPr>
          <w:rFonts w:asciiTheme="minorHAnsi" w:eastAsiaTheme="minorEastAsia" w:hAnsiTheme="minorHAnsi" w:cstheme="minorBidi"/>
          <w:noProof/>
          <w:kern w:val="2"/>
          <w:sz w:val="24"/>
          <w:szCs w:val="24"/>
          <w14:ligatures w14:val="standardContextual"/>
        </w:rPr>
        <w:tab/>
      </w:r>
      <w:r>
        <w:rPr>
          <w:noProof/>
        </w:rPr>
        <w:t>Update Transaction as Origin Server</w:t>
      </w:r>
      <w:r>
        <w:rPr>
          <w:noProof/>
        </w:rPr>
        <w:tab/>
      </w:r>
      <w:r>
        <w:rPr>
          <w:noProof/>
        </w:rPr>
        <w:fldChar w:fldCharType="begin"/>
      </w:r>
      <w:r>
        <w:rPr>
          <w:noProof/>
        </w:rPr>
        <w:instrText xml:space="preserve"> PAGEREF _Toc188364891 \h </w:instrText>
      </w:r>
      <w:r>
        <w:rPr>
          <w:noProof/>
        </w:rPr>
      </w:r>
      <w:r>
        <w:rPr>
          <w:noProof/>
        </w:rPr>
        <w:fldChar w:fldCharType="separate"/>
      </w:r>
      <w:r w:rsidR="006B6E6F">
        <w:rPr>
          <w:noProof/>
        </w:rPr>
        <w:t>49</w:t>
      </w:r>
      <w:r>
        <w:rPr>
          <w:noProof/>
        </w:rPr>
        <w:fldChar w:fldCharType="end"/>
      </w:r>
    </w:p>
    <w:p w14:paraId="1FC0838E" w14:textId="3BEB89B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N.7.3.3.X.4</w:t>
      </w:r>
      <w:r>
        <w:rPr>
          <w:rFonts w:asciiTheme="minorHAnsi" w:eastAsiaTheme="minorEastAsia" w:hAnsiTheme="minorHAnsi" w:cstheme="minorBidi"/>
          <w:noProof/>
          <w:kern w:val="2"/>
          <w:sz w:val="24"/>
          <w:szCs w:val="24"/>
          <w14:ligatures w14:val="standardContextual"/>
        </w:rPr>
        <w:tab/>
      </w:r>
      <w:r>
        <w:rPr>
          <w:noProof/>
        </w:rPr>
        <w:t>Update Transaction as User Agent</w:t>
      </w:r>
      <w:r>
        <w:rPr>
          <w:noProof/>
        </w:rPr>
        <w:tab/>
      </w:r>
      <w:r>
        <w:rPr>
          <w:noProof/>
        </w:rPr>
        <w:fldChar w:fldCharType="begin"/>
      </w:r>
      <w:r>
        <w:rPr>
          <w:noProof/>
        </w:rPr>
        <w:instrText xml:space="preserve"> PAGEREF _Toc188364892 \h </w:instrText>
      </w:r>
      <w:r>
        <w:rPr>
          <w:noProof/>
        </w:rPr>
      </w:r>
      <w:r>
        <w:rPr>
          <w:noProof/>
        </w:rPr>
        <w:fldChar w:fldCharType="separate"/>
      </w:r>
      <w:r w:rsidR="006B6E6F">
        <w:rPr>
          <w:noProof/>
        </w:rPr>
        <w:t>49</w:t>
      </w:r>
      <w:r>
        <w:rPr>
          <w:noProof/>
        </w:rPr>
        <w:fldChar w:fldCharType="end"/>
      </w:r>
    </w:p>
    <w:p w14:paraId="37839AD4" w14:textId="3BD05743"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N.7.3.3.X.5</w:t>
      </w:r>
      <w:r>
        <w:rPr>
          <w:rFonts w:asciiTheme="minorHAnsi" w:eastAsiaTheme="minorEastAsia" w:hAnsiTheme="minorHAnsi" w:cstheme="minorBidi"/>
          <w:noProof/>
          <w:kern w:val="2"/>
          <w:sz w:val="24"/>
          <w:szCs w:val="24"/>
          <w14:ligatures w14:val="standardContextual"/>
        </w:rPr>
        <w:tab/>
      </w:r>
      <w:r>
        <w:rPr>
          <w:noProof/>
        </w:rPr>
        <w:t>Retrieve Transaction as Origin Server</w:t>
      </w:r>
      <w:r>
        <w:rPr>
          <w:noProof/>
        </w:rPr>
        <w:tab/>
      </w:r>
      <w:r>
        <w:rPr>
          <w:noProof/>
        </w:rPr>
        <w:fldChar w:fldCharType="begin"/>
      </w:r>
      <w:r>
        <w:rPr>
          <w:noProof/>
        </w:rPr>
        <w:instrText xml:space="preserve"> PAGEREF _Toc188364893 \h </w:instrText>
      </w:r>
      <w:r>
        <w:rPr>
          <w:noProof/>
        </w:rPr>
      </w:r>
      <w:r>
        <w:rPr>
          <w:noProof/>
        </w:rPr>
        <w:fldChar w:fldCharType="separate"/>
      </w:r>
      <w:r w:rsidR="006B6E6F">
        <w:rPr>
          <w:noProof/>
        </w:rPr>
        <w:t>49</w:t>
      </w:r>
      <w:r>
        <w:rPr>
          <w:noProof/>
        </w:rPr>
        <w:fldChar w:fldCharType="end"/>
      </w:r>
    </w:p>
    <w:p w14:paraId="4ED7925A" w14:textId="0468834A"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N.7.3.3.X.6</w:t>
      </w:r>
      <w:r>
        <w:rPr>
          <w:rFonts w:asciiTheme="minorHAnsi" w:eastAsiaTheme="minorEastAsia" w:hAnsiTheme="minorHAnsi" w:cstheme="minorBidi"/>
          <w:noProof/>
          <w:kern w:val="2"/>
          <w:sz w:val="24"/>
          <w:szCs w:val="24"/>
          <w14:ligatures w14:val="standardContextual"/>
        </w:rPr>
        <w:tab/>
      </w:r>
      <w:r>
        <w:rPr>
          <w:noProof/>
        </w:rPr>
        <w:t>Retrieve Transaction as User Agent</w:t>
      </w:r>
      <w:r>
        <w:rPr>
          <w:noProof/>
        </w:rPr>
        <w:tab/>
      </w:r>
      <w:r>
        <w:rPr>
          <w:noProof/>
        </w:rPr>
        <w:fldChar w:fldCharType="begin"/>
      </w:r>
      <w:r>
        <w:rPr>
          <w:noProof/>
        </w:rPr>
        <w:instrText xml:space="preserve"> PAGEREF _Toc188364894 \h </w:instrText>
      </w:r>
      <w:r>
        <w:rPr>
          <w:noProof/>
        </w:rPr>
      </w:r>
      <w:r>
        <w:rPr>
          <w:noProof/>
        </w:rPr>
        <w:fldChar w:fldCharType="separate"/>
      </w:r>
      <w:r w:rsidR="006B6E6F">
        <w:rPr>
          <w:noProof/>
        </w:rPr>
        <w:t>50</w:t>
      </w:r>
      <w:r>
        <w:rPr>
          <w:noProof/>
        </w:rPr>
        <w:fldChar w:fldCharType="end"/>
      </w:r>
    </w:p>
    <w:p w14:paraId="3F1670A5" w14:textId="555025CD"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N.7.3.3.X.7</w:t>
      </w:r>
      <w:r>
        <w:rPr>
          <w:rFonts w:asciiTheme="minorHAnsi" w:eastAsiaTheme="minorEastAsia" w:hAnsiTheme="minorHAnsi" w:cstheme="minorBidi"/>
          <w:noProof/>
          <w:kern w:val="2"/>
          <w:sz w:val="24"/>
          <w:szCs w:val="24"/>
          <w14:ligatures w14:val="standardContextual"/>
        </w:rPr>
        <w:tab/>
      </w:r>
      <w:r>
        <w:rPr>
          <w:noProof/>
        </w:rPr>
        <w:t>Subscribe Transaction as Origin Server</w:t>
      </w:r>
      <w:r>
        <w:rPr>
          <w:noProof/>
        </w:rPr>
        <w:tab/>
      </w:r>
      <w:r>
        <w:rPr>
          <w:noProof/>
        </w:rPr>
        <w:fldChar w:fldCharType="begin"/>
      </w:r>
      <w:r>
        <w:rPr>
          <w:noProof/>
        </w:rPr>
        <w:instrText xml:space="preserve"> PAGEREF _Toc188364895 \h </w:instrText>
      </w:r>
      <w:r>
        <w:rPr>
          <w:noProof/>
        </w:rPr>
      </w:r>
      <w:r>
        <w:rPr>
          <w:noProof/>
        </w:rPr>
        <w:fldChar w:fldCharType="separate"/>
      </w:r>
      <w:r w:rsidR="006B6E6F">
        <w:rPr>
          <w:noProof/>
        </w:rPr>
        <w:t>50</w:t>
      </w:r>
      <w:r>
        <w:rPr>
          <w:noProof/>
        </w:rPr>
        <w:fldChar w:fldCharType="end"/>
      </w:r>
    </w:p>
    <w:p w14:paraId="5AEC3DA3" w14:textId="35FECCE8"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N.7.3.3.X.8</w:t>
      </w:r>
      <w:r>
        <w:rPr>
          <w:rFonts w:asciiTheme="minorHAnsi" w:eastAsiaTheme="minorEastAsia" w:hAnsiTheme="minorHAnsi" w:cstheme="minorBidi"/>
          <w:noProof/>
          <w:kern w:val="2"/>
          <w:sz w:val="24"/>
          <w:szCs w:val="24"/>
          <w14:ligatures w14:val="standardContextual"/>
        </w:rPr>
        <w:tab/>
      </w:r>
      <w:r>
        <w:rPr>
          <w:noProof/>
        </w:rPr>
        <w:t>Subscribe Transaction as User Agent</w:t>
      </w:r>
      <w:r>
        <w:rPr>
          <w:noProof/>
        </w:rPr>
        <w:tab/>
      </w:r>
      <w:r>
        <w:rPr>
          <w:noProof/>
        </w:rPr>
        <w:fldChar w:fldCharType="begin"/>
      </w:r>
      <w:r>
        <w:rPr>
          <w:noProof/>
        </w:rPr>
        <w:instrText xml:space="preserve"> PAGEREF _Toc188364896 \h </w:instrText>
      </w:r>
      <w:r>
        <w:rPr>
          <w:noProof/>
        </w:rPr>
      </w:r>
      <w:r>
        <w:rPr>
          <w:noProof/>
        </w:rPr>
        <w:fldChar w:fldCharType="separate"/>
      </w:r>
      <w:r w:rsidR="006B6E6F">
        <w:rPr>
          <w:noProof/>
        </w:rPr>
        <w:t>50</w:t>
      </w:r>
      <w:r>
        <w:rPr>
          <w:noProof/>
        </w:rPr>
        <w:fldChar w:fldCharType="end"/>
      </w:r>
    </w:p>
    <w:p w14:paraId="34056BEF" w14:textId="3ED8B2D6" w:rsidR="00E9339C" w:rsidRDefault="00E9339C">
      <w:pPr>
        <w:pStyle w:val="TOC6"/>
        <w:tabs>
          <w:tab w:val="left" w:pos="3581"/>
        </w:tabs>
        <w:rPr>
          <w:rFonts w:asciiTheme="minorHAnsi" w:eastAsiaTheme="minorEastAsia" w:hAnsiTheme="minorHAnsi" w:cstheme="minorBidi"/>
          <w:noProof/>
          <w:kern w:val="2"/>
          <w:sz w:val="24"/>
          <w:szCs w:val="24"/>
          <w14:ligatures w14:val="standardContextual"/>
        </w:rPr>
      </w:pPr>
      <w:r>
        <w:rPr>
          <w:noProof/>
        </w:rPr>
        <w:t>N.7.3.3.X.9</w:t>
      </w:r>
      <w:r>
        <w:rPr>
          <w:rFonts w:asciiTheme="minorHAnsi" w:eastAsiaTheme="minorEastAsia" w:hAnsiTheme="minorHAnsi" w:cstheme="minorBidi"/>
          <w:noProof/>
          <w:kern w:val="2"/>
          <w:sz w:val="24"/>
          <w:szCs w:val="24"/>
          <w14:ligatures w14:val="standardContextual"/>
        </w:rPr>
        <w:tab/>
      </w:r>
      <w:r>
        <w:rPr>
          <w:noProof/>
        </w:rPr>
        <w:t>Unsubscribe Transaction as Origin Server</w:t>
      </w:r>
      <w:r>
        <w:rPr>
          <w:noProof/>
        </w:rPr>
        <w:tab/>
      </w:r>
      <w:r>
        <w:rPr>
          <w:noProof/>
        </w:rPr>
        <w:fldChar w:fldCharType="begin"/>
      </w:r>
      <w:r>
        <w:rPr>
          <w:noProof/>
        </w:rPr>
        <w:instrText xml:space="preserve"> PAGEREF _Toc188364897 \h </w:instrText>
      </w:r>
      <w:r>
        <w:rPr>
          <w:noProof/>
        </w:rPr>
      </w:r>
      <w:r>
        <w:rPr>
          <w:noProof/>
        </w:rPr>
        <w:fldChar w:fldCharType="separate"/>
      </w:r>
      <w:r w:rsidR="006B6E6F">
        <w:rPr>
          <w:noProof/>
        </w:rPr>
        <w:t>51</w:t>
      </w:r>
      <w:r>
        <w:rPr>
          <w:noProof/>
        </w:rPr>
        <w:fldChar w:fldCharType="end"/>
      </w:r>
    </w:p>
    <w:p w14:paraId="4F0A81DF" w14:textId="45B39482" w:rsidR="00E9339C" w:rsidRDefault="00E9339C">
      <w:pPr>
        <w:pStyle w:val="TOC6"/>
        <w:tabs>
          <w:tab w:val="left" w:pos="3692"/>
        </w:tabs>
        <w:rPr>
          <w:rFonts w:asciiTheme="minorHAnsi" w:eastAsiaTheme="minorEastAsia" w:hAnsiTheme="minorHAnsi" w:cstheme="minorBidi"/>
          <w:noProof/>
          <w:kern w:val="2"/>
          <w:sz w:val="24"/>
          <w:szCs w:val="24"/>
          <w14:ligatures w14:val="standardContextual"/>
        </w:rPr>
      </w:pPr>
      <w:r>
        <w:rPr>
          <w:noProof/>
        </w:rPr>
        <w:t>N.7.3.3.X.10</w:t>
      </w:r>
      <w:r>
        <w:rPr>
          <w:rFonts w:asciiTheme="minorHAnsi" w:eastAsiaTheme="minorEastAsia" w:hAnsiTheme="minorHAnsi" w:cstheme="minorBidi"/>
          <w:noProof/>
          <w:kern w:val="2"/>
          <w:sz w:val="24"/>
          <w:szCs w:val="24"/>
          <w14:ligatures w14:val="standardContextual"/>
        </w:rPr>
        <w:tab/>
      </w:r>
      <w:r>
        <w:rPr>
          <w:noProof/>
        </w:rPr>
        <w:t>Unsubscribe Transaction as User Agent</w:t>
      </w:r>
      <w:r>
        <w:rPr>
          <w:noProof/>
        </w:rPr>
        <w:tab/>
      </w:r>
      <w:r>
        <w:rPr>
          <w:noProof/>
        </w:rPr>
        <w:fldChar w:fldCharType="begin"/>
      </w:r>
      <w:r>
        <w:rPr>
          <w:noProof/>
        </w:rPr>
        <w:instrText xml:space="preserve"> PAGEREF _Toc188364898 \h </w:instrText>
      </w:r>
      <w:r>
        <w:rPr>
          <w:noProof/>
        </w:rPr>
      </w:r>
      <w:r>
        <w:rPr>
          <w:noProof/>
        </w:rPr>
        <w:fldChar w:fldCharType="separate"/>
      </w:r>
      <w:r w:rsidR="006B6E6F">
        <w:rPr>
          <w:noProof/>
        </w:rPr>
        <w:t>51</w:t>
      </w:r>
      <w:r>
        <w:rPr>
          <w:noProof/>
        </w:rPr>
        <w:fldChar w:fldCharType="end"/>
      </w:r>
    </w:p>
    <w:p w14:paraId="79D5A674" w14:textId="61251DE1" w:rsidR="002E6E25" w:rsidRDefault="002E6E25" w:rsidP="002E6E25">
      <w:pPr>
        <w:pStyle w:val="Heading1"/>
        <w:rPr>
          <w:b w:val="0"/>
          <w:sz w:val="20"/>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67863423"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88364757"/>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w:instrText>
      </w:r>
      <w:proofErr w:type="gramStart"/>
      <w:r>
        <w:rPr>
          <w:vanish/>
        </w:rPr>
        <w:instrText xml:space="preserve">TC </w:instrText>
      </w:r>
      <w:r>
        <w:instrText xml:space="preserve"> "</w:instrText>
      </w:r>
      <w:proofErr w:type="gramEnd"/>
      <w:r>
        <w:instrText xml:space="preserve">" \l 1 </w:instrText>
      </w:r>
      <w:r>
        <w:rPr>
          <w:vanish/>
        </w:rPr>
        <w:fldChar w:fldCharType="end"/>
      </w:r>
    </w:p>
    <w:tbl>
      <w:tblPr>
        <w:tblStyle w:val="TableGrid"/>
        <w:tblW w:w="0" w:type="auto"/>
        <w:tblLook w:val="04A0" w:firstRow="1" w:lastRow="0" w:firstColumn="1" w:lastColumn="0" w:noHBand="0" w:noVBand="1"/>
      </w:tblPr>
      <w:tblGrid>
        <w:gridCol w:w="988"/>
        <w:gridCol w:w="1275"/>
        <w:gridCol w:w="993"/>
        <w:gridCol w:w="5649"/>
      </w:tblGrid>
      <w:tr w:rsidR="002E6E25" w14:paraId="76A6A671" w14:textId="77777777" w:rsidTr="00823046">
        <w:tc>
          <w:tcPr>
            <w:tcW w:w="988" w:type="dxa"/>
          </w:tcPr>
          <w:p w14:paraId="0C46E9CB" w14:textId="68E0103B" w:rsidR="002E6E25" w:rsidRDefault="0066502D" w:rsidP="00107EF9">
            <w:pPr>
              <w:pStyle w:val="TableEntry"/>
            </w:pPr>
            <w:r>
              <w:t>2024</w:t>
            </w:r>
            <w:r w:rsidR="00823046">
              <w:t>.08</w:t>
            </w:r>
          </w:p>
        </w:tc>
        <w:tc>
          <w:tcPr>
            <w:tcW w:w="1275" w:type="dxa"/>
          </w:tcPr>
          <w:p w14:paraId="1783B790" w14:textId="490A67BD" w:rsidR="002E6E25" w:rsidRDefault="0066502D" w:rsidP="00107EF9">
            <w:pPr>
              <w:pStyle w:val="TableEntry"/>
            </w:pPr>
            <w:r>
              <w:t>Version 00</w:t>
            </w:r>
          </w:p>
        </w:tc>
        <w:tc>
          <w:tcPr>
            <w:tcW w:w="993" w:type="dxa"/>
          </w:tcPr>
          <w:p w14:paraId="3325C63C" w14:textId="385383D8" w:rsidR="002E6E25" w:rsidRDefault="0066502D" w:rsidP="00107EF9">
            <w:pPr>
              <w:pStyle w:val="TableEntry"/>
            </w:pPr>
            <w:r>
              <w:t>JM</w:t>
            </w:r>
            <w:r w:rsidR="00823046">
              <w:t>, DK</w:t>
            </w:r>
          </w:p>
        </w:tc>
        <w:tc>
          <w:tcPr>
            <w:tcW w:w="5649" w:type="dxa"/>
          </w:tcPr>
          <w:p w14:paraId="4B32CB1B" w14:textId="13B584DE" w:rsidR="002E6E25" w:rsidRDefault="0066502D" w:rsidP="00107EF9">
            <w:pPr>
              <w:pStyle w:val="TableEntry"/>
            </w:pPr>
            <w:r>
              <w:t>Initial version with proposed document structure and content</w:t>
            </w:r>
            <w:r w:rsidR="00201D51">
              <w:t>.</w:t>
            </w:r>
          </w:p>
        </w:tc>
      </w:tr>
      <w:tr w:rsidR="002E6E25" w14:paraId="63D87A9B" w14:textId="77777777" w:rsidTr="00823046">
        <w:tc>
          <w:tcPr>
            <w:tcW w:w="988" w:type="dxa"/>
          </w:tcPr>
          <w:p w14:paraId="724C42DF" w14:textId="1F90B49D" w:rsidR="002E6E25" w:rsidRDefault="00322E10" w:rsidP="00107EF9">
            <w:pPr>
              <w:pStyle w:val="TableEntry"/>
            </w:pPr>
            <w:r>
              <w:t>2024.11</w:t>
            </w:r>
          </w:p>
        </w:tc>
        <w:tc>
          <w:tcPr>
            <w:tcW w:w="1275" w:type="dxa"/>
          </w:tcPr>
          <w:p w14:paraId="72AE4EBC" w14:textId="401FE261" w:rsidR="002E6E25" w:rsidRDefault="00322E10" w:rsidP="00107EF9">
            <w:pPr>
              <w:pStyle w:val="TableEntry"/>
            </w:pPr>
            <w:r>
              <w:t>Version 01</w:t>
            </w:r>
          </w:p>
        </w:tc>
        <w:tc>
          <w:tcPr>
            <w:tcW w:w="993" w:type="dxa"/>
          </w:tcPr>
          <w:p w14:paraId="240F6787" w14:textId="106E6AD4" w:rsidR="002E6E25" w:rsidRDefault="00322E10" w:rsidP="00107EF9">
            <w:pPr>
              <w:pStyle w:val="TableEntry"/>
            </w:pPr>
            <w:r>
              <w:t>JM, DK</w:t>
            </w:r>
          </w:p>
        </w:tc>
        <w:tc>
          <w:tcPr>
            <w:tcW w:w="5649" w:type="dxa"/>
          </w:tcPr>
          <w:p w14:paraId="7E0368CD" w14:textId="4C293249" w:rsidR="002E6E25" w:rsidRDefault="00DA45C7" w:rsidP="00107EF9">
            <w:pPr>
              <w:pStyle w:val="TableEntry"/>
            </w:pPr>
            <w:r>
              <w:t>Extended</w:t>
            </w:r>
            <w:r w:rsidR="00751D70">
              <w:t xml:space="preserve"> with </w:t>
            </w:r>
            <w:r w:rsidR="007426AE">
              <w:t xml:space="preserve">observations; </w:t>
            </w:r>
            <w:r w:rsidR="00322E10">
              <w:t>alternative approach included.</w:t>
            </w:r>
          </w:p>
        </w:tc>
      </w:tr>
      <w:tr w:rsidR="002E6E25" w14:paraId="56391CC7" w14:textId="77777777" w:rsidTr="00823046">
        <w:tc>
          <w:tcPr>
            <w:tcW w:w="988" w:type="dxa"/>
          </w:tcPr>
          <w:p w14:paraId="02E46926" w14:textId="46E9DB28" w:rsidR="002E6E25" w:rsidRDefault="00C736E8" w:rsidP="00107EF9">
            <w:pPr>
              <w:pStyle w:val="TableEntry"/>
            </w:pPr>
            <w:r>
              <w:t>2025.01</w:t>
            </w:r>
          </w:p>
        </w:tc>
        <w:tc>
          <w:tcPr>
            <w:tcW w:w="1275" w:type="dxa"/>
          </w:tcPr>
          <w:p w14:paraId="0FA28C4F" w14:textId="69E962F6" w:rsidR="002E6E25" w:rsidRDefault="00C736E8" w:rsidP="00107EF9">
            <w:pPr>
              <w:pStyle w:val="TableEntry"/>
            </w:pPr>
            <w:r>
              <w:t>Version 02</w:t>
            </w:r>
          </w:p>
        </w:tc>
        <w:tc>
          <w:tcPr>
            <w:tcW w:w="993" w:type="dxa"/>
          </w:tcPr>
          <w:p w14:paraId="69ED5A56" w14:textId="2C457973" w:rsidR="002E6E25" w:rsidRDefault="00C736E8" w:rsidP="00107EF9">
            <w:pPr>
              <w:pStyle w:val="TableEntry"/>
            </w:pPr>
            <w:r>
              <w:t>JM, DK</w:t>
            </w:r>
          </w:p>
        </w:tc>
        <w:tc>
          <w:tcPr>
            <w:tcW w:w="5649" w:type="dxa"/>
          </w:tcPr>
          <w:p w14:paraId="51AF8975" w14:textId="5B1B474B" w:rsidR="002E6E25" w:rsidRDefault="00717AAF" w:rsidP="00107EF9">
            <w:pPr>
              <w:pStyle w:val="TableEntry"/>
            </w:pPr>
            <w:r>
              <w:t>A</w:t>
            </w:r>
            <w:r w:rsidR="00C736E8">
              <w:t xml:space="preserve">lternative approach </w:t>
            </w:r>
            <w:r>
              <w:t xml:space="preserve">promoted, extended with </w:t>
            </w:r>
            <w:r w:rsidR="00751D70">
              <w:t>conformance</w:t>
            </w:r>
            <w:r w:rsidR="00C736E8">
              <w:t>.</w:t>
            </w:r>
          </w:p>
        </w:tc>
      </w:tr>
      <w:tr w:rsidR="00825E53" w14:paraId="77E4831B" w14:textId="77777777" w:rsidTr="00823046">
        <w:tc>
          <w:tcPr>
            <w:tcW w:w="988" w:type="dxa"/>
          </w:tcPr>
          <w:p w14:paraId="630D5728" w14:textId="406BB2E9" w:rsidR="00825E53" w:rsidRDefault="00825E53" w:rsidP="00107EF9">
            <w:pPr>
              <w:pStyle w:val="TableEntry"/>
            </w:pPr>
            <w:r>
              <w:t>2025.03</w:t>
            </w:r>
          </w:p>
        </w:tc>
        <w:tc>
          <w:tcPr>
            <w:tcW w:w="1275" w:type="dxa"/>
          </w:tcPr>
          <w:p w14:paraId="11D58A87" w14:textId="03E82B52" w:rsidR="00825E53" w:rsidRDefault="00825E53" w:rsidP="00107EF9">
            <w:pPr>
              <w:pStyle w:val="TableEntry"/>
            </w:pPr>
            <w:r>
              <w:t>Version 03</w:t>
            </w:r>
          </w:p>
        </w:tc>
        <w:tc>
          <w:tcPr>
            <w:tcW w:w="993" w:type="dxa"/>
          </w:tcPr>
          <w:p w14:paraId="48300D39" w14:textId="1FB08AD1" w:rsidR="00825E53" w:rsidRDefault="00825E53" w:rsidP="00107EF9">
            <w:pPr>
              <w:pStyle w:val="TableEntry"/>
            </w:pPr>
            <w:r>
              <w:t>JM, DK</w:t>
            </w:r>
          </w:p>
        </w:tc>
        <w:tc>
          <w:tcPr>
            <w:tcW w:w="5649" w:type="dxa"/>
          </w:tcPr>
          <w:p w14:paraId="767815AD" w14:textId="7950DFFB" w:rsidR="00825E53" w:rsidRDefault="00825E53" w:rsidP="00107EF9">
            <w:pPr>
              <w:pStyle w:val="TableEntry"/>
            </w:pPr>
            <w:r>
              <w:t>Split into two services; reworked comments from WG06.</w:t>
            </w:r>
          </w:p>
        </w:tc>
      </w:tr>
    </w:tbl>
    <w:p w14:paraId="6811DEE0" w14:textId="77777777" w:rsidR="002E6E25" w:rsidRDefault="002E6E25" w:rsidP="002E6E25">
      <w:pPr>
        <w:pStyle w:val="Heading1"/>
      </w:pPr>
      <w:bookmarkStart w:id="41" w:name="_Toc188364758"/>
      <w:r>
        <w:t>Open Issues</w:t>
      </w:r>
      <w:bookmarkEnd w:id="41"/>
      <w:r>
        <w:rPr>
          <w:vanish/>
        </w:rPr>
        <w:fldChar w:fldCharType="begin"/>
      </w:r>
      <w:r>
        <w:rPr>
          <w:vanish/>
        </w:rPr>
        <w:instrText xml:space="preserve"> </w:instrText>
      </w:r>
      <w:proofErr w:type="gramStart"/>
      <w:r>
        <w:rPr>
          <w:vanish/>
        </w:rPr>
        <w:instrText xml:space="preserve">TC </w:instrText>
      </w:r>
      <w:r>
        <w:instrText xml:space="preserve"> "</w:instrText>
      </w:r>
      <w:proofErr w:type="gramEnd"/>
      <w:r>
        <w:instrText xml:space="preserve">"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276AAFCF" w14:textId="77777777" w:rsidTr="00107EF9">
        <w:tc>
          <w:tcPr>
            <w:tcW w:w="535" w:type="dxa"/>
          </w:tcPr>
          <w:p w14:paraId="4B9C3146" w14:textId="796D734F" w:rsidR="002E6E25" w:rsidRDefault="00874522" w:rsidP="00107EF9">
            <w:pPr>
              <w:pStyle w:val="TableEntry"/>
            </w:pPr>
            <w:r>
              <w:t>2</w:t>
            </w:r>
          </w:p>
        </w:tc>
        <w:tc>
          <w:tcPr>
            <w:tcW w:w="8370" w:type="dxa"/>
          </w:tcPr>
          <w:p w14:paraId="35398132" w14:textId="767AF2EE" w:rsidR="002E6E25" w:rsidRDefault="00113A60" w:rsidP="006545C0">
            <w:pPr>
              <w:pStyle w:val="TableEntry"/>
              <w:keepNext/>
            </w:pPr>
            <w:r w:rsidRPr="00113A60">
              <w:rPr>
                <w:b/>
                <w:bCs/>
              </w:rPr>
              <w:t>Context</w:t>
            </w:r>
            <w:r>
              <w:t xml:space="preserve">: The </w:t>
            </w:r>
            <w:r w:rsidR="004729C2">
              <w:t xml:space="preserve">notified parties of the </w:t>
            </w:r>
            <w:r>
              <w:t xml:space="preserve">MPPS notification service as specified in </w:t>
            </w:r>
            <w:hyperlink r:id="rId10" w:history="1">
              <w:r w:rsidR="00FB435D">
                <w:rPr>
                  <w:rStyle w:val="Hyperlink"/>
                </w:rPr>
                <w:t>PS3.4, F.9</w:t>
              </w:r>
            </w:hyperlink>
            <w:r>
              <w:t>.</w:t>
            </w:r>
          </w:p>
          <w:p w14:paraId="4A46846F" w14:textId="0F0C631D" w:rsidR="00113A60" w:rsidRDefault="00113A60" w:rsidP="006545C0">
            <w:pPr>
              <w:pStyle w:val="TableEntry"/>
              <w:keepNext/>
            </w:pPr>
            <w:r w:rsidRPr="00113A60">
              <w:rPr>
                <w:b/>
                <w:bCs/>
              </w:rPr>
              <w:t>Issue</w:t>
            </w:r>
            <w:r>
              <w:t xml:space="preserve">: </w:t>
            </w:r>
            <w:r w:rsidR="00FB435D">
              <w:t xml:space="preserve">This service does </w:t>
            </w:r>
            <w:r>
              <w:t>not specif</w:t>
            </w:r>
            <w:r w:rsidR="00FB435D">
              <w:t>y</w:t>
            </w:r>
            <w:r>
              <w:t xml:space="preserve"> how the </w:t>
            </w:r>
            <w:r w:rsidR="00FB435D">
              <w:t xml:space="preserve">MPPS Notification </w:t>
            </w:r>
            <w:r>
              <w:t>SCP knows what SCUs to notify on MPPS changes.</w:t>
            </w:r>
          </w:p>
          <w:p w14:paraId="30E1CBCC" w14:textId="4DED6EE0" w:rsidR="0086106B" w:rsidRDefault="00113A60" w:rsidP="006545C0">
            <w:pPr>
              <w:pStyle w:val="TableEntry"/>
              <w:keepNext/>
            </w:pPr>
            <w:r w:rsidRPr="00113A60">
              <w:rPr>
                <w:b/>
                <w:bCs/>
              </w:rPr>
              <w:t>Proposal</w:t>
            </w:r>
            <w:r>
              <w:t xml:space="preserve">: </w:t>
            </w:r>
            <w:r w:rsidR="001E7933">
              <w:t>Do not change</w:t>
            </w:r>
            <w:r>
              <w:t xml:space="preserve"> the current way this behavior is specified; just add </w:t>
            </w:r>
            <w:r w:rsidR="00FB435D">
              <w:t xml:space="preserve">one or more </w:t>
            </w:r>
            <w:r>
              <w:t>note</w:t>
            </w:r>
            <w:r w:rsidR="00FB435D">
              <w:t>s</w:t>
            </w:r>
            <w:r>
              <w:t xml:space="preserve"> to make clear that this aspect is something beyond the standard</w:t>
            </w:r>
            <w:r w:rsidR="00FB435D">
              <w:t xml:space="preserve">, and that </w:t>
            </w:r>
            <w:r w:rsidR="001E7933">
              <w:t>a conceivable way</w:t>
            </w:r>
            <w:r w:rsidR="00FB435D">
              <w:t xml:space="preserve"> to achieve this would be configuring the SCP with the SCUs to be notified</w:t>
            </w:r>
            <w:r>
              <w:t>.</w:t>
            </w:r>
          </w:p>
          <w:p w14:paraId="421B2BC3" w14:textId="11406DD8" w:rsidR="00113A60" w:rsidRDefault="00113A60" w:rsidP="00107EF9">
            <w:pPr>
              <w:pStyle w:val="TableEntry"/>
            </w:pPr>
            <w:r w:rsidRPr="00113A60">
              <w:rPr>
                <w:b/>
                <w:bCs/>
              </w:rPr>
              <w:t>Decision</w:t>
            </w:r>
            <w:r>
              <w:t>: [</w:t>
            </w:r>
            <w:proofErr w:type="spellStart"/>
            <w:r>
              <w:t>WGxx</w:t>
            </w:r>
            <w:proofErr w:type="spellEnd"/>
            <w:r>
              <w:t>: YYYY-MM-DD] None yet.</w:t>
            </w:r>
          </w:p>
        </w:tc>
      </w:tr>
      <w:tr w:rsidR="002A2933" w14:paraId="7761C492" w14:textId="77777777" w:rsidTr="00107EF9">
        <w:tc>
          <w:tcPr>
            <w:tcW w:w="535" w:type="dxa"/>
          </w:tcPr>
          <w:p w14:paraId="3AFEC859" w14:textId="1C3CAF33" w:rsidR="002A2933" w:rsidRDefault="00825E53" w:rsidP="00107EF9">
            <w:pPr>
              <w:pStyle w:val="TableEntry"/>
            </w:pPr>
            <w:r>
              <w:t>3</w:t>
            </w:r>
          </w:p>
        </w:tc>
        <w:tc>
          <w:tcPr>
            <w:tcW w:w="8370" w:type="dxa"/>
          </w:tcPr>
          <w:p w14:paraId="0E6C60A5" w14:textId="69485AD6" w:rsidR="002A2933" w:rsidRPr="001B2356" w:rsidRDefault="00825E53" w:rsidP="006545C0">
            <w:pPr>
              <w:pStyle w:val="TableEntry"/>
              <w:keepNext/>
            </w:pPr>
            <w:r w:rsidRPr="00825E53">
              <w:rPr>
                <w:b/>
                <w:bCs/>
              </w:rPr>
              <w:t>Context</w:t>
            </w:r>
            <w:r w:rsidRPr="001B2356">
              <w:t xml:space="preserve">: Unsolicited notifications </w:t>
            </w:r>
            <w:r w:rsidR="00177330">
              <w:t>for</w:t>
            </w:r>
            <w:r w:rsidRPr="001B2356">
              <w:t xml:space="preserve"> MPPS.</w:t>
            </w:r>
          </w:p>
          <w:p w14:paraId="560A749A" w14:textId="185EAD51" w:rsidR="00825E53" w:rsidRPr="001B2356" w:rsidRDefault="00825E53" w:rsidP="006545C0">
            <w:pPr>
              <w:pStyle w:val="TableEntry"/>
              <w:keepNext/>
            </w:pPr>
            <w:r w:rsidRPr="00825E53">
              <w:rPr>
                <w:b/>
                <w:bCs/>
              </w:rPr>
              <w:t>Issue</w:t>
            </w:r>
            <w:r w:rsidRPr="001B2356">
              <w:t xml:space="preserve">: </w:t>
            </w:r>
            <w:r w:rsidR="00F37FD2">
              <w:t xml:space="preserve">In </w:t>
            </w:r>
            <w:r w:rsidR="000C0603">
              <w:t>HTTP t</w:t>
            </w:r>
            <w:r w:rsidRPr="001B2356">
              <w:t xml:space="preserve">here is no way for an origin server to open a connection to a user agent. Therefore, unsolicited </w:t>
            </w:r>
            <w:r w:rsidR="001B2356">
              <w:t xml:space="preserve">MPPS </w:t>
            </w:r>
            <w:r w:rsidRPr="001B2356">
              <w:t xml:space="preserve">notifications </w:t>
            </w:r>
            <w:r w:rsidR="00177330">
              <w:t xml:space="preserve">as present in DIMSE </w:t>
            </w:r>
            <w:r w:rsidRPr="001B2356">
              <w:t xml:space="preserve">cannot be mimicked in </w:t>
            </w:r>
            <w:proofErr w:type="spellStart"/>
            <w:r w:rsidRPr="001B2356">
              <w:t>DICOMweb</w:t>
            </w:r>
            <w:proofErr w:type="spellEnd"/>
            <w:r w:rsidRPr="001B2356">
              <w:t>.</w:t>
            </w:r>
            <w:r w:rsidR="000C0603">
              <w:t xml:space="preserve"> </w:t>
            </w:r>
            <w:r w:rsidRPr="001B2356">
              <w:t xml:space="preserve">There are several </w:t>
            </w:r>
            <w:r w:rsidR="000C0603" w:rsidRPr="001B2356">
              <w:t>ways</w:t>
            </w:r>
            <w:r w:rsidRPr="001B2356">
              <w:t xml:space="preserve"> to deal with this:</w:t>
            </w:r>
          </w:p>
          <w:p w14:paraId="3EC26205" w14:textId="68914692" w:rsidR="00825E53" w:rsidRPr="001B2356" w:rsidRDefault="00A023A6" w:rsidP="001B2356">
            <w:pPr>
              <w:pStyle w:val="TableEntry"/>
              <w:keepNext/>
              <w:numPr>
                <w:ilvl w:val="0"/>
                <w:numId w:val="18"/>
              </w:numPr>
            </w:pPr>
            <w:r>
              <w:t xml:space="preserve">Do not allow for MPPS notifications at </w:t>
            </w:r>
            <w:proofErr w:type="gramStart"/>
            <w:r>
              <w:t>all</w:t>
            </w:r>
            <w:r w:rsidR="00825E53" w:rsidRPr="001B2356">
              <w:t>;</w:t>
            </w:r>
            <w:proofErr w:type="gramEnd"/>
          </w:p>
          <w:p w14:paraId="6D3BB5D7" w14:textId="78EF2035" w:rsidR="00825E53" w:rsidRPr="001B2356" w:rsidRDefault="003C2194" w:rsidP="001B2356">
            <w:pPr>
              <w:pStyle w:val="TableEntry"/>
              <w:keepNext/>
              <w:numPr>
                <w:ilvl w:val="0"/>
                <w:numId w:val="18"/>
              </w:numPr>
            </w:pPr>
            <w:r>
              <w:t>H</w:t>
            </w:r>
            <w:r w:rsidR="00825E53" w:rsidRPr="001B2356">
              <w:t xml:space="preserve">ave user agents </w:t>
            </w:r>
            <w:r w:rsidR="00771CBB">
              <w:t xml:space="preserve">always </w:t>
            </w:r>
            <w:r w:rsidR="00825E53" w:rsidRPr="001B2356">
              <w:t xml:space="preserve">open a </w:t>
            </w:r>
            <w:r w:rsidR="00372EF3">
              <w:t>W</w:t>
            </w:r>
            <w:r w:rsidR="00825E53" w:rsidRPr="001B2356">
              <w:t>eb</w:t>
            </w:r>
            <w:r w:rsidR="00372EF3">
              <w:t>S</w:t>
            </w:r>
            <w:r w:rsidR="00825E53" w:rsidRPr="001B2356">
              <w:t>ocket pipeline as defined in Section 8.10</w:t>
            </w:r>
            <w:r w:rsidR="009B5947">
              <w:t>,</w:t>
            </w:r>
            <w:r w:rsidR="00825E53" w:rsidRPr="001B2356">
              <w:t xml:space="preserve"> without knowing whether they are </w:t>
            </w:r>
            <w:r w:rsidR="009B5947">
              <w:t xml:space="preserve">notified </w:t>
            </w:r>
            <w:r w:rsidR="00E75F41">
              <w:t xml:space="preserve">or not </w:t>
            </w:r>
            <w:r w:rsidR="00825E53" w:rsidRPr="001B2356">
              <w:t>(see issue 2</w:t>
            </w:r>
            <w:proofErr w:type="gramStart"/>
            <w:r w:rsidR="00825E53" w:rsidRPr="001B2356">
              <w:t>);</w:t>
            </w:r>
            <w:proofErr w:type="gramEnd"/>
          </w:p>
          <w:p w14:paraId="17000B2F" w14:textId="4E2FF247" w:rsidR="00825E53" w:rsidRPr="001B2356" w:rsidRDefault="003C2194" w:rsidP="001B2356">
            <w:pPr>
              <w:pStyle w:val="TableEntry"/>
              <w:keepNext/>
              <w:numPr>
                <w:ilvl w:val="0"/>
                <w:numId w:val="18"/>
              </w:numPr>
            </w:pPr>
            <w:r>
              <w:t>U</w:t>
            </w:r>
            <w:r w:rsidR="00825E53" w:rsidRPr="001B2356">
              <w:t>se a subscription mechanism like is done in UPS(-RS).</w:t>
            </w:r>
          </w:p>
          <w:p w14:paraId="10D8706D" w14:textId="1584F15A" w:rsidR="00825E53" w:rsidRPr="001B2356" w:rsidRDefault="00825E53" w:rsidP="006545C0">
            <w:pPr>
              <w:pStyle w:val="TableEntry"/>
              <w:keepNext/>
            </w:pPr>
            <w:r w:rsidRPr="00825E53">
              <w:rPr>
                <w:b/>
                <w:bCs/>
              </w:rPr>
              <w:t>Proposal</w:t>
            </w:r>
            <w:r w:rsidRPr="001B2356">
              <w:t>: Go for the third alternative</w:t>
            </w:r>
            <w:r w:rsidR="001B2356">
              <w:t>, as</w:t>
            </w:r>
            <w:r w:rsidRPr="001B2356">
              <w:t xml:space="preserve"> the functionality of getting messages</w:t>
            </w:r>
            <w:r w:rsidR="001B2356">
              <w:t xml:space="preserve"> is useful for some use cases (rejecting option 1), and having all user agents creating a pipeline to the origin server is </w:t>
            </w:r>
            <w:r w:rsidR="009138F3">
              <w:t>‘</w:t>
            </w:r>
            <w:r w:rsidR="003C2194">
              <w:t>sub</w:t>
            </w:r>
            <w:r w:rsidR="001B2356">
              <w:t>optimal</w:t>
            </w:r>
            <w:r w:rsidR="009138F3">
              <w:t>’</w:t>
            </w:r>
            <w:r w:rsidR="001B2356">
              <w:t xml:space="preserve"> (rejecting option 2).</w:t>
            </w:r>
          </w:p>
          <w:p w14:paraId="5B58C3F0" w14:textId="4AEEED67" w:rsidR="00825E53" w:rsidRPr="001B2356" w:rsidRDefault="00825E53" w:rsidP="006545C0">
            <w:pPr>
              <w:pStyle w:val="TableEntry"/>
              <w:keepNext/>
            </w:pPr>
            <w:r w:rsidRPr="00825E53">
              <w:rPr>
                <w:b/>
                <w:bCs/>
              </w:rPr>
              <w:t>Decision</w:t>
            </w:r>
            <w:r w:rsidRPr="001B2356">
              <w:t>:</w:t>
            </w:r>
            <w:r w:rsidR="001B2356">
              <w:t xml:space="preserve"> [</w:t>
            </w:r>
            <w:proofErr w:type="spellStart"/>
            <w:r w:rsidR="001B2356">
              <w:t>WGxx</w:t>
            </w:r>
            <w:proofErr w:type="spellEnd"/>
            <w:r w:rsidR="001B2356">
              <w:t>, YYYY-MM-DD] None yet.</w:t>
            </w:r>
          </w:p>
        </w:tc>
      </w:tr>
    </w:tbl>
    <w:p w14:paraId="42E7551E" w14:textId="77777777" w:rsidR="002E6E25" w:rsidRDefault="002E6E25" w:rsidP="002E6E25">
      <w:pPr>
        <w:pStyle w:val="Heading1"/>
      </w:pPr>
      <w:bookmarkStart w:id="42" w:name="_Toc188364759"/>
      <w:r>
        <w:t>Closed Issues</w:t>
      </w:r>
      <w:bookmarkEnd w:id="42"/>
      <w:r>
        <w:rPr>
          <w:vanish/>
        </w:rPr>
        <w:fldChar w:fldCharType="begin"/>
      </w:r>
      <w:r>
        <w:rPr>
          <w:vanish/>
        </w:rPr>
        <w:instrText xml:space="preserve"> </w:instrText>
      </w:r>
      <w:proofErr w:type="gramStart"/>
      <w:r>
        <w:rPr>
          <w:vanish/>
        </w:rPr>
        <w:instrText xml:space="preserve">TC </w:instrText>
      </w:r>
      <w:r>
        <w:instrText xml:space="preserve"> "</w:instrText>
      </w:r>
      <w:proofErr w:type="gramEnd"/>
      <w:r>
        <w:instrText xml:space="preserve">"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2F75786" w14:textId="77777777" w:rsidTr="00107EF9">
        <w:tc>
          <w:tcPr>
            <w:tcW w:w="535" w:type="dxa"/>
          </w:tcPr>
          <w:p w14:paraId="3FB92D3A" w14:textId="131A8C53" w:rsidR="002E6E25" w:rsidRDefault="00874522" w:rsidP="00107EF9">
            <w:pPr>
              <w:pStyle w:val="TableEntry"/>
            </w:pPr>
            <w:r>
              <w:t>1</w:t>
            </w:r>
          </w:p>
        </w:tc>
        <w:tc>
          <w:tcPr>
            <w:tcW w:w="8370" w:type="dxa"/>
          </w:tcPr>
          <w:p w14:paraId="102FE299" w14:textId="5BD0D6CF" w:rsidR="00E26A5B" w:rsidRDefault="00874522" w:rsidP="00107EF9">
            <w:pPr>
              <w:pStyle w:val="TableEntry"/>
            </w:pPr>
            <w:r w:rsidRPr="00637A62">
              <w:rPr>
                <w:b/>
                <w:bCs/>
              </w:rPr>
              <w:t>Context</w:t>
            </w:r>
            <w:r>
              <w:t xml:space="preserve">: </w:t>
            </w:r>
            <w:r w:rsidR="00F34780">
              <w:t>The d</w:t>
            </w:r>
            <w:r w:rsidR="003F3C58">
              <w:t xml:space="preserve">escription of the work item proposal </w:t>
            </w:r>
            <w:r w:rsidR="00D04AF3">
              <w:t>talked about a</w:t>
            </w:r>
            <w:r w:rsidR="003F3C58" w:rsidRPr="003F3C58">
              <w:t>dd</w:t>
            </w:r>
            <w:r w:rsidR="00D04AF3">
              <w:t>ing</w:t>
            </w:r>
            <w:r w:rsidR="003F3C58" w:rsidRPr="003F3C58">
              <w:t xml:space="preserve"> the Modality Worklist and the Modality Performed Procedure Step services to </w:t>
            </w:r>
            <w:proofErr w:type="spellStart"/>
            <w:r w:rsidR="003F3C58" w:rsidRPr="003F3C58">
              <w:t>DICOMweb</w:t>
            </w:r>
            <w:proofErr w:type="spellEnd"/>
            <w:r w:rsidR="003F3C58" w:rsidRPr="003F3C58">
              <w:t xml:space="preserve">, in principle based on the existing </w:t>
            </w:r>
            <w:proofErr w:type="spellStart"/>
            <w:r w:rsidR="003F3C58" w:rsidRPr="003F3C58">
              <w:t>DICOMweb</w:t>
            </w:r>
            <w:proofErr w:type="spellEnd"/>
            <w:r w:rsidR="003F3C58" w:rsidRPr="003F3C58">
              <w:t xml:space="preserve"> Worklist service. This </w:t>
            </w:r>
            <w:r w:rsidR="00D04AF3">
              <w:t xml:space="preserve">was expected to </w:t>
            </w:r>
            <w:r w:rsidR="003F3C58" w:rsidRPr="003F3C58">
              <w:t>boil down to creating an informative annex and any normative changes needed if gaps are discovered.</w:t>
            </w:r>
          </w:p>
          <w:p w14:paraId="0ADC53CA" w14:textId="210DFF24" w:rsidR="004718A2" w:rsidRDefault="004718A2" w:rsidP="00107EF9">
            <w:pPr>
              <w:pStyle w:val="TableEntry"/>
            </w:pPr>
            <w:r w:rsidRPr="00637A62">
              <w:rPr>
                <w:b/>
                <w:bCs/>
              </w:rPr>
              <w:t>Issue</w:t>
            </w:r>
            <w:r>
              <w:t xml:space="preserve">: </w:t>
            </w:r>
            <w:r w:rsidR="00131169">
              <w:t>It prove</w:t>
            </w:r>
            <w:r w:rsidR="00D04AF3">
              <w:t>d</w:t>
            </w:r>
            <w:r w:rsidR="00131169">
              <w:t xml:space="preserve"> very hard</w:t>
            </w:r>
            <w:r w:rsidR="008E762F">
              <w:t>,</w:t>
            </w:r>
            <w:r w:rsidR="00131169">
              <w:t xml:space="preserve"> if not impossible</w:t>
            </w:r>
            <w:r w:rsidR="008E762F">
              <w:t>,</w:t>
            </w:r>
            <w:r w:rsidR="00131169">
              <w:t xml:space="preserve"> to map MWL/MPPS to UPS</w:t>
            </w:r>
            <w:r w:rsidR="008E762F">
              <w:t>, as</w:t>
            </w:r>
            <w:r w:rsidR="00100F85">
              <w:t xml:space="preserve">, among other things, </w:t>
            </w:r>
            <w:r w:rsidR="008E762F">
              <w:t>the two serve different purposes.</w:t>
            </w:r>
          </w:p>
          <w:p w14:paraId="629BB14B" w14:textId="459EFEFA" w:rsidR="004718A2" w:rsidRDefault="004718A2" w:rsidP="00107EF9">
            <w:pPr>
              <w:pStyle w:val="TableEntry"/>
            </w:pPr>
            <w:r w:rsidRPr="00637A62">
              <w:rPr>
                <w:b/>
                <w:bCs/>
              </w:rPr>
              <w:t>Proposal</w:t>
            </w:r>
            <w:r>
              <w:t xml:space="preserve">: </w:t>
            </w:r>
            <w:r w:rsidR="009F5F1A">
              <w:t>C</w:t>
            </w:r>
            <w:r w:rsidR="009F5F1A" w:rsidRPr="009F5F1A">
              <w:t xml:space="preserve">reate new Modality </w:t>
            </w:r>
            <w:r w:rsidR="001A2E8C">
              <w:t xml:space="preserve">Workflow </w:t>
            </w:r>
            <w:r w:rsidR="009F5F1A" w:rsidRPr="009F5F1A">
              <w:t xml:space="preserve">Services resources instead of basing </w:t>
            </w:r>
            <w:proofErr w:type="spellStart"/>
            <w:r w:rsidR="009F5F1A" w:rsidRPr="009F5F1A">
              <w:t>DICOMweb</w:t>
            </w:r>
            <w:proofErr w:type="spellEnd"/>
            <w:r w:rsidR="009F5F1A" w:rsidRPr="009F5F1A">
              <w:t xml:space="preserve"> </w:t>
            </w:r>
            <w:r w:rsidR="005912FC">
              <w:t xml:space="preserve">MWL/MPPS </w:t>
            </w:r>
            <w:r w:rsidR="009F5F1A" w:rsidRPr="009F5F1A">
              <w:t>on UPS-RS</w:t>
            </w:r>
            <w:r w:rsidR="009F5F1A">
              <w:t>.</w:t>
            </w:r>
          </w:p>
          <w:p w14:paraId="3E08CEEE" w14:textId="234188CB" w:rsidR="004718A2" w:rsidRDefault="004718A2" w:rsidP="00107EF9">
            <w:pPr>
              <w:pStyle w:val="TableEntry"/>
            </w:pPr>
            <w:r w:rsidRPr="00637A62">
              <w:rPr>
                <w:b/>
                <w:bCs/>
              </w:rPr>
              <w:t>Decision</w:t>
            </w:r>
            <w:r>
              <w:t xml:space="preserve">: [WG06: 2025-01-14] </w:t>
            </w:r>
            <w:r w:rsidR="009F5F1A">
              <w:t>Agreed with proposal.</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77777777" w:rsidR="002E6E25" w:rsidRDefault="002E6E25" w:rsidP="002E6E25"/>
    <w:p w14:paraId="2E65631A" w14:textId="77777777" w:rsidR="00DB0157" w:rsidRDefault="00DB0157">
      <w:pPr>
        <w:tabs>
          <w:tab w:val="clear" w:pos="720"/>
        </w:tabs>
        <w:overflowPunct/>
        <w:autoSpaceDE/>
        <w:autoSpaceDN/>
        <w:adjustRightInd/>
        <w:spacing w:after="0"/>
        <w:textAlignment w:val="auto"/>
        <w:rPr>
          <w:b/>
          <w:sz w:val="24"/>
        </w:rPr>
      </w:pPr>
      <w:r>
        <w:lastRenderedPageBreak/>
        <w:br w:type="page"/>
      </w:r>
    </w:p>
    <w:p w14:paraId="1D3AF05C" w14:textId="0EAA17F2" w:rsidR="002E6E25" w:rsidRDefault="002E6E25" w:rsidP="002E6E25">
      <w:pPr>
        <w:pStyle w:val="Heading1"/>
      </w:pPr>
      <w:bookmarkStart w:id="43" w:name="_Toc188364760"/>
      <w:r>
        <w:lastRenderedPageBreak/>
        <w:t>Scope and Field of Application</w:t>
      </w:r>
      <w:bookmarkEnd w:id="43"/>
      <w:r>
        <w:rPr>
          <w:vanish/>
        </w:rPr>
        <w:fldChar w:fldCharType="begin"/>
      </w:r>
      <w:r>
        <w:rPr>
          <w:vanish/>
        </w:rPr>
        <w:instrText xml:space="preserve"> </w:instrText>
      </w:r>
      <w:proofErr w:type="gramStart"/>
      <w:r>
        <w:rPr>
          <w:vanish/>
        </w:rPr>
        <w:instrText xml:space="preserve">TC </w:instrText>
      </w:r>
      <w:r>
        <w:instrText xml:space="preserve"> "</w:instrText>
      </w:r>
      <w:proofErr w:type="gramEnd"/>
      <w:r>
        <w:instrText xml:space="preserve">" \l 1 </w:instrText>
      </w:r>
      <w:r>
        <w:rPr>
          <w:vanish/>
        </w:rPr>
        <w:fldChar w:fldCharType="end"/>
      </w:r>
    </w:p>
    <w:p w14:paraId="0231FCB7" w14:textId="6BD84CB4" w:rsidR="00823046" w:rsidRDefault="00FD4ABB" w:rsidP="00823046">
      <w:r w:rsidRPr="00FD4ABB">
        <w:t xml:space="preserve">This supplement defines the means to perform </w:t>
      </w:r>
      <w:r w:rsidR="00753D3D">
        <w:t xml:space="preserve">modality workflow management </w:t>
      </w:r>
      <w:r w:rsidRPr="00FD4ABB">
        <w:t xml:space="preserve">in </w:t>
      </w:r>
      <w:proofErr w:type="spellStart"/>
      <w:r w:rsidRPr="00FD4ABB">
        <w:t>DICOMweb</w:t>
      </w:r>
      <w:proofErr w:type="spellEnd"/>
      <w:r w:rsidRPr="00FD4ABB">
        <w:t xml:space="preserve">. </w:t>
      </w:r>
      <w:r w:rsidR="00753D3D">
        <w:t xml:space="preserve">Modality </w:t>
      </w:r>
      <w:r w:rsidR="00AB0599">
        <w:t>w</w:t>
      </w:r>
      <w:r w:rsidR="00753D3D">
        <w:t xml:space="preserve">orkflow </w:t>
      </w:r>
      <w:r w:rsidR="00AB0599">
        <w:t>s</w:t>
      </w:r>
      <w:r w:rsidRPr="00FD4ABB">
        <w:t>ervice</w:t>
      </w:r>
      <w:r w:rsidR="001B2356">
        <w:t>s</w:t>
      </w:r>
      <w:r w:rsidRPr="00FD4ABB">
        <w:t xml:space="preserve"> enable a user agent to </w:t>
      </w:r>
      <w:r w:rsidR="00501990">
        <w:t xml:space="preserve">use and create workflow-related resources on </w:t>
      </w:r>
      <w:r w:rsidR="000F54D7">
        <w:t>an</w:t>
      </w:r>
      <w:r w:rsidR="00501990">
        <w:t xml:space="preserve"> </w:t>
      </w:r>
      <w:r w:rsidRPr="00FD4ABB">
        <w:t>origin server.</w:t>
      </w:r>
      <w:r w:rsidR="00F36FD6">
        <w:t xml:space="preserve"> </w:t>
      </w:r>
      <w:r w:rsidR="00D35719">
        <w:t>The</w:t>
      </w:r>
      <w:r w:rsidR="00F36FD6">
        <w:t xml:space="preserve">y are </w:t>
      </w:r>
      <w:r w:rsidR="00D35719">
        <w:t xml:space="preserve">an extension to the existing </w:t>
      </w:r>
      <w:proofErr w:type="spellStart"/>
      <w:r w:rsidR="00D35719">
        <w:t>DICOMweb</w:t>
      </w:r>
      <w:proofErr w:type="spellEnd"/>
      <w:r w:rsidR="00D35719">
        <w:t xml:space="preserve"> services, </w:t>
      </w:r>
      <w:r w:rsidR="00925506">
        <w:t>provid</w:t>
      </w:r>
      <w:r w:rsidR="00F36FD6">
        <w:t>ing</w:t>
      </w:r>
      <w:r w:rsidR="00925506">
        <w:t xml:space="preserve"> RESTful interface</w:t>
      </w:r>
      <w:r w:rsidR="000F1FF3">
        <w:t>s</w:t>
      </w:r>
      <w:r w:rsidR="00925506">
        <w:t xml:space="preserve"> to</w:t>
      </w:r>
      <w:r w:rsidR="00D35719">
        <w:t xml:space="preserve"> the Modality Worklist (MWL) and Modality Performed Procedure Step (MPPS) services that are already available in DIMSE. </w:t>
      </w:r>
      <w:r w:rsidR="001B2356">
        <w:t>The</w:t>
      </w:r>
      <w:r w:rsidR="00663E28">
        <w:t xml:space="preserve"> modality workflow services</w:t>
      </w:r>
      <w:r w:rsidR="001B2356">
        <w:t xml:space="preserve"> have </w:t>
      </w:r>
      <w:r w:rsidR="00D35719">
        <w:t xml:space="preserve">been designed </w:t>
      </w:r>
      <w:r w:rsidR="00E26A5B">
        <w:t xml:space="preserve">with the intention of facilitating </w:t>
      </w:r>
      <w:r w:rsidR="00D35719">
        <w:t>proxies from/to DIMSE.</w:t>
      </w:r>
    </w:p>
    <w:p w14:paraId="4EA22004" w14:textId="214EAC04" w:rsidR="002E6E25" w:rsidRPr="00985208" w:rsidRDefault="002E6E25" w:rsidP="002E6E25">
      <w:r>
        <w:rPr>
          <w:b/>
          <w:i/>
        </w:rPr>
        <w:br w:type="page"/>
      </w:r>
    </w:p>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14:paraId="38012014" w14:textId="21FAB146" w:rsidR="00A034FC" w:rsidRPr="00F64160" w:rsidRDefault="00A034FC" w:rsidP="00A034FC">
      <w:pPr>
        <w:jc w:val="center"/>
        <w:rPr>
          <w:b/>
          <w:bCs/>
          <w:sz w:val="24"/>
          <w:szCs w:val="24"/>
        </w:rPr>
      </w:pPr>
      <w:r w:rsidRPr="00F64160">
        <w:rPr>
          <w:b/>
          <w:bCs/>
          <w:sz w:val="24"/>
          <w:szCs w:val="24"/>
        </w:rPr>
        <w:lastRenderedPageBreak/>
        <w:t>Changes to NEMA Standards Publications PS 3.18</w:t>
      </w:r>
    </w:p>
    <w:p w14:paraId="68328B06" w14:textId="64F22AB0" w:rsidR="00020123" w:rsidRPr="00F64160" w:rsidRDefault="00020123" w:rsidP="00020123">
      <w:pPr>
        <w:pStyle w:val="Instruction"/>
      </w:pPr>
      <w:r w:rsidRPr="00F64160">
        <w:t xml:space="preserve">Add </w:t>
      </w:r>
      <w:r>
        <w:t xml:space="preserve">new section Y </w:t>
      </w:r>
      <w:r w:rsidRPr="007F7F43">
        <w:t xml:space="preserve">Modality </w:t>
      </w:r>
      <w:r w:rsidR="00A9196D">
        <w:t xml:space="preserve">Worklist </w:t>
      </w:r>
      <w:r w:rsidRPr="007F7F43">
        <w:t>Service and Resources</w:t>
      </w:r>
      <w:r w:rsidR="00371165">
        <w:t xml:space="preserve">, </w:t>
      </w:r>
      <w:r w:rsidR="00BD54CF">
        <w:t xml:space="preserve">immediately </w:t>
      </w:r>
      <w:r w:rsidR="00371165">
        <w:t>before section X below</w:t>
      </w:r>
    </w:p>
    <w:p w14:paraId="760C5472" w14:textId="2A4F5676" w:rsidR="00020123" w:rsidRDefault="00A9196D" w:rsidP="00020123">
      <w:pPr>
        <w:pStyle w:val="Heading1"/>
      </w:pPr>
      <w:bookmarkStart w:id="44" w:name="_Toc188364761"/>
      <w:r>
        <w:t>Y</w:t>
      </w:r>
      <w:r w:rsidR="00020123">
        <w:tab/>
        <w:t xml:space="preserve">Modality </w:t>
      </w:r>
      <w:r>
        <w:t xml:space="preserve">Worklist </w:t>
      </w:r>
      <w:r w:rsidR="00020123">
        <w:t>Service and Resources</w:t>
      </w:r>
      <w:bookmarkEnd w:id="44"/>
    </w:p>
    <w:p w14:paraId="52108F80" w14:textId="63902B1A" w:rsidR="00020123" w:rsidRDefault="00A9196D" w:rsidP="00020123">
      <w:pPr>
        <w:pStyle w:val="Heading2"/>
      </w:pPr>
      <w:bookmarkStart w:id="45" w:name="_Toc188364762"/>
      <w:r>
        <w:t>Y</w:t>
      </w:r>
      <w:r w:rsidR="00020123">
        <w:t>.1</w:t>
      </w:r>
      <w:r w:rsidR="00020123">
        <w:tab/>
        <w:t>Overview</w:t>
      </w:r>
      <w:bookmarkEnd w:id="45"/>
    </w:p>
    <w:p w14:paraId="1163A56C" w14:textId="3038B0FE" w:rsidR="00C633F6" w:rsidRPr="0088690E" w:rsidRDefault="00C633F6" w:rsidP="00C633F6">
      <w:r w:rsidRPr="00967F46">
        <w:t xml:space="preserve">The Modality </w:t>
      </w:r>
      <w:r>
        <w:t xml:space="preserve">Worklist </w:t>
      </w:r>
      <w:r w:rsidRPr="00967F46">
        <w:t xml:space="preserve">Service </w:t>
      </w:r>
      <w:r w:rsidR="00420A8A">
        <w:t xml:space="preserve">enables a user agent to </w:t>
      </w:r>
      <w:r w:rsidR="0090392C">
        <w:t xml:space="preserve">search for </w:t>
      </w:r>
      <w:r w:rsidR="006B3A4F">
        <w:t>S</w:t>
      </w:r>
      <w:r w:rsidR="0057375A">
        <w:t xml:space="preserve">cheduled </w:t>
      </w:r>
      <w:r w:rsidR="006B3A4F">
        <w:t>P</w:t>
      </w:r>
      <w:r w:rsidR="00585A4F">
        <w:t xml:space="preserve">rocedure </w:t>
      </w:r>
      <w:r w:rsidR="006B3A4F">
        <w:t>S</w:t>
      </w:r>
      <w:r w:rsidR="00585A4F">
        <w:t>teps</w:t>
      </w:r>
      <w:r w:rsidR="006B3A4F">
        <w:t>, and entities related to these steps,</w:t>
      </w:r>
      <w:r w:rsidR="00585A4F">
        <w:t xml:space="preserve"> intended </w:t>
      </w:r>
      <w:r w:rsidR="0090392C">
        <w:t>to be performed</w:t>
      </w:r>
      <w:r w:rsidR="00585A4F">
        <w:t xml:space="preserve"> on an imaging modality</w:t>
      </w:r>
      <w:r w:rsidRPr="00967F46">
        <w:t xml:space="preserve">. </w:t>
      </w:r>
      <w:r w:rsidR="00D95CA4">
        <w:t xml:space="preserve">It </w:t>
      </w:r>
      <w:r w:rsidRPr="00967F46">
        <w:t>correspond</w:t>
      </w:r>
      <w:r>
        <w:t>s</w:t>
      </w:r>
      <w:r w:rsidRPr="00967F46">
        <w:t xml:space="preserve"> to the DIMSE Modality Worklist (MWL) service as defined in Annex K of PS3.4 and ha</w:t>
      </w:r>
      <w:r>
        <w:t>s</w:t>
      </w:r>
      <w:r w:rsidRPr="00967F46">
        <w:t xml:space="preserve"> </w:t>
      </w:r>
      <w:r w:rsidR="00D95CA4">
        <w:t xml:space="preserve">the same </w:t>
      </w:r>
      <w:r w:rsidRPr="00967F46">
        <w:t>semantics.</w:t>
      </w:r>
    </w:p>
    <w:p w14:paraId="04E7DCF0" w14:textId="0D3EE649" w:rsidR="009D41DA" w:rsidRDefault="009D41DA" w:rsidP="009D41DA">
      <w:pPr>
        <w:pStyle w:val="Heading3"/>
      </w:pPr>
      <w:bookmarkStart w:id="46" w:name="_Toc188364763"/>
      <w:r>
        <w:t>Y.1.1</w:t>
      </w:r>
      <w:r>
        <w:tab/>
        <w:t>Resource Descriptions</w:t>
      </w:r>
      <w:bookmarkEnd w:id="46"/>
    </w:p>
    <w:p w14:paraId="62E08E66" w14:textId="4F239989" w:rsidR="009D41DA" w:rsidRDefault="009D41DA" w:rsidP="009D41DA">
      <w:r>
        <w:t xml:space="preserve">The Modality Worklist Service </w:t>
      </w:r>
      <w:r w:rsidR="00C246B0">
        <w:t>provides access to</w:t>
      </w:r>
      <w:r>
        <w:t xml:space="preserve"> a collection of Modality Scheduled Procedure Steps</w:t>
      </w:r>
      <w:r w:rsidR="0014495C">
        <w:t xml:space="preserve">, defined as </w:t>
      </w:r>
      <w:r w:rsidR="004E1E28">
        <w:t xml:space="preserve">the </w:t>
      </w:r>
      <w:r>
        <w:t xml:space="preserve">resource given in Table </w:t>
      </w:r>
      <w:r w:rsidR="004E1E28">
        <w:t>Y</w:t>
      </w:r>
      <w:r>
        <w:t>.1.1-1.</w:t>
      </w:r>
    </w:p>
    <w:p w14:paraId="5BC3CD7F" w14:textId="60D0B2E6" w:rsidR="009D41DA" w:rsidRDefault="009D41DA" w:rsidP="009D41DA">
      <w:pPr>
        <w:pStyle w:val="TableTitle"/>
        <w:keepNext/>
      </w:pPr>
      <w:r w:rsidRPr="00435A9C">
        <w:t xml:space="preserve">Table </w:t>
      </w:r>
      <w:r w:rsidR="00BD2B91">
        <w:t>Y</w:t>
      </w:r>
      <w:r w:rsidRPr="00435A9C">
        <w:t>.</w:t>
      </w:r>
      <w:r>
        <w:t>1.1</w:t>
      </w:r>
      <w:r w:rsidRPr="00435A9C">
        <w:t xml:space="preserve">-1. </w:t>
      </w:r>
      <w:r w:rsidRPr="003D2E61">
        <w:t>Resource</w:t>
      </w:r>
      <w:r w:rsidR="00197FA8">
        <w:t>s, URI Templates and</w:t>
      </w:r>
      <w:r w:rsidRPr="003D2E61">
        <w:t xml:space="preserve"> Descriptions</w:t>
      </w: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129"/>
        <w:gridCol w:w="3544"/>
        <w:gridCol w:w="4394"/>
      </w:tblGrid>
      <w:tr w:rsidR="00942BB2" w:rsidRPr="00435A9C" w14:paraId="352BE7D6" w14:textId="77777777" w:rsidTr="00737467">
        <w:trPr>
          <w:cantSplit/>
          <w:trHeight w:val="275"/>
          <w:tblHeader/>
          <w:jc w:val="center"/>
        </w:trPr>
        <w:tc>
          <w:tcPr>
            <w:tcW w:w="1129" w:type="dxa"/>
          </w:tcPr>
          <w:p w14:paraId="01AF774E" w14:textId="77777777" w:rsidR="00942BB2" w:rsidRPr="00435A9C" w:rsidRDefault="00942BB2" w:rsidP="00613AA1">
            <w:pPr>
              <w:pStyle w:val="TableLabel"/>
              <w:rPr>
                <w:sz w:val="32"/>
              </w:rPr>
            </w:pPr>
            <w:r>
              <w:t>Resource</w:t>
            </w:r>
          </w:p>
        </w:tc>
        <w:tc>
          <w:tcPr>
            <w:tcW w:w="3544" w:type="dxa"/>
          </w:tcPr>
          <w:p w14:paraId="585B59DC" w14:textId="457C8C04" w:rsidR="00942BB2" w:rsidRPr="00435A9C" w:rsidRDefault="00513FD2" w:rsidP="00613AA1">
            <w:pPr>
              <w:pStyle w:val="TableLabel"/>
            </w:pPr>
            <w:r>
              <w:t>URI Template</w:t>
            </w:r>
          </w:p>
        </w:tc>
        <w:tc>
          <w:tcPr>
            <w:tcW w:w="4394" w:type="dxa"/>
          </w:tcPr>
          <w:p w14:paraId="4380899B" w14:textId="01D7800D" w:rsidR="00942BB2" w:rsidRPr="00435A9C" w:rsidRDefault="00197FA8" w:rsidP="00613AA1">
            <w:pPr>
              <w:pStyle w:val="TableLabel"/>
            </w:pPr>
            <w:r>
              <w:t>Description</w:t>
            </w:r>
          </w:p>
        </w:tc>
      </w:tr>
      <w:tr w:rsidR="00942BB2" w:rsidRPr="00021772" w14:paraId="28DE8D85" w14:textId="77777777" w:rsidTr="00737467">
        <w:trPr>
          <w:cantSplit/>
          <w:trHeight w:val="275"/>
          <w:tblHeader/>
          <w:jc w:val="center"/>
        </w:trPr>
        <w:tc>
          <w:tcPr>
            <w:tcW w:w="1129" w:type="dxa"/>
          </w:tcPr>
          <w:p w14:paraId="7069D621" w14:textId="55409DC7" w:rsidR="00942BB2" w:rsidRPr="00021772" w:rsidRDefault="00513FD2" w:rsidP="00613AA1">
            <w:pPr>
              <w:pStyle w:val="TableLabel"/>
              <w:jc w:val="left"/>
              <w:rPr>
                <w:b w:val="0"/>
                <w:bCs/>
              </w:rPr>
            </w:pPr>
            <w:r>
              <w:rPr>
                <w:b w:val="0"/>
                <w:bCs/>
              </w:rPr>
              <w:t>Worklist</w:t>
            </w:r>
          </w:p>
        </w:tc>
        <w:tc>
          <w:tcPr>
            <w:tcW w:w="3544" w:type="dxa"/>
          </w:tcPr>
          <w:p w14:paraId="6D94A81A" w14:textId="0B8326A3" w:rsidR="00942BB2" w:rsidRDefault="00513FD2" w:rsidP="00613AA1">
            <w:pPr>
              <w:pStyle w:val="TableLabel"/>
              <w:jc w:val="left"/>
              <w:rPr>
                <w:b w:val="0"/>
                <w:bCs/>
              </w:rPr>
            </w:pPr>
            <w:r>
              <w:rPr>
                <w:b w:val="0"/>
                <w:bCs/>
              </w:rPr>
              <w:t>/</w:t>
            </w:r>
            <w:proofErr w:type="gramStart"/>
            <w:r>
              <w:rPr>
                <w:b w:val="0"/>
                <w:bCs/>
              </w:rPr>
              <w:t>modality</w:t>
            </w:r>
            <w:proofErr w:type="gramEnd"/>
            <w:r>
              <w:rPr>
                <w:b w:val="0"/>
                <w:bCs/>
              </w:rPr>
              <w:t>-scheduled-procedure-steps</w:t>
            </w:r>
          </w:p>
        </w:tc>
        <w:tc>
          <w:tcPr>
            <w:tcW w:w="4394" w:type="dxa"/>
          </w:tcPr>
          <w:p w14:paraId="2748A494" w14:textId="733C5BA4" w:rsidR="00942BB2" w:rsidRPr="00021772" w:rsidRDefault="00942BB2" w:rsidP="00613AA1">
            <w:pPr>
              <w:pStyle w:val="TableLabel"/>
              <w:jc w:val="left"/>
              <w:rPr>
                <w:b w:val="0"/>
                <w:bCs/>
              </w:rPr>
            </w:pPr>
            <w:r>
              <w:rPr>
                <w:b w:val="0"/>
                <w:bCs/>
              </w:rPr>
              <w:t>The collection of Modality Scheduled Procedure Steps managed by the origin server.</w:t>
            </w:r>
          </w:p>
        </w:tc>
      </w:tr>
    </w:tbl>
    <w:p w14:paraId="1F0C0BA8" w14:textId="77777777" w:rsidR="006F0784" w:rsidRDefault="006F0784" w:rsidP="00044E5B"/>
    <w:p w14:paraId="682610A8" w14:textId="29F68D2E" w:rsidR="006F0784" w:rsidRDefault="00640ABA" w:rsidP="006F0784">
      <w:pPr>
        <w:pStyle w:val="Heading3"/>
      </w:pPr>
      <w:bookmarkStart w:id="47" w:name="_Toc188364764"/>
      <w:r>
        <w:t>Y</w:t>
      </w:r>
      <w:r w:rsidR="006F0784">
        <w:t>.1.2</w:t>
      </w:r>
      <w:r w:rsidR="006F0784">
        <w:tab/>
        <w:t>Common Query Parameters</w:t>
      </w:r>
      <w:bookmarkEnd w:id="47"/>
    </w:p>
    <w:p w14:paraId="1759FBD0" w14:textId="09893590" w:rsidR="006F0784" w:rsidRDefault="006F0784" w:rsidP="006F0784">
      <w:r>
        <w:t xml:space="preserve">The origin server shall support Query Parameters as required in Table </w:t>
      </w:r>
      <w:r w:rsidR="00640ABA">
        <w:t>Y</w:t>
      </w:r>
      <w:r>
        <w:t>.1.2-1.</w:t>
      </w:r>
    </w:p>
    <w:p w14:paraId="721E1AEC" w14:textId="625A8D58" w:rsidR="006F0784" w:rsidRDefault="006F0784" w:rsidP="006F0784">
      <w:r>
        <w:t xml:space="preserve">The user agent shall supply in the request Query Parameters as required in Table </w:t>
      </w:r>
      <w:r w:rsidR="00640ABA">
        <w:t>Y</w:t>
      </w:r>
      <w:r>
        <w:t>.1.2-1.</w:t>
      </w:r>
    </w:p>
    <w:p w14:paraId="07FBD110" w14:textId="7E8094CE" w:rsidR="006F0784" w:rsidRDefault="006F0784" w:rsidP="006F0784">
      <w:pPr>
        <w:pStyle w:val="TableTitle"/>
        <w:keepNext/>
      </w:pPr>
      <w:r w:rsidRPr="00435A9C">
        <w:t xml:space="preserve">Table </w:t>
      </w:r>
      <w:r w:rsidR="00640ABA">
        <w:t>Y</w:t>
      </w:r>
      <w:r w:rsidRPr="00435A9C">
        <w:t>.</w:t>
      </w:r>
      <w:r>
        <w:t>1.2</w:t>
      </w:r>
      <w:r w:rsidRPr="00435A9C">
        <w:t>-</w:t>
      </w:r>
      <w:r>
        <w:t>1</w:t>
      </w:r>
      <w:r w:rsidRPr="00435A9C">
        <w:t xml:space="preserve">. </w:t>
      </w:r>
      <w:r>
        <w:t xml:space="preserve">Common Query </w:t>
      </w:r>
      <w:r w:rsidR="00640ABA">
        <w:t>P</w:t>
      </w:r>
      <w:r>
        <w:t>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6F0784" w:rsidRPr="005370C5" w14:paraId="3E8F5087" w14:textId="77777777" w:rsidTr="00613AA1">
        <w:trPr>
          <w:trHeight w:val="300"/>
          <w:tblHeader/>
          <w:jc w:val="center"/>
        </w:trPr>
        <w:tc>
          <w:tcPr>
            <w:tcW w:w="1696" w:type="dxa"/>
            <w:vMerge w:val="restart"/>
          </w:tcPr>
          <w:p w14:paraId="62901A11" w14:textId="77777777" w:rsidR="006F0784" w:rsidRDefault="006F0784" w:rsidP="00613AA1">
            <w:pPr>
              <w:pStyle w:val="TableLabel"/>
            </w:pPr>
            <w:r>
              <w:t>Name</w:t>
            </w:r>
          </w:p>
        </w:tc>
        <w:tc>
          <w:tcPr>
            <w:tcW w:w="1276" w:type="dxa"/>
            <w:vMerge w:val="restart"/>
          </w:tcPr>
          <w:p w14:paraId="4D44F46A" w14:textId="77777777" w:rsidR="006F0784" w:rsidRPr="005370C5" w:rsidRDefault="006F0784" w:rsidP="00613AA1">
            <w:pPr>
              <w:pStyle w:val="TableLabel"/>
            </w:pPr>
            <w:r>
              <w:t>Value</w:t>
            </w:r>
          </w:p>
        </w:tc>
        <w:tc>
          <w:tcPr>
            <w:tcW w:w="3827" w:type="dxa"/>
            <w:gridSpan w:val="2"/>
          </w:tcPr>
          <w:p w14:paraId="6961521C" w14:textId="77777777" w:rsidR="006F0784" w:rsidRPr="005370C5" w:rsidRDefault="006F0784" w:rsidP="00613AA1">
            <w:pPr>
              <w:pStyle w:val="TableLabel"/>
            </w:pPr>
            <w:r>
              <w:t>Usage</w:t>
            </w:r>
          </w:p>
        </w:tc>
        <w:tc>
          <w:tcPr>
            <w:tcW w:w="1701" w:type="dxa"/>
            <w:vMerge w:val="restart"/>
          </w:tcPr>
          <w:p w14:paraId="5597E093" w14:textId="77777777" w:rsidR="006F0784" w:rsidRPr="005370C5" w:rsidRDefault="006F0784" w:rsidP="00613AA1">
            <w:pPr>
              <w:pStyle w:val="TableLabel"/>
            </w:pPr>
            <w:r>
              <w:t>Section</w:t>
            </w:r>
          </w:p>
        </w:tc>
      </w:tr>
      <w:tr w:rsidR="006F0784" w:rsidRPr="005370C5" w14:paraId="0E91E6D0" w14:textId="77777777" w:rsidTr="00613AA1">
        <w:trPr>
          <w:trHeight w:val="307"/>
          <w:tblHeader/>
          <w:jc w:val="center"/>
        </w:trPr>
        <w:tc>
          <w:tcPr>
            <w:tcW w:w="1696" w:type="dxa"/>
            <w:vMerge/>
          </w:tcPr>
          <w:p w14:paraId="1B111ED1" w14:textId="77777777" w:rsidR="006F0784" w:rsidRPr="005370C5" w:rsidRDefault="006F0784" w:rsidP="00613AA1">
            <w:pPr>
              <w:pStyle w:val="TableLabel"/>
            </w:pPr>
          </w:p>
        </w:tc>
        <w:tc>
          <w:tcPr>
            <w:tcW w:w="1276" w:type="dxa"/>
            <w:vMerge/>
          </w:tcPr>
          <w:p w14:paraId="7AD7EE3F" w14:textId="77777777" w:rsidR="006F0784" w:rsidRPr="005370C5" w:rsidRDefault="006F0784" w:rsidP="00613AA1">
            <w:pPr>
              <w:pStyle w:val="TableLabel"/>
            </w:pPr>
          </w:p>
        </w:tc>
        <w:tc>
          <w:tcPr>
            <w:tcW w:w="1701" w:type="dxa"/>
          </w:tcPr>
          <w:p w14:paraId="48DBDB2D" w14:textId="77777777" w:rsidR="006F0784" w:rsidRPr="005370C5" w:rsidRDefault="006F0784" w:rsidP="00613AA1">
            <w:pPr>
              <w:pStyle w:val="TableLabel"/>
            </w:pPr>
            <w:r>
              <w:t>User Agent</w:t>
            </w:r>
          </w:p>
        </w:tc>
        <w:tc>
          <w:tcPr>
            <w:tcW w:w="2126" w:type="dxa"/>
          </w:tcPr>
          <w:p w14:paraId="35742397" w14:textId="77777777" w:rsidR="006F0784" w:rsidRPr="005370C5" w:rsidRDefault="006F0784" w:rsidP="00613AA1">
            <w:pPr>
              <w:pStyle w:val="TableLabel"/>
              <w:jc w:val="left"/>
            </w:pPr>
            <w:r>
              <w:t>Origin Server</w:t>
            </w:r>
          </w:p>
        </w:tc>
        <w:tc>
          <w:tcPr>
            <w:tcW w:w="1701" w:type="dxa"/>
            <w:vMerge/>
          </w:tcPr>
          <w:p w14:paraId="43863451" w14:textId="77777777" w:rsidR="006F0784" w:rsidRPr="005370C5" w:rsidRDefault="006F0784" w:rsidP="00613AA1">
            <w:pPr>
              <w:pStyle w:val="TableLabel"/>
            </w:pPr>
          </w:p>
        </w:tc>
      </w:tr>
      <w:tr w:rsidR="006F0784" w14:paraId="6B6CD350" w14:textId="77777777" w:rsidTr="00613AA1">
        <w:trPr>
          <w:trHeight w:val="68"/>
          <w:jc w:val="center"/>
        </w:trPr>
        <w:tc>
          <w:tcPr>
            <w:tcW w:w="1696" w:type="dxa"/>
          </w:tcPr>
          <w:p w14:paraId="0E5075CF" w14:textId="77777777" w:rsidR="006F0784" w:rsidRDefault="006F0784" w:rsidP="00613AA1">
            <w:pPr>
              <w:pStyle w:val="TableEntry"/>
              <w:keepNext/>
            </w:pPr>
            <w:r>
              <w:t>Accept</w:t>
            </w:r>
          </w:p>
        </w:tc>
        <w:tc>
          <w:tcPr>
            <w:tcW w:w="1276" w:type="dxa"/>
          </w:tcPr>
          <w:p w14:paraId="3FC43B2D" w14:textId="77777777" w:rsidR="006F0784" w:rsidRDefault="006F0784" w:rsidP="00613AA1">
            <w:pPr>
              <w:pStyle w:val="TableEntry"/>
              <w:keepNext/>
            </w:pPr>
            <w:r>
              <w:t>media-type</w:t>
            </w:r>
          </w:p>
        </w:tc>
        <w:tc>
          <w:tcPr>
            <w:tcW w:w="1701" w:type="dxa"/>
          </w:tcPr>
          <w:p w14:paraId="661EF0EE" w14:textId="77777777" w:rsidR="006F0784" w:rsidRDefault="006F0784" w:rsidP="00613AA1">
            <w:pPr>
              <w:pStyle w:val="TableEntry"/>
              <w:keepNext/>
            </w:pPr>
            <w:r>
              <w:t>O</w:t>
            </w:r>
          </w:p>
        </w:tc>
        <w:tc>
          <w:tcPr>
            <w:tcW w:w="2126" w:type="dxa"/>
          </w:tcPr>
          <w:p w14:paraId="4C0DD485" w14:textId="77777777" w:rsidR="006F0784" w:rsidRDefault="006F0784" w:rsidP="00613AA1">
            <w:pPr>
              <w:pStyle w:val="TableEntry"/>
              <w:keepNext/>
            </w:pPr>
            <w:r>
              <w:t>M</w:t>
            </w:r>
          </w:p>
        </w:tc>
        <w:tc>
          <w:tcPr>
            <w:tcW w:w="1701" w:type="dxa"/>
          </w:tcPr>
          <w:p w14:paraId="499EC809" w14:textId="77777777" w:rsidR="006F0784" w:rsidRDefault="006F0784" w:rsidP="00613AA1">
            <w:pPr>
              <w:pStyle w:val="TableEntry"/>
              <w:keepNext/>
            </w:pPr>
            <w:r>
              <w:t>Section 8.3.3.1</w:t>
            </w:r>
          </w:p>
        </w:tc>
      </w:tr>
      <w:tr w:rsidR="006F0784" w14:paraId="4DDACCA7" w14:textId="77777777" w:rsidTr="00613AA1">
        <w:trPr>
          <w:trHeight w:val="43"/>
          <w:jc w:val="center"/>
        </w:trPr>
        <w:tc>
          <w:tcPr>
            <w:tcW w:w="1696" w:type="dxa"/>
          </w:tcPr>
          <w:p w14:paraId="48F3A04B" w14:textId="77777777" w:rsidR="006F0784" w:rsidRDefault="006F0784" w:rsidP="00613AA1">
            <w:pPr>
              <w:pStyle w:val="TableEntry"/>
            </w:pPr>
            <w:r>
              <w:t>Accept-Charset</w:t>
            </w:r>
          </w:p>
        </w:tc>
        <w:tc>
          <w:tcPr>
            <w:tcW w:w="1276" w:type="dxa"/>
          </w:tcPr>
          <w:p w14:paraId="45593D61" w14:textId="77777777" w:rsidR="006F0784" w:rsidRDefault="006F0784" w:rsidP="00613AA1">
            <w:pPr>
              <w:pStyle w:val="TableEntry"/>
            </w:pPr>
            <w:r>
              <w:t>charset</w:t>
            </w:r>
          </w:p>
        </w:tc>
        <w:tc>
          <w:tcPr>
            <w:tcW w:w="1701" w:type="dxa"/>
          </w:tcPr>
          <w:p w14:paraId="0B948DCE" w14:textId="77777777" w:rsidR="006F0784" w:rsidRDefault="006F0784" w:rsidP="00613AA1">
            <w:pPr>
              <w:pStyle w:val="TableEntry"/>
            </w:pPr>
            <w:r>
              <w:t>O</w:t>
            </w:r>
          </w:p>
        </w:tc>
        <w:tc>
          <w:tcPr>
            <w:tcW w:w="2126" w:type="dxa"/>
          </w:tcPr>
          <w:p w14:paraId="5D10C9F6" w14:textId="77777777" w:rsidR="006F0784" w:rsidRDefault="006F0784" w:rsidP="00613AA1">
            <w:pPr>
              <w:pStyle w:val="TableEntry"/>
            </w:pPr>
            <w:r>
              <w:t>M</w:t>
            </w:r>
          </w:p>
        </w:tc>
        <w:tc>
          <w:tcPr>
            <w:tcW w:w="1701" w:type="dxa"/>
          </w:tcPr>
          <w:p w14:paraId="6820D00F" w14:textId="77777777" w:rsidR="006F0784" w:rsidRDefault="006F0784" w:rsidP="00613AA1">
            <w:pPr>
              <w:pStyle w:val="TableEntry"/>
            </w:pPr>
            <w:r>
              <w:t>Section 8.3.3.2</w:t>
            </w:r>
          </w:p>
        </w:tc>
      </w:tr>
    </w:tbl>
    <w:p w14:paraId="5DEA1083" w14:textId="77777777" w:rsidR="006F0784" w:rsidRDefault="006F0784" w:rsidP="006F0784"/>
    <w:p w14:paraId="7788565E" w14:textId="1434BA6E" w:rsidR="006F0784" w:rsidRDefault="00640ABA" w:rsidP="006F0784">
      <w:pPr>
        <w:pStyle w:val="Heading3"/>
      </w:pPr>
      <w:bookmarkStart w:id="48" w:name="_Toc188364765"/>
      <w:r>
        <w:t>Y</w:t>
      </w:r>
      <w:r w:rsidR="006F0784">
        <w:t>.1.3</w:t>
      </w:r>
      <w:r w:rsidR="006F0784">
        <w:tab/>
        <w:t>Common Media Types</w:t>
      </w:r>
      <w:bookmarkEnd w:id="48"/>
    </w:p>
    <w:p w14:paraId="446639C0" w14:textId="5331DEB8" w:rsidR="006F0784" w:rsidRDefault="006F0784" w:rsidP="006F0784">
      <w:r w:rsidRPr="0085118C">
        <w:t xml:space="preserve">The origin server shall support the media types specified as Default or Required in Table </w:t>
      </w:r>
      <w:r w:rsidR="00640ABA">
        <w:t>Y</w:t>
      </w:r>
      <w:r w:rsidRPr="0085118C">
        <w:t>.1.3-1.</w:t>
      </w:r>
    </w:p>
    <w:p w14:paraId="20C26048" w14:textId="75555B53" w:rsidR="006F0784" w:rsidRDefault="006F0784" w:rsidP="006F0784">
      <w:pPr>
        <w:pStyle w:val="TableTitle"/>
        <w:keepNext/>
      </w:pPr>
      <w:r w:rsidRPr="00435A9C">
        <w:t xml:space="preserve">Table </w:t>
      </w:r>
      <w:r w:rsidR="00F37F03">
        <w:t>Y</w:t>
      </w:r>
      <w:r w:rsidRPr="00435A9C">
        <w:t>.</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531"/>
        <w:gridCol w:w="1134"/>
        <w:gridCol w:w="1560"/>
      </w:tblGrid>
      <w:tr w:rsidR="006F0784" w:rsidRPr="005370C5" w14:paraId="1F675C8A" w14:textId="77777777" w:rsidTr="00613AA1">
        <w:trPr>
          <w:trHeight w:val="300"/>
          <w:tblHeader/>
          <w:jc w:val="center"/>
        </w:trPr>
        <w:tc>
          <w:tcPr>
            <w:tcW w:w="4531" w:type="dxa"/>
          </w:tcPr>
          <w:p w14:paraId="5BF4625A" w14:textId="77777777" w:rsidR="006F0784" w:rsidRDefault="006F0784" w:rsidP="00613AA1">
            <w:pPr>
              <w:pStyle w:val="TableLabel"/>
            </w:pPr>
            <w:r>
              <w:t>Media Type</w:t>
            </w:r>
          </w:p>
        </w:tc>
        <w:tc>
          <w:tcPr>
            <w:tcW w:w="1134" w:type="dxa"/>
          </w:tcPr>
          <w:p w14:paraId="496DF960" w14:textId="77777777" w:rsidR="006F0784" w:rsidRPr="005370C5" w:rsidRDefault="006F0784" w:rsidP="00613AA1">
            <w:pPr>
              <w:pStyle w:val="TableLabel"/>
            </w:pPr>
            <w:r>
              <w:t>Usage</w:t>
            </w:r>
          </w:p>
        </w:tc>
        <w:tc>
          <w:tcPr>
            <w:tcW w:w="1560" w:type="dxa"/>
          </w:tcPr>
          <w:p w14:paraId="1B04BA2F" w14:textId="77777777" w:rsidR="006F0784" w:rsidRPr="005370C5" w:rsidRDefault="006F0784" w:rsidP="00613AA1">
            <w:pPr>
              <w:pStyle w:val="TableLabel"/>
            </w:pPr>
            <w:r>
              <w:t>Section</w:t>
            </w:r>
          </w:p>
        </w:tc>
      </w:tr>
      <w:tr w:rsidR="006F0784" w14:paraId="09BC67DB" w14:textId="77777777" w:rsidTr="00613AA1">
        <w:trPr>
          <w:trHeight w:val="68"/>
          <w:jc w:val="center"/>
        </w:trPr>
        <w:tc>
          <w:tcPr>
            <w:tcW w:w="4531" w:type="dxa"/>
          </w:tcPr>
          <w:p w14:paraId="5B55EE33" w14:textId="77777777" w:rsidR="006F0784" w:rsidRDefault="006F0784" w:rsidP="00613AA1">
            <w:pPr>
              <w:pStyle w:val="TableEntry"/>
              <w:keepNext/>
            </w:pPr>
            <w:r w:rsidRPr="0085118C">
              <w:t>application/</w:t>
            </w:r>
            <w:proofErr w:type="spellStart"/>
            <w:r w:rsidRPr="0085118C">
              <w:t>dicom+json</w:t>
            </w:r>
            <w:proofErr w:type="spellEnd"/>
          </w:p>
        </w:tc>
        <w:tc>
          <w:tcPr>
            <w:tcW w:w="1134" w:type="dxa"/>
          </w:tcPr>
          <w:p w14:paraId="0AA01317" w14:textId="77777777" w:rsidR="006F0784" w:rsidRDefault="006F0784" w:rsidP="00613AA1">
            <w:pPr>
              <w:pStyle w:val="TableEntry"/>
              <w:keepNext/>
            </w:pPr>
            <w:r>
              <w:t>Default</w:t>
            </w:r>
          </w:p>
        </w:tc>
        <w:tc>
          <w:tcPr>
            <w:tcW w:w="1560" w:type="dxa"/>
          </w:tcPr>
          <w:p w14:paraId="3A0916CC" w14:textId="77777777" w:rsidR="006F0784" w:rsidRDefault="006F0784" w:rsidP="00613AA1">
            <w:pPr>
              <w:pStyle w:val="TableEntry"/>
              <w:keepNext/>
            </w:pPr>
            <w:r>
              <w:t>Section 8.7.3.2</w:t>
            </w:r>
          </w:p>
        </w:tc>
      </w:tr>
      <w:tr w:rsidR="006F0784" w14:paraId="281004C1" w14:textId="77777777" w:rsidTr="00613AA1">
        <w:trPr>
          <w:trHeight w:val="43"/>
          <w:jc w:val="center"/>
        </w:trPr>
        <w:tc>
          <w:tcPr>
            <w:tcW w:w="4531" w:type="dxa"/>
          </w:tcPr>
          <w:p w14:paraId="1BE8E493" w14:textId="77777777" w:rsidR="006F0784" w:rsidRDefault="006F0784" w:rsidP="00613AA1">
            <w:pPr>
              <w:pStyle w:val="TableEntry"/>
            </w:pPr>
            <w:r w:rsidRPr="0085118C">
              <w:t>application/</w:t>
            </w:r>
            <w:proofErr w:type="spellStart"/>
            <w:r w:rsidRPr="0085118C">
              <w:t>dicom+</w:t>
            </w:r>
            <w:r>
              <w:t>xml</w:t>
            </w:r>
            <w:proofErr w:type="spellEnd"/>
          </w:p>
        </w:tc>
        <w:tc>
          <w:tcPr>
            <w:tcW w:w="1134" w:type="dxa"/>
          </w:tcPr>
          <w:p w14:paraId="50958EBA" w14:textId="77777777" w:rsidR="006F0784" w:rsidRDefault="006F0784" w:rsidP="00613AA1">
            <w:pPr>
              <w:pStyle w:val="TableEntry"/>
            </w:pPr>
            <w:r>
              <w:t>Required</w:t>
            </w:r>
          </w:p>
        </w:tc>
        <w:tc>
          <w:tcPr>
            <w:tcW w:w="1560" w:type="dxa"/>
          </w:tcPr>
          <w:p w14:paraId="14915FAC" w14:textId="77777777" w:rsidR="006F0784" w:rsidRDefault="006F0784" w:rsidP="00613AA1">
            <w:pPr>
              <w:pStyle w:val="TableEntry"/>
            </w:pPr>
            <w:r>
              <w:t>Section 8.7.3.2</w:t>
            </w:r>
          </w:p>
        </w:tc>
      </w:tr>
      <w:tr w:rsidR="006F0784" w14:paraId="1F404BE9" w14:textId="77777777" w:rsidTr="00613AA1">
        <w:trPr>
          <w:trHeight w:val="43"/>
          <w:jc w:val="center"/>
        </w:trPr>
        <w:tc>
          <w:tcPr>
            <w:tcW w:w="4531" w:type="dxa"/>
          </w:tcPr>
          <w:p w14:paraId="09932D98" w14:textId="77777777" w:rsidR="006F0784" w:rsidRDefault="006F0784" w:rsidP="00613AA1">
            <w:pPr>
              <w:pStyle w:val="TableEntry"/>
            </w:pPr>
            <w:r w:rsidRPr="0085118C">
              <w:t>multipart/related; type="application/</w:t>
            </w:r>
            <w:proofErr w:type="spellStart"/>
            <w:r w:rsidRPr="0085118C">
              <w:t>dicom+json</w:t>
            </w:r>
            <w:proofErr w:type="spellEnd"/>
            <w:r w:rsidRPr="0085118C">
              <w:t>"</w:t>
            </w:r>
          </w:p>
        </w:tc>
        <w:tc>
          <w:tcPr>
            <w:tcW w:w="1134" w:type="dxa"/>
          </w:tcPr>
          <w:p w14:paraId="6E48CCA6" w14:textId="77777777" w:rsidR="006F0784" w:rsidRDefault="006F0784" w:rsidP="00613AA1">
            <w:pPr>
              <w:pStyle w:val="TableEntry"/>
            </w:pPr>
            <w:r>
              <w:t>Required</w:t>
            </w:r>
          </w:p>
        </w:tc>
        <w:tc>
          <w:tcPr>
            <w:tcW w:w="1560" w:type="dxa"/>
          </w:tcPr>
          <w:p w14:paraId="79DFF17D" w14:textId="77777777" w:rsidR="006F0784" w:rsidRDefault="006F0784" w:rsidP="00613AA1">
            <w:pPr>
              <w:pStyle w:val="TableEntry"/>
            </w:pPr>
            <w:r>
              <w:t>Section 8.7.3.2</w:t>
            </w:r>
          </w:p>
        </w:tc>
      </w:tr>
      <w:tr w:rsidR="006F0784" w14:paraId="421821D0" w14:textId="77777777" w:rsidTr="00613AA1">
        <w:trPr>
          <w:trHeight w:val="43"/>
          <w:jc w:val="center"/>
        </w:trPr>
        <w:tc>
          <w:tcPr>
            <w:tcW w:w="4531" w:type="dxa"/>
          </w:tcPr>
          <w:p w14:paraId="00ACFB19" w14:textId="77777777" w:rsidR="006F0784" w:rsidRDefault="006F0784" w:rsidP="00613AA1">
            <w:pPr>
              <w:pStyle w:val="TableEntry"/>
            </w:pPr>
            <w:r w:rsidRPr="0085118C">
              <w:t>multipart/related; type="application/</w:t>
            </w:r>
            <w:proofErr w:type="spellStart"/>
            <w:r w:rsidRPr="0085118C">
              <w:t>dicom+</w:t>
            </w:r>
            <w:r>
              <w:t>xml</w:t>
            </w:r>
            <w:proofErr w:type="spellEnd"/>
            <w:r w:rsidRPr="0085118C">
              <w:t>"</w:t>
            </w:r>
          </w:p>
        </w:tc>
        <w:tc>
          <w:tcPr>
            <w:tcW w:w="1134" w:type="dxa"/>
          </w:tcPr>
          <w:p w14:paraId="07298C35" w14:textId="77777777" w:rsidR="006F0784" w:rsidRDefault="006F0784" w:rsidP="00613AA1">
            <w:pPr>
              <w:pStyle w:val="TableEntry"/>
            </w:pPr>
            <w:r>
              <w:t>Required</w:t>
            </w:r>
          </w:p>
        </w:tc>
        <w:tc>
          <w:tcPr>
            <w:tcW w:w="1560" w:type="dxa"/>
          </w:tcPr>
          <w:p w14:paraId="5FF4817A" w14:textId="77777777" w:rsidR="006F0784" w:rsidRDefault="006F0784" w:rsidP="00613AA1">
            <w:pPr>
              <w:pStyle w:val="TableEntry"/>
            </w:pPr>
            <w:r>
              <w:t>Section 8.7.3.2</w:t>
            </w:r>
          </w:p>
        </w:tc>
      </w:tr>
    </w:tbl>
    <w:p w14:paraId="492FB78F" w14:textId="5BA95046" w:rsidR="00CA589B" w:rsidRDefault="00737467" w:rsidP="00CA589B">
      <w:pPr>
        <w:pStyle w:val="Heading2"/>
      </w:pPr>
      <w:r>
        <w:br w:type="page"/>
      </w:r>
      <w:bookmarkStart w:id="49" w:name="_Toc188364766"/>
      <w:r w:rsidR="00CA589B">
        <w:lastRenderedPageBreak/>
        <w:t>Y.2</w:t>
      </w:r>
      <w:r w:rsidR="00CA589B">
        <w:tab/>
        <w:t>Conformance</w:t>
      </w:r>
      <w:bookmarkEnd w:id="49"/>
    </w:p>
    <w:p w14:paraId="05DE8BC1" w14:textId="751FB661" w:rsidR="00F07D8C" w:rsidRDefault="00CA589B" w:rsidP="00CA589B">
      <w:r w:rsidRPr="0085118C">
        <w:t xml:space="preserve">An origin server conforming to the </w:t>
      </w:r>
      <w:r>
        <w:t xml:space="preserve">Modality Worklist Service </w:t>
      </w:r>
      <w:r w:rsidRPr="0085118C">
        <w:t xml:space="preserve">shall </w:t>
      </w:r>
      <w:r w:rsidR="00F671DB">
        <w:t xml:space="preserve">support </w:t>
      </w:r>
      <w:r w:rsidR="003344FE">
        <w:t>the Retrieve Capabilities Transaction (see Section 8.9.1).</w:t>
      </w:r>
    </w:p>
    <w:p w14:paraId="46A1CE2D" w14:textId="00974AF2" w:rsidR="00CA589B" w:rsidRDefault="00F24CEE" w:rsidP="00CA589B">
      <w:r>
        <w:t xml:space="preserve">An origin server conforming to </w:t>
      </w:r>
      <w:r w:rsidR="00DE5F46">
        <w:t xml:space="preserve">the Modality Worklist Service shall </w:t>
      </w:r>
      <w:r w:rsidR="00CA589B">
        <w:t xml:space="preserve">support </w:t>
      </w:r>
      <w:r w:rsidR="00DE5F46">
        <w:t xml:space="preserve">the </w:t>
      </w:r>
      <w:r w:rsidR="00CA589B">
        <w:t xml:space="preserve">Transactions listed </w:t>
      </w:r>
      <w:r w:rsidR="00DE5F46">
        <w:t xml:space="preserve">as Required </w:t>
      </w:r>
      <w:r w:rsidR="00CA589B">
        <w:t xml:space="preserve">in Table </w:t>
      </w:r>
      <w:r w:rsidR="0098078C">
        <w:t>Y</w:t>
      </w:r>
      <w:r w:rsidR="00CA589B">
        <w:t xml:space="preserve">.2-1 and </w:t>
      </w:r>
      <w:r w:rsidR="00DE5F46">
        <w:t xml:space="preserve">may support </w:t>
      </w:r>
      <w:r w:rsidR="00F671DB">
        <w:t>Transactions listed as Optional</w:t>
      </w:r>
      <w:r w:rsidR="00CA589B" w:rsidRPr="0085118C">
        <w:t>.</w:t>
      </w:r>
    </w:p>
    <w:p w14:paraId="486F7D66" w14:textId="4F8C634B" w:rsidR="00CA589B" w:rsidRDefault="00CA589B" w:rsidP="00CA589B">
      <w:pPr>
        <w:pStyle w:val="TableTitle"/>
        <w:keepNext/>
      </w:pPr>
      <w:r w:rsidRPr="00435A9C">
        <w:t xml:space="preserve">Table </w:t>
      </w:r>
      <w:r w:rsidR="0098078C">
        <w:t>Y</w:t>
      </w:r>
      <w:r w:rsidRPr="00435A9C">
        <w:t>.</w:t>
      </w:r>
      <w:r>
        <w:t>2</w:t>
      </w:r>
      <w:r w:rsidRPr="00435A9C">
        <w:t>-</w:t>
      </w:r>
      <w:r>
        <w:t>1</w:t>
      </w:r>
      <w:r w:rsidRPr="00435A9C">
        <w:t xml:space="preserve">. </w:t>
      </w:r>
      <w:r w:rsidRPr="0085118C">
        <w:t>Required</w:t>
      </w:r>
      <w:r>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98078C" w:rsidRPr="005370C5" w14:paraId="3F27459A" w14:textId="77777777" w:rsidTr="0098078C">
        <w:trPr>
          <w:trHeight w:val="300"/>
          <w:tblHeader/>
          <w:jc w:val="center"/>
        </w:trPr>
        <w:tc>
          <w:tcPr>
            <w:tcW w:w="2122" w:type="dxa"/>
          </w:tcPr>
          <w:p w14:paraId="782A7EDA" w14:textId="77777777" w:rsidR="0098078C" w:rsidRDefault="0098078C" w:rsidP="00613AA1">
            <w:pPr>
              <w:pStyle w:val="TableLabel"/>
            </w:pPr>
            <w:r>
              <w:t>Transaction</w:t>
            </w:r>
          </w:p>
        </w:tc>
        <w:tc>
          <w:tcPr>
            <w:tcW w:w="1134" w:type="dxa"/>
          </w:tcPr>
          <w:p w14:paraId="1151785E" w14:textId="77777777" w:rsidR="0098078C" w:rsidRDefault="0098078C" w:rsidP="00613AA1">
            <w:pPr>
              <w:pStyle w:val="TableLabel"/>
            </w:pPr>
            <w:r>
              <w:t>Support</w:t>
            </w:r>
          </w:p>
        </w:tc>
        <w:tc>
          <w:tcPr>
            <w:tcW w:w="1275" w:type="dxa"/>
          </w:tcPr>
          <w:p w14:paraId="382D5BCB" w14:textId="77777777" w:rsidR="0098078C" w:rsidRPr="005370C5" w:rsidRDefault="0098078C" w:rsidP="00613AA1">
            <w:pPr>
              <w:pStyle w:val="TableLabel"/>
            </w:pPr>
            <w:r>
              <w:t>Section</w:t>
            </w:r>
          </w:p>
        </w:tc>
      </w:tr>
      <w:tr w:rsidR="0098078C" w14:paraId="3AF326A9" w14:textId="77777777" w:rsidTr="0098078C">
        <w:trPr>
          <w:trHeight w:val="68"/>
          <w:jc w:val="center"/>
        </w:trPr>
        <w:tc>
          <w:tcPr>
            <w:tcW w:w="2122" w:type="dxa"/>
          </w:tcPr>
          <w:p w14:paraId="60A5EA07" w14:textId="77777777" w:rsidR="0098078C" w:rsidRDefault="0098078C" w:rsidP="00613AA1">
            <w:pPr>
              <w:pStyle w:val="TableEntry"/>
              <w:keepNext/>
            </w:pPr>
            <w:r>
              <w:t>Retrieve Capabilities</w:t>
            </w:r>
          </w:p>
        </w:tc>
        <w:tc>
          <w:tcPr>
            <w:tcW w:w="1134" w:type="dxa"/>
          </w:tcPr>
          <w:p w14:paraId="580FFA83" w14:textId="77777777" w:rsidR="0098078C" w:rsidRDefault="0098078C" w:rsidP="00613AA1">
            <w:pPr>
              <w:pStyle w:val="TableEntry"/>
              <w:keepNext/>
            </w:pPr>
            <w:r>
              <w:t>Required</w:t>
            </w:r>
          </w:p>
        </w:tc>
        <w:tc>
          <w:tcPr>
            <w:tcW w:w="1275" w:type="dxa"/>
          </w:tcPr>
          <w:p w14:paraId="4290755C" w14:textId="77777777" w:rsidR="0098078C" w:rsidRDefault="0098078C" w:rsidP="00613AA1">
            <w:pPr>
              <w:pStyle w:val="TableEntry"/>
              <w:keepNext/>
            </w:pPr>
            <w:r>
              <w:t>Section 8.9</w:t>
            </w:r>
          </w:p>
        </w:tc>
      </w:tr>
      <w:tr w:rsidR="0098078C" w14:paraId="3468180A" w14:textId="77777777" w:rsidTr="0098078C">
        <w:trPr>
          <w:trHeight w:val="43"/>
          <w:jc w:val="center"/>
        </w:trPr>
        <w:tc>
          <w:tcPr>
            <w:tcW w:w="2122" w:type="dxa"/>
          </w:tcPr>
          <w:p w14:paraId="1D1EEBE0" w14:textId="77777777" w:rsidR="0098078C" w:rsidRDefault="0098078C" w:rsidP="00613AA1">
            <w:pPr>
              <w:pStyle w:val="TableEntry"/>
            </w:pPr>
            <w:r>
              <w:t>Search</w:t>
            </w:r>
          </w:p>
        </w:tc>
        <w:tc>
          <w:tcPr>
            <w:tcW w:w="1134" w:type="dxa"/>
          </w:tcPr>
          <w:p w14:paraId="464BB8FB" w14:textId="76F60C11" w:rsidR="0098078C" w:rsidRDefault="0098078C" w:rsidP="00613AA1">
            <w:pPr>
              <w:pStyle w:val="TableEntry"/>
            </w:pPr>
            <w:r>
              <w:t>Required</w:t>
            </w:r>
          </w:p>
        </w:tc>
        <w:tc>
          <w:tcPr>
            <w:tcW w:w="1275" w:type="dxa"/>
          </w:tcPr>
          <w:p w14:paraId="5A66CA34" w14:textId="6D95C193" w:rsidR="0098078C" w:rsidRDefault="0098078C" w:rsidP="00613AA1">
            <w:pPr>
              <w:pStyle w:val="TableEntry"/>
            </w:pPr>
            <w:r>
              <w:t>Section Y.4</w:t>
            </w:r>
          </w:p>
        </w:tc>
      </w:tr>
    </w:tbl>
    <w:p w14:paraId="0B7529A5" w14:textId="77777777" w:rsidR="00CA589B" w:rsidRDefault="00CA589B" w:rsidP="00CA589B"/>
    <w:p w14:paraId="28CB6719" w14:textId="77777777" w:rsidR="00CA589B" w:rsidRDefault="00CA589B" w:rsidP="00CA589B">
      <w:r>
        <w:t>Implementations shall specify in their Conformance Statement (see PS3.2) and the Retrieve Capabilities Transaction the supported Transactions and the implementations’ role: origin server, user agent, or both.</w:t>
      </w:r>
    </w:p>
    <w:p w14:paraId="1E3F00DA" w14:textId="77777777" w:rsidR="00CA589B" w:rsidRDefault="00CA589B" w:rsidP="00CA589B">
      <w:r>
        <w:t>In addition, for each supported Transaction they shall specify:</w:t>
      </w:r>
    </w:p>
    <w:p w14:paraId="72106BB5" w14:textId="77777777" w:rsidR="00CA589B" w:rsidRDefault="00CA589B" w:rsidP="00CA589B">
      <w:pPr>
        <w:pStyle w:val="ListParagraph"/>
        <w:numPr>
          <w:ilvl w:val="0"/>
          <w:numId w:val="11"/>
        </w:numPr>
      </w:pPr>
      <w:r>
        <w:t>The supported Query Parameters, including optional Attributes, if any.</w:t>
      </w:r>
    </w:p>
    <w:p w14:paraId="7B00E7A6" w14:textId="77777777" w:rsidR="00CA589B" w:rsidRDefault="00CA589B" w:rsidP="00CA589B">
      <w:pPr>
        <w:pStyle w:val="ListParagraph"/>
        <w:numPr>
          <w:ilvl w:val="0"/>
          <w:numId w:val="11"/>
        </w:numPr>
      </w:pPr>
      <w:r>
        <w:t>The supported DICOM Media Types.</w:t>
      </w:r>
    </w:p>
    <w:p w14:paraId="6CC3D6E5" w14:textId="77777777" w:rsidR="00CA589B" w:rsidRDefault="00CA589B" w:rsidP="00CA589B">
      <w:pPr>
        <w:pStyle w:val="ListParagraph"/>
        <w:numPr>
          <w:ilvl w:val="0"/>
          <w:numId w:val="11"/>
        </w:numPr>
      </w:pPr>
      <w:r>
        <w:t>The supported character sets (if other than UTF-8).</w:t>
      </w:r>
    </w:p>
    <w:p w14:paraId="14144164" w14:textId="738FF2AA" w:rsidR="00297110" w:rsidRDefault="00CF479D" w:rsidP="00297110">
      <w:pPr>
        <w:pStyle w:val="Heading2"/>
      </w:pPr>
      <w:bookmarkStart w:id="50" w:name="_Toc188364767"/>
      <w:r>
        <w:t>Y</w:t>
      </w:r>
      <w:r w:rsidR="00297110">
        <w:t>.3</w:t>
      </w:r>
      <w:r w:rsidR="00297110">
        <w:tab/>
        <w:t>Transactions Overview</w:t>
      </w:r>
      <w:bookmarkEnd w:id="50"/>
    </w:p>
    <w:p w14:paraId="681D4B01" w14:textId="5B009A72" w:rsidR="00297110" w:rsidRDefault="00297110" w:rsidP="00297110">
      <w:r>
        <w:t xml:space="preserve">The Modality Worklist Service consists of the Transactions listed in Table </w:t>
      </w:r>
      <w:r w:rsidR="0089649C">
        <w:t>Y</w:t>
      </w:r>
      <w:r>
        <w:t>.3-1.</w:t>
      </w:r>
    </w:p>
    <w:p w14:paraId="46D34F9D" w14:textId="06FDBEAD" w:rsidR="00297110" w:rsidRDefault="00297110" w:rsidP="00297110">
      <w:pPr>
        <w:pStyle w:val="TableTitle"/>
      </w:pPr>
      <w:r>
        <w:t xml:space="preserve">Table </w:t>
      </w:r>
      <w:r w:rsidR="0089649C">
        <w:t>Y</w:t>
      </w:r>
      <w:r>
        <w:t>.3-1. Modality Worklist Service Transactions</w:t>
      </w:r>
    </w:p>
    <w:tbl>
      <w:tblPr>
        <w:tblStyle w:val="TableGrid"/>
        <w:tblW w:w="0" w:type="auto"/>
        <w:tblLook w:val="04A0" w:firstRow="1" w:lastRow="0" w:firstColumn="1" w:lastColumn="0" w:noHBand="0" w:noVBand="1"/>
      </w:tblPr>
      <w:tblGrid>
        <w:gridCol w:w="1413"/>
        <w:gridCol w:w="1134"/>
        <w:gridCol w:w="2126"/>
        <w:gridCol w:w="2126"/>
        <w:gridCol w:w="2551"/>
      </w:tblGrid>
      <w:tr w:rsidR="00297110" w:rsidRPr="005370C5" w14:paraId="2A2AE4A8" w14:textId="77777777" w:rsidTr="00613AA1">
        <w:trPr>
          <w:tblHeader/>
        </w:trPr>
        <w:tc>
          <w:tcPr>
            <w:tcW w:w="1413" w:type="dxa"/>
            <w:vMerge w:val="restart"/>
          </w:tcPr>
          <w:p w14:paraId="33A2033E" w14:textId="77777777" w:rsidR="00297110" w:rsidRPr="005370C5" w:rsidRDefault="00297110" w:rsidP="00613AA1">
            <w:pPr>
              <w:pStyle w:val="TableLabel"/>
            </w:pPr>
            <w:r>
              <w:t>Transaction Name</w:t>
            </w:r>
          </w:p>
        </w:tc>
        <w:tc>
          <w:tcPr>
            <w:tcW w:w="1134" w:type="dxa"/>
            <w:vMerge w:val="restart"/>
          </w:tcPr>
          <w:p w14:paraId="696326C1" w14:textId="77777777" w:rsidR="00297110" w:rsidRPr="005370C5" w:rsidRDefault="00297110" w:rsidP="00613AA1">
            <w:pPr>
              <w:pStyle w:val="TableLabel"/>
            </w:pPr>
            <w:r>
              <w:t>Method</w:t>
            </w:r>
          </w:p>
        </w:tc>
        <w:tc>
          <w:tcPr>
            <w:tcW w:w="4252" w:type="dxa"/>
            <w:gridSpan w:val="2"/>
          </w:tcPr>
          <w:p w14:paraId="1BD2B406" w14:textId="77777777" w:rsidR="00297110" w:rsidRPr="005370C5" w:rsidRDefault="00297110" w:rsidP="00613AA1">
            <w:pPr>
              <w:pStyle w:val="TableLabel"/>
            </w:pPr>
            <w:r>
              <w:t>Payload</w:t>
            </w:r>
          </w:p>
        </w:tc>
        <w:tc>
          <w:tcPr>
            <w:tcW w:w="2551" w:type="dxa"/>
            <w:vMerge w:val="restart"/>
          </w:tcPr>
          <w:p w14:paraId="7D5111F5" w14:textId="77777777" w:rsidR="00297110" w:rsidRPr="005370C5" w:rsidRDefault="00297110" w:rsidP="00613AA1">
            <w:pPr>
              <w:pStyle w:val="TableLabel"/>
            </w:pPr>
            <w:r>
              <w:t>Description</w:t>
            </w:r>
          </w:p>
        </w:tc>
      </w:tr>
      <w:tr w:rsidR="00297110" w:rsidRPr="005370C5" w14:paraId="08208F26" w14:textId="77777777" w:rsidTr="00613AA1">
        <w:tc>
          <w:tcPr>
            <w:tcW w:w="1413" w:type="dxa"/>
            <w:vMerge/>
          </w:tcPr>
          <w:p w14:paraId="4A92D639" w14:textId="77777777" w:rsidR="00297110" w:rsidRDefault="00297110" w:rsidP="00613AA1">
            <w:pPr>
              <w:pStyle w:val="TableLabel"/>
            </w:pPr>
          </w:p>
        </w:tc>
        <w:tc>
          <w:tcPr>
            <w:tcW w:w="1134" w:type="dxa"/>
            <w:vMerge/>
          </w:tcPr>
          <w:p w14:paraId="7E3136B3" w14:textId="77777777" w:rsidR="00297110" w:rsidRDefault="00297110" w:rsidP="00613AA1">
            <w:pPr>
              <w:pStyle w:val="TableLabel"/>
            </w:pPr>
          </w:p>
        </w:tc>
        <w:tc>
          <w:tcPr>
            <w:tcW w:w="2126" w:type="dxa"/>
          </w:tcPr>
          <w:p w14:paraId="410C63BE" w14:textId="77777777" w:rsidR="00297110" w:rsidRDefault="00297110" w:rsidP="00613AA1">
            <w:pPr>
              <w:pStyle w:val="TableLabel"/>
            </w:pPr>
            <w:r>
              <w:t>Request</w:t>
            </w:r>
          </w:p>
        </w:tc>
        <w:tc>
          <w:tcPr>
            <w:tcW w:w="2126" w:type="dxa"/>
          </w:tcPr>
          <w:p w14:paraId="135B4D76" w14:textId="77777777" w:rsidR="00297110" w:rsidRDefault="00297110" w:rsidP="00613AA1">
            <w:pPr>
              <w:pStyle w:val="TableLabel"/>
            </w:pPr>
            <w:r>
              <w:t>Success Response</w:t>
            </w:r>
          </w:p>
        </w:tc>
        <w:tc>
          <w:tcPr>
            <w:tcW w:w="2551" w:type="dxa"/>
            <w:vMerge/>
          </w:tcPr>
          <w:p w14:paraId="30B76EC0" w14:textId="77777777" w:rsidR="00297110" w:rsidRDefault="00297110" w:rsidP="00613AA1">
            <w:pPr>
              <w:pStyle w:val="TableLabel"/>
            </w:pPr>
          </w:p>
        </w:tc>
      </w:tr>
      <w:tr w:rsidR="00297110" w14:paraId="2306C6B6" w14:textId="77777777" w:rsidTr="00613AA1">
        <w:tc>
          <w:tcPr>
            <w:tcW w:w="1413" w:type="dxa"/>
          </w:tcPr>
          <w:p w14:paraId="64205EA6" w14:textId="77777777" w:rsidR="00297110" w:rsidRDefault="00297110" w:rsidP="00613AA1">
            <w:pPr>
              <w:pStyle w:val="TableEntry"/>
            </w:pPr>
            <w:r>
              <w:t>Search</w:t>
            </w:r>
          </w:p>
        </w:tc>
        <w:tc>
          <w:tcPr>
            <w:tcW w:w="1134" w:type="dxa"/>
          </w:tcPr>
          <w:p w14:paraId="48DBE8D6" w14:textId="77777777" w:rsidR="00297110" w:rsidRDefault="00297110" w:rsidP="00613AA1">
            <w:pPr>
              <w:pStyle w:val="TableEntry"/>
            </w:pPr>
            <w:r>
              <w:t>GET</w:t>
            </w:r>
          </w:p>
        </w:tc>
        <w:tc>
          <w:tcPr>
            <w:tcW w:w="2126" w:type="dxa"/>
          </w:tcPr>
          <w:p w14:paraId="37802E1D" w14:textId="77777777" w:rsidR="00297110" w:rsidRDefault="00297110" w:rsidP="00613AA1">
            <w:pPr>
              <w:pStyle w:val="TableEntry"/>
            </w:pPr>
            <w:r>
              <w:t>none</w:t>
            </w:r>
          </w:p>
        </w:tc>
        <w:tc>
          <w:tcPr>
            <w:tcW w:w="2126" w:type="dxa"/>
          </w:tcPr>
          <w:p w14:paraId="4B75D63E" w14:textId="77777777" w:rsidR="00297110" w:rsidRDefault="00297110" w:rsidP="00613AA1">
            <w:pPr>
              <w:pStyle w:val="TableEntry"/>
            </w:pPr>
            <w:r>
              <w:t>dataset according to PS3.4, Table K.6-1</w:t>
            </w:r>
          </w:p>
        </w:tc>
        <w:tc>
          <w:tcPr>
            <w:tcW w:w="2551" w:type="dxa"/>
          </w:tcPr>
          <w:p w14:paraId="02A8DBD9" w14:textId="77777777" w:rsidR="00297110" w:rsidRDefault="00297110" w:rsidP="00613AA1">
            <w:pPr>
              <w:pStyle w:val="TableEntry"/>
            </w:pPr>
            <w:r>
              <w:t>Searches for Modality Scheduled Procedure Steps</w:t>
            </w:r>
          </w:p>
        </w:tc>
      </w:tr>
    </w:tbl>
    <w:p w14:paraId="0D2785D5" w14:textId="3017F851" w:rsidR="00737467" w:rsidRDefault="00737467">
      <w:pPr>
        <w:tabs>
          <w:tab w:val="clear" w:pos="720"/>
        </w:tabs>
        <w:overflowPunct/>
        <w:autoSpaceDE/>
        <w:autoSpaceDN/>
        <w:adjustRightInd/>
        <w:spacing w:after="0"/>
        <w:textAlignment w:val="auto"/>
        <w:rPr>
          <w:b/>
          <w:i/>
        </w:rPr>
      </w:pPr>
    </w:p>
    <w:p w14:paraId="260A6059" w14:textId="5E41C2A5" w:rsidR="00A81369" w:rsidRDefault="00A81369" w:rsidP="00A81369">
      <w:r>
        <w:t xml:space="preserve">Table </w:t>
      </w:r>
      <w:r w:rsidR="00E34778">
        <w:t>Y</w:t>
      </w:r>
      <w:r>
        <w:t>.</w:t>
      </w:r>
      <w:r w:rsidR="007A12AE">
        <w:t>3</w:t>
      </w:r>
      <w:r>
        <w:t xml:space="preserve">-2 lists the </w:t>
      </w:r>
      <w:r w:rsidR="00E34778">
        <w:t xml:space="preserve">Modality </w:t>
      </w:r>
      <w:r w:rsidR="00614A50">
        <w:t>Worklist</w:t>
      </w:r>
      <w:r w:rsidR="00E34778">
        <w:t xml:space="preserve"> Service Transactions </w:t>
      </w:r>
      <w:r>
        <w:t>and their corresponding</w:t>
      </w:r>
      <w:r w:rsidR="00E34778" w:rsidRPr="00E34778">
        <w:t xml:space="preserve"> </w:t>
      </w:r>
      <w:r w:rsidR="00E34778">
        <w:t>DIMSE Operations used in MWL</w:t>
      </w:r>
      <w:r>
        <w:t>.</w:t>
      </w:r>
    </w:p>
    <w:p w14:paraId="771EFCD6" w14:textId="1011FB83" w:rsidR="00A81369" w:rsidRDefault="00A81369" w:rsidP="00A81369">
      <w:pPr>
        <w:pStyle w:val="TableTitle"/>
        <w:keepNext/>
      </w:pPr>
      <w:r w:rsidRPr="00435A9C">
        <w:t xml:space="preserve">Table </w:t>
      </w:r>
      <w:r w:rsidR="00E34778">
        <w:t>Y</w:t>
      </w:r>
      <w:r w:rsidRPr="00435A9C">
        <w:t>.</w:t>
      </w:r>
      <w:r w:rsidR="007A12AE">
        <w:t>3</w:t>
      </w:r>
      <w:r w:rsidRPr="00435A9C">
        <w:t>-</w:t>
      </w:r>
      <w:r>
        <w:t>2</w:t>
      </w:r>
      <w:r w:rsidRPr="00435A9C">
        <w:t xml:space="preserve">. </w:t>
      </w:r>
      <w:r>
        <w:t xml:space="preserve">Mapping of </w:t>
      </w:r>
      <w:r w:rsidR="007A12AE">
        <w:t xml:space="preserve">Modality </w:t>
      </w:r>
      <w:r w:rsidR="00E22E42">
        <w:t xml:space="preserve">Worklist </w:t>
      </w:r>
      <w:r w:rsidR="007A12AE" w:rsidRPr="003D2E61">
        <w:t xml:space="preserve">Service </w:t>
      </w:r>
      <w:r w:rsidR="007A12AE">
        <w:t>Transactions</w:t>
      </w:r>
      <w:commentRangeStart w:id="51"/>
      <w:commentRangeEnd w:id="51"/>
      <w:r w:rsidR="007A12AE">
        <w:rPr>
          <w:rStyle w:val="CommentReference"/>
          <w:b w:val="0"/>
        </w:rPr>
        <w:commentReference w:id="51"/>
      </w:r>
      <w:commentRangeStart w:id="52"/>
      <w:commentRangeEnd w:id="52"/>
      <w:r w:rsidR="007A12AE">
        <w:rPr>
          <w:rStyle w:val="CommentReference"/>
          <w:b w:val="0"/>
        </w:rPr>
        <w:commentReference w:id="52"/>
      </w:r>
      <w:commentRangeStart w:id="53"/>
      <w:commentRangeStart w:id="54"/>
      <w:commentRangeEnd w:id="53"/>
      <w:r w:rsidR="007A12AE">
        <w:rPr>
          <w:rStyle w:val="CommentReference"/>
          <w:b w:val="0"/>
        </w:rPr>
        <w:commentReference w:id="53"/>
      </w:r>
      <w:commentRangeEnd w:id="54"/>
      <w:r w:rsidR="002F6EEA">
        <w:rPr>
          <w:rStyle w:val="CommentReference"/>
          <w:b w:val="0"/>
        </w:rPr>
        <w:commentReference w:id="54"/>
      </w:r>
      <w:r>
        <w:t xml:space="preserve"> and </w:t>
      </w:r>
      <w:r w:rsidR="007A12AE">
        <w:t>DIMSE Operations</w:t>
      </w:r>
    </w:p>
    <w:tbl>
      <w:tblPr>
        <w:tblStyle w:val="TableGrid"/>
        <w:tblW w:w="0" w:type="auto"/>
        <w:jc w:val="center"/>
        <w:tblLook w:val="04A0" w:firstRow="1" w:lastRow="0" w:firstColumn="1" w:lastColumn="0" w:noHBand="0" w:noVBand="1"/>
      </w:tblPr>
      <w:tblGrid>
        <w:gridCol w:w="1847"/>
        <w:gridCol w:w="1560"/>
        <w:gridCol w:w="1417"/>
        <w:gridCol w:w="1701"/>
      </w:tblGrid>
      <w:tr w:rsidR="00167B01" w:rsidRPr="00E22E42" w14:paraId="2F2B5AD4" w14:textId="77777777" w:rsidTr="00701415">
        <w:trPr>
          <w:trHeight w:val="52"/>
          <w:jc w:val="center"/>
        </w:trPr>
        <w:tc>
          <w:tcPr>
            <w:tcW w:w="1847" w:type="dxa"/>
          </w:tcPr>
          <w:p w14:paraId="7207CA3A" w14:textId="0AD37CD5" w:rsidR="00167B01" w:rsidRPr="00E22E42" w:rsidRDefault="00167B01" w:rsidP="00E22E42">
            <w:pPr>
              <w:pStyle w:val="TableEntry"/>
              <w:keepNext/>
              <w:jc w:val="center"/>
              <w:rPr>
                <w:b/>
                <w:bCs/>
              </w:rPr>
            </w:pPr>
            <w:r w:rsidRPr="00E22E42">
              <w:rPr>
                <w:b/>
                <w:bCs/>
              </w:rPr>
              <w:t>Transaction</w:t>
            </w:r>
          </w:p>
        </w:tc>
        <w:tc>
          <w:tcPr>
            <w:tcW w:w="1560" w:type="dxa"/>
          </w:tcPr>
          <w:p w14:paraId="2FE5FFB8" w14:textId="79B179C0" w:rsidR="00167B01" w:rsidRPr="00E22E42" w:rsidRDefault="00167B01" w:rsidP="00E22E42">
            <w:pPr>
              <w:pStyle w:val="TableEntry"/>
              <w:keepNext/>
              <w:jc w:val="center"/>
              <w:rPr>
                <w:b/>
                <w:bCs/>
              </w:rPr>
            </w:pPr>
            <w:r w:rsidRPr="00E22E42">
              <w:rPr>
                <w:b/>
                <w:bCs/>
              </w:rPr>
              <w:t>Operation</w:t>
            </w:r>
          </w:p>
        </w:tc>
        <w:tc>
          <w:tcPr>
            <w:tcW w:w="1417" w:type="dxa"/>
          </w:tcPr>
          <w:p w14:paraId="258FF802" w14:textId="32721F94" w:rsidR="00167B01" w:rsidRPr="00E22E42" w:rsidRDefault="00167B01" w:rsidP="00E22E42">
            <w:pPr>
              <w:pStyle w:val="TableEntry"/>
              <w:keepNext/>
              <w:jc w:val="center"/>
              <w:rPr>
                <w:b/>
                <w:bCs/>
              </w:rPr>
            </w:pPr>
            <w:r w:rsidRPr="00E22E42">
              <w:rPr>
                <w:b/>
                <w:bCs/>
              </w:rPr>
              <w:t>Reference</w:t>
            </w:r>
          </w:p>
        </w:tc>
        <w:tc>
          <w:tcPr>
            <w:tcW w:w="1701" w:type="dxa"/>
          </w:tcPr>
          <w:p w14:paraId="1F2A271E" w14:textId="523DAB68" w:rsidR="00167B01" w:rsidRPr="00E22E42" w:rsidRDefault="00167B01" w:rsidP="00E22E42">
            <w:pPr>
              <w:pStyle w:val="TableEntry"/>
              <w:keepNext/>
              <w:jc w:val="center"/>
              <w:rPr>
                <w:b/>
                <w:bCs/>
              </w:rPr>
            </w:pPr>
            <w:r w:rsidRPr="00E22E42">
              <w:rPr>
                <w:b/>
                <w:bCs/>
              </w:rPr>
              <w:t>DIMSE Service</w:t>
            </w:r>
          </w:p>
        </w:tc>
      </w:tr>
      <w:tr w:rsidR="00167B01" w14:paraId="32F2A8BA" w14:textId="77777777" w:rsidTr="00701415">
        <w:trPr>
          <w:trHeight w:val="52"/>
          <w:jc w:val="center"/>
        </w:trPr>
        <w:tc>
          <w:tcPr>
            <w:tcW w:w="1847" w:type="dxa"/>
          </w:tcPr>
          <w:p w14:paraId="0952E92E" w14:textId="0080384B" w:rsidR="00167B01" w:rsidRPr="005370C5" w:rsidRDefault="00167B01" w:rsidP="00167B01">
            <w:pPr>
              <w:pStyle w:val="TableEntry"/>
              <w:keepNext/>
            </w:pPr>
            <w:r>
              <w:t>Search</w:t>
            </w:r>
          </w:p>
        </w:tc>
        <w:tc>
          <w:tcPr>
            <w:tcW w:w="1560" w:type="dxa"/>
          </w:tcPr>
          <w:p w14:paraId="4CC84D25" w14:textId="07EFBEEB" w:rsidR="00167B01" w:rsidRDefault="00167B01" w:rsidP="00167B01">
            <w:pPr>
              <w:pStyle w:val="TableEntry"/>
              <w:keepNext/>
            </w:pPr>
            <w:r>
              <w:t>Query Worklist</w:t>
            </w:r>
          </w:p>
        </w:tc>
        <w:tc>
          <w:tcPr>
            <w:tcW w:w="1417" w:type="dxa"/>
          </w:tcPr>
          <w:p w14:paraId="3B447090" w14:textId="4744C4AD" w:rsidR="00167B01" w:rsidRDefault="00167B01" w:rsidP="00167B01">
            <w:pPr>
              <w:pStyle w:val="TableEntry"/>
              <w:keepNext/>
            </w:pPr>
            <w:r>
              <w:t>PS3.4, K.4</w:t>
            </w:r>
          </w:p>
        </w:tc>
        <w:tc>
          <w:tcPr>
            <w:tcW w:w="1701" w:type="dxa"/>
          </w:tcPr>
          <w:p w14:paraId="4B9F2246" w14:textId="0DE62A73" w:rsidR="00167B01" w:rsidRDefault="00167B01" w:rsidP="00167B01">
            <w:pPr>
              <w:pStyle w:val="TableEntry"/>
              <w:keepNext/>
            </w:pPr>
            <w:r>
              <w:t>C-FIND</w:t>
            </w:r>
          </w:p>
        </w:tc>
      </w:tr>
    </w:tbl>
    <w:p w14:paraId="2F28D84A" w14:textId="77777777" w:rsidR="00A81369" w:rsidRDefault="00A81369" w:rsidP="00A81369"/>
    <w:p w14:paraId="4CFE6114" w14:textId="56A00D0D" w:rsidR="00A81369" w:rsidRDefault="00A81369" w:rsidP="00A81369">
      <w:pPr>
        <w:pStyle w:val="Note"/>
      </w:pPr>
      <w:r>
        <w:t>Note</w:t>
      </w:r>
      <w:r>
        <w:tab/>
        <w:t>As in DIMSE, the Transaction</w:t>
      </w:r>
      <w:r w:rsidR="00490CC5">
        <w:t>s</w:t>
      </w:r>
      <w:r>
        <w:t xml:space="preserve"> do </w:t>
      </w:r>
      <w:r w:rsidRPr="0034151F">
        <w:rPr>
          <w:i/>
          <w:iCs/>
        </w:rPr>
        <w:t>not</w:t>
      </w:r>
      <w:r>
        <w:t xml:space="preserve"> provide a complete CRUDL interface for the respective resource. For instance, it is not possible to create Modality Scheduled Procedure Steps using DICOM, neither with DIMSE, nor with </w:t>
      </w:r>
      <w:proofErr w:type="spellStart"/>
      <w:r>
        <w:t>DICOMweb</w:t>
      </w:r>
      <w:proofErr w:type="spellEnd"/>
      <w:r>
        <w:t xml:space="preserve">. What DICOM </w:t>
      </w:r>
      <w:r w:rsidRPr="00691EF2">
        <w:rPr>
          <w:i/>
          <w:iCs/>
        </w:rPr>
        <w:t>does</w:t>
      </w:r>
      <w:r>
        <w:t xml:space="preserve"> provide is access to scheduled procedure steps at the level required for modalities.</w:t>
      </w:r>
    </w:p>
    <w:p w14:paraId="1C5C713E" w14:textId="77777777" w:rsidR="006243B3" w:rsidRDefault="006243B3" w:rsidP="006243B3"/>
    <w:p w14:paraId="3B7B90FB" w14:textId="60221B1F" w:rsidR="006243B3" w:rsidRDefault="006243B3" w:rsidP="006243B3">
      <w:pPr>
        <w:pStyle w:val="Heading2"/>
      </w:pPr>
      <w:bookmarkStart w:id="55" w:name="_Toc188364768"/>
      <w:r>
        <w:t>Y.4</w:t>
      </w:r>
      <w:r>
        <w:tab/>
        <w:t>Search Transaction</w:t>
      </w:r>
      <w:bookmarkEnd w:id="55"/>
    </w:p>
    <w:p w14:paraId="0E75BB1D" w14:textId="6951E2FA" w:rsidR="006243B3" w:rsidRPr="007E6E0C" w:rsidRDefault="006243B3" w:rsidP="006243B3">
      <w:r w:rsidRPr="007E6E0C">
        <w:t xml:space="preserve">This </w:t>
      </w:r>
      <w:r>
        <w:t>T</w:t>
      </w:r>
      <w:r w:rsidRPr="007E6E0C">
        <w:t xml:space="preserve">ransaction searches the </w:t>
      </w:r>
      <w:r w:rsidR="005D3508">
        <w:t>Worklist</w:t>
      </w:r>
      <w:r w:rsidRPr="007E6E0C">
        <w:t xml:space="preserve"> for </w:t>
      </w:r>
      <w:r>
        <w:t xml:space="preserve">scheduled procedure steps </w:t>
      </w:r>
      <w:r w:rsidRPr="007E6E0C">
        <w:t xml:space="preserve">that match the specified Query Parameters and returns a list of matching </w:t>
      </w:r>
      <w:r>
        <w:t>scheduled procedure steps</w:t>
      </w:r>
      <w:r w:rsidRPr="007E6E0C">
        <w:t xml:space="preserve">. Each </w:t>
      </w:r>
      <w:r>
        <w:t xml:space="preserve">scheduled procedure step </w:t>
      </w:r>
      <w:r w:rsidRPr="007E6E0C">
        <w:t xml:space="preserve">in the returned list includes return Attributes specified in the request. The </w:t>
      </w:r>
      <w:r>
        <w:t>T</w:t>
      </w:r>
      <w:r w:rsidRPr="007E6E0C">
        <w:t xml:space="preserve">ransaction corresponds to the DIMSE </w:t>
      </w:r>
      <w:r>
        <w:t xml:space="preserve">MWL </w:t>
      </w:r>
      <w:r w:rsidRPr="007E6E0C">
        <w:t xml:space="preserve">C-FIND </w:t>
      </w:r>
      <w:r>
        <w:t>O</w:t>
      </w:r>
      <w:r w:rsidRPr="007E6E0C">
        <w:t>peration</w:t>
      </w:r>
      <w:r>
        <w:t xml:space="preserve"> (see PS3.4, Section K.4.1)</w:t>
      </w:r>
      <w:r w:rsidRPr="007E6E0C">
        <w:t>.</w:t>
      </w:r>
    </w:p>
    <w:p w14:paraId="5597F76A" w14:textId="5BD84263" w:rsidR="006243B3" w:rsidRDefault="002F6EEA" w:rsidP="006243B3">
      <w:pPr>
        <w:pStyle w:val="Heading3"/>
      </w:pPr>
      <w:bookmarkStart w:id="56" w:name="_Toc188364769"/>
      <w:r>
        <w:lastRenderedPageBreak/>
        <w:t>Y</w:t>
      </w:r>
      <w:r w:rsidR="006243B3">
        <w:t>.4.1</w:t>
      </w:r>
      <w:r w:rsidR="006243B3">
        <w:tab/>
        <w:t>Request</w:t>
      </w:r>
      <w:bookmarkEnd w:id="56"/>
    </w:p>
    <w:p w14:paraId="41FB79F8" w14:textId="77777777" w:rsidR="006243B3" w:rsidRDefault="006243B3" w:rsidP="006243B3">
      <w:r>
        <w:t>The request shall have the following syntax:</w:t>
      </w:r>
    </w:p>
    <w:p w14:paraId="6782FE7A"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GET SP /modality-</w:t>
      </w:r>
      <w:r>
        <w:rPr>
          <w:rFonts w:ascii="Courier New" w:hAnsi="Courier New" w:cs="Courier New"/>
          <w:sz w:val="18"/>
          <w:szCs w:val="18"/>
        </w:rPr>
        <w:t>scheduled-procedure-</w:t>
      </w:r>
      <w:proofErr w:type="gramStart"/>
      <w:r>
        <w:rPr>
          <w:rFonts w:ascii="Courier New" w:hAnsi="Courier New" w:cs="Courier New"/>
          <w:sz w:val="18"/>
          <w:szCs w:val="18"/>
        </w:rPr>
        <w:t>steps</w:t>
      </w:r>
      <w:r w:rsidRPr="007E6E0C">
        <w:rPr>
          <w:rFonts w:ascii="Courier New" w:hAnsi="Courier New" w:cs="Courier New"/>
          <w:sz w:val="18"/>
          <w:szCs w:val="18"/>
        </w:rPr>
        <w:t>?{</w:t>
      </w:r>
      <w:proofErr w:type="gramEnd"/>
      <w:r w:rsidRPr="007E6E0C">
        <w:rPr>
          <w:rFonts w:ascii="Courier New" w:hAnsi="Courier New" w:cs="Courier New"/>
          <w:sz w:val="18"/>
          <w:szCs w:val="18"/>
        </w:rPr>
        <w:t>&amp;match*}{&amp;includefield}{&amp;fuzzymatching}{&amp;offset}{&amp;limit} SP version CRLF</w:t>
      </w:r>
    </w:p>
    <w:p w14:paraId="276970EE"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Accept: 1#media-type CRLF</w:t>
      </w:r>
    </w:p>
    <w:p w14:paraId="131E0F70"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*(header-field CRLF)</w:t>
      </w:r>
    </w:p>
    <w:p w14:paraId="0342FF47"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CRLF</w:t>
      </w:r>
    </w:p>
    <w:p w14:paraId="3C47F420" w14:textId="4253A69B" w:rsidR="006243B3" w:rsidRDefault="002F6EEA" w:rsidP="006243B3">
      <w:pPr>
        <w:pStyle w:val="Heading4"/>
      </w:pPr>
      <w:bookmarkStart w:id="57" w:name="_Toc188364770"/>
      <w:r>
        <w:t>Y</w:t>
      </w:r>
      <w:r w:rsidR="006243B3">
        <w:t>.4.1.1</w:t>
      </w:r>
      <w:r w:rsidR="006243B3">
        <w:tab/>
        <w:t>Target Resources</w:t>
      </w:r>
      <w:bookmarkEnd w:id="57"/>
    </w:p>
    <w:p w14:paraId="2F6D4559" w14:textId="4F05D699" w:rsidR="006243B3" w:rsidRPr="0024556E" w:rsidRDefault="006243B3" w:rsidP="006243B3">
      <w:r w:rsidRPr="0017715F">
        <w:t xml:space="preserve">The Target Resource for this </w:t>
      </w:r>
      <w:r>
        <w:t>T</w:t>
      </w:r>
      <w:r w:rsidRPr="0017715F">
        <w:t xml:space="preserve">ransaction is the </w:t>
      </w:r>
      <w:r w:rsidR="005D3508">
        <w:t>Worklist</w:t>
      </w:r>
      <w:r w:rsidRPr="0017715F">
        <w:t>.</w:t>
      </w:r>
    </w:p>
    <w:p w14:paraId="0E0A2A06" w14:textId="79C73150" w:rsidR="006243B3" w:rsidRDefault="00BB4E58" w:rsidP="006243B3">
      <w:pPr>
        <w:pStyle w:val="Heading4"/>
      </w:pPr>
      <w:bookmarkStart w:id="58" w:name="_Toc188364771"/>
      <w:r>
        <w:t>Y</w:t>
      </w:r>
      <w:r w:rsidR="006243B3">
        <w:t>.4.1.2</w:t>
      </w:r>
      <w:r w:rsidR="006243B3">
        <w:tab/>
        <w:t>Query Parameters</w:t>
      </w:r>
      <w:bookmarkEnd w:id="58"/>
    </w:p>
    <w:p w14:paraId="36FACE9E" w14:textId="77777777" w:rsidR="006243B3" w:rsidRDefault="006243B3" w:rsidP="006243B3">
      <w:r>
        <w:t>The origin server shall support Query Parameters as required in Table 8.3.4-1.</w:t>
      </w:r>
    </w:p>
    <w:p w14:paraId="4ED56435" w14:textId="77777777" w:rsidR="006243B3" w:rsidRPr="0024556E" w:rsidRDefault="006243B3" w:rsidP="006243B3">
      <w:r>
        <w:t>The user agent shall supply in the request Query Parameters as required in Table 8.3.4-1.</w:t>
      </w:r>
    </w:p>
    <w:p w14:paraId="6B7212CD" w14:textId="2205642C" w:rsidR="006243B3" w:rsidRDefault="00BB4E58" w:rsidP="006243B3">
      <w:pPr>
        <w:pStyle w:val="Heading4"/>
      </w:pPr>
      <w:bookmarkStart w:id="59" w:name="_Toc188364772"/>
      <w:r>
        <w:t>Y</w:t>
      </w:r>
      <w:r w:rsidR="006243B3">
        <w:t>.4.1.3</w:t>
      </w:r>
      <w:r w:rsidR="006243B3">
        <w:tab/>
        <w:t>Request Header Fields</w:t>
      </w:r>
      <w:bookmarkEnd w:id="59"/>
    </w:p>
    <w:p w14:paraId="1248429A" w14:textId="77777777" w:rsidR="006243B3" w:rsidRDefault="006243B3" w:rsidP="006243B3">
      <w:r>
        <w:t>The origin server shall support header fields as required in Table X.4.1-1.</w:t>
      </w:r>
    </w:p>
    <w:p w14:paraId="792FD8CC" w14:textId="77777777" w:rsidR="006243B3" w:rsidRDefault="006243B3" w:rsidP="006243B3">
      <w:r>
        <w:t>The user agent shall supply in the request header fields as defined in Table X.4.1-1.</w:t>
      </w:r>
    </w:p>
    <w:p w14:paraId="3B9CF58F" w14:textId="77777777" w:rsidR="006243B3" w:rsidRDefault="006243B3" w:rsidP="006243B3">
      <w:pPr>
        <w:pStyle w:val="TableTitle"/>
        <w:keepNext/>
      </w:pPr>
      <w:r w:rsidRPr="00F201D1">
        <w:t xml:space="preserve">Table </w:t>
      </w:r>
      <w:r>
        <w:t>X</w:t>
      </w:r>
      <w:r w:rsidRPr="00F201D1">
        <w:t>.</w:t>
      </w:r>
      <w:r>
        <w:t>4</w:t>
      </w:r>
      <w:r w:rsidRPr="00F201D1">
        <w:t>.1-</w:t>
      </w:r>
      <w:r>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6243B3" w:rsidRPr="00F201D1" w14:paraId="6A4C8AB8" w14:textId="77777777" w:rsidTr="00613AA1">
        <w:tc>
          <w:tcPr>
            <w:tcW w:w="846" w:type="dxa"/>
            <w:vMerge w:val="restart"/>
          </w:tcPr>
          <w:p w14:paraId="0F8534B6" w14:textId="77777777" w:rsidR="006243B3" w:rsidRPr="00F201D1" w:rsidRDefault="006243B3" w:rsidP="00613AA1">
            <w:pPr>
              <w:pStyle w:val="TableEntry"/>
              <w:keepNext/>
              <w:jc w:val="center"/>
              <w:rPr>
                <w:b/>
                <w:bCs/>
              </w:rPr>
            </w:pPr>
            <w:r w:rsidRPr="00F201D1">
              <w:rPr>
                <w:b/>
                <w:bCs/>
              </w:rPr>
              <w:t>Name</w:t>
            </w:r>
          </w:p>
        </w:tc>
        <w:tc>
          <w:tcPr>
            <w:tcW w:w="1276" w:type="dxa"/>
            <w:vMerge w:val="restart"/>
          </w:tcPr>
          <w:p w14:paraId="0443E1B8" w14:textId="77777777" w:rsidR="006243B3" w:rsidRPr="00F201D1" w:rsidRDefault="006243B3" w:rsidP="00613AA1">
            <w:pPr>
              <w:pStyle w:val="TableEntry"/>
              <w:keepNext/>
              <w:jc w:val="center"/>
              <w:rPr>
                <w:b/>
                <w:bCs/>
              </w:rPr>
            </w:pPr>
            <w:r>
              <w:rPr>
                <w:b/>
                <w:bCs/>
              </w:rPr>
              <w:t>Values</w:t>
            </w:r>
          </w:p>
        </w:tc>
        <w:tc>
          <w:tcPr>
            <w:tcW w:w="2976" w:type="dxa"/>
            <w:gridSpan w:val="2"/>
          </w:tcPr>
          <w:p w14:paraId="3B36FAC7" w14:textId="77777777" w:rsidR="006243B3" w:rsidRPr="00F201D1" w:rsidRDefault="006243B3" w:rsidP="00613AA1">
            <w:pPr>
              <w:pStyle w:val="TableEntry"/>
              <w:keepNext/>
              <w:jc w:val="center"/>
              <w:rPr>
                <w:b/>
                <w:bCs/>
              </w:rPr>
            </w:pPr>
            <w:r w:rsidRPr="00F201D1">
              <w:rPr>
                <w:b/>
                <w:bCs/>
              </w:rPr>
              <w:t>Usage</w:t>
            </w:r>
          </w:p>
        </w:tc>
        <w:tc>
          <w:tcPr>
            <w:tcW w:w="4252" w:type="dxa"/>
            <w:vMerge w:val="restart"/>
          </w:tcPr>
          <w:p w14:paraId="473F8134" w14:textId="77777777" w:rsidR="006243B3" w:rsidRPr="00F201D1" w:rsidRDefault="006243B3" w:rsidP="00613AA1">
            <w:pPr>
              <w:pStyle w:val="TableEntry"/>
              <w:keepNext/>
              <w:jc w:val="center"/>
              <w:rPr>
                <w:b/>
                <w:bCs/>
              </w:rPr>
            </w:pPr>
            <w:r w:rsidRPr="00F201D1">
              <w:rPr>
                <w:b/>
                <w:bCs/>
              </w:rPr>
              <w:t>Description</w:t>
            </w:r>
          </w:p>
        </w:tc>
      </w:tr>
      <w:tr w:rsidR="006243B3" w:rsidRPr="00F201D1" w14:paraId="529795E9" w14:textId="77777777" w:rsidTr="00613AA1">
        <w:tc>
          <w:tcPr>
            <w:tcW w:w="846" w:type="dxa"/>
            <w:vMerge/>
          </w:tcPr>
          <w:p w14:paraId="1572A517" w14:textId="77777777" w:rsidR="006243B3" w:rsidRPr="00F201D1" w:rsidRDefault="006243B3" w:rsidP="00613AA1">
            <w:pPr>
              <w:pStyle w:val="TableEntry"/>
              <w:jc w:val="center"/>
              <w:rPr>
                <w:b/>
                <w:bCs/>
              </w:rPr>
            </w:pPr>
          </w:p>
        </w:tc>
        <w:tc>
          <w:tcPr>
            <w:tcW w:w="1276" w:type="dxa"/>
            <w:vMerge/>
          </w:tcPr>
          <w:p w14:paraId="6A341A93" w14:textId="77777777" w:rsidR="006243B3" w:rsidRPr="00F201D1" w:rsidRDefault="006243B3" w:rsidP="00613AA1">
            <w:pPr>
              <w:pStyle w:val="TableEntry"/>
              <w:jc w:val="center"/>
              <w:rPr>
                <w:b/>
                <w:bCs/>
              </w:rPr>
            </w:pPr>
          </w:p>
        </w:tc>
        <w:tc>
          <w:tcPr>
            <w:tcW w:w="1417" w:type="dxa"/>
          </w:tcPr>
          <w:p w14:paraId="6BEC7495" w14:textId="77777777" w:rsidR="006243B3" w:rsidRPr="00F201D1" w:rsidRDefault="006243B3" w:rsidP="00613AA1">
            <w:pPr>
              <w:pStyle w:val="TableEntry"/>
              <w:jc w:val="center"/>
              <w:rPr>
                <w:b/>
                <w:bCs/>
              </w:rPr>
            </w:pPr>
            <w:r w:rsidRPr="00F201D1">
              <w:rPr>
                <w:b/>
                <w:bCs/>
              </w:rPr>
              <w:t>User Agent</w:t>
            </w:r>
          </w:p>
        </w:tc>
        <w:tc>
          <w:tcPr>
            <w:tcW w:w="1559" w:type="dxa"/>
          </w:tcPr>
          <w:p w14:paraId="694169A5" w14:textId="77777777" w:rsidR="006243B3" w:rsidRPr="00F201D1" w:rsidRDefault="006243B3" w:rsidP="00613AA1">
            <w:pPr>
              <w:pStyle w:val="TableEntry"/>
              <w:jc w:val="center"/>
              <w:rPr>
                <w:b/>
                <w:bCs/>
              </w:rPr>
            </w:pPr>
            <w:r w:rsidRPr="00F201D1">
              <w:rPr>
                <w:b/>
                <w:bCs/>
              </w:rPr>
              <w:t>Origin Server</w:t>
            </w:r>
          </w:p>
        </w:tc>
        <w:tc>
          <w:tcPr>
            <w:tcW w:w="4252" w:type="dxa"/>
            <w:vMerge/>
          </w:tcPr>
          <w:p w14:paraId="0D7EBFFA" w14:textId="77777777" w:rsidR="006243B3" w:rsidRPr="00F201D1" w:rsidRDefault="006243B3" w:rsidP="00613AA1">
            <w:pPr>
              <w:pStyle w:val="TableEntry"/>
              <w:jc w:val="center"/>
              <w:rPr>
                <w:b/>
                <w:bCs/>
              </w:rPr>
            </w:pPr>
          </w:p>
        </w:tc>
      </w:tr>
      <w:tr w:rsidR="006243B3" w14:paraId="223BE682" w14:textId="77777777" w:rsidTr="00613AA1">
        <w:tc>
          <w:tcPr>
            <w:tcW w:w="846" w:type="dxa"/>
          </w:tcPr>
          <w:p w14:paraId="1C5EFF69" w14:textId="77777777" w:rsidR="006243B3" w:rsidRDefault="006243B3" w:rsidP="00613AA1">
            <w:pPr>
              <w:pStyle w:val="TableEntry"/>
            </w:pPr>
            <w:r>
              <w:t>Accept</w:t>
            </w:r>
          </w:p>
        </w:tc>
        <w:tc>
          <w:tcPr>
            <w:tcW w:w="1276" w:type="dxa"/>
          </w:tcPr>
          <w:p w14:paraId="03792AFA" w14:textId="77777777" w:rsidR="006243B3" w:rsidRDefault="006243B3" w:rsidP="00613AA1">
            <w:pPr>
              <w:pStyle w:val="TableEntry"/>
            </w:pPr>
            <w:r>
              <w:t>media-type</w:t>
            </w:r>
          </w:p>
        </w:tc>
        <w:tc>
          <w:tcPr>
            <w:tcW w:w="1417" w:type="dxa"/>
          </w:tcPr>
          <w:p w14:paraId="5A726567" w14:textId="77777777" w:rsidR="006243B3" w:rsidRDefault="006243B3" w:rsidP="00613AA1">
            <w:pPr>
              <w:pStyle w:val="TableEntry"/>
            </w:pPr>
            <w:r>
              <w:t>M</w:t>
            </w:r>
          </w:p>
        </w:tc>
        <w:tc>
          <w:tcPr>
            <w:tcW w:w="1559" w:type="dxa"/>
          </w:tcPr>
          <w:p w14:paraId="71A8FD2D" w14:textId="77777777" w:rsidR="006243B3" w:rsidRDefault="006243B3" w:rsidP="00613AA1">
            <w:pPr>
              <w:pStyle w:val="TableEntry"/>
            </w:pPr>
            <w:r>
              <w:t>M</w:t>
            </w:r>
          </w:p>
        </w:tc>
        <w:tc>
          <w:tcPr>
            <w:tcW w:w="4252" w:type="dxa"/>
          </w:tcPr>
          <w:p w14:paraId="7B05A29A" w14:textId="77777777" w:rsidR="006243B3" w:rsidRDefault="006243B3" w:rsidP="00613AA1">
            <w:pPr>
              <w:pStyle w:val="TableEntry"/>
            </w:pPr>
            <w:r>
              <w:t>The Acceptable Media Types of the response payload.</w:t>
            </w:r>
          </w:p>
        </w:tc>
      </w:tr>
    </w:tbl>
    <w:p w14:paraId="6F06C6BD" w14:textId="77777777" w:rsidR="006243B3" w:rsidRDefault="006243B3" w:rsidP="006243B3"/>
    <w:p w14:paraId="720345BB" w14:textId="77777777" w:rsidR="006243B3" w:rsidRPr="0024556E" w:rsidRDefault="006243B3" w:rsidP="006243B3">
      <w:r>
        <w:t>See also Section 8.4.</w:t>
      </w:r>
    </w:p>
    <w:p w14:paraId="0297078E" w14:textId="6B7128F2" w:rsidR="006243B3" w:rsidRDefault="00BB4E58" w:rsidP="006243B3">
      <w:pPr>
        <w:pStyle w:val="Heading4"/>
      </w:pPr>
      <w:bookmarkStart w:id="60" w:name="_Toc188364773"/>
      <w:r>
        <w:t>Y</w:t>
      </w:r>
      <w:r w:rsidR="006243B3">
        <w:t>.4.1.4</w:t>
      </w:r>
      <w:r w:rsidR="006243B3">
        <w:tab/>
        <w:t>Request Payload</w:t>
      </w:r>
      <w:bookmarkEnd w:id="60"/>
    </w:p>
    <w:p w14:paraId="7709865C" w14:textId="77777777" w:rsidR="006243B3" w:rsidRDefault="006243B3" w:rsidP="006243B3">
      <w:r>
        <w:t>The request shall have no payload.</w:t>
      </w:r>
    </w:p>
    <w:p w14:paraId="437464F8" w14:textId="78F5D5ED" w:rsidR="006243B3" w:rsidRDefault="00BB4E58" w:rsidP="006243B3">
      <w:pPr>
        <w:pStyle w:val="Heading3"/>
      </w:pPr>
      <w:bookmarkStart w:id="61" w:name="_Toc188364774"/>
      <w:r>
        <w:t>Y</w:t>
      </w:r>
      <w:r w:rsidR="006243B3">
        <w:t>.4.2</w:t>
      </w:r>
      <w:r w:rsidR="006243B3">
        <w:tab/>
        <w:t>Behavior</w:t>
      </w:r>
      <w:bookmarkEnd w:id="61"/>
    </w:p>
    <w:p w14:paraId="63525E13" w14:textId="77777777" w:rsidR="006243B3" w:rsidRDefault="006243B3" w:rsidP="006243B3">
      <w:r w:rsidRPr="0017715F">
        <w:t xml:space="preserve">The origin server shall perform a search according </w:t>
      </w:r>
      <w:r>
        <w:t xml:space="preserve">to </w:t>
      </w:r>
      <w:r w:rsidRPr="0017715F">
        <w:t>the requirements specified in Section 8.3.4.</w:t>
      </w:r>
    </w:p>
    <w:p w14:paraId="69EFF2E4" w14:textId="27D09179" w:rsidR="006243B3" w:rsidRDefault="006243B3" w:rsidP="006243B3">
      <w:r>
        <w:t xml:space="preserve">For each matching </w:t>
      </w:r>
      <w:r w:rsidR="009B7097">
        <w:t>m</w:t>
      </w:r>
      <w:r>
        <w:t xml:space="preserve">odality </w:t>
      </w:r>
      <w:r w:rsidR="009B7097">
        <w:t>s</w:t>
      </w:r>
      <w:r>
        <w:t xml:space="preserve">cheduled </w:t>
      </w:r>
      <w:r w:rsidR="009B7097">
        <w:t>p</w:t>
      </w:r>
      <w:r>
        <w:t xml:space="preserve">rocedure </w:t>
      </w:r>
      <w:r w:rsidR="009B7097">
        <w:t>s</w:t>
      </w:r>
      <w:r>
        <w:t>tep, the origin server shall include in the results:</w:t>
      </w:r>
    </w:p>
    <w:p w14:paraId="3545F590" w14:textId="7777777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w:t>
      </w:r>
      <w:r>
        <w:t>r</w:t>
      </w:r>
      <w:r w:rsidRPr="0017715F">
        <w:t>mation Model</w:t>
      </w:r>
      <w:r>
        <w:t>” in PS3.4 with a Return Key Type of 1 or 2.</w:t>
      </w:r>
    </w:p>
    <w:p w14:paraId="57EA5BE5" w14:textId="664E1FA7" w:rsidR="006243B3" w:rsidRDefault="006243B3" w:rsidP="006243B3">
      <w:pPr>
        <w:pStyle w:val="ListParagraph"/>
        <w:numPr>
          <w:ilvl w:val="0"/>
          <w:numId w:val="12"/>
        </w:numPr>
      </w:pPr>
      <w:r>
        <w:t xml:space="preserve">All Attributes in </w:t>
      </w:r>
      <w:r w:rsidRPr="0017715F">
        <w:t xml:space="preserve">Table K.6-1 </w:t>
      </w:r>
      <w:r>
        <w:t>“</w:t>
      </w:r>
      <w:r w:rsidRPr="0017715F">
        <w:t>Attributes for the Modality Worklist Information Model</w:t>
      </w:r>
      <w:r>
        <w:t xml:space="preserve">” in PS3.4 with a Return Key Type of </w:t>
      </w:r>
      <w:commentRangeStart w:id="62"/>
      <w:commentRangeStart w:id="63"/>
      <w:commentRangeStart w:id="64"/>
      <w:r>
        <w:t>1C</w:t>
      </w:r>
      <w:r w:rsidR="006539B6">
        <w:t xml:space="preserve"> or 2C</w:t>
      </w:r>
      <w:r>
        <w:t xml:space="preserve"> </w:t>
      </w:r>
      <w:commentRangeEnd w:id="62"/>
      <w:r>
        <w:rPr>
          <w:rStyle w:val="CommentReference"/>
        </w:rPr>
        <w:commentReference w:id="62"/>
      </w:r>
      <w:commentRangeEnd w:id="63"/>
      <w:r>
        <w:rPr>
          <w:rStyle w:val="CommentReference"/>
        </w:rPr>
        <w:commentReference w:id="63"/>
      </w:r>
      <w:commentRangeEnd w:id="64"/>
      <w:r w:rsidR="006C26CD">
        <w:rPr>
          <w:rStyle w:val="CommentReference"/>
        </w:rPr>
        <w:commentReference w:id="64"/>
      </w:r>
      <w:r>
        <w:t>for which the conditional requirements are met.</w:t>
      </w:r>
    </w:p>
    <w:p w14:paraId="54D43E13" w14:textId="77777777" w:rsidR="006243B3" w:rsidRDefault="006243B3" w:rsidP="006243B3">
      <w:pPr>
        <w:pStyle w:val="ListParagraph"/>
        <w:numPr>
          <w:ilvl w:val="0"/>
          <w:numId w:val="12"/>
        </w:numPr>
      </w:pPr>
      <w:r>
        <w:t>All other Attributes passed as match parameters that are supported by the origin server as either matching or return Attributes.</w:t>
      </w:r>
    </w:p>
    <w:p w14:paraId="6D5E4F98" w14:textId="77777777" w:rsidR="006243B3" w:rsidRPr="0024556E" w:rsidRDefault="006243B3" w:rsidP="006243B3">
      <w:pPr>
        <w:pStyle w:val="ListParagraph"/>
        <w:numPr>
          <w:ilvl w:val="0"/>
          <w:numId w:val="12"/>
        </w:numPr>
      </w:pPr>
      <w:r>
        <w:t xml:space="preserve">All other Attributes passed as </w:t>
      </w:r>
      <w:proofErr w:type="spellStart"/>
      <w:r>
        <w:t>includefield</w:t>
      </w:r>
      <w:proofErr w:type="spellEnd"/>
      <w:r>
        <w:t xml:space="preserve"> parameter values that are supported by the origin server as return Attributes.</w:t>
      </w:r>
    </w:p>
    <w:p w14:paraId="56205B40" w14:textId="3875A4CA" w:rsidR="006243B3" w:rsidRDefault="00BB4E58" w:rsidP="006243B3">
      <w:pPr>
        <w:pStyle w:val="Heading3"/>
      </w:pPr>
      <w:bookmarkStart w:id="65" w:name="_Toc188364775"/>
      <w:r>
        <w:t>Y</w:t>
      </w:r>
      <w:r w:rsidR="006243B3">
        <w:t>.4.3</w:t>
      </w:r>
      <w:r w:rsidR="006243B3">
        <w:tab/>
        <w:t>Response</w:t>
      </w:r>
      <w:bookmarkEnd w:id="65"/>
    </w:p>
    <w:p w14:paraId="325988C8" w14:textId="77777777" w:rsidR="006243B3" w:rsidRDefault="006243B3" w:rsidP="006243B3">
      <w:r w:rsidRPr="007B6A19">
        <w:t>The response shall have the following syntax:</w:t>
      </w:r>
    </w:p>
    <w:p w14:paraId="2FE13507"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6DBC153F" w14:textId="77777777" w:rsidR="006243B3" w:rsidRPr="007E6E0C" w:rsidRDefault="006243B3" w:rsidP="006243B3">
      <w:pPr>
        <w:spacing w:after="0"/>
        <w:rPr>
          <w:rFonts w:ascii="Courier New" w:hAnsi="Courier New" w:cs="Courier New"/>
          <w:sz w:val="18"/>
          <w:szCs w:val="18"/>
        </w:rPr>
      </w:pPr>
      <w:r w:rsidRPr="007E6E0C">
        <w:rPr>
          <w:rFonts w:ascii="Courier New" w:hAnsi="Courier New" w:cs="Courier New"/>
          <w:sz w:val="18"/>
          <w:szCs w:val="18"/>
        </w:rPr>
        <w:t>CRLF</w:t>
      </w:r>
    </w:p>
    <w:p w14:paraId="63880B92" w14:textId="77777777" w:rsidR="006243B3" w:rsidRPr="007E6E0C" w:rsidRDefault="006243B3" w:rsidP="006243B3">
      <w:pPr>
        <w:rPr>
          <w:rFonts w:ascii="Courier New" w:hAnsi="Courier New" w:cs="Courier New"/>
          <w:sz w:val="18"/>
          <w:szCs w:val="18"/>
        </w:rPr>
      </w:pPr>
      <w:r w:rsidRPr="007E6E0C">
        <w:rPr>
          <w:rFonts w:ascii="Courier New" w:hAnsi="Courier New" w:cs="Courier New"/>
          <w:sz w:val="18"/>
          <w:szCs w:val="18"/>
        </w:rPr>
        <w:t>[payload]</w:t>
      </w:r>
    </w:p>
    <w:p w14:paraId="7530B947" w14:textId="1EAA0CE0" w:rsidR="006243B3" w:rsidRDefault="00BB4E58" w:rsidP="006243B3">
      <w:pPr>
        <w:pStyle w:val="Heading4"/>
      </w:pPr>
      <w:bookmarkStart w:id="66" w:name="_Toc188364776"/>
      <w:r>
        <w:lastRenderedPageBreak/>
        <w:t>Y</w:t>
      </w:r>
      <w:r w:rsidR="006243B3">
        <w:t>.4.3.1</w:t>
      </w:r>
      <w:r w:rsidR="006243B3">
        <w:tab/>
        <w:t>Status Codes</w:t>
      </w:r>
      <w:bookmarkEnd w:id="66"/>
    </w:p>
    <w:p w14:paraId="6940BF71" w14:textId="5F062D66" w:rsidR="006243B3" w:rsidRDefault="006243B3" w:rsidP="006243B3">
      <w:r w:rsidRPr="009E04E1">
        <w:t xml:space="preserve">Table </w:t>
      </w:r>
      <w:r w:rsidR="004717A1">
        <w:t>Y</w:t>
      </w:r>
      <w:r w:rsidRPr="009E04E1">
        <w:t>.4.3-1 shows some common status codes corresponding to this transaction. See also Section 8.5 for additional status codes.</w:t>
      </w:r>
    </w:p>
    <w:p w14:paraId="73FD4C8E" w14:textId="61DCBA90" w:rsidR="006243B3" w:rsidRDefault="006243B3" w:rsidP="006243B3">
      <w:pPr>
        <w:pStyle w:val="TableTitle"/>
      </w:pPr>
      <w:r w:rsidRPr="009E04E1">
        <w:t xml:space="preserve">Table </w:t>
      </w:r>
      <w:r w:rsidR="004717A1">
        <w:t>Y</w:t>
      </w:r>
      <w:r w:rsidRPr="009E04E1">
        <w:t>.4.3-1. Status Code Meaning</w:t>
      </w:r>
    </w:p>
    <w:tbl>
      <w:tblPr>
        <w:tblStyle w:val="TableGrid"/>
        <w:tblW w:w="0" w:type="auto"/>
        <w:tblLook w:val="04A0" w:firstRow="1" w:lastRow="0" w:firstColumn="1" w:lastColumn="0" w:noHBand="0" w:noVBand="1"/>
      </w:tblPr>
      <w:tblGrid>
        <w:gridCol w:w="1129"/>
        <w:gridCol w:w="2694"/>
        <w:gridCol w:w="5527"/>
      </w:tblGrid>
      <w:tr w:rsidR="006243B3" w:rsidRPr="00F568A6" w14:paraId="23A98081" w14:textId="77777777" w:rsidTr="00613AA1">
        <w:tc>
          <w:tcPr>
            <w:tcW w:w="1129" w:type="dxa"/>
          </w:tcPr>
          <w:p w14:paraId="576EE31D" w14:textId="77777777" w:rsidR="006243B3" w:rsidRPr="00F568A6" w:rsidRDefault="006243B3" w:rsidP="00613AA1">
            <w:pPr>
              <w:pStyle w:val="TableEntry"/>
              <w:jc w:val="center"/>
              <w:rPr>
                <w:b/>
                <w:bCs/>
              </w:rPr>
            </w:pPr>
            <w:r w:rsidRPr="00F568A6">
              <w:rPr>
                <w:b/>
                <w:bCs/>
              </w:rPr>
              <w:t>Status</w:t>
            </w:r>
          </w:p>
        </w:tc>
        <w:tc>
          <w:tcPr>
            <w:tcW w:w="2694" w:type="dxa"/>
          </w:tcPr>
          <w:p w14:paraId="540BAF5E" w14:textId="77777777" w:rsidR="006243B3" w:rsidRPr="00F568A6" w:rsidRDefault="006243B3" w:rsidP="00613AA1">
            <w:pPr>
              <w:pStyle w:val="TableEntry"/>
              <w:jc w:val="center"/>
              <w:rPr>
                <w:b/>
                <w:bCs/>
              </w:rPr>
            </w:pPr>
            <w:r w:rsidRPr="00F568A6">
              <w:rPr>
                <w:b/>
                <w:bCs/>
              </w:rPr>
              <w:t>Code</w:t>
            </w:r>
          </w:p>
        </w:tc>
        <w:tc>
          <w:tcPr>
            <w:tcW w:w="5527" w:type="dxa"/>
          </w:tcPr>
          <w:p w14:paraId="5F538F33" w14:textId="77777777" w:rsidR="006243B3" w:rsidRPr="00F568A6" w:rsidRDefault="006243B3" w:rsidP="00613AA1">
            <w:pPr>
              <w:pStyle w:val="TableEntry"/>
              <w:jc w:val="center"/>
              <w:rPr>
                <w:b/>
                <w:bCs/>
              </w:rPr>
            </w:pPr>
            <w:r w:rsidRPr="00F568A6">
              <w:rPr>
                <w:b/>
                <w:bCs/>
              </w:rPr>
              <w:t>Meaning</w:t>
            </w:r>
          </w:p>
        </w:tc>
      </w:tr>
      <w:tr w:rsidR="006243B3" w14:paraId="4FF09EFA" w14:textId="77777777" w:rsidTr="00613AA1">
        <w:tc>
          <w:tcPr>
            <w:tcW w:w="1129" w:type="dxa"/>
            <w:vMerge w:val="restart"/>
          </w:tcPr>
          <w:p w14:paraId="38B39AB2" w14:textId="77777777" w:rsidR="006243B3" w:rsidRDefault="006243B3" w:rsidP="00613AA1">
            <w:pPr>
              <w:pStyle w:val="TableEntry"/>
            </w:pPr>
            <w:r>
              <w:t>Success</w:t>
            </w:r>
          </w:p>
        </w:tc>
        <w:tc>
          <w:tcPr>
            <w:tcW w:w="2694" w:type="dxa"/>
          </w:tcPr>
          <w:p w14:paraId="5D428397" w14:textId="77777777" w:rsidR="006243B3" w:rsidRDefault="006243B3" w:rsidP="00613AA1">
            <w:pPr>
              <w:pStyle w:val="TableEntry"/>
            </w:pPr>
            <w:r>
              <w:t>200 (OK)</w:t>
            </w:r>
          </w:p>
        </w:tc>
        <w:tc>
          <w:tcPr>
            <w:tcW w:w="5527" w:type="dxa"/>
          </w:tcPr>
          <w:p w14:paraId="5BBF2B65" w14:textId="77777777" w:rsidR="006243B3" w:rsidRDefault="006243B3" w:rsidP="00613AA1">
            <w:pPr>
              <w:pStyle w:val="TableEntry"/>
            </w:pPr>
            <w:r>
              <w:t xml:space="preserve">The origin server returns </w:t>
            </w:r>
            <w:r w:rsidRPr="009E04E1">
              <w:t>the matching results.</w:t>
            </w:r>
          </w:p>
        </w:tc>
      </w:tr>
      <w:tr w:rsidR="006243B3" w14:paraId="583DB3B4" w14:textId="77777777" w:rsidTr="00613AA1">
        <w:tc>
          <w:tcPr>
            <w:tcW w:w="1129" w:type="dxa"/>
            <w:vMerge/>
          </w:tcPr>
          <w:p w14:paraId="5D0FBC21" w14:textId="77777777" w:rsidR="006243B3" w:rsidRDefault="006243B3" w:rsidP="00613AA1">
            <w:pPr>
              <w:pStyle w:val="TableEntry"/>
            </w:pPr>
          </w:p>
        </w:tc>
        <w:tc>
          <w:tcPr>
            <w:tcW w:w="2694" w:type="dxa"/>
          </w:tcPr>
          <w:p w14:paraId="3FB119A0" w14:textId="77777777" w:rsidR="006243B3" w:rsidRDefault="006243B3" w:rsidP="00613AA1">
            <w:pPr>
              <w:pStyle w:val="TableEntry"/>
            </w:pPr>
            <w:r>
              <w:t>204 (No Content)</w:t>
            </w:r>
          </w:p>
        </w:tc>
        <w:tc>
          <w:tcPr>
            <w:tcW w:w="5527" w:type="dxa"/>
          </w:tcPr>
          <w:p w14:paraId="0830EE96" w14:textId="77777777" w:rsidR="006243B3" w:rsidRPr="009E04E1" w:rsidRDefault="006243B3" w:rsidP="00613AA1">
            <w:pPr>
              <w:pStyle w:val="TableEntry"/>
            </w:pPr>
            <w:r>
              <w:t xml:space="preserve">The origin server has </w:t>
            </w:r>
            <w:r w:rsidRPr="009E04E1">
              <w:t>no matching results.</w:t>
            </w:r>
          </w:p>
        </w:tc>
      </w:tr>
      <w:tr w:rsidR="006243B3" w14:paraId="22909FA8" w14:textId="77777777" w:rsidTr="00613AA1">
        <w:tc>
          <w:tcPr>
            <w:tcW w:w="1129" w:type="dxa"/>
            <w:vMerge w:val="restart"/>
          </w:tcPr>
          <w:p w14:paraId="5223D79B" w14:textId="77777777" w:rsidR="006243B3" w:rsidRDefault="006243B3" w:rsidP="00613AA1">
            <w:pPr>
              <w:pStyle w:val="TableEntry"/>
            </w:pPr>
            <w:r>
              <w:t>Failure</w:t>
            </w:r>
          </w:p>
        </w:tc>
        <w:tc>
          <w:tcPr>
            <w:tcW w:w="2694" w:type="dxa"/>
          </w:tcPr>
          <w:p w14:paraId="44133FA2" w14:textId="77777777" w:rsidR="006243B3" w:rsidRDefault="006243B3" w:rsidP="00613AA1">
            <w:pPr>
              <w:pStyle w:val="TableEntry"/>
            </w:pPr>
            <w:r>
              <w:t>400 (Bad Request)</w:t>
            </w:r>
          </w:p>
        </w:tc>
        <w:tc>
          <w:tcPr>
            <w:tcW w:w="5527" w:type="dxa"/>
          </w:tcPr>
          <w:p w14:paraId="317CFA07" w14:textId="77777777" w:rsidR="006243B3" w:rsidRDefault="006243B3" w:rsidP="00613AA1">
            <w:pPr>
              <w:pStyle w:val="TableEntry"/>
            </w:pPr>
            <w:r>
              <w:t xml:space="preserve">The origin server cannot handle the search request </w:t>
            </w:r>
            <w:r w:rsidRPr="00D21308">
              <w:t>because of errors in the request headers or parameters.</w:t>
            </w:r>
          </w:p>
        </w:tc>
      </w:tr>
      <w:tr w:rsidR="006243B3" w14:paraId="7494A4EF" w14:textId="77777777" w:rsidTr="00613AA1">
        <w:tc>
          <w:tcPr>
            <w:tcW w:w="1129" w:type="dxa"/>
            <w:vMerge/>
          </w:tcPr>
          <w:p w14:paraId="2149C3F4" w14:textId="77777777" w:rsidR="006243B3" w:rsidRDefault="006243B3" w:rsidP="00613AA1">
            <w:pPr>
              <w:pStyle w:val="TableEntry"/>
            </w:pPr>
          </w:p>
        </w:tc>
        <w:tc>
          <w:tcPr>
            <w:tcW w:w="2694" w:type="dxa"/>
          </w:tcPr>
          <w:p w14:paraId="25EF2BE7" w14:textId="77777777" w:rsidR="006243B3" w:rsidRDefault="006243B3" w:rsidP="00613AA1">
            <w:pPr>
              <w:pStyle w:val="TableEntry"/>
            </w:pPr>
            <w:r>
              <w:t>413 (Payload Too Large)</w:t>
            </w:r>
          </w:p>
        </w:tc>
        <w:tc>
          <w:tcPr>
            <w:tcW w:w="5527" w:type="dxa"/>
          </w:tcPr>
          <w:p w14:paraId="63740299" w14:textId="77777777" w:rsidR="006243B3" w:rsidRDefault="006243B3" w:rsidP="00613AA1">
            <w:pPr>
              <w:pStyle w:val="TableEntry"/>
            </w:pPr>
            <w:r>
              <w:t>The origin server cannot return the results, as t</w:t>
            </w:r>
            <w:r w:rsidRPr="009E04E1">
              <w:t>he</w:t>
            </w:r>
            <w:r>
              <w:t xml:space="preserve">ir combined size </w:t>
            </w:r>
            <w:r w:rsidRPr="009E04E1">
              <w:t>exceeds the maximum payload size supported. The user agent may repeat the request with paging or with a narrower query to reduce the size.</w:t>
            </w:r>
          </w:p>
        </w:tc>
      </w:tr>
      <w:tr w:rsidR="006243B3" w14:paraId="56F330C6" w14:textId="77777777" w:rsidTr="00613AA1">
        <w:tc>
          <w:tcPr>
            <w:tcW w:w="1129" w:type="dxa"/>
            <w:vMerge/>
          </w:tcPr>
          <w:p w14:paraId="0588609C" w14:textId="77777777" w:rsidR="006243B3" w:rsidRDefault="006243B3" w:rsidP="00613AA1">
            <w:pPr>
              <w:pStyle w:val="TableEntry"/>
            </w:pPr>
          </w:p>
        </w:tc>
        <w:tc>
          <w:tcPr>
            <w:tcW w:w="2694" w:type="dxa"/>
          </w:tcPr>
          <w:p w14:paraId="5BEEF6D8" w14:textId="77777777" w:rsidR="006243B3" w:rsidRDefault="006243B3" w:rsidP="00613AA1">
            <w:pPr>
              <w:pStyle w:val="TableEntry"/>
            </w:pPr>
            <w:r>
              <w:t>503 (Service Unavailable)</w:t>
            </w:r>
          </w:p>
        </w:tc>
        <w:tc>
          <w:tcPr>
            <w:tcW w:w="5527" w:type="dxa"/>
          </w:tcPr>
          <w:p w14:paraId="7980A2D1" w14:textId="2D564E35" w:rsidR="006243B3" w:rsidRDefault="006243B3" w:rsidP="00613AA1">
            <w:pPr>
              <w:pStyle w:val="TableEntry"/>
            </w:pPr>
            <w:r w:rsidRPr="00F568A6">
              <w:t xml:space="preserve">The origin server cannot handle the </w:t>
            </w:r>
            <w:r>
              <w:t>query</w:t>
            </w:r>
            <w:r w:rsidRPr="00F568A6">
              <w:t>; this may be a tempora</w:t>
            </w:r>
            <w:r w:rsidR="00B1611C">
              <w:t>ry</w:t>
            </w:r>
            <w:r w:rsidRPr="00F568A6">
              <w:t xml:space="preserve"> or permanent state.</w:t>
            </w:r>
          </w:p>
        </w:tc>
      </w:tr>
    </w:tbl>
    <w:p w14:paraId="4AA2F7B7" w14:textId="77777777" w:rsidR="006243B3" w:rsidRPr="004833A3" w:rsidRDefault="006243B3" w:rsidP="006243B3"/>
    <w:p w14:paraId="690614E0" w14:textId="57C0DE8C" w:rsidR="006243B3" w:rsidRDefault="00BB4E58" w:rsidP="006243B3">
      <w:pPr>
        <w:pStyle w:val="Heading4"/>
      </w:pPr>
      <w:bookmarkStart w:id="67" w:name="_Toc188364777"/>
      <w:r>
        <w:t>Y</w:t>
      </w:r>
      <w:r w:rsidR="006243B3">
        <w:t>.4.3.2</w:t>
      </w:r>
      <w:r w:rsidR="006243B3">
        <w:tab/>
        <w:t>Response Header Fields</w:t>
      </w:r>
      <w:bookmarkEnd w:id="67"/>
    </w:p>
    <w:p w14:paraId="295BB6B5" w14:textId="447A6184" w:rsidR="006243B3" w:rsidRDefault="006243B3" w:rsidP="006243B3">
      <w:r w:rsidRPr="009E04E1">
        <w:t xml:space="preserve">The origin server shall support header fields as required in Table </w:t>
      </w:r>
      <w:r w:rsidR="004717A1">
        <w:t>Y</w:t>
      </w:r>
      <w:r>
        <w:t>.4</w:t>
      </w:r>
      <w:r w:rsidRPr="009E04E1">
        <w:t>.3-2.</w:t>
      </w:r>
    </w:p>
    <w:p w14:paraId="3E7D15B8" w14:textId="614E3AB8" w:rsidR="006243B3" w:rsidRDefault="006243B3" w:rsidP="006243B3">
      <w:pPr>
        <w:pStyle w:val="TableTitle"/>
      </w:pPr>
      <w:r w:rsidRPr="009E04E1">
        <w:t xml:space="preserve">Table </w:t>
      </w:r>
      <w:r w:rsidR="004717A1">
        <w:t>Y</w:t>
      </w:r>
      <w:r>
        <w:t>.4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1984"/>
      </w:tblGrid>
      <w:tr w:rsidR="006243B3" w:rsidRPr="00F201D1" w14:paraId="23D1E410" w14:textId="77777777" w:rsidTr="00613AA1">
        <w:trPr>
          <w:jc w:val="center"/>
        </w:trPr>
        <w:tc>
          <w:tcPr>
            <w:tcW w:w="1991" w:type="dxa"/>
          </w:tcPr>
          <w:p w14:paraId="5FB7171F" w14:textId="77777777" w:rsidR="006243B3" w:rsidRPr="00F201D1" w:rsidRDefault="006243B3" w:rsidP="00613AA1">
            <w:pPr>
              <w:pStyle w:val="TableEntry"/>
              <w:jc w:val="center"/>
              <w:rPr>
                <w:b/>
                <w:bCs/>
              </w:rPr>
            </w:pPr>
            <w:r w:rsidRPr="00F201D1">
              <w:rPr>
                <w:b/>
                <w:bCs/>
              </w:rPr>
              <w:t>Name</w:t>
            </w:r>
          </w:p>
        </w:tc>
        <w:tc>
          <w:tcPr>
            <w:tcW w:w="1276" w:type="dxa"/>
          </w:tcPr>
          <w:p w14:paraId="0DFEF3F4" w14:textId="77777777" w:rsidR="006243B3" w:rsidRPr="00F201D1" w:rsidRDefault="006243B3" w:rsidP="00613AA1">
            <w:pPr>
              <w:pStyle w:val="TableEntry"/>
              <w:jc w:val="center"/>
              <w:rPr>
                <w:b/>
                <w:bCs/>
              </w:rPr>
            </w:pPr>
            <w:r>
              <w:rPr>
                <w:b/>
                <w:bCs/>
              </w:rPr>
              <w:t>Values</w:t>
            </w:r>
          </w:p>
        </w:tc>
        <w:tc>
          <w:tcPr>
            <w:tcW w:w="2257" w:type="dxa"/>
          </w:tcPr>
          <w:p w14:paraId="08E19C81" w14:textId="77777777" w:rsidR="006243B3" w:rsidRPr="00F201D1" w:rsidRDefault="006243B3" w:rsidP="00613AA1">
            <w:pPr>
              <w:pStyle w:val="TableEntry"/>
              <w:jc w:val="center"/>
              <w:rPr>
                <w:b/>
                <w:bCs/>
              </w:rPr>
            </w:pPr>
            <w:r w:rsidRPr="00F201D1">
              <w:rPr>
                <w:b/>
                <w:bCs/>
              </w:rPr>
              <w:t>Origin Server Usage</w:t>
            </w:r>
          </w:p>
        </w:tc>
        <w:tc>
          <w:tcPr>
            <w:tcW w:w="1984" w:type="dxa"/>
          </w:tcPr>
          <w:p w14:paraId="523DB191" w14:textId="77777777" w:rsidR="006243B3" w:rsidRPr="00F201D1" w:rsidRDefault="006243B3" w:rsidP="00613AA1">
            <w:pPr>
              <w:pStyle w:val="TableEntry"/>
              <w:jc w:val="center"/>
              <w:rPr>
                <w:b/>
                <w:bCs/>
              </w:rPr>
            </w:pPr>
            <w:r w:rsidRPr="00F201D1">
              <w:rPr>
                <w:b/>
                <w:bCs/>
              </w:rPr>
              <w:t>Description</w:t>
            </w:r>
          </w:p>
        </w:tc>
      </w:tr>
      <w:tr w:rsidR="006243B3" w14:paraId="11938F08" w14:textId="77777777" w:rsidTr="00613AA1">
        <w:trPr>
          <w:jc w:val="center"/>
        </w:trPr>
        <w:tc>
          <w:tcPr>
            <w:tcW w:w="1991" w:type="dxa"/>
          </w:tcPr>
          <w:p w14:paraId="4627123A" w14:textId="77777777" w:rsidR="006243B3" w:rsidRDefault="006243B3" w:rsidP="00613AA1">
            <w:pPr>
              <w:pStyle w:val="TableEntry"/>
            </w:pPr>
            <w:r>
              <w:t>Content-Type</w:t>
            </w:r>
          </w:p>
        </w:tc>
        <w:tc>
          <w:tcPr>
            <w:tcW w:w="1276" w:type="dxa"/>
          </w:tcPr>
          <w:p w14:paraId="63F321CC" w14:textId="77777777" w:rsidR="006243B3" w:rsidRDefault="006243B3" w:rsidP="00613AA1">
            <w:pPr>
              <w:pStyle w:val="TableEntry"/>
            </w:pPr>
            <w:r>
              <w:t>media-type</w:t>
            </w:r>
          </w:p>
        </w:tc>
        <w:tc>
          <w:tcPr>
            <w:tcW w:w="2257" w:type="dxa"/>
          </w:tcPr>
          <w:p w14:paraId="01646A14" w14:textId="77777777" w:rsidR="006243B3" w:rsidRDefault="006243B3" w:rsidP="00613AA1">
            <w:pPr>
              <w:pStyle w:val="TableEntry"/>
            </w:pPr>
            <w:r>
              <w:t>C</w:t>
            </w:r>
          </w:p>
        </w:tc>
        <w:tc>
          <w:tcPr>
            <w:tcW w:w="1984" w:type="dxa"/>
          </w:tcPr>
          <w:p w14:paraId="04462203" w14:textId="77777777" w:rsidR="006243B3" w:rsidRDefault="006243B3" w:rsidP="00613AA1">
            <w:pPr>
              <w:pStyle w:val="TableEntry"/>
            </w:pPr>
            <w:r>
              <w:t>See section 8.4.2.</w:t>
            </w:r>
          </w:p>
        </w:tc>
      </w:tr>
      <w:tr w:rsidR="006243B3" w14:paraId="0AC85D5B" w14:textId="77777777" w:rsidTr="00613AA1">
        <w:trPr>
          <w:jc w:val="center"/>
        </w:trPr>
        <w:tc>
          <w:tcPr>
            <w:tcW w:w="1991" w:type="dxa"/>
          </w:tcPr>
          <w:p w14:paraId="64E2DEE2" w14:textId="77777777" w:rsidR="006243B3" w:rsidRDefault="006243B3" w:rsidP="00613AA1">
            <w:pPr>
              <w:pStyle w:val="TableEntry"/>
            </w:pPr>
            <w:r>
              <w:t>Content-Encoding</w:t>
            </w:r>
          </w:p>
        </w:tc>
        <w:tc>
          <w:tcPr>
            <w:tcW w:w="1276" w:type="dxa"/>
          </w:tcPr>
          <w:p w14:paraId="6E8D6EC7" w14:textId="77777777" w:rsidR="006243B3" w:rsidRDefault="006243B3" w:rsidP="00613AA1">
            <w:pPr>
              <w:pStyle w:val="TableEntry"/>
            </w:pPr>
            <w:r>
              <w:t>encoding</w:t>
            </w:r>
          </w:p>
        </w:tc>
        <w:tc>
          <w:tcPr>
            <w:tcW w:w="2257" w:type="dxa"/>
          </w:tcPr>
          <w:p w14:paraId="42DFC32D" w14:textId="77777777" w:rsidR="006243B3" w:rsidRDefault="006243B3" w:rsidP="00613AA1">
            <w:pPr>
              <w:pStyle w:val="TableEntry"/>
            </w:pPr>
            <w:r>
              <w:t>C</w:t>
            </w:r>
          </w:p>
        </w:tc>
        <w:tc>
          <w:tcPr>
            <w:tcW w:w="1984" w:type="dxa"/>
          </w:tcPr>
          <w:p w14:paraId="1D4F6AFE" w14:textId="77777777" w:rsidR="006243B3" w:rsidRDefault="006243B3" w:rsidP="00613AA1">
            <w:pPr>
              <w:pStyle w:val="TableEntry"/>
            </w:pPr>
            <w:r>
              <w:t>See section 8.4.2.</w:t>
            </w:r>
          </w:p>
        </w:tc>
      </w:tr>
      <w:tr w:rsidR="006243B3" w14:paraId="2A51DB49" w14:textId="77777777" w:rsidTr="00613AA1">
        <w:trPr>
          <w:jc w:val="center"/>
        </w:trPr>
        <w:tc>
          <w:tcPr>
            <w:tcW w:w="1991" w:type="dxa"/>
          </w:tcPr>
          <w:p w14:paraId="43B21FAF" w14:textId="77777777" w:rsidR="006243B3" w:rsidRDefault="006243B3" w:rsidP="00613AA1">
            <w:pPr>
              <w:pStyle w:val="TableEntry"/>
            </w:pPr>
            <w:r>
              <w:t>Content-Length</w:t>
            </w:r>
          </w:p>
        </w:tc>
        <w:tc>
          <w:tcPr>
            <w:tcW w:w="1276" w:type="dxa"/>
          </w:tcPr>
          <w:p w14:paraId="23765C2F" w14:textId="77777777" w:rsidR="006243B3" w:rsidRDefault="006243B3" w:rsidP="00613AA1">
            <w:pPr>
              <w:pStyle w:val="TableEntry"/>
            </w:pPr>
            <w:proofErr w:type="spellStart"/>
            <w:r>
              <w:t>Uint</w:t>
            </w:r>
            <w:proofErr w:type="spellEnd"/>
          </w:p>
        </w:tc>
        <w:tc>
          <w:tcPr>
            <w:tcW w:w="2257" w:type="dxa"/>
          </w:tcPr>
          <w:p w14:paraId="0EBB483A" w14:textId="77777777" w:rsidR="006243B3" w:rsidRDefault="006243B3" w:rsidP="00613AA1">
            <w:pPr>
              <w:pStyle w:val="TableEntry"/>
            </w:pPr>
            <w:r>
              <w:t>C</w:t>
            </w:r>
          </w:p>
        </w:tc>
        <w:tc>
          <w:tcPr>
            <w:tcW w:w="1984" w:type="dxa"/>
          </w:tcPr>
          <w:p w14:paraId="41CE81AF" w14:textId="77777777" w:rsidR="006243B3" w:rsidRDefault="006243B3" w:rsidP="00613AA1">
            <w:pPr>
              <w:pStyle w:val="TableEntry"/>
            </w:pPr>
            <w:r>
              <w:t>See section 8.4.3.</w:t>
            </w:r>
          </w:p>
        </w:tc>
      </w:tr>
    </w:tbl>
    <w:p w14:paraId="215648A7" w14:textId="77777777" w:rsidR="006243B3" w:rsidRDefault="006243B3" w:rsidP="006243B3"/>
    <w:p w14:paraId="062DECF0" w14:textId="77777777" w:rsidR="006243B3" w:rsidRDefault="006243B3" w:rsidP="006243B3">
      <w:r>
        <w:t>All success responses shall also contain the Content Representation (see Section 8.4.2) and Payload header fields (see Section 8.4.3) with appropriate values.</w:t>
      </w:r>
    </w:p>
    <w:p w14:paraId="492BAB85" w14:textId="55304008" w:rsidR="006243B3" w:rsidRDefault="00BB4E58" w:rsidP="006243B3">
      <w:pPr>
        <w:pStyle w:val="Heading4"/>
      </w:pPr>
      <w:bookmarkStart w:id="68" w:name="_Toc188364778"/>
      <w:r>
        <w:t>Y</w:t>
      </w:r>
      <w:r w:rsidR="006243B3">
        <w:t>.4.3.3</w:t>
      </w:r>
      <w:r w:rsidR="006243B3">
        <w:tab/>
        <w:t>Response Payload</w:t>
      </w:r>
      <w:bookmarkEnd w:id="68"/>
    </w:p>
    <w:p w14:paraId="2B5FF70B" w14:textId="6653139D" w:rsidR="006243B3" w:rsidRDefault="006243B3" w:rsidP="006243B3">
      <w:r>
        <w:t xml:space="preserve">A success response </w:t>
      </w:r>
      <w:r w:rsidRPr="00F11423">
        <w:t>shall contain a dataset according to PS3.4, Table</w:t>
      </w:r>
      <w:r>
        <w:t xml:space="preserve"> </w:t>
      </w:r>
      <w:r w:rsidRPr="00F11423">
        <w:t>K.6-1</w:t>
      </w:r>
      <w:r w:rsidR="0034385C">
        <w:t xml:space="preserve"> supplied </w:t>
      </w:r>
      <w:r>
        <w:t>in an Acceptable Media Type. See Section 8.7.5.</w:t>
      </w:r>
    </w:p>
    <w:p w14:paraId="4D09CE87" w14:textId="1E9F0123" w:rsidR="00D4409D" w:rsidRDefault="006243B3" w:rsidP="00D4409D">
      <w:pPr>
        <w:rPr>
          <w:b/>
          <w:i/>
        </w:rPr>
      </w:pPr>
      <w:r>
        <w:t>A failure response payload may contain a Status Report describing any failures, warnings, or other useful information.</w:t>
      </w:r>
      <w:r w:rsidR="00D4409D">
        <w:br w:type="page"/>
      </w:r>
    </w:p>
    <w:p w14:paraId="174B233A" w14:textId="429970E7" w:rsidR="00020123" w:rsidRPr="00F64160" w:rsidRDefault="00020123" w:rsidP="008968EE">
      <w:pPr>
        <w:pStyle w:val="Instruction"/>
        <w:keepNext/>
      </w:pPr>
      <w:r w:rsidRPr="00F64160">
        <w:lastRenderedPageBreak/>
        <w:t xml:space="preserve">Add </w:t>
      </w:r>
      <w:r>
        <w:t xml:space="preserve">new section X </w:t>
      </w:r>
      <w:r w:rsidRPr="007F7F43">
        <w:t xml:space="preserve">Modality </w:t>
      </w:r>
      <w:r w:rsidR="00E26D03">
        <w:t xml:space="preserve">Performed Procedure Step </w:t>
      </w:r>
      <w:r w:rsidRPr="007F7F43">
        <w:t>Service and Resources</w:t>
      </w:r>
      <w:r w:rsidR="00A9196D">
        <w:t xml:space="preserve">, </w:t>
      </w:r>
      <w:r w:rsidR="00BB5C59">
        <w:t xml:space="preserve">immediately </w:t>
      </w:r>
      <w:r w:rsidR="00A9196D">
        <w:t>after section Y</w:t>
      </w:r>
      <w:r w:rsidR="00BD54CF">
        <w:t xml:space="preserve"> above</w:t>
      </w:r>
    </w:p>
    <w:p w14:paraId="38932D61" w14:textId="5D7E04B5" w:rsidR="00020123" w:rsidRDefault="00020123" w:rsidP="00020123">
      <w:pPr>
        <w:pStyle w:val="Heading1"/>
      </w:pPr>
      <w:bookmarkStart w:id="69" w:name="_Toc188364779"/>
      <w:r>
        <w:t>X</w:t>
      </w:r>
      <w:r>
        <w:tab/>
        <w:t xml:space="preserve">Modality </w:t>
      </w:r>
      <w:r w:rsidR="00E26D03">
        <w:t>Performed Procedure Step</w:t>
      </w:r>
      <w:r w:rsidR="008C765E">
        <w:t xml:space="preserve"> </w:t>
      </w:r>
      <w:r>
        <w:t>Service and Resources</w:t>
      </w:r>
      <w:bookmarkEnd w:id="69"/>
    </w:p>
    <w:p w14:paraId="0140BCC1" w14:textId="77777777" w:rsidR="00020123" w:rsidRDefault="00020123" w:rsidP="00020123">
      <w:pPr>
        <w:pStyle w:val="Heading2"/>
      </w:pPr>
      <w:bookmarkStart w:id="70" w:name="_Toc188364780"/>
      <w:r>
        <w:t>X.1</w:t>
      </w:r>
      <w:r>
        <w:tab/>
        <w:t>Overview</w:t>
      </w:r>
      <w:bookmarkEnd w:id="70"/>
    </w:p>
    <w:p w14:paraId="2BAE3A0D" w14:textId="0C4A8194" w:rsidR="00967F46" w:rsidRPr="0088690E" w:rsidRDefault="00967F46" w:rsidP="0088690E">
      <w:r w:rsidRPr="00967F46">
        <w:t xml:space="preserve">The Modality </w:t>
      </w:r>
      <w:r w:rsidR="00BE4063">
        <w:t xml:space="preserve">Performed Procedure Step </w:t>
      </w:r>
      <w:r w:rsidRPr="00967F46">
        <w:t xml:space="preserve">Service </w:t>
      </w:r>
      <w:r w:rsidR="001C3C08">
        <w:t>enables a user agent to</w:t>
      </w:r>
      <w:r w:rsidR="00D10695">
        <w:t xml:space="preserve"> report progress on </w:t>
      </w:r>
      <w:r w:rsidR="00E90600">
        <w:t>P</w:t>
      </w:r>
      <w:r w:rsidR="00D10695">
        <w:t xml:space="preserve">erformed </w:t>
      </w:r>
      <w:r w:rsidR="00E90600">
        <w:t>P</w:t>
      </w:r>
      <w:r w:rsidR="00D10695">
        <w:t xml:space="preserve">rocedure </w:t>
      </w:r>
      <w:r w:rsidR="00E90600">
        <w:t>S</w:t>
      </w:r>
      <w:r w:rsidR="00D10695">
        <w:t>teps</w:t>
      </w:r>
      <w:r w:rsidR="00E90600">
        <w:t xml:space="preserve"> </w:t>
      </w:r>
      <w:r w:rsidR="00226831">
        <w:t>as executed by</w:t>
      </w:r>
      <w:r w:rsidR="00854E14">
        <w:t xml:space="preserve"> </w:t>
      </w:r>
      <w:r w:rsidR="00E90600">
        <w:t>imaging modalit</w:t>
      </w:r>
      <w:r w:rsidR="00854E14">
        <w:t>ies</w:t>
      </w:r>
      <w:r w:rsidRPr="00967F46">
        <w:t>. Th</w:t>
      </w:r>
      <w:r w:rsidR="0095750A">
        <w:t>i</w:t>
      </w:r>
      <w:r w:rsidRPr="00967F46">
        <w:t>s service correspond</w:t>
      </w:r>
      <w:r w:rsidR="0095750A">
        <w:t>s</w:t>
      </w:r>
      <w:r w:rsidRPr="00967F46">
        <w:t xml:space="preserve"> to </w:t>
      </w:r>
      <w:r w:rsidR="00B4422C">
        <w:t xml:space="preserve">the </w:t>
      </w:r>
      <w:r>
        <w:t xml:space="preserve">DIMSE </w:t>
      </w:r>
      <w:r w:rsidRPr="00967F46">
        <w:t>Modality Performed Procedure Step (MPPS) service as defined in Annex F of PS3.4 and ha</w:t>
      </w:r>
      <w:r w:rsidR="00D3299D">
        <w:t>s</w:t>
      </w:r>
      <w:r w:rsidRPr="00967F46">
        <w:t xml:space="preserve"> </w:t>
      </w:r>
      <w:r w:rsidR="00B4422C">
        <w:t xml:space="preserve">the same </w:t>
      </w:r>
      <w:r w:rsidRPr="00967F46">
        <w:t>semantics.</w:t>
      </w:r>
    </w:p>
    <w:p w14:paraId="7BCE3541" w14:textId="58D4AE71" w:rsidR="0088690E" w:rsidRDefault="0088690E" w:rsidP="0088690E">
      <w:pPr>
        <w:pStyle w:val="Heading3"/>
      </w:pPr>
      <w:bookmarkStart w:id="71" w:name="_Toc188364781"/>
      <w:r>
        <w:t>X.1.1</w:t>
      </w:r>
      <w:r>
        <w:tab/>
        <w:t>Resource Descriptions</w:t>
      </w:r>
      <w:bookmarkEnd w:id="71"/>
    </w:p>
    <w:p w14:paraId="24F972A7" w14:textId="77777777" w:rsidR="00322039" w:rsidRDefault="00322039" w:rsidP="00322039">
      <w:r>
        <w:t>There are three resources defined by this service:</w:t>
      </w:r>
    </w:p>
    <w:p w14:paraId="10B03202" w14:textId="3D4F3F97" w:rsidR="00322039" w:rsidRDefault="00604C18" w:rsidP="002E79B3">
      <w:pPr>
        <w:tabs>
          <w:tab w:val="left" w:pos="1418"/>
        </w:tabs>
        <w:spacing w:after="0"/>
        <w:ind w:left="1418" w:hanging="1418"/>
      </w:pPr>
      <w:r>
        <w:t>MPPS</w:t>
      </w:r>
      <w:r w:rsidR="00C964A9">
        <w:t xml:space="preserve"> </w:t>
      </w:r>
      <w:commentRangeStart w:id="72"/>
      <w:r>
        <w:t>J</w:t>
      </w:r>
      <w:r w:rsidR="005F04C7">
        <w:t>ournal</w:t>
      </w:r>
      <w:commentRangeEnd w:id="72"/>
      <w:r w:rsidR="003D61C8">
        <w:rPr>
          <w:rStyle w:val="CommentReference"/>
        </w:rPr>
        <w:commentReference w:id="72"/>
      </w:r>
      <w:r w:rsidR="00E632B4">
        <w:tab/>
      </w:r>
      <w:r w:rsidR="001703AE">
        <w:t>The</w:t>
      </w:r>
      <w:r w:rsidR="00322039">
        <w:t xml:space="preserve"> collection of </w:t>
      </w:r>
      <w:r w:rsidR="00E632B4">
        <w:t xml:space="preserve">Modality Performed Procedure Steps </w:t>
      </w:r>
      <w:r w:rsidR="00322039">
        <w:t>managed by the origin server.</w:t>
      </w:r>
    </w:p>
    <w:p w14:paraId="5C4DC4B2" w14:textId="46C36539" w:rsidR="00322039" w:rsidRDefault="00253758" w:rsidP="002E79B3">
      <w:pPr>
        <w:tabs>
          <w:tab w:val="clear" w:pos="720"/>
        </w:tabs>
        <w:spacing w:after="0"/>
        <w:ind w:left="1418" w:hanging="1418"/>
      </w:pPr>
      <w:r>
        <w:t>MPPS</w:t>
      </w:r>
      <w:r w:rsidR="001E5F8C">
        <w:tab/>
      </w:r>
      <w:r w:rsidR="00322039">
        <w:t xml:space="preserve">A dataset containing the Attributes specified in </w:t>
      </w:r>
      <w:r w:rsidR="00C3301E" w:rsidRPr="00C3301E">
        <w:t xml:space="preserve">Table F.7.2-1 </w:t>
      </w:r>
      <w:r w:rsidR="00C3301E">
        <w:t>“</w:t>
      </w:r>
      <w:r w:rsidR="00C3301E" w:rsidRPr="00C3301E">
        <w:t>Modality Performed Procedure Step SOP Class N-CREATE, N-SET and Final State Attributes</w:t>
      </w:r>
      <w:r w:rsidR="00C3301E">
        <w:t>”</w:t>
      </w:r>
      <w:r w:rsidR="00322039">
        <w:t xml:space="preserve"> in PS3.4.</w:t>
      </w:r>
    </w:p>
    <w:p w14:paraId="7808572A" w14:textId="3EE7262A" w:rsidR="00322039" w:rsidRDefault="00253758" w:rsidP="00E754F1">
      <w:pPr>
        <w:ind w:left="1418" w:hanging="1418"/>
      </w:pPr>
      <w:r>
        <w:t>S</w:t>
      </w:r>
      <w:r w:rsidR="001E5F8C">
        <w:t>ubscription</w:t>
      </w:r>
      <w:r w:rsidR="001E5F8C">
        <w:tab/>
      </w:r>
      <w:r w:rsidR="00322039">
        <w:t>A resource that specifies a Subscriber, to whom notifications about changes in the resource's state should be sent.</w:t>
      </w:r>
    </w:p>
    <w:p w14:paraId="1F9C7C83" w14:textId="458E8344" w:rsidR="00322039" w:rsidRDefault="00322039" w:rsidP="00322039">
      <w:r>
        <w:t xml:space="preserve">In the </w:t>
      </w:r>
      <w:r w:rsidR="00F4643A">
        <w:t xml:space="preserve">Modality Performed Procedure Step </w:t>
      </w:r>
      <w:r>
        <w:t xml:space="preserve">Service, </w:t>
      </w:r>
      <w:r w:rsidR="008D27D2">
        <w:t xml:space="preserve">an </w:t>
      </w:r>
      <w:r w:rsidR="00AC2770">
        <w:t xml:space="preserve">MPPS </w:t>
      </w:r>
      <w:r>
        <w:t>is identified by a</w:t>
      </w:r>
      <w:r w:rsidR="00AC2770">
        <w:t>n</w:t>
      </w:r>
      <w:r>
        <w:t xml:space="preserve"> </w:t>
      </w:r>
      <w:r w:rsidR="00AC2770">
        <w:t xml:space="preserve">MPPS </w:t>
      </w:r>
      <w:r>
        <w:t xml:space="preserve">UID, which corresponds to the SOP Instance UID used in the PS3.4 </w:t>
      </w:r>
      <w:r w:rsidR="00D0277B">
        <w:t xml:space="preserve">MPPS </w:t>
      </w:r>
      <w:r>
        <w:t>Service</w:t>
      </w:r>
      <w:r w:rsidR="008C5167">
        <w:t>, see e.g. Section F.7.2.1.2</w:t>
      </w:r>
      <w:r>
        <w:t>.</w:t>
      </w:r>
    </w:p>
    <w:p w14:paraId="51616629" w14:textId="1C701094" w:rsidR="00322039" w:rsidRDefault="00322039" w:rsidP="00322039">
      <w:r>
        <w:t xml:space="preserve">The following URI Template variables are used in the definitions of the resources throughout Chapter </w:t>
      </w:r>
      <w:r w:rsidR="008C5167">
        <w:t>X</w:t>
      </w:r>
      <w:r>
        <w:t>.</w:t>
      </w:r>
    </w:p>
    <w:p w14:paraId="2BBEECEB" w14:textId="77777777" w:rsidR="00DB2695" w:rsidRPr="003102BE" w:rsidRDefault="00DB2695" w:rsidP="00322039">
      <w:pPr>
        <w:rPr>
          <w:vanish/>
        </w:rPr>
      </w:pPr>
    </w:p>
    <w:p w14:paraId="2099120E" w14:textId="03A0CB0B" w:rsidR="00322039" w:rsidRDefault="00AC2770" w:rsidP="002E79B3">
      <w:pPr>
        <w:spacing w:after="0"/>
      </w:pPr>
      <w:r>
        <w:t>{</w:t>
      </w:r>
      <w:r w:rsidR="0031725A">
        <w:t>step</w:t>
      </w:r>
      <w:r>
        <w:t>}</w:t>
      </w:r>
      <w:r>
        <w:tab/>
      </w:r>
      <w:r w:rsidR="0031725A">
        <w:tab/>
        <w:t>T</w:t>
      </w:r>
      <w:r w:rsidR="00322039">
        <w:t xml:space="preserve">he </w:t>
      </w:r>
      <w:r w:rsidR="0031725A">
        <w:t xml:space="preserve">MPPS </w:t>
      </w:r>
      <w:r w:rsidR="00322039">
        <w:t>UID.</w:t>
      </w:r>
    </w:p>
    <w:p w14:paraId="2E31B6B9" w14:textId="38F8391D" w:rsidR="00322039" w:rsidRDefault="00AC2770" w:rsidP="00322039">
      <w:r>
        <w:t>{</w:t>
      </w:r>
      <w:proofErr w:type="spellStart"/>
      <w:r>
        <w:t>aetitle</w:t>
      </w:r>
      <w:proofErr w:type="spellEnd"/>
      <w:r>
        <w:t>}</w:t>
      </w:r>
      <w:r w:rsidR="0031725A">
        <w:tab/>
      </w:r>
      <w:r>
        <w:tab/>
      </w:r>
      <w:r w:rsidR="00322039">
        <w:t>The Application Entity Title of a Subscriber.</w:t>
      </w:r>
    </w:p>
    <w:p w14:paraId="39569979" w14:textId="0104703D" w:rsidR="0088690E" w:rsidRDefault="0088690E" w:rsidP="00322039">
      <w:r>
        <w:t xml:space="preserve">The Modality </w:t>
      </w:r>
      <w:r w:rsidR="00CC77DD">
        <w:t xml:space="preserve">Performed Procedure Step </w:t>
      </w:r>
      <w:r>
        <w:t>Service manage</w:t>
      </w:r>
      <w:r w:rsidR="000770EA">
        <w:t>s</w:t>
      </w:r>
      <w:r>
        <w:t xml:space="preserve"> a</w:t>
      </w:r>
      <w:r w:rsidR="00DE5711">
        <w:t>n</w:t>
      </w:r>
      <w:r>
        <w:t xml:space="preserve"> </w:t>
      </w:r>
      <w:r w:rsidR="00DE5711">
        <w:t>MPPS Journal</w:t>
      </w:r>
      <w:r w:rsidR="00A30DB5">
        <w:t xml:space="preserve">; its </w:t>
      </w:r>
      <w:r w:rsidR="00F453CD">
        <w:t>resource</w:t>
      </w:r>
      <w:r w:rsidR="007B2DB2">
        <w:t>s</w:t>
      </w:r>
      <w:r w:rsidR="00F453CD">
        <w:t xml:space="preserve"> </w:t>
      </w:r>
      <w:r w:rsidR="00A30DB5">
        <w:t xml:space="preserve">are </w:t>
      </w:r>
      <w:r w:rsidR="00F453CD">
        <w:t xml:space="preserve">given in </w:t>
      </w:r>
      <w:r w:rsidR="003321FB">
        <w:t>Table X.1.1-1.</w:t>
      </w:r>
    </w:p>
    <w:p w14:paraId="5AD989CB" w14:textId="67231A17" w:rsidR="003D2E61" w:rsidRDefault="003D2E61" w:rsidP="003D2E61">
      <w:pPr>
        <w:pStyle w:val="TableTitle"/>
        <w:keepNext/>
      </w:pPr>
      <w:r w:rsidRPr="00435A9C">
        <w:t>Table X.</w:t>
      </w:r>
      <w:r>
        <w:t>1.1</w:t>
      </w:r>
      <w:r w:rsidRPr="00435A9C">
        <w:t xml:space="preserve">-1. </w:t>
      </w:r>
      <w:r>
        <w:t xml:space="preserve">Modality </w:t>
      </w:r>
      <w:r w:rsidR="00D3299D">
        <w:t xml:space="preserve">Workflow </w:t>
      </w:r>
      <w:r w:rsidRPr="003D2E61">
        <w:t>Service Resource Descriptions</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1980"/>
        <w:gridCol w:w="4111"/>
        <w:gridCol w:w="3543"/>
      </w:tblGrid>
      <w:tr w:rsidR="007B2DB2" w:rsidRPr="00435A9C" w14:paraId="0CB1EA52" w14:textId="1B67E765" w:rsidTr="00095B62">
        <w:trPr>
          <w:cantSplit/>
          <w:trHeight w:val="275"/>
          <w:tblHeader/>
          <w:jc w:val="center"/>
        </w:trPr>
        <w:tc>
          <w:tcPr>
            <w:tcW w:w="1980" w:type="dxa"/>
          </w:tcPr>
          <w:p w14:paraId="66881FF0" w14:textId="1421F8FF" w:rsidR="007B2DB2" w:rsidRPr="00435A9C" w:rsidRDefault="007B2DB2" w:rsidP="00652BF8">
            <w:pPr>
              <w:pStyle w:val="TableLabel"/>
              <w:rPr>
                <w:sz w:val="32"/>
              </w:rPr>
            </w:pPr>
            <w:commentRangeStart w:id="73"/>
            <w:commentRangeStart w:id="74"/>
            <w:r>
              <w:t>Resource</w:t>
            </w:r>
          </w:p>
        </w:tc>
        <w:commentRangeEnd w:id="73"/>
        <w:tc>
          <w:tcPr>
            <w:tcW w:w="4111" w:type="dxa"/>
          </w:tcPr>
          <w:p w14:paraId="0F3E294F" w14:textId="43345E0A" w:rsidR="007B2DB2" w:rsidRPr="00435A9C" w:rsidRDefault="00E56917" w:rsidP="00652BF8">
            <w:pPr>
              <w:pStyle w:val="TableLabel"/>
            </w:pPr>
            <w:r>
              <w:t>URI Template</w:t>
            </w:r>
            <w:r w:rsidR="007B2DB2">
              <w:rPr>
                <w:rStyle w:val="CommentReference"/>
                <w:b w:val="0"/>
              </w:rPr>
              <w:commentReference w:id="73"/>
            </w:r>
            <w:r w:rsidR="00BB2376">
              <w:rPr>
                <w:rStyle w:val="CommentReference"/>
                <w:b w:val="0"/>
              </w:rPr>
              <w:commentReference w:id="74"/>
            </w:r>
          </w:p>
        </w:tc>
        <w:tc>
          <w:tcPr>
            <w:tcW w:w="3543" w:type="dxa"/>
          </w:tcPr>
          <w:p w14:paraId="7C24D76B" w14:textId="5192528B" w:rsidR="007B2DB2" w:rsidRPr="00435A9C" w:rsidRDefault="007B2DB2" w:rsidP="00652BF8">
            <w:pPr>
              <w:pStyle w:val="TableLabel"/>
            </w:pPr>
            <w:r>
              <w:t>Description</w:t>
            </w:r>
          </w:p>
        </w:tc>
      </w:tr>
      <w:commentRangeEnd w:id="74"/>
      <w:tr w:rsidR="007B2DB2" w:rsidRPr="00F64160" w14:paraId="6C3AE473" w14:textId="64EE5100" w:rsidTr="00095B62">
        <w:trPr>
          <w:cantSplit/>
          <w:jc w:val="center"/>
        </w:trPr>
        <w:tc>
          <w:tcPr>
            <w:tcW w:w="1980" w:type="dxa"/>
          </w:tcPr>
          <w:p w14:paraId="2A19D125" w14:textId="1DDC5321" w:rsidR="007B2DB2" w:rsidRPr="00F64160" w:rsidRDefault="006D7AEF" w:rsidP="007B2DB2">
            <w:pPr>
              <w:pStyle w:val="TableEntry"/>
              <w:keepNext/>
            </w:pPr>
            <w:r>
              <w:t>MPPS Journal</w:t>
            </w:r>
          </w:p>
        </w:tc>
        <w:tc>
          <w:tcPr>
            <w:tcW w:w="4111" w:type="dxa"/>
          </w:tcPr>
          <w:p w14:paraId="3B793369" w14:textId="3B7A1132" w:rsidR="007B2DB2" w:rsidRPr="00F64160" w:rsidRDefault="00E56917" w:rsidP="007B2DB2">
            <w:pPr>
              <w:pStyle w:val="TableEntry"/>
              <w:keepNext/>
            </w:pPr>
            <w:r>
              <w:t>/</w:t>
            </w:r>
            <w:proofErr w:type="gramStart"/>
            <w:r>
              <w:t>modality</w:t>
            </w:r>
            <w:proofErr w:type="gramEnd"/>
            <w:r>
              <w:t>-performed-procedure-steps</w:t>
            </w:r>
          </w:p>
        </w:tc>
        <w:tc>
          <w:tcPr>
            <w:tcW w:w="3543" w:type="dxa"/>
          </w:tcPr>
          <w:p w14:paraId="25A65F0B" w14:textId="03D4C464" w:rsidR="007B2DB2" w:rsidRDefault="007775FD" w:rsidP="007B2DB2">
            <w:pPr>
              <w:pStyle w:val="TableEntry"/>
              <w:keepNext/>
            </w:pPr>
            <w:r>
              <w:t>T</w:t>
            </w:r>
            <w:r w:rsidR="00654883">
              <w:t>he entire</w:t>
            </w:r>
            <w:r w:rsidR="007B2DB2">
              <w:t xml:space="preserve"> collection of </w:t>
            </w:r>
            <w:proofErr w:type="gramStart"/>
            <w:r w:rsidR="007848B9">
              <w:t>m</w:t>
            </w:r>
            <w:r w:rsidR="007B2DB2" w:rsidRPr="003D2E61">
              <w:t>odality</w:t>
            </w:r>
            <w:proofErr w:type="gramEnd"/>
            <w:r w:rsidR="007B2DB2" w:rsidRPr="003D2E61">
              <w:t xml:space="preserve"> </w:t>
            </w:r>
            <w:r w:rsidR="007848B9">
              <w:t>p</w:t>
            </w:r>
            <w:r w:rsidR="007B2DB2" w:rsidRPr="003D2E61">
              <w:t xml:space="preserve">erformed </w:t>
            </w:r>
            <w:r w:rsidR="007848B9">
              <w:t>p</w:t>
            </w:r>
            <w:r w:rsidR="007B2DB2" w:rsidRPr="003D2E61">
              <w:t xml:space="preserve">rocedure </w:t>
            </w:r>
            <w:r w:rsidR="007848B9">
              <w:t>s</w:t>
            </w:r>
            <w:r w:rsidR="007B2DB2" w:rsidRPr="003D2E61">
              <w:t xml:space="preserve">teps managed by the </w:t>
            </w:r>
            <w:r w:rsidR="007B2DB2">
              <w:t>origin server</w:t>
            </w:r>
            <w:r w:rsidR="007B2DB2" w:rsidRPr="003D2E61">
              <w:t>.</w:t>
            </w:r>
          </w:p>
        </w:tc>
      </w:tr>
      <w:tr w:rsidR="00AE6B0F" w:rsidRPr="00F64160" w14:paraId="4C8BD9DA" w14:textId="77777777" w:rsidTr="00095B62">
        <w:trPr>
          <w:cantSplit/>
          <w:jc w:val="center"/>
        </w:trPr>
        <w:tc>
          <w:tcPr>
            <w:tcW w:w="1980" w:type="dxa"/>
          </w:tcPr>
          <w:p w14:paraId="13FCF458" w14:textId="616BD3F5" w:rsidR="00AE6B0F" w:rsidRDefault="00AE6B0F" w:rsidP="00AE6B0F">
            <w:pPr>
              <w:pStyle w:val="TableEntry"/>
              <w:keepNext/>
            </w:pPr>
            <w:r>
              <w:t>Modality Performed Procedure Step</w:t>
            </w:r>
          </w:p>
        </w:tc>
        <w:tc>
          <w:tcPr>
            <w:tcW w:w="4111" w:type="dxa"/>
          </w:tcPr>
          <w:p w14:paraId="6A36887E" w14:textId="098E67A1" w:rsidR="00AE6B0F" w:rsidRDefault="00AE6B0F" w:rsidP="00AE6B0F">
            <w:pPr>
              <w:pStyle w:val="TableEntry"/>
              <w:keepNext/>
            </w:pPr>
            <w:r>
              <w:t>/</w:t>
            </w:r>
            <w:proofErr w:type="gramStart"/>
            <w:r>
              <w:t>modality</w:t>
            </w:r>
            <w:proofErr w:type="gramEnd"/>
            <w:r>
              <w:t>-performed-procedure-steps/{</w:t>
            </w:r>
            <w:r w:rsidR="009B4792">
              <w:t>step</w:t>
            </w:r>
            <w:r w:rsidR="00DA655C">
              <w:t>}</w:t>
            </w:r>
          </w:p>
        </w:tc>
        <w:tc>
          <w:tcPr>
            <w:tcW w:w="3543" w:type="dxa"/>
          </w:tcPr>
          <w:p w14:paraId="491F3046" w14:textId="7F63E2E0" w:rsidR="00AE6B0F" w:rsidRDefault="007775FD" w:rsidP="00AE6B0F">
            <w:pPr>
              <w:pStyle w:val="TableEntry"/>
              <w:keepNext/>
            </w:pPr>
            <w:r>
              <w:t xml:space="preserve">A </w:t>
            </w:r>
            <w:r w:rsidR="003E1BCC">
              <w:t>single Modality Performed Procedure Step.</w:t>
            </w:r>
          </w:p>
        </w:tc>
      </w:tr>
      <w:tr w:rsidR="009B4792" w:rsidRPr="00F64160" w14:paraId="031B8B2E" w14:textId="77777777" w:rsidTr="00095B62">
        <w:trPr>
          <w:cantSplit/>
          <w:jc w:val="center"/>
        </w:trPr>
        <w:tc>
          <w:tcPr>
            <w:tcW w:w="1980" w:type="dxa"/>
          </w:tcPr>
          <w:p w14:paraId="4682020B" w14:textId="1261D10B" w:rsidR="009B4792" w:rsidRDefault="001D2541" w:rsidP="00AE6B0F">
            <w:pPr>
              <w:pStyle w:val="TableEntry"/>
              <w:keepNext/>
            </w:pPr>
            <w:r>
              <w:t>Modality Performed Procedure Step</w:t>
            </w:r>
            <w:r w:rsidRPr="001D2541">
              <w:t xml:space="preserve"> Subscription</w:t>
            </w:r>
          </w:p>
        </w:tc>
        <w:tc>
          <w:tcPr>
            <w:tcW w:w="4111" w:type="dxa"/>
          </w:tcPr>
          <w:p w14:paraId="04953797" w14:textId="7A7B3BB3" w:rsidR="009B4792" w:rsidRDefault="009B4792" w:rsidP="00AE6B0F">
            <w:pPr>
              <w:pStyle w:val="TableEntry"/>
              <w:keepNext/>
            </w:pPr>
            <w:r w:rsidRPr="009B4792">
              <w:t>/</w:t>
            </w:r>
            <w:proofErr w:type="gramStart"/>
            <w:r>
              <w:t>modality</w:t>
            </w:r>
            <w:proofErr w:type="gramEnd"/>
            <w:r>
              <w:t>-performed-procedure-steps</w:t>
            </w:r>
            <w:r w:rsidRPr="009B4792">
              <w:t>/{</w:t>
            </w:r>
            <w:r>
              <w:t>step</w:t>
            </w:r>
            <w:r w:rsidRPr="009B4792">
              <w:t>}/subscribers/{</w:t>
            </w:r>
            <w:proofErr w:type="spellStart"/>
            <w:r w:rsidRPr="009B4792">
              <w:t>aetitle</w:t>
            </w:r>
            <w:proofErr w:type="spellEnd"/>
            <w:r w:rsidRPr="009B4792">
              <w:t>}</w:t>
            </w:r>
          </w:p>
        </w:tc>
        <w:tc>
          <w:tcPr>
            <w:tcW w:w="3543" w:type="dxa"/>
          </w:tcPr>
          <w:p w14:paraId="6B825C4B" w14:textId="2AA73C82" w:rsidR="009B4792" w:rsidRDefault="007C5981" w:rsidP="00AE6B0F">
            <w:pPr>
              <w:pStyle w:val="TableEntry"/>
              <w:keepNext/>
            </w:pPr>
            <w:r w:rsidRPr="007C5981">
              <w:t xml:space="preserve">The </w:t>
            </w:r>
            <w:r w:rsidR="007D6CE2">
              <w:t>s</w:t>
            </w:r>
            <w:r w:rsidRPr="007C5981">
              <w:t>ubscription to a</w:t>
            </w:r>
            <w:r>
              <w:t xml:space="preserve"> Modality Performed Procedure Step.</w:t>
            </w:r>
          </w:p>
        </w:tc>
      </w:tr>
    </w:tbl>
    <w:p w14:paraId="1E43E9A3" w14:textId="77777777" w:rsidR="003D2E61" w:rsidRDefault="003D2E61" w:rsidP="00FE3B13"/>
    <w:p w14:paraId="6E0124FB" w14:textId="0B110B69" w:rsidR="00B85FC5" w:rsidRDefault="00B85FC5" w:rsidP="00B85FC5">
      <w:pPr>
        <w:pStyle w:val="Heading3"/>
      </w:pPr>
      <w:bookmarkStart w:id="75" w:name="_Toc188364782"/>
      <w:r>
        <w:t>X.1.2</w:t>
      </w:r>
      <w:r w:rsidR="00592EDD">
        <w:tab/>
      </w:r>
      <w:r>
        <w:t>Common Query Parameters</w:t>
      </w:r>
      <w:bookmarkEnd w:id="75"/>
    </w:p>
    <w:p w14:paraId="11E84559" w14:textId="43C39B18" w:rsidR="00B85FC5" w:rsidRDefault="00B85FC5" w:rsidP="00B85FC5">
      <w:r>
        <w:t xml:space="preserve">The origin server shall support Query Parameters as </w:t>
      </w:r>
      <w:commentRangeStart w:id="76"/>
      <w:r>
        <w:t xml:space="preserve">required </w:t>
      </w:r>
      <w:commentRangeEnd w:id="76"/>
      <w:r w:rsidR="001D6941">
        <w:rPr>
          <w:rStyle w:val="CommentReference"/>
        </w:rPr>
        <w:commentReference w:id="76"/>
      </w:r>
      <w:r>
        <w:t>in Table X.1.2-1.</w:t>
      </w:r>
    </w:p>
    <w:p w14:paraId="1751B2CF" w14:textId="5AFE2B9F" w:rsidR="00B85FC5" w:rsidRDefault="00B85FC5" w:rsidP="00B85FC5">
      <w:r>
        <w:t>The user agent shall supply in the request Query Parameters as required in Table X.1.2-1.</w:t>
      </w:r>
    </w:p>
    <w:p w14:paraId="39401CBB" w14:textId="4683EFCB" w:rsidR="00B85FC5" w:rsidRDefault="00B85FC5" w:rsidP="00B85FC5">
      <w:pPr>
        <w:pStyle w:val="TableTitle"/>
        <w:keepNext/>
      </w:pPr>
      <w:r w:rsidRPr="00435A9C">
        <w:lastRenderedPageBreak/>
        <w:t>Table X.</w:t>
      </w:r>
      <w:r>
        <w:t>1.2</w:t>
      </w:r>
      <w:r w:rsidRPr="00435A9C">
        <w:t>-</w:t>
      </w:r>
      <w:r>
        <w:t>1</w:t>
      </w:r>
      <w:r w:rsidRPr="00435A9C">
        <w:t xml:space="preserve">. </w:t>
      </w:r>
      <w:r>
        <w:t>Common Query parameters</w:t>
      </w:r>
    </w:p>
    <w:tbl>
      <w:tblPr>
        <w:tblStyle w:val="TableGrid"/>
        <w:tblW w:w="8500" w:type="dxa"/>
        <w:jc w:val="center"/>
        <w:tblLook w:val="04A0" w:firstRow="1" w:lastRow="0" w:firstColumn="1" w:lastColumn="0" w:noHBand="0" w:noVBand="1"/>
      </w:tblPr>
      <w:tblGrid>
        <w:gridCol w:w="1696"/>
        <w:gridCol w:w="1276"/>
        <w:gridCol w:w="1701"/>
        <w:gridCol w:w="2126"/>
        <w:gridCol w:w="1701"/>
      </w:tblGrid>
      <w:tr w:rsidR="00B85FC5" w:rsidRPr="005370C5" w14:paraId="622355F7" w14:textId="77777777" w:rsidTr="0085118C">
        <w:trPr>
          <w:trHeight w:val="300"/>
          <w:tblHeader/>
          <w:jc w:val="center"/>
        </w:trPr>
        <w:tc>
          <w:tcPr>
            <w:tcW w:w="1696" w:type="dxa"/>
            <w:vMerge w:val="restart"/>
          </w:tcPr>
          <w:p w14:paraId="3BCEB959" w14:textId="05F65C81" w:rsidR="00B85FC5" w:rsidRDefault="00B85FC5" w:rsidP="00B85FC5">
            <w:pPr>
              <w:pStyle w:val="TableLabel"/>
            </w:pPr>
            <w:r>
              <w:t>Name</w:t>
            </w:r>
          </w:p>
        </w:tc>
        <w:tc>
          <w:tcPr>
            <w:tcW w:w="1276" w:type="dxa"/>
            <w:vMerge w:val="restart"/>
          </w:tcPr>
          <w:p w14:paraId="75CE08E9" w14:textId="73B52A54" w:rsidR="00B85FC5" w:rsidRPr="005370C5" w:rsidRDefault="00B85FC5" w:rsidP="00B85FC5">
            <w:pPr>
              <w:pStyle w:val="TableLabel"/>
            </w:pPr>
            <w:r>
              <w:t>Value</w:t>
            </w:r>
          </w:p>
        </w:tc>
        <w:tc>
          <w:tcPr>
            <w:tcW w:w="3827" w:type="dxa"/>
            <w:gridSpan w:val="2"/>
          </w:tcPr>
          <w:p w14:paraId="2B39FDCA" w14:textId="0D7A1DE0" w:rsidR="00B85FC5" w:rsidRPr="005370C5" w:rsidRDefault="00B85FC5" w:rsidP="00B85FC5">
            <w:pPr>
              <w:pStyle w:val="TableLabel"/>
            </w:pPr>
            <w:r>
              <w:t>Usage</w:t>
            </w:r>
          </w:p>
        </w:tc>
        <w:tc>
          <w:tcPr>
            <w:tcW w:w="1701" w:type="dxa"/>
            <w:vMerge w:val="restart"/>
          </w:tcPr>
          <w:p w14:paraId="6AC9FE08" w14:textId="77777777" w:rsidR="00B85FC5" w:rsidRPr="005370C5" w:rsidRDefault="00B85FC5" w:rsidP="00B85FC5">
            <w:pPr>
              <w:pStyle w:val="TableLabel"/>
            </w:pPr>
            <w:r>
              <w:t>Section</w:t>
            </w:r>
          </w:p>
        </w:tc>
      </w:tr>
      <w:tr w:rsidR="00B85FC5" w:rsidRPr="005370C5" w14:paraId="542B6FAC" w14:textId="77777777" w:rsidTr="0085118C">
        <w:trPr>
          <w:trHeight w:val="307"/>
          <w:tblHeader/>
          <w:jc w:val="center"/>
        </w:trPr>
        <w:tc>
          <w:tcPr>
            <w:tcW w:w="1696" w:type="dxa"/>
            <w:vMerge/>
          </w:tcPr>
          <w:p w14:paraId="7E78D258" w14:textId="77777777" w:rsidR="00B85FC5" w:rsidRPr="005370C5" w:rsidRDefault="00B85FC5" w:rsidP="00B85FC5">
            <w:pPr>
              <w:pStyle w:val="TableLabel"/>
            </w:pPr>
          </w:p>
        </w:tc>
        <w:tc>
          <w:tcPr>
            <w:tcW w:w="1276" w:type="dxa"/>
            <w:vMerge/>
          </w:tcPr>
          <w:p w14:paraId="6B9AF212" w14:textId="7A392CCE" w:rsidR="00B85FC5" w:rsidRPr="005370C5" w:rsidRDefault="00B85FC5" w:rsidP="00B85FC5">
            <w:pPr>
              <w:pStyle w:val="TableLabel"/>
            </w:pPr>
          </w:p>
        </w:tc>
        <w:tc>
          <w:tcPr>
            <w:tcW w:w="1701" w:type="dxa"/>
          </w:tcPr>
          <w:p w14:paraId="324588F6" w14:textId="16B67986" w:rsidR="00B85FC5" w:rsidRPr="005370C5" w:rsidRDefault="00B85FC5" w:rsidP="00B85FC5">
            <w:pPr>
              <w:pStyle w:val="TableLabel"/>
            </w:pPr>
            <w:r>
              <w:t>User Agent</w:t>
            </w:r>
          </w:p>
        </w:tc>
        <w:tc>
          <w:tcPr>
            <w:tcW w:w="2126" w:type="dxa"/>
          </w:tcPr>
          <w:p w14:paraId="30A418EA" w14:textId="5AE98604" w:rsidR="00B85FC5" w:rsidRPr="005370C5" w:rsidRDefault="00B85FC5" w:rsidP="00B85FC5">
            <w:pPr>
              <w:pStyle w:val="TableLabel"/>
              <w:jc w:val="left"/>
            </w:pPr>
            <w:r>
              <w:t>Origin Server</w:t>
            </w:r>
          </w:p>
        </w:tc>
        <w:tc>
          <w:tcPr>
            <w:tcW w:w="1701" w:type="dxa"/>
            <w:vMerge/>
          </w:tcPr>
          <w:p w14:paraId="225C90CB" w14:textId="734D0400" w:rsidR="00B85FC5" w:rsidRPr="005370C5" w:rsidRDefault="00B85FC5" w:rsidP="00B85FC5">
            <w:pPr>
              <w:pStyle w:val="TableLabel"/>
            </w:pPr>
          </w:p>
        </w:tc>
      </w:tr>
      <w:tr w:rsidR="00B85FC5" w14:paraId="73635A36" w14:textId="77777777" w:rsidTr="0085118C">
        <w:trPr>
          <w:trHeight w:val="68"/>
          <w:jc w:val="center"/>
        </w:trPr>
        <w:tc>
          <w:tcPr>
            <w:tcW w:w="1696" w:type="dxa"/>
          </w:tcPr>
          <w:p w14:paraId="48142B06" w14:textId="574769A0" w:rsidR="00B85FC5" w:rsidRDefault="00B85FC5" w:rsidP="00B85FC5">
            <w:pPr>
              <w:pStyle w:val="TableEntry"/>
              <w:keepNext/>
            </w:pPr>
            <w:r>
              <w:t>Accept</w:t>
            </w:r>
          </w:p>
        </w:tc>
        <w:tc>
          <w:tcPr>
            <w:tcW w:w="1276" w:type="dxa"/>
          </w:tcPr>
          <w:p w14:paraId="2167EE9B" w14:textId="1F9A7F9C" w:rsidR="00B85FC5" w:rsidRDefault="00B85FC5" w:rsidP="00B85FC5">
            <w:pPr>
              <w:pStyle w:val="TableEntry"/>
              <w:keepNext/>
            </w:pPr>
            <w:r>
              <w:t>media-type</w:t>
            </w:r>
          </w:p>
        </w:tc>
        <w:tc>
          <w:tcPr>
            <w:tcW w:w="1701" w:type="dxa"/>
          </w:tcPr>
          <w:p w14:paraId="2B3970F9" w14:textId="6F82E454" w:rsidR="00B85FC5" w:rsidRDefault="0085118C" w:rsidP="00B85FC5">
            <w:pPr>
              <w:pStyle w:val="TableEntry"/>
              <w:keepNext/>
            </w:pPr>
            <w:r>
              <w:t>O</w:t>
            </w:r>
          </w:p>
        </w:tc>
        <w:tc>
          <w:tcPr>
            <w:tcW w:w="2126" w:type="dxa"/>
          </w:tcPr>
          <w:p w14:paraId="55AFD0EE" w14:textId="6D20ACAD" w:rsidR="00B85FC5" w:rsidRDefault="0085118C" w:rsidP="00B85FC5">
            <w:pPr>
              <w:pStyle w:val="TableEntry"/>
              <w:keepNext/>
            </w:pPr>
            <w:r>
              <w:t>M</w:t>
            </w:r>
          </w:p>
        </w:tc>
        <w:tc>
          <w:tcPr>
            <w:tcW w:w="1701" w:type="dxa"/>
          </w:tcPr>
          <w:p w14:paraId="54EF1772" w14:textId="046A80F6" w:rsidR="00B85FC5" w:rsidRDefault="00B85FC5" w:rsidP="00B85FC5">
            <w:pPr>
              <w:pStyle w:val="TableEntry"/>
              <w:keepNext/>
            </w:pPr>
            <w:r>
              <w:t>Section 8.3.3.1</w:t>
            </w:r>
          </w:p>
        </w:tc>
      </w:tr>
      <w:tr w:rsidR="00B85FC5" w14:paraId="545F6A74" w14:textId="77777777" w:rsidTr="0085118C">
        <w:trPr>
          <w:trHeight w:val="43"/>
          <w:jc w:val="center"/>
        </w:trPr>
        <w:tc>
          <w:tcPr>
            <w:tcW w:w="1696" w:type="dxa"/>
          </w:tcPr>
          <w:p w14:paraId="464DB366" w14:textId="69ABF1C5" w:rsidR="00B85FC5" w:rsidRDefault="00B85FC5" w:rsidP="00B85FC5">
            <w:pPr>
              <w:pStyle w:val="TableEntry"/>
            </w:pPr>
            <w:r>
              <w:t>Accept-Charset</w:t>
            </w:r>
          </w:p>
        </w:tc>
        <w:tc>
          <w:tcPr>
            <w:tcW w:w="1276" w:type="dxa"/>
          </w:tcPr>
          <w:p w14:paraId="4588B5BD" w14:textId="552DE9FF" w:rsidR="00B85FC5" w:rsidRDefault="00B85FC5" w:rsidP="00B85FC5">
            <w:pPr>
              <w:pStyle w:val="TableEntry"/>
            </w:pPr>
            <w:r>
              <w:t>charset</w:t>
            </w:r>
          </w:p>
        </w:tc>
        <w:tc>
          <w:tcPr>
            <w:tcW w:w="1701" w:type="dxa"/>
          </w:tcPr>
          <w:p w14:paraId="28B0F1B2" w14:textId="6DEC7FDC" w:rsidR="00B85FC5" w:rsidRDefault="0085118C" w:rsidP="00B85FC5">
            <w:pPr>
              <w:pStyle w:val="TableEntry"/>
            </w:pPr>
            <w:r>
              <w:t>O</w:t>
            </w:r>
          </w:p>
        </w:tc>
        <w:tc>
          <w:tcPr>
            <w:tcW w:w="2126" w:type="dxa"/>
          </w:tcPr>
          <w:p w14:paraId="273511EE" w14:textId="198D575F" w:rsidR="00B85FC5" w:rsidRDefault="0085118C" w:rsidP="00B85FC5">
            <w:pPr>
              <w:pStyle w:val="TableEntry"/>
            </w:pPr>
            <w:r>
              <w:t>M</w:t>
            </w:r>
          </w:p>
        </w:tc>
        <w:tc>
          <w:tcPr>
            <w:tcW w:w="1701" w:type="dxa"/>
          </w:tcPr>
          <w:p w14:paraId="39FDB040" w14:textId="4EF53CEC" w:rsidR="00B85FC5" w:rsidRDefault="00B85FC5" w:rsidP="00B85FC5">
            <w:pPr>
              <w:pStyle w:val="TableEntry"/>
            </w:pPr>
            <w:r>
              <w:t>Section 8.3.3.2</w:t>
            </w:r>
          </w:p>
        </w:tc>
      </w:tr>
    </w:tbl>
    <w:p w14:paraId="457228F8" w14:textId="77777777" w:rsidR="00B85FC5" w:rsidRDefault="00B85FC5" w:rsidP="00B85FC5"/>
    <w:p w14:paraId="16ED5F40" w14:textId="2ED37911" w:rsidR="00B85FC5" w:rsidRDefault="00B85FC5" w:rsidP="00B85FC5">
      <w:pPr>
        <w:pStyle w:val="Heading3"/>
      </w:pPr>
      <w:bookmarkStart w:id="77" w:name="_Toc188364783"/>
      <w:r>
        <w:t>X.1.3</w:t>
      </w:r>
      <w:r w:rsidR="00592EDD">
        <w:tab/>
      </w:r>
      <w:r>
        <w:t>Common Media Types</w:t>
      </w:r>
      <w:bookmarkEnd w:id="77"/>
    </w:p>
    <w:p w14:paraId="60F5F37A" w14:textId="772E7871" w:rsidR="00B85FC5" w:rsidRDefault="0085118C" w:rsidP="00FE3B13">
      <w:r w:rsidRPr="0085118C">
        <w:t xml:space="preserve">The origin server shall support the media types specified as Default or Required in Table </w:t>
      </w:r>
      <w:r>
        <w:t>X</w:t>
      </w:r>
      <w:r w:rsidRPr="0085118C">
        <w:t>.1.3-1.</w:t>
      </w:r>
    </w:p>
    <w:p w14:paraId="0EAD64A4" w14:textId="7C67BCEC" w:rsidR="0085118C" w:rsidRDefault="0085118C" w:rsidP="0085118C">
      <w:pPr>
        <w:pStyle w:val="TableTitle"/>
        <w:keepNext/>
      </w:pPr>
      <w:r w:rsidRPr="00435A9C">
        <w:t>Table X.</w:t>
      </w:r>
      <w:r>
        <w:t>1.3</w:t>
      </w:r>
      <w:r w:rsidRPr="00435A9C">
        <w:t>-</w:t>
      </w:r>
      <w:r>
        <w:t>1</w:t>
      </w:r>
      <w:r w:rsidRPr="00435A9C">
        <w:t xml:space="preserve">. </w:t>
      </w:r>
      <w:r w:rsidRPr="0085118C">
        <w:t>Default, Required, and Optional Media Types</w:t>
      </w:r>
    </w:p>
    <w:tbl>
      <w:tblPr>
        <w:tblStyle w:val="TableGrid"/>
        <w:tblW w:w="7225" w:type="dxa"/>
        <w:jc w:val="center"/>
        <w:tblLook w:val="04A0" w:firstRow="1" w:lastRow="0" w:firstColumn="1" w:lastColumn="0" w:noHBand="0" w:noVBand="1"/>
      </w:tblPr>
      <w:tblGrid>
        <w:gridCol w:w="4317"/>
        <w:gridCol w:w="1120"/>
        <w:gridCol w:w="1788"/>
      </w:tblGrid>
      <w:tr w:rsidR="0085118C" w:rsidRPr="005370C5" w14:paraId="1E29DCEC" w14:textId="77777777" w:rsidTr="0085118C">
        <w:trPr>
          <w:trHeight w:val="300"/>
          <w:tblHeader/>
          <w:jc w:val="center"/>
        </w:trPr>
        <w:tc>
          <w:tcPr>
            <w:tcW w:w="4531" w:type="dxa"/>
          </w:tcPr>
          <w:p w14:paraId="2C31699F" w14:textId="3365E127" w:rsidR="0085118C" w:rsidRDefault="0085118C" w:rsidP="00652BF8">
            <w:pPr>
              <w:pStyle w:val="TableLabel"/>
            </w:pPr>
            <w:r>
              <w:t>Media Type</w:t>
            </w:r>
          </w:p>
        </w:tc>
        <w:tc>
          <w:tcPr>
            <w:tcW w:w="1134" w:type="dxa"/>
          </w:tcPr>
          <w:p w14:paraId="3C966921" w14:textId="77777777" w:rsidR="0085118C" w:rsidRPr="005370C5" w:rsidRDefault="0085118C" w:rsidP="00652BF8">
            <w:pPr>
              <w:pStyle w:val="TableLabel"/>
            </w:pPr>
            <w:r>
              <w:t>Usage</w:t>
            </w:r>
          </w:p>
        </w:tc>
        <w:tc>
          <w:tcPr>
            <w:tcW w:w="1560" w:type="dxa"/>
          </w:tcPr>
          <w:p w14:paraId="055EBA9D" w14:textId="77777777" w:rsidR="0085118C" w:rsidRPr="005370C5" w:rsidRDefault="0085118C" w:rsidP="00652BF8">
            <w:pPr>
              <w:pStyle w:val="TableLabel"/>
            </w:pPr>
            <w:r>
              <w:t>Section</w:t>
            </w:r>
          </w:p>
        </w:tc>
      </w:tr>
      <w:tr w:rsidR="0085118C" w14:paraId="2661DA6A" w14:textId="77777777" w:rsidTr="0085118C">
        <w:trPr>
          <w:trHeight w:val="68"/>
          <w:jc w:val="center"/>
        </w:trPr>
        <w:tc>
          <w:tcPr>
            <w:tcW w:w="4531" w:type="dxa"/>
          </w:tcPr>
          <w:p w14:paraId="2C634F50" w14:textId="7EA4E6BC" w:rsidR="0085118C" w:rsidRDefault="0085118C" w:rsidP="00652BF8">
            <w:pPr>
              <w:pStyle w:val="TableEntry"/>
              <w:keepNext/>
            </w:pPr>
            <w:r w:rsidRPr="0085118C">
              <w:t>application/</w:t>
            </w:r>
            <w:proofErr w:type="spellStart"/>
            <w:r w:rsidRPr="0085118C">
              <w:t>dicom+json</w:t>
            </w:r>
            <w:proofErr w:type="spellEnd"/>
          </w:p>
        </w:tc>
        <w:tc>
          <w:tcPr>
            <w:tcW w:w="1134" w:type="dxa"/>
          </w:tcPr>
          <w:p w14:paraId="3DDDFBC2" w14:textId="6388BA31" w:rsidR="0085118C" w:rsidRDefault="0085118C" w:rsidP="00652BF8">
            <w:pPr>
              <w:pStyle w:val="TableEntry"/>
              <w:keepNext/>
            </w:pPr>
            <w:r>
              <w:t>Default</w:t>
            </w:r>
          </w:p>
        </w:tc>
        <w:tc>
          <w:tcPr>
            <w:tcW w:w="1560" w:type="dxa"/>
          </w:tcPr>
          <w:p w14:paraId="6DFD3832" w14:textId="19FD11C3" w:rsidR="0085118C" w:rsidRDefault="001D6941" w:rsidP="00652BF8">
            <w:pPr>
              <w:pStyle w:val="TableEntry"/>
              <w:keepNext/>
            </w:pPr>
            <w:commentRangeStart w:id="78"/>
            <w:commentRangeStart w:id="79"/>
            <w:r>
              <w:t>Section 8.7.3.2</w:t>
            </w:r>
            <w:commentRangeEnd w:id="78"/>
            <w:r>
              <w:rPr>
                <w:rStyle w:val="CommentReference"/>
              </w:rPr>
              <w:commentReference w:id="78"/>
            </w:r>
            <w:commentRangeEnd w:id="79"/>
            <w:r w:rsidR="00147D1F">
              <w:rPr>
                <w:rStyle w:val="CommentReference"/>
              </w:rPr>
              <w:commentReference w:id="79"/>
            </w:r>
          </w:p>
        </w:tc>
      </w:tr>
      <w:tr w:rsidR="0085118C" w14:paraId="5E735024" w14:textId="77777777" w:rsidTr="0085118C">
        <w:trPr>
          <w:trHeight w:val="43"/>
          <w:jc w:val="center"/>
        </w:trPr>
        <w:tc>
          <w:tcPr>
            <w:tcW w:w="4531" w:type="dxa"/>
          </w:tcPr>
          <w:p w14:paraId="3026412B" w14:textId="5E63C668" w:rsidR="0085118C" w:rsidRDefault="0085118C" w:rsidP="00652BF8">
            <w:pPr>
              <w:pStyle w:val="TableEntry"/>
            </w:pPr>
            <w:r w:rsidRPr="0085118C">
              <w:t>application/</w:t>
            </w:r>
            <w:proofErr w:type="spellStart"/>
            <w:r w:rsidRPr="0085118C">
              <w:t>dicom+</w:t>
            </w:r>
            <w:r>
              <w:t>xml</w:t>
            </w:r>
            <w:proofErr w:type="spellEnd"/>
          </w:p>
        </w:tc>
        <w:tc>
          <w:tcPr>
            <w:tcW w:w="1134" w:type="dxa"/>
          </w:tcPr>
          <w:p w14:paraId="469EDD12" w14:textId="77777777" w:rsidR="0085118C" w:rsidRDefault="0085118C" w:rsidP="00652BF8">
            <w:pPr>
              <w:pStyle w:val="TableEntry"/>
            </w:pPr>
            <w:r>
              <w:t>Required</w:t>
            </w:r>
          </w:p>
        </w:tc>
        <w:tc>
          <w:tcPr>
            <w:tcW w:w="1560" w:type="dxa"/>
          </w:tcPr>
          <w:p w14:paraId="5793DC32" w14:textId="77777777" w:rsidR="0085118C" w:rsidRDefault="0085118C" w:rsidP="00652BF8">
            <w:pPr>
              <w:pStyle w:val="TableEntry"/>
            </w:pPr>
            <w:r>
              <w:t>Section 8.7.3.2</w:t>
            </w:r>
          </w:p>
        </w:tc>
      </w:tr>
      <w:tr w:rsidR="0085118C" w14:paraId="4D02BC44" w14:textId="77777777" w:rsidTr="0085118C">
        <w:trPr>
          <w:trHeight w:val="43"/>
          <w:jc w:val="center"/>
        </w:trPr>
        <w:tc>
          <w:tcPr>
            <w:tcW w:w="4531" w:type="dxa"/>
          </w:tcPr>
          <w:p w14:paraId="605D269A" w14:textId="636F96FE" w:rsidR="0085118C" w:rsidRDefault="0085118C" w:rsidP="00652BF8">
            <w:pPr>
              <w:pStyle w:val="TableEntry"/>
            </w:pPr>
            <w:r w:rsidRPr="0085118C">
              <w:t>multipart/related; type="application/</w:t>
            </w:r>
            <w:proofErr w:type="spellStart"/>
            <w:r w:rsidRPr="0085118C">
              <w:t>dicom+json</w:t>
            </w:r>
            <w:proofErr w:type="spellEnd"/>
            <w:r w:rsidRPr="0085118C">
              <w:t>"</w:t>
            </w:r>
          </w:p>
        </w:tc>
        <w:tc>
          <w:tcPr>
            <w:tcW w:w="1134" w:type="dxa"/>
          </w:tcPr>
          <w:p w14:paraId="709EDA47" w14:textId="77777777" w:rsidR="0085118C" w:rsidRDefault="0085118C" w:rsidP="00652BF8">
            <w:pPr>
              <w:pStyle w:val="TableEntry"/>
            </w:pPr>
            <w:r>
              <w:t>Required</w:t>
            </w:r>
          </w:p>
        </w:tc>
        <w:tc>
          <w:tcPr>
            <w:tcW w:w="1560" w:type="dxa"/>
          </w:tcPr>
          <w:p w14:paraId="1928CB0F" w14:textId="77777777" w:rsidR="0085118C" w:rsidRDefault="0085118C" w:rsidP="00652BF8">
            <w:pPr>
              <w:pStyle w:val="TableEntry"/>
            </w:pPr>
            <w:r>
              <w:t>Section 8.7.3.2</w:t>
            </w:r>
          </w:p>
        </w:tc>
      </w:tr>
      <w:tr w:rsidR="0085118C" w14:paraId="6F2A22AB" w14:textId="77777777" w:rsidTr="0085118C">
        <w:trPr>
          <w:trHeight w:val="43"/>
          <w:jc w:val="center"/>
        </w:trPr>
        <w:tc>
          <w:tcPr>
            <w:tcW w:w="4531" w:type="dxa"/>
          </w:tcPr>
          <w:p w14:paraId="1304DEEA" w14:textId="35624A9B" w:rsidR="0085118C" w:rsidRDefault="0085118C" w:rsidP="00652BF8">
            <w:pPr>
              <w:pStyle w:val="TableEntry"/>
            </w:pPr>
            <w:r w:rsidRPr="0085118C">
              <w:t>multipart/related; type="application/</w:t>
            </w:r>
            <w:proofErr w:type="spellStart"/>
            <w:r w:rsidRPr="0085118C">
              <w:t>dicom+</w:t>
            </w:r>
            <w:r>
              <w:t>xml</w:t>
            </w:r>
            <w:proofErr w:type="spellEnd"/>
            <w:r w:rsidRPr="0085118C">
              <w:t>"</w:t>
            </w:r>
          </w:p>
        </w:tc>
        <w:tc>
          <w:tcPr>
            <w:tcW w:w="1134" w:type="dxa"/>
          </w:tcPr>
          <w:p w14:paraId="3D693047" w14:textId="06DB69D6" w:rsidR="0085118C" w:rsidRDefault="0085118C" w:rsidP="00652BF8">
            <w:pPr>
              <w:pStyle w:val="TableEntry"/>
            </w:pPr>
            <w:r>
              <w:t>Required</w:t>
            </w:r>
          </w:p>
        </w:tc>
        <w:tc>
          <w:tcPr>
            <w:tcW w:w="1560" w:type="dxa"/>
          </w:tcPr>
          <w:p w14:paraId="1D736659" w14:textId="6B400AAB" w:rsidR="0085118C" w:rsidRDefault="0085118C" w:rsidP="00652BF8">
            <w:pPr>
              <w:pStyle w:val="TableEntry"/>
            </w:pPr>
            <w:r>
              <w:t>Section 8.7.3.2</w:t>
            </w:r>
          </w:p>
        </w:tc>
      </w:tr>
    </w:tbl>
    <w:p w14:paraId="58C8B4E5" w14:textId="77777777" w:rsidR="0085118C" w:rsidRDefault="0085118C" w:rsidP="00FE3B13"/>
    <w:p w14:paraId="28C318A3" w14:textId="7C075823" w:rsidR="00EE572F" w:rsidRDefault="00EE572F" w:rsidP="00EE572F">
      <w:pPr>
        <w:pStyle w:val="Heading2"/>
      </w:pPr>
      <w:bookmarkStart w:id="80" w:name="_Toc188364784"/>
      <w:r>
        <w:t>X.2</w:t>
      </w:r>
      <w:r>
        <w:tab/>
        <w:t>Conformance</w:t>
      </w:r>
      <w:bookmarkEnd w:id="80"/>
    </w:p>
    <w:p w14:paraId="15E75E09" w14:textId="66169A3D" w:rsidR="003A1FED" w:rsidRDefault="0085118C" w:rsidP="003A1FED">
      <w:r w:rsidRPr="0085118C">
        <w:t xml:space="preserve">An origin server conforming to the </w:t>
      </w:r>
      <w:r>
        <w:t xml:space="preserve">Modality </w:t>
      </w:r>
      <w:r w:rsidR="003A1FED">
        <w:t xml:space="preserve">Performed Procedure Step </w:t>
      </w:r>
      <w:r>
        <w:t xml:space="preserve">Service </w:t>
      </w:r>
      <w:r w:rsidRPr="0085118C">
        <w:t>shall</w:t>
      </w:r>
      <w:r w:rsidR="00127847">
        <w:t xml:space="preserve"> support the</w:t>
      </w:r>
      <w:r w:rsidR="003A1FED">
        <w:t xml:space="preserve"> Retrieve Capabilities Transaction (see Section 8.9.1).</w:t>
      </w:r>
      <w:r w:rsidR="005070B4">
        <w:t xml:space="preserve"> Furthermore, it </w:t>
      </w:r>
      <w:r w:rsidR="003A1FED">
        <w:t xml:space="preserve">shall support the transactions listed as Required in Table </w:t>
      </w:r>
      <w:r w:rsidR="005070B4">
        <w:t>X</w:t>
      </w:r>
      <w:r w:rsidR="003A1FED">
        <w:t>.2-1</w:t>
      </w:r>
      <w:r w:rsidR="00F505CA">
        <w:t xml:space="preserve"> and </w:t>
      </w:r>
      <w:r w:rsidR="00854134" w:rsidRPr="00854134">
        <w:t>may support Transactions listed as Optional</w:t>
      </w:r>
      <w:r w:rsidR="003A1FED">
        <w:t>.</w:t>
      </w:r>
      <w:r w:rsidR="00854134">
        <w:t xml:space="preserve"> The support of the Subscribe and Unsubscribe transactions is </w:t>
      </w:r>
      <w:r w:rsidR="000B1DE6">
        <w:t>mutually dependent.</w:t>
      </w:r>
    </w:p>
    <w:p w14:paraId="4A93F38B" w14:textId="50A24876" w:rsidR="00FD16C8" w:rsidRDefault="00FD16C8" w:rsidP="00FD16C8">
      <w:pPr>
        <w:pStyle w:val="TableTitle"/>
        <w:keepNext/>
      </w:pPr>
      <w:r w:rsidRPr="00435A9C">
        <w:t>Table X.</w:t>
      </w:r>
      <w:r>
        <w:t>2</w:t>
      </w:r>
      <w:r w:rsidRPr="00435A9C">
        <w:t>-</w:t>
      </w:r>
      <w:r>
        <w:t>1</w:t>
      </w:r>
      <w:r w:rsidRPr="00435A9C">
        <w:t xml:space="preserve">. </w:t>
      </w:r>
      <w:r w:rsidRPr="0085118C">
        <w:t>Required</w:t>
      </w:r>
      <w:r w:rsidR="00A07A1F">
        <w:t xml:space="preserve"> </w:t>
      </w:r>
      <w:r w:rsidRPr="0085118C">
        <w:t xml:space="preserve">and Optional </w:t>
      </w:r>
      <w:r>
        <w:t>Transactions</w:t>
      </w:r>
    </w:p>
    <w:tbl>
      <w:tblPr>
        <w:tblStyle w:val="TableGrid"/>
        <w:tblW w:w="4531" w:type="dxa"/>
        <w:jc w:val="center"/>
        <w:tblLook w:val="04A0" w:firstRow="1" w:lastRow="0" w:firstColumn="1" w:lastColumn="0" w:noHBand="0" w:noVBand="1"/>
      </w:tblPr>
      <w:tblGrid>
        <w:gridCol w:w="2122"/>
        <w:gridCol w:w="1134"/>
        <w:gridCol w:w="1275"/>
      </w:tblGrid>
      <w:tr w:rsidR="00854134" w:rsidRPr="005370C5" w14:paraId="712F0A84" w14:textId="77777777" w:rsidTr="00854134">
        <w:trPr>
          <w:trHeight w:val="300"/>
          <w:tblHeader/>
          <w:jc w:val="center"/>
        </w:trPr>
        <w:tc>
          <w:tcPr>
            <w:tcW w:w="2122" w:type="dxa"/>
          </w:tcPr>
          <w:p w14:paraId="28F2F0FE" w14:textId="1397BEB8" w:rsidR="00854134" w:rsidRDefault="00854134" w:rsidP="002A31A4">
            <w:pPr>
              <w:pStyle w:val="TableLabel"/>
            </w:pPr>
            <w:r>
              <w:t>Transaction</w:t>
            </w:r>
          </w:p>
        </w:tc>
        <w:tc>
          <w:tcPr>
            <w:tcW w:w="1134" w:type="dxa"/>
          </w:tcPr>
          <w:p w14:paraId="4F9E159C" w14:textId="585B89E2" w:rsidR="00854134" w:rsidRDefault="00854134" w:rsidP="002A31A4">
            <w:pPr>
              <w:pStyle w:val="TableLabel"/>
            </w:pPr>
            <w:r>
              <w:t>Support</w:t>
            </w:r>
          </w:p>
        </w:tc>
        <w:tc>
          <w:tcPr>
            <w:tcW w:w="1275" w:type="dxa"/>
          </w:tcPr>
          <w:p w14:paraId="18EDADBE" w14:textId="77777777" w:rsidR="00854134" w:rsidRPr="005370C5" w:rsidRDefault="00854134" w:rsidP="002A31A4">
            <w:pPr>
              <w:pStyle w:val="TableLabel"/>
            </w:pPr>
            <w:r>
              <w:t>Section</w:t>
            </w:r>
          </w:p>
        </w:tc>
      </w:tr>
      <w:tr w:rsidR="00854134" w14:paraId="0D4D13D1" w14:textId="77777777" w:rsidTr="00854134">
        <w:trPr>
          <w:trHeight w:val="68"/>
          <w:jc w:val="center"/>
        </w:trPr>
        <w:tc>
          <w:tcPr>
            <w:tcW w:w="2122" w:type="dxa"/>
          </w:tcPr>
          <w:p w14:paraId="34B36882" w14:textId="33557054" w:rsidR="00854134" w:rsidRDefault="00854134" w:rsidP="002A31A4">
            <w:pPr>
              <w:pStyle w:val="TableEntry"/>
              <w:keepNext/>
            </w:pPr>
            <w:r>
              <w:t>Retrieve Capabilities</w:t>
            </w:r>
          </w:p>
        </w:tc>
        <w:tc>
          <w:tcPr>
            <w:tcW w:w="1134" w:type="dxa"/>
          </w:tcPr>
          <w:p w14:paraId="2D008B9D" w14:textId="292B49C5" w:rsidR="00854134" w:rsidRDefault="00854134" w:rsidP="002A31A4">
            <w:pPr>
              <w:pStyle w:val="TableEntry"/>
              <w:keepNext/>
            </w:pPr>
            <w:r>
              <w:t>Required</w:t>
            </w:r>
          </w:p>
        </w:tc>
        <w:tc>
          <w:tcPr>
            <w:tcW w:w="1275" w:type="dxa"/>
          </w:tcPr>
          <w:p w14:paraId="2DE0348F" w14:textId="0DCBD8C8" w:rsidR="00854134" w:rsidRDefault="00854134" w:rsidP="002A31A4">
            <w:pPr>
              <w:pStyle w:val="TableEntry"/>
              <w:keepNext/>
            </w:pPr>
            <w:r>
              <w:t>Section 8.9</w:t>
            </w:r>
          </w:p>
        </w:tc>
      </w:tr>
      <w:tr w:rsidR="00854134" w14:paraId="23A07F29" w14:textId="77777777" w:rsidTr="00854134">
        <w:trPr>
          <w:trHeight w:val="43"/>
          <w:jc w:val="center"/>
        </w:trPr>
        <w:tc>
          <w:tcPr>
            <w:tcW w:w="2122" w:type="dxa"/>
          </w:tcPr>
          <w:p w14:paraId="676E34F3" w14:textId="36C618B9" w:rsidR="00854134" w:rsidRDefault="00854134" w:rsidP="002A31A4">
            <w:pPr>
              <w:pStyle w:val="TableEntry"/>
            </w:pPr>
            <w:r>
              <w:t>Create</w:t>
            </w:r>
          </w:p>
        </w:tc>
        <w:tc>
          <w:tcPr>
            <w:tcW w:w="1134" w:type="dxa"/>
          </w:tcPr>
          <w:p w14:paraId="63337F88" w14:textId="3FDBACCC" w:rsidR="00854134" w:rsidRDefault="00854134" w:rsidP="002A31A4">
            <w:pPr>
              <w:pStyle w:val="TableEntry"/>
            </w:pPr>
            <w:r>
              <w:t>Required</w:t>
            </w:r>
          </w:p>
        </w:tc>
        <w:tc>
          <w:tcPr>
            <w:tcW w:w="1275" w:type="dxa"/>
          </w:tcPr>
          <w:p w14:paraId="2D2FF396" w14:textId="05B1C1E8" w:rsidR="00854134" w:rsidRDefault="00854134" w:rsidP="002A31A4">
            <w:pPr>
              <w:pStyle w:val="TableEntry"/>
            </w:pPr>
            <w:r>
              <w:t xml:space="preserve">Section </w:t>
            </w:r>
            <w:r w:rsidR="003102BE">
              <w:t>X.4</w:t>
            </w:r>
          </w:p>
        </w:tc>
      </w:tr>
      <w:tr w:rsidR="00854134" w14:paraId="25D5FF5A" w14:textId="77777777" w:rsidTr="00854134">
        <w:trPr>
          <w:trHeight w:val="43"/>
          <w:jc w:val="center"/>
        </w:trPr>
        <w:tc>
          <w:tcPr>
            <w:tcW w:w="2122" w:type="dxa"/>
          </w:tcPr>
          <w:p w14:paraId="5F3B0E2D" w14:textId="7E84204D" w:rsidR="00854134" w:rsidRDefault="00854134" w:rsidP="002A31A4">
            <w:pPr>
              <w:pStyle w:val="TableEntry"/>
            </w:pPr>
            <w:r>
              <w:t>Update</w:t>
            </w:r>
          </w:p>
        </w:tc>
        <w:tc>
          <w:tcPr>
            <w:tcW w:w="1134" w:type="dxa"/>
          </w:tcPr>
          <w:p w14:paraId="7885163D" w14:textId="4C574FC4" w:rsidR="00854134" w:rsidRDefault="00854134" w:rsidP="002A31A4">
            <w:pPr>
              <w:pStyle w:val="TableEntry"/>
            </w:pPr>
            <w:r>
              <w:t>Required</w:t>
            </w:r>
          </w:p>
        </w:tc>
        <w:tc>
          <w:tcPr>
            <w:tcW w:w="1275" w:type="dxa"/>
          </w:tcPr>
          <w:p w14:paraId="2CA3E006" w14:textId="453A4A43" w:rsidR="00854134" w:rsidRDefault="00854134" w:rsidP="002A31A4">
            <w:pPr>
              <w:pStyle w:val="TableEntry"/>
            </w:pPr>
            <w:r>
              <w:t xml:space="preserve">Section </w:t>
            </w:r>
            <w:r w:rsidR="003102BE">
              <w:t>X.5</w:t>
            </w:r>
          </w:p>
        </w:tc>
      </w:tr>
      <w:tr w:rsidR="00854134" w14:paraId="2923814D" w14:textId="77777777" w:rsidTr="00854134">
        <w:trPr>
          <w:trHeight w:val="43"/>
          <w:jc w:val="center"/>
        </w:trPr>
        <w:tc>
          <w:tcPr>
            <w:tcW w:w="2122" w:type="dxa"/>
          </w:tcPr>
          <w:p w14:paraId="062D7F11" w14:textId="1FEBB6D1" w:rsidR="00854134" w:rsidRDefault="00854134" w:rsidP="002A31A4">
            <w:pPr>
              <w:pStyle w:val="TableEntry"/>
            </w:pPr>
            <w:r>
              <w:t>Retrieve</w:t>
            </w:r>
          </w:p>
        </w:tc>
        <w:tc>
          <w:tcPr>
            <w:tcW w:w="1134" w:type="dxa"/>
          </w:tcPr>
          <w:p w14:paraId="71EE440A" w14:textId="068B0566" w:rsidR="00854134" w:rsidRDefault="00854134" w:rsidP="002A31A4">
            <w:pPr>
              <w:pStyle w:val="TableEntry"/>
            </w:pPr>
            <w:r>
              <w:t>Optional</w:t>
            </w:r>
          </w:p>
        </w:tc>
        <w:tc>
          <w:tcPr>
            <w:tcW w:w="1275" w:type="dxa"/>
          </w:tcPr>
          <w:p w14:paraId="6728F3F2" w14:textId="038B37A3" w:rsidR="00854134" w:rsidRDefault="00854134" w:rsidP="002A31A4">
            <w:pPr>
              <w:pStyle w:val="TableEntry"/>
            </w:pPr>
            <w:r>
              <w:t xml:space="preserve">Section </w:t>
            </w:r>
            <w:r w:rsidR="003102BE">
              <w:t>X.6</w:t>
            </w:r>
          </w:p>
        </w:tc>
      </w:tr>
      <w:tr w:rsidR="00854134" w14:paraId="6188E4A7" w14:textId="77777777" w:rsidTr="00854134">
        <w:trPr>
          <w:trHeight w:val="43"/>
          <w:jc w:val="center"/>
        </w:trPr>
        <w:tc>
          <w:tcPr>
            <w:tcW w:w="2122" w:type="dxa"/>
          </w:tcPr>
          <w:p w14:paraId="69AA1AB3" w14:textId="0A96A6C3" w:rsidR="00854134" w:rsidRDefault="00854134" w:rsidP="002A31A4">
            <w:pPr>
              <w:pStyle w:val="TableEntry"/>
            </w:pPr>
            <w:r>
              <w:t>Subscribe</w:t>
            </w:r>
          </w:p>
        </w:tc>
        <w:tc>
          <w:tcPr>
            <w:tcW w:w="1134" w:type="dxa"/>
          </w:tcPr>
          <w:p w14:paraId="2278816B" w14:textId="1E5ABC26" w:rsidR="00854134" w:rsidRDefault="00854134" w:rsidP="002A31A4">
            <w:pPr>
              <w:pStyle w:val="TableEntry"/>
            </w:pPr>
            <w:r>
              <w:t>Optional</w:t>
            </w:r>
          </w:p>
        </w:tc>
        <w:tc>
          <w:tcPr>
            <w:tcW w:w="1275" w:type="dxa"/>
          </w:tcPr>
          <w:p w14:paraId="503021AE" w14:textId="3EF9DB38" w:rsidR="00854134" w:rsidRDefault="00854134" w:rsidP="002A31A4">
            <w:pPr>
              <w:pStyle w:val="TableEntry"/>
            </w:pPr>
            <w:r>
              <w:t xml:space="preserve">Section </w:t>
            </w:r>
            <w:r w:rsidR="003102BE">
              <w:t>X.7</w:t>
            </w:r>
          </w:p>
        </w:tc>
      </w:tr>
      <w:tr w:rsidR="00854134" w14:paraId="0F4CE209" w14:textId="77777777" w:rsidTr="00854134">
        <w:trPr>
          <w:trHeight w:val="43"/>
          <w:jc w:val="center"/>
        </w:trPr>
        <w:tc>
          <w:tcPr>
            <w:tcW w:w="2122" w:type="dxa"/>
          </w:tcPr>
          <w:p w14:paraId="07042566" w14:textId="5843E505" w:rsidR="00854134" w:rsidRDefault="00854134" w:rsidP="002A31A4">
            <w:pPr>
              <w:pStyle w:val="TableEntry"/>
            </w:pPr>
            <w:r>
              <w:t>Unsubscribe</w:t>
            </w:r>
          </w:p>
        </w:tc>
        <w:tc>
          <w:tcPr>
            <w:tcW w:w="1134" w:type="dxa"/>
          </w:tcPr>
          <w:p w14:paraId="60983FF6" w14:textId="19F0CA16" w:rsidR="00854134" w:rsidRDefault="00854134" w:rsidP="002A31A4">
            <w:pPr>
              <w:pStyle w:val="TableEntry"/>
            </w:pPr>
            <w:r>
              <w:t>Optional</w:t>
            </w:r>
          </w:p>
        </w:tc>
        <w:tc>
          <w:tcPr>
            <w:tcW w:w="1275" w:type="dxa"/>
          </w:tcPr>
          <w:p w14:paraId="488AC8F9" w14:textId="52F665EF" w:rsidR="00854134" w:rsidRDefault="00854134" w:rsidP="002A31A4">
            <w:pPr>
              <w:pStyle w:val="TableEntry"/>
            </w:pPr>
            <w:r>
              <w:t xml:space="preserve">Section </w:t>
            </w:r>
            <w:r w:rsidR="003102BE">
              <w:t>X.8</w:t>
            </w:r>
          </w:p>
        </w:tc>
      </w:tr>
    </w:tbl>
    <w:p w14:paraId="32A20438" w14:textId="77777777" w:rsidR="00FD16C8" w:rsidRDefault="00FD16C8" w:rsidP="00FE3B13"/>
    <w:p w14:paraId="72B0D7D6" w14:textId="323F67F3" w:rsidR="002A31A4" w:rsidRDefault="002A31A4" w:rsidP="002A31A4">
      <w:r>
        <w:t xml:space="preserve">Implementations shall specify in their Conformance Statement (see PS3.2) and the Retrieve Capabilities Transaction </w:t>
      </w:r>
      <w:r w:rsidR="00613EE3">
        <w:t>t</w:t>
      </w:r>
      <w:r>
        <w:t xml:space="preserve">he </w:t>
      </w:r>
      <w:r w:rsidR="00737CE9">
        <w:t xml:space="preserve">supported Transactions and the </w:t>
      </w:r>
      <w:r>
        <w:t>implementations</w:t>
      </w:r>
      <w:r w:rsidR="00E75E59">
        <w:t>’</w:t>
      </w:r>
      <w:r>
        <w:t xml:space="preserve"> role: origin server, user agent, or both.</w:t>
      </w:r>
    </w:p>
    <w:p w14:paraId="4832E0C7" w14:textId="58154532" w:rsidR="002A31A4" w:rsidRDefault="002A31A4" w:rsidP="002A31A4">
      <w:r>
        <w:t xml:space="preserve">In addition, for each supported </w:t>
      </w:r>
      <w:r w:rsidR="000D123E">
        <w:t>T</w:t>
      </w:r>
      <w:r>
        <w:t>ransaction they shall specify:</w:t>
      </w:r>
    </w:p>
    <w:p w14:paraId="316323E2" w14:textId="77777777" w:rsidR="002A31A4" w:rsidRDefault="002A31A4" w:rsidP="00613EE3">
      <w:pPr>
        <w:pStyle w:val="ListParagraph"/>
        <w:numPr>
          <w:ilvl w:val="0"/>
          <w:numId w:val="11"/>
        </w:numPr>
      </w:pPr>
      <w:r>
        <w:t>The supported Query Parameters, including optional Attributes, if any.</w:t>
      </w:r>
    </w:p>
    <w:p w14:paraId="7CDEBDCB" w14:textId="77777777" w:rsidR="002A31A4" w:rsidRDefault="002A31A4" w:rsidP="00613EE3">
      <w:pPr>
        <w:pStyle w:val="ListParagraph"/>
        <w:numPr>
          <w:ilvl w:val="0"/>
          <w:numId w:val="11"/>
        </w:numPr>
      </w:pPr>
      <w:r>
        <w:t>The supported DICOM Media Types.</w:t>
      </w:r>
    </w:p>
    <w:p w14:paraId="33F1B31D" w14:textId="67CF27DB" w:rsidR="002A31A4" w:rsidRDefault="002A31A4" w:rsidP="00613EE3">
      <w:pPr>
        <w:pStyle w:val="ListParagraph"/>
        <w:numPr>
          <w:ilvl w:val="0"/>
          <w:numId w:val="11"/>
        </w:numPr>
      </w:pPr>
      <w:r>
        <w:t>The supported character sets (if other than UTF-8).</w:t>
      </w:r>
    </w:p>
    <w:p w14:paraId="19824DB1" w14:textId="2E41AE29" w:rsidR="00447ADB" w:rsidRDefault="00EE572F" w:rsidP="00EE572F">
      <w:pPr>
        <w:pStyle w:val="Heading2"/>
      </w:pPr>
      <w:bookmarkStart w:id="81" w:name="_Toc188364785"/>
      <w:r>
        <w:t>X.3</w:t>
      </w:r>
      <w:r>
        <w:tab/>
        <w:t>Transactions Overview</w:t>
      </w:r>
      <w:bookmarkEnd w:id="81"/>
    </w:p>
    <w:p w14:paraId="088D0E35" w14:textId="6A4F3843" w:rsidR="00D0326D" w:rsidRDefault="00EE572F" w:rsidP="00FE3B13">
      <w:r>
        <w:t xml:space="preserve">The Modality </w:t>
      </w:r>
      <w:r w:rsidR="00121861">
        <w:t xml:space="preserve">Workflow </w:t>
      </w:r>
      <w:r>
        <w:t>Service consist</w:t>
      </w:r>
      <w:r w:rsidR="002607DA">
        <w:t>s</w:t>
      </w:r>
      <w:r>
        <w:t xml:space="preserve"> of the </w:t>
      </w:r>
      <w:r w:rsidR="00603C43">
        <w:t>T</w:t>
      </w:r>
      <w:r>
        <w:t>ransactions listed in Table X.3-1.</w:t>
      </w:r>
    </w:p>
    <w:p w14:paraId="0C702C8B" w14:textId="0C7928EF" w:rsidR="00EE572F" w:rsidRDefault="00EE572F" w:rsidP="007D15C7">
      <w:pPr>
        <w:pStyle w:val="TableTitle"/>
        <w:keepNext/>
      </w:pPr>
      <w:r>
        <w:lastRenderedPageBreak/>
        <w:t>Table X.3-1</w:t>
      </w:r>
      <w:r w:rsidR="00B85FC5">
        <w:t xml:space="preserve">. </w:t>
      </w:r>
      <w:r>
        <w:t>Modality Services Transactions</w:t>
      </w:r>
    </w:p>
    <w:tbl>
      <w:tblPr>
        <w:tblStyle w:val="TableGrid"/>
        <w:tblW w:w="0" w:type="auto"/>
        <w:tblLook w:val="04A0" w:firstRow="1" w:lastRow="0" w:firstColumn="1" w:lastColumn="0" w:noHBand="0" w:noVBand="1"/>
      </w:tblPr>
      <w:tblGrid>
        <w:gridCol w:w="1399"/>
        <w:gridCol w:w="1855"/>
        <w:gridCol w:w="1891"/>
        <w:gridCol w:w="1909"/>
        <w:gridCol w:w="2296"/>
      </w:tblGrid>
      <w:tr w:rsidR="00D0326D" w:rsidRPr="005370C5" w14:paraId="624EBE35" w14:textId="77777777" w:rsidTr="007D15C7">
        <w:trPr>
          <w:tblHeader/>
        </w:trPr>
        <w:tc>
          <w:tcPr>
            <w:tcW w:w="1408" w:type="dxa"/>
            <w:vMerge w:val="restart"/>
          </w:tcPr>
          <w:p w14:paraId="470E08F0" w14:textId="77777777" w:rsidR="00D0326D" w:rsidRPr="005370C5" w:rsidRDefault="00D0326D" w:rsidP="005538F8">
            <w:pPr>
              <w:pStyle w:val="TableLabel"/>
            </w:pPr>
            <w:r>
              <w:t>Transaction Name</w:t>
            </w:r>
          </w:p>
        </w:tc>
        <w:tc>
          <w:tcPr>
            <w:tcW w:w="1374" w:type="dxa"/>
            <w:vMerge w:val="restart"/>
          </w:tcPr>
          <w:p w14:paraId="0079B3DC" w14:textId="77777777" w:rsidR="00D0326D" w:rsidRPr="005370C5" w:rsidRDefault="00D0326D" w:rsidP="005538F8">
            <w:pPr>
              <w:pStyle w:val="TableLabel"/>
            </w:pPr>
            <w:r>
              <w:t>Method</w:t>
            </w:r>
          </w:p>
        </w:tc>
        <w:tc>
          <w:tcPr>
            <w:tcW w:w="4102" w:type="dxa"/>
            <w:gridSpan w:val="2"/>
          </w:tcPr>
          <w:p w14:paraId="57F5BC23" w14:textId="77777777" w:rsidR="00D0326D" w:rsidRPr="005370C5" w:rsidRDefault="00D0326D" w:rsidP="005538F8">
            <w:pPr>
              <w:pStyle w:val="TableLabel"/>
            </w:pPr>
            <w:r>
              <w:t>Payload</w:t>
            </w:r>
          </w:p>
        </w:tc>
        <w:tc>
          <w:tcPr>
            <w:tcW w:w="2466" w:type="dxa"/>
            <w:vMerge w:val="restart"/>
          </w:tcPr>
          <w:p w14:paraId="093F73EB" w14:textId="77777777" w:rsidR="00D0326D" w:rsidRPr="005370C5" w:rsidRDefault="00D0326D" w:rsidP="005538F8">
            <w:pPr>
              <w:pStyle w:val="TableLabel"/>
            </w:pPr>
            <w:r>
              <w:t>Description</w:t>
            </w:r>
          </w:p>
        </w:tc>
      </w:tr>
      <w:tr w:rsidR="00D0326D" w:rsidRPr="005370C5" w14:paraId="1A908C5C" w14:textId="77777777" w:rsidTr="007D15C7">
        <w:tc>
          <w:tcPr>
            <w:tcW w:w="1408" w:type="dxa"/>
            <w:vMerge/>
          </w:tcPr>
          <w:p w14:paraId="01E3EE2B" w14:textId="77777777" w:rsidR="00D0326D" w:rsidRDefault="00D0326D" w:rsidP="005538F8">
            <w:pPr>
              <w:pStyle w:val="TableLabel"/>
            </w:pPr>
          </w:p>
        </w:tc>
        <w:tc>
          <w:tcPr>
            <w:tcW w:w="1374" w:type="dxa"/>
            <w:vMerge/>
          </w:tcPr>
          <w:p w14:paraId="2034A537" w14:textId="77777777" w:rsidR="00D0326D" w:rsidRDefault="00D0326D" w:rsidP="005538F8">
            <w:pPr>
              <w:pStyle w:val="TableLabel"/>
            </w:pPr>
          </w:p>
        </w:tc>
        <w:tc>
          <w:tcPr>
            <w:tcW w:w="2048" w:type="dxa"/>
          </w:tcPr>
          <w:p w14:paraId="1EB2EE4D" w14:textId="77777777" w:rsidR="00D0326D" w:rsidRDefault="00D0326D" w:rsidP="005538F8">
            <w:pPr>
              <w:pStyle w:val="TableLabel"/>
            </w:pPr>
            <w:r>
              <w:t>Request</w:t>
            </w:r>
          </w:p>
        </w:tc>
        <w:tc>
          <w:tcPr>
            <w:tcW w:w="2054" w:type="dxa"/>
          </w:tcPr>
          <w:p w14:paraId="516CB6BF" w14:textId="77777777" w:rsidR="00D0326D" w:rsidRDefault="00D0326D" w:rsidP="005538F8">
            <w:pPr>
              <w:pStyle w:val="TableLabel"/>
            </w:pPr>
            <w:r>
              <w:t>Success Response</w:t>
            </w:r>
          </w:p>
        </w:tc>
        <w:tc>
          <w:tcPr>
            <w:tcW w:w="2466" w:type="dxa"/>
            <w:vMerge/>
          </w:tcPr>
          <w:p w14:paraId="52AB8EC2" w14:textId="77777777" w:rsidR="00D0326D" w:rsidRDefault="00D0326D" w:rsidP="005538F8">
            <w:pPr>
              <w:pStyle w:val="TableLabel"/>
            </w:pPr>
          </w:p>
        </w:tc>
      </w:tr>
      <w:tr w:rsidR="002E34D0" w14:paraId="5AC326DA" w14:textId="77777777" w:rsidTr="007D15C7">
        <w:trPr>
          <w:trHeight w:val="630"/>
        </w:trPr>
        <w:tc>
          <w:tcPr>
            <w:tcW w:w="1408" w:type="dxa"/>
          </w:tcPr>
          <w:p w14:paraId="36655DC5" w14:textId="3D5D11F4" w:rsidR="002E34D0" w:rsidRDefault="002E34D0" w:rsidP="005538F8">
            <w:pPr>
              <w:pStyle w:val="TableEntry"/>
            </w:pPr>
            <w:r>
              <w:t>Create</w:t>
            </w:r>
          </w:p>
        </w:tc>
        <w:tc>
          <w:tcPr>
            <w:tcW w:w="1374" w:type="dxa"/>
          </w:tcPr>
          <w:p w14:paraId="69CB18D1" w14:textId="56E87CED" w:rsidR="002E34D0" w:rsidRDefault="00063AEA" w:rsidP="005538F8">
            <w:pPr>
              <w:pStyle w:val="TableEntry"/>
            </w:pPr>
            <w:r>
              <w:t>PUT</w:t>
            </w:r>
          </w:p>
        </w:tc>
        <w:tc>
          <w:tcPr>
            <w:tcW w:w="2048" w:type="dxa"/>
          </w:tcPr>
          <w:p w14:paraId="2F840A5B" w14:textId="2332D3C8" w:rsidR="002E34D0" w:rsidRDefault="0085118C" w:rsidP="005538F8">
            <w:pPr>
              <w:pStyle w:val="TableEntry"/>
            </w:pPr>
            <w:r>
              <w:t>d</w:t>
            </w:r>
            <w:r w:rsidR="002E34D0">
              <w:t>ataset</w:t>
            </w:r>
            <w:r w:rsidR="00967F46">
              <w:t xml:space="preserve"> according to PS3.4, Table F.7.2-1 (N-CREATE)</w:t>
            </w:r>
          </w:p>
        </w:tc>
        <w:tc>
          <w:tcPr>
            <w:tcW w:w="2054" w:type="dxa"/>
          </w:tcPr>
          <w:p w14:paraId="778E0545" w14:textId="50CD6A7E" w:rsidR="002E34D0" w:rsidRDefault="002E34D0" w:rsidP="005538F8">
            <w:pPr>
              <w:pStyle w:val="TableEntry"/>
            </w:pPr>
            <w:r>
              <w:t>none</w:t>
            </w:r>
          </w:p>
        </w:tc>
        <w:tc>
          <w:tcPr>
            <w:tcW w:w="2466" w:type="dxa"/>
          </w:tcPr>
          <w:p w14:paraId="1E6D1B75" w14:textId="29BC2AA7" w:rsidR="002E34D0" w:rsidRDefault="002E34D0" w:rsidP="005538F8">
            <w:pPr>
              <w:pStyle w:val="TableEntry"/>
            </w:pPr>
            <w:r>
              <w:t xml:space="preserve">Creates </w:t>
            </w:r>
            <w:r w:rsidR="00D334BE">
              <w:t xml:space="preserve">a </w:t>
            </w:r>
            <w:r w:rsidR="008A3F31">
              <w:t xml:space="preserve">new </w:t>
            </w:r>
            <w:r w:rsidR="00D334BE">
              <w:t>Modality Performed Procedure Step</w:t>
            </w:r>
          </w:p>
        </w:tc>
      </w:tr>
      <w:tr w:rsidR="002E34D0" w14:paraId="0872DB38" w14:textId="77777777" w:rsidTr="007D15C7">
        <w:trPr>
          <w:cantSplit/>
          <w:trHeight w:val="770"/>
        </w:trPr>
        <w:tc>
          <w:tcPr>
            <w:tcW w:w="1408" w:type="dxa"/>
          </w:tcPr>
          <w:p w14:paraId="3F9AD064" w14:textId="6644B4BE" w:rsidR="002E34D0" w:rsidRDefault="00E0395F" w:rsidP="005538F8">
            <w:pPr>
              <w:pStyle w:val="TableEntry"/>
              <w:keepNext/>
            </w:pPr>
            <w:r>
              <w:t>Update</w:t>
            </w:r>
          </w:p>
        </w:tc>
        <w:tc>
          <w:tcPr>
            <w:tcW w:w="1374" w:type="dxa"/>
          </w:tcPr>
          <w:p w14:paraId="31396113" w14:textId="7D7F827E" w:rsidR="002E34D0" w:rsidRDefault="007F2F0A" w:rsidP="005538F8">
            <w:pPr>
              <w:pStyle w:val="TableEntry"/>
              <w:keepNext/>
            </w:pPr>
            <w:commentRangeStart w:id="82"/>
            <w:commentRangeStart w:id="83"/>
            <w:r>
              <w:t>PATCH</w:t>
            </w:r>
            <w:commentRangeEnd w:id="82"/>
            <w:r w:rsidR="008836D7">
              <w:rPr>
                <w:rStyle w:val="CommentReference"/>
              </w:rPr>
              <w:commentReference w:id="82"/>
            </w:r>
            <w:commentRangeEnd w:id="83"/>
            <w:r w:rsidR="006A5478">
              <w:rPr>
                <w:rStyle w:val="CommentReference"/>
              </w:rPr>
              <w:commentReference w:id="83"/>
            </w:r>
          </w:p>
        </w:tc>
        <w:tc>
          <w:tcPr>
            <w:tcW w:w="2048" w:type="dxa"/>
          </w:tcPr>
          <w:p w14:paraId="014DDA17" w14:textId="3F21A339" w:rsidR="002E34D0" w:rsidRDefault="002E34D0" w:rsidP="005538F8">
            <w:pPr>
              <w:pStyle w:val="TableEntry"/>
              <w:keepNext/>
            </w:pPr>
            <w:r>
              <w:t>dataset</w:t>
            </w:r>
            <w:r w:rsidR="00D334BE">
              <w:t xml:space="preserve"> </w:t>
            </w:r>
            <w:r w:rsidR="009F16A2">
              <w:t xml:space="preserve">according to </w:t>
            </w:r>
            <w:r w:rsidR="00D334BE">
              <w:t>PS3.4, Table F.7.2-1 (N-SET)</w:t>
            </w:r>
          </w:p>
        </w:tc>
        <w:tc>
          <w:tcPr>
            <w:tcW w:w="2054" w:type="dxa"/>
          </w:tcPr>
          <w:p w14:paraId="22B46313" w14:textId="77777777" w:rsidR="002E34D0" w:rsidRDefault="002E34D0" w:rsidP="005538F8">
            <w:pPr>
              <w:pStyle w:val="TableEntry"/>
              <w:keepNext/>
            </w:pPr>
            <w:r>
              <w:t>none</w:t>
            </w:r>
          </w:p>
        </w:tc>
        <w:tc>
          <w:tcPr>
            <w:tcW w:w="2466" w:type="dxa"/>
          </w:tcPr>
          <w:p w14:paraId="7D4984A6" w14:textId="38ED7481" w:rsidR="002E34D0" w:rsidRDefault="008A3F31" w:rsidP="005538F8">
            <w:pPr>
              <w:pStyle w:val="TableEntry"/>
              <w:keepNext/>
            </w:pPr>
            <w:r>
              <w:t>Updates the target</w:t>
            </w:r>
            <w:r w:rsidR="00D334BE">
              <w:t xml:space="preserve"> Modality Performed Procedure Step</w:t>
            </w:r>
          </w:p>
        </w:tc>
      </w:tr>
      <w:tr w:rsidR="00D0326D" w14:paraId="55322383" w14:textId="77777777" w:rsidTr="007D15C7">
        <w:tc>
          <w:tcPr>
            <w:tcW w:w="1408" w:type="dxa"/>
          </w:tcPr>
          <w:p w14:paraId="47FC4737" w14:textId="77950DFD" w:rsidR="00D0326D" w:rsidRDefault="008A3F31" w:rsidP="005538F8">
            <w:pPr>
              <w:pStyle w:val="TableEntry"/>
            </w:pPr>
            <w:r>
              <w:t>Retrieve</w:t>
            </w:r>
          </w:p>
        </w:tc>
        <w:tc>
          <w:tcPr>
            <w:tcW w:w="1374" w:type="dxa"/>
          </w:tcPr>
          <w:p w14:paraId="3444F0E8" w14:textId="77777777" w:rsidR="00D0326D" w:rsidRDefault="00D0326D" w:rsidP="005538F8">
            <w:pPr>
              <w:pStyle w:val="TableEntry"/>
            </w:pPr>
            <w:r>
              <w:t>GET</w:t>
            </w:r>
          </w:p>
        </w:tc>
        <w:tc>
          <w:tcPr>
            <w:tcW w:w="2048" w:type="dxa"/>
          </w:tcPr>
          <w:p w14:paraId="53DACBA6" w14:textId="77777777" w:rsidR="00D0326D" w:rsidRDefault="00D0326D" w:rsidP="005538F8">
            <w:pPr>
              <w:pStyle w:val="TableEntry"/>
            </w:pPr>
            <w:r>
              <w:t>none</w:t>
            </w:r>
          </w:p>
        </w:tc>
        <w:tc>
          <w:tcPr>
            <w:tcW w:w="2054" w:type="dxa"/>
          </w:tcPr>
          <w:p w14:paraId="0BC37134" w14:textId="50E6D5EE" w:rsidR="00D0326D" w:rsidRDefault="00D0326D" w:rsidP="005538F8">
            <w:pPr>
              <w:pStyle w:val="TableEntry"/>
            </w:pPr>
            <w:r>
              <w:t>dataset</w:t>
            </w:r>
            <w:r w:rsidR="00D334BE">
              <w:t xml:space="preserve"> </w:t>
            </w:r>
            <w:r w:rsidR="009F16A2">
              <w:t xml:space="preserve">according to </w:t>
            </w:r>
            <w:r w:rsidR="00D334BE">
              <w:t>PS3.4, Table F.8.2-1</w:t>
            </w:r>
          </w:p>
        </w:tc>
        <w:tc>
          <w:tcPr>
            <w:tcW w:w="2466" w:type="dxa"/>
          </w:tcPr>
          <w:p w14:paraId="63DA9FD2" w14:textId="22189B83" w:rsidR="00D0326D" w:rsidRDefault="008A3F31" w:rsidP="005538F8">
            <w:pPr>
              <w:pStyle w:val="TableEntry"/>
            </w:pPr>
            <w:r>
              <w:t>Retrieves the target</w:t>
            </w:r>
            <w:r w:rsidR="00D334BE">
              <w:t xml:space="preserve"> Modality Performed Procedure Step</w:t>
            </w:r>
          </w:p>
        </w:tc>
      </w:tr>
      <w:tr w:rsidR="00D0326D" w14:paraId="561399B3" w14:textId="77777777" w:rsidTr="007D15C7">
        <w:trPr>
          <w:trHeight w:val="70"/>
        </w:trPr>
        <w:tc>
          <w:tcPr>
            <w:tcW w:w="1408" w:type="dxa"/>
          </w:tcPr>
          <w:p w14:paraId="060A6115" w14:textId="2C468B70" w:rsidR="00D0326D" w:rsidRDefault="00D0326D" w:rsidP="005538F8">
            <w:pPr>
              <w:pStyle w:val="TableEntry"/>
            </w:pPr>
            <w:r>
              <w:t>Subscribe</w:t>
            </w:r>
          </w:p>
        </w:tc>
        <w:tc>
          <w:tcPr>
            <w:tcW w:w="1374" w:type="dxa"/>
          </w:tcPr>
          <w:p w14:paraId="573B1E6C" w14:textId="77777777" w:rsidR="00D0326D" w:rsidRDefault="00D0326D" w:rsidP="005538F8">
            <w:pPr>
              <w:pStyle w:val="TableEntry"/>
            </w:pPr>
            <w:r>
              <w:t>POST</w:t>
            </w:r>
          </w:p>
        </w:tc>
        <w:tc>
          <w:tcPr>
            <w:tcW w:w="2048" w:type="dxa"/>
          </w:tcPr>
          <w:p w14:paraId="120AED21" w14:textId="77777777" w:rsidR="00D0326D" w:rsidRDefault="00D0326D" w:rsidP="005538F8">
            <w:pPr>
              <w:pStyle w:val="TableEntry"/>
            </w:pPr>
            <w:r>
              <w:t>none</w:t>
            </w:r>
          </w:p>
        </w:tc>
        <w:tc>
          <w:tcPr>
            <w:tcW w:w="2054" w:type="dxa"/>
          </w:tcPr>
          <w:p w14:paraId="4837C0F0" w14:textId="77777777" w:rsidR="00D0326D" w:rsidRDefault="00D0326D" w:rsidP="005538F8">
            <w:pPr>
              <w:pStyle w:val="TableEntry"/>
            </w:pPr>
            <w:r>
              <w:t>none</w:t>
            </w:r>
          </w:p>
        </w:tc>
        <w:tc>
          <w:tcPr>
            <w:tcW w:w="2466" w:type="dxa"/>
          </w:tcPr>
          <w:p w14:paraId="1DF188A3" w14:textId="7B6CC7F3" w:rsidR="00D0326D" w:rsidRDefault="00D0326D" w:rsidP="005538F8">
            <w:pPr>
              <w:pStyle w:val="TableEntry"/>
            </w:pPr>
            <w:r>
              <w:t xml:space="preserve">Subscribes to state changes of </w:t>
            </w:r>
            <w:r w:rsidR="008A3F31">
              <w:t>the target</w:t>
            </w:r>
            <w:r>
              <w:t xml:space="preserve"> </w:t>
            </w:r>
            <w:r w:rsidR="00E0395F">
              <w:t>Modality Performed Procedure Step</w:t>
            </w:r>
          </w:p>
        </w:tc>
      </w:tr>
      <w:tr w:rsidR="00D0326D" w14:paraId="26269498" w14:textId="77777777" w:rsidTr="007D15C7">
        <w:trPr>
          <w:trHeight w:val="70"/>
        </w:trPr>
        <w:tc>
          <w:tcPr>
            <w:tcW w:w="1408" w:type="dxa"/>
          </w:tcPr>
          <w:p w14:paraId="48FC429E" w14:textId="0BF77CFD" w:rsidR="00D0326D" w:rsidRDefault="00D0326D" w:rsidP="005538F8">
            <w:pPr>
              <w:pStyle w:val="TableEntry"/>
            </w:pPr>
            <w:r>
              <w:t>Unsubscribe</w:t>
            </w:r>
          </w:p>
        </w:tc>
        <w:tc>
          <w:tcPr>
            <w:tcW w:w="1374" w:type="dxa"/>
          </w:tcPr>
          <w:p w14:paraId="10947208" w14:textId="77777777" w:rsidR="00D0326D" w:rsidRDefault="00D0326D" w:rsidP="005538F8">
            <w:pPr>
              <w:pStyle w:val="TableEntry"/>
            </w:pPr>
            <w:r>
              <w:t>DELETE</w:t>
            </w:r>
          </w:p>
        </w:tc>
        <w:tc>
          <w:tcPr>
            <w:tcW w:w="2048" w:type="dxa"/>
          </w:tcPr>
          <w:p w14:paraId="29E74D16" w14:textId="77777777" w:rsidR="00D0326D" w:rsidRDefault="00D0326D" w:rsidP="005538F8">
            <w:pPr>
              <w:pStyle w:val="TableEntry"/>
            </w:pPr>
            <w:r>
              <w:t>none</w:t>
            </w:r>
          </w:p>
        </w:tc>
        <w:tc>
          <w:tcPr>
            <w:tcW w:w="2054" w:type="dxa"/>
          </w:tcPr>
          <w:p w14:paraId="298516F7" w14:textId="77777777" w:rsidR="00D0326D" w:rsidRDefault="00D0326D" w:rsidP="005538F8">
            <w:pPr>
              <w:pStyle w:val="TableEntry"/>
            </w:pPr>
            <w:r>
              <w:t>none</w:t>
            </w:r>
          </w:p>
        </w:tc>
        <w:tc>
          <w:tcPr>
            <w:tcW w:w="2466" w:type="dxa"/>
          </w:tcPr>
          <w:p w14:paraId="71CED0A1" w14:textId="2FC7607B" w:rsidR="00D0326D" w:rsidRDefault="00D0326D" w:rsidP="005538F8">
            <w:pPr>
              <w:pStyle w:val="TableEntry"/>
            </w:pPr>
            <w:r>
              <w:t xml:space="preserve">Unsubscribes to state changes of </w:t>
            </w:r>
            <w:r w:rsidR="008A3F31">
              <w:t>the target</w:t>
            </w:r>
            <w:r>
              <w:t xml:space="preserve"> </w:t>
            </w:r>
            <w:r w:rsidR="00E0395F">
              <w:t>Modality Performed Procedure Step</w:t>
            </w:r>
          </w:p>
        </w:tc>
      </w:tr>
    </w:tbl>
    <w:p w14:paraId="3562F0FF" w14:textId="7D16EC1E" w:rsidR="002E34D0" w:rsidRDefault="002E34D0" w:rsidP="00FE3B13"/>
    <w:p w14:paraId="74F0E472" w14:textId="668E17B0" w:rsidR="00243122" w:rsidRDefault="00243122" w:rsidP="00FE3B13">
      <w:r w:rsidRPr="00243122">
        <w:t xml:space="preserve">In Table </w:t>
      </w:r>
      <w:r>
        <w:t>X</w:t>
      </w:r>
      <w:r w:rsidRPr="00243122">
        <w:t>.3-2, the Target Resources permitted for each transaction are marked with M if support is mandatory for the origin server and O if it is optional. A blank cell indicates that the resource is not allowed in the transaction.</w:t>
      </w:r>
    </w:p>
    <w:p w14:paraId="44878C83" w14:textId="4529DBEC" w:rsidR="00DF0888" w:rsidRDefault="00DF0888" w:rsidP="005822BD">
      <w:pPr>
        <w:pStyle w:val="TableTitle"/>
        <w:keepNext/>
      </w:pPr>
      <w:r>
        <w:t>Table X.3-2. Resources by Transaction</w:t>
      </w:r>
    </w:p>
    <w:tbl>
      <w:tblPr>
        <w:tblStyle w:val="TableGrid"/>
        <w:tblW w:w="7083" w:type="dxa"/>
        <w:jc w:val="center"/>
        <w:tblLook w:val="04A0" w:firstRow="1" w:lastRow="0" w:firstColumn="1" w:lastColumn="0" w:noHBand="0" w:noVBand="1"/>
      </w:tblPr>
      <w:tblGrid>
        <w:gridCol w:w="1547"/>
        <w:gridCol w:w="850"/>
        <w:gridCol w:w="989"/>
        <w:gridCol w:w="1006"/>
        <w:gridCol w:w="1263"/>
        <w:gridCol w:w="1428"/>
      </w:tblGrid>
      <w:tr w:rsidR="004B3A07" w:rsidRPr="00692E0D" w14:paraId="62E82F9F" w14:textId="77777777" w:rsidTr="00865DA5">
        <w:trPr>
          <w:jc w:val="center"/>
        </w:trPr>
        <w:tc>
          <w:tcPr>
            <w:tcW w:w="1553" w:type="dxa"/>
          </w:tcPr>
          <w:p w14:paraId="0F4B7C3F" w14:textId="24BE38FA" w:rsidR="004B3A07" w:rsidRPr="00B66D39" w:rsidRDefault="004B3A07" w:rsidP="005822BD">
            <w:pPr>
              <w:spacing w:after="0"/>
              <w:rPr>
                <w:b/>
                <w:bCs/>
              </w:rPr>
            </w:pPr>
            <w:r w:rsidRPr="00B66D39">
              <w:rPr>
                <w:b/>
                <w:bCs/>
              </w:rPr>
              <w:t>Resource</w:t>
            </w:r>
          </w:p>
        </w:tc>
        <w:tc>
          <w:tcPr>
            <w:tcW w:w="850" w:type="dxa"/>
          </w:tcPr>
          <w:p w14:paraId="7D2E675E" w14:textId="568B888A" w:rsidR="004B3A07" w:rsidRPr="00B66D39" w:rsidRDefault="004B3A07" w:rsidP="005822BD">
            <w:pPr>
              <w:spacing w:after="0"/>
              <w:rPr>
                <w:b/>
                <w:bCs/>
              </w:rPr>
            </w:pPr>
            <w:r w:rsidRPr="00B66D39">
              <w:rPr>
                <w:b/>
                <w:bCs/>
              </w:rPr>
              <w:t>Create</w:t>
            </w:r>
          </w:p>
        </w:tc>
        <w:tc>
          <w:tcPr>
            <w:tcW w:w="991" w:type="dxa"/>
          </w:tcPr>
          <w:p w14:paraId="7840725D" w14:textId="6243A283" w:rsidR="004B3A07" w:rsidRPr="00B66D39" w:rsidRDefault="004B3A07" w:rsidP="005822BD">
            <w:pPr>
              <w:spacing w:after="0"/>
              <w:rPr>
                <w:b/>
                <w:bCs/>
              </w:rPr>
            </w:pPr>
            <w:r w:rsidRPr="00B66D39">
              <w:rPr>
                <w:b/>
                <w:bCs/>
              </w:rPr>
              <w:t>Update</w:t>
            </w:r>
          </w:p>
        </w:tc>
        <w:tc>
          <w:tcPr>
            <w:tcW w:w="1006" w:type="dxa"/>
          </w:tcPr>
          <w:p w14:paraId="5B70454E" w14:textId="6F662145" w:rsidR="004B3A07" w:rsidRPr="00B66D39" w:rsidRDefault="004B3A07" w:rsidP="005822BD">
            <w:pPr>
              <w:spacing w:after="0"/>
              <w:rPr>
                <w:b/>
                <w:bCs/>
              </w:rPr>
            </w:pPr>
            <w:r w:rsidRPr="00B66D39">
              <w:rPr>
                <w:b/>
                <w:bCs/>
              </w:rPr>
              <w:t>Retrieve</w:t>
            </w:r>
          </w:p>
        </w:tc>
        <w:tc>
          <w:tcPr>
            <w:tcW w:w="1265" w:type="dxa"/>
          </w:tcPr>
          <w:p w14:paraId="7D1FB459" w14:textId="12B76B7B" w:rsidR="004B3A07" w:rsidRPr="00B66D39" w:rsidRDefault="004B3A07" w:rsidP="005822BD">
            <w:pPr>
              <w:spacing w:after="0"/>
              <w:rPr>
                <w:b/>
                <w:bCs/>
              </w:rPr>
            </w:pPr>
            <w:r w:rsidRPr="00B66D39">
              <w:rPr>
                <w:b/>
                <w:bCs/>
              </w:rPr>
              <w:t>Subscribe</w:t>
            </w:r>
          </w:p>
        </w:tc>
        <w:tc>
          <w:tcPr>
            <w:tcW w:w="1418" w:type="dxa"/>
          </w:tcPr>
          <w:p w14:paraId="4456B391" w14:textId="7909AA35" w:rsidR="004B3A07" w:rsidRPr="00B66D39" w:rsidRDefault="004B3A07" w:rsidP="005822BD">
            <w:pPr>
              <w:spacing w:after="0"/>
              <w:rPr>
                <w:b/>
                <w:bCs/>
              </w:rPr>
            </w:pPr>
            <w:r w:rsidRPr="00B66D39">
              <w:rPr>
                <w:b/>
                <w:bCs/>
              </w:rPr>
              <w:t>Unsubscribe</w:t>
            </w:r>
          </w:p>
        </w:tc>
      </w:tr>
      <w:tr w:rsidR="004B3A07" w14:paraId="1111B956" w14:textId="77777777" w:rsidTr="00865DA5">
        <w:trPr>
          <w:jc w:val="center"/>
        </w:trPr>
        <w:tc>
          <w:tcPr>
            <w:tcW w:w="1553" w:type="dxa"/>
            <w:vAlign w:val="center"/>
          </w:tcPr>
          <w:p w14:paraId="71AE1B68" w14:textId="05D2EDFB" w:rsidR="004B3A07" w:rsidRDefault="002A66A2" w:rsidP="005822BD">
            <w:pPr>
              <w:spacing w:after="0"/>
            </w:pPr>
            <w:r>
              <w:t>MPPS Journal</w:t>
            </w:r>
          </w:p>
        </w:tc>
        <w:tc>
          <w:tcPr>
            <w:tcW w:w="850" w:type="dxa"/>
            <w:vAlign w:val="center"/>
          </w:tcPr>
          <w:p w14:paraId="1F895502" w14:textId="0592B0F3" w:rsidR="004B3A07" w:rsidRDefault="004B3A07" w:rsidP="005822BD">
            <w:pPr>
              <w:spacing w:after="0"/>
              <w:jc w:val="center"/>
            </w:pPr>
          </w:p>
        </w:tc>
        <w:tc>
          <w:tcPr>
            <w:tcW w:w="991" w:type="dxa"/>
            <w:vAlign w:val="center"/>
          </w:tcPr>
          <w:p w14:paraId="728EF38F" w14:textId="0810885C" w:rsidR="004B3A07" w:rsidRDefault="004B3A07" w:rsidP="005822BD">
            <w:pPr>
              <w:spacing w:after="0"/>
              <w:jc w:val="center"/>
            </w:pPr>
          </w:p>
        </w:tc>
        <w:tc>
          <w:tcPr>
            <w:tcW w:w="1006" w:type="dxa"/>
            <w:vAlign w:val="center"/>
          </w:tcPr>
          <w:p w14:paraId="712299E0" w14:textId="61153A32" w:rsidR="004B3A07" w:rsidRDefault="004B3A07" w:rsidP="005822BD">
            <w:pPr>
              <w:spacing w:after="0"/>
              <w:jc w:val="center"/>
            </w:pPr>
          </w:p>
        </w:tc>
        <w:tc>
          <w:tcPr>
            <w:tcW w:w="1265" w:type="dxa"/>
            <w:vAlign w:val="center"/>
          </w:tcPr>
          <w:p w14:paraId="577619FD" w14:textId="308A2A06" w:rsidR="004B3A07" w:rsidRDefault="004B3A07" w:rsidP="005822BD">
            <w:pPr>
              <w:spacing w:after="0"/>
              <w:jc w:val="center"/>
            </w:pPr>
          </w:p>
        </w:tc>
        <w:tc>
          <w:tcPr>
            <w:tcW w:w="1418" w:type="dxa"/>
            <w:vAlign w:val="center"/>
          </w:tcPr>
          <w:p w14:paraId="68CFE33D" w14:textId="4F66A9BA" w:rsidR="004B3A07" w:rsidRDefault="004B3A07" w:rsidP="005822BD">
            <w:pPr>
              <w:spacing w:after="0"/>
              <w:jc w:val="center"/>
            </w:pPr>
          </w:p>
        </w:tc>
      </w:tr>
      <w:tr w:rsidR="00D76459" w14:paraId="1A3C4951" w14:textId="77777777" w:rsidTr="00865DA5">
        <w:trPr>
          <w:jc w:val="center"/>
        </w:trPr>
        <w:tc>
          <w:tcPr>
            <w:tcW w:w="1553" w:type="dxa"/>
            <w:vAlign w:val="center"/>
          </w:tcPr>
          <w:p w14:paraId="5A441855" w14:textId="1A0A0448" w:rsidR="00D76459" w:rsidRDefault="00D76459" w:rsidP="005822BD">
            <w:pPr>
              <w:spacing w:after="0"/>
            </w:pPr>
            <w:r>
              <w:t>MPPS</w:t>
            </w:r>
          </w:p>
        </w:tc>
        <w:tc>
          <w:tcPr>
            <w:tcW w:w="850" w:type="dxa"/>
            <w:vAlign w:val="center"/>
          </w:tcPr>
          <w:p w14:paraId="01666966" w14:textId="0E182866" w:rsidR="00D76459" w:rsidRDefault="006A1CC8" w:rsidP="005822BD">
            <w:pPr>
              <w:spacing w:after="0"/>
              <w:jc w:val="center"/>
            </w:pPr>
            <w:r>
              <w:t>M</w:t>
            </w:r>
          </w:p>
        </w:tc>
        <w:tc>
          <w:tcPr>
            <w:tcW w:w="991" w:type="dxa"/>
            <w:vAlign w:val="center"/>
          </w:tcPr>
          <w:p w14:paraId="50E60C7A" w14:textId="19A0563F" w:rsidR="00D76459" w:rsidRDefault="00D76459" w:rsidP="005822BD">
            <w:pPr>
              <w:spacing w:after="0"/>
              <w:jc w:val="center"/>
            </w:pPr>
            <w:r>
              <w:t>M</w:t>
            </w:r>
          </w:p>
        </w:tc>
        <w:tc>
          <w:tcPr>
            <w:tcW w:w="1006" w:type="dxa"/>
            <w:vAlign w:val="center"/>
          </w:tcPr>
          <w:p w14:paraId="2479746C" w14:textId="2C396F3B" w:rsidR="00D76459" w:rsidRDefault="00D76459" w:rsidP="005822BD">
            <w:pPr>
              <w:spacing w:after="0"/>
              <w:jc w:val="center"/>
            </w:pPr>
            <w:r>
              <w:t>M</w:t>
            </w:r>
          </w:p>
        </w:tc>
        <w:tc>
          <w:tcPr>
            <w:tcW w:w="1265" w:type="dxa"/>
            <w:vAlign w:val="center"/>
          </w:tcPr>
          <w:p w14:paraId="627418D7" w14:textId="77777777" w:rsidR="00D76459" w:rsidRDefault="00D76459" w:rsidP="005822BD">
            <w:pPr>
              <w:spacing w:after="0"/>
              <w:jc w:val="center"/>
            </w:pPr>
          </w:p>
        </w:tc>
        <w:tc>
          <w:tcPr>
            <w:tcW w:w="1418" w:type="dxa"/>
            <w:vAlign w:val="center"/>
          </w:tcPr>
          <w:p w14:paraId="1AE9E67F" w14:textId="77777777" w:rsidR="00D76459" w:rsidRDefault="00D76459" w:rsidP="005822BD">
            <w:pPr>
              <w:spacing w:after="0"/>
              <w:jc w:val="center"/>
            </w:pPr>
          </w:p>
        </w:tc>
      </w:tr>
      <w:tr w:rsidR="00D76459" w14:paraId="3063BE0B" w14:textId="77777777" w:rsidTr="00865DA5">
        <w:trPr>
          <w:jc w:val="center"/>
        </w:trPr>
        <w:tc>
          <w:tcPr>
            <w:tcW w:w="1553" w:type="dxa"/>
            <w:vAlign w:val="center"/>
          </w:tcPr>
          <w:p w14:paraId="5FD4D4DA" w14:textId="5927D2D3" w:rsidR="00D76459" w:rsidRDefault="00D76459" w:rsidP="005822BD">
            <w:pPr>
              <w:spacing w:after="0"/>
            </w:pPr>
            <w:r>
              <w:t>Subscription</w:t>
            </w:r>
          </w:p>
        </w:tc>
        <w:tc>
          <w:tcPr>
            <w:tcW w:w="850" w:type="dxa"/>
            <w:vAlign w:val="center"/>
          </w:tcPr>
          <w:p w14:paraId="02F6A669" w14:textId="77777777" w:rsidR="00D76459" w:rsidRDefault="00D76459" w:rsidP="005822BD">
            <w:pPr>
              <w:spacing w:after="0"/>
              <w:jc w:val="center"/>
            </w:pPr>
          </w:p>
        </w:tc>
        <w:tc>
          <w:tcPr>
            <w:tcW w:w="991" w:type="dxa"/>
            <w:vAlign w:val="center"/>
          </w:tcPr>
          <w:p w14:paraId="4B5ABD3F" w14:textId="77777777" w:rsidR="00D76459" w:rsidRDefault="00D76459" w:rsidP="005822BD">
            <w:pPr>
              <w:spacing w:after="0"/>
              <w:jc w:val="center"/>
            </w:pPr>
          </w:p>
        </w:tc>
        <w:tc>
          <w:tcPr>
            <w:tcW w:w="1006" w:type="dxa"/>
            <w:vAlign w:val="center"/>
          </w:tcPr>
          <w:p w14:paraId="731AEF14" w14:textId="77777777" w:rsidR="00D76459" w:rsidRDefault="00D76459" w:rsidP="005822BD">
            <w:pPr>
              <w:spacing w:after="0"/>
              <w:jc w:val="center"/>
            </w:pPr>
          </w:p>
        </w:tc>
        <w:tc>
          <w:tcPr>
            <w:tcW w:w="1265" w:type="dxa"/>
            <w:vAlign w:val="center"/>
          </w:tcPr>
          <w:p w14:paraId="6B52D743" w14:textId="6462BF4C" w:rsidR="00D76459" w:rsidRDefault="00D76459" w:rsidP="005822BD">
            <w:pPr>
              <w:spacing w:after="0"/>
              <w:jc w:val="center"/>
            </w:pPr>
            <w:r>
              <w:t>M</w:t>
            </w:r>
          </w:p>
        </w:tc>
        <w:tc>
          <w:tcPr>
            <w:tcW w:w="1418" w:type="dxa"/>
            <w:vAlign w:val="center"/>
          </w:tcPr>
          <w:p w14:paraId="64190F10" w14:textId="1E5CD2CC" w:rsidR="00D76459" w:rsidRDefault="00D76459" w:rsidP="005822BD">
            <w:pPr>
              <w:spacing w:after="0"/>
              <w:jc w:val="center"/>
            </w:pPr>
            <w:r>
              <w:t>M</w:t>
            </w:r>
          </w:p>
        </w:tc>
      </w:tr>
    </w:tbl>
    <w:p w14:paraId="32E2FF54" w14:textId="77777777" w:rsidR="00243122" w:rsidRDefault="00243122" w:rsidP="00FE3B13"/>
    <w:p w14:paraId="66A7E693" w14:textId="2FA55AB3" w:rsidR="00570D5D" w:rsidRDefault="00570D5D" w:rsidP="00570D5D">
      <w:r>
        <w:t>Table X.</w:t>
      </w:r>
      <w:r w:rsidR="0070122A">
        <w:t>3</w:t>
      </w:r>
      <w:r>
        <w:t>-</w:t>
      </w:r>
      <w:r w:rsidR="0070122A">
        <w:t>3</w:t>
      </w:r>
      <w:r>
        <w:t xml:space="preserve"> lists the </w:t>
      </w:r>
      <w:r w:rsidR="00D21FE8">
        <w:t xml:space="preserve">Modality Performed Procedure Step Service Transactions </w:t>
      </w:r>
      <w:r w:rsidR="00594B18">
        <w:t xml:space="preserve">that have </w:t>
      </w:r>
      <w:r w:rsidR="00073796">
        <w:t xml:space="preserve">a </w:t>
      </w:r>
      <w:r>
        <w:t>corresponding</w:t>
      </w:r>
      <w:r w:rsidR="00D21FE8" w:rsidRPr="00D21FE8">
        <w:t xml:space="preserve"> </w:t>
      </w:r>
      <w:r w:rsidR="00D21FE8">
        <w:t xml:space="preserve">DIMSE Operation in </w:t>
      </w:r>
      <w:r w:rsidR="00594B18">
        <w:t xml:space="preserve">DIMSE </w:t>
      </w:r>
      <w:r w:rsidR="00D21FE8">
        <w:t>MPPS</w:t>
      </w:r>
      <w:r>
        <w:t>.</w:t>
      </w:r>
    </w:p>
    <w:p w14:paraId="52458C03" w14:textId="6740F2A4" w:rsidR="00570D5D" w:rsidRDefault="00570D5D" w:rsidP="00570D5D">
      <w:pPr>
        <w:pStyle w:val="TableTitle"/>
        <w:keepNext/>
      </w:pPr>
      <w:commentRangeStart w:id="84"/>
      <w:commentRangeStart w:id="85"/>
      <w:commentRangeStart w:id="86"/>
      <w:commentRangeStart w:id="87"/>
      <w:r w:rsidRPr="00435A9C">
        <w:t>Table X.</w:t>
      </w:r>
      <w:r w:rsidR="0070122A">
        <w:t>3-3</w:t>
      </w:r>
      <w:r w:rsidRPr="00435A9C">
        <w:t xml:space="preserve">. </w:t>
      </w:r>
      <w:r>
        <w:t xml:space="preserve">Mapping of Modality </w:t>
      </w:r>
      <w:r w:rsidR="00E535B2">
        <w:t xml:space="preserve">Performed Procedure Step </w:t>
      </w:r>
      <w:r w:rsidRPr="003D2E61">
        <w:t xml:space="preserve">Service </w:t>
      </w:r>
      <w:r>
        <w:t>Transaction</w:t>
      </w:r>
      <w:r w:rsidR="000D1638">
        <w:t>s and DIMSE Operations</w:t>
      </w:r>
      <w:commentRangeEnd w:id="84"/>
      <w:r>
        <w:rPr>
          <w:rStyle w:val="CommentReference"/>
          <w:b w:val="0"/>
        </w:rPr>
        <w:commentReference w:id="84"/>
      </w:r>
      <w:commentRangeEnd w:id="85"/>
      <w:r>
        <w:rPr>
          <w:rStyle w:val="CommentReference"/>
          <w:b w:val="0"/>
        </w:rPr>
        <w:commentReference w:id="85"/>
      </w:r>
      <w:commentRangeEnd w:id="86"/>
      <w:r>
        <w:rPr>
          <w:rStyle w:val="CommentReference"/>
          <w:b w:val="0"/>
        </w:rPr>
        <w:commentReference w:id="86"/>
      </w:r>
      <w:commentRangeEnd w:id="87"/>
      <w:r w:rsidR="00A754A7">
        <w:rPr>
          <w:rStyle w:val="CommentReference"/>
          <w:b w:val="0"/>
        </w:rPr>
        <w:commentReference w:id="87"/>
      </w:r>
    </w:p>
    <w:tbl>
      <w:tblPr>
        <w:tblStyle w:val="TableGrid"/>
        <w:tblW w:w="0" w:type="auto"/>
        <w:jc w:val="center"/>
        <w:tblLook w:val="04A0" w:firstRow="1" w:lastRow="0" w:firstColumn="1" w:lastColumn="0" w:noHBand="0" w:noVBand="1"/>
      </w:tblPr>
      <w:tblGrid>
        <w:gridCol w:w="1413"/>
        <w:gridCol w:w="2268"/>
        <w:gridCol w:w="1559"/>
        <w:gridCol w:w="1701"/>
      </w:tblGrid>
      <w:tr w:rsidR="00412F3E" w:rsidRPr="005370C5" w14:paraId="78DDD579" w14:textId="77777777" w:rsidTr="00412F3E">
        <w:trPr>
          <w:tblHeader/>
          <w:jc w:val="center"/>
        </w:trPr>
        <w:tc>
          <w:tcPr>
            <w:tcW w:w="1413" w:type="dxa"/>
          </w:tcPr>
          <w:p w14:paraId="7DF736BA" w14:textId="09A9FA71" w:rsidR="00412F3E" w:rsidRDefault="00412F3E" w:rsidP="00412F3E">
            <w:pPr>
              <w:pStyle w:val="TableLabel"/>
            </w:pPr>
            <w:r>
              <w:t>Transaction</w:t>
            </w:r>
          </w:p>
        </w:tc>
        <w:tc>
          <w:tcPr>
            <w:tcW w:w="2268" w:type="dxa"/>
          </w:tcPr>
          <w:p w14:paraId="51193D89" w14:textId="3C9A13D2" w:rsidR="00412F3E" w:rsidRPr="005370C5" w:rsidRDefault="00412F3E" w:rsidP="00412F3E">
            <w:pPr>
              <w:pStyle w:val="TableLabel"/>
            </w:pPr>
            <w:r>
              <w:t>Operation</w:t>
            </w:r>
          </w:p>
        </w:tc>
        <w:tc>
          <w:tcPr>
            <w:tcW w:w="1559" w:type="dxa"/>
          </w:tcPr>
          <w:p w14:paraId="505A8091" w14:textId="77777777" w:rsidR="00412F3E" w:rsidRPr="005370C5" w:rsidRDefault="00412F3E" w:rsidP="00412F3E">
            <w:pPr>
              <w:pStyle w:val="TableLabel"/>
            </w:pPr>
            <w:r>
              <w:t>Reference</w:t>
            </w:r>
          </w:p>
        </w:tc>
        <w:tc>
          <w:tcPr>
            <w:tcW w:w="1701" w:type="dxa"/>
          </w:tcPr>
          <w:p w14:paraId="3B0325AD" w14:textId="77777777" w:rsidR="00412F3E" w:rsidRPr="005370C5" w:rsidRDefault="00412F3E" w:rsidP="00412F3E">
            <w:pPr>
              <w:pStyle w:val="TableLabel"/>
              <w:jc w:val="left"/>
            </w:pPr>
            <w:r>
              <w:t>DIMSE Service</w:t>
            </w:r>
          </w:p>
        </w:tc>
      </w:tr>
      <w:tr w:rsidR="00412F3E" w14:paraId="0C5B5635" w14:textId="77777777" w:rsidTr="00412F3E">
        <w:trPr>
          <w:trHeight w:val="74"/>
          <w:jc w:val="center"/>
        </w:trPr>
        <w:tc>
          <w:tcPr>
            <w:tcW w:w="1413" w:type="dxa"/>
          </w:tcPr>
          <w:p w14:paraId="4438219D" w14:textId="58F97A12" w:rsidR="00412F3E" w:rsidRDefault="00412F3E" w:rsidP="00412F3E">
            <w:pPr>
              <w:pStyle w:val="TableEntry"/>
            </w:pPr>
            <w:r>
              <w:t>Create</w:t>
            </w:r>
          </w:p>
        </w:tc>
        <w:tc>
          <w:tcPr>
            <w:tcW w:w="2268" w:type="dxa"/>
          </w:tcPr>
          <w:p w14:paraId="037BF15F" w14:textId="2951DA80" w:rsidR="00412F3E" w:rsidRDefault="00412F3E" w:rsidP="00412F3E">
            <w:pPr>
              <w:pStyle w:val="TableEntry"/>
            </w:pPr>
            <w:r>
              <w:t>Create MPPS Instance</w:t>
            </w:r>
          </w:p>
        </w:tc>
        <w:tc>
          <w:tcPr>
            <w:tcW w:w="1559" w:type="dxa"/>
          </w:tcPr>
          <w:p w14:paraId="44E7896D" w14:textId="77777777" w:rsidR="00412F3E" w:rsidRDefault="00412F3E" w:rsidP="00412F3E">
            <w:pPr>
              <w:pStyle w:val="TableEntry"/>
            </w:pPr>
            <w:r>
              <w:t>PS3.4, F.7.2.1</w:t>
            </w:r>
          </w:p>
        </w:tc>
        <w:tc>
          <w:tcPr>
            <w:tcW w:w="1701" w:type="dxa"/>
          </w:tcPr>
          <w:p w14:paraId="018FF21E" w14:textId="48B468C1" w:rsidR="00412F3E" w:rsidRDefault="00412F3E" w:rsidP="00412F3E">
            <w:pPr>
              <w:pStyle w:val="TableEntry"/>
            </w:pPr>
            <w:r>
              <w:t>N-CREATE</w:t>
            </w:r>
          </w:p>
        </w:tc>
      </w:tr>
      <w:tr w:rsidR="00412F3E" w14:paraId="71BA6D33" w14:textId="77777777" w:rsidTr="00412F3E">
        <w:trPr>
          <w:trHeight w:val="118"/>
          <w:jc w:val="center"/>
        </w:trPr>
        <w:tc>
          <w:tcPr>
            <w:tcW w:w="1413" w:type="dxa"/>
          </w:tcPr>
          <w:p w14:paraId="04BF511C" w14:textId="75CCE724" w:rsidR="00412F3E" w:rsidRDefault="00412F3E" w:rsidP="00412F3E">
            <w:pPr>
              <w:pStyle w:val="TableEntry"/>
            </w:pPr>
            <w:r>
              <w:t>Update</w:t>
            </w:r>
          </w:p>
        </w:tc>
        <w:tc>
          <w:tcPr>
            <w:tcW w:w="2268" w:type="dxa"/>
          </w:tcPr>
          <w:p w14:paraId="2706D701" w14:textId="022FF464" w:rsidR="00412F3E" w:rsidRDefault="00412F3E" w:rsidP="00412F3E">
            <w:pPr>
              <w:pStyle w:val="TableEntry"/>
            </w:pPr>
            <w:r>
              <w:t>Set MPPS Information</w:t>
            </w:r>
          </w:p>
        </w:tc>
        <w:tc>
          <w:tcPr>
            <w:tcW w:w="1559" w:type="dxa"/>
          </w:tcPr>
          <w:p w14:paraId="4C7315D8" w14:textId="77777777" w:rsidR="00412F3E" w:rsidRDefault="00412F3E" w:rsidP="00412F3E">
            <w:pPr>
              <w:pStyle w:val="TableEntry"/>
            </w:pPr>
            <w:r>
              <w:t>PS3.4, F.7.2.2</w:t>
            </w:r>
          </w:p>
        </w:tc>
        <w:tc>
          <w:tcPr>
            <w:tcW w:w="1701" w:type="dxa"/>
          </w:tcPr>
          <w:p w14:paraId="7619E4CE" w14:textId="1A927B5D" w:rsidR="00412F3E" w:rsidRDefault="00412F3E" w:rsidP="00412F3E">
            <w:pPr>
              <w:pStyle w:val="TableEntry"/>
            </w:pPr>
            <w:r>
              <w:t>N-SET</w:t>
            </w:r>
          </w:p>
        </w:tc>
      </w:tr>
      <w:tr w:rsidR="00412F3E" w14:paraId="697417E0" w14:textId="77777777" w:rsidTr="00412F3E">
        <w:trPr>
          <w:jc w:val="center"/>
        </w:trPr>
        <w:tc>
          <w:tcPr>
            <w:tcW w:w="1413" w:type="dxa"/>
          </w:tcPr>
          <w:p w14:paraId="6E086DD6" w14:textId="50CC51C7" w:rsidR="00412F3E" w:rsidRDefault="00412F3E" w:rsidP="00412F3E">
            <w:pPr>
              <w:pStyle w:val="TableEntry"/>
            </w:pPr>
            <w:r>
              <w:t>Retrieve</w:t>
            </w:r>
          </w:p>
        </w:tc>
        <w:tc>
          <w:tcPr>
            <w:tcW w:w="2268" w:type="dxa"/>
          </w:tcPr>
          <w:p w14:paraId="17FC3DF5" w14:textId="2EE3A39C" w:rsidR="00412F3E" w:rsidRDefault="00412F3E" w:rsidP="00412F3E">
            <w:pPr>
              <w:pStyle w:val="TableEntry"/>
            </w:pPr>
            <w:commentRangeStart w:id="88"/>
            <w:commentRangeStart w:id="89"/>
            <w:r>
              <w:t>Get MPPS Information</w:t>
            </w:r>
            <w:commentRangeEnd w:id="88"/>
            <w:r>
              <w:rPr>
                <w:rStyle w:val="CommentReference"/>
              </w:rPr>
              <w:commentReference w:id="88"/>
            </w:r>
            <w:commentRangeEnd w:id="89"/>
            <w:r w:rsidR="00B6681B">
              <w:rPr>
                <w:rStyle w:val="CommentReference"/>
              </w:rPr>
              <w:commentReference w:id="89"/>
            </w:r>
          </w:p>
        </w:tc>
        <w:tc>
          <w:tcPr>
            <w:tcW w:w="1559" w:type="dxa"/>
          </w:tcPr>
          <w:p w14:paraId="42E1A05E" w14:textId="77777777" w:rsidR="00412F3E" w:rsidRDefault="00412F3E" w:rsidP="00412F3E">
            <w:pPr>
              <w:pStyle w:val="TableEntry"/>
            </w:pPr>
            <w:r>
              <w:t>PS3.4, F.8.2.1</w:t>
            </w:r>
          </w:p>
        </w:tc>
        <w:tc>
          <w:tcPr>
            <w:tcW w:w="1701" w:type="dxa"/>
          </w:tcPr>
          <w:p w14:paraId="64D2111C" w14:textId="08F5F656" w:rsidR="00412F3E" w:rsidRDefault="00412F3E" w:rsidP="00412F3E">
            <w:pPr>
              <w:pStyle w:val="TableEntry"/>
            </w:pPr>
            <w:r>
              <w:t>N-GET</w:t>
            </w:r>
          </w:p>
        </w:tc>
      </w:tr>
    </w:tbl>
    <w:p w14:paraId="25C4E696" w14:textId="77777777" w:rsidR="00570D5D" w:rsidRDefault="00570D5D" w:rsidP="00570D5D"/>
    <w:p w14:paraId="0DCEC5C9" w14:textId="10CDE81E" w:rsidR="00570D5D" w:rsidRDefault="00570D5D" w:rsidP="00570D5D">
      <w:pPr>
        <w:pStyle w:val="Note"/>
      </w:pPr>
      <w:commentRangeStart w:id="90"/>
      <w:commentRangeStart w:id="91"/>
      <w:commentRangeStart w:id="92"/>
      <w:r>
        <w:t>Note</w:t>
      </w:r>
      <w:r>
        <w:tab/>
        <w:t xml:space="preserve">As in DIMSE, the Transactions do </w:t>
      </w:r>
      <w:r w:rsidRPr="0034151F">
        <w:rPr>
          <w:i/>
          <w:iCs/>
        </w:rPr>
        <w:t>not</w:t>
      </w:r>
      <w:r>
        <w:t xml:space="preserve"> provide a complete CRUDL interface for the respective resources. For instance, it is not possible to </w:t>
      </w:r>
      <w:r w:rsidR="00412F3E">
        <w:t>list</w:t>
      </w:r>
      <w:r>
        <w:t xml:space="preserve"> </w:t>
      </w:r>
      <w:r w:rsidR="00565180">
        <w:t xml:space="preserve">all Modality Performed Procedure Steps </w:t>
      </w:r>
      <w:r>
        <w:t xml:space="preserve">using DICOM, neither with DIMSE, nor with </w:t>
      </w:r>
      <w:proofErr w:type="spellStart"/>
      <w:r>
        <w:t>DICOMweb</w:t>
      </w:r>
      <w:proofErr w:type="spellEnd"/>
      <w:r>
        <w:t xml:space="preserve">. What DICOM </w:t>
      </w:r>
      <w:r w:rsidRPr="00691EF2">
        <w:rPr>
          <w:i/>
          <w:iCs/>
        </w:rPr>
        <w:t>does</w:t>
      </w:r>
      <w:r>
        <w:t xml:space="preserve"> provide is </w:t>
      </w:r>
      <w:proofErr w:type="gramStart"/>
      <w:r>
        <w:t>access</w:t>
      </w:r>
      <w:proofErr w:type="gramEnd"/>
      <w:r>
        <w:t xml:space="preserve"> to performed procedure steps at the level required for modalities.</w:t>
      </w:r>
      <w:commentRangeEnd w:id="90"/>
      <w:r>
        <w:rPr>
          <w:rStyle w:val="CommentReference"/>
        </w:rPr>
        <w:commentReference w:id="90"/>
      </w:r>
      <w:commentRangeEnd w:id="91"/>
      <w:r>
        <w:rPr>
          <w:rStyle w:val="CommentReference"/>
        </w:rPr>
        <w:commentReference w:id="91"/>
      </w:r>
      <w:commentRangeEnd w:id="92"/>
      <w:r w:rsidR="00D91C95">
        <w:rPr>
          <w:rStyle w:val="CommentReference"/>
        </w:rPr>
        <w:commentReference w:id="92"/>
      </w:r>
    </w:p>
    <w:p w14:paraId="508679D3" w14:textId="77777777" w:rsidR="00570D5D" w:rsidRDefault="00570D5D" w:rsidP="00570D5D"/>
    <w:p w14:paraId="51FC6A45" w14:textId="0B2DD50B" w:rsidR="00570D5D" w:rsidRDefault="00073796" w:rsidP="00570D5D">
      <w:r>
        <w:lastRenderedPageBreak/>
        <w:t xml:space="preserve">Some </w:t>
      </w:r>
      <w:r w:rsidR="00DD497B">
        <w:t xml:space="preserve">Modality Performed Procedure Step Service </w:t>
      </w:r>
      <w:r w:rsidR="000C7241">
        <w:t xml:space="preserve">Transactions </w:t>
      </w:r>
      <w:r w:rsidR="003B5BEE">
        <w:t xml:space="preserve">do not have corresponding DIMSE </w:t>
      </w:r>
      <w:proofErr w:type="gramStart"/>
      <w:r w:rsidR="003B5BEE">
        <w:t>Operations</w:t>
      </w:r>
      <w:proofErr w:type="gramEnd"/>
      <w:r w:rsidR="003B5BEE">
        <w:t xml:space="preserve"> </w:t>
      </w:r>
      <w:r>
        <w:t>but they</w:t>
      </w:r>
      <w:r w:rsidR="003B5BEE">
        <w:t xml:space="preserve"> </w:t>
      </w:r>
      <w:r w:rsidR="00DD497B">
        <w:t xml:space="preserve">relate to DIMSE </w:t>
      </w:r>
      <w:r w:rsidR="00570D5D">
        <w:t>Notifications</w:t>
      </w:r>
      <w:r w:rsidR="00DD497B">
        <w:t xml:space="preserve"> instead. These </w:t>
      </w:r>
      <w:r>
        <w:t xml:space="preserve">Transactions </w:t>
      </w:r>
      <w:r w:rsidR="00DD497B">
        <w:t>are</w:t>
      </w:r>
      <w:r w:rsidR="00570D5D">
        <w:t xml:space="preserve"> listed in Table X.</w:t>
      </w:r>
      <w:r w:rsidR="0070122A">
        <w:t>3-4</w:t>
      </w:r>
      <w:r w:rsidR="003B5BEE">
        <w:t>, together with the DIMSE Notifications</w:t>
      </w:r>
      <w:r w:rsidR="00570D5D">
        <w:t>.</w:t>
      </w:r>
    </w:p>
    <w:p w14:paraId="5B85B201" w14:textId="45EA8AE6" w:rsidR="00570D5D" w:rsidRDefault="00570D5D" w:rsidP="00570D5D">
      <w:pPr>
        <w:pStyle w:val="TableTitle"/>
        <w:keepNext/>
      </w:pPr>
      <w:r w:rsidRPr="00435A9C">
        <w:t>Table X.</w:t>
      </w:r>
      <w:r w:rsidR="00054905">
        <w:t>3-4</w:t>
      </w:r>
      <w:r w:rsidRPr="00435A9C">
        <w:t xml:space="preserve">. </w:t>
      </w:r>
      <w:r>
        <w:t xml:space="preserve">Relation between </w:t>
      </w:r>
      <w:r w:rsidR="00054905">
        <w:t xml:space="preserve">Modality Performed Procedure Step </w:t>
      </w:r>
      <w:r w:rsidR="00054905" w:rsidRPr="003D2E61">
        <w:t xml:space="preserve">Service </w:t>
      </w:r>
      <w:r w:rsidR="00054905">
        <w:t xml:space="preserve">Transactions and </w:t>
      </w:r>
      <w:r>
        <w:t>DIMSE Notifications</w:t>
      </w:r>
    </w:p>
    <w:tbl>
      <w:tblPr>
        <w:tblStyle w:val="TableGrid"/>
        <w:tblW w:w="7934" w:type="dxa"/>
        <w:jc w:val="center"/>
        <w:tblLook w:val="04A0" w:firstRow="1" w:lastRow="0" w:firstColumn="1" w:lastColumn="0" w:noHBand="0" w:noVBand="1"/>
      </w:tblPr>
      <w:tblGrid>
        <w:gridCol w:w="1560"/>
        <w:gridCol w:w="2689"/>
        <w:gridCol w:w="1559"/>
        <w:gridCol w:w="2126"/>
      </w:tblGrid>
      <w:tr w:rsidR="007A170C" w:rsidRPr="005370C5" w14:paraId="6469D2E8" w14:textId="77777777" w:rsidTr="007A170C">
        <w:trPr>
          <w:tblHeader/>
          <w:jc w:val="center"/>
        </w:trPr>
        <w:tc>
          <w:tcPr>
            <w:tcW w:w="1560" w:type="dxa"/>
          </w:tcPr>
          <w:p w14:paraId="426ACDD1" w14:textId="4C77310B" w:rsidR="007A170C" w:rsidRDefault="007A170C" w:rsidP="007A170C">
            <w:pPr>
              <w:pStyle w:val="TableLabel"/>
            </w:pPr>
            <w:r>
              <w:t>Transaction</w:t>
            </w:r>
          </w:p>
        </w:tc>
        <w:tc>
          <w:tcPr>
            <w:tcW w:w="2689" w:type="dxa"/>
          </w:tcPr>
          <w:p w14:paraId="330AC182" w14:textId="7D4E5DA0" w:rsidR="007A170C" w:rsidRPr="005370C5" w:rsidRDefault="007A170C" w:rsidP="007A170C">
            <w:pPr>
              <w:pStyle w:val="TableLabel"/>
            </w:pPr>
            <w:r>
              <w:t>Notification</w:t>
            </w:r>
          </w:p>
        </w:tc>
        <w:tc>
          <w:tcPr>
            <w:tcW w:w="1559" w:type="dxa"/>
          </w:tcPr>
          <w:p w14:paraId="3EAE5658" w14:textId="77777777" w:rsidR="007A170C" w:rsidRPr="005370C5" w:rsidRDefault="007A170C" w:rsidP="007A170C">
            <w:pPr>
              <w:pStyle w:val="TableLabel"/>
            </w:pPr>
            <w:r>
              <w:t>Reference</w:t>
            </w:r>
          </w:p>
        </w:tc>
        <w:tc>
          <w:tcPr>
            <w:tcW w:w="2126" w:type="dxa"/>
          </w:tcPr>
          <w:p w14:paraId="413337B3" w14:textId="77777777" w:rsidR="007A170C" w:rsidRPr="005370C5" w:rsidRDefault="007A170C" w:rsidP="007A170C">
            <w:pPr>
              <w:pStyle w:val="TableLabel"/>
              <w:jc w:val="left"/>
            </w:pPr>
            <w:r>
              <w:t>DIMSE Service</w:t>
            </w:r>
          </w:p>
        </w:tc>
      </w:tr>
      <w:tr w:rsidR="007A170C" w14:paraId="0AA3B813" w14:textId="77777777" w:rsidTr="007A170C">
        <w:trPr>
          <w:trHeight w:val="70"/>
          <w:jc w:val="center"/>
        </w:trPr>
        <w:tc>
          <w:tcPr>
            <w:tcW w:w="1560" w:type="dxa"/>
          </w:tcPr>
          <w:p w14:paraId="65D6AA36" w14:textId="3FA18312" w:rsidR="007A170C" w:rsidRDefault="007A170C" w:rsidP="007A170C">
            <w:pPr>
              <w:pStyle w:val="TableEntry"/>
              <w:keepNext/>
            </w:pPr>
            <w:r>
              <w:t>Subscribe</w:t>
            </w:r>
          </w:p>
        </w:tc>
        <w:tc>
          <w:tcPr>
            <w:tcW w:w="2689" w:type="dxa"/>
          </w:tcPr>
          <w:p w14:paraId="4ACCFF0C" w14:textId="351AF285" w:rsidR="007A170C" w:rsidRDefault="007A170C" w:rsidP="007A170C">
            <w:pPr>
              <w:pStyle w:val="TableEntry"/>
              <w:keepNext/>
            </w:pPr>
            <w:r>
              <w:t>Receive Event Notification</w:t>
            </w:r>
          </w:p>
        </w:tc>
        <w:tc>
          <w:tcPr>
            <w:tcW w:w="1559" w:type="dxa"/>
            <w:vAlign w:val="center"/>
          </w:tcPr>
          <w:p w14:paraId="3561575C" w14:textId="77777777" w:rsidR="007A170C" w:rsidRDefault="007A170C" w:rsidP="007A170C">
            <w:pPr>
              <w:pStyle w:val="TableEntry"/>
              <w:keepNext/>
            </w:pPr>
            <w:r>
              <w:t>PS3.4, F.9.2.1</w:t>
            </w:r>
          </w:p>
        </w:tc>
        <w:tc>
          <w:tcPr>
            <w:tcW w:w="2126" w:type="dxa"/>
            <w:vMerge w:val="restart"/>
            <w:vAlign w:val="center"/>
          </w:tcPr>
          <w:p w14:paraId="726142C1" w14:textId="77777777" w:rsidR="007A170C" w:rsidRDefault="007A170C" w:rsidP="007A170C">
            <w:pPr>
              <w:pStyle w:val="TableEntry"/>
              <w:keepNext/>
            </w:pPr>
            <w:r>
              <w:t>N-EVENT-REPORT</w:t>
            </w:r>
          </w:p>
        </w:tc>
      </w:tr>
      <w:tr w:rsidR="007A170C" w14:paraId="431A032D" w14:textId="77777777" w:rsidTr="007A170C">
        <w:trPr>
          <w:trHeight w:val="70"/>
          <w:jc w:val="center"/>
        </w:trPr>
        <w:tc>
          <w:tcPr>
            <w:tcW w:w="1560" w:type="dxa"/>
          </w:tcPr>
          <w:p w14:paraId="00B38C1E" w14:textId="322E0F39" w:rsidR="007A170C" w:rsidRDefault="007A170C" w:rsidP="007A170C">
            <w:pPr>
              <w:pStyle w:val="TableEntry"/>
            </w:pPr>
            <w:r>
              <w:t>Unsubscribe</w:t>
            </w:r>
          </w:p>
        </w:tc>
        <w:tc>
          <w:tcPr>
            <w:tcW w:w="2689" w:type="dxa"/>
          </w:tcPr>
          <w:p w14:paraId="45D956D1" w14:textId="67ECC0F6" w:rsidR="007A170C" w:rsidRDefault="007A170C" w:rsidP="007A170C">
            <w:pPr>
              <w:pStyle w:val="TableEntry"/>
            </w:pPr>
            <w:r>
              <w:t>Provide Event Notification</w:t>
            </w:r>
          </w:p>
        </w:tc>
        <w:tc>
          <w:tcPr>
            <w:tcW w:w="1559" w:type="dxa"/>
          </w:tcPr>
          <w:p w14:paraId="3DE46652" w14:textId="77777777" w:rsidR="007A170C" w:rsidRDefault="007A170C" w:rsidP="007A170C">
            <w:pPr>
              <w:pStyle w:val="TableEntry"/>
            </w:pPr>
            <w:r>
              <w:t>PS3.4, F.9.2.2</w:t>
            </w:r>
          </w:p>
        </w:tc>
        <w:tc>
          <w:tcPr>
            <w:tcW w:w="2126" w:type="dxa"/>
            <w:vMerge/>
          </w:tcPr>
          <w:p w14:paraId="7E361BD2" w14:textId="77777777" w:rsidR="007A170C" w:rsidRDefault="007A170C" w:rsidP="007A170C">
            <w:pPr>
              <w:pStyle w:val="TableEntry"/>
            </w:pPr>
          </w:p>
        </w:tc>
      </w:tr>
    </w:tbl>
    <w:p w14:paraId="57F8B0AF" w14:textId="77777777" w:rsidR="00570D5D" w:rsidRDefault="00570D5D" w:rsidP="00570D5D"/>
    <w:p w14:paraId="7A9F1385" w14:textId="77777777" w:rsidR="00570D5D" w:rsidRDefault="00570D5D" w:rsidP="00570D5D">
      <w:pPr>
        <w:pStyle w:val="Note"/>
      </w:pPr>
      <w:r>
        <w:t>Note</w:t>
      </w:r>
      <w:r>
        <w:tab/>
        <w:t xml:space="preserve">The pair of Notifications relate to the pair of Transactions; there is </w:t>
      </w:r>
      <w:r w:rsidRPr="000A0469">
        <w:rPr>
          <w:i/>
          <w:iCs/>
        </w:rPr>
        <w:t>no</w:t>
      </w:r>
      <w:r>
        <w:t xml:space="preserve"> one-to-one mapping between DIMSE Notifications and Modality Workflow Service Transactions. See also Section 8.10 for more information about how </w:t>
      </w:r>
      <w:proofErr w:type="spellStart"/>
      <w:r>
        <w:t>DICOMweb</w:t>
      </w:r>
      <w:proofErr w:type="spellEnd"/>
      <w:r>
        <w:t xml:space="preserve"> deals with Notifications.</w:t>
      </w:r>
    </w:p>
    <w:p w14:paraId="66E1790C" w14:textId="298945CF" w:rsidR="0024556E" w:rsidRDefault="003102BE" w:rsidP="0024556E">
      <w:pPr>
        <w:pStyle w:val="Heading2"/>
      </w:pPr>
      <w:bookmarkStart w:id="93" w:name="_Toc188364786"/>
      <w:r>
        <w:t>X.4</w:t>
      </w:r>
      <w:r w:rsidR="0024556E">
        <w:tab/>
        <w:t>Create Transaction</w:t>
      </w:r>
      <w:bookmarkEnd w:id="93"/>
    </w:p>
    <w:p w14:paraId="04F73099" w14:textId="0AC164AC" w:rsidR="00C0797D" w:rsidRPr="00BB6552" w:rsidRDefault="00C0797D" w:rsidP="00C0797D">
      <w:r w:rsidRPr="00BB6552">
        <w:t xml:space="preserve">This </w:t>
      </w:r>
      <w:r w:rsidR="00A560FA">
        <w:t>T</w:t>
      </w:r>
      <w:r w:rsidRPr="00BB6552">
        <w:t xml:space="preserve">ransaction </w:t>
      </w:r>
      <w:r>
        <w:t xml:space="preserve">creates a Modality Performed Procedure Step with </w:t>
      </w:r>
      <w:r w:rsidR="008A3F31">
        <w:t xml:space="preserve">the </w:t>
      </w:r>
      <w:r>
        <w:t>given Attributes</w:t>
      </w:r>
      <w:r w:rsidRPr="00BB6552">
        <w:t xml:space="preserve">. It corresponds to the DIMSE </w:t>
      </w:r>
      <w:r>
        <w:t xml:space="preserve">MPPS </w:t>
      </w:r>
      <w:r w:rsidRPr="00BB6552">
        <w:t>N-</w:t>
      </w:r>
      <w:r>
        <w:t xml:space="preserve">CREATE </w:t>
      </w:r>
      <w:r w:rsidR="004349EB">
        <w:t>O</w:t>
      </w:r>
      <w:r w:rsidRPr="00BB6552">
        <w:t>peration</w:t>
      </w:r>
      <w:r>
        <w:t xml:space="preserve"> (see PS3.4, Section F.7.2.1)</w:t>
      </w:r>
      <w:r w:rsidRPr="00BB6552">
        <w:t>.</w:t>
      </w:r>
    </w:p>
    <w:p w14:paraId="5790A914" w14:textId="45172F16" w:rsidR="0024556E" w:rsidRDefault="003102BE" w:rsidP="0024556E">
      <w:pPr>
        <w:pStyle w:val="Heading3"/>
      </w:pPr>
      <w:bookmarkStart w:id="94" w:name="_Toc188364787"/>
      <w:r>
        <w:t>X.4</w:t>
      </w:r>
      <w:r w:rsidR="0024556E">
        <w:t>.1</w:t>
      </w:r>
      <w:r w:rsidR="0024556E">
        <w:tab/>
        <w:t>Request</w:t>
      </w:r>
      <w:bookmarkEnd w:id="94"/>
    </w:p>
    <w:p w14:paraId="47923603" w14:textId="2C5EBF28" w:rsidR="0024556E" w:rsidRDefault="0024556E" w:rsidP="0024556E">
      <w:r>
        <w:t>The request shall have the following syntax:</w:t>
      </w:r>
    </w:p>
    <w:p w14:paraId="79E1290D" w14:textId="0B498868" w:rsidR="007037F3" w:rsidRPr="008209C0" w:rsidRDefault="00063AEA"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PUT</w:t>
      </w:r>
      <w:r w:rsidR="007037F3" w:rsidRPr="008209C0">
        <w:rPr>
          <w:rFonts w:ascii="Courier New" w:eastAsiaTheme="minorEastAsia" w:hAnsi="Courier New" w:cs="Courier New"/>
          <w:color w:val="000000"/>
          <w:sz w:val="18"/>
          <w:szCs w:val="18"/>
          <w:lang w:eastAsia="ja-JP"/>
        </w:rPr>
        <w:t xml:space="preserve"> SP /m</w:t>
      </w:r>
      <w:r w:rsidR="00F201D1" w:rsidRPr="008209C0">
        <w:rPr>
          <w:rFonts w:ascii="Courier New" w:eastAsiaTheme="minorEastAsia" w:hAnsi="Courier New" w:cs="Courier New"/>
          <w:color w:val="000000"/>
          <w:sz w:val="18"/>
          <w:szCs w:val="18"/>
          <w:lang w:eastAsia="ja-JP"/>
        </w:rPr>
        <w:t>odality-performed-procedure-steps</w:t>
      </w:r>
      <w:r w:rsidR="007037F3" w:rsidRPr="008209C0">
        <w:rPr>
          <w:rFonts w:ascii="Courier New" w:eastAsiaTheme="minorEastAsia" w:hAnsi="Courier New" w:cs="Courier New"/>
          <w:color w:val="000000"/>
          <w:sz w:val="18"/>
          <w:szCs w:val="18"/>
          <w:lang w:eastAsia="ja-JP"/>
        </w:rPr>
        <w:t>/{</w:t>
      </w:r>
      <w:r w:rsidR="005C3CD3">
        <w:rPr>
          <w:rFonts w:ascii="Courier New" w:eastAsiaTheme="minorEastAsia" w:hAnsi="Courier New" w:cs="Courier New"/>
          <w:color w:val="000000"/>
          <w:sz w:val="18"/>
          <w:szCs w:val="18"/>
          <w:lang w:eastAsia="ja-JP"/>
        </w:rPr>
        <w:t>step</w:t>
      </w:r>
      <w:r w:rsidR="007037F3" w:rsidRPr="008209C0">
        <w:rPr>
          <w:rFonts w:ascii="Courier New" w:eastAsiaTheme="minorEastAsia" w:hAnsi="Courier New" w:cs="Courier New"/>
          <w:color w:val="000000"/>
          <w:sz w:val="18"/>
          <w:szCs w:val="18"/>
          <w:lang w:eastAsia="ja-JP"/>
        </w:rPr>
        <w:t xml:space="preserve">} SP version CRLF </w:t>
      </w:r>
    </w:p>
    <w:p w14:paraId="4DF0DE25"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2C870630"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5305239F" w14:textId="77777777" w:rsidR="007037F3" w:rsidRPr="008209C0" w:rsidRDefault="007037F3" w:rsidP="007037F3">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308799A5" w14:textId="10A07A28" w:rsidR="0024556E" w:rsidRPr="0024556E" w:rsidRDefault="007037F3" w:rsidP="0024556E">
      <w:r w:rsidRPr="008209C0">
        <w:rPr>
          <w:rFonts w:ascii="Courier New" w:eastAsiaTheme="minorEastAsia" w:hAnsi="Courier New" w:cs="Courier New"/>
          <w:color w:val="000000"/>
          <w:sz w:val="18"/>
          <w:szCs w:val="18"/>
          <w:lang w:eastAsia="ja-JP"/>
        </w:rPr>
        <w:t>payload</w:t>
      </w:r>
    </w:p>
    <w:p w14:paraId="521A6AA8" w14:textId="54230FC0" w:rsidR="0024556E" w:rsidRDefault="003102BE" w:rsidP="0024556E">
      <w:pPr>
        <w:pStyle w:val="Heading4"/>
      </w:pPr>
      <w:bookmarkStart w:id="95" w:name="_Toc188364788"/>
      <w:r>
        <w:t>X.4</w:t>
      </w:r>
      <w:r w:rsidR="0024556E">
        <w:t>.1.1</w:t>
      </w:r>
      <w:r w:rsidR="0024556E">
        <w:tab/>
        <w:t>Target Resource</w:t>
      </w:r>
      <w:bookmarkEnd w:id="95"/>
    </w:p>
    <w:p w14:paraId="0EF1E098" w14:textId="42E98B5B" w:rsidR="0024556E" w:rsidRPr="0024556E" w:rsidRDefault="007037F3"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7D7EB72E" w14:textId="6571F714" w:rsidR="0024556E" w:rsidRDefault="003102BE" w:rsidP="0024556E">
      <w:pPr>
        <w:pStyle w:val="Heading4"/>
      </w:pPr>
      <w:bookmarkStart w:id="96" w:name="_Toc188364789"/>
      <w:r>
        <w:t>X.4</w:t>
      </w:r>
      <w:r w:rsidR="0024556E">
        <w:t>.1.2</w:t>
      </w:r>
      <w:r w:rsidR="0024556E">
        <w:tab/>
        <w:t>Query Parameters</w:t>
      </w:r>
      <w:bookmarkEnd w:id="96"/>
    </w:p>
    <w:p w14:paraId="70345D5A" w14:textId="0E24C09E" w:rsidR="0024556E" w:rsidRPr="0024556E" w:rsidRDefault="007037F3" w:rsidP="0024556E">
      <w:r>
        <w:t xml:space="preserve">The request has no </w:t>
      </w:r>
      <w:r w:rsidR="00F201D1">
        <w:t>Q</w:t>
      </w:r>
      <w:r>
        <w:t xml:space="preserve">uery </w:t>
      </w:r>
      <w:r w:rsidR="00F201D1">
        <w:t>P</w:t>
      </w:r>
      <w:r>
        <w:t>arameters</w:t>
      </w:r>
      <w:r w:rsidR="00F201D1">
        <w:t>.</w:t>
      </w:r>
    </w:p>
    <w:p w14:paraId="36FCF0A7" w14:textId="4CBAA57A" w:rsidR="0024556E" w:rsidRDefault="003102BE" w:rsidP="0024556E">
      <w:pPr>
        <w:pStyle w:val="Heading4"/>
      </w:pPr>
      <w:bookmarkStart w:id="97" w:name="_Toc188364790"/>
      <w:r>
        <w:t>X.4</w:t>
      </w:r>
      <w:r w:rsidR="0024556E">
        <w:t>.1.3</w:t>
      </w:r>
      <w:r w:rsidR="0024556E">
        <w:tab/>
        <w:t>Request Header Fields</w:t>
      </w:r>
      <w:bookmarkEnd w:id="97"/>
    </w:p>
    <w:p w14:paraId="70401D06" w14:textId="5610F112" w:rsidR="00F201D1" w:rsidRDefault="00F201D1" w:rsidP="00F201D1">
      <w:r>
        <w:t xml:space="preserve">The origin server shall support Request Header Fields as required in Table </w:t>
      </w:r>
      <w:r w:rsidR="003102BE">
        <w:t>X.4</w:t>
      </w:r>
      <w:r>
        <w:t>.1-</w:t>
      </w:r>
      <w:r w:rsidR="00FB41E2">
        <w:t>1</w:t>
      </w:r>
      <w:r>
        <w:t>.</w:t>
      </w:r>
    </w:p>
    <w:p w14:paraId="293D70DF" w14:textId="3192EA18" w:rsidR="0024556E" w:rsidRDefault="00F201D1" w:rsidP="00F201D1">
      <w:r>
        <w:t xml:space="preserve">The user agent shall supply Request Header Fields as required in Table </w:t>
      </w:r>
      <w:r w:rsidR="003102BE">
        <w:t>X.4</w:t>
      </w:r>
      <w:r>
        <w:t>.1-</w:t>
      </w:r>
      <w:r w:rsidR="00FB41E2">
        <w:t>1</w:t>
      </w:r>
      <w:r>
        <w:t>.</w:t>
      </w:r>
    </w:p>
    <w:p w14:paraId="5A6257EE" w14:textId="4AE293C3" w:rsidR="00F201D1" w:rsidRDefault="00F201D1" w:rsidP="007F2F0A">
      <w:pPr>
        <w:pStyle w:val="TableTitle"/>
        <w:keepNext/>
      </w:pPr>
      <w:r w:rsidRPr="00F201D1">
        <w:t xml:space="preserve">Table </w:t>
      </w:r>
      <w:r w:rsidR="003102BE">
        <w:t>X.4</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201D1" w:rsidRPr="00F201D1" w14:paraId="334AEDF1" w14:textId="77777777" w:rsidTr="00A3211F">
        <w:tc>
          <w:tcPr>
            <w:tcW w:w="846" w:type="dxa"/>
            <w:vMerge w:val="restart"/>
          </w:tcPr>
          <w:p w14:paraId="534C8052" w14:textId="13424792" w:rsidR="00F201D1" w:rsidRPr="00F201D1" w:rsidRDefault="00F201D1" w:rsidP="00F201D1">
            <w:pPr>
              <w:pStyle w:val="TableEntry"/>
              <w:jc w:val="center"/>
              <w:rPr>
                <w:b/>
                <w:bCs/>
              </w:rPr>
            </w:pPr>
            <w:r w:rsidRPr="00F201D1">
              <w:rPr>
                <w:b/>
                <w:bCs/>
              </w:rPr>
              <w:t>Name</w:t>
            </w:r>
          </w:p>
        </w:tc>
        <w:tc>
          <w:tcPr>
            <w:tcW w:w="1276" w:type="dxa"/>
            <w:vMerge w:val="restart"/>
          </w:tcPr>
          <w:p w14:paraId="38E3B29D" w14:textId="575E0945" w:rsidR="00F201D1" w:rsidRPr="00F201D1" w:rsidRDefault="008209C0" w:rsidP="00F201D1">
            <w:pPr>
              <w:pStyle w:val="TableEntry"/>
              <w:jc w:val="center"/>
              <w:rPr>
                <w:b/>
                <w:bCs/>
              </w:rPr>
            </w:pPr>
            <w:r>
              <w:rPr>
                <w:b/>
                <w:bCs/>
              </w:rPr>
              <w:t>Values</w:t>
            </w:r>
          </w:p>
        </w:tc>
        <w:tc>
          <w:tcPr>
            <w:tcW w:w="2976" w:type="dxa"/>
            <w:gridSpan w:val="2"/>
          </w:tcPr>
          <w:p w14:paraId="717F9D6A" w14:textId="6A4C703C" w:rsidR="00F201D1" w:rsidRPr="00F201D1" w:rsidRDefault="00F201D1" w:rsidP="00F201D1">
            <w:pPr>
              <w:pStyle w:val="TableEntry"/>
              <w:jc w:val="center"/>
              <w:rPr>
                <w:b/>
                <w:bCs/>
              </w:rPr>
            </w:pPr>
            <w:r w:rsidRPr="00F201D1">
              <w:rPr>
                <w:b/>
                <w:bCs/>
              </w:rPr>
              <w:t>Usage</w:t>
            </w:r>
          </w:p>
        </w:tc>
        <w:tc>
          <w:tcPr>
            <w:tcW w:w="4252" w:type="dxa"/>
            <w:vMerge w:val="restart"/>
          </w:tcPr>
          <w:p w14:paraId="47C6DE4C" w14:textId="50181EE1" w:rsidR="00F201D1" w:rsidRPr="00F201D1" w:rsidRDefault="00F201D1" w:rsidP="00F201D1">
            <w:pPr>
              <w:pStyle w:val="TableEntry"/>
              <w:jc w:val="center"/>
              <w:rPr>
                <w:b/>
                <w:bCs/>
              </w:rPr>
            </w:pPr>
            <w:r w:rsidRPr="00F201D1">
              <w:rPr>
                <w:b/>
                <w:bCs/>
              </w:rPr>
              <w:t>Description</w:t>
            </w:r>
          </w:p>
        </w:tc>
      </w:tr>
      <w:tr w:rsidR="00F201D1" w:rsidRPr="00F201D1" w14:paraId="2508DB1B" w14:textId="77777777" w:rsidTr="00A3211F">
        <w:tc>
          <w:tcPr>
            <w:tcW w:w="846" w:type="dxa"/>
            <w:vMerge/>
          </w:tcPr>
          <w:p w14:paraId="5C96F258" w14:textId="77777777" w:rsidR="00F201D1" w:rsidRPr="00F201D1" w:rsidRDefault="00F201D1" w:rsidP="00F201D1">
            <w:pPr>
              <w:pStyle w:val="TableEntry"/>
              <w:jc w:val="center"/>
              <w:rPr>
                <w:b/>
                <w:bCs/>
              </w:rPr>
            </w:pPr>
          </w:p>
        </w:tc>
        <w:tc>
          <w:tcPr>
            <w:tcW w:w="1276" w:type="dxa"/>
            <w:vMerge/>
          </w:tcPr>
          <w:p w14:paraId="25DBF1DD" w14:textId="77777777" w:rsidR="00F201D1" w:rsidRPr="00F201D1" w:rsidRDefault="00F201D1" w:rsidP="00F201D1">
            <w:pPr>
              <w:pStyle w:val="TableEntry"/>
              <w:jc w:val="center"/>
              <w:rPr>
                <w:b/>
                <w:bCs/>
              </w:rPr>
            </w:pPr>
          </w:p>
        </w:tc>
        <w:tc>
          <w:tcPr>
            <w:tcW w:w="1417" w:type="dxa"/>
          </w:tcPr>
          <w:p w14:paraId="01DA613D" w14:textId="5D244149" w:rsidR="00F201D1" w:rsidRPr="00F201D1" w:rsidRDefault="00F201D1" w:rsidP="00F201D1">
            <w:pPr>
              <w:pStyle w:val="TableEntry"/>
              <w:jc w:val="center"/>
              <w:rPr>
                <w:b/>
                <w:bCs/>
              </w:rPr>
            </w:pPr>
            <w:r w:rsidRPr="00F201D1">
              <w:rPr>
                <w:b/>
                <w:bCs/>
              </w:rPr>
              <w:t>User Agent</w:t>
            </w:r>
          </w:p>
        </w:tc>
        <w:tc>
          <w:tcPr>
            <w:tcW w:w="1559" w:type="dxa"/>
          </w:tcPr>
          <w:p w14:paraId="31D10C3F" w14:textId="067EFEEA" w:rsidR="00F201D1" w:rsidRPr="00F201D1" w:rsidRDefault="00F201D1" w:rsidP="00F201D1">
            <w:pPr>
              <w:pStyle w:val="TableEntry"/>
              <w:jc w:val="center"/>
              <w:rPr>
                <w:b/>
                <w:bCs/>
              </w:rPr>
            </w:pPr>
            <w:r w:rsidRPr="00F201D1">
              <w:rPr>
                <w:b/>
                <w:bCs/>
              </w:rPr>
              <w:t>Origin Server</w:t>
            </w:r>
          </w:p>
        </w:tc>
        <w:tc>
          <w:tcPr>
            <w:tcW w:w="4252" w:type="dxa"/>
            <w:vMerge/>
          </w:tcPr>
          <w:p w14:paraId="3BCF9160" w14:textId="77777777" w:rsidR="00F201D1" w:rsidRPr="00F201D1" w:rsidRDefault="00F201D1" w:rsidP="00F201D1">
            <w:pPr>
              <w:pStyle w:val="TableEntry"/>
              <w:jc w:val="center"/>
              <w:rPr>
                <w:b/>
                <w:bCs/>
              </w:rPr>
            </w:pPr>
          </w:p>
        </w:tc>
      </w:tr>
      <w:tr w:rsidR="00F201D1" w14:paraId="752196E3" w14:textId="77777777" w:rsidTr="00A3211F">
        <w:tc>
          <w:tcPr>
            <w:tcW w:w="846" w:type="dxa"/>
          </w:tcPr>
          <w:p w14:paraId="5FCA5C5F" w14:textId="76E9EB6E" w:rsidR="00F201D1" w:rsidRDefault="00F201D1" w:rsidP="00F201D1">
            <w:pPr>
              <w:pStyle w:val="TableEntry"/>
            </w:pPr>
            <w:r>
              <w:t>Accept</w:t>
            </w:r>
          </w:p>
        </w:tc>
        <w:tc>
          <w:tcPr>
            <w:tcW w:w="1276" w:type="dxa"/>
          </w:tcPr>
          <w:p w14:paraId="71467FE0" w14:textId="5A07BF4E" w:rsidR="00F201D1" w:rsidRDefault="00F201D1" w:rsidP="00F201D1">
            <w:pPr>
              <w:pStyle w:val="TableEntry"/>
            </w:pPr>
            <w:r>
              <w:t>media-type</w:t>
            </w:r>
          </w:p>
        </w:tc>
        <w:tc>
          <w:tcPr>
            <w:tcW w:w="1417" w:type="dxa"/>
          </w:tcPr>
          <w:p w14:paraId="38A4ACA3" w14:textId="0468BCCB" w:rsidR="00F201D1" w:rsidRDefault="00F201D1" w:rsidP="00F201D1">
            <w:pPr>
              <w:pStyle w:val="TableEntry"/>
            </w:pPr>
            <w:r>
              <w:t>M</w:t>
            </w:r>
          </w:p>
        </w:tc>
        <w:tc>
          <w:tcPr>
            <w:tcW w:w="1559" w:type="dxa"/>
          </w:tcPr>
          <w:p w14:paraId="207FB139" w14:textId="6ED12AD3" w:rsidR="00F201D1" w:rsidRDefault="00F201D1" w:rsidP="00F201D1">
            <w:pPr>
              <w:pStyle w:val="TableEntry"/>
            </w:pPr>
            <w:r>
              <w:t>M</w:t>
            </w:r>
          </w:p>
        </w:tc>
        <w:tc>
          <w:tcPr>
            <w:tcW w:w="4252" w:type="dxa"/>
          </w:tcPr>
          <w:p w14:paraId="5DBEA089" w14:textId="7DBC0278" w:rsidR="00F201D1" w:rsidRDefault="00F201D1" w:rsidP="00F201D1">
            <w:pPr>
              <w:pStyle w:val="TableEntry"/>
            </w:pPr>
            <w:r>
              <w:t>The Acceptable Media Types of the response payload.</w:t>
            </w:r>
          </w:p>
        </w:tc>
      </w:tr>
    </w:tbl>
    <w:p w14:paraId="5F242772" w14:textId="77777777" w:rsidR="00F201D1" w:rsidRDefault="00F201D1" w:rsidP="00F201D1"/>
    <w:p w14:paraId="5F2AF41E" w14:textId="77777777" w:rsidR="000433D8" w:rsidRPr="0024556E" w:rsidRDefault="000433D8" w:rsidP="000433D8">
      <w:r>
        <w:t>See Section 8.4.</w:t>
      </w:r>
    </w:p>
    <w:p w14:paraId="57E2148E" w14:textId="251B3F5B" w:rsidR="0024556E" w:rsidRDefault="003102BE" w:rsidP="0024556E">
      <w:pPr>
        <w:pStyle w:val="Heading4"/>
      </w:pPr>
      <w:bookmarkStart w:id="98" w:name="_Toc188364791"/>
      <w:r>
        <w:t>X.4</w:t>
      </w:r>
      <w:r w:rsidR="0024556E">
        <w:t>.1.4</w:t>
      </w:r>
      <w:r w:rsidR="0024556E">
        <w:tab/>
      </w:r>
      <w:commentRangeStart w:id="99"/>
      <w:commentRangeStart w:id="100"/>
      <w:commentRangeStart w:id="101"/>
      <w:r w:rsidR="0024556E">
        <w:t>Request Payload</w:t>
      </w:r>
      <w:commentRangeEnd w:id="99"/>
      <w:r w:rsidR="008C595E">
        <w:rPr>
          <w:rStyle w:val="CommentReference"/>
          <w:b w:val="0"/>
        </w:rPr>
        <w:commentReference w:id="99"/>
      </w:r>
      <w:commentRangeEnd w:id="100"/>
      <w:r w:rsidR="008C595E">
        <w:rPr>
          <w:rStyle w:val="CommentReference"/>
          <w:b w:val="0"/>
        </w:rPr>
        <w:commentReference w:id="100"/>
      </w:r>
      <w:commentRangeEnd w:id="101"/>
      <w:r w:rsidR="00C000C7">
        <w:rPr>
          <w:rStyle w:val="CommentReference"/>
          <w:b w:val="0"/>
        </w:rPr>
        <w:commentReference w:id="101"/>
      </w:r>
      <w:bookmarkEnd w:id="98"/>
    </w:p>
    <w:p w14:paraId="28DC68EF" w14:textId="77777777" w:rsidR="007037F3" w:rsidRDefault="007037F3" w:rsidP="007037F3">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2AB26939" w14:textId="0CE34F9F" w:rsidR="007037F3" w:rsidDel="00C97192" w:rsidRDefault="007037F3" w:rsidP="00C97192">
      <w:pPr>
        <w:rPr>
          <w:del w:id="102" w:author="Medema, Jeroen" w:date="2025-01-20T17:35:00Z"/>
        </w:rPr>
      </w:pPr>
      <w:r>
        <w:lastRenderedPageBreak/>
        <w:t xml:space="preserve">The request payload shall contain the </w:t>
      </w:r>
      <w:r w:rsidR="0036637A">
        <w:t>Modality Performed Procedure Step</w:t>
      </w:r>
      <w:r w:rsidR="00F201D1">
        <w:t xml:space="preserve"> attributes with </w:t>
      </w:r>
      <w:r>
        <w:t xml:space="preserve">which the user agent requests the origin server to </w:t>
      </w:r>
      <w:r w:rsidR="00F201D1">
        <w:t xml:space="preserve">create a </w:t>
      </w:r>
      <w:r w:rsidR="0036637A">
        <w:t>Modality Performed Procedure Step</w:t>
      </w:r>
      <w:r w:rsidR="00F201D1">
        <w:t xml:space="preserve"> resource</w:t>
      </w:r>
      <w:r>
        <w:t>.</w:t>
      </w:r>
    </w:p>
    <w:p w14:paraId="09ECEA57" w14:textId="44286838" w:rsidR="0024556E" w:rsidRPr="0024556E" w:rsidRDefault="00F201D1" w:rsidP="00C97192">
      <w:del w:id="103" w:author="Medema, Jeroen" w:date="2025-01-20T17:35:00Z">
        <w:r w:rsidDel="00C97192">
          <w:delText>The</w:delText>
        </w:r>
        <w:r w:rsidR="007037F3" w:rsidDel="00C97192">
          <w:delText xml:space="preserve"> request payload shall contain a dataset</w:delText>
        </w:r>
      </w:del>
      <w:r w:rsidR="007037F3">
        <w:t xml:space="preserve"> according to PS3.4, Table F.7.2-1</w:t>
      </w:r>
      <w:r>
        <w:t xml:space="preserve">, requirement type </w:t>
      </w:r>
      <w:r w:rsidR="007037F3">
        <w:t>N-CREATE</w:t>
      </w:r>
      <w:r>
        <w:t xml:space="preserve"> (SCU</w:t>
      </w:r>
      <w:r w:rsidR="007037F3">
        <w:t>).</w:t>
      </w:r>
    </w:p>
    <w:p w14:paraId="097DBBF9" w14:textId="1B9C63CB" w:rsidR="0024556E" w:rsidRDefault="003102BE" w:rsidP="0024556E">
      <w:pPr>
        <w:pStyle w:val="Heading3"/>
      </w:pPr>
      <w:bookmarkStart w:id="104" w:name="_Toc188364792"/>
      <w:r>
        <w:t>X.4</w:t>
      </w:r>
      <w:r w:rsidR="0024556E">
        <w:t>.2</w:t>
      </w:r>
      <w:r w:rsidR="0024556E">
        <w:tab/>
        <w:t>Behavior</w:t>
      </w:r>
      <w:bookmarkEnd w:id="104"/>
    </w:p>
    <w:p w14:paraId="14A83FD5" w14:textId="2FCC8A41" w:rsidR="0024556E" w:rsidRPr="0024556E" w:rsidRDefault="00D21308" w:rsidP="0024556E">
      <w:r>
        <w:t xml:space="preserve">The origin server shall create a </w:t>
      </w:r>
      <w:r w:rsidR="0036637A">
        <w:t>Modality Performed Procedure Step</w:t>
      </w:r>
      <w:r>
        <w:t xml:space="preserve"> identified by the provided </w:t>
      </w:r>
      <w:r w:rsidR="007E6E0C">
        <w:t xml:space="preserve">MPPS </w:t>
      </w:r>
      <w:r>
        <w:t>UID and filled with the provided attributes in the payload.</w:t>
      </w:r>
    </w:p>
    <w:p w14:paraId="5CA0D85C" w14:textId="6C980F14" w:rsidR="0024556E" w:rsidRDefault="003102BE" w:rsidP="0024556E">
      <w:pPr>
        <w:pStyle w:val="Heading3"/>
      </w:pPr>
      <w:bookmarkStart w:id="105" w:name="_Toc188364793"/>
      <w:r>
        <w:t>X.4</w:t>
      </w:r>
      <w:r w:rsidR="0024556E">
        <w:t>.3</w:t>
      </w:r>
      <w:r w:rsidR="0024556E">
        <w:tab/>
        <w:t>Response</w:t>
      </w:r>
      <w:bookmarkEnd w:id="105"/>
    </w:p>
    <w:p w14:paraId="2DFC9A3F" w14:textId="06661ED4" w:rsidR="0024556E" w:rsidRDefault="00D21308" w:rsidP="0024556E">
      <w:r>
        <w:t>The response shall have the following syntax:</w:t>
      </w:r>
    </w:p>
    <w:p w14:paraId="7453663C" w14:textId="77777777" w:rsidR="00D21308" w:rsidRPr="008209C0" w:rsidRDefault="00D21308" w:rsidP="00D2130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75CF8DE6" w14:textId="19D6EAB4" w:rsidR="00D21308" w:rsidRDefault="00D21308"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84B9D28" w14:textId="5B3BBEDE" w:rsidR="00A07A1F" w:rsidRPr="00A07A1F" w:rsidRDefault="00A07A1F"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A07A1F">
        <w:rPr>
          <w:rFonts w:ascii="Courier New" w:eastAsiaTheme="minorEastAsia" w:hAnsi="Courier New" w:cs="Courier New"/>
          <w:color w:val="000000"/>
          <w:sz w:val="18"/>
          <w:szCs w:val="18"/>
          <w:lang w:eastAsia="ja-JP"/>
        </w:rPr>
        <w:t>[payload]</w:t>
      </w:r>
    </w:p>
    <w:p w14:paraId="29CF7587" w14:textId="77777777" w:rsidR="007F2F0A" w:rsidRPr="007F2F0A" w:rsidRDefault="007F2F0A" w:rsidP="007F2F0A">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4F1BED08" w14:textId="510D3BD2" w:rsidR="0024556E" w:rsidRDefault="003102BE" w:rsidP="00A034FC">
      <w:pPr>
        <w:pStyle w:val="Heading4"/>
      </w:pPr>
      <w:bookmarkStart w:id="106" w:name="_Toc188364794"/>
      <w:r>
        <w:t>X.4</w:t>
      </w:r>
      <w:r w:rsidR="0024556E">
        <w:t>.3.1</w:t>
      </w:r>
      <w:r w:rsidR="0024556E">
        <w:tab/>
        <w:t>Status Codes</w:t>
      </w:r>
      <w:bookmarkEnd w:id="106"/>
    </w:p>
    <w:p w14:paraId="7D612D16" w14:textId="2BB2D353" w:rsidR="0024556E" w:rsidRDefault="00D21308" w:rsidP="0024556E">
      <w:r>
        <w:t xml:space="preserve">Table </w:t>
      </w:r>
      <w:r w:rsidR="003102BE">
        <w:t>X.4</w:t>
      </w:r>
      <w:r>
        <w:t xml:space="preserve">.3-1 </w:t>
      </w:r>
      <w:r w:rsidRPr="00D21308">
        <w:t>shows some common status codes corresponding to this transaction. See also Section 8.5 for additional status codes.</w:t>
      </w:r>
    </w:p>
    <w:p w14:paraId="5F6344BE" w14:textId="518C21D5" w:rsidR="00D21308" w:rsidRDefault="00D21308" w:rsidP="00D21308">
      <w:pPr>
        <w:pStyle w:val="TableTitle"/>
      </w:pPr>
      <w:r w:rsidRPr="00D21308">
        <w:t xml:space="preserve">Table </w:t>
      </w:r>
      <w:r w:rsidR="003102BE">
        <w:t>X.4</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D21308" w:rsidRPr="00F568A6" w14:paraId="6DDC726E" w14:textId="77777777" w:rsidTr="00D21308">
        <w:tc>
          <w:tcPr>
            <w:tcW w:w="1129" w:type="dxa"/>
          </w:tcPr>
          <w:p w14:paraId="269607D4" w14:textId="4EB2893B" w:rsidR="00D21308" w:rsidRPr="00F568A6" w:rsidRDefault="00D21308" w:rsidP="00F568A6">
            <w:pPr>
              <w:pStyle w:val="TableEntry"/>
              <w:jc w:val="center"/>
              <w:rPr>
                <w:b/>
                <w:bCs/>
              </w:rPr>
            </w:pPr>
            <w:r w:rsidRPr="00F568A6">
              <w:rPr>
                <w:b/>
                <w:bCs/>
              </w:rPr>
              <w:t>Status</w:t>
            </w:r>
          </w:p>
        </w:tc>
        <w:tc>
          <w:tcPr>
            <w:tcW w:w="2694" w:type="dxa"/>
          </w:tcPr>
          <w:p w14:paraId="64B72761" w14:textId="257C7CC0" w:rsidR="00D21308" w:rsidRPr="00F568A6" w:rsidRDefault="00D21308" w:rsidP="00F568A6">
            <w:pPr>
              <w:pStyle w:val="TableEntry"/>
              <w:jc w:val="center"/>
              <w:rPr>
                <w:b/>
                <w:bCs/>
              </w:rPr>
            </w:pPr>
            <w:r w:rsidRPr="00F568A6">
              <w:rPr>
                <w:b/>
                <w:bCs/>
              </w:rPr>
              <w:t>Code</w:t>
            </w:r>
          </w:p>
        </w:tc>
        <w:tc>
          <w:tcPr>
            <w:tcW w:w="5527" w:type="dxa"/>
          </w:tcPr>
          <w:p w14:paraId="616EAC7F" w14:textId="5BB5C06E" w:rsidR="00D21308" w:rsidRPr="00F568A6" w:rsidRDefault="00D21308" w:rsidP="00F568A6">
            <w:pPr>
              <w:pStyle w:val="TableEntry"/>
              <w:jc w:val="center"/>
              <w:rPr>
                <w:b/>
                <w:bCs/>
              </w:rPr>
            </w:pPr>
            <w:r w:rsidRPr="00F568A6">
              <w:rPr>
                <w:b/>
                <w:bCs/>
              </w:rPr>
              <w:t>Meaning</w:t>
            </w:r>
          </w:p>
        </w:tc>
      </w:tr>
      <w:tr w:rsidR="00D21308" w14:paraId="2718B36D" w14:textId="77777777" w:rsidTr="00D21308">
        <w:tc>
          <w:tcPr>
            <w:tcW w:w="1129" w:type="dxa"/>
          </w:tcPr>
          <w:p w14:paraId="3D1ECE30" w14:textId="21B6F520" w:rsidR="00D21308" w:rsidRDefault="00D21308" w:rsidP="00F568A6">
            <w:pPr>
              <w:pStyle w:val="TableEntry"/>
            </w:pPr>
            <w:r>
              <w:t>Success</w:t>
            </w:r>
          </w:p>
        </w:tc>
        <w:tc>
          <w:tcPr>
            <w:tcW w:w="2694" w:type="dxa"/>
          </w:tcPr>
          <w:p w14:paraId="61D8D463" w14:textId="4ACBE9E4" w:rsidR="00D21308" w:rsidRDefault="00D21308" w:rsidP="00F568A6">
            <w:pPr>
              <w:pStyle w:val="TableEntry"/>
            </w:pPr>
            <w:r>
              <w:t>200 (OK)</w:t>
            </w:r>
          </w:p>
        </w:tc>
        <w:tc>
          <w:tcPr>
            <w:tcW w:w="5527" w:type="dxa"/>
          </w:tcPr>
          <w:p w14:paraId="5658C8B5" w14:textId="7935A2E6" w:rsidR="00D21308" w:rsidRDefault="00D21308" w:rsidP="00F568A6">
            <w:pPr>
              <w:pStyle w:val="TableEntry"/>
            </w:pPr>
            <w:r w:rsidRPr="00D21308">
              <w:t xml:space="preserve">The origin server </w:t>
            </w:r>
            <w:r>
              <w:t xml:space="preserve">has created the requested </w:t>
            </w:r>
            <w:r w:rsidR="0036637A">
              <w:t>Modality Performed Procedure Step</w:t>
            </w:r>
            <w:r>
              <w:t xml:space="preserve"> with the provided attributes.</w:t>
            </w:r>
          </w:p>
        </w:tc>
      </w:tr>
      <w:tr w:rsidR="00F568A6" w14:paraId="5CFF7D7B" w14:textId="77777777" w:rsidTr="00D21308">
        <w:tc>
          <w:tcPr>
            <w:tcW w:w="1129" w:type="dxa"/>
            <w:vMerge w:val="restart"/>
          </w:tcPr>
          <w:p w14:paraId="79A8371C" w14:textId="0BE121BD" w:rsidR="00F568A6" w:rsidRDefault="00F568A6" w:rsidP="00F568A6">
            <w:pPr>
              <w:pStyle w:val="TableEntry"/>
            </w:pPr>
            <w:r>
              <w:t>Failure</w:t>
            </w:r>
          </w:p>
        </w:tc>
        <w:tc>
          <w:tcPr>
            <w:tcW w:w="2694" w:type="dxa"/>
          </w:tcPr>
          <w:p w14:paraId="45571732" w14:textId="1D316A64" w:rsidR="00F568A6" w:rsidRDefault="00F568A6" w:rsidP="00F568A6">
            <w:pPr>
              <w:pStyle w:val="TableEntry"/>
            </w:pPr>
            <w:r>
              <w:t>400 (Bad Request)</w:t>
            </w:r>
          </w:p>
        </w:tc>
        <w:tc>
          <w:tcPr>
            <w:tcW w:w="5527" w:type="dxa"/>
          </w:tcPr>
          <w:p w14:paraId="3921B3E7" w14:textId="2ABE01CA" w:rsidR="00F568A6" w:rsidRDefault="00F568A6" w:rsidP="00F568A6">
            <w:pPr>
              <w:pStyle w:val="TableEntry"/>
            </w:pPr>
            <w:r w:rsidRPr="00D21308">
              <w:t xml:space="preserve">The origin server cannot handle the </w:t>
            </w:r>
            <w:r w:rsidR="004B2751">
              <w:t xml:space="preserve">create </w:t>
            </w:r>
            <w:r w:rsidRPr="00D21308">
              <w:t>request because of errors in the request headers or parameters.</w:t>
            </w:r>
          </w:p>
        </w:tc>
      </w:tr>
      <w:tr w:rsidR="00F568A6" w14:paraId="517C8BCF" w14:textId="77777777" w:rsidTr="00D21308">
        <w:tc>
          <w:tcPr>
            <w:tcW w:w="1129" w:type="dxa"/>
            <w:vMerge/>
          </w:tcPr>
          <w:p w14:paraId="507DCC59" w14:textId="77777777" w:rsidR="00F568A6" w:rsidRDefault="00F568A6" w:rsidP="00F568A6">
            <w:pPr>
              <w:pStyle w:val="TableEntry"/>
            </w:pPr>
          </w:p>
        </w:tc>
        <w:tc>
          <w:tcPr>
            <w:tcW w:w="2694" w:type="dxa"/>
          </w:tcPr>
          <w:p w14:paraId="0515450F" w14:textId="14AE47D3" w:rsidR="00F568A6" w:rsidRDefault="00F568A6" w:rsidP="00F568A6">
            <w:pPr>
              <w:pStyle w:val="TableEntry"/>
            </w:pPr>
            <w:r>
              <w:t>409 (Conflict)</w:t>
            </w:r>
          </w:p>
        </w:tc>
        <w:tc>
          <w:tcPr>
            <w:tcW w:w="5527" w:type="dxa"/>
          </w:tcPr>
          <w:p w14:paraId="1C06F1F2" w14:textId="0B705B45" w:rsidR="00F568A6" w:rsidRDefault="00F568A6" w:rsidP="00F568A6">
            <w:pPr>
              <w:pStyle w:val="TableEntry"/>
            </w:pPr>
            <w:r w:rsidRPr="00D21308">
              <w:t xml:space="preserve">The origin server cannot </w:t>
            </w:r>
            <w:r>
              <w:t>create the</w:t>
            </w:r>
            <w:r w:rsidR="003B15C5">
              <w:t xml:space="preserve"> target</w:t>
            </w:r>
            <w:r>
              <w:t xml:space="preserve"> </w:t>
            </w:r>
            <w:r w:rsidR="0036637A">
              <w:t>Modality Performed Procedure Step</w:t>
            </w:r>
            <w:r>
              <w:t xml:space="preserve"> </w:t>
            </w:r>
            <w:r w:rsidRPr="00D21308">
              <w:t xml:space="preserve">because the provided </w:t>
            </w:r>
            <w:r w:rsidR="0036637A">
              <w:t>Modality Performed Procedure Step</w:t>
            </w:r>
            <w:r>
              <w:t xml:space="preserve"> </w:t>
            </w:r>
            <w:r w:rsidRPr="00D21308">
              <w:t>UID is already in use.</w:t>
            </w:r>
          </w:p>
        </w:tc>
      </w:tr>
      <w:tr w:rsidR="00F568A6" w14:paraId="6EF3E9DE" w14:textId="77777777" w:rsidTr="00D21308">
        <w:tc>
          <w:tcPr>
            <w:tcW w:w="1129" w:type="dxa"/>
            <w:vMerge/>
          </w:tcPr>
          <w:p w14:paraId="320C5533" w14:textId="77777777" w:rsidR="00F568A6" w:rsidRDefault="00F568A6" w:rsidP="00F568A6">
            <w:pPr>
              <w:pStyle w:val="TableEntry"/>
            </w:pPr>
          </w:p>
        </w:tc>
        <w:tc>
          <w:tcPr>
            <w:tcW w:w="2694" w:type="dxa"/>
          </w:tcPr>
          <w:p w14:paraId="1E2D4691" w14:textId="008E3B14" w:rsidR="00F568A6" w:rsidRDefault="00F568A6" w:rsidP="00F568A6">
            <w:pPr>
              <w:pStyle w:val="TableEntry"/>
            </w:pPr>
            <w:r>
              <w:t>503 (Service Unavailable)</w:t>
            </w:r>
          </w:p>
        </w:tc>
        <w:tc>
          <w:tcPr>
            <w:tcW w:w="5527" w:type="dxa"/>
          </w:tcPr>
          <w:p w14:paraId="49F8F5A0" w14:textId="7A7AACEF" w:rsidR="00F568A6" w:rsidRDefault="00F568A6" w:rsidP="00F568A6">
            <w:pPr>
              <w:pStyle w:val="TableEntry"/>
            </w:pPr>
            <w:r w:rsidRPr="00F568A6">
              <w:t xml:space="preserve">The origin server cannot handle the </w:t>
            </w:r>
            <w:r>
              <w:t xml:space="preserve">creation of the </w:t>
            </w:r>
            <w:r w:rsidR="0036637A">
              <w:t>Modality Performed Procedure Step</w:t>
            </w:r>
            <w:r w:rsidRPr="00F568A6">
              <w:t>; this may be a temporal or permanent state.</w:t>
            </w:r>
          </w:p>
        </w:tc>
      </w:tr>
    </w:tbl>
    <w:p w14:paraId="3EDFF5BA" w14:textId="77777777" w:rsidR="00D21308" w:rsidRPr="004833A3" w:rsidRDefault="00D21308" w:rsidP="0024556E"/>
    <w:p w14:paraId="140B9563" w14:textId="32ED9FD7" w:rsidR="0024556E" w:rsidRDefault="003102BE" w:rsidP="00A034FC">
      <w:pPr>
        <w:pStyle w:val="Heading4"/>
      </w:pPr>
      <w:bookmarkStart w:id="107" w:name="_Toc188364795"/>
      <w:r>
        <w:t>X.4</w:t>
      </w:r>
      <w:r w:rsidR="0024556E">
        <w:t>.3.2</w:t>
      </w:r>
      <w:r w:rsidR="0024556E">
        <w:tab/>
        <w:t>Response Header Fields</w:t>
      </w:r>
      <w:bookmarkEnd w:id="107"/>
    </w:p>
    <w:p w14:paraId="1B6EBC20" w14:textId="21157893" w:rsidR="0024556E" w:rsidRDefault="00EA715A" w:rsidP="0024556E">
      <w:r w:rsidRPr="00EA715A">
        <w:t xml:space="preserve">The origin server shall support header fields as required in Table </w:t>
      </w:r>
      <w:r w:rsidR="003102BE">
        <w:t>X.4</w:t>
      </w:r>
      <w:r w:rsidRPr="00EA715A">
        <w:t>.3-2.</w:t>
      </w:r>
    </w:p>
    <w:p w14:paraId="00A54D22" w14:textId="63696526" w:rsidR="007E6E0C" w:rsidRDefault="007E6E0C" w:rsidP="007F2F0A">
      <w:pPr>
        <w:pStyle w:val="TableTitle"/>
        <w:keepNext/>
      </w:pPr>
      <w:r w:rsidRPr="009E04E1">
        <w:t xml:space="preserve">Table </w:t>
      </w:r>
      <w:r w:rsidR="003102BE">
        <w:t>X.4</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7F2F0A" w:rsidRPr="00F201D1" w14:paraId="699B54B4" w14:textId="77777777" w:rsidTr="00AC7023">
        <w:trPr>
          <w:jc w:val="center"/>
        </w:trPr>
        <w:tc>
          <w:tcPr>
            <w:tcW w:w="1991" w:type="dxa"/>
          </w:tcPr>
          <w:p w14:paraId="0229791E" w14:textId="77777777" w:rsidR="007F2F0A" w:rsidRPr="00F201D1" w:rsidRDefault="007F2F0A" w:rsidP="007F2F0A">
            <w:pPr>
              <w:pStyle w:val="TableEntry"/>
              <w:keepNext/>
              <w:jc w:val="center"/>
              <w:rPr>
                <w:b/>
                <w:bCs/>
              </w:rPr>
            </w:pPr>
            <w:r w:rsidRPr="00F201D1">
              <w:rPr>
                <w:b/>
                <w:bCs/>
              </w:rPr>
              <w:t>Name</w:t>
            </w:r>
          </w:p>
        </w:tc>
        <w:tc>
          <w:tcPr>
            <w:tcW w:w="1276" w:type="dxa"/>
          </w:tcPr>
          <w:p w14:paraId="0C182A4D" w14:textId="77777777" w:rsidR="007F2F0A" w:rsidRPr="00F201D1" w:rsidRDefault="007F2F0A" w:rsidP="007F2F0A">
            <w:pPr>
              <w:pStyle w:val="TableEntry"/>
              <w:keepNext/>
              <w:jc w:val="center"/>
              <w:rPr>
                <w:b/>
                <w:bCs/>
              </w:rPr>
            </w:pPr>
            <w:r>
              <w:rPr>
                <w:b/>
                <w:bCs/>
              </w:rPr>
              <w:t>Values</w:t>
            </w:r>
          </w:p>
        </w:tc>
        <w:tc>
          <w:tcPr>
            <w:tcW w:w="2257" w:type="dxa"/>
          </w:tcPr>
          <w:p w14:paraId="161B7A82" w14:textId="77777777" w:rsidR="007F2F0A" w:rsidRPr="00F201D1" w:rsidRDefault="007F2F0A" w:rsidP="007F2F0A">
            <w:pPr>
              <w:pStyle w:val="TableEntry"/>
              <w:keepNext/>
              <w:jc w:val="center"/>
              <w:rPr>
                <w:b/>
                <w:bCs/>
              </w:rPr>
            </w:pPr>
            <w:r w:rsidRPr="00F201D1">
              <w:rPr>
                <w:b/>
                <w:bCs/>
              </w:rPr>
              <w:t>Origin Server Usage</w:t>
            </w:r>
          </w:p>
        </w:tc>
        <w:tc>
          <w:tcPr>
            <w:tcW w:w="2126" w:type="dxa"/>
          </w:tcPr>
          <w:p w14:paraId="37378FFB" w14:textId="77777777" w:rsidR="007F2F0A" w:rsidRPr="00F201D1" w:rsidRDefault="007F2F0A" w:rsidP="007F2F0A">
            <w:pPr>
              <w:pStyle w:val="TableEntry"/>
              <w:keepNext/>
              <w:jc w:val="center"/>
              <w:rPr>
                <w:b/>
                <w:bCs/>
              </w:rPr>
            </w:pPr>
            <w:r w:rsidRPr="00F201D1">
              <w:rPr>
                <w:b/>
                <w:bCs/>
              </w:rPr>
              <w:t>Description</w:t>
            </w:r>
          </w:p>
        </w:tc>
      </w:tr>
      <w:tr w:rsidR="007F2F0A" w14:paraId="67D8955C" w14:textId="77777777" w:rsidTr="00AC7023">
        <w:trPr>
          <w:jc w:val="center"/>
        </w:trPr>
        <w:tc>
          <w:tcPr>
            <w:tcW w:w="1991" w:type="dxa"/>
          </w:tcPr>
          <w:p w14:paraId="070D6EB0" w14:textId="77777777" w:rsidR="007F2F0A" w:rsidRDefault="007F2F0A" w:rsidP="00652BF8">
            <w:pPr>
              <w:pStyle w:val="TableEntry"/>
            </w:pPr>
            <w:r>
              <w:t>Content-Type</w:t>
            </w:r>
          </w:p>
        </w:tc>
        <w:tc>
          <w:tcPr>
            <w:tcW w:w="1276" w:type="dxa"/>
          </w:tcPr>
          <w:p w14:paraId="295BFBA1" w14:textId="77777777" w:rsidR="007F2F0A" w:rsidRDefault="007F2F0A" w:rsidP="00652BF8">
            <w:pPr>
              <w:pStyle w:val="TableEntry"/>
            </w:pPr>
            <w:r>
              <w:t>media-type</w:t>
            </w:r>
          </w:p>
        </w:tc>
        <w:tc>
          <w:tcPr>
            <w:tcW w:w="2257" w:type="dxa"/>
          </w:tcPr>
          <w:p w14:paraId="48D110FA" w14:textId="77777777" w:rsidR="007F2F0A" w:rsidRDefault="007F2F0A" w:rsidP="00652BF8">
            <w:pPr>
              <w:pStyle w:val="TableEntry"/>
            </w:pPr>
            <w:r>
              <w:t>C</w:t>
            </w:r>
          </w:p>
        </w:tc>
        <w:tc>
          <w:tcPr>
            <w:tcW w:w="2126" w:type="dxa"/>
          </w:tcPr>
          <w:p w14:paraId="17851739" w14:textId="77777777" w:rsidR="007F2F0A" w:rsidRDefault="007F2F0A" w:rsidP="00652BF8">
            <w:pPr>
              <w:pStyle w:val="TableEntry"/>
            </w:pPr>
            <w:r>
              <w:t>See section 8.4.2.</w:t>
            </w:r>
          </w:p>
        </w:tc>
      </w:tr>
      <w:tr w:rsidR="007F2F0A" w14:paraId="0E7FC913" w14:textId="77777777" w:rsidTr="00AC7023">
        <w:trPr>
          <w:jc w:val="center"/>
        </w:trPr>
        <w:tc>
          <w:tcPr>
            <w:tcW w:w="1991" w:type="dxa"/>
          </w:tcPr>
          <w:p w14:paraId="7AE6D857" w14:textId="77777777" w:rsidR="007F2F0A" w:rsidRDefault="007F2F0A" w:rsidP="00652BF8">
            <w:pPr>
              <w:pStyle w:val="TableEntry"/>
            </w:pPr>
            <w:r>
              <w:t>Content-Encoding</w:t>
            </w:r>
          </w:p>
        </w:tc>
        <w:tc>
          <w:tcPr>
            <w:tcW w:w="1276" w:type="dxa"/>
          </w:tcPr>
          <w:p w14:paraId="05066D5B" w14:textId="77777777" w:rsidR="007F2F0A" w:rsidRDefault="007F2F0A" w:rsidP="00652BF8">
            <w:pPr>
              <w:pStyle w:val="TableEntry"/>
            </w:pPr>
            <w:r>
              <w:t>encoding</w:t>
            </w:r>
          </w:p>
        </w:tc>
        <w:tc>
          <w:tcPr>
            <w:tcW w:w="2257" w:type="dxa"/>
          </w:tcPr>
          <w:p w14:paraId="629DF753" w14:textId="77777777" w:rsidR="007F2F0A" w:rsidRDefault="007F2F0A" w:rsidP="00652BF8">
            <w:pPr>
              <w:pStyle w:val="TableEntry"/>
            </w:pPr>
            <w:r>
              <w:t>C</w:t>
            </w:r>
          </w:p>
        </w:tc>
        <w:tc>
          <w:tcPr>
            <w:tcW w:w="2126" w:type="dxa"/>
          </w:tcPr>
          <w:p w14:paraId="61261EFD" w14:textId="77777777" w:rsidR="007F2F0A" w:rsidRDefault="007F2F0A" w:rsidP="00652BF8">
            <w:pPr>
              <w:pStyle w:val="TableEntry"/>
            </w:pPr>
            <w:r>
              <w:t>See section 8.4.2.</w:t>
            </w:r>
          </w:p>
        </w:tc>
      </w:tr>
      <w:tr w:rsidR="007F2F0A" w14:paraId="61B41A63" w14:textId="77777777" w:rsidTr="00AC7023">
        <w:trPr>
          <w:jc w:val="center"/>
        </w:trPr>
        <w:tc>
          <w:tcPr>
            <w:tcW w:w="1991" w:type="dxa"/>
          </w:tcPr>
          <w:p w14:paraId="5751865D" w14:textId="77777777" w:rsidR="007F2F0A" w:rsidRDefault="007F2F0A" w:rsidP="00652BF8">
            <w:pPr>
              <w:pStyle w:val="TableEntry"/>
            </w:pPr>
            <w:r>
              <w:t>Content-Length</w:t>
            </w:r>
          </w:p>
        </w:tc>
        <w:tc>
          <w:tcPr>
            <w:tcW w:w="1276" w:type="dxa"/>
          </w:tcPr>
          <w:p w14:paraId="6D9C7AEB" w14:textId="77777777" w:rsidR="007F2F0A" w:rsidRDefault="007F2F0A" w:rsidP="00652BF8">
            <w:pPr>
              <w:pStyle w:val="TableEntry"/>
            </w:pPr>
            <w:proofErr w:type="spellStart"/>
            <w:r>
              <w:t>uint</w:t>
            </w:r>
            <w:proofErr w:type="spellEnd"/>
          </w:p>
        </w:tc>
        <w:tc>
          <w:tcPr>
            <w:tcW w:w="2257" w:type="dxa"/>
          </w:tcPr>
          <w:p w14:paraId="2724811C" w14:textId="77777777" w:rsidR="007F2F0A" w:rsidRDefault="007F2F0A" w:rsidP="00652BF8">
            <w:pPr>
              <w:pStyle w:val="TableEntry"/>
            </w:pPr>
            <w:r>
              <w:t>C</w:t>
            </w:r>
          </w:p>
        </w:tc>
        <w:tc>
          <w:tcPr>
            <w:tcW w:w="2126" w:type="dxa"/>
          </w:tcPr>
          <w:p w14:paraId="3E79CCD7" w14:textId="77777777" w:rsidR="007F2F0A" w:rsidRDefault="007F2F0A" w:rsidP="00652BF8">
            <w:pPr>
              <w:pStyle w:val="TableEntry"/>
            </w:pPr>
            <w:r>
              <w:t>See section 8.4.3.</w:t>
            </w:r>
          </w:p>
        </w:tc>
      </w:tr>
    </w:tbl>
    <w:p w14:paraId="0BEA187D" w14:textId="77777777" w:rsidR="00EA715A" w:rsidRDefault="00EA715A" w:rsidP="0024556E"/>
    <w:p w14:paraId="1FFEF37E" w14:textId="77777777" w:rsidR="00EA715A" w:rsidRDefault="00EA715A" w:rsidP="00EA715A">
      <w:r>
        <w:t>All success responses shall also contain the Content Representation (see Section 8.4.2) and Payload header fields (see Section 8.4.3) with appropriate values.</w:t>
      </w:r>
    </w:p>
    <w:p w14:paraId="0233E435" w14:textId="39D1C79E" w:rsidR="0024556E" w:rsidRDefault="003102BE" w:rsidP="00A034FC">
      <w:pPr>
        <w:pStyle w:val="Heading4"/>
      </w:pPr>
      <w:bookmarkStart w:id="108" w:name="_Toc188364796"/>
      <w:r>
        <w:t>X.4</w:t>
      </w:r>
      <w:r w:rsidR="0024556E">
        <w:t>.3.3</w:t>
      </w:r>
      <w:r w:rsidR="0024556E">
        <w:tab/>
        <w:t>Response Payload</w:t>
      </w:r>
      <w:bookmarkEnd w:id="108"/>
    </w:p>
    <w:p w14:paraId="09348846" w14:textId="28F9B83B" w:rsidR="0024556E" w:rsidRDefault="00EA715A" w:rsidP="00FE3B13">
      <w:r>
        <w:t xml:space="preserve">A success response </w:t>
      </w:r>
      <w:r w:rsidR="008E3A18">
        <w:t>shall</w:t>
      </w:r>
      <w:r>
        <w:t xml:space="preserve"> have no payload.</w:t>
      </w:r>
    </w:p>
    <w:p w14:paraId="457413D2" w14:textId="07681A94" w:rsidR="00EA715A" w:rsidRDefault="00EA715A" w:rsidP="00FE3B13">
      <w:r w:rsidRPr="00EA715A">
        <w:lastRenderedPageBreak/>
        <w:t xml:space="preserve">A failure response payload may contain a </w:t>
      </w:r>
      <w:commentRangeStart w:id="109"/>
      <w:r w:rsidRPr="00EA715A">
        <w:t>Status Report</w:t>
      </w:r>
      <w:commentRangeEnd w:id="109"/>
      <w:r w:rsidR="00CD7095">
        <w:rPr>
          <w:rStyle w:val="CommentReference"/>
        </w:rPr>
        <w:commentReference w:id="109"/>
      </w:r>
      <w:r w:rsidRPr="00EA715A">
        <w:t xml:space="preserve"> describing any failures, warnings, or other useful information.</w:t>
      </w:r>
    </w:p>
    <w:p w14:paraId="58DD8317" w14:textId="2F2E6C77" w:rsidR="0024556E" w:rsidRDefault="003102BE" w:rsidP="00176148">
      <w:pPr>
        <w:pStyle w:val="Heading2"/>
      </w:pPr>
      <w:bookmarkStart w:id="110" w:name="_Toc188364797"/>
      <w:r>
        <w:t>X.5</w:t>
      </w:r>
      <w:r w:rsidR="0024556E">
        <w:tab/>
      </w:r>
      <w:r w:rsidR="00E0395F">
        <w:t xml:space="preserve">Update </w:t>
      </w:r>
      <w:r w:rsidR="00176148">
        <w:t>Transaction</w:t>
      </w:r>
      <w:bookmarkEnd w:id="110"/>
    </w:p>
    <w:p w14:paraId="1667810A" w14:textId="2ABF9D30" w:rsidR="00BB6552" w:rsidRPr="00BB6552" w:rsidRDefault="00BB6552" w:rsidP="00BB6552">
      <w:r w:rsidRPr="00BB6552">
        <w:t xml:space="preserve">This </w:t>
      </w:r>
      <w:r w:rsidR="004349EB">
        <w:t>T</w:t>
      </w:r>
      <w:r w:rsidRPr="00BB6552">
        <w:t xml:space="preserve">ransaction </w:t>
      </w:r>
      <w:r w:rsidR="00CD2AB7">
        <w:t xml:space="preserve">sets </w:t>
      </w:r>
      <w:r w:rsidRPr="00BB6552">
        <w:t xml:space="preserve">Attributes of an existing </w:t>
      </w:r>
      <w:r>
        <w:t>Modality Performed Procedure Step</w:t>
      </w:r>
      <w:r w:rsidRPr="00BB6552">
        <w:t xml:space="preserve">. It corresponds to the DIMSE </w:t>
      </w:r>
      <w:r>
        <w:t xml:space="preserve">MPPS </w:t>
      </w:r>
      <w:r w:rsidRPr="00BB6552">
        <w:t xml:space="preserve">N-SET </w:t>
      </w:r>
      <w:r w:rsidR="004349EB">
        <w:t>O</w:t>
      </w:r>
      <w:r w:rsidRPr="00BB6552">
        <w:t>peration</w:t>
      </w:r>
      <w:r>
        <w:t xml:space="preserve"> (see PS3.4, Section </w:t>
      </w:r>
      <w:r w:rsidR="00C0797D">
        <w:t>F.7.2.2</w:t>
      </w:r>
      <w:r>
        <w:t>)</w:t>
      </w:r>
      <w:r w:rsidRPr="00BB6552">
        <w:t>.</w:t>
      </w:r>
    </w:p>
    <w:p w14:paraId="3440C742" w14:textId="3F78368B" w:rsidR="0024556E" w:rsidRDefault="003102BE" w:rsidP="0024556E">
      <w:pPr>
        <w:pStyle w:val="Heading3"/>
      </w:pPr>
      <w:bookmarkStart w:id="111" w:name="_Toc188364798"/>
      <w:r>
        <w:t>X.5</w:t>
      </w:r>
      <w:r w:rsidR="0024556E">
        <w:t>.1</w:t>
      </w:r>
      <w:r w:rsidR="0024556E">
        <w:tab/>
        <w:t>Request</w:t>
      </w:r>
      <w:bookmarkEnd w:id="111"/>
    </w:p>
    <w:p w14:paraId="342905AC" w14:textId="77777777" w:rsidR="0024556E" w:rsidRDefault="0024556E" w:rsidP="0024556E">
      <w:r>
        <w:t>The request shall have the following syntax:</w:t>
      </w:r>
    </w:p>
    <w:p w14:paraId="57176B83" w14:textId="4C442FCE"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PATCH</w:t>
      </w:r>
      <w:r w:rsidRPr="008209C0">
        <w:rPr>
          <w:rFonts w:ascii="Courier New" w:eastAsiaTheme="minorEastAsia" w:hAnsi="Courier New" w:cs="Courier New"/>
          <w:color w:val="000000"/>
          <w:sz w:val="18"/>
          <w:szCs w:val="18"/>
          <w:lang w:eastAsia="ja-JP"/>
        </w:rPr>
        <w:t xml:space="preserve"> SP /modality-performed-procedure-steps/{</w:t>
      </w:r>
      <w:proofErr w:type="spellStart"/>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 xml:space="preserve">} SP version CRLF </w:t>
      </w:r>
    </w:p>
    <w:p w14:paraId="38845675"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47F5A67D"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3600D709" w14:textId="77777777" w:rsidR="007F2F0A" w:rsidRPr="008209C0" w:rsidRDefault="007F2F0A" w:rsidP="007F2F0A">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CRLF </w:t>
      </w:r>
    </w:p>
    <w:p w14:paraId="24CB6809" w14:textId="6B618E29" w:rsidR="0024556E" w:rsidRPr="0024556E" w:rsidRDefault="007F2F0A" w:rsidP="0024556E">
      <w:r w:rsidRPr="008209C0">
        <w:rPr>
          <w:rFonts w:ascii="Courier New" w:eastAsiaTheme="minorEastAsia" w:hAnsi="Courier New" w:cs="Courier New"/>
          <w:color w:val="000000"/>
          <w:sz w:val="18"/>
          <w:szCs w:val="18"/>
          <w:lang w:eastAsia="ja-JP"/>
        </w:rPr>
        <w:t>payload</w:t>
      </w:r>
    </w:p>
    <w:p w14:paraId="2A62DEDD" w14:textId="7513B2EC" w:rsidR="0024556E" w:rsidRDefault="003102BE" w:rsidP="0024556E">
      <w:pPr>
        <w:pStyle w:val="Heading4"/>
      </w:pPr>
      <w:bookmarkStart w:id="112" w:name="_Toc188364799"/>
      <w:r>
        <w:t>X.5</w:t>
      </w:r>
      <w:r w:rsidR="0024556E">
        <w:t>.1.1</w:t>
      </w:r>
      <w:r w:rsidR="0024556E">
        <w:tab/>
        <w:t>Target Resources</w:t>
      </w:r>
      <w:bookmarkEnd w:id="112"/>
    </w:p>
    <w:p w14:paraId="2E0C839A" w14:textId="6AD739C6" w:rsidR="0024556E" w:rsidRPr="0024556E" w:rsidRDefault="00A07A1F" w:rsidP="0024556E">
      <w:r w:rsidRPr="001A7FB6">
        <w:t xml:space="preserve">The Target Resource of this transaction is an individual </w:t>
      </w:r>
      <w:r w:rsidR="0036637A">
        <w:t>Modality Performed Procedure Step</w:t>
      </w:r>
      <w:r>
        <w:t xml:space="preserve"> identified </w:t>
      </w:r>
      <w:r w:rsidRPr="001A7FB6">
        <w:t xml:space="preserve">by its </w:t>
      </w:r>
      <w:r>
        <w:t xml:space="preserve">MPPS </w:t>
      </w:r>
      <w:r w:rsidRPr="001A7FB6">
        <w:t>UID.</w:t>
      </w:r>
    </w:p>
    <w:p w14:paraId="31217114" w14:textId="66A84B6F" w:rsidR="0024556E" w:rsidRDefault="003102BE" w:rsidP="0024556E">
      <w:pPr>
        <w:pStyle w:val="Heading4"/>
      </w:pPr>
      <w:bookmarkStart w:id="113" w:name="_Toc188364800"/>
      <w:r>
        <w:t>X.5</w:t>
      </w:r>
      <w:r w:rsidR="0024556E">
        <w:t>.1.2</w:t>
      </w:r>
      <w:r w:rsidR="0024556E">
        <w:tab/>
        <w:t>Query Parameters</w:t>
      </w:r>
      <w:bookmarkEnd w:id="113"/>
    </w:p>
    <w:p w14:paraId="6AFBE6B4" w14:textId="3BED8A62" w:rsidR="0024556E" w:rsidRPr="0024556E" w:rsidRDefault="00A07A1F" w:rsidP="0024556E">
      <w:commentRangeStart w:id="114"/>
      <w:r>
        <w:t>The request has no Query Parameters.</w:t>
      </w:r>
      <w:commentRangeEnd w:id="114"/>
      <w:r w:rsidR="00CD7095">
        <w:rPr>
          <w:rStyle w:val="CommentReference"/>
        </w:rPr>
        <w:commentReference w:id="114"/>
      </w:r>
    </w:p>
    <w:p w14:paraId="5CCE6A72" w14:textId="68C5B7CB" w:rsidR="0024556E" w:rsidRDefault="003102BE" w:rsidP="0024556E">
      <w:pPr>
        <w:pStyle w:val="Heading4"/>
      </w:pPr>
      <w:bookmarkStart w:id="115" w:name="_Toc188364801"/>
      <w:r>
        <w:t>X.5</w:t>
      </w:r>
      <w:r w:rsidR="0024556E">
        <w:t>.1.3</w:t>
      </w:r>
      <w:r w:rsidR="0024556E">
        <w:tab/>
        <w:t>Request Header Fields</w:t>
      </w:r>
      <w:bookmarkEnd w:id="115"/>
    </w:p>
    <w:p w14:paraId="336E600D" w14:textId="41EB3CDE" w:rsidR="00A07A1F" w:rsidRDefault="00A07A1F" w:rsidP="00A07A1F">
      <w:r>
        <w:t xml:space="preserve">The origin server shall support Request Header Fields as required in Table </w:t>
      </w:r>
      <w:r w:rsidR="003102BE">
        <w:t>X.5</w:t>
      </w:r>
      <w:r>
        <w:t>.1-</w:t>
      </w:r>
      <w:r w:rsidR="00FB41E2">
        <w:t>1</w:t>
      </w:r>
      <w:r>
        <w:t>.</w:t>
      </w:r>
    </w:p>
    <w:p w14:paraId="2C67A6F2" w14:textId="22F97BB4" w:rsidR="00A07A1F" w:rsidRDefault="00A07A1F" w:rsidP="00A07A1F">
      <w:r>
        <w:t xml:space="preserve">The user agent shall supply Request Header Fields as required in Table </w:t>
      </w:r>
      <w:r w:rsidR="003102BE">
        <w:t>X.5</w:t>
      </w:r>
      <w:r>
        <w:t>.1-</w:t>
      </w:r>
      <w:r w:rsidR="00FB41E2">
        <w:t>1</w:t>
      </w:r>
      <w:r>
        <w:t>.</w:t>
      </w:r>
    </w:p>
    <w:p w14:paraId="1F7C4BB0" w14:textId="2260305C" w:rsidR="00A07A1F" w:rsidRDefault="00A07A1F" w:rsidP="00A07A1F">
      <w:pPr>
        <w:pStyle w:val="TableTitle"/>
        <w:keepNext/>
      </w:pPr>
      <w:r w:rsidRPr="00F201D1">
        <w:t xml:space="preserve">Table </w:t>
      </w:r>
      <w:r w:rsidR="003102BE">
        <w:t>X.5</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7A1F" w:rsidRPr="00F201D1" w14:paraId="042A009F" w14:textId="77777777" w:rsidTr="00652BF8">
        <w:tc>
          <w:tcPr>
            <w:tcW w:w="846" w:type="dxa"/>
            <w:vMerge w:val="restart"/>
          </w:tcPr>
          <w:p w14:paraId="7E705422" w14:textId="77777777" w:rsidR="00A07A1F" w:rsidRPr="00F201D1" w:rsidRDefault="00A07A1F" w:rsidP="00652BF8">
            <w:pPr>
              <w:pStyle w:val="TableEntry"/>
              <w:jc w:val="center"/>
              <w:rPr>
                <w:b/>
                <w:bCs/>
              </w:rPr>
            </w:pPr>
            <w:r w:rsidRPr="00F201D1">
              <w:rPr>
                <w:b/>
                <w:bCs/>
              </w:rPr>
              <w:t>Name</w:t>
            </w:r>
          </w:p>
        </w:tc>
        <w:tc>
          <w:tcPr>
            <w:tcW w:w="1276" w:type="dxa"/>
            <w:vMerge w:val="restart"/>
          </w:tcPr>
          <w:p w14:paraId="36589B35" w14:textId="77777777" w:rsidR="00A07A1F" w:rsidRPr="00F201D1" w:rsidRDefault="00A07A1F" w:rsidP="00652BF8">
            <w:pPr>
              <w:pStyle w:val="TableEntry"/>
              <w:jc w:val="center"/>
              <w:rPr>
                <w:b/>
                <w:bCs/>
              </w:rPr>
            </w:pPr>
            <w:r>
              <w:rPr>
                <w:b/>
                <w:bCs/>
              </w:rPr>
              <w:t>Values</w:t>
            </w:r>
          </w:p>
        </w:tc>
        <w:tc>
          <w:tcPr>
            <w:tcW w:w="2976" w:type="dxa"/>
            <w:gridSpan w:val="2"/>
          </w:tcPr>
          <w:p w14:paraId="004707AA" w14:textId="77777777" w:rsidR="00A07A1F" w:rsidRPr="00F201D1" w:rsidRDefault="00A07A1F" w:rsidP="00652BF8">
            <w:pPr>
              <w:pStyle w:val="TableEntry"/>
              <w:jc w:val="center"/>
              <w:rPr>
                <w:b/>
                <w:bCs/>
              </w:rPr>
            </w:pPr>
            <w:r w:rsidRPr="00F201D1">
              <w:rPr>
                <w:b/>
                <w:bCs/>
              </w:rPr>
              <w:t>Usage</w:t>
            </w:r>
          </w:p>
        </w:tc>
        <w:tc>
          <w:tcPr>
            <w:tcW w:w="4252" w:type="dxa"/>
            <w:vMerge w:val="restart"/>
          </w:tcPr>
          <w:p w14:paraId="3FFDBC35" w14:textId="77777777" w:rsidR="00A07A1F" w:rsidRPr="00F201D1" w:rsidRDefault="00A07A1F" w:rsidP="00652BF8">
            <w:pPr>
              <w:pStyle w:val="TableEntry"/>
              <w:jc w:val="center"/>
              <w:rPr>
                <w:b/>
                <w:bCs/>
              </w:rPr>
            </w:pPr>
            <w:r w:rsidRPr="00F201D1">
              <w:rPr>
                <w:b/>
                <w:bCs/>
              </w:rPr>
              <w:t>Description</w:t>
            </w:r>
          </w:p>
        </w:tc>
      </w:tr>
      <w:tr w:rsidR="00A07A1F" w:rsidRPr="00F201D1" w14:paraId="768BC949" w14:textId="77777777" w:rsidTr="00652BF8">
        <w:tc>
          <w:tcPr>
            <w:tcW w:w="846" w:type="dxa"/>
            <w:vMerge/>
          </w:tcPr>
          <w:p w14:paraId="5A667A93" w14:textId="77777777" w:rsidR="00A07A1F" w:rsidRPr="00F201D1" w:rsidRDefault="00A07A1F" w:rsidP="00652BF8">
            <w:pPr>
              <w:pStyle w:val="TableEntry"/>
              <w:jc w:val="center"/>
              <w:rPr>
                <w:b/>
                <w:bCs/>
              </w:rPr>
            </w:pPr>
          </w:p>
        </w:tc>
        <w:tc>
          <w:tcPr>
            <w:tcW w:w="1276" w:type="dxa"/>
            <w:vMerge/>
          </w:tcPr>
          <w:p w14:paraId="287936B1" w14:textId="77777777" w:rsidR="00A07A1F" w:rsidRPr="00F201D1" w:rsidRDefault="00A07A1F" w:rsidP="00652BF8">
            <w:pPr>
              <w:pStyle w:val="TableEntry"/>
              <w:jc w:val="center"/>
              <w:rPr>
                <w:b/>
                <w:bCs/>
              </w:rPr>
            </w:pPr>
          </w:p>
        </w:tc>
        <w:tc>
          <w:tcPr>
            <w:tcW w:w="1417" w:type="dxa"/>
          </w:tcPr>
          <w:p w14:paraId="4D33DD3F" w14:textId="77777777" w:rsidR="00A07A1F" w:rsidRPr="00F201D1" w:rsidRDefault="00A07A1F" w:rsidP="00652BF8">
            <w:pPr>
              <w:pStyle w:val="TableEntry"/>
              <w:jc w:val="center"/>
              <w:rPr>
                <w:b/>
                <w:bCs/>
              </w:rPr>
            </w:pPr>
            <w:r w:rsidRPr="00F201D1">
              <w:rPr>
                <w:b/>
                <w:bCs/>
              </w:rPr>
              <w:t>User Agent</w:t>
            </w:r>
          </w:p>
        </w:tc>
        <w:tc>
          <w:tcPr>
            <w:tcW w:w="1559" w:type="dxa"/>
          </w:tcPr>
          <w:p w14:paraId="59BB9586" w14:textId="77777777" w:rsidR="00A07A1F" w:rsidRPr="00F201D1" w:rsidRDefault="00A07A1F" w:rsidP="00652BF8">
            <w:pPr>
              <w:pStyle w:val="TableEntry"/>
              <w:jc w:val="center"/>
              <w:rPr>
                <w:b/>
                <w:bCs/>
              </w:rPr>
            </w:pPr>
            <w:r w:rsidRPr="00F201D1">
              <w:rPr>
                <w:b/>
                <w:bCs/>
              </w:rPr>
              <w:t>Origin Server</w:t>
            </w:r>
          </w:p>
        </w:tc>
        <w:tc>
          <w:tcPr>
            <w:tcW w:w="4252" w:type="dxa"/>
            <w:vMerge/>
          </w:tcPr>
          <w:p w14:paraId="0C641524" w14:textId="77777777" w:rsidR="00A07A1F" w:rsidRPr="00F201D1" w:rsidRDefault="00A07A1F" w:rsidP="00652BF8">
            <w:pPr>
              <w:pStyle w:val="TableEntry"/>
              <w:jc w:val="center"/>
              <w:rPr>
                <w:b/>
                <w:bCs/>
              </w:rPr>
            </w:pPr>
          </w:p>
        </w:tc>
      </w:tr>
      <w:tr w:rsidR="00A07A1F" w14:paraId="4F5377C0" w14:textId="77777777" w:rsidTr="00652BF8">
        <w:tc>
          <w:tcPr>
            <w:tcW w:w="846" w:type="dxa"/>
          </w:tcPr>
          <w:p w14:paraId="6BB5F319" w14:textId="77777777" w:rsidR="00A07A1F" w:rsidRDefault="00A07A1F" w:rsidP="00652BF8">
            <w:pPr>
              <w:pStyle w:val="TableEntry"/>
            </w:pPr>
            <w:r>
              <w:t>Accept</w:t>
            </w:r>
          </w:p>
        </w:tc>
        <w:tc>
          <w:tcPr>
            <w:tcW w:w="1276" w:type="dxa"/>
          </w:tcPr>
          <w:p w14:paraId="3E3BF068" w14:textId="77777777" w:rsidR="00A07A1F" w:rsidRDefault="00A07A1F" w:rsidP="00652BF8">
            <w:pPr>
              <w:pStyle w:val="TableEntry"/>
            </w:pPr>
            <w:r>
              <w:t>media-type</w:t>
            </w:r>
          </w:p>
        </w:tc>
        <w:tc>
          <w:tcPr>
            <w:tcW w:w="1417" w:type="dxa"/>
          </w:tcPr>
          <w:p w14:paraId="1C829608" w14:textId="77777777" w:rsidR="00A07A1F" w:rsidRDefault="00A07A1F" w:rsidP="00652BF8">
            <w:pPr>
              <w:pStyle w:val="TableEntry"/>
            </w:pPr>
            <w:r>
              <w:t>M</w:t>
            </w:r>
          </w:p>
        </w:tc>
        <w:tc>
          <w:tcPr>
            <w:tcW w:w="1559" w:type="dxa"/>
          </w:tcPr>
          <w:p w14:paraId="58C278FC" w14:textId="77777777" w:rsidR="00A07A1F" w:rsidRDefault="00A07A1F" w:rsidP="00652BF8">
            <w:pPr>
              <w:pStyle w:val="TableEntry"/>
            </w:pPr>
            <w:r>
              <w:t>M</w:t>
            </w:r>
          </w:p>
        </w:tc>
        <w:tc>
          <w:tcPr>
            <w:tcW w:w="4252" w:type="dxa"/>
          </w:tcPr>
          <w:p w14:paraId="37A851B6" w14:textId="77777777" w:rsidR="00A07A1F" w:rsidRDefault="00A07A1F" w:rsidP="00652BF8">
            <w:pPr>
              <w:pStyle w:val="TableEntry"/>
            </w:pPr>
            <w:r>
              <w:t>The Acceptable Media Types of the response payload.</w:t>
            </w:r>
          </w:p>
        </w:tc>
      </w:tr>
    </w:tbl>
    <w:p w14:paraId="75D67658" w14:textId="77777777" w:rsidR="0024556E" w:rsidRDefault="0024556E" w:rsidP="0024556E"/>
    <w:p w14:paraId="344B7F77" w14:textId="6E7E4A43" w:rsidR="00164284" w:rsidRPr="0024556E" w:rsidRDefault="00164284" w:rsidP="0024556E">
      <w:r>
        <w:t xml:space="preserve">See </w:t>
      </w:r>
      <w:r w:rsidR="00AB3E47">
        <w:t xml:space="preserve">also </w:t>
      </w:r>
      <w:r>
        <w:t>Section 8.4.</w:t>
      </w:r>
    </w:p>
    <w:p w14:paraId="3F87137E" w14:textId="38A3D5E2" w:rsidR="0024556E" w:rsidRDefault="003102BE" w:rsidP="0024556E">
      <w:pPr>
        <w:pStyle w:val="Heading4"/>
      </w:pPr>
      <w:bookmarkStart w:id="116" w:name="_Toc188364802"/>
      <w:r>
        <w:t>X.5</w:t>
      </w:r>
      <w:r w:rsidR="0024556E">
        <w:t>.1.4</w:t>
      </w:r>
      <w:r w:rsidR="0024556E">
        <w:tab/>
        <w:t>Request Payload</w:t>
      </w:r>
      <w:bookmarkEnd w:id="116"/>
    </w:p>
    <w:p w14:paraId="66CCDD82" w14:textId="77777777" w:rsidR="00A07A1F" w:rsidRDefault="00A07A1F" w:rsidP="00A07A1F">
      <w:r>
        <w:t>The request payload shall be present and shall contain one representation consistent with the Content-Type header field. The representation shall conform to Media Types described in Section 8.7.3 DICOM Media Type Sets. The payload shall conform to Section 8.6 Payloads.</w:t>
      </w:r>
    </w:p>
    <w:p w14:paraId="5C5AAEC6" w14:textId="3F92091C" w:rsidR="00A07A1F" w:rsidRDefault="00A07A1F" w:rsidP="00A07A1F">
      <w:r>
        <w:t xml:space="preserve">The request payload shall contain the </w:t>
      </w:r>
      <w:r w:rsidR="0036637A">
        <w:t>Modality Performed Procedure Step</w:t>
      </w:r>
      <w:r>
        <w:t xml:space="preserve"> attributes with which the user agent requests the origin server to </w:t>
      </w:r>
      <w:del w:id="117" w:author="Medema, Jeroen" w:date="2025-01-16T19:13:00Z">
        <w:r w:rsidDel="00CD7095">
          <w:delText xml:space="preserve">create </w:delText>
        </w:r>
      </w:del>
      <w:ins w:id="118" w:author="Medema, Jeroen" w:date="2025-01-16T19:13:00Z">
        <w:r w:rsidR="00CD7095">
          <w:t xml:space="preserve">update </w:t>
        </w:r>
      </w:ins>
      <w:r>
        <w:t xml:space="preserve">a </w:t>
      </w:r>
      <w:r w:rsidR="0036637A">
        <w:t>Modality Performed Procedure Step</w:t>
      </w:r>
      <w:r>
        <w:t xml:space="preserve"> resource.</w:t>
      </w:r>
    </w:p>
    <w:p w14:paraId="3C0396A0" w14:textId="35D831D2" w:rsidR="0024556E" w:rsidRPr="0024556E" w:rsidRDefault="00A07A1F" w:rsidP="00A07A1F">
      <w:r>
        <w:t>The request payload shall contain a dataset according to PS3.4, Table F.7.2-1, requirement type N-SET (SCU).</w:t>
      </w:r>
    </w:p>
    <w:p w14:paraId="70B64766" w14:textId="36B76425" w:rsidR="0024556E" w:rsidRDefault="003102BE" w:rsidP="0024556E">
      <w:pPr>
        <w:pStyle w:val="Heading3"/>
      </w:pPr>
      <w:bookmarkStart w:id="119" w:name="_Toc188364803"/>
      <w:r>
        <w:t>X.5</w:t>
      </w:r>
      <w:r w:rsidR="0024556E">
        <w:t>.2</w:t>
      </w:r>
      <w:r w:rsidR="0024556E">
        <w:tab/>
        <w:t>Behavior</w:t>
      </w:r>
      <w:bookmarkEnd w:id="119"/>
    </w:p>
    <w:p w14:paraId="1BDDF4A4" w14:textId="36735B4F" w:rsidR="0024556E" w:rsidRPr="0024556E" w:rsidRDefault="00A07A1F" w:rsidP="0024556E">
      <w:r>
        <w:t xml:space="preserve">The origin server shall update the </w:t>
      </w:r>
      <w:r w:rsidR="0036637A">
        <w:t>Modality Performed Procedure Step</w:t>
      </w:r>
      <w:r>
        <w:t xml:space="preserve"> identified by the provided MPPS UID with the provided attributes in the payload.</w:t>
      </w:r>
    </w:p>
    <w:p w14:paraId="2CFEF04D" w14:textId="786E9A91" w:rsidR="0024556E" w:rsidRDefault="003102BE" w:rsidP="0024556E">
      <w:pPr>
        <w:pStyle w:val="Heading3"/>
      </w:pPr>
      <w:bookmarkStart w:id="120" w:name="_Toc188364804"/>
      <w:r>
        <w:t>X.5</w:t>
      </w:r>
      <w:r w:rsidR="0024556E">
        <w:t>.3</w:t>
      </w:r>
      <w:r w:rsidR="0024556E">
        <w:tab/>
        <w:t>Response</w:t>
      </w:r>
      <w:bookmarkEnd w:id="120"/>
    </w:p>
    <w:p w14:paraId="2B70FEFE" w14:textId="77777777" w:rsidR="00A07A1F" w:rsidRDefault="00A07A1F" w:rsidP="00A07A1F">
      <w:r>
        <w:t>The response shall have the following syntax:</w:t>
      </w:r>
    </w:p>
    <w:p w14:paraId="28F31BCF" w14:textId="77777777" w:rsidR="00A07A1F" w:rsidRPr="008209C0" w:rsidRDefault="00A07A1F"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lastRenderedPageBreak/>
        <w:t xml:space="preserve">version SP status-code SP reason-phrase CRLF </w:t>
      </w:r>
    </w:p>
    <w:p w14:paraId="4B5580B4" w14:textId="325EF613" w:rsidR="0024556E"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27FD0C9D" w14:textId="027E57CC" w:rsidR="004B2751" w:rsidRPr="004B2751" w:rsidRDefault="004B2751" w:rsidP="00A07A1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D3C1759" w14:textId="77777777" w:rsidR="00A07A1F" w:rsidRPr="00A07A1F" w:rsidRDefault="00A07A1F" w:rsidP="00A07A1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p>
    <w:p w14:paraId="2A376537" w14:textId="703525FE" w:rsidR="0024556E" w:rsidRDefault="003102BE" w:rsidP="00A034FC">
      <w:pPr>
        <w:pStyle w:val="Heading4"/>
      </w:pPr>
      <w:bookmarkStart w:id="121" w:name="_Toc188364805"/>
      <w:r>
        <w:t>X.5</w:t>
      </w:r>
      <w:r w:rsidR="0024556E">
        <w:t>.3.1</w:t>
      </w:r>
      <w:r w:rsidR="0024556E">
        <w:tab/>
        <w:t>Status Codes</w:t>
      </w:r>
      <w:bookmarkEnd w:id="121"/>
    </w:p>
    <w:p w14:paraId="5A68A45B" w14:textId="5254A609" w:rsidR="004B2751" w:rsidRDefault="004B2751" w:rsidP="004B2751">
      <w:r>
        <w:t xml:space="preserve">Table </w:t>
      </w:r>
      <w:r w:rsidR="003102BE">
        <w:t>X.5</w:t>
      </w:r>
      <w:r>
        <w:t xml:space="preserve">.3-1 </w:t>
      </w:r>
      <w:r w:rsidRPr="00D21308">
        <w:t>shows some common status codes corresponding to this transaction. See also Section 8.5 for additional status codes.</w:t>
      </w:r>
    </w:p>
    <w:p w14:paraId="7B76117E" w14:textId="2C20F95D" w:rsidR="004B2751" w:rsidRDefault="004B2751" w:rsidP="004B2751">
      <w:pPr>
        <w:pStyle w:val="TableTitle"/>
      </w:pPr>
      <w:r w:rsidRPr="00D21308">
        <w:t xml:space="preserve">Table </w:t>
      </w:r>
      <w:r w:rsidR="003102BE">
        <w:t>X.5</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4B2751" w:rsidRPr="00F568A6" w14:paraId="1DDB1327" w14:textId="77777777" w:rsidTr="00652BF8">
        <w:tc>
          <w:tcPr>
            <w:tcW w:w="1129" w:type="dxa"/>
          </w:tcPr>
          <w:p w14:paraId="7B8A1830" w14:textId="77777777" w:rsidR="004B2751" w:rsidRPr="00F568A6" w:rsidRDefault="004B2751" w:rsidP="00652BF8">
            <w:pPr>
              <w:pStyle w:val="TableEntry"/>
              <w:jc w:val="center"/>
              <w:rPr>
                <w:b/>
                <w:bCs/>
              </w:rPr>
            </w:pPr>
            <w:r w:rsidRPr="00F568A6">
              <w:rPr>
                <w:b/>
                <w:bCs/>
              </w:rPr>
              <w:t>Status</w:t>
            </w:r>
          </w:p>
        </w:tc>
        <w:tc>
          <w:tcPr>
            <w:tcW w:w="2694" w:type="dxa"/>
          </w:tcPr>
          <w:p w14:paraId="7BCEEEBB" w14:textId="77777777" w:rsidR="004B2751" w:rsidRPr="00F568A6" w:rsidRDefault="004B2751" w:rsidP="00652BF8">
            <w:pPr>
              <w:pStyle w:val="TableEntry"/>
              <w:jc w:val="center"/>
              <w:rPr>
                <w:b/>
                <w:bCs/>
              </w:rPr>
            </w:pPr>
            <w:r w:rsidRPr="00F568A6">
              <w:rPr>
                <w:b/>
                <w:bCs/>
              </w:rPr>
              <w:t>Code</w:t>
            </w:r>
          </w:p>
        </w:tc>
        <w:tc>
          <w:tcPr>
            <w:tcW w:w="5527" w:type="dxa"/>
          </w:tcPr>
          <w:p w14:paraId="4CA98188" w14:textId="77777777" w:rsidR="004B2751" w:rsidRPr="00F568A6" w:rsidRDefault="004B2751" w:rsidP="00652BF8">
            <w:pPr>
              <w:pStyle w:val="TableEntry"/>
              <w:jc w:val="center"/>
              <w:rPr>
                <w:b/>
                <w:bCs/>
              </w:rPr>
            </w:pPr>
            <w:r w:rsidRPr="00F568A6">
              <w:rPr>
                <w:b/>
                <w:bCs/>
              </w:rPr>
              <w:t>Meaning</w:t>
            </w:r>
          </w:p>
        </w:tc>
      </w:tr>
      <w:tr w:rsidR="004B2751" w14:paraId="739E1DE8" w14:textId="77777777" w:rsidTr="00652BF8">
        <w:tc>
          <w:tcPr>
            <w:tcW w:w="1129" w:type="dxa"/>
          </w:tcPr>
          <w:p w14:paraId="787A8359" w14:textId="77777777" w:rsidR="004B2751" w:rsidRDefault="004B2751" w:rsidP="00652BF8">
            <w:pPr>
              <w:pStyle w:val="TableEntry"/>
            </w:pPr>
            <w:r>
              <w:t>Success</w:t>
            </w:r>
          </w:p>
        </w:tc>
        <w:tc>
          <w:tcPr>
            <w:tcW w:w="2694" w:type="dxa"/>
          </w:tcPr>
          <w:p w14:paraId="0F0DF8C7" w14:textId="77777777" w:rsidR="004B2751" w:rsidRDefault="004B2751" w:rsidP="00652BF8">
            <w:pPr>
              <w:pStyle w:val="TableEntry"/>
            </w:pPr>
            <w:r>
              <w:t>200 (OK)</w:t>
            </w:r>
          </w:p>
        </w:tc>
        <w:tc>
          <w:tcPr>
            <w:tcW w:w="5527" w:type="dxa"/>
          </w:tcPr>
          <w:p w14:paraId="260D9F1F" w14:textId="7716D2F5" w:rsidR="004B2751" w:rsidRDefault="004B2751" w:rsidP="00652BF8">
            <w:pPr>
              <w:pStyle w:val="TableEntry"/>
            </w:pPr>
            <w:r w:rsidRPr="00D21308">
              <w:t xml:space="preserve">The origin server </w:t>
            </w:r>
            <w:r>
              <w:t xml:space="preserve">has updated the </w:t>
            </w:r>
            <w:r w:rsidR="0036637A">
              <w:t>Modality Performed Procedure Step</w:t>
            </w:r>
            <w:r>
              <w:t xml:space="preserve"> with the provided attributes.</w:t>
            </w:r>
          </w:p>
        </w:tc>
      </w:tr>
      <w:tr w:rsidR="004B2751" w14:paraId="5E30CE97" w14:textId="77777777" w:rsidTr="00652BF8">
        <w:tc>
          <w:tcPr>
            <w:tcW w:w="1129" w:type="dxa"/>
            <w:vMerge w:val="restart"/>
          </w:tcPr>
          <w:p w14:paraId="13EE4F96" w14:textId="267CBB7B" w:rsidR="004B2751" w:rsidRDefault="004B2751" w:rsidP="00652BF8">
            <w:pPr>
              <w:pStyle w:val="TableEntry"/>
            </w:pPr>
            <w:r>
              <w:t>Failure</w:t>
            </w:r>
          </w:p>
        </w:tc>
        <w:tc>
          <w:tcPr>
            <w:tcW w:w="2694" w:type="dxa"/>
          </w:tcPr>
          <w:p w14:paraId="386FDC2C" w14:textId="77777777" w:rsidR="004B2751" w:rsidRDefault="004B2751" w:rsidP="00652BF8">
            <w:pPr>
              <w:pStyle w:val="TableEntry"/>
            </w:pPr>
            <w:r>
              <w:t>400 (Bad Request)</w:t>
            </w:r>
          </w:p>
        </w:tc>
        <w:tc>
          <w:tcPr>
            <w:tcW w:w="5527" w:type="dxa"/>
          </w:tcPr>
          <w:p w14:paraId="365E640B" w14:textId="566B73E8" w:rsidR="004B2751" w:rsidRDefault="004B2751" w:rsidP="00652BF8">
            <w:pPr>
              <w:pStyle w:val="TableEntry"/>
            </w:pPr>
            <w:r w:rsidRPr="00D21308">
              <w:t xml:space="preserve">The origin server cannot handle the </w:t>
            </w:r>
            <w:r>
              <w:t xml:space="preserve">update </w:t>
            </w:r>
            <w:r w:rsidRPr="00D21308">
              <w:t>request because of errors in the request headers or parameters.</w:t>
            </w:r>
          </w:p>
        </w:tc>
      </w:tr>
      <w:tr w:rsidR="00965AB5" w14:paraId="6C0D26BE" w14:textId="77777777" w:rsidTr="00652BF8">
        <w:tc>
          <w:tcPr>
            <w:tcW w:w="1129" w:type="dxa"/>
            <w:vMerge/>
          </w:tcPr>
          <w:p w14:paraId="6173B640" w14:textId="77777777" w:rsidR="00965AB5" w:rsidRDefault="00965AB5" w:rsidP="00652BF8">
            <w:pPr>
              <w:pStyle w:val="TableEntry"/>
            </w:pPr>
          </w:p>
        </w:tc>
        <w:tc>
          <w:tcPr>
            <w:tcW w:w="2694" w:type="dxa"/>
          </w:tcPr>
          <w:p w14:paraId="2F239097" w14:textId="012FACD5" w:rsidR="00965AB5" w:rsidRDefault="00965AB5" w:rsidP="00652BF8">
            <w:pPr>
              <w:pStyle w:val="TableEntry"/>
            </w:pPr>
            <w:r>
              <w:t>404 (Not Found)</w:t>
            </w:r>
          </w:p>
        </w:tc>
        <w:tc>
          <w:tcPr>
            <w:tcW w:w="5527" w:type="dxa"/>
          </w:tcPr>
          <w:p w14:paraId="026EB472" w14:textId="5E238BFE" w:rsidR="00965AB5" w:rsidRPr="00D21308" w:rsidRDefault="00933CB1" w:rsidP="00652BF8">
            <w:pPr>
              <w:pStyle w:val="TableEntry"/>
            </w:pPr>
            <w:r>
              <w:t>The origin server has no knowledge about the target Modality Performed Procedure Step.</w:t>
            </w:r>
          </w:p>
        </w:tc>
      </w:tr>
      <w:tr w:rsidR="004B2751" w14:paraId="51317694" w14:textId="77777777" w:rsidTr="00652BF8">
        <w:tc>
          <w:tcPr>
            <w:tcW w:w="1129" w:type="dxa"/>
            <w:vMerge/>
          </w:tcPr>
          <w:p w14:paraId="11725378" w14:textId="77777777" w:rsidR="004B2751" w:rsidRDefault="004B2751" w:rsidP="00652BF8">
            <w:pPr>
              <w:pStyle w:val="TableEntry"/>
            </w:pPr>
          </w:p>
        </w:tc>
        <w:tc>
          <w:tcPr>
            <w:tcW w:w="2694" w:type="dxa"/>
          </w:tcPr>
          <w:p w14:paraId="69F8E98C" w14:textId="77777777" w:rsidR="004B2751" w:rsidRDefault="004B2751" w:rsidP="00652BF8">
            <w:pPr>
              <w:pStyle w:val="TableEntry"/>
            </w:pPr>
            <w:r>
              <w:t>409 (Conflict)</w:t>
            </w:r>
          </w:p>
        </w:tc>
        <w:tc>
          <w:tcPr>
            <w:tcW w:w="5527" w:type="dxa"/>
          </w:tcPr>
          <w:p w14:paraId="0D24A097" w14:textId="31A6E1F9" w:rsidR="004B2751" w:rsidRDefault="004B2751" w:rsidP="00652BF8">
            <w:pPr>
              <w:pStyle w:val="TableEntry"/>
            </w:pPr>
            <w:r w:rsidRPr="00D21308">
              <w:t xml:space="preserve">The origin server cannot </w:t>
            </w:r>
            <w:r>
              <w:t xml:space="preserve">update the </w:t>
            </w:r>
            <w:r w:rsidR="00D22BFF">
              <w:t xml:space="preserve">target </w:t>
            </w:r>
            <w:r w:rsidR="0036637A">
              <w:t>Modality Performed Procedure Step</w:t>
            </w:r>
            <w:r>
              <w:t xml:space="preserve">, for instance </w:t>
            </w:r>
            <w:r w:rsidRPr="00D21308">
              <w:t xml:space="preserve">because the </w:t>
            </w:r>
            <w:r>
              <w:t xml:space="preserve">changes </w:t>
            </w:r>
            <w:r w:rsidRPr="00D21308">
              <w:t xml:space="preserve">provided </w:t>
            </w:r>
            <w:r>
              <w:t xml:space="preserve">are incompatible with the data </w:t>
            </w:r>
            <w:r w:rsidR="00AC7023">
              <w:t>of</w:t>
            </w:r>
            <w:r>
              <w:t xml:space="preserve"> the </w:t>
            </w:r>
            <w:r w:rsidR="00D22BFF">
              <w:t>target</w:t>
            </w:r>
            <w:r>
              <w:t xml:space="preserve"> </w:t>
            </w:r>
            <w:r w:rsidR="0036637A">
              <w:t>Modality Performed Procedure Step</w:t>
            </w:r>
            <w:r w:rsidRPr="00D21308">
              <w:t>.</w:t>
            </w:r>
          </w:p>
        </w:tc>
      </w:tr>
      <w:tr w:rsidR="00933CB1" w14:paraId="5F92A8E7" w14:textId="77777777" w:rsidTr="00652BF8">
        <w:tc>
          <w:tcPr>
            <w:tcW w:w="1129" w:type="dxa"/>
            <w:vMerge/>
          </w:tcPr>
          <w:p w14:paraId="0B68F69F" w14:textId="77777777" w:rsidR="00933CB1" w:rsidRDefault="00933CB1" w:rsidP="00933CB1">
            <w:pPr>
              <w:pStyle w:val="TableEntry"/>
            </w:pPr>
          </w:p>
        </w:tc>
        <w:tc>
          <w:tcPr>
            <w:tcW w:w="2694" w:type="dxa"/>
          </w:tcPr>
          <w:p w14:paraId="54C9DCEB" w14:textId="3D666B74" w:rsidR="00933CB1" w:rsidRDefault="00933CB1" w:rsidP="00933CB1">
            <w:pPr>
              <w:pStyle w:val="TableEntry"/>
            </w:pPr>
            <w:r>
              <w:t>410 (Gone)</w:t>
            </w:r>
          </w:p>
        </w:tc>
        <w:tc>
          <w:tcPr>
            <w:tcW w:w="5527" w:type="dxa"/>
          </w:tcPr>
          <w:p w14:paraId="5F2D1530" w14:textId="1B645295" w:rsidR="00933CB1" w:rsidRPr="00D21308" w:rsidRDefault="00933CB1" w:rsidP="00933CB1">
            <w:pPr>
              <w:pStyle w:val="TableEntry"/>
            </w:pPr>
            <w:r>
              <w:t>The origin server knows that the target Modality Performed Procedure Step did exist but has been deleted.</w:t>
            </w:r>
          </w:p>
        </w:tc>
      </w:tr>
      <w:tr w:rsidR="00933CB1" w14:paraId="437E981C" w14:textId="77777777" w:rsidTr="00652BF8">
        <w:tc>
          <w:tcPr>
            <w:tcW w:w="1129" w:type="dxa"/>
            <w:vMerge/>
          </w:tcPr>
          <w:p w14:paraId="719EEEAB" w14:textId="77777777" w:rsidR="00933CB1" w:rsidRDefault="00933CB1" w:rsidP="00933CB1">
            <w:pPr>
              <w:pStyle w:val="TableEntry"/>
            </w:pPr>
          </w:p>
        </w:tc>
        <w:tc>
          <w:tcPr>
            <w:tcW w:w="2694" w:type="dxa"/>
          </w:tcPr>
          <w:p w14:paraId="79370D54" w14:textId="77777777" w:rsidR="00933CB1" w:rsidRDefault="00933CB1" w:rsidP="00933CB1">
            <w:pPr>
              <w:pStyle w:val="TableEntry"/>
            </w:pPr>
            <w:r>
              <w:t>503 (Service Unavailable)</w:t>
            </w:r>
          </w:p>
        </w:tc>
        <w:tc>
          <w:tcPr>
            <w:tcW w:w="5527" w:type="dxa"/>
          </w:tcPr>
          <w:p w14:paraId="50074F6B" w14:textId="13928FE5" w:rsidR="00933CB1" w:rsidRDefault="00933CB1" w:rsidP="00933CB1">
            <w:pPr>
              <w:pStyle w:val="TableEntry"/>
            </w:pPr>
            <w:r w:rsidRPr="00F568A6">
              <w:t xml:space="preserve">The origin server cannot handle the </w:t>
            </w:r>
            <w:r>
              <w:t>creation of the Modality Performed Procedure Step</w:t>
            </w:r>
            <w:r w:rsidRPr="00F568A6">
              <w:t>; this may be a temporal or permanent state.</w:t>
            </w:r>
          </w:p>
        </w:tc>
      </w:tr>
    </w:tbl>
    <w:p w14:paraId="2A32B112" w14:textId="77777777" w:rsidR="0024556E" w:rsidRDefault="0024556E" w:rsidP="0024556E"/>
    <w:p w14:paraId="017ABF9A" w14:textId="3F5A13D8" w:rsidR="004B2751" w:rsidRDefault="004B2751" w:rsidP="001046E2">
      <w:pPr>
        <w:pStyle w:val="Note"/>
      </w:pPr>
      <w:r>
        <w:t>Note</w:t>
      </w:r>
      <w:r>
        <w:tab/>
      </w:r>
      <w:r w:rsidR="00050FC4">
        <w:t>When it is requested that attributes are to be updated while these have not been made available at creation time, a</w:t>
      </w:r>
      <w:r>
        <w:t xml:space="preserve"> 409 (Conflict) can be returned</w:t>
      </w:r>
      <w:r w:rsidR="00050FC4">
        <w:t>; this is the case</w:t>
      </w:r>
      <w:r>
        <w:t xml:space="preserve"> </w:t>
      </w:r>
      <w:r w:rsidR="00050FC4">
        <w:t xml:space="preserve">when </w:t>
      </w:r>
      <w:r>
        <w:t xml:space="preserve">PS3.4, Table F.7.2-1 </w:t>
      </w:r>
      <w:r w:rsidR="00050FC4">
        <w:t xml:space="preserve">specifies that these attributes </w:t>
      </w:r>
      <w:r>
        <w:t xml:space="preserve">should have been made available at </w:t>
      </w:r>
      <w:r w:rsidR="00050FC4">
        <w:t xml:space="preserve">creation </w:t>
      </w:r>
      <w:r>
        <w:t>time.</w:t>
      </w:r>
    </w:p>
    <w:p w14:paraId="78E7F1A2" w14:textId="77777777" w:rsidR="001046E2" w:rsidRPr="004833A3" w:rsidRDefault="001046E2" w:rsidP="001046E2">
      <w:pPr>
        <w:pStyle w:val="Note"/>
      </w:pPr>
    </w:p>
    <w:p w14:paraId="75BFBAF4" w14:textId="6FB79D3D" w:rsidR="0024556E" w:rsidRDefault="003102BE" w:rsidP="00A034FC">
      <w:pPr>
        <w:pStyle w:val="Heading4"/>
      </w:pPr>
      <w:bookmarkStart w:id="122" w:name="_Toc188364806"/>
      <w:r>
        <w:t>X.5</w:t>
      </w:r>
      <w:r w:rsidR="0024556E">
        <w:t>.3.2</w:t>
      </w:r>
      <w:r w:rsidR="0024556E">
        <w:tab/>
        <w:t>Response Header Fields</w:t>
      </w:r>
      <w:bookmarkEnd w:id="122"/>
    </w:p>
    <w:p w14:paraId="54D1B380" w14:textId="7DA79C56" w:rsidR="004B2751" w:rsidRDefault="004B2751" w:rsidP="004B2751">
      <w:r w:rsidRPr="00EA715A">
        <w:t xml:space="preserve">The origin server shall support header fields as required in Table </w:t>
      </w:r>
      <w:r w:rsidR="003102BE">
        <w:t>X.5</w:t>
      </w:r>
      <w:r w:rsidRPr="00EA715A">
        <w:t>.3-2.</w:t>
      </w:r>
    </w:p>
    <w:p w14:paraId="0BE00933" w14:textId="1D830916" w:rsidR="004B2751" w:rsidRDefault="004B2751" w:rsidP="004B2751">
      <w:pPr>
        <w:pStyle w:val="TableTitle"/>
        <w:keepNext/>
      </w:pPr>
      <w:r w:rsidRPr="009E04E1">
        <w:t xml:space="preserve">Table </w:t>
      </w:r>
      <w:r w:rsidR="003102BE">
        <w:t>X.5</w:t>
      </w:r>
      <w:r w:rsidRPr="009E04E1">
        <w:t>.3-2. Response Header Fields</w:t>
      </w:r>
    </w:p>
    <w:tbl>
      <w:tblPr>
        <w:tblStyle w:val="TableGrid"/>
        <w:tblW w:w="0" w:type="auto"/>
        <w:jc w:val="center"/>
        <w:tblLook w:val="04A0" w:firstRow="1" w:lastRow="0" w:firstColumn="1" w:lastColumn="0" w:noHBand="0" w:noVBand="1"/>
      </w:tblPr>
      <w:tblGrid>
        <w:gridCol w:w="1991"/>
        <w:gridCol w:w="1276"/>
        <w:gridCol w:w="2540"/>
        <w:gridCol w:w="1985"/>
      </w:tblGrid>
      <w:tr w:rsidR="004B2751" w:rsidRPr="00F201D1" w14:paraId="3A6E9E38" w14:textId="77777777" w:rsidTr="000C4DD7">
        <w:trPr>
          <w:jc w:val="center"/>
        </w:trPr>
        <w:tc>
          <w:tcPr>
            <w:tcW w:w="1991" w:type="dxa"/>
          </w:tcPr>
          <w:p w14:paraId="2CCD98E2" w14:textId="77777777" w:rsidR="004B2751" w:rsidRPr="00F201D1" w:rsidRDefault="004B2751" w:rsidP="00652BF8">
            <w:pPr>
              <w:pStyle w:val="TableEntry"/>
              <w:keepNext/>
              <w:jc w:val="center"/>
              <w:rPr>
                <w:b/>
                <w:bCs/>
              </w:rPr>
            </w:pPr>
            <w:r w:rsidRPr="00F201D1">
              <w:rPr>
                <w:b/>
                <w:bCs/>
              </w:rPr>
              <w:t>Name</w:t>
            </w:r>
          </w:p>
        </w:tc>
        <w:tc>
          <w:tcPr>
            <w:tcW w:w="1276" w:type="dxa"/>
          </w:tcPr>
          <w:p w14:paraId="666EE825" w14:textId="77777777" w:rsidR="004B2751" w:rsidRPr="00F201D1" w:rsidRDefault="004B2751" w:rsidP="00652BF8">
            <w:pPr>
              <w:pStyle w:val="TableEntry"/>
              <w:keepNext/>
              <w:jc w:val="center"/>
              <w:rPr>
                <w:b/>
                <w:bCs/>
              </w:rPr>
            </w:pPr>
            <w:r>
              <w:rPr>
                <w:b/>
                <w:bCs/>
              </w:rPr>
              <w:t>Values</w:t>
            </w:r>
          </w:p>
        </w:tc>
        <w:tc>
          <w:tcPr>
            <w:tcW w:w="2540" w:type="dxa"/>
          </w:tcPr>
          <w:p w14:paraId="47CCCFAC" w14:textId="77777777" w:rsidR="004B2751" w:rsidRPr="00F201D1" w:rsidRDefault="004B2751" w:rsidP="00652BF8">
            <w:pPr>
              <w:pStyle w:val="TableEntry"/>
              <w:keepNext/>
              <w:jc w:val="center"/>
              <w:rPr>
                <w:b/>
                <w:bCs/>
              </w:rPr>
            </w:pPr>
            <w:r w:rsidRPr="00F201D1">
              <w:rPr>
                <w:b/>
                <w:bCs/>
              </w:rPr>
              <w:t>Origin Server Usage</w:t>
            </w:r>
          </w:p>
        </w:tc>
        <w:tc>
          <w:tcPr>
            <w:tcW w:w="1985" w:type="dxa"/>
          </w:tcPr>
          <w:p w14:paraId="1747D978" w14:textId="77777777" w:rsidR="004B2751" w:rsidRPr="00F201D1" w:rsidRDefault="004B2751" w:rsidP="00652BF8">
            <w:pPr>
              <w:pStyle w:val="TableEntry"/>
              <w:keepNext/>
              <w:jc w:val="center"/>
              <w:rPr>
                <w:b/>
                <w:bCs/>
              </w:rPr>
            </w:pPr>
            <w:r w:rsidRPr="00F201D1">
              <w:rPr>
                <w:b/>
                <w:bCs/>
              </w:rPr>
              <w:t>Description</w:t>
            </w:r>
          </w:p>
        </w:tc>
      </w:tr>
      <w:tr w:rsidR="004B2751" w14:paraId="284EA805" w14:textId="77777777" w:rsidTr="000C4DD7">
        <w:trPr>
          <w:jc w:val="center"/>
        </w:trPr>
        <w:tc>
          <w:tcPr>
            <w:tcW w:w="1991" w:type="dxa"/>
          </w:tcPr>
          <w:p w14:paraId="40B8AB14" w14:textId="77777777" w:rsidR="004B2751" w:rsidRDefault="004B2751" w:rsidP="00652BF8">
            <w:pPr>
              <w:pStyle w:val="TableEntry"/>
            </w:pPr>
            <w:r>
              <w:t>Content-Type</w:t>
            </w:r>
          </w:p>
        </w:tc>
        <w:tc>
          <w:tcPr>
            <w:tcW w:w="1276" w:type="dxa"/>
          </w:tcPr>
          <w:p w14:paraId="0787E4DA" w14:textId="77777777" w:rsidR="004B2751" w:rsidRDefault="004B2751" w:rsidP="00652BF8">
            <w:pPr>
              <w:pStyle w:val="TableEntry"/>
            </w:pPr>
            <w:r>
              <w:t>media-type</w:t>
            </w:r>
          </w:p>
        </w:tc>
        <w:tc>
          <w:tcPr>
            <w:tcW w:w="2540" w:type="dxa"/>
          </w:tcPr>
          <w:p w14:paraId="036336B9" w14:textId="77777777" w:rsidR="004B2751" w:rsidRDefault="004B2751" w:rsidP="00652BF8">
            <w:pPr>
              <w:pStyle w:val="TableEntry"/>
            </w:pPr>
            <w:r>
              <w:t>C</w:t>
            </w:r>
          </w:p>
        </w:tc>
        <w:tc>
          <w:tcPr>
            <w:tcW w:w="1985" w:type="dxa"/>
          </w:tcPr>
          <w:p w14:paraId="1036FB2D" w14:textId="77777777" w:rsidR="004B2751" w:rsidRDefault="004B2751" w:rsidP="00652BF8">
            <w:pPr>
              <w:pStyle w:val="TableEntry"/>
            </w:pPr>
            <w:r>
              <w:t>See section 8.4.2.</w:t>
            </w:r>
          </w:p>
        </w:tc>
      </w:tr>
      <w:tr w:rsidR="004B2751" w14:paraId="634E2D1F" w14:textId="77777777" w:rsidTr="000C4DD7">
        <w:trPr>
          <w:jc w:val="center"/>
        </w:trPr>
        <w:tc>
          <w:tcPr>
            <w:tcW w:w="1991" w:type="dxa"/>
          </w:tcPr>
          <w:p w14:paraId="6C9083E8" w14:textId="77777777" w:rsidR="004B2751" w:rsidRDefault="004B2751" w:rsidP="00652BF8">
            <w:pPr>
              <w:pStyle w:val="TableEntry"/>
            </w:pPr>
            <w:r>
              <w:t>Content-Encoding</w:t>
            </w:r>
          </w:p>
        </w:tc>
        <w:tc>
          <w:tcPr>
            <w:tcW w:w="1276" w:type="dxa"/>
          </w:tcPr>
          <w:p w14:paraId="7F214F0B" w14:textId="77777777" w:rsidR="004B2751" w:rsidRDefault="004B2751" w:rsidP="00652BF8">
            <w:pPr>
              <w:pStyle w:val="TableEntry"/>
            </w:pPr>
            <w:r>
              <w:t>encoding</w:t>
            </w:r>
          </w:p>
        </w:tc>
        <w:tc>
          <w:tcPr>
            <w:tcW w:w="2540" w:type="dxa"/>
          </w:tcPr>
          <w:p w14:paraId="3BE24B43" w14:textId="77777777" w:rsidR="004B2751" w:rsidRDefault="004B2751" w:rsidP="00652BF8">
            <w:pPr>
              <w:pStyle w:val="TableEntry"/>
            </w:pPr>
            <w:r>
              <w:t>C</w:t>
            </w:r>
          </w:p>
        </w:tc>
        <w:tc>
          <w:tcPr>
            <w:tcW w:w="1985" w:type="dxa"/>
          </w:tcPr>
          <w:p w14:paraId="736E2353" w14:textId="77777777" w:rsidR="004B2751" w:rsidRDefault="004B2751" w:rsidP="00652BF8">
            <w:pPr>
              <w:pStyle w:val="TableEntry"/>
            </w:pPr>
            <w:r>
              <w:t>See section 8.4.2.</w:t>
            </w:r>
          </w:p>
        </w:tc>
      </w:tr>
      <w:tr w:rsidR="004B2751" w14:paraId="5339580C" w14:textId="77777777" w:rsidTr="000C4DD7">
        <w:trPr>
          <w:jc w:val="center"/>
        </w:trPr>
        <w:tc>
          <w:tcPr>
            <w:tcW w:w="1991" w:type="dxa"/>
          </w:tcPr>
          <w:p w14:paraId="4925F5C6" w14:textId="77777777" w:rsidR="004B2751" w:rsidRDefault="004B2751" w:rsidP="00652BF8">
            <w:pPr>
              <w:pStyle w:val="TableEntry"/>
            </w:pPr>
            <w:r>
              <w:t>Content-Length</w:t>
            </w:r>
          </w:p>
        </w:tc>
        <w:tc>
          <w:tcPr>
            <w:tcW w:w="1276" w:type="dxa"/>
          </w:tcPr>
          <w:p w14:paraId="50527BE7" w14:textId="77777777" w:rsidR="004B2751" w:rsidRDefault="004B2751" w:rsidP="00652BF8">
            <w:pPr>
              <w:pStyle w:val="TableEntry"/>
            </w:pPr>
            <w:proofErr w:type="spellStart"/>
            <w:r>
              <w:t>uint</w:t>
            </w:r>
            <w:proofErr w:type="spellEnd"/>
          </w:p>
        </w:tc>
        <w:tc>
          <w:tcPr>
            <w:tcW w:w="2540" w:type="dxa"/>
          </w:tcPr>
          <w:p w14:paraId="076837FF" w14:textId="77777777" w:rsidR="004B2751" w:rsidRDefault="004B2751" w:rsidP="00652BF8">
            <w:pPr>
              <w:pStyle w:val="TableEntry"/>
            </w:pPr>
            <w:r>
              <w:t>C</w:t>
            </w:r>
          </w:p>
        </w:tc>
        <w:tc>
          <w:tcPr>
            <w:tcW w:w="1985" w:type="dxa"/>
          </w:tcPr>
          <w:p w14:paraId="4438D467" w14:textId="77777777" w:rsidR="004B2751" w:rsidRDefault="004B2751" w:rsidP="00652BF8">
            <w:pPr>
              <w:pStyle w:val="TableEntry"/>
            </w:pPr>
            <w:r>
              <w:t>See section 8.4.3.</w:t>
            </w:r>
          </w:p>
        </w:tc>
      </w:tr>
    </w:tbl>
    <w:p w14:paraId="59F39C06" w14:textId="77777777" w:rsidR="004B2751" w:rsidRDefault="004B2751" w:rsidP="004B2751"/>
    <w:p w14:paraId="71B57FF2" w14:textId="77777777" w:rsidR="004B2751" w:rsidRDefault="004B2751" w:rsidP="004B2751">
      <w:r>
        <w:t>All success responses shall also contain the Content Representation (see Section 8.4.2) and Payload header fields (see Section 8.4.3) with appropriate values.</w:t>
      </w:r>
    </w:p>
    <w:p w14:paraId="1DA5E76D" w14:textId="108CFFD3" w:rsidR="0024556E" w:rsidRDefault="003102BE" w:rsidP="00A034FC">
      <w:pPr>
        <w:pStyle w:val="Heading4"/>
      </w:pPr>
      <w:bookmarkStart w:id="123" w:name="_Toc188364807"/>
      <w:r>
        <w:t>X.5</w:t>
      </w:r>
      <w:r w:rsidR="0024556E">
        <w:t>.3.3</w:t>
      </w:r>
      <w:r w:rsidR="0024556E">
        <w:tab/>
        <w:t>Response Payload</w:t>
      </w:r>
      <w:bookmarkEnd w:id="123"/>
    </w:p>
    <w:p w14:paraId="2C52CE9E" w14:textId="77777777" w:rsidR="004B2751" w:rsidRDefault="004B2751" w:rsidP="004B2751">
      <w:r>
        <w:t>A success response should have no payload.</w:t>
      </w:r>
    </w:p>
    <w:p w14:paraId="00AC102D" w14:textId="290DCA1E" w:rsidR="0024556E" w:rsidRPr="00FE3B13" w:rsidRDefault="004B2751" w:rsidP="0024556E">
      <w:r w:rsidRPr="00EA715A">
        <w:t>A failure response payload may contain a Status Report describing any failures, warnings, or other useful information.</w:t>
      </w:r>
    </w:p>
    <w:p w14:paraId="43DFE7E2" w14:textId="696C9230" w:rsidR="000463B8" w:rsidRDefault="003102BE" w:rsidP="000463B8">
      <w:pPr>
        <w:pStyle w:val="Heading2"/>
      </w:pPr>
      <w:bookmarkStart w:id="124" w:name="_Toc188364808"/>
      <w:r>
        <w:lastRenderedPageBreak/>
        <w:t>X.6</w:t>
      </w:r>
      <w:r w:rsidR="000463B8">
        <w:tab/>
      </w:r>
      <w:r w:rsidR="0002232E">
        <w:t>Retrieve</w:t>
      </w:r>
      <w:r w:rsidR="000463B8" w:rsidRPr="000463B8">
        <w:t xml:space="preserve"> </w:t>
      </w:r>
      <w:r w:rsidR="008A3F31">
        <w:t>T</w:t>
      </w:r>
      <w:r w:rsidR="000463B8">
        <w:t>ransaction</w:t>
      </w:r>
      <w:bookmarkEnd w:id="124"/>
    </w:p>
    <w:p w14:paraId="24D255E9" w14:textId="5850CF98" w:rsidR="00E36BEF" w:rsidRPr="00E36BEF" w:rsidRDefault="00E36BEF" w:rsidP="00E36BEF">
      <w:r w:rsidRPr="00E36BEF">
        <w:t xml:space="preserve">This </w:t>
      </w:r>
      <w:r w:rsidR="004349EB">
        <w:t>T</w:t>
      </w:r>
      <w:r w:rsidRPr="00E36BEF">
        <w:t xml:space="preserve">ransaction retrieves </w:t>
      </w:r>
      <w:r>
        <w:t>a</w:t>
      </w:r>
      <w:r w:rsidR="003D0AED">
        <w:t>n existing</w:t>
      </w:r>
      <w:r>
        <w:t xml:space="preserve"> Modality Performed Procedure Step</w:t>
      </w:r>
      <w:r w:rsidRPr="00E36BEF">
        <w:t xml:space="preserve">. It corresponds to the </w:t>
      </w:r>
      <w:r>
        <w:t xml:space="preserve">MPPS </w:t>
      </w:r>
      <w:r w:rsidRPr="00E36BEF">
        <w:t xml:space="preserve">DIMSE N-GET </w:t>
      </w:r>
      <w:r w:rsidR="004349EB">
        <w:t>O</w:t>
      </w:r>
      <w:r w:rsidRPr="00E36BEF">
        <w:t>peration</w:t>
      </w:r>
      <w:r w:rsidR="00C0797D">
        <w:t xml:space="preserve"> (see PS3.4, Section F.8.2.1)</w:t>
      </w:r>
      <w:r w:rsidRPr="00E36BEF">
        <w:t>.</w:t>
      </w:r>
    </w:p>
    <w:p w14:paraId="65171635" w14:textId="0078B940" w:rsidR="000463B8" w:rsidRDefault="003102BE" w:rsidP="000463B8">
      <w:pPr>
        <w:pStyle w:val="Heading3"/>
      </w:pPr>
      <w:bookmarkStart w:id="125" w:name="_Toc188364809"/>
      <w:r>
        <w:t>X.6</w:t>
      </w:r>
      <w:r w:rsidR="000463B8">
        <w:t>.1</w:t>
      </w:r>
      <w:r w:rsidR="000463B8">
        <w:tab/>
        <w:t>Request</w:t>
      </w:r>
      <w:bookmarkEnd w:id="125"/>
    </w:p>
    <w:p w14:paraId="41BBD322" w14:textId="77777777" w:rsidR="000463B8" w:rsidRDefault="000463B8" w:rsidP="000463B8">
      <w:r>
        <w:t>The request shall have the following syntax:</w:t>
      </w:r>
    </w:p>
    <w:p w14:paraId="1F5E52EB" w14:textId="4D7DA009"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GET</w:t>
      </w:r>
      <w:r w:rsidRPr="008209C0">
        <w:rPr>
          <w:rFonts w:ascii="Courier New" w:eastAsiaTheme="minorEastAsia" w:hAnsi="Courier New" w:cs="Courier New"/>
          <w:color w:val="000000"/>
          <w:sz w:val="18"/>
          <w:szCs w:val="18"/>
          <w:lang w:eastAsia="ja-JP"/>
        </w:rPr>
        <w:t xml:space="preserve"> SP /modality-performed-procedure-steps/{</w:t>
      </w:r>
      <w:proofErr w:type="spellStart"/>
      <w:r w:rsidRPr="008209C0">
        <w:rPr>
          <w:rFonts w:ascii="Courier New" w:eastAsiaTheme="minorEastAsia" w:hAnsi="Courier New" w:cs="Courier New"/>
          <w:color w:val="000000"/>
          <w:sz w:val="18"/>
          <w:szCs w:val="18"/>
          <w:lang w:eastAsia="ja-JP"/>
        </w:rPr>
        <w:t>mppsUID</w:t>
      </w:r>
      <w:proofErr w:type="spellEnd"/>
      <w:r w:rsidRPr="008209C0">
        <w:rPr>
          <w:rFonts w:ascii="Courier New" w:eastAsiaTheme="minorEastAsia" w:hAnsi="Courier New" w:cs="Courier New"/>
          <w:color w:val="000000"/>
          <w:sz w:val="18"/>
          <w:szCs w:val="18"/>
          <w:lang w:eastAsia="ja-JP"/>
        </w:rPr>
        <w:t>}</w:t>
      </w:r>
      <w:proofErr w:type="gramStart"/>
      <w:r w:rsidR="002B7714" w:rsidRPr="007E6E0C">
        <w:rPr>
          <w:rFonts w:ascii="Courier New" w:hAnsi="Courier New" w:cs="Courier New"/>
          <w:sz w:val="18"/>
          <w:szCs w:val="18"/>
        </w:rPr>
        <w:t>{</w:t>
      </w:r>
      <w:r w:rsidR="00FF7E92">
        <w:rPr>
          <w:rFonts w:ascii="Courier New" w:hAnsi="Courier New" w:cs="Courier New"/>
          <w:sz w:val="18"/>
          <w:szCs w:val="18"/>
        </w:rPr>
        <w:t>?</w:t>
      </w:r>
      <w:proofErr w:type="spellStart"/>
      <w:r w:rsidR="002B7714" w:rsidRPr="007E6E0C">
        <w:rPr>
          <w:rFonts w:ascii="Courier New" w:hAnsi="Courier New" w:cs="Courier New"/>
          <w:sz w:val="18"/>
          <w:szCs w:val="18"/>
        </w:rPr>
        <w:t>includefield</w:t>
      </w:r>
      <w:proofErr w:type="spellEnd"/>
      <w:proofErr w:type="gramEnd"/>
      <w:r w:rsidR="00FF7E92">
        <w:rPr>
          <w:rFonts w:ascii="Courier New" w:hAnsi="Courier New" w:cs="Courier New"/>
          <w:sz w:val="18"/>
          <w:szCs w:val="18"/>
        </w:rPr>
        <w:t>*</w:t>
      </w:r>
      <w:r w:rsidR="002B7714" w:rsidRPr="007E6E0C">
        <w:rPr>
          <w:rFonts w:ascii="Courier New" w:hAnsi="Courier New" w:cs="Courier New"/>
          <w:sz w:val="18"/>
          <w:szCs w:val="18"/>
        </w:rPr>
        <w:t>}</w:t>
      </w:r>
      <w:r w:rsidRPr="008209C0">
        <w:rPr>
          <w:rFonts w:ascii="Courier New" w:eastAsiaTheme="minorEastAsia" w:hAnsi="Courier New" w:cs="Courier New"/>
          <w:color w:val="000000"/>
          <w:sz w:val="18"/>
          <w:szCs w:val="18"/>
          <w:lang w:eastAsia="ja-JP"/>
        </w:rPr>
        <w:t xml:space="preserve"> SP version CRLF </w:t>
      </w:r>
    </w:p>
    <w:p w14:paraId="009FD1B3" w14:textId="7BA18631"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Accept: 1#media-type CRLF</w:t>
      </w:r>
    </w:p>
    <w:p w14:paraId="0E3C68B7" w14:textId="2F1AA964" w:rsidR="00A034FC" w:rsidRPr="008209C0"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*(header-field CRLF)</w:t>
      </w:r>
    </w:p>
    <w:p w14:paraId="5D9F9E0F" w14:textId="537B2353" w:rsidR="000463B8"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20213D2" w14:textId="77777777" w:rsidR="00A034FC" w:rsidRPr="00A034FC" w:rsidRDefault="00A034FC" w:rsidP="00A034FC">
      <w:pPr>
        <w:tabs>
          <w:tab w:val="clear" w:pos="720"/>
        </w:tabs>
        <w:overflowPunct/>
        <w:spacing w:after="0"/>
        <w:textAlignment w:val="auto"/>
        <w:rPr>
          <w:rFonts w:ascii="Courier New" w:eastAsiaTheme="minorEastAsia" w:hAnsi="Courier New" w:cs="Courier New"/>
          <w:color w:val="000000"/>
          <w:sz w:val="18"/>
          <w:szCs w:val="18"/>
          <w:lang w:eastAsia="ja-JP"/>
        </w:rPr>
      </w:pPr>
    </w:p>
    <w:p w14:paraId="4F7F9611" w14:textId="58E09095" w:rsidR="000463B8" w:rsidRDefault="003102BE" w:rsidP="000463B8">
      <w:pPr>
        <w:pStyle w:val="Heading4"/>
      </w:pPr>
      <w:bookmarkStart w:id="126" w:name="_Toc188364810"/>
      <w:r>
        <w:t>X.6</w:t>
      </w:r>
      <w:r w:rsidR="000463B8">
        <w:t>.1.1</w:t>
      </w:r>
      <w:r w:rsidR="000463B8">
        <w:tab/>
        <w:t>Target Resources</w:t>
      </w:r>
      <w:bookmarkEnd w:id="126"/>
    </w:p>
    <w:p w14:paraId="36980958" w14:textId="101A73B0" w:rsidR="00A034FC" w:rsidRPr="0024556E" w:rsidRDefault="00A034FC" w:rsidP="00A034FC">
      <w:r w:rsidRPr="001A7FB6">
        <w:t xml:space="preserve">The Target Resource of this transaction is an individual </w:t>
      </w:r>
      <w:r w:rsidR="003D0AED">
        <w:t>M</w:t>
      </w:r>
      <w:r>
        <w:t xml:space="preserve">odality </w:t>
      </w:r>
      <w:r w:rsidR="003D0AED">
        <w:t>P</w:t>
      </w:r>
      <w:r>
        <w:t xml:space="preserve">erformed </w:t>
      </w:r>
      <w:r w:rsidR="003D0AED">
        <w:t>P</w:t>
      </w:r>
      <w:r>
        <w:t xml:space="preserve">rocedure </w:t>
      </w:r>
      <w:r w:rsidR="003D0AED">
        <w:t>S</w:t>
      </w:r>
      <w:r>
        <w:t xml:space="preserve">tep identified </w:t>
      </w:r>
      <w:r w:rsidRPr="001A7FB6">
        <w:t xml:space="preserve">by its </w:t>
      </w:r>
      <w:r>
        <w:t xml:space="preserve">MPPS </w:t>
      </w:r>
      <w:r w:rsidRPr="001A7FB6">
        <w:t>UID.</w:t>
      </w:r>
    </w:p>
    <w:p w14:paraId="3FBCDEBD" w14:textId="206E873F" w:rsidR="000463B8" w:rsidRDefault="003102BE" w:rsidP="000463B8">
      <w:pPr>
        <w:pStyle w:val="Heading4"/>
      </w:pPr>
      <w:bookmarkStart w:id="127" w:name="_Toc188364811"/>
      <w:r>
        <w:t>X.6</w:t>
      </w:r>
      <w:r w:rsidR="000463B8">
        <w:t>.1.2</w:t>
      </w:r>
      <w:r w:rsidR="000463B8">
        <w:tab/>
        <w:t>Query Parameters</w:t>
      </w:r>
      <w:bookmarkEnd w:id="127"/>
    </w:p>
    <w:p w14:paraId="5D2A5DB8" w14:textId="0F01795C" w:rsidR="00A06EB0" w:rsidRPr="00A06EB0" w:rsidRDefault="00A06EB0" w:rsidP="004B4B02">
      <w:r w:rsidRPr="00A06EB0">
        <w:t xml:space="preserve">The origin server shall support </w:t>
      </w:r>
      <w:r>
        <w:t xml:space="preserve">the </w:t>
      </w:r>
      <w:proofErr w:type="spellStart"/>
      <w:r>
        <w:t>includefield</w:t>
      </w:r>
      <w:proofErr w:type="spellEnd"/>
      <w:r>
        <w:t xml:space="preserve"> Query Parameter</w:t>
      </w:r>
      <w:r w:rsidRPr="00A06EB0">
        <w:t xml:space="preserve"> as </w:t>
      </w:r>
      <w:r>
        <w:t xml:space="preserve">described </w:t>
      </w:r>
      <w:r w:rsidRPr="00A06EB0">
        <w:t xml:space="preserve">in </w:t>
      </w:r>
      <w:r w:rsidR="00A851D0">
        <w:t>Section 8.3.4.3</w:t>
      </w:r>
      <w:r w:rsidRPr="00A06EB0">
        <w:t>.</w:t>
      </w:r>
    </w:p>
    <w:p w14:paraId="2B161D20" w14:textId="0AD83DDD" w:rsidR="00A06EB0" w:rsidRDefault="00A06EB0" w:rsidP="00A06EB0">
      <w:pPr>
        <w:rPr>
          <w:b/>
        </w:rPr>
      </w:pPr>
      <w:r w:rsidRPr="00A06EB0">
        <w:t xml:space="preserve">The user agent </w:t>
      </w:r>
      <w:r w:rsidR="00AD0571">
        <w:t>may</w:t>
      </w:r>
      <w:r w:rsidRPr="00A06EB0">
        <w:t xml:space="preserve"> supply </w:t>
      </w:r>
      <w:r>
        <w:t xml:space="preserve">the </w:t>
      </w:r>
      <w:proofErr w:type="spellStart"/>
      <w:r>
        <w:t>includefield</w:t>
      </w:r>
      <w:proofErr w:type="spellEnd"/>
      <w:r>
        <w:t xml:space="preserve"> </w:t>
      </w:r>
      <w:r w:rsidRPr="00A06EB0">
        <w:t xml:space="preserve">Query Parameter as </w:t>
      </w:r>
      <w:r>
        <w:t xml:space="preserve">described </w:t>
      </w:r>
      <w:r w:rsidRPr="00A06EB0">
        <w:t xml:space="preserve">in </w:t>
      </w:r>
      <w:r w:rsidR="00A851D0" w:rsidRPr="00A851D0">
        <w:rPr>
          <w:bCs/>
        </w:rPr>
        <w:t>Section 8.3.4.3</w:t>
      </w:r>
      <w:r w:rsidRPr="00A06EB0">
        <w:t>.</w:t>
      </w:r>
    </w:p>
    <w:p w14:paraId="30E4A029" w14:textId="40F5A70B" w:rsidR="000463B8" w:rsidRPr="00A06EB0" w:rsidRDefault="003102BE" w:rsidP="00A06EB0">
      <w:pPr>
        <w:pStyle w:val="Heading4"/>
      </w:pPr>
      <w:bookmarkStart w:id="128" w:name="_Toc188364812"/>
      <w:r w:rsidRPr="00A06EB0">
        <w:t>X.6</w:t>
      </w:r>
      <w:r w:rsidR="000463B8" w:rsidRPr="00A06EB0">
        <w:t>.1.3</w:t>
      </w:r>
      <w:r w:rsidR="000463B8" w:rsidRPr="00A06EB0">
        <w:tab/>
        <w:t>Request Header Fields</w:t>
      </w:r>
      <w:bookmarkEnd w:id="128"/>
    </w:p>
    <w:p w14:paraId="688BA7DC" w14:textId="005D1A97" w:rsidR="00A034FC" w:rsidRDefault="00A034FC" w:rsidP="00A034FC">
      <w:r>
        <w:t xml:space="preserve">The origin server shall support Request Header Fields as required in Table </w:t>
      </w:r>
      <w:r w:rsidR="003102BE">
        <w:t>X.6</w:t>
      </w:r>
      <w:r>
        <w:t>.1-</w:t>
      </w:r>
      <w:r w:rsidR="00FB41E2">
        <w:t>1</w:t>
      </w:r>
      <w:r>
        <w:t>.</w:t>
      </w:r>
    </w:p>
    <w:p w14:paraId="50B39D21" w14:textId="67F89C7F" w:rsidR="00A034FC" w:rsidRDefault="00A034FC" w:rsidP="00A034FC">
      <w:r>
        <w:t xml:space="preserve">The user agent shall supply Request Header Fields as required in Table </w:t>
      </w:r>
      <w:r w:rsidR="003102BE">
        <w:t>X.6</w:t>
      </w:r>
      <w:r>
        <w:t>.1-</w:t>
      </w:r>
      <w:r w:rsidR="00FB41E2">
        <w:t>1</w:t>
      </w:r>
      <w:r>
        <w:t>.</w:t>
      </w:r>
    </w:p>
    <w:p w14:paraId="159FDEA5" w14:textId="15390824" w:rsidR="00A034FC" w:rsidRDefault="00A034FC" w:rsidP="00A034FC">
      <w:pPr>
        <w:pStyle w:val="TableTitle"/>
        <w:keepNext/>
      </w:pPr>
      <w:r w:rsidRPr="00F201D1">
        <w:t xml:space="preserve">Table </w:t>
      </w:r>
      <w:r w:rsidR="003102BE">
        <w:t>X.6</w:t>
      </w:r>
      <w:r w:rsidRPr="00F201D1">
        <w:t>.1-</w:t>
      </w:r>
      <w:r w:rsidR="00FB41E2">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A034FC" w:rsidRPr="00F201D1" w14:paraId="4B0BEA03" w14:textId="77777777" w:rsidTr="0025707C">
        <w:tc>
          <w:tcPr>
            <w:tcW w:w="846" w:type="dxa"/>
            <w:vMerge w:val="restart"/>
          </w:tcPr>
          <w:p w14:paraId="312D29BF" w14:textId="77777777" w:rsidR="00A034FC" w:rsidRPr="00F201D1" w:rsidRDefault="00A034FC" w:rsidP="0025707C">
            <w:pPr>
              <w:pStyle w:val="TableEntry"/>
              <w:jc w:val="center"/>
              <w:rPr>
                <w:b/>
                <w:bCs/>
              </w:rPr>
            </w:pPr>
            <w:r w:rsidRPr="00F201D1">
              <w:rPr>
                <w:b/>
                <w:bCs/>
              </w:rPr>
              <w:t>Name</w:t>
            </w:r>
          </w:p>
        </w:tc>
        <w:tc>
          <w:tcPr>
            <w:tcW w:w="1276" w:type="dxa"/>
            <w:vMerge w:val="restart"/>
          </w:tcPr>
          <w:p w14:paraId="2CA75B01" w14:textId="77777777" w:rsidR="00A034FC" w:rsidRPr="00F201D1" w:rsidRDefault="00A034FC" w:rsidP="0025707C">
            <w:pPr>
              <w:pStyle w:val="TableEntry"/>
              <w:jc w:val="center"/>
              <w:rPr>
                <w:b/>
                <w:bCs/>
              </w:rPr>
            </w:pPr>
            <w:r>
              <w:rPr>
                <w:b/>
                <w:bCs/>
              </w:rPr>
              <w:t>Values</w:t>
            </w:r>
          </w:p>
        </w:tc>
        <w:tc>
          <w:tcPr>
            <w:tcW w:w="2976" w:type="dxa"/>
            <w:gridSpan w:val="2"/>
          </w:tcPr>
          <w:p w14:paraId="2B5B0E4E" w14:textId="77777777" w:rsidR="00A034FC" w:rsidRPr="00F201D1" w:rsidRDefault="00A034FC" w:rsidP="0025707C">
            <w:pPr>
              <w:pStyle w:val="TableEntry"/>
              <w:jc w:val="center"/>
              <w:rPr>
                <w:b/>
                <w:bCs/>
              </w:rPr>
            </w:pPr>
            <w:r w:rsidRPr="00F201D1">
              <w:rPr>
                <w:b/>
                <w:bCs/>
              </w:rPr>
              <w:t>Usage</w:t>
            </w:r>
          </w:p>
        </w:tc>
        <w:tc>
          <w:tcPr>
            <w:tcW w:w="4252" w:type="dxa"/>
            <w:vMerge w:val="restart"/>
          </w:tcPr>
          <w:p w14:paraId="5F40911D" w14:textId="77777777" w:rsidR="00A034FC" w:rsidRPr="00F201D1" w:rsidRDefault="00A034FC" w:rsidP="0025707C">
            <w:pPr>
              <w:pStyle w:val="TableEntry"/>
              <w:jc w:val="center"/>
              <w:rPr>
                <w:b/>
                <w:bCs/>
              </w:rPr>
            </w:pPr>
            <w:r w:rsidRPr="00F201D1">
              <w:rPr>
                <w:b/>
                <w:bCs/>
              </w:rPr>
              <w:t>Description</w:t>
            </w:r>
          </w:p>
        </w:tc>
      </w:tr>
      <w:tr w:rsidR="00A034FC" w:rsidRPr="00F201D1" w14:paraId="77DC6E8D" w14:textId="77777777" w:rsidTr="0025707C">
        <w:tc>
          <w:tcPr>
            <w:tcW w:w="846" w:type="dxa"/>
            <w:vMerge/>
          </w:tcPr>
          <w:p w14:paraId="231D652F" w14:textId="77777777" w:rsidR="00A034FC" w:rsidRPr="00F201D1" w:rsidRDefault="00A034FC" w:rsidP="0025707C">
            <w:pPr>
              <w:pStyle w:val="TableEntry"/>
              <w:jc w:val="center"/>
              <w:rPr>
                <w:b/>
                <w:bCs/>
              </w:rPr>
            </w:pPr>
          </w:p>
        </w:tc>
        <w:tc>
          <w:tcPr>
            <w:tcW w:w="1276" w:type="dxa"/>
            <w:vMerge/>
          </w:tcPr>
          <w:p w14:paraId="39BF8BB9" w14:textId="77777777" w:rsidR="00A034FC" w:rsidRPr="00F201D1" w:rsidRDefault="00A034FC" w:rsidP="0025707C">
            <w:pPr>
              <w:pStyle w:val="TableEntry"/>
              <w:jc w:val="center"/>
              <w:rPr>
                <w:b/>
                <w:bCs/>
              </w:rPr>
            </w:pPr>
          </w:p>
        </w:tc>
        <w:tc>
          <w:tcPr>
            <w:tcW w:w="1417" w:type="dxa"/>
          </w:tcPr>
          <w:p w14:paraId="04601546" w14:textId="77777777" w:rsidR="00A034FC" w:rsidRPr="00F201D1" w:rsidRDefault="00A034FC" w:rsidP="0025707C">
            <w:pPr>
              <w:pStyle w:val="TableEntry"/>
              <w:jc w:val="center"/>
              <w:rPr>
                <w:b/>
                <w:bCs/>
              </w:rPr>
            </w:pPr>
            <w:r w:rsidRPr="00F201D1">
              <w:rPr>
                <w:b/>
                <w:bCs/>
              </w:rPr>
              <w:t>User Agent</w:t>
            </w:r>
          </w:p>
        </w:tc>
        <w:tc>
          <w:tcPr>
            <w:tcW w:w="1559" w:type="dxa"/>
          </w:tcPr>
          <w:p w14:paraId="751CC278" w14:textId="77777777" w:rsidR="00A034FC" w:rsidRPr="00F201D1" w:rsidRDefault="00A034FC" w:rsidP="0025707C">
            <w:pPr>
              <w:pStyle w:val="TableEntry"/>
              <w:jc w:val="center"/>
              <w:rPr>
                <w:b/>
                <w:bCs/>
              </w:rPr>
            </w:pPr>
            <w:r w:rsidRPr="00F201D1">
              <w:rPr>
                <w:b/>
                <w:bCs/>
              </w:rPr>
              <w:t>Origin Server</w:t>
            </w:r>
          </w:p>
        </w:tc>
        <w:tc>
          <w:tcPr>
            <w:tcW w:w="4252" w:type="dxa"/>
            <w:vMerge/>
          </w:tcPr>
          <w:p w14:paraId="6B5D5D98" w14:textId="77777777" w:rsidR="00A034FC" w:rsidRPr="00F201D1" w:rsidRDefault="00A034FC" w:rsidP="0025707C">
            <w:pPr>
              <w:pStyle w:val="TableEntry"/>
              <w:jc w:val="center"/>
              <w:rPr>
                <w:b/>
                <w:bCs/>
              </w:rPr>
            </w:pPr>
          </w:p>
        </w:tc>
      </w:tr>
      <w:tr w:rsidR="00A034FC" w14:paraId="08C18B0A" w14:textId="77777777" w:rsidTr="0025707C">
        <w:tc>
          <w:tcPr>
            <w:tcW w:w="846" w:type="dxa"/>
          </w:tcPr>
          <w:p w14:paraId="5E8A0B6F" w14:textId="77777777" w:rsidR="00A034FC" w:rsidRDefault="00A034FC" w:rsidP="0025707C">
            <w:pPr>
              <w:pStyle w:val="TableEntry"/>
            </w:pPr>
            <w:r>
              <w:t>Accept</w:t>
            </w:r>
          </w:p>
        </w:tc>
        <w:tc>
          <w:tcPr>
            <w:tcW w:w="1276" w:type="dxa"/>
          </w:tcPr>
          <w:p w14:paraId="70E59709" w14:textId="77777777" w:rsidR="00A034FC" w:rsidRDefault="00A034FC" w:rsidP="0025707C">
            <w:pPr>
              <w:pStyle w:val="TableEntry"/>
            </w:pPr>
            <w:r>
              <w:t>media-type</w:t>
            </w:r>
          </w:p>
        </w:tc>
        <w:tc>
          <w:tcPr>
            <w:tcW w:w="1417" w:type="dxa"/>
          </w:tcPr>
          <w:p w14:paraId="32E01BD2" w14:textId="77777777" w:rsidR="00A034FC" w:rsidRDefault="00A034FC" w:rsidP="0025707C">
            <w:pPr>
              <w:pStyle w:val="TableEntry"/>
            </w:pPr>
            <w:r>
              <w:t>M</w:t>
            </w:r>
          </w:p>
        </w:tc>
        <w:tc>
          <w:tcPr>
            <w:tcW w:w="1559" w:type="dxa"/>
          </w:tcPr>
          <w:p w14:paraId="5A982253" w14:textId="77777777" w:rsidR="00A034FC" w:rsidRDefault="00A034FC" w:rsidP="0025707C">
            <w:pPr>
              <w:pStyle w:val="TableEntry"/>
            </w:pPr>
            <w:r>
              <w:t>M</w:t>
            </w:r>
          </w:p>
        </w:tc>
        <w:tc>
          <w:tcPr>
            <w:tcW w:w="4252" w:type="dxa"/>
          </w:tcPr>
          <w:p w14:paraId="1969BE98" w14:textId="77777777" w:rsidR="00A034FC" w:rsidRDefault="00A034FC" w:rsidP="0025707C">
            <w:pPr>
              <w:pStyle w:val="TableEntry"/>
            </w:pPr>
            <w:r>
              <w:t>The Acceptable Media Types of the response payload.</w:t>
            </w:r>
          </w:p>
        </w:tc>
      </w:tr>
    </w:tbl>
    <w:p w14:paraId="4DE101F6" w14:textId="77777777" w:rsidR="000463B8" w:rsidRDefault="000463B8" w:rsidP="000463B8"/>
    <w:p w14:paraId="5268FF7C" w14:textId="177DD349" w:rsidR="00204C19" w:rsidRPr="0024556E" w:rsidRDefault="00204C19" w:rsidP="000463B8">
      <w:r>
        <w:t>See Section 8.4.</w:t>
      </w:r>
    </w:p>
    <w:p w14:paraId="4C1515A1" w14:textId="45EAAFFF" w:rsidR="000463B8" w:rsidRDefault="003102BE" w:rsidP="000463B8">
      <w:pPr>
        <w:pStyle w:val="Heading4"/>
      </w:pPr>
      <w:bookmarkStart w:id="129" w:name="_Toc188364813"/>
      <w:r>
        <w:t>X.6</w:t>
      </w:r>
      <w:r w:rsidR="000463B8">
        <w:t>.1.4</w:t>
      </w:r>
      <w:r w:rsidR="000463B8">
        <w:tab/>
        <w:t>Request Payload</w:t>
      </w:r>
      <w:bookmarkEnd w:id="129"/>
    </w:p>
    <w:p w14:paraId="5FEBA478" w14:textId="0C3E02A2" w:rsidR="000463B8" w:rsidRPr="0024556E" w:rsidRDefault="00A034FC" w:rsidP="000463B8">
      <w:r>
        <w:t>The request shall have no payload.</w:t>
      </w:r>
    </w:p>
    <w:p w14:paraId="6E116768" w14:textId="36861493" w:rsidR="000463B8" w:rsidRDefault="003102BE" w:rsidP="000463B8">
      <w:pPr>
        <w:pStyle w:val="Heading3"/>
      </w:pPr>
      <w:bookmarkStart w:id="130" w:name="_Toc188364814"/>
      <w:r>
        <w:t>X.6</w:t>
      </w:r>
      <w:r w:rsidR="000463B8">
        <w:t>.2</w:t>
      </w:r>
      <w:r w:rsidR="000463B8">
        <w:tab/>
        <w:t>Behavior</w:t>
      </w:r>
      <w:bookmarkEnd w:id="130"/>
    </w:p>
    <w:p w14:paraId="3F957E34" w14:textId="59A06BF0" w:rsidR="00E36BEF" w:rsidRDefault="00E36BEF" w:rsidP="00E36BEF">
      <w:r>
        <w:t xml:space="preserve">If the Modality Performed Procedure Step exists on the origin server, </w:t>
      </w:r>
      <w:r w:rsidR="00EF4262">
        <w:t xml:space="preserve">the </w:t>
      </w:r>
      <w:r w:rsidR="0056114C">
        <w:t xml:space="preserve">attributes of </w:t>
      </w:r>
      <w:r>
        <w:t xml:space="preserve">this </w:t>
      </w:r>
      <w:r w:rsidR="0056114C">
        <w:t xml:space="preserve">as </w:t>
      </w:r>
      <w:r w:rsidR="00A053BA">
        <w:t>spe</w:t>
      </w:r>
      <w:r w:rsidR="009D16BF">
        <w:t xml:space="preserve">cified </w:t>
      </w:r>
      <w:r w:rsidR="0056114C">
        <w:t xml:space="preserve">in the </w:t>
      </w:r>
      <w:proofErr w:type="spellStart"/>
      <w:r w:rsidR="0056114C">
        <w:t>includefield</w:t>
      </w:r>
      <w:proofErr w:type="spellEnd"/>
      <w:r w:rsidR="0056114C">
        <w:t xml:space="preserve"> </w:t>
      </w:r>
      <w:r>
        <w:t>shall be returned in an Acceptable Media Type (see Section 8.7.4)</w:t>
      </w:r>
      <w:r w:rsidRPr="00E36BEF">
        <w:t>.</w:t>
      </w:r>
      <w:r w:rsidR="009D16BF">
        <w:t xml:space="preserve"> When the </w:t>
      </w:r>
      <w:proofErr w:type="spellStart"/>
      <w:r w:rsidR="009D16BF">
        <w:t>includefield</w:t>
      </w:r>
      <w:proofErr w:type="spellEnd"/>
      <w:r w:rsidR="009D16BF">
        <w:t xml:space="preserve"> is absent, all attributes shall be returned.</w:t>
      </w:r>
    </w:p>
    <w:p w14:paraId="4FBB1D0D" w14:textId="24ED1A13" w:rsidR="000463B8" w:rsidRDefault="003102BE" w:rsidP="000463B8">
      <w:pPr>
        <w:pStyle w:val="Heading3"/>
      </w:pPr>
      <w:bookmarkStart w:id="131" w:name="_Toc188364815"/>
      <w:r>
        <w:t>X.6</w:t>
      </w:r>
      <w:r w:rsidR="000463B8">
        <w:t>.3</w:t>
      </w:r>
      <w:r w:rsidR="000463B8">
        <w:tab/>
        <w:t>Response</w:t>
      </w:r>
      <w:bookmarkEnd w:id="131"/>
    </w:p>
    <w:p w14:paraId="1436C4F2" w14:textId="77777777" w:rsidR="00E36BEF" w:rsidRDefault="00E36BEF" w:rsidP="00E36BEF">
      <w:r>
        <w:t>The response shall have the following syntax:</w:t>
      </w:r>
    </w:p>
    <w:p w14:paraId="142E3E20" w14:textId="77777777" w:rsidR="00E36BEF" w:rsidRPr="008209C0"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version SP status-code SP reason-phrase CRLF </w:t>
      </w:r>
    </w:p>
    <w:p w14:paraId="4D120CAB" w14:textId="77777777" w:rsidR="00E36BEF" w:rsidRDefault="00E36BEF" w:rsidP="00E36BEF">
      <w:pPr>
        <w:tabs>
          <w:tab w:val="clear" w:pos="720"/>
        </w:tabs>
        <w:overflowPunct/>
        <w:spacing w:after="0"/>
        <w:textAlignment w:val="auto"/>
        <w:rPr>
          <w:rFonts w:ascii="NotoSansMonoCJKsc-Regular" w:eastAsiaTheme="minorEastAsia" w:hAnsi="NotoSansMonoCJKsc-Regular" w:cs="NotoSansMonoCJKsc-Regular"/>
          <w:color w:val="000000"/>
          <w:sz w:val="18"/>
          <w:szCs w:val="18"/>
          <w:lang w:eastAsia="ja-JP"/>
        </w:rPr>
      </w:pPr>
      <w:r w:rsidRPr="008209C0">
        <w:rPr>
          <w:rFonts w:ascii="Courier New" w:eastAsiaTheme="minorEastAsia" w:hAnsi="Courier New" w:cs="Courier New"/>
          <w:color w:val="000000"/>
          <w:sz w:val="18"/>
          <w:szCs w:val="18"/>
          <w:lang w:eastAsia="ja-JP"/>
        </w:rPr>
        <w:t>CRLF</w:t>
      </w:r>
      <w:r w:rsidRPr="00D21308">
        <w:rPr>
          <w:rFonts w:ascii="NotoSansMonoCJKsc-Regular" w:eastAsiaTheme="minorEastAsia" w:hAnsi="NotoSansMonoCJKsc-Regular" w:cs="NotoSansMonoCJKsc-Regular"/>
          <w:color w:val="000000"/>
          <w:sz w:val="18"/>
          <w:szCs w:val="18"/>
          <w:lang w:eastAsia="ja-JP"/>
        </w:rPr>
        <w:t xml:space="preserve"> </w:t>
      </w:r>
    </w:p>
    <w:p w14:paraId="58566D2A" w14:textId="3D257F68" w:rsidR="000463B8"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r w:rsidRPr="004B2751">
        <w:rPr>
          <w:rFonts w:ascii="Courier New" w:eastAsiaTheme="minorEastAsia" w:hAnsi="Courier New" w:cs="Courier New"/>
          <w:color w:val="000000"/>
          <w:sz w:val="18"/>
          <w:szCs w:val="18"/>
          <w:lang w:eastAsia="ja-JP"/>
        </w:rPr>
        <w:t>[payload]</w:t>
      </w:r>
    </w:p>
    <w:p w14:paraId="0F10F714" w14:textId="77777777" w:rsidR="00E36BEF" w:rsidRPr="00E36BEF" w:rsidRDefault="00E36BEF" w:rsidP="00E36BEF">
      <w:pPr>
        <w:tabs>
          <w:tab w:val="clear" w:pos="720"/>
        </w:tabs>
        <w:overflowPunct/>
        <w:spacing w:after="0"/>
        <w:textAlignment w:val="auto"/>
        <w:rPr>
          <w:rFonts w:ascii="Courier New" w:eastAsiaTheme="minorEastAsia" w:hAnsi="Courier New" w:cs="Courier New"/>
          <w:color w:val="000000"/>
          <w:sz w:val="18"/>
          <w:szCs w:val="18"/>
          <w:lang w:eastAsia="ja-JP"/>
        </w:rPr>
      </w:pPr>
    </w:p>
    <w:p w14:paraId="06A6BE40" w14:textId="3A12072F" w:rsidR="000463B8" w:rsidRDefault="003102BE" w:rsidP="00A034FC">
      <w:pPr>
        <w:pStyle w:val="Heading4"/>
      </w:pPr>
      <w:bookmarkStart w:id="132" w:name="_Toc188364816"/>
      <w:r>
        <w:t>X.6</w:t>
      </w:r>
      <w:r w:rsidR="000463B8">
        <w:t>.3.1</w:t>
      </w:r>
      <w:r w:rsidR="000463B8">
        <w:tab/>
        <w:t>Status Codes</w:t>
      </w:r>
      <w:bookmarkEnd w:id="132"/>
    </w:p>
    <w:p w14:paraId="7CB807A8" w14:textId="4E02B8F5" w:rsidR="00E36BEF" w:rsidRDefault="00E36BEF" w:rsidP="00E36BEF">
      <w:r>
        <w:t xml:space="preserve">Table </w:t>
      </w:r>
      <w:r w:rsidR="003102BE">
        <w:t>X.6</w:t>
      </w:r>
      <w:r>
        <w:t xml:space="preserve">.3-1 </w:t>
      </w:r>
      <w:r w:rsidRPr="00D21308">
        <w:t>shows some common status codes corresponding to this transaction. See also Section 8.5 for additional status codes.</w:t>
      </w:r>
    </w:p>
    <w:p w14:paraId="3B0AA0A2" w14:textId="148ED3F8" w:rsidR="00E36BEF" w:rsidRDefault="00E36BEF" w:rsidP="00E36BEF">
      <w:pPr>
        <w:pStyle w:val="TableTitle"/>
      </w:pPr>
      <w:r w:rsidRPr="00D21308">
        <w:lastRenderedPageBreak/>
        <w:t xml:space="preserve">Table </w:t>
      </w:r>
      <w:r w:rsidR="003102BE">
        <w:t>X.6</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E36BEF" w:rsidRPr="00F568A6" w14:paraId="41CBDA73" w14:textId="77777777" w:rsidTr="0025707C">
        <w:tc>
          <w:tcPr>
            <w:tcW w:w="1129" w:type="dxa"/>
          </w:tcPr>
          <w:p w14:paraId="21C13035" w14:textId="77777777" w:rsidR="00E36BEF" w:rsidRPr="00F568A6" w:rsidRDefault="00E36BEF" w:rsidP="0025707C">
            <w:pPr>
              <w:pStyle w:val="TableEntry"/>
              <w:jc w:val="center"/>
              <w:rPr>
                <w:b/>
                <w:bCs/>
              </w:rPr>
            </w:pPr>
            <w:r w:rsidRPr="00F568A6">
              <w:rPr>
                <w:b/>
                <w:bCs/>
              </w:rPr>
              <w:t>Status</w:t>
            </w:r>
          </w:p>
        </w:tc>
        <w:tc>
          <w:tcPr>
            <w:tcW w:w="2694" w:type="dxa"/>
          </w:tcPr>
          <w:p w14:paraId="0B63346E" w14:textId="77777777" w:rsidR="00E36BEF" w:rsidRPr="00F568A6" w:rsidRDefault="00E36BEF" w:rsidP="0025707C">
            <w:pPr>
              <w:pStyle w:val="TableEntry"/>
              <w:jc w:val="center"/>
              <w:rPr>
                <w:b/>
                <w:bCs/>
              </w:rPr>
            </w:pPr>
            <w:r w:rsidRPr="00F568A6">
              <w:rPr>
                <w:b/>
                <w:bCs/>
              </w:rPr>
              <w:t>Code</w:t>
            </w:r>
          </w:p>
        </w:tc>
        <w:tc>
          <w:tcPr>
            <w:tcW w:w="5527" w:type="dxa"/>
          </w:tcPr>
          <w:p w14:paraId="77DF04E6" w14:textId="77777777" w:rsidR="00E36BEF" w:rsidRPr="00F568A6" w:rsidRDefault="00E36BEF" w:rsidP="0025707C">
            <w:pPr>
              <w:pStyle w:val="TableEntry"/>
              <w:jc w:val="center"/>
              <w:rPr>
                <w:b/>
                <w:bCs/>
              </w:rPr>
            </w:pPr>
            <w:r w:rsidRPr="00F568A6">
              <w:rPr>
                <w:b/>
                <w:bCs/>
              </w:rPr>
              <w:t>Meaning</w:t>
            </w:r>
          </w:p>
        </w:tc>
      </w:tr>
      <w:tr w:rsidR="00E36BEF" w14:paraId="71C87FD7" w14:textId="77777777" w:rsidTr="0025707C">
        <w:tc>
          <w:tcPr>
            <w:tcW w:w="1129" w:type="dxa"/>
          </w:tcPr>
          <w:p w14:paraId="44884106" w14:textId="77777777" w:rsidR="00E36BEF" w:rsidRDefault="00E36BEF" w:rsidP="0025707C">
            <w:pPr>
              <w:pStyle w:val="TableEntry"/>
            </w:pPr>
            <w:r>
              <w:t>Success</w:t>
            </w:r>
          </w:p>
        </w:tc>
        <w:tc>
          <w:tcPr>
            <w:tcW w:w="2694" w:type="dxa"/>
          </w:tcPr>
          <w:p w14:paraId="3A335574" w14:textId="77777777" w:rsidR="00E36BEF" w:rsidRDefault="00E36BEF" w:rsidP="0025707C">
            <w:pPr>
              <w:pStyle w:val="TableEntry"/>
            </w:pPr>
            <w:r>
              <w:t>200 (OK)</w:t>
            </w:r>
          </w:p>
        </w:tc>
        <w:tc>
          <w:tcPr>
            <w:tcW w:w="5527" w:type="dxa"/>
          </w:tcPr>
          <w:p w14:paraId="5E62078C" w14:textId="482638FD" w:rsidR="00E36BEF" w:rsidRDefault="00E36BEF" w:rsidP="0025707C">
            <w:pPr>
              <w:pStyle w:val="TableEntry"/>
            </w:pPr>
            <w:r w:rsidRPr="00D21308">
              <w:t xml:space="preserve">The origin server </w:t>
            </w:r>
            <w:r>
              <w:t xml:space="preserve">returned the </w:t>
            </w:r>
            <w:r w:rsidR="00BB6552">
              <w:t>target M</w:t>
            </w:r>
            <w:r>
              <w:t xml:space="preserve">odality </w:t>
            </w:r>
            <w:r w:rsidR="00BB6552">
              <w:t>P</w:t>
            </w:r>
            <w:r>
              <w:t xml:space="preserve">erformed </w:t>
            </w:r>
            <w:r w:rsidR="00BB6552">
              <w:t>P</w:t>
            </w:r>
            <w:r>
              <w:t xml:space="preserve">rocedure </w:t>
            </w:r>
            <w:r w:rsidR="00BB6552">
              <w:t>S</w:t>
            </w:r>
            <w:r>
              <w:t>tep.</w:t>
            </w:r>
          </w:p>
        </w:tc>
      </w:tr>
      <w:tr w:rsidR="009216B7" w14:paraId="451AC806" w14:textId="77777777" w:rsidTr="0025707C">
        <w:tc>
          <w:tcPr>
            <w:tcW w:w="1129" w:type="dxa"/>
            <w:vMerge w:val="restart"/>
          </w:tcPr>
          <w:p w14:paraId="33DD5038" w14:textId="5E8FA795" w:rsidR="009216B7" w:rsidRDefault="009216B7" w:rsidP="0025707C">
            <w:pPr>
              <w:pStyle w:val="TableEntry"/>
            </w:pPr>
            <w:r>
              <w:t>Failure</w:t>
            </w:r>
          </w:p>
        </w:tc>
        <w:tc>
          <w:tcPr>
            <w:tcW w:w="2694" w:type="dxa"/>
          </w:tcPr>
          <w:p w14:paraId="4C5B4A96" w14:textId="77777777" w:rsidR="009216B7" w:rsidRDefault="009216B7" w:rsidP="0025707C">
            <w:pPr>
              <w:pStyle w:val="TableEntry"/>
            </w:pPr>
            <w:r>
              <w:t>400 (Bad Request)</w:t>
            </w:r>
          </w:p>
        </w:tc>
        <w:tc>
          <w:tcPr>
            <w:tcW w:w="5527" w:type="dxa"/>
          </w:tcPr>
          <w:p w14:paraId="654938F4" w14:textId="5DC9694C" w:rsidR="009216B7" w:rsidRDefault="009216B7" w:rsidP="0025707C">
            <w:pPr>
              <w:pStyle w:val="TableEntry"/>
            </w:pPr>
            <w:r w:rsidRPr="00D21308">
              <w:t xml:space="preserve">The origin server cannot handle the </w:t>
            </w:r>
            <w:r>
              <w:t xml:space="preserve">retrieve </w:t>
            </w:r>
            <w:r w:rsidRPr="00D21308">
              <w:t>request because of errors in the request headers or parameters.</w:t>
            </w:r>
          </w:p>
        </w:tc>
      </w:tr>
      <w:tr w:rsidR="009216B7" w14:paraId="1B382051" w14:textId="77777777" w:rsidTr="0025707C">
        <w:tc>
          <w:tcPr>
            <w:tcW w:w="1129" w:type="dxa"/>
            <w:vMerge/>
          </w:tcPr>
          <w:p w14:paraId="2B0B0C6F" w14:textId="77777777" w:rsidR="009216B7" w:rsidRDefault="009216B7" w:rsidP="0025707C">
            <w:pPr>
              <w:pStyle w:val="TableEntry"/>
            </w:pPr>
          </w:p>
        </w:tc>
        <w:tc>
          <w:tcPr>
            <w:tcW w:w="2694" w:type="dxa"/>
          </w:tcPr>
          <w:p w14:paraId="61E8CF9F" w14:textId="7E31794E" w:rsidR="009216B7" w:rsidRDefault="009216B7" w:rsidP="0025707C">
            <w:pPr>
              <w:pStyle w:val="TableEntry"/>
            </w:pPr>
            <w:r>
              <w:t>404 (Not Found)</w:t>
            </w:r>
          </w:p>
        </w:tc>
        <w:tc>
          <w:tcPr>
            <w:tcW w:w="5527" w:type="dxa"/>
          </w:tcPr>
          <w:p w14:paraId="3B71E3AC" w14:textId="05B9701C" w:rsidR="009216B7" w:rsidRPr="00D21308" w:rsidRDefault="009216B7" w:rsidP="0025707C">
            <w:pPr>
              <w:pStyle w:val="TableEntry"/>
            </w:pPr>
            <w:r>
              <w:t>The origin server has no knowledge about the target Modality Performed Procedure Step.</w:t>
            </w:r>
          </w:p>
        </w:tc>
      </w:tr>
      <w:tr w:rsidR="009216B7" w14:paraId="6708886E" w14:textId="77777777" w:rsidTr="0025707C">
        <w:tc>
          <w:tcPr>
            <w:tcW w:w="1129" w:type="dxa"/>
            <w:vMerge/>
          </w:tcPr>
          <w:p w14:paraId="6599CF7B" w14:textId="77777777" w:rsidR="009216B7" w:rsidRDefault="009216B7" w:rsidP="0025707C">
            <w:pPr>
              <w:pStyle w:val="TableEntry"/>
            </w:pPr>
          </w:p>
        </w:tc>
        <w:tc>
          <w:tcPr>
            <w:tcW w:w="2694" w:type="dxa"/>
          </w:tcPr>
          <w:p w14:paraId="58B99CDD" w14:textId="2733593E" w:rsidR="009216B7" w:rsidRDefault="009216B7" w:rsidP="0025707C">
            <w:pPr>
              <w:pStyle w:val="TableEntry"/>
            </w:pPr>
            <w:r>
              <w:t>410 (Gone)</w:t>
            </w:r>
          </w:p>
        </w:tc>
        <w:tc>
          <w:tcPr>
            <w:tcW w:w="5527" w:type="dxa"/>
          </w:tcPr>
          <w:p w14:paraId="63C3BBCD" w14:textId="5829473C" w:rsidR="009216B7" w:rsidRPr="00D21308" w:rsidRDefault="009216B7" w:rsidP="0025707C">
            <w:pPr>
              <w:pStyle w:val="TableEntry"/>
            </w:pPr>
            <w:r>
              <w:t>The origin server knows that the target Modality Performed Procedure Step did exist but has been deleted.</w:t>
            </w:r>
          </w:p>
        </w:tc>
      </w:tr>
      <w:tr w:rsidR="009216B7" w14:paraId="049448D3" w14:textId="77777777" w:rsidTr="0025707C">
        <w:tc>
          <w:tcPr>
            <w:tcW w:w="1129" w:type="dxa"/>
            <w:vMerge/>
          </w:tcPr>
          <w:p w14:paraId="561DABF4" w14:textId="77777777" w:rsidR="009216B7" w:rsidRDefault="009216B7" w:rsidP="0025707C">
            <w:pPr>
              <w:pStyle w:val="TableEntry"/>
            </w:pPr>
          </w:p>
        </w:tc>
        <w:tc>
          <w:tcPr>
            <w:tcW w:w="2694" w:type="dxa"/>
          </w:tcPr>
          <w:p w14:paraId="4B5A81B0" w14:textId="77777777" w:rsidR="009216B7" w:rsidRDefault="009216B7" w:rsidP="0025707C">
            <w:pPr>
              <w:pStyle w:val="TableEntry"/>
            </w:pPr>
            <w:r>
              <w:t>503 (Service Unavailable)</w:t>
            </w:r>
          </w:p>
        </w:tc>
        <w:tc>
          <w:tcPr>
            <w:tcW w:w="5527" w:type="dxa"/>
          </w:tcPr>
          <w:p w14:paraId="6A2E12CE" w14:textId="57D2B810" w:rsidR="009216B7" w:rsidRDefault="009216B7" w:rsidP="0025707C">
            <w:pPr>
              <w:pStyle w:val="TableEntry"/>
            </w:pPr>
            <w:r w:rsidRPr="00F568A6">
              <w:t xml:space="preserve">The origin server cannot handle the </w:t>
            </w:r>
            <w:r>
              <w:t>retrieval of the target Modality Performed Procedure Step</w:t>
            </w:r>
            <w:r w:rsidRPr="00F568A6">
              <w:t>; this may be a temporal or permanent state.</w:t>
            </w:r>
          </w:p>
        </w:tc>
      </w:tr>
    </w:tbl>
    <w:p w14:paraId="45DD567F" w14:textId="77777777" w:rsidR="000463B8" w:rsidRPr="004833A3" w:rsidRDefault="000463B8" w:rsidP="000463B8"/>
    <w:p w14:paraId="574C1748" w14:textId="0AD6C1FD" w:rsidR="000463B8" w:rsidRDefault="003102BE" w:rsidP="00A034FC">
      <w:pPr>
        <w:pStyle w:val="Heading4"/>
      </w:pPr>
      <w:bookmarkStart w:id="133" w:name="_Toc188364817"/>
      <w:r>
        <w:t>X.6</w:t>
      </w:r>
      <w:r w:rsidR="000463B8">
        <w:t>.3.2</w:t>
      </w:r>
      <w:r w:rsidR="000463B8">
        <w:tab/>
        <w:t>Response Header Fields</w:t>
      </w:r>
      <w:bookmarkEnd w:id="133"/>
    </w:p>
    <w:p w14:paraId="113AA74A" w14:textId="23FFBB77" w:rsidR="00BB6552" w:rsidRDefault="00BB6552" w:rsidP="00BB6552">
      <w:r w:rsidRPr="00EA715A">
        <w:t xml:space="preserve">The origin server shall support header fields as required in Table </w:t>
      </w:r>
      <w:r w:rsidR="003102BE">
        <w:t>X.6</w:t>
      </w:r>
      <w:r w:rsidRPr="00EA715A">
        <w:t>.3-2.</w:t>
      </w:r>
    </w:p>
    <w:p w14:paraId="12308B51" w14:textId="69638C92" w:rsidR="00BB6552" w:rsidRDefault="00BB6552" w:rsidP="00BB6552">
      <w:pPr>
        <w:pStyle w:val="TableTitle"/>
        <w:keepNext/>
      </w:pPr>
      <w:r w:rsidRPr="009E04E1">
        <w:t xml:space="preserve">Table </w:t>
      </w:r>
      <w:r w:rsidR="003102BE">
        <w:t>X.6</w:t>
      </w:r>
      <w:r w:rsidRPr="009E04E1">
        <w:t>.3-2. Response Header Fields</w:t>
      </w:r>
    </w:p>
    <w:tbl>
      <w:tblPr>
        <w:tblStyle w:val="TableGrid"/>
        <w:tblW w:w="0" w:type="auto"/>
        <w:jc w:val="center"/>
        <w:tblLook w:val="04A0" w:firstRow="1" w:lastRow="0" w:firstColumn="1" w:lastColumn="0" w:noHBand="0" w:noVBand="1"/>
      </w:tblPr>
      <w:tblGrid>
        <w:gridCol w:w="1991"/>
        <w:gridCol w:w="1276"/>
        <w:gridCol w:w="2257"/>
        <w:gridCol w:w="2126"/>
      </w:tblGrid>
      <w:tr w:rsidR="00BB6552" w:rsidRPr="00F201D1" w14:paraId="248A726B" w14:textId="77777777" w:rsidTr="000C4DD7">
        <w:trPr>
          <w:jc w:val="center"/>
        </w:trPr>
        <w:tc>
          <w:tcPr>
            <w:tcW w:w="1991" w:type="dxa"/>
          </w:tcPr>
          <w:p w14:paraId="6B5D5633" w14:textId="77777777" w:rsidR="00BB6552" w:rsidRPr="00F201D1" w:rsidRDefault="00BB6552" w:rsidP="0025707C">
            <w:pPr>
              <w:pStyle w:val="TableEntry"/>
              <w:keepNext/>
              <w:jc w:val="center"/>
              <w:rPr>
                <w:b/>
                <w:bCs/>
              </w:rPr>
            </w:pPr>
            <w:r w:rsidRPr="00F201D1">
              <w:rPr>
                <w:b/>
                <w:bCs/>
              </w:rPr>
              <w:t>Name</w:t>
            </w:r>
          </w:p>
        </w:tc>
        <w:tc>
          <w:tcPr>
            <w:tcW w:w="1276" w:type="dxa"/>
          </w:tcPr>
          <w:p w14:paraId="76C0D012" w14:textId="77777777" w:rsidR="00BB6552" w:rsidRPr="00F201D1" w:rsidRDefault="00BB6552" w:rsidP="0025707C">
            <w:pPr>
              <w:pStyle w:val="TableEntry"/>
              <w:keepNext/>
              <w:jc w:val="center"/>
              <w:rPr>
                <w:b/>
                <w:bCs/>
              </w:rPr>
            </w:pPr>
            <w:r>
              <w:rPr>
                <w:b/>
                <w:bCs/>
              </w:rPr>
              <w:t>Values</w:t>
            </w:r>
          </w:p>
        </w:tc>
        <w:tc>
          <w:tcPr>
            <w:tcW w:w="2257" w:type="dxa"/>
          </w:tcPr>
          <w:p w14:paraId="5DFB31F5" w14:textId="77777777" w:rsidR="00BB6552" w:rsidRPr="00F201D1" w:rsidRDefault="00BB6552" w:rsidP="0025707C">
            <w:pPr>
              <w:pStyle w:val="TableEntry"/>
              <w:keepNext/>
              <w:jc w:val="center"/>
              <w:rPr>
                <w:b/>
                <w:bCs/>
              </w:rPr>
            </w:pPr>
            <w:r w:rsidRPr="00F201D1">
              <w:rPr>
                <w:b/>
                <w:bCs/>
              </w:rPr>
              <w:t>Origin Server Usage</w:t>
            </w:r>
          </w:p>
        </w:tc>
        <w:tc>
          <w:tcPr>
            <w:tcW w:w="2126" w:type="dxa"/>
          </w:tcPr>
          <w:p w14:paraId="08B861BE" w14:textId="77777777" w:rsidR="00BB6552" w:rsidRPr="00F201D1" w:rsidRDefault="00BB6552" w:rsidP="0025707C">
            <w:pPr>
              <w:pStyle w:val="TableEntry"/>
              <w:keepNext/>
              <w:jc w:val="center"/>
              <w:rPr>
                <w:b/>
                <w:bCs/>
              </w:rPr>
            </w:pPr>
            <w:r w:rsidRPr="00F201D1">
              <w:rPr>
                <w:b/>
                <w:bCs/>
              </w:rPr>
              <w:t>Description</w:t>
            </w:r>
          </w:p>
        </w:tc>
      </w:tr>
      <w:tr w:rsidR="00BB6552" w14:paraId="3382BA5F" w14:textId="77777777" w:rsidTr="000C4DD7">
        <w:trPr>
          <w:jc w:val="center"/>
        </w:trPr>
        <w:tc>
          <w:tcPr>
            <w:tcW w:w="1991" w:type="dxa"/>
          </w:tcPr>
          <w:p w14:paraId="6E5435C8" w14:textId="77777777" w:rsidR="00BB6552" w:rsidRDefault="00BB6552" w:rsidP="0025707C">
            <w:pPr>
              <w:pStyle w:val="TableEntry"/>
            </w:pPr>
            <w:r>
              <w:t>Content-Type</w:t>
            </w:r>
          </w:p>
        </w:tc>
        <w:tc>
          <w:tcPr>
            <w:tcW w:w="1276" w:type="dxa"/>
          </w:tcPr>
          <w:p w14:paraId="2FA01B5D" w14:textId="77777777" w:rsidR="00BB6552" w:rsidRDefault="00BB6552" w:rsidP="0025707C">
            <w:pPr>
              <w:pStyle w:val="TableEntry"/>
            </w:pPr>
            <w:r>
              <w:t>media-type</w:t>
            </w:r>
          </w:p>
        </w:tc>
        <w:tc>
          <w:tcPr>
            <w:tcW w:w="2257" w:type="dxa"/>
          </w:tcPr>
          <w:p w14:paraId="2C46933B" w14:textId="77777777" w:rsidR="00BB6552" w:rsidRDefault="00BB6552" w:rsidP="0025707C">
            <w:pPr>
              <w:pStyle w:val="TableEntry"/>
            </w:pPr>
            <w:r>
              <w:t>C</w:t>
            </w:r>
          </w:p>
        </w:tc>
        <w:tc>
          <w:tcPr>
            <w:tcW w:w="2126" w:type="dxa"/>
          </w:tcPr>
          <w:p w14:paraId="2A8B0D1C" w14:textId="77777777" w:rsidR="00BB6552" w:rsidRDefault="00BB6552" w:rsidP="0025707C">
            <w:pPr>
              <w:pStyle w:val="TableEntry"/>
            </w:pPr>
            <w:r>
              <w:t>See section 8.4.2.</w:t>
            </w:r>
          </w:p>
        </w:tc>
      </w:tr>
      <w:tr w:rsidR="00BB6552" w14:paraId="186B7012" w14:textId="77777777" w:rsidTr="000C4DD7">
        <w:trPr>
          <w:jc w:val="center"/>
        </w:trPr>
        <w:tc>
          <w:tcPr>
            <w:tcW w:w="1991" w:type="dxa"/>
          </w:tcPr>
          <w:p w14:paraId="3934A820" w14:textId="77777777" w:rsidR="00BB6552" w:rsidRDefault="00BB6552" w:rsidP="0025707C">
            <w:pPr>
              <w:pStyle w:val="TableEntry"/>
            </w:pPr>
            <w:r>
              <w:t>Content-Encoding</w:t>
            </w:r>
          </w:p>
        </w:tc>
        <w:tc>
          <w:tcPr>
            <w:tcW w:w="1276" w:type="dxa"/>
          </w:tcPr>
          <w:p w14:paraId="3422B6C2" w14:textId="77777777" w:rsidR="00BB6552" w:rsidRDefault="00BB6552" w:rsidP="0025707C">
            <w:pPr>
              <w:pStyle w:val="TableEntry"/>
            </w:pPr>
            <w:r>
              <w:t>encoding</w:t>
            </w:r>
          </w:p>
        </w:tc>
        <w:tc>
          <w:tcPr>
            <w:tcW w:w="2257" w:type="dxa"/>
          </w:tcPr>
          <w:p w14:paraId="32C9EFDE" w14:textId="77777777" w:rsidR="00BB6552" w:rsidRDefault="00BB6552" w:rsidP="0025707C">
            <w:pPr>
              <w:pStyle w:val="TableEntry"/>
            </w:pPr>
            <w:r>
              <w:t>C</w:t>
            </w:r>
          </w:p>
        </w:tc>
        <w:tc>
          <w:tcPr>
            <w:tcW w:w="2126" w:type="dxa"/>
          </w:tcPr>
          <w:p w14:paraId="0803E4C1" w14:textId="77777777" w:rsidR="00BB6552" w:rsidRDefault="00BB6552" w:rsidP="0025707C">
            <w:pPr>
              <w:pStyle w:val="TableEntry"/>
            </w:pPr>
            <w:r>
              <w:t>See section 8.4.2.</w:t>
            </w:r>
          </w:p>
        </w:tc>
      </w:tr>
      <w:tr w:rsidR="00BB6552" w14:paraId="5B2166FA" w14:textId="77777777" w:rsidTr="000C4DD7">
        <w:trPr>
          <w:jc w:val="center"/>
        </w:trPr>
        <w:tc>
          <w:tcPr>
            <w:tcW w:w="1991" w:type="dxa"/>
          </w:tcPr>
          <w:p w14:paraId="6CB71F9A" w14:textId="77777777" w:rsidR="00BB6552" w:rsidRDefault="00BB6552" w:rsidP="0025707C">
            <w:pPr>
              <w:pStyle w:val="TableEntry"/>
            </w:pPr>
            <w:r>
              <w:t>Content-Length</w:t>
            </w:r>
          </w:p>
        </w:tc>
        <w:tc>
          <w:tcPr>
            <w:tcW w:w="1276" w:type="dxa"/>
          </w:tcPr>
          <w:p w14:paraId="48445892" w14:textId="77777777" w:rsidR="00BB6552" w:rsidRDefault="00BB6552" w:rsidP="0025707C">
            <w:pPr>
              <w:pStyle w:val="TableEntry"/>
            </w:pPr>
            <w:proofErr w:type="spellStart"/>
            <w:r>
              <w:t>uint</w:t>
            </w:r>
            <w:proofErr w:type="spellEnd"/>
          </w:p>
        </w:tc>
        <w:tc>
          <w:tcPr>
            <w:tcW w:w="2257" w:type="dxa"/>
          </w:tcPr>
          <w:p w14:paraId="0106BC2C" w14:textId="77777777" w:rsidR="00BB6552" w:rsidRDefault="00BB6552" w:rsidP="0025707C">
            <w:pPr>
              <w:pStyle w:val="TableEntry"/>
            </w:pPr>
            <w:r>
              <w:t>C</w:t>
            </w:r>
          </w:p>
        </w:tc>
        <w:tc>
          <w:tcPr>
            <w:tcW w:w="2126" w:type="dxa"/>
          </w:tcPr>
          <w:p w14:paraId="7A6DA35F" w14:textId="77777777" w:rsidR="00BB6552" w:rsidRDefault="00BB6552" w:rsidP="0025707C">
            <w:pPr>
              <w:pStyle w:val="TableEntry"/>
            </w:pPr>
            <w:r>
              <w:t>See section 8.4.3.</w:t>
            </w:r>
          </w:p>
        </w:tc>
      </w:tr>
    </w:tbl>
    <w:p w14:paraId="2B7866C1" w14:textId="77777777" w:rsidR="00BB6552" w:rsidRDefault="00BB6552" w:rsidP="00BB6552"/>
    <w:p w14:paraId="450ABD19" w14:textId="77777777" w:rsidR="00BB6552" w:rsidRDefault="00BB6552" w:rsidP="00BB6552">
      <w:r>
        <w:t>All success responses shall also contain the Content Representation (see Section 8.4.2) and Payload header fields (see Section 8.4.3) with appropriate values.</w:t>
      </w:r>
    </w:p>
    <w:p w14:paraId="59D33ED8" w14:textId="622CD8DE" w:rsidR="000463B8" w:rsidRDefault="003102BE" w:rsidP="00A034FC">
      <w:pPr>
        <w:pStyle w:val="Heading4"/>
      </w:pPr>
      <w:bookmarkStart w:id="134" w:name="_Toc188364818"/>
      <w:r>
        <w:t>X.6</w:t>
      </w:r>
      <w:r w:rsidR="000463B8">
        <w:t>.3.3</w:t>
      </w:r>
      <w:r w:rsidR="000463B8">
        <w:tab/>
        <w:t>Response Payload</w:t>
      </w:r>
      <w:bookmarkEnd w:id="134"/>
    </w:p>
    <w:p w14:paraId="2022C9FE" w14:textId="12B2412F" w:rsidR="00BB6552" w:rsidRDefault="00BB6552" w:rsidP="00BB6552">
      <w:r>
        <w:t xml:space="preserve">A success response </w:t>
      </w:r>
      <w:del w:id="135" w:author="Medema, Jeroen" w:date="2025-01-16T19:23:00Z">
        <w:r w:rsidDel="00B73B26">
          <w:delText xml:space="preserve">should have </w:delText>
        </w:r>
      </w:del>
      <w:commentRangeStart w:id="136"/>
      <w:ins w:id="137" w:author="Medema, Jeroen" w:date="2025-01-16T19:23:00Z">
        <w:r w:rsidR="00B73B26">
          <w:t xml:space="preserve">has </w:t>
        </w:r>
      </w:ins>
      <w:commentRangeEnd w:id="136"/>
      <w:ins w:id="138" w:author="Medema, Jeroen" w:date="2025-01-16T19:24:00Z">
        <w:r w:rsidR="00B73B26">
          <w:rPr>
            <w:rStyle w:val="CommentReference"/>
          </w:rPr>
          <w:commentReference w:id="136"/>
        </w:r>
      </w:ins>
      <w:r>
        <w:t xml:space="preserve">a </w:t>
      </w:r>
      <w:r w:rsidRPr="00BB6552">
        <w:t xml:space="preserve">payload containing the requested </w:t>
      </w:r>
      <w:r w:rsidR="003D0AED">
        <w:t>M</w:t>
      </w:r>
      <w:r>
        <w:t xml:space="preserve">odality </w:t>
      </w:r>
      <w:r w:rsidR="003D0AED">
        <w:t>P</w:t>
      </w:r>
      <w:r>
        <w:t xml:space="preserve">erformed </w:t>
      </w:r>
      <w:r w:rsidR="003D0AED">
        <w:t>P</w:t>
      </w:r>
      <w:r>
        <w:t xml:space="preserve">rocedure </w:t>
      </w:r>
      <w:r w:rsidR="003D0AED">
        <w:t>S</w:t>
      </w:r>
      <w:r>
        <w:t xml:space="preserve">tep </w:t>
      </w:r>
      <w:r w:rsidRPr="00BB6552">
        <w:t>in the Selected Media Type</w:t>
      </w:r>
      <w:r>
        <w:t>.</w:t>
      </w:r>
    </w:p>
    <w:p w14:paraId="36DDBF8C" w14:textId="71ABDCD4" w:rsidR="0024556E" w:rsidRDefault="00BB6552" w:rsidP="00BB6552">
      <w:r w:rsidRPr="00EA715A">
        <w:t>A failure response payload may contain a Status Report describing any failures, warnings, or other useful information.</w:t>
      </w:r>
    </w:p>
    <w:p w14:paraId="73D25BEF" w14:textId="4DB0E85E" w:rsidR="000463B8" w:rsidRDefault="003102BE" w:rsidP="000463B8">
      <w:pPr>
        <w:pStyle w:val="Heading2"/>
      </w:pPr>
      <w:bookmarkStart w:id="139" w:name="_Toc188364819"/>
      <w:r>
        <w:t>X.7</w:t>
      </w:r>
      <w:r w:rsidR="000463B8">
        <w:tab/>
      </w:r>
      <w:r w:rsidR="007A463D" w:rsidRPr="007A463D">
        <w:t xml:space="preserve">Subscribe </w:t>
      </w:r>
      <w:r w:rsidR="000463B8">
        <w:t>Transaction</w:t>
      </w:r>
      <w:bookmarkEnd w:id="139"/>
    </w:p>
    <w:p w14:paraId="65DEB102" w14:textId="536355B7" w:rsidR="00C0797D" w:rsidRDefault="00C0797D" w:rsidP="00C0797D">
      <w:commentRangeStart w:id="140"/>
      <w:commentRangeStart w:id="141"/>
      <w:r w:rsidRPr="00C0797D">
        <w:t xml:space="preserve">This </w:t>
      </w:r>
      <w:r w:rsidR="004349EB">
        <w:t>T</w:t>
      </w:r>
      <w:r w:rsidRPr="00C0797D">
        <w:t>ransaction creates a Subscription to a</w:t>
      </w:r>
      <w:r w:rsidR="003D0AED">
        <w:t>n existing</w:t>
      </w:r>
      <w:r w:rsidRPr="00C0797D">
        <w:t xml:space="preserve">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4349EB">
        <w:t>N</w:t>
      </w:r>
      <w:r>
        <w:t>otification (see PS3.4, Section F.9.1).</w:t>
      </w:r>
      <w:commentRangeEnd w:id="140"/>
      <w:r w:rsidR="00D15026">
        <w:rPr>
          <w:rStyle w:val="CommentReference"/>
        </w:rPr>
        <w:commentReference w:id="140"/>
      </w:r>
      <w:commentRangeEnd w:id="141"/>
      <w:r w:rsidR="006A3A05">
        <w:rPr>
          <w:rStyle w:val="CommentReference"/>
        </w:rPr>
        <w:commentReference w:id="141"/>
      </w:r>
    </w:p>
    <w:p w14:paraId="22BCEA38" w14:textId="103CA053" w:rsidR="008E3A18" w:rsidRPr="00C0797D" w:rsidRDefault="008E3A18" w:rsidP="008E3A18">
      <w:r w:rsidRPr="008E3A18">
        <w:t>Once a Subscription has been created</w:t>
      </w:r>
      <w:r>
        <w:t>,</w:t>
      </w:r>
      <w:r w:rsidRPr="008E3A18">
        <w:t xml:space="preserve"> the user agent will receive notifications </w:t>
      </w:r>
      <w:r>
        <w:t>regarding the state of the associated Modality Performed Procedure Step</w:t>
      </w:r>
      <w:r w:rsidRPr="008E3A18">
        <w:t xml:space="preserve">. To receive the notifications generated by Subscriptions, the user agent must first open a Notification Connection between itself and the origin server using the Open Notification Connection </w:t>
      </w:r>
      <w:r>
        <w:t>T</w:t>
      </w:r>
      <w:r w:rsidRPr="008E3A18">
        <w:t>ransaction; see Section 8.10.4.</w:t>
      </w:r>
    </w:p>
    <w:p w14:paraId="6DBF654D" w14:textId="4DF1241E" w:rsidR="000463B8" w:rsidRDefault="003102BE" w:rsidP="000463B8">
      <w:pPr>
        <w:pStyle w:val="Heading3"/>
      </w:pPr>
      <w:bookmarkStart w:id="142" w:name="_Toc188364820"/>
      <w:r>
        <w:t>X.7</w:t>
      </w:r>
      <w:r w:rsidR="000463B8">
        <w:t>.1</w:t>
      </w:r>
      <w:r w:rsidR="000463B8">
        <w:tab/>
        <w:t>Request</w:t>
      </w:r>
      <w:bookmarkEnd w:id="142"/>
    </w:p>
    <w:p w14:paraId="629E3F5F" w14:textId="77777777" w:rsidR="000463B8" w:rsidRDefault="000463B8" w:rsidP="000463B8">
      <w:r>
        <w:t>The request shall have the following syntax:</w:t>
      </w:r>
    </w:p>
    <w:p w14:paraId="16981645" w14:textId="4857F053" w:rsidR="003D0AED" w:rsidRPr="008209C0" w:rsidRDefault="00FB41E2"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POST</w:t>
      </w:r>
      <w:r w:rsidR="003D0AED"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003D0AED" w:rsidRPr="008209C0">
        <w:rPr>
          <w:rFonts w:ascii="Courier New" w:eastAsiaTheme="minorEastAsia" w:hAnsi="Courier New" w:cs="Courier New"/>
          <w:color w:val="000000"/>
          <w:sz w:val="18"/>
          <w:szCs w:val="18"/>
          <w:lang w:eastAsia="ja-JP"/>
        </w:rPr>
        <w:t xml:space="preserve"> </w:t>
      </w:r>
      <w:proofErr w:type="spellStart"/>
      <w:r w:rsidR="003D0AED" w:rsidRPr="008209C0">
        <w:rPr>
          <w:rFonts w:ascii="Courier New" w:eastAsiaTheme="minorEastAsia" w:hAnsi="Courier New" w:cs="Courier New"/>
          <w:color w:val="000000"/>
          <w:sz w:val="18"/>
          <w:szCs w:val="18"/>
          <w:lang w:eastAsia="ja-JP"/>
        </w:rPr>
        <w:t>SP</w:t>
      </w:r>
      <w:proofErr w:type="spellEnd"/>
      <w:r w:rsidR="003D0AED" w:rsidRPr="008209C0">
        <w:rPr>
          <w:rFonts w:ascii="Courier New" w:eastAsiaTheme="minorEastAsia" w:hAnsi="Courier New" w:cs="Courier New"/>
          <w:color w:val="000000"/>
          <w:sz w:val="18"/>
          <w:szCs w:val="18"/>
          <w:lang w:eastAsia="ja-JP"/>
        </w:rPr>
        <w:t xml:space="preserve"> version CRLF </w:t>
      </w:r>
    </w:p>
    <w:p w14:paraId="639B19EC"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03E702A" w14:textId="77777777" w:rsidR="003D0AED" w:rsidRPr="008209C0"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6BF1F7DA" w14:textId="0E14BC12" w:rsidR="000463B8"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B6071B9" w14:textId="77777777" w:rsidR="003D0AED" w:rsidRPr="003D0AED" w:rsidRDefault="003D0AED" w:rsidP="003D0AED">
      <w:pPr>
        <w:tabs>
          <w:tab w:val="clear" w:pos="720"/>
        </w:tabs>
        <w:overflowPunct/>
        <w:spacing w:after="0"/>
        <w:textAlignment w:val="auto"/>
        <w:rPr>
          <w:rFonts w:ascii="Courier New" w:eastAsiaTheme="minorEastAsia" w:hAnsi="Courier New" w:cs="Courier New"/>
          <w:color w:val="000000"/>
          <w:sz w:val="18"/>
          <w:szCs w:val="18"/>
          <w:lang w:eastAsia="ja-JP"/>
        </w:rPr>
      </w:pPr>
    </w:p>
    <w:p w14:paraId="3CBE45F4" w14:textId="0F5F5D66" w:rsidR="000463B8" w:rsidRDefault="003102BE" w:rsidP="000463B8">
      <w:pPr>
        <w:pStyle w:val="Heading4"/>
      </w:pPr>
      <w:bookmarkStart w:id="143" w:name="_Toc188364821"/>
      <w:r>
        <w:t>X.7</w:t>
      </w:r>
      <w:r w:rsidR="000463B8">
        <w:t>.1.1</w:t>
      </w:r>
      <w:r w:rsidR="000463B8">
        <w:tab/>
        <w:t>Target Resources</w:t>
      </w:r>
      <w:bookmarkEnd w:id="143"/>
    </w:p>
    <w:p w14:paraId="6A8E80DF" w14:textId="4DE12292" w:rsidR="000463B8" w:rsidRPr="0024556E" w:rsidRDefault="00FB41E2" w:rsidP="000463B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77F2E60A" w14:textId="09703E8C" w:rsidR="000463B8" w:rsidRDefault="003102BE" w:rsidP="000463B8">
      <w:pPr>
        <w:pStyle w:val="Heading4"/>
      </w:pPr>
      <w:bookmarkStart w:id="144" w:name="_Toc188364822"/>
      <w:r>
        <w:t>X.7</w:t>
      </w:r>
      <w:r w:rsidR="000463B8">
        <w:t>.1.2</w:t>
      </w:r>
      <w:r w:rsidR="000463B8">
        <w:tab/>
        <w:t>Query Parameters</w:t>
      </w:r>
      <w:bookmarkEnd w:id="144"/>
    </w:p>
    <w:p w14:paraId="521AA880" w14:textId="77777777" w:rsidR="00FB41E2" w:rsidRDefault="00FB41E2" w:rsidP="00FB41E2">
      <w:r>
        <w:t>The origin server shall support Query Parameters as required in Table 8.3.4-1.</w:t>
      </w:r>
    </w:p>
    <w:p w14:paraId="3C701794" w14:textId="6F71B648" w:rsidR="000463B8" w:rsidRPr="0024556E" w:rsidRDefault="00FB41E2" w:rsidP="000463B8">
      <w:r>
        <w:t>The user agent shall supply in the request Query Parameters as required in Table 8.3.4-1.</w:t>
      </w:r>
    </w:p>
    <w:p w14:paraId="33454BAD" w14:textId="392DE22F" w:rsidR="000463B8" w:rsidRDefault="003102BE" w:rsidP="000463B8">
      <w:pPr>
        <w:pStyle w:val="Heading4"/>
      </w:pPr>
      <w:bookmarkStart w:id="145" w:name="_Toc188364823"/>
      <w:r>
        <w:t>X.7</w:t>
      </w:r>
      <w:r w:rsidR="000463B8">
        <w:t>.1.3</w:t>
      </w:r>
      <w:r w:rsidR="000463B8">
        <w:tab/>
        <w:t>Request Header Fields</w:t>
      </w:r>
      <w:bookmarkEnd w:id="145"/>
    </w:p>
    <w:p w14:paraId="60780A45" w14:textId="24B38EF4" w:rsidR="00FB41E2" w:rsidRDefault="00FB41E2" w:rsidP="00FB41E2">
      <w:r>
        <w:t xml:space="preserve">The origin server shall support header fields as required in Table </w:t>
      </w:r>
      <w:r w:rsidR="003102BE">
        <w:t>X.7</w:t>
      </w:r>
      <w:r>
        <w:t>.1-1.</w:t>
      </w:r>
    </w:p>
    <w:p w14:paraId="782ED66D" w14:textId="55EC8C5D" w:rsidR="00FB41E2" w:rsidRDefault="00FB41E2" w:rsidP="00FB41E2">
      <w:r>
        <w:t xml:space="preserve">The user agent shall supply in the request header fields as defined in Table </w:t>
      </w:r>
      <w:r w:rsidR="003102BE">
        <w:t>X.7</w:t>
      </w:r>
      <w:r>
        <w:t>.1-1.</w:t>
      </w:r>
    </w:p>
    <w:p w14:paraId="37E4F9E0" w14:textId="4D2E85E4" w:rsidR="00FB41E2" w:rsidRDefault="00FB41E2" w:rsidP="00FB41E2">
      <w:pPr>
        <w:pStyle w:val="TableTitle"/>
        <w:keepNext/>
      </w:pPr>
      <w:r w:rsidRPr="00F201D1">
        <w:t xml:space="preserve">Table </w:t>
      </w:r>
      <w:r w:rsidR="003102BE">
        <w:t>X.7</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FB41E2" w:rsidRPr="00F201D1" w14:paraId="05BA3F89" w14:textId="77777777" w:rsidTr="0025707C">
        <w:tc>
          <w:tcPr>
            <w:tcW w:w="846" w:type="dxa"/>
            <w:vMerge w:val="restart"/>
          </w:tcPr>
          <w:p w14:paraId="6652DDF7" w14:textId="77777777" w:rsidR="00FB41E2" w:rsidRPr="00F201D1" w:rsidRDefault="00FB41E2" w:rsidP="0025707C">
            <w:pPr>
              <w:pStyle w:val="TableEntry"/>
              <w:keepNext/>
              <w:jc w:val="center"/>
              <w:rPr>
                <w:b/>
                <w:bCs/>
              </w:rPr>
            </w:pPr>
            <w:r w:rsidRPr="00F201D1">
              <w:rPr>
                <w:b/>
                <w:bCs/>
              </w:rPr>
              <w:t>Name</w:t>
            </w:r>
          </w:p>
        </w:tc>
        <w:tc>
          <w:tcPr>
            <w:tcW w:w="1276" w:type="dxa"/>
            <w:vMerge w:val="restart"/>
          </w:tcPr>
          <w:p w14:paraId="141A3389" w14:textId="77777777" w:rsidR="00FB41E2" w:rsidRPr="00F201D1" w:rsidRDefault="00FB41E2" w:rsidP="0025707C">
            <w:pPr>
              <w:pStyle w:val="TableEntry"/>
              <w:keepNext/>
              <w:jc w:val="center"/>
              <w:rPr>
                <w:b/>
                <w:bCs/>
              </w:rPr>
            </w:pPr>
            <w:r>
              <w:rPr>
                <w:b/>
                <w:bCs/>
              </w:rPr>
              <w:t>Values</w:t>
            </w:r>
          </w:p>
        </w:tc>
        <w:tc>
          <w:tcPr>
            <w:tcW w:w="2976" w:type="dxa"/>
            <w:gridSpan w:val="2"/>
          </w:tcPr>
          <w:p w14:paraId="4C37CA56" w14:textId="77777777" w:rsidR="00FB41E2" w:rsidRPr="00F201D1" w:rsidRDefault="00FB41E2" w:rsidP="0025707C">
            <w:pPr>
              <w:pStyle w:val="TableEntry"/>
              <w:keepNext/>
              <w:jc w:val="center"/>
              <w:rPr>
                <w:b/>
                <w:bCs/>
              </w:rPr>
            </w:pPr>
            <w:r w:rsidRPr="00F201D1">
              <w:rPr>
                <w:b/>
                <w:bCs/>
              </w:rPr>
              <w:t>Usage</w:t>
            </w:r>
          </w:p>
        </w:tc>
        <w:tc>
          <w:tcPr>
            <w:tcW w:w="4252" w:type="dxa"/>
            <w:vMerge w:val="restart"/>
          </w:tcPr>
          <w:p w14:paraId="135A2E98" w14:textId="77777777" w:rsidR="00FB41E2" w:rsidRPr="00F201D1" w:rsidRDefault="00FB41E2" w:rsidP="0025707C">
            <w:pPr>
              <w:pStyle w:val="TableEntry"/>
              <w:keepNext/>
              <w:jc w:val="center"/>
              <w:rPr>
                <w:b/>
                <w:bCs/>
              </w:rPr>
            </w:pPr>
            <w:r w:rsidRPr="00F201D1">
              <w:rPr>
                <w:b/>
                <w:bCs/>
              </w:rPr>
              <w:t>Description</w:t>
            </w:r>
          </w:p>
        </w:tc>
      </w:tr>
      <w:tr w:rsidR="00FB41E2" w:rsidRPr="00F201D1" w14:paraId="591BE828" w14:textId="77777777" w:rsidTr="0025707C">
        <w:tc>
          <w:tcPr>
            <w:tcW w:w="846" w:type="dxa"/>
            <w:vMerge/>
          </w:tcPr>
          <w:p w14:paraId="552414BA" w14:textId="77777777" w:rsidR="00FB41E2" w:rsidRPr="00F201D1" w:rsidRDefault="00FB41E2" w:rsidP="0025707C">
            <w:pPr>
              <w:pStyle w:val="TableEntry"/>
              <w:jc w:val="center"/>
              <w:rPr>
                <w:b/>
                <w:bCs/>
              </w:rPr>
            </w:pPr>
          </w:p>
        </w:tc>
        <w:tc>
          <w:tcPr>
            <w:tcW w:w="1276" w:type="dxa"/>
            <w:vMerge/>
          </w:tcPr>
          <w:p w14:paraId="643C18FB" w14:textId="77777777" w:rsidR="00FB41E2" w:rsidRPr="00F201D1" w:rsidRDefault="00FB41E2" w:rsidP="0025707C">
            <w:pPr>
              <w:pStyle w:val="TableEntry"/>
              <w:jc w:val="center"/>
              <w:rPr>
                <w:b/>
                <w:bCs/>
              </w:rPr>
            </w:pPr>
          </w:p>
        </w:tc>
        <w:tc>
          <w:tcPr>
            <w:tcW w:w="1417" w:type="dxa"/>
          </w:tcPr>
          <w:p w14:paraId="70974739" w14:textId="77777777" w:rsidR="00FB41E2" w:rsidRPr="00F201D1" w:rsidRDefault="00FB41E2" w:rsidP="0025707C">
            <w:pPr>
              <w:pStyle w:val="TableEntry"/>
              <w:jc w:val="center"/>
              <w:rPr>
                <w:b/>
                <w:bCs/>
              </w:rPr>
            </w:pPr>
            <w:r w:rsidRPr="00F201D1">
              <w:rPr>
                <w:b/>
                <w:bCs/>
              </w:rPr>
              <w:t>User Agent</w:t>
            </w:r>
          </w:p>
        </w:tc>
        <w:tc>
          <w:tcPr>
            <w:tcW w:w="1559" w:type="dxa"/>
          </w:tcPr>
          <w:p w14:paraId="76944114" w14:textId="77777777" w:rsidR="00FB41E2" w:rsidRPr="00F201D1" w:rsidRDefault="00FB41E2" w:rsidP="0025707C">
            <w:pPr>
              <w:pStyle w:val="TableEntry"/>
              <w:jc w:val="center"/>
              <w:rPr>
                <w:b/>
                <w:bCs/>
              </w:rPr>
            </w:pPr>
            <w:r w:rsidRPr="00F201D1">
              <w:rPr>
                <w:b/>
                <w:bCs/>
              </w:rPr>
              <w:t>Origin Server</w:t>
            </w:r>
          </w:p>
        </w:tc>
        <w:tc>
          <w:tcPr>
            <w:tcW w:w="4252" w:type="dxa"/>
            <w:vMerge/>
          </w:tcPr>
          <w:p w14:paraId="30918158" w14:textId="77777777" w:rsidR="00FB41E2" w:rsidRPr="00F201D1" w:rsidRDefault="00FB41E2" w:rsidP="0025707C">
            <w:pPr>
              <w:pStyle w:val="TableEntry"/>
              <w:jc w:val="center"/>
              <w:rPr>
                <w:b/>
                <w:bCs/>
              </w:rPr>
            </w:pPr>
          </w:p>
        </w:tc>
      </w:tr>
      <w:tr w:rsidR="00FB41E2" w14:paraId="1015453E" w14:textId="77777777" w:rsidTr="0025707C">
        <w:tc>
          <w:tcPr>
            <w:tcW w:w="846" w:type="dxa"/>
          </w:tcPr>
          <w:p w14:paraId="1EA6228C" w14:textId="77777777" w:rsidR="00FB41E2" w:rsidRDefault="00FB41E2" w:rsidP="0025707C">
            <w:pPr>
              <w:pStyle w:val="TableEntry"/>
            </w:pPr>
            <w:r>
              <w:t>Accept</w:t>
            </w:r>
          </w:p>
        </w:tc>
        <w:tc>
          <w:tcPr>
            <w:tcW w:w="1276" w:type="dxa"/>
          </w:tcPr>
          <w:p w14:paraId="66880A6E" w14:textId="77777777" w:rsidR="00FB41E2" w:rsidRDefault="00FB41E2" w:rsidP="0025707C">
            <w:pPr>
              <w:pStyle w:val="TableEntry"/>
            </w:pPr>
            <w:r>
              <w:t>media-type</w:t>
            </w:r>
          </w:p>
        </w:tc>
        <w:tc>
          <w:tcPr>
            <w:tcW w:w="1417" w:type="dxa"/>
          </w:tcPr>
          <w:p w14:paraId="0C05194C" w14:textId="77777777" w:rsidR="00FB41E2" w:rsidRDefault="00FB41E2" w:rsidP="0025707C">
            <w:pPr>
              <w:pStyle w:val="TableEntry"/>
            </w:pPr>
            <w:r>
              <w:t>M</w:t>
            </w:r>
          </w:p>
        </w:tc>
        <w:tc>
          <w:tcPr>
            <w:tcW w:w="1559" w:type="dxa"/>
          </w:tcPr>
          <w:p w14:paraId="3AA82B56" w14:textId="77777777" w:rsidR="00FB41E2" w:rsidRDefault="00FB41E2" w:rsidP="0025707C">
            <w:pPr>
              <w:pStyle w:val="TableEntry"/>
            </w:pPr>
            <w:r>
              <w:t>M</w:t>
            </w:r>
          </w:p>
        </w:tc>
        <w:tc>
          <w:tcPr>
            <w:tcW w:w="4252" w:type="dxa"/>
          </w:tcPr>
          <w:p w14:paraId="60935AF5" w14:textId="77777777" w:rsidR="00FB41E2" w:rsidRDefault="00FB41E2" w:rsidP="0025707C">
            <w:pPr>
              <w:pStyle w:val="TableEntry"/>
            </w:pPr>
            <w:r>
              <w:t>The Acceptable Media Types of the response payload.</w:t>
            </w:r>
          </w:p>
        </w:tc>
      </w:tr>
    </w:tbl>
    <w:p w14:paraId="04750D8F" w14:textId="77777777" w:rsidR="000463B8" w:rsidRDefault="000463B8" w:rsidP="000463B8"/>
    <w:p w14:paraId="01436AE5" w14:textId="29A090E2" w:rsidR="00164284" w:rsidRPr="0024556E" w:rsidRDefault="00164284" w:rsidP="000463B8">
      <w:r>
        <w:t>See Section 8.4.</w:t>
      </w:r>
    </w:p>
    <w:p w14:paraId="1995D508" w14:textId="2DEEEE7C" w:rsidR="000463B8" w:rsidRDefault="003102BE" w:rsidP="000463B8">
      <w:pPr>
        <w:pStyle w:val="Heading4"/>
      </w:pPr>
      <w:bookmarkStart w:id="146" w:name="_Toc188364824"/>
      <w:r>
        <w:t>X.7</w:t>
      </w:r>
      <w:r w:rsidR="000463B8">
        <w:t>.1.4</w:t>
      </w:r>
      <w:r w:rsidR="000463B8">
        <w:tab/>
        <w:t>Request Payload</w:t>
      </w:r>
      <w:bookmarkEnd w:id="146"/>
    </w:p>
    <w:p w14:paraId="03ED8E7F" w14:textId="77777777" w:rsidR="001A5518" w:rsidRDefault="001A5518" w:rsidP="001A5518">
      <w:r>
        <w:t>The request shall have no payload.</w:t>
      </w:r>
    </w:p>
    <w:p w14:paraId="2344BD55" w14:textId="75F4978D" w:rsidR="000463B8" w:rsidRDefault="003102BE" w:rsidP="000463B8">
      <w:pPr>
        <w:pStyle w:val="Heading3"/>
      </w:pPr>
      <w:bookmarkStart w:id="147" w:name="_Toc188364825"/>
      <w:r>
        <w:t>X.7</w:t>
      </w:r>
      <w:r w:rsidR="000463B8">
        <w:t>.2</w:t>
      </w:r>
      <w:r w:rsidR="000463B8">
        <w:tab/>
        <w:t>Behavior</w:t>
      </w:r>
      <w:bookmarkEnd w:id="147"/>
    </w:p>
    <w:p w14:paraId="1F201922" w14:textId="2CC64F5A" w:rsidR="000463B8" w:rsidRPr="0024556E" w:rsidRDefault="001A5518" w:rsidP="000463B8">
      <w:r w:rsidRPr="001A5518">
        <w:t xml:space="preserve">The origin server shall create and manage a Subscription to the Target </w:t>
      </w:r>
      <w:r>
        <w:t>Modality Performed Procedure Step</w:t>
      </w:r>
      <w:r w:rsidRPr="001A5518">
        <w:t xml:space="preserve"> for the user agent.</w:t>
      </w:r>
      <w:r>
        <w:t xml:space="preserve"> It will notify the user agent when changes occur, see Section 8</w:t>
      </w:r>
      <w:r w:rsidR="002308E4">
        <w:t>.10.</w:t>
      </w:r>
    </w:p>
    <w:p w14:paraId="2D70EA1F" w14:textId="6B9C9AD6" w:rsidR="000463B8" w:rsidRDefault="003102BE" w:rsidP="000463B8">
      <w:pPr>
        <w:pStyle w:val="Heading3"/>
      </w:pPr>
      <w:bookmarkStart w:id="148" w:name="_Toc188364826"/>
      <w:r>
        <w:t>X.7</w:t>
      </w:r>
      <w:r w:rsidR="000463B8">
        <w:t>.3</w:t>
      </w:r>
      <w:r w:rsidR="000463B8">
        <w:tab/>
        <w:t>Response</w:t>
      </w:r>
      <w:bookmarkEnd w:id="148"/>
    </w:p>
    <w:p w14:paraId="26BF5DF5" w14:textId="77777777" w:rsidR="009A2540" w:rsidRDefault="009A2540" w:rsidP="009A2540">
      <w:r>
        <w:t>The response shall have the following syntax:</w:t>
      </w:r>
    </w:p>
    <w:p w14:paraId="5ABC80B1"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0CA1F679" w14:textId="77777777" w:rsidR="0089295F" w:rsidRPr="007E6E0C" w:rsidRDefault="0089295F" w:rsidP="0089295F">
      <w:pPr>
        <w:spacing w:after="0"/>
        <w:rPr>
          <w:rFonts w:ascii="Courier New" w:hAnsi="Courier New" w:cs="Courier New"/>
          <w:sz w:val="18"/>
          <w:szCs w:val="18"/>
        </w:rPr>
      </w:pPr>
      <w:r w:rsidRPr="007E6E0C">
        <w:rPr>
          <w:rFonts w:ascii="Courier New" w:hAnsi="Courier New" w:cs="Courier New"/>
          <w:sz w:val="18"/>
          <w:szCs w:val="18"/>
        </w:rPr>
        <w:t>CRLF</w:t>
      </w:r>
    </w:p>
    <w:p w14:paraId="5FD266A6" w14:textId="1E781A05" w:rsidR="000463B8" w:rsidRPr="0089295F" w:rsidRDefault="0089295F" w:rsidP="000463B8">
      <w:pPr>
        <w:rPr>
          <w:rFonts w:ascii="Courier New" w:hAnsi="Courier New" w:cs="Courier New"/>
          <w:sz w:val="18"/>
          <w:szCs w:val="18"/>
        </w:rPr>
      </w:pPr>
      <w:r w:rsidRPr="007E6E0C">
        <w:rPr>
          <w:rFonts w:ascii="Courier New" w:hAnsi="Courier New" w:cs="Courier New"/>
          <w:sz w:val="18"/>
          <w:szCs w:val="18"/>
        </w:rPr>
        <w:t>[payload]</w:t>
      </w:r>
    </w:p>
    <w:p w14:paraId="25B8E1C5" w14:textId="45B8AD55" w:rsidR="000463B8" w:rsidRDefault="003102BE" w:rsidP="00A034FC">
      <w:pPr>
        <w:pStyle w:val="Heading4"/>
      </w:pPr>
      <w:bookmarkStart w:id="149" w:name="_Toc188364827"/>
      <w:r>
        <w:t>X.7</w:t>
      </w:r>
      <w:r w:rsidR="000463B8">
        <w:t>.3.1</w:t>
      </w:r>
      <w:r w:rsidR="000463B8">
        <w:tab/>
        <w:t>Status Codes</w:t>
      </w:r>
      <w:bookmarkEnd w:id="149"/>
    </w:p>
    <w:p w14:paraId="5A85D995" w14:textId="36610B03" w:rsidR="0089295F" w:rsidRDefault="0089295F" w:rsidP="0089295F">
      <w:r>
        <w:t xml:space="preserve">Table </w:t>
      </w:r>
      <w:r w:rsidR="003102BE">
        <w:t>X.7</w:t>
      </w:r>
      <w:r>
        <w:t xml:space="preserve">.3-1 </w:t>
      </w:r>
      <w:r w:rsidRPr="00D21308">
        <w:t>shows some common status codes corresponding to this transaction. See also Section 8.5 for additional status codes.</w:t>
      </w:r>
    </w:p>
    <w:p w14:paraId="5BF91D91" w14:textId="4225ADBF" w:rsidR="0089295F" w:rsidRDefault="0089295F" w:rsidP="0089295F">
      <w:pPr>
        <w:pStyle w:val="TableTitle"/>
      </w:pPr>
      <w:r w:rsidRPr="00D21308">
        <w:t xml:space="preserve">Table </w:t>
      </w:r>
      <w:r w:rsidR="003102BE">
        <w:t>X.7</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89295F" w:rsidRPr="00F568A6" w14:paraId="32DC2B29" w14:textId="77777777" w:rsidTr="0025707C">
        <w:tc>
          <w:tcPr>
            <w:tcW w:w="1129" w:type="dxa"/>
          </w:tcPr>
          <w:p w14:paraId="7EF027DA" w14:textId="77777777" w:rsidR="0089295F" w:rsidRPr="00F568A6" w:rsidRDefault="0089295F" w:rsidP="0025707C">
            <w:pPr>
              <w:pStyle w:val="TableEntry"/>
              <w:jc w:val="center"/>
              <w:rPr>
                <w:b/>
                <w:bCs/>
              </w:rPr>
            </w:pPr>
            <w:r w:rsidRPr="00F568A6">
              <w:rPr>
                <w:b/>
                <w:bCs/>
              </w:rPr>
              <w:t>Status</w:t>
            </w:r>
          </w:p>
        </w:tc>
        <w:tc>
          <w:tcPr>
            <w:tcW w:w="2694" w:type="dxa"/>
          </w:tcPr>
          <w:p w14:paraId="5E35D0C7" w14:textId="77777777" w:rsidR="0089295F" w:rsidRPr="00F568A6" w:rsidRDefault="0089295F" w:rsidP="0025707C">
            <w:pPr>
              <w:pStyle w:val="TableEntry"/>
              <w:jc w:val="center"/>
              <w:rPr>
                <w:b/>
                <w:bCs/>
              </w:rPr>
            </w:pPr>
            <w:r w:rsidRPr="00F568A6">
              <w:rPr>
                <w:b/>
                <w:bCs/>
              </w:rPr>
              <w:t>Code</w:t>
            </w:r>
          </w:p>
        </w:tc>
        <w:tc>
          <w:tcPr>
            <w:tcW w:w="5527" w:type="dxa"/>
          </w:tcPr>
          <w:p w14:paraId="5197426D" w14:textId="77777777" w:rsidR="0089295F" w:rsidRPr="00F568A6" w:rsidRDefault="0089295F" w:rsidP="0025707C">
            <w:pPr>
              <w:pStyle w:val="TableEntry"/>
              <w:jc w:val="center"/>
              <w:rPr>
                <w:b/>
                <w:bCs/>
              </w:rPr>
            </w:pPr>
            <w:r w:rsidRPr="00F568A6">
              <w:rPr>
                <w:b/>
                <w:bCs/>
              </w:rPr>
              <w:t>Meaning</w:t>
            </w:r>
          </w:p>
        </w:tc>
      </w:tr>
      <w:tr w:rsidR="0089295F" w14:paraId="39318C9F" w14:textId="77777777" w:rsidTr="0025707C">
        <w:tc>
          <w:tcPr>
            <w:tcW w:w="1129" w:type="dxa"/>
          </w:tcPr>
          <w:p w14:paraId="43709C63" w14:textId="77777777" w:rsidR="0089295F" w:rsidRDefault="0089295F" w:rsidP="0025707C">
            <w:pPr>
              <w:pStyle w:val="TableEntry"/>
            </w:pPr>
            <w:r>
              <w:t>Success</w:t>
            </w:r>
          </w:p>
        </w:tc>
        <w:tc>
          <w:tcPr>
            <w:tcW w:w="2694" w:type="dxa"/>
          </w:tcPr>
          <w:p w14:paraId="522C494C" w14:textId="77777777" w:rsidR="0089295F" w:rsidRDefault="0089295F" w:rsidP="0025707C">
            <w:pPr>
              <w:pStyle w:val="TableEntry"/>
            </w:pPr>
            <w:r>
              <w:t>200 (OK)</w:t>
            </w:r>
          </w:p>
        </w:tc>
        <w:tc>
          <w:tcPr>
            <w:tcW w:w="5527" w:type="dxa"/>
          </w:tcPr>
          <w:p w14:paraId="0804BF74" w14:textId="6840DDAA" w:rsidR="0089295F" w:rsidRDefault="0089295F" w:rsidP="0025707C">
            <w:pPr>
              <w:pStyle w:val="TableEntry"/>
            </w:pPr>
            <w:r w:rsidRPr="00D21308">
              <w:t xml:space="preserve">The origin server </w:t>
            </w:r>
            <w:r w:rsidR="008E3A18">
              <w:t>subscribed</w:t>
            </w:r>
            <w:r>
              <w:t xml:space="preserve"> the </w:t>
            </w:r>
            <w:r w:rsidR="008E3A18">
              <w:t xml:space="preserve">user agent to the </w:t>
            </w:r>
            <w:r>
              <w:t>target Modality Performed Procedure Step.</w:t>
            </w:r>
            <w:r w:rsidR="0056774F">
              <w:br/>
            </w:r>
            <w:r w:rsidR="004F45A9">
              <w:t>In case the user agent was already subscribed to this Modality Performed Procedure Step, there is no change.</w:t>
            </w:r>
          </w:p>
        </w:tc>
      </w:tr>
      <w:tr w:rsidR="0089295F" w14:paraId="55BFF936" w14:textId="77777777" w:rsidTr="0025707C">
        <w:tc>
          <w:tcPr>
            <w:tcW w:w="1129" w:type="dxa"/>
            <w:vMerge w:val="restart"/>
          </w:tcPr>
          <w:p w14:paraId="3CEC948A" w14:textId="77777777" w:rsidR="0089295F" w:rsidRDefault="0089295F" w:rsidP="0025707C">
            <w:pPr>
              <w:pStyle w:val="TableEntry"/>
            </w:pPr>
            <w:r>
              <w:t>Failure</w:t>
            </w:r>
          </w:p>
        </w:tc>
        <w:tc>
          <w:tcPr>
            <w:tcW w:w="2694" w:type="dxa"/>
          </w:tcPr>
          <w:p w14:paraId="5B0B57BC" w14:textId="77777777" w:rsidR="0089295F" w:rsidRDefault="0089295F" w:rsidP="0025707C">
            <w:pPr>
              <w:pStyle w:val="TableEntry"/>
            </w:pPr>
            <w:r>
              <w:t>400 (Bad Request)</w:t>
            </w:r>
          </w:p>
        </w:tc>
        <w:tc>
          <w:tcPr>
            <w:tcW w:w="5527" w:type="dxa"/>
          </w:tcPr>
          <w:p w14:paraId="5D31ACD3" w14:textId="01AE1E67" w:rsidR="0089295F" w:rsidRDefault="0089295F" w:rsidP="0025707C">
            <w:pPr>
              <w:pStyle w:val="TableEntry"/>
            </w:pPr>
            <w:r w:rsidRPr="00D21308">
              <w:t xml:space="preserve">The origin server cannot handle the </w:t>
            </w:r>
            <w:r>
              <w:t xml:space="preserve">subscription </w:t>
            </w:r>
            <w:r w:rsidRPr="00D21308">
              <w:t>request because of errors in the request headers or parameters.</w:t>
            </w:r>
          </w:p>
        </w:tc>
      </w:tr>
      <w:tr w:rsidR="0089295F" w14:paraId="1DBE9BD0" w14:textId="77777777" w:rsidTr="0089295F">
        <w:trPr>
          <w:trHeight w:val="193"/>
        </w:trPr>
        <w:tc>
          <w:tcPr>
            <w:tcW w:w="1129" w:type="dxa"/>
            <w:vMerge/>
          </w:tcPr>
          <w:p w14:paraId="40C86F4C" w14:textId="77777777" w:rsidR="0089295F" w:rsidRDefault="0089295F" w:rsidP="0025707C">
            <w:pPr>
              <w:pStyle w:val="TableEntry"/>
            </w:pPr>
          </w:p>
        </w:tc>
        <w:tc>
          <w:tcPr>
            <w:tcW w:w="2694" w:type="dxa"/>
          </w:tcPr>
          <w:p w14:paraId="646298EA" w14:textId="77777777" w:rsidR="0089295F" w:rsidRDefault="0089295F" w:rsidP="0025707C">
            <w:pPr>
              <w:pStyle w:val="TableEntry"/>
            </w:pPr>
            <w:r>
              <w:t>404 (Not Found)</w:t>
            </w:r>
          </w:p>
        </w:tc>
        <w:tc>
          <w:tcPr>
            <w:tcW w:w="5527" w:type="dxa"/>
          </w:tcPr>
          <w:p w14:paraId="35912ED6" w14:textId="77777777" w:rsidR="0089295F" w:rsidRPr="00D21308" w:rsidRDefault="0089295F" w:rsidP="0025707C">
            <w:pPr>
              <w:pStyle w:val="TableEntry"/>
            </w:pPr>
            <w:r>
              <w:t>The origin server has no knowledge about the target Modality Performed Procedure Step.</w:t>
            </w:r>
          </w:p>
        </w:tc>
      </w:tr>
      <w:tr w:rsidR="0089295F" w14:paraId="5F1FFCB2" w14:textId="77777777" w:rsidTr="0025707C">
        <w:tc>
          <w:tcPr>
            <w:tcW w:w="1129" w:type="dxa"/>
            <w:vMerge/>
          </w:tcPr>
          <w:p w14:paraId="4704D826" w14:textId="77777777" w:rsidR="0089295F" w:rsidRDefault="0089295F" w:rsidP="0025707C">
            <w:pPr>
              <w:pStyle w:val="TableEntry"/>
            </w:pPr>
          </w:p>
        </w:tc>
        <w:tc>
          <w:tcPr>
            <w:tcW w:w="2694" w:type="dxa"/>
          </w:tcPr>
          <w:p w14:paraId="1FE513E8" w14:textId="77777777" w:rsidR="0089295F" w:rsidRDefault="0089295F" w:rsidP="0025707C">
            <w:pPr>
              <w:pStyle w:val="TableEntry"/>
            </w:pPr>
            <w:r>
              <w:t>410 (Gone)</w:t>
            </w:r>
          </w:p>
        </w:tc>
        <w:tc>
          <w:tcPr>
            <w:tcW w:w="5527" w:type="dxa"/>
          </w:tcPr>
          <w:p w14:paraId="3239668D" w14:textId="77777777" w:rsidR="0089295F" w:rsidRPr="00D21308" w:rsidRDefault="0089295F" w:rsidP="0025707C">
            <w:pPr>
              <w:pStyle w:val="TableEntry"/>
            </w:pPr>
            <w:r>
              <w:t>The origin server knows that the target Modality Performed Procedure Step did exist but has been deleted.</w:t>
            </w:r>
          </w:p>
        </w:tc>
      </w:tr>
      <w:tr w:rsidR="0089295F" w14:paraId="117654E1" w14:textId="77777777" w:rsidTr="0025707C">
        <w:tc>
          <w:tcPr>
            <w:tcW w:w="1129" w:type="dxa"/>
            <w:vMerge/>
          </w:tcPr>
          <w:p w14:paraId="692E31D2" w14:textId="77777777" w:rsidR="0089295F" w:rsidRDefault="0089295F" w:rsidP="0025707C">
            <w:pPr>
              <w:pStyle w:val="TableEntry"/>
            </w:pPr>
          </w:p>
        </w:tc>
        <w:tc>
          <w:tcPr>
            <w:tcW w:w="2694" w:type="dxa"/>
          </w:tcPr>
          <w:p w14:paraId="2C3A3A7A" w14:textId="77777777" w:rsidR="0089295F" w:rsidRDefault="0089295F" w:rsidP="0025707C">
            <w:pPr>
              <w:pStyle w:val="TableEntry"/>
            </w:pPr>
            <w:r>
              <w:t>503 (Service Unavailable)</w:t>
            </w:r>
          </w:p>
        </w:tc>
        <w:tc>
          <w:tcPr>
            <w:tcW w:w="5527" w:type="dxa"/>
          </w:tcPr>
          <w:p w14:paraId="50E23775" w14:textId="36A3053C" w:rsidR="0089295F" w:rsidRDefault="0089295F" w:rsidP="0025707C">
            <w:pPr>
              <w:pStyle w:val="TableEntry"/>
            </w:pPr>
            <w:r w:rsidRPr="00F568A6">
              <w:t xml:space="preserve">The origin server cannot handle the </w:t>
            </w:r>
            <w:r w:rsidR="0056774F">
              <w:t>subscription to</w:t>
            </w:r>
            <w:r>
              <w:t xml:space="preserve"> the target Modality Performed Procedure Step</w:t>
            </w:r>
            <w:r w:rsidRPr="00F568A6">
              <w:t>; this may be a temporal or permanent state.</w:t>
            </w:r>
          </w:p>
        </w:tc>
      </w:tr>
    </w:tbl>
    <w:p w14:paraId="40BA18E2" w14:textId="77777777" w:rsidR="000463B8" w:rsidRPr="004833A3" w:rsidRDefault="000463B8" w:rsidP="000463B8"/>
    <w:p w14:paraId="3E597988" w14:textId="618A6947" w:rsidR="000463B8" w:rsidRDefault="003102BE" w:rsidP="00A034FC">
      <w:pPr>
        <w:pStyle w:val="Heading4"/>
      </w:pPr>
      <w:bookmarkStart w:id="150" w:name="_Toc188364828"/>
      <w:r>
        <w:t>X.7</w:t>
      </w:r>
      <w:r w:rsidR="000463B8">
        <w:t>.3.2</w:t>
      </w:r>
      <w:r w:rsidR="000463B8">
        <w:tab/>
        <w:t>Response Header Fields</w:t>
      </w:r>
      <w:bookmarkEnd w:id="150"/>
    </w:p>
    <w:p w14:paraId="162E508F" w14:textId="7CC7476F" w:rsidR="008E3A18" w:rsidRDefault="008E3A18" w:rsidP="008E3A18">
      <w:r w:rsidRPr="00EA715A">
        <w:t xml:space="preserve">The origin server shall support header fields as required in Table </w:t>
      </w:r>
      <w:r w:rsidR="003102BE">
        <w:t>X.7</w:t>
      </w:r>
      <w:r w:rsidRPr="00EA715A">
        <w:t>.3-2.</w:t>
      </w:r>
    </w:p>
    <w:p w14:paraId="09D538C6" w14:textId="3A1FE130" w:rsidR="008E3A18" w:rsidRDefault="008E3A18" w:rsidP="008E3A18">
      <w:pPr>
        <w:pStyle w:val="TableTitle"/>
        <w:keepNext/>
      </w:pPr>
      <w:r w:rsidRPr="009E04E1">
        <w:t xml:space="preserve">Table </w:t>
      </w:r>
      <w:r w:rsidR="003102BE">
        <w:t>X.7</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8E3A18" w:rsidRPr="00F201D1" w14:paraId="04425FC0" w14:textId="77777777" w:rsidTr="0025707C">
        <w:trPr>
          <w:jc w:val="center"/>
        </w:trPr>
        <w:tc>
          <w:tcPr>
            <w:tcW w:w="1991" w:type="dxa"/>
          </w:tcPr>
          <w:p w14:paraId="53EFA798" w14:textId="77777777" w:rsidR="008E3A18" w:rsidRPr="00F201D1" w:rsidRDefault="008E3A18" w:rsidP="0025707C">
            <w:pPr>
              <w:pStyle w:val="TableEntry"/>
              <w:keepNext/>
              <w:jc w:val="center"/>
              <w:rPr>
                <w:b/>
                <w:bCs/>
              </w:rPr>
            </w:pPr>
            <w:r w:rsidRPr="00F201D1">
              <w:rPr>
                <w:b/>
                <w:bCs/>
              </w:rPr>
              <w:t>Name</w:t>
            </w:r>
          </w:p>
        </w:tc>
        <w:tc>
          <w:tcPr>
            <w:tcW w:w="1276" w:type="dxa"/>
          </w:tcPr>
          <w:p w14:paraId="2BFD5DBE" w14:textId="77777777" w:rsidR="008E3A18" w:rsidRPr="00F201D1" w:rsidRDefault="008E3A18" w:rsidP="0025707C">
            <w:pPr>
              <w:pStyle w:val="TableEntry"/>
              <w:keepNext/>
              <w:jc w:val="center"/>
              <w:rPr>
                <w:b/>
                <w:bCs/>
              </w:rPr>
            </w:pPr>
            <w:r>
              <w:rPr>
                <w:b/>
                <w:bCs/>
              </w:rPr>
              <w:t>Values</w:t>
            </w:r>
          </w:p>
        </w:tc>
        <w:tc>
          <w:tcPr>
            <w:tcW w:w="1559" w:type="dxa"/>
          </w:tcPr>
          <w:p w14:paraId="32020E9A" w14:textId="77777777" w:rsidR="008E3A18" w:rsidRPr="00F201D1" w:rsidRDefault="008E3A18" w:rsidP="0025707C">
            <w:pPr>
              <w:pStyle w:val="TableEntry"/>
              <w:keepNext/>
              <w:jc w:val="center"/>
              <w:rPr>
                <w:b/>
                <w:bCs/>
              </w:rPr>
            </w:pPr>
            <w:r w:rsidRPr="00F201D1">
              <w:rPr>
                <w:b/>
                <w:bCs/>
              </w:rPr>
              <w:t>Origin Server Usage</w:t>
            </w:r>
          </w:p>
        </w:tc>
        <w:tc>
          <w:tcPr>
            <w:tcW w:w="4110" w:type="dxa"/>
          </w:tcPr>
          <w:p w14:paraId="13F6F5DA" w14:textId="77777777" w:rsidR="008E3A18" w:rsidRPr="00F201D1" w:rsidRDefault="008E3A18" w:rsidP="0025707C">
            <w:pPr>
              <w:pStyle w:val="TableEntry"/>
              <w:keepNext/>
              <w:jc w:val="center"/>
              <w:rPr>
                <w:b/>
                <w:bCs/>
              </w:rPr>
            </w:pPr>
            <w:r w:rsidRPr="00F201D1">
              <w:rPr>
                <w:b/>
                <w:bCs/>
              </w:rPr>
              <w:t>Description</w:t>
            </w:r>
          </w:p>
        </w:tc>
      </w:tr>
      <w:tr w:rsidR="008E3A18" w14:paraId="0A16E65D" w14:textId="77777777" w:rsidTr="0025707C">
        <w:trPr>
          <w:jc w:val="center"/>
        </w:trPr>
        <w:tc>
          <w:tcPr>
            <w:tcW w:w="1991" w:type="dxa"/>
          </w:tcPr>
          <w:p w14:paraId="015FFB08" w14:textId="77777777" w:rsidR="008E3A18" w:rsidRDefault="008E3A18" w:rsidP="0025707C">
            <w:pPr>
              <w:pStyle w:val="TableEntry"/>
            </w:pPr>
            <w:r>
              <w:t>Content-Type</w:t>
            </w:r>
          </w:p>
        </w:tc>
        <w:tc>
          <w:tcPr>
            <w:tcW w:w="1276" w:type="dxa"/>
          </w:tcPr>
          <w:p w14:paraId="5A2E10CF" w14:textId="77777777" w:rsidR="008E3A18" w:rsidRDefault="008E3A18" w:rsidP="0025707C">
            <w:pPr>
              <w:pStyle w:val="TableEntry"/>
            </w:pPr>
            <w:r>
              <w:t>media-type</w:t>
            </w:r>
          </w:p>
        </w:tc>
        <w:tc>
          <w:tcPr>
            <w:tcW w:w="1559" w:type="dxa"/>
          </w:tcPr>
          <w:p w14:paraId="3447CA2A" w14:textId="77777777" w:rsidR="008E3A18" w:rsidRDefault="008E3A18" w:rsidP="0025707C">
            <w:pPr>
              <w:pStyle w:val="TableEntry"/>
            </w:pPr>
            <w:r>
              <w:t>C</w:t>
            </w:r>
          </w:p>
        </w:tc>
        <w:tc>
          <w:tcPr>
            <w:tcW w:w="4110" w:type="dxa"/>
          </w:tcPr>
          <w:p w14:paraId="412380F4" w14:textId="77777777" w:rsidR="008E3A18" w:rsidRDefault="008E3A18" w:rsidP="0025707C">
            <w:pPr>
              <w:pStyle w:val="TableEntry"/>
            </w:pPr>
            <w:r>
              <w:t>See section 8.4.2.</w:t>
            </w:r>
          </w:p>
        </w:tc>
      </w:tr>
      <w:tr w:rsidR="008E3A18" w14:paraId="1566FD06" w14:textId="77777777" w:rsidTr="0025707C">
        <w:trPr>
          <w:jc w:val="center"/>
        </w:trPr>
        <w:tc>
          <w:tcPr>
            <w:tcW w:w="1991" w:type="dxa"/>
          </w:tcPr>
          <w:p w14:paraId="2B902978" w14:textId="77777777" w:rsidR="008E3A18" w:rsidRDefault="008E3A18" w:rsidP="0025707C">
            <w:pPr>
              <w:pStyle w:val="TableEntry"/>
            </w:pPr>
            <w:r>
              <w:t>Content-Encoding</w:t>
            </w:r>
          </w:p>
        </w:tc>
        <w:tc>
          <w:tcPr>
            <w:tcW w:w="1276" w:type="dxa"/>
          </w:tcPr>
          <w:p w14:paraId="5493B676" w14:textId="77777777" w:rsidR="008E3A18" w:rsidRDefault="008E3A18" w:rsidP="0025707C">
            <w:pPr>
              <w:pStyle w:val="TableEntry"/>
            </w:pPr>
            <w:r>
              <w:t>encoding</w:t>
            </w:r>
          </w:p>
        </w:tc>
        <w:tc>
          <w:tcPr>
            <w:tcW w:w="1559" w:type="dxa"/>
          </w:tcPr>
          <w:p w14:paraId="41CBACDA" w14:textId="77777777" w:rsidR="008E3A18" w:rsidRDefault="008E3A18" w:rsidP="0025707C">
            <w:pPr>
              <w:pStyle w:val="TableEntry"/>
            </w:pPr>
            <w:r>
              <w:t>C</w:t>
            </w:r>
          </w:p>
        </w:tc>
        <w:tc>
          <w:tcPr>
            <w:tcW w:w="4110" w:type="dxa"/>
          </w:tcPr>
          <w:p w14:paraId="3DB2F4D2" w14:textId="77777777" w:rsidR="008E3A18" w:rsidRDefault="008E3A18" w:rsidP="0025707C">
            <w:pPr>
              <w:pStyle w:val="TableEntry"/>
            </w:pPr>
            <w:r>
              <w:t>See section 8.4.2.</w:t>
            </w:r>
          </w:p>
        </w:tc>
      </w:tr>
      <w:tr w:rsidR="008E3A18" w14:paraId="7A9C18F2" w14:textId="77777777" w:rsidTr="0025707C">
        <w:trPr>
          <w:jc w:val="center"/>
        </w:trPr>
        <w:tc>
          <w:tcPr>
            <w:tcW w:w="1991" w:type="dxa"/>
          </w:tcPr>
          <w:p w14:paraId="2B0595C4" w14:textId="77777777" w:rsidR="008E3A18" w:rsidRDefault="008E3A18" w:rsidP="0025707C">
            <w:pPr>
              <w:pStyle w:val="TableEntry"/>
            </w:pPr>
            <w:r>
              <w:t>Content-Length</w:t>
            </w:r>
          </w:p>
        </w:tc>
        <w:tc>
          <w:tcPr>
            <w:tcW w:w="1276" w:type="dxa"/>
          </w:tcPr>
          <w:p w14:paraId="104F37BA" w14:textId="77777777" w:rsidR="008E3A18" w:rsidRDefault="008E3A18" w:rsidP="0025707C">
            <w:pPr>
              <w:pStyle w:val="TableEntry"/>
            </w:pPr>
            <w:proofErr w:type="spellStart"/>
            <w:r>
              <w:t>uint</w:t>
            </w:r>
            <w:proofErr w:type="spellEnd"/>
          </w:p>
        </w:tc>
        <w:tc>
          <w:tcPr>
            <w:tcW w:w="1559" w:type="dxa"/>
          </w:tcPr>
          <w:p w14:paraId="4A19A4E6" w14:textId="77777777" w:rsidR="008E3A18" w:rsidRDefault="008E3A18" w:rsidP="0025707C">
            <w:pPr>
              <w:pStyle w:val="TableEntry"/>
            </w:pPr>
            <w:r>
              <w:t>C</w:t>
            </w:r>
          </w:p>
        </w:tc>
        <w:tc>
          <w:tcPr>
            <w:tcW w:w="4110" w:type="dxa"/>
          </w:tcPr>
          <w:p w14:paraId="54D7EC96" w14:textId="77777777" w:rsidR="008E3A18" w:rsidRDefault="008E3A18" w:rsidP="0025707C">
            <w:pPr>
              <w:pStyle w:val="TableEntry"/>
            </w:pPr>
            <w:r>
              <w:t>See section 8.4.3.</w:t>
            </w:r>
          </w:p>
        </w:tc>
      </w:tr>
    </w:tbl>
    <w:p w14:paraId="5175EFAD" w14:textId="77777777" w:rsidR="008E3A18" w:rsidRDefault="008E3A18" w:rsidP="008E3A18"/>
    <w:p w14:paraId="3478B21D" w14:textId="77777777" w:rsidR="008E3A18" w:rsidRDefault="008E3A18" w:rsidP="008E3A18">
      <w:r>
        <w:t>All success responses shall also contain the Content Representation (see Section 8.4.2) and Payload header fields (see Section 8.4.3) with appropriate values.</w:t>
      </w:r>
    </w:p>
    <w:p w14:paraId="2EB6501A" w14:textId="1EED970E" w:rsidR="000463B8" w:rsidRDefault="003102BE" w:rsidP="00A034FC">
      <w:pPr>
        <w:pStyle w:val="Heading4"/>
      </w:pPr>
      <w:bookmarkStart w:id="151" w:name="_Toc188364829"/>
      <w:r>
        <w:t>X.7</w:t>
      </w:r>
      <w:r w:rsidR="000463B8">
        <w:t>.3.3</w:t>
      </w:r>
      <w:r w:rsidR="000463B8">
        <w:tab/>
        <w:t>Response Payload</w:t>
      </w:r>
      <w:bookmarkEnd w:id="151"/>
    </w:p>
    <w:p w14:paraId="26B9F0D5" w14:textId="5AA17394" w:rsidR="008E3A18" w:rsidRDefault="008E3A18" w:rsidP="008E3A18">
      <w:r>
        <w:t>A success response shall have no payload.</w:t>
      </w:r>
    </w:p>
    <w:p w14:paraId="4658DB71" w14:textId="77777777" w:rsidR="008E3A18" w:rsidRPr="00FE3B13" w:rsidRDefault="008E3A18" w:rsidP="008E3A18">
      <w:r w:rsidRPr="00EA715A">
        <w:t>A failure response payload may contain a Status Report describing any failures, warnings, or other useful information.</w:t>
      </w:r>
    </w:p>
    <w:p w14:paraId="0AD31D45" w14:textId="7C28D58C" w:rsidR="000463B8" w:rsidRDefault="003102BE" w:rsidP="000463B8">
      <w:pPr>
        <w:pStyle w:val="Heading2"/>
      </w:pPr>
      <w:bookmarkStart w:id="152" w:name="_Toc188364830"/>
      <w:r>
        <w:t>X.8</w:t>
      </w:r>
      <w:r w:rsidR="000463B8">
        <w:tab/>
      </w:r>
      <w:r w:rsidR="007A463D">
        <w:t>Uns</w:t>
      </w:r>
      <w:r w:rsidR="007A463D" w:rsidRPr="007A463D">
        <w:t xml:space="preserve">ubscribe </w:t>
      </w:r>
      <w:r w:rsidR="000463B8">
        <w:t>Transaction</w:t>
      </w:r>
      <w:bookmarkEnd w:id="152"/>
    </w:p>
    <w:p w14:paraId="07FD83D3" w14:textId="735AA6F7" w:rsidR="00C0797D" w:rsidRPr="00C0797D" w:rsidRDefault="00C0797D" w:rsidP="00C0797D">
      <w:r w:rsidRPr="00C0797D">
        <w:t xml:space="preserve">This </w:t>
      </w:r>
      <w:r w:rsidR="00073EEA">
        <w:t>T</w:t>
      </w:r>
      <w:r w:rsidRPr="00C0797D">
        <w:t xml:space="preserve">ransaction </w:t>
      </w:r>
      <w:r>
        <w:t xml:space="preserve">removes </w:t>
      </w:r>
      <w:r w:rsidRPr="00C0797D">
        <w:t xml:space="preserve">a Subscription to a </w:t>
      </w:r>
      <w:r>
        <w:t xml:space="preserve">Modality Performed Procedure Step </w:t>
      </w:r>
      <w:r w:rsidRPr="00C0797D">
        <w:t xml:space="preserve">resource. It </w:t>
      </w:r>
      <w:r>
        <w:t xml:space="preserve">relates </w:t>
      </w:r>
      <w:r w:rsidRPr="00C0797D">
        <w:t xml:space="preserve">to the DIMSE </w:t>
      </w:r>
      <w:r>
        <w:t xml:space="preserve">MPPS </w:t>
      </w:r>
      <w:r w:rsidRPr="00C0797D">
        <w:t>N-</w:t>
      </w:r>
      <w:r>
        <w:t>EVENT-REPORT</w:t>
      </w:r>
      <w:r w:rsidRPr="00C0797D">
        <w:t xml:space="preserve"> </w:t>
      </w:r>
      <w:r w:rsidR="00073EEA">
        <w:t>N</w:t>
      </w:r>
      <w:r>
        <w:t>otification (see PS3.4, Section F.9.1).</w:t>
      </w:r>
    </w:p>
    <w:p w14:paraId="0C6B96D1" w14:textId="585FF8D4" w:rsidR="000463B8" w:rsidRDefault="003102BE" w:rsidP="000463B8">
      <w:pPr>
        <w:pStyle w:val="Heading3"/>
      </w:pPr>
      <w:bookmarkStart w:id="153" w:name="_Toc188364831"/>
      <w:r>
        <w:t>X.8</w:t>
      </w:r>
      <w:r w:rsidR="000463B8">
        <w:t>.1</w:t>
      </w:r>
      <w:r w:rsidR="000463B8">
        <w:tab/>
        <w:t>Request</w:t>
      </w:r>
      <w:bookmarkEnd w:id="153"/>
    </w:p>
    <w:p w14:paraId="16859A8F" w14:textId="77777777" w:rsidR="000463B8" w:rsidRDefault="000463B8" w:rsidP="000463B8">
      <w:r>
        <w:t>The request shall have the following syntax:</w:t>
      </w:r>
    </w:p>
    <w:p w14:paraId="14D4DD5E" w14:textId="29137FF4"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Pr>
          <w:rFonts w:ascii="Courier New" w:eastAsiaTheme="minorEastAsia" w:hAnsi="Courier New" w:cs="Courier New"/>
          <w:color w:val="000000"/>
          <w:sz w:val="18"/>
          <w:szCs w:val="18"/>
          <w:lang w:eastAsia="ja-JP"/>
        </w:rPr>
        <w:t>DELETE</w:t>
      </w:r>
      <w:r w:rsidRPr="008209C0">
        <w:rPr>
          <w:rFonts w:ascii="Courier New" w:eastAsiaTheme="minorEastAsia" w:hAnsi="Courier New" w:cs="Courier New"/>
          <w:color w:val="000000"/>
          <w:sz w:val="18"/>
          <w:szCs w:val="18"/>
          <w:lang w:eastAsia="ja-JP"/>
        </w:rPr>
        <w:t xml:space="preserve"> SP /modality-performed-procedure-steps/{mppsUID}</w:t>
      </w:r>
      <w:r>
        <w:rPr>
          <w:rFonts w:ascii="Courier New" w:eastAsiaTheme="minorEastAsia" w:hAnsi="Courier New" w:cs="Courier New"/>
          <w:color w:val="000000"/>
          <w:sz w:val="18"/>
          <w:szCs w:val="18"/>
          <w:lang w:eastAsia="ja-JP"/>
        </w:rPr>
        <w:t>/subscribers/{aetitle}</w:t>
      </w:r>
      <w:r w:rsidRPr="008209C0">
        <w:rPr>
          <w:rFonts w:ascii="Courier New" w:eastAsiaTheme="minorEastAsia" w:hAnsi="Courier New" w:cs="Courier New"/>
          <w:color w:val="000000"/>
          <w:sz w:val="18"/>
          <w:szCs w:val="18"/>
          <w:lang w:eastAsia="ja-JP"/>
        </w:rPr>
        <w:t xml:space="preserve"> </w:t>
      </w:r>
      <w:proofErr w:type="spellStart"/>
      <w:r w:rsidRPr="008209C0">
        <w:rPr>
          <w:rFonts w:ascii="Courier New" w:eastAsiaTheme="minorEastAsia" w:hAnsi="Courier New" w:cs="Courier New"/>
          <w:color w:val="000000"/>
          <w:sz w:val="18"/>
          <w:szCs w:val="18"/>
          <w:lang w:eastAsia="ja-JP"/>
        </w:rPr>
        <w:t>SP</w:t>
      </w:r>
      <w:proofErr w:type="spellEnd"/>
      <w:r w:rsidRPr="008209C0">
        <w:rPr>
          <w:rFonts w:ascii="Courier New" w:eastAsiaTheme="minorEastAsia" w:hAnsi="Courier New" w:cs="Courier New"/>
          <w:color w:val="000000"/>
          <w:sz w:val="18"/>
          <w:szCs w:val="18"/>
          <w:lang w:eastAsia="ja-JP"/>
        </w:rPr>
        <w:t xml:space="preserve"> version CRLF </w:t>
      </w:r>
    </w:p>
    <w:p w14:paraId="453D244F"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Accept: 1#media-type CRLF </w:t>
      </w:r>
    </w:p>
    <w:p w14:paraId="55A6B746" w14:textId="77777777" w:rsidR="008E3A18" w:rsidRPr="008209C0"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 xml:space="preserve">*(header-field CRLF) </w:t>
      </w:r>
    </w:p>
    <w:p w14:paraId="77D1EAB1" w14:textId="77777777" w:rsidR="008E3A18" w:rsidRDefault="008E3A18" w:rsidP="008E3A18">
      <w:pPr>
        <w:tabs>
          <w:tab w:val="clear" w:pos="720"/>
        </w:tabs>
        <w:overflowPunct/>
        <w:spacing w:after="0"/>
        <w:textAlignment w:val="auto"/>
        <w:rPr>
          <w:rFonts w:ascii="Courier New" w:eastAsiaTheme="minorEastAsia" w:hAnsi="Courier New" w:cs="Courier New"/>
          <w:color w:val="000000"/>
          <w:sz w:val="18"/>
          <w:szCs w:val="18"/>
          <w:lang w:eastAsia="ja-JP"/>
        </w:rPr>
      </w:pPr>
      <w:r w:rsidRPr="008209C0">
        <w:rPr>
          <w:rFonts w:ascii="Courier New" w:eastAsiaTheme="minorEastAsia" w:hAnsi="Courier New" w:cs="Courier New"/>
          <w:color w:val="000000"/>
          <w:sz w:val="18"/>
          <w:szCs w:val="18"/>
          <w:lang w:eastAsia="ja-JP"/>
        </w:rPr>
        <w:t>CRLF</w:t>
      </w:r>
    </w:p>
    <w:p w14:paraId="1E871021" w14:textId="77777777" w:rsidR="000463B8" w:rsidRPr="0024556E" w:rsidRDefault="000463B8" w:rsidP="000463B8"/>
    <w:p w14:paraId="3E8293F6" w14:textId="63F5E4EB" w:rsidR="000463B8" w:rsidRDefault="003102BE" w:rsidP="000463B8">
      <w:pPr>
        <w:pStyle w:val="Heading4"/>
      </w:pPr>
      <w:bookmarkStart w:id="154" w:name="_Toc188364832"/>
      <w:r>
        <w:t>X.8</w:t>
      </w:r>
      <w:r w:rsidR="000463B8">
        <w:t>.1.1</w:t>
      </w:r>
      <w:r w:rsidR="000463B8">
        <w:tab/>
        <w:t>Target Resources</w:t>
      </w:r>
      <w:bookmarkEnd w:id="154"/>
    </w:p>
    <w:p w14:paraId="09B78066" w14:textId="77777777" w:rsidR="008E3A18" w:rsidRPr="0024556E" w:rsidRDefault="008E3A18" w:rsidP="008E3A18">
      <w:r w:rsidRPr="001A7FB6">
        <w:t xml:space="preserve">The Target Resource of this transaction is an individual </w:t>
      </w:r>
      <w:r>
        <w:t xml:space="preserve">Modality Performed Procedure Step identified </w:t>
      </w:r>
      <w:r w:rsidRPr="001A7FB6">
        <w:t xml:space="preserve">by its </w:t>
      </w:r>
      <w:r>
        <w:t xml:space="preserve">MPPS </w:t>
      </w:r>
      <w:r w:rsidRPr="001A7FB6">
        <w:t>UID.</w:t>
      </w:r>
    </w:p>
    <w:p w14:paraId="03B6FBD0" w14:textId="5C0BB2D0" w:rsidR="000463B8" w:rsidRDefault="003102BE" w:rsidP="000463B8">
      <w:pPr>
        <w:pStyle w:val="Heading4"/>
      </w:pPr>
      <w:bookmarkStart w:id="155" w:name="_Toc188364833"/>
      <w:r>
        <w:t>X.8</w:t>
      </w:r>
      <w:r w:rsidR="000463B8">
        <w:t>.1.2</w:t>
      </w:r>
      <w:r w:rsidR="000463B8">
        <w:tab/>
        <w:t>Query Parameters</w:t>
      </w:r>
      <w:bookmarkEnd w:id="155"/>
    </w:p>
    <w:p w14:paraId="14F2BAED" w14:textId="77777777" w:rsidR="008E3A18" w:rsidRDefault="008E3A18" w:rsidP="008E3A18">
      <w:r>
        <w:t>The origin server shall support Query Parameters as required in Table 8.3.4-1.</w:t>
      </w:r>
    </w:p>
    <w:p w14:paraId="1DE70174" w14:textId="2973C260" w:rsidR="000463B8" w:rsidRPr="0024556E" w:rsidRDefault="008E3A18" w:rsidP="000463B8">
      <w:r>
        <w:t>The user agent shall supply in the request Query Parameters as required in Table 8.3.4-1.</w:t>
      </w:r>
    </w:p>
    <w:p w14:paraId="422F7D08" w14:textId="506BE2F1" w:rsidR="000463B8" w:rsidRDefault="003102BE" w:rsidP="000463B8">
      <w:pPr>
        <w:pStyle w:val="Heading4"/>
      </w:pPr>
      <w:bookmarkStart w:id="156" w:name="_Toc188364834"/>
      <w:r>
        <w:t>X.8</w:t>
      </w:r>
      <w:r w:rsidR="000463B8">
        <w:t>.1.3</w:t>
      </w:r>
      <w:r w:rsidR="000463B8">
        <w:tab/>
        <w:t>Request Header Fields</w:t>
      </w:r>
      <w:bookmarkEnd w:id="156"/>
    </w:p>
    <w:p w14:paraId="089E51DE" w14:textId="1E389B4D" w:rsidR="008E3A18" w:rsidRDefault="008E3A18" w:rsidP="008E3A18">
      <w:r>
        <w:t xml:space="preserve">The origin server shall support header fields as required in Table </w:t>
      </w:r>
      <w:r w:rsidR="003102BE">
        <w:t>X.8</w:t>
      </w:r>
      <w:r>
        <w:t>.1-1.</w:t>
      </w:r>
    </w:p>
    <w:p w14:paraId="3CB7762B" w14:textId="1F326781" w:rsidR="008E3A18" w:rsidRDefault="008E3A18" w:rsidP="008E3A18">
      <w:r>
        <w:lastRenderedPageBreak/>
        <w:t xml:space="preserve">The user agent shall supply in the request header fields as defined in Table </w:t>
      </w:r>
      <w:r w:rsidR="003102BE">
        <w:t>X.8</w:t>
      </w:r>
      <w:r>
        <w:t>.1-1.</w:t>
      </w:r>
    </w:p>
    <w:p w14:paraId="653D29E1" w14:textId="41F9AFC2" w:rsidR="008E3A18" w:rsidRDefault="008E3A18" w:rsidP="008E3A18">
      <w:pPr>
        <w:pStyle w:val="TableTitle"/>
        <w:keepNext/>
      </w:pPr>
      <w:r w:rsidRPr="00F201D1">
        <w:t xml:space="preserve">Table </w:t>
      </w:r>
      <w:r w:rsidR="003102BE">
        <w:t>X.8</w:t>
      </w:r>
      <w:r w:rsidRPr="00F201D1">
        <w:t>.1-</w:t>
      </w:r>
      <w:r w:rsidR="009A2540">
        <w:t>1</w:t>
      </w:r>
      <w:r w:rsidRPr="00F201D1">
        <w:t>. Request Header Fields</w:t>
      </w:r>
    </w:p>
    <w:tbl>
      <w:tblPr>
        <w:tblStyle w:val="TableGrid"/>
        <w:tblW w:w="0" w:type="auto"/>
        <w:tblLook w:val="04A0" w:firstRow="1" w:lastRow="0" w:firstColumn="1" w:lastColumn="0" w:noHBand="0" w:noVBand="1"/>
      </w:tblPr>
      <w:tblGrid>
        <w:gridCol w:w="846"/>
        <w:gridCol w:w="1276"/>
        <w:gridCol w:w="1417"/>
        <w:gridCol w:w="1559"/>
        <w:gridCol w:w="4252"/>
      </w:tblGrid>
      <w:tr w:rsidR="008E3A18" w:rsidRPr="00F201D1" w14:paraId="7C0D1CAC" w14:textId="77777777" w:rsidTr="0025707C">
        <w:tc>
          <w:tcPr>
            <w:tcW w:w="846" w:type="dxa"/>
            <w:vMerge w:val="restart"/>
          </w:tcPr>
          <w:p w14:paraId="767C90CD" w14:textId="77777777" w:rsidR="008E3A18" w:rsidRPr="00F201D1" w:rsidRDefault="008E3A18" w:rsidP="0025707C">
            <w:pPr>
              <w:pStyle w:val="TableEntry"/>
              <w:keepNext/>
              <w:jc w:val="center"/>
              <w:rPr>
                <w:b/>
                <w:bCs/>
              </w:rPr>
            </w:pPr>
            <w:r w:rsidRPr="00F201D1">
              <w:rPr>
                <w:b/>
                <w:bCs/>
              </w:rPr>
              <w:t>Name</w:t>
            </w:r>
          </w:p>
        </w:tc>
        <w:tc>
          <w:tcPr>
            <w:tcW w:w="1276" w:type="dxa"/>
            <w:vMerge w:val="restart"/>
          </w:tcPr>
          <w:p w14:paraId="23CBF02D" w14:textId="77777777" w:rsidR="008E3A18" w:rsidRPr="00F201D1" w:rsidRDefault="008E3A18" w:rsidP="0025707C">
            <w:pPr>
              <w:pStyle w:val="TableEntry"/>
              <w:keepNext/>
              <w:jc w:val="center"/>
              <w:rPr>
                <w:b/>
                <w:bCs/>
              </w:rPr>
            </w:pPr>
            <w:r>
              <w:rPr>
                <w:b/>
                <w:bCs/>
              </w:rPr>
              <w:t>Values</w:t>
            </w:r>
          </w:p>
        </w:tc>
        <w:tc>
          <w:tcPr>
            <w:tcW w:w="2976" w:type="dxa"/>
            <w:gridSpan w:val="2"/>
          </w:tcPr>
          <w:p w14:paraId="61C9B0CF" w14:textId="77777777" w:rsidR="008E3A18" w:rsidRPr="00F201D1" w:rsidRDefault="008E3A18" w:rsidP="0025707C">
            <w:pPr>
              <w:pStyle w:val="TableEntry"/>
              <w:keepNext/>
              <w:jc w:val="center"/>
              <w:rPr>
                <w:b/>
                <w:bCs/>
              </w:rPr>
            </w:pPr>
            <w:r w:rsidRPr="00F201D1">
              <w:rPr>
                <w:b/>
                <w:bCs/>
              </w:rPr>
              <w:t>Usage</w:t>
            </w:r>
          </w:p>
        </w:tc>
        <w:tc>
          <w:tcPr>
            <w:tcW w:w="4252" w:type="dxa"/>
            <w:vMerge w:val="restart"/>
          </w:tcPr>
          <w:p w14:paraId="1190D376" w14:textId="77777777" w:rsidR="008E3A18" w:rsidRPr="00F201D1" w:rsidRDefault="008E3A18" w:rsidP="0025707C">
            <w:pPr>
              <w:pStyle w:val="TableEntry"/>
              <w:keepNext/>
              <w:jc w:val="center"/>
              <w:rPr>
                <w:b/>
                <w:bCs/>
              </w:rPr>
            </w:pPr>
            <w:r w:rsidRPr="00F201D1">
              <w:rPr>
                <w:b/>
                <w:bCs/>
              </w:rPr>
              <w:t>Description</w:t>
            </w:r>
          </w:p>
        </w:tc>
      </w:tr>
      <w:tr w:rsidR="008E3A18" w:rsidRPr="00F201D1" w14:paraId="665219B0" w14:textId="77777777" w:rsidTr="0025707C">
        <w:tc>
          <w:tcPr>
            <w:tcW w:w="846" w:type="dxa"/>
            <w:vMerge/>
          </w:tcPr>
          <w:p w14:paraId="1E11E547" w14:textId="77777777" w:rsidR="008E3A18" w:rsidRPr="00F201D1" w:rsidRDefault="008E3A18" w:rsidP="0025707C">
            <w:pPr>
              <w:pStyle w:val="TableEntry"/>
              <w:jc w:val="center"/>
              <w:rPr>
                <w:b/>
                <w:bCs/>
              </w:rPr>
            </w:pPr>
          </w:p>
        </w:tc>
        <w:tc>
          <w:tcPr>
            <w:tcW w:w="1276" w:type="dxa"/>
            <w:vMerge/>
          </w:tcPr>
          <w:p w14:paraId="2F9592C3" w14:textId="77777777" w:rsidR="008E3A18" w:rsidRPr="00F201D1" w:rsidRDefault="008E3A18" w:rsidP="0025707C">
            <w:pPr>
              <w:pStyle w:val="TableEntry"/>
              <w:jc w:val="center"/>
              <w:rPr>
                <w:b/>
                <w:bCs/>
              </w:rPr>
            </w:pPr>
          </w:p>
        </w:tc>
        <w:tc>
          <w:tcPr>
            <w:tcW w:w="1417" w:type="dxa"/>
          </w:tcPr>
          <w:p w14:paraId="182BFEA3" w14:textId="77777777" w:rsidR="008E3A18" w:rsidRPr="00F201D1" w:rsidRDefault="008E3A18" w:rsidP="0025707C">
            <w:pPr>
              <w:pStyle w:val="TableEntry"/>
              <w:jc w:val="center"/>
              <w:rPr>
                <w:b/>
                <w:bCs/>
              </w:rPr>
            </w:pPr>
            <w:r w:rsidRPr="00F201D1">
              <w:rPr>
                <w:b/>
                <w:bCs/>
              </w:rPr>
              <w:t>User Agent</w:t>
            </w:r>
          </w:p>
        </w:tc>
        <w:tc>
          <w:tcPr>
            <w:tcW w:w="1559" w:type="dxa"/>
          </w:tcPr>
          <w:p w14:paraId="6AD464BD" w14:textId="77777777" w:rsidR="008E3A18" w:rsidRPr="00F201D1" w:rsidRDefault="008E3A18" w:rsidP="0025707C">
            <w:pPr>
              <w:pStyle w:val="TableEntry"/>
              <w:jc w:val="center"/>
              <w:rPr>
                <w:b/>
                <w:bCs/>
              </w:rPr>
            </w:pPr>
            <w:r w:rsidRPr="00F201D1">
              <w:rPr>
                <w:b/>
                <w:bCs/>
              </w:rPr>
              <w:t>Origin Server</w:t>
            </w:r>
          </w:p>
        </w:tc>
        <w:tc>
          <w:tcPr>
            <w:tcW w:w="4252" w:type="dxa"/>
            <w:vMerge/>
          </w:tcPr>
          <w:p w14:paraId="7129A955" w14:textId="77777777" w:rsidR="008E3A18" w:rsidRPr="00F201D1" w:rsidRDefault="008E3A18" w:rsidP="0025707C">
            <w:pPr>
              <w:pStyle w:val="TableEntry"/>
              <w:jc w:val="center"/>
              <w:rPr>
                <w:b/>
                <w:bCs/>
              </w:rPr>
            </w:pPr>
          </w:p>
        </w:tc>
      </w:tr>
      <w:tr w:rsidR="008E3A18" w14:paraId="4C5D3E4F" w14:textId="77777777" w:rsidTr="0025707C">
        <w:tc>
          <w:tcPr>
            <w:tcW w:w="846" w:type="dxa"/>
          </w:tcPr>
          <w:p w14:paraId="76B05FDB" w14:textId="77777777" w:rsidR="008E3A18" w:rsidRDefault="008E3A18" w:rsidP="0025707C">
            <w:pPr>
              <w:pStyle w:val="TableEntry"/>
            </w:pPr>
            <w:r>
              <w:t>Accept</w:t>
            </w:r>
          </w:p>
        </w:tc>
        <w:tc>
          <w:tcPr>
            <w:tcW w:w="1276" w:type="dxa"/>
          </w:tcPr>
          <w:p w14:paraId="675A5C7A" w14:textId="77777777" w:rsidR="008E3A18" w:rsidRDefault="008E3A18" w:rsidP="0025707C">
            <w:pPr>
              <w:pStyle w:val="TableEntry"/>
            </w:pPr>
            <w:r>
              <w:t>media-type</w:t>
            </w:r>
          </w:p>
        </w:tc>
        <w:tc>
          <w:tcPr>
            <w:tcW w:w="1417" w:type="dxa"/>
          </w:tcPr>
          <w:p w14:paraId="109AA158" w14:textId="77777777" w:rsidR="008E3A18" w:rsidRDefault="008E3A18" w:rsidP="0025707C">
            <w:pPr>
              <w:pStyle w:val="TableEntry"/>
            </w:pPr>
            <w:r>
              <w:t>M</w:t>
            </w:r>
          </w:p>
        </w:tc>
        <w:tc>
          <w:tcPr>
            <w:tcW w:w="1559" w:type="dxa"/>
          </w:tcPr>
          <w:p w14:paraId="172C6B76" w14:textId="77777777" w:rsidR="008E3A18" w:rsidRDefault="008E3A18" w:rsidP="0025707C">
            <w:pPr>
              <w:pStyle w:val="TableEntry"/>
            </w:pPr>
            <w:r>
              <w:t>M</w:t>
            </w:r>
          </w:p>
        </w:tc>
        <w:tc>
          <w:tcPr>
            <w:tcW w:w="4252" w:type="dxa"/>
          </w:tcPr>
          <w:p w14:paraId="1E235414" w14:textId="77777777" w:rsidR="008E3A18" w:rsidRDefault="008E3A18" w:rsidP="0025707C">
            <w:pPr>
              <w:pStyle w:val="TableEntry"/>
            </w:pPr>
            <w:r>
              <w:t>The Acceptable Media Types of the response payload.</w:t>
            </w:r>
          </w:p>
        </w:tc>
      </w:tr>
    </w:tbl>
    <w:p w14:paraId="32DC7718" w14:textId="77777777" w:rsidR="000463B8" w:rsidRDefault="000463B8" w:rsidP="000463B8"/>
    <w:p w14:paraId="793FC8D4" w14:textId="564F49F2" w:rsidR="00164284" w:rsidRPr="0024556E" w:rsidRDefault="00164284" w:rsidP="000463B8">
      <w:r>
        <w:t>See Section 8.4.</w:t>
      </w:r>
    </w:p>
    <w:p w14:paraId="4ED1AFBB" w14:textId="45F32E5B" w:rsidR="000463B8" w:rsidRDefault="003102BE" w:rsidP="000463B8">
      <w:pPr>
        <w:pStyle w:val="Heading4"/>
      </w:pPr>
      <w:bookmarkStart w:id="157" w:name="_Toc188364835"/>
      <w:r>
        <w:t>X.8</w:t>
      </w:r>
      <w:r w:rsidR="000463B8">
        <w:t>.1.4</w:t>
      </w:r>
      <w:r w:rsidR="000463B8">
        <w:tab/>
        <w:t>Request Payload</w:t>
      </w:r>
      <w:bookmarkEnd w:id="157"/>
    </w:p>
    <w:p w14:paraId="5D4F74DF" w14:textId="2C9BEF95" w:rsidR="000463B8" w:rsidRPr="0024556E" w:rsidRDefault="009A2540" w:rsidP="000463B8">
      <w:r>
        <w:t>The request shall have no payload.</w:t>
      </w:r>
    </w:p>
    <w:p w14:paraId="4C4363FB" w14:textId="3A841A30" w:rsidR="000463B8" w:rsidRDefault="003102BE" w:rsidP="000463B8">
      <w:pPr>
        <w:pStyle w:val="Heading3"/>
      </w:pPr>
      <w:bookmarkStart w:id="158" w:name="_Toc188364836"/>
      <w:r>
        <w:t>X.8</w:t>
      </w:r>
      <w:r w:rsidR="000463B8">
        <w:t>.2</w:t>
      </w:r>
      <w:r w:rsidR="000463B8">
        <w:tab/>
        <w:t>Behavior</w:t>
      </w:r>
      <w:bookmarkEnd w:id="158"/>
    </w:p>
    <w:p w14:paraId="505F6D46" w14:textId="438646A2" w:rsidR="000463B8" w:rsidRPr="0024556E" w:rsidRDefault="009A2540" w:rsidP="000463B8">
      <w:r w:rsidRPr="009A2540">
        <w:t xml:space="preserve">Upon receipt of an Unsubscribe request, the origin server shall remove the </w:t>
      </w:r>
      <w:r>
        <w:t xml:space="preserve">Modality Performed Procedure Step </w:t>
      </w:r>
      <w:r w:rsidRPr="009A2540">
        <w:t>Subscription</w:t>
      </w:r>
      <w:r>
        <w:t>.</w:t>
      </w:r>
    </w:p>
    <w:p w14:paraId="77EFEF24" w14:textId="159FC81A" w:rsidR="000463B8" w:rsidRDefault="003102BE" w:rsidP="000463B8">
      <w:pPr>
        <w:pStyle w:val="Heading3"/>
      </w:pPr>
      <w:bookmarkStart w:id="159" w:name="_Toc188364837"/>
      <w:r>
        <w:t>X.8</w:t>
      </w:r>
      <w:r w:rsidR="000463B8">
        <w:t>.3</w:t>
      </w:r>
      <w:r w:rsidR="000463B8">
        <w:tab/>
        <w:t>Response</w:t>
      </w:r>
      <w:bookmarkEnd w:id="159"/>
    </w:p>
    <w:p w14:paraId="40059F95" w14:textId="77777777" w:rsidR="009A2540" w:rsidRDefault="009A2540" w:rsidP="009A2540">
      <w:r>
        <w:t>The response shall have the following syntax:</w:t>
      </w:r>
    </w:p>
    <w:p w14:paraId="535A840D"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version SP status-code SP reason-phrase CRLF</w:t>
      </w:r>
    </w:p>
    <w:p w14:paraId="5288CA00" w14:textId="77777777" w:rsidR="009A2540" w:rsidRPr="007E6E0C" w:rsidRDefault="009A2540" w:rsidP="009A2540">
      <w:pPr>
        <w:spacing w:after="0"/>
        <w:rPr>
          <w:rFonts w:ascii="Courier New" w:hAnsi="Courier New" w:cs="Courier New"/>
          <w:sz w:val="18"/>
          <w:szCs w:val="18"/>
        </w:rPr>
      </w:pPr>
      <w:r w:rsidRPr="007E6E0C">
        <w:rPr>
          <w:rFonts w:ascii="Courier New" w:hAnsi="Courier New" w:cs="Courier New"/>
          <w:sz w:val="18"/>
          <w:szCs w:val="18"/>
        </w:rPr>
        <w:t>CRLF</w:t>
      </w:r>
    </w:p>
    <w:p w14:paraId="4AB63AAE" w14:textId="64BA55B0" w:rsidR="000463B8" w:rsidRPr="0024556E" w:rsidRDefault="009A2540" w:rsidP="009A2540">
      <w:r w:rsidRPr="007E6E0C">
        <w:rPr>
          <w:rFonts w:ascii="Courier New" w:hAnsi="Courier New" w:cs="Courier New"/>
          <w:sz w:val="18"/>
          <w:szCs w:val="18"/>
        </w:rPr>
        <w:t>[payload]</w:t>
      </w:r>
    </w:p>
    <w:p w14:paraId="4BF5EFC4" w14:textId="3428246E" w:rsidR="000463B8" w:rsidRDefault="003102BE" w:rsidP="00A034FC">
      <w:pPr>
        <w:pStyle w:val="Heading4"/>
      </w:pPr>
      <w:bookmarkStart w:id="160" w:name="_Toc188364838"/>
      <w:r>
        <w:t>X.8</w:t>
      </w:r>
      <w:r w:rsidR="000463B8">
        <w:t>.3.1</w:t>
      </w:r>
      <w:r w:rsidR="000463B8">
        <w:tab/>
        <w:t>Status Codes</w:t>
      </w:r>
      <w:bookmarkEnd w:id="160"/>
    </w:p>
    <w:p w14:paraId="3CEFFB44" w14:textId="6D70F10A" w:rsidR="009A2540" w:rsidRDefault="009A2540" w:rsidP="009A2540">
      <w:r>
        <w:t xml:space="preserve">Table </w:t>
      </w:r>
      <w:r w:rsidR="003102BE">
        <w:t>X.8</w:t>
      </w:r>
      <w:r>
        <w:t xml:space="preserve">.3-1 </w:t>
      </w:r>
      <w:r w:rsidRPr="00D21308">
        <w:t>shows some common status codes corresponding to this transaction. See also Section 8.5 for additional status codes.</w:t>
      </w:r>
    </w:p>
    <w:p w14:paraId="5D8726BC" w14:textId="3513906C" w:rsidR="009A2540" w:rsidRDefault="009A2540" w:rsidP="009A2540">
      <w:pPr>
        <w:pStyle w:val="TableTitle"/>
      </w:pPr>
      <w:r w:rsidRPr="00D21308">
        <w:t xml:space="preserve">Table </w:t>
      </w:r>
      <w:r w:rsidR="003102BE">
        <w:t>X.8</w:t>
      </w:r>
      <w:r w:rsidRPr="00D21308">
        <w:t>.3-1. Status Code Meaning</w:t>
      </w:r>
    </w:p>
    <w:tbl>
      <w:tblPr>
        <w:tblStyle w:val="TableGrid"/>
        <w:tblW w:w="0" w:type="auto"/>
        <w:tblLook w:val="04A0" w:firstRow="1" w:lastRow="0" w:firstColumn="1" w:lastColumn="0" w:noHBand="0" w:noVBand="1"/>
      </w:tblPr>
      <w:tblGrid>
        <w:gridCol w:w="1129"/>
        <w:gridCol w:w="2694"/>
        <w:gridCol w:w="5527"/>
      </w:tblGrid>
      <w:tr w:rsidR="009A2540" w:rsidRPr="00F568A6" w14:paraId="630E0C8F" w14:textId="77777777" w:rsidTr="0025707C">
        <w:tc>
          <w:tcPr>
            <w:tcW w:w="1129" w:type="dxa"/>
          </w:tcPr>
          <w:p w14:paraId="24E5DBA1" w14:textId="77777777" w:rsidR="009A2540" w:rsidRPr="00F568A6" w:rsidRDefault="009A2540" w:rsidP="0025707C">
            <w:pPr>
              <w:pStyle w:val="TableEntry"/>
              <w:jc w:val="center"/>
              <w:rPr>
                <w:b/>
                <w:bCs/>
              </w:rPr>
            </w:pPr>
            <w:r w:rsidRPr="00F568A6">
              <w:rPr>
                <w:b/>
                <w:bCs/>
              </w:rPr>
              <w:t>Status</w:t>
            </w:r>
          </w:p>
        </w:tc>
        <w:tc>
          <w:tcPr>
            <w:tcW w:w="2694" w:type="dxa"/>
          </w:tcPr>
          <w:p w14:paraId="21278775" w14:textId="77777777" w:rsidR="009A2540" w:rsidRPr="00F568A6" w:rsidRDefault="009A2540" w:rsidP="0025707C">
            <w:pPr>
              <w:pStyle w:val="TableEntry"/>
              <w:jc w:val="center"/>
              <w:rPr>
                <w:b/>
                <w:bCs/>
              </w:rPr>
            </w:pPr>
            <w:r w:rsidRPr="00F568A6">
              <w:rPr>
                <w:b/>
                <w:bCs/>
              </w:rPr>
              <w:t>Code</w:t>
            </w:r>
          </w:p>
        </w:tc>
        <w:tc>
          <w:tcPr>
            <w:tcW w:w="5527" w:type="dxa"/>
          </w:tcPr>
          <w:p w14:paraId="0484506D" w14:textId="77777777" w:rsidR="009A2540" w:rsidRPr="00F568A6" w:rsidRDefault="009A2540" w:rsidP="0025707C">
            <w:pPr>
              <w:pStyle w:val="TableEntry"/>
              <w:jc w:val="center"/>
              <w:rPr>
                <w:b/>
                <w:bCs/>
              </w:rPr>
            </w:pPr>
            <w:r w:rsidRPr="00F568A6">
              <w:rPr>
                <w:b/>
                <w:bCs/>
              </w:rPr>
              <w:t>Meaning</w:t>
            </w:r>
          </w:p>
        </w:tc>
      </w:tr>
      <w:tr w:rsidR="009A2540" w14:paraId="4BE0ED96" w14:textId="77777777" w:rsidTr="0025707C">
        <w:tc>
          <w:tcPr>
            <w:tcW w:w="1129" w:type="dxa"/>
          </w:tcPr>
          <w:p w14:paraId="2D04B52C" w14:textId="77777777" w:rsidR="009A2540" w:rsidRDefault="009A2540" w:rsidP="0025707C">
            <w:pPr>
              <w:pStyle w:val="TableEntry"/>
            </w:pPr>
            <w:r>
              <w:t>Success</w:t>
            </w:r>
          </w:p>
        </w:tc>
        <w:tc>
          <w:tcPr>
            <w:tcW w:w="2694" w:type="dxa"/>
          </w:tcPr>
          <w:p w14:paraId="28A7300E" w14:textId="77777777" w:rsidR="009A2540" w:rsidRDefault="009A2540" w:rsidP="0025707C">
            <w:pPr>
              <w:pStyle w:val="TableEntry"/>
            </w:pPr>
            <w:r>
              <w:t>200 (OK)</w:t>
            </w:r>
          </w:p>
        </w:tc>
        <w:tc>
          <w:tcPr>
            <w:tcW w:w="5527" w:type="dxa"/>
          </w:tcPr>
          <w:p w14:paraId="30EB3F1C" w14:textId="4AF598E8" w:rsidR="009A2540" w:rsidRDefault="009A2540" w:rsidP="0025707C">
            <w:pPr>
              <w:pStyle w:val="TableEntry"/>
            </w:pPr>
            <w:r w:rsidRPr="00D21308">
              <w:t xml:space="preserve">The origin server </w:t>
            </w:r>
            <w:r>
              <w:t>unsubscribed the user agent from the target Modality Performed Procedure Step.</w:t>
            </w:r>
            <w:r w:rsidR="00A747F2">
              <w:br/>
              <w:t xml:space="preserve">In case the user agent was </w:t>
            </w:r>
            <w:r w:rsidR="00701484">
              <w:t xml:space="preserve">already </w:t>
            </w:r>
            <w:r w:rsidR="00A747F2">
              <w:t>not subscribed to th</w:t>
            </w:r>
            <w:r w:rsidR="00FB3CD2">
              <w:t>is Modality Performed Procedure Step, there is no change.</w:t>
            </w:r>
          </w:p>
        </w:tc>
      </w:tr>
      <w:tr w:rsidR="009A2540" w14:paraId="3F11A923" w14:textId="77777777" w:rsidTr="0025707C">
        <w:tc>
          <w:tcPr>
            <w:tcW w:w="1129" w:type="dxa"/>
            <w:vMerge w:val="restart"/>
          </w:tcPr>
          <w:p w14:paraId="0F077A39" w14:textId="77777777" w:rsidR="009A2540" w:rsidRDefault="009A2540" w:rsidP="0025707C">
            <w:pPr>
              <w:pStyle w:val="TableEntry"/>
            </w:pPr>
            <w:r>
              <w:t>Failure</w:t>
            </w:r>
          </w:p>
        </w:tc>
        <w:tc>
          <w:tcPr>
            <w:tcW w:w="2694" w:type="dxa"/>
          </w:tcPr>
          <w:p w14:paraId="2CE8914F" w14:textId="77777777" w:rsidR="009A2540" w:rsidRDefault="009A2540" w:rsidP="0025707C">
            <w:pPr>
              <w:pStyle w:val="TableEntry"/>
            </w:pPr>
            <w:r>
              <w:t>400 (Bad Request)</w:t>
            </w:r>
          </w:p>
        </w:tc>
        <w:tc>
          <w:tcPr>
            <w:tcW w:w="5527" w:type="dxa"/>
          </w:tcPr>
          <w:p w14:paraId="711B4ACE" w14:textId="118441F5" w:rsidR="009A2540" w:rsidRDefault="009A2540" w:rsidP="0025707C">
            <w:pPr>
              <w:pStyle w:val="TableEntry"/>
            </w:pPr>
            <w:r w:rsidRPr="00D21308">
              <w:t xml:space="preserve">The origin server cannot handle the </w:t>
            </w:r>
            <w:r w:rsidR="006F2E32">
              <w:t xml:space="preserve">unsubscribe </w:t>
            </w:r>
            <w:r w:rsidRPr="00D21308">
              <w:t>request because of errors in the request headers or parameters.</w:t>
            </w:r>
          </w:p>
        </w:tc>
      </w:tr>
      <w:tr w:rsidR="009A2540" w14:paraId="16518F28" w14:textId="77777777" w:rsidTr="0025707C">
        <w:trPr>
          <w:trHeight w:val="193"/>
        </w:trPr>
        <w:tc>
          <w:tcPr>
            <w:tcW w:w="1129" w:type="dxa"/>
            <w:vMerge/>
          </w:tcPr>
          <w:p w14:paraId="23927790" w14:textId="77777777" w:rsidR="009A2540" w:rsidRDefault="009A2540" w:rsidP="0025707C">
            <w:pPr>
              <w:pStyle w:val="TableEntry"/>
            </w:pPr>
          </w:p>
        </w:tc>
        <w:tc>
          <w:tcPr>
            <w:tcW w:w="2694" w:type="dxa"/>
          </w:tcPr>
          <w:p w14:paraId="45018C9B" w14:textId="77777777" w:rsidR="009A2540" w:rsidRDefault="009A2540" w:rsidP="0025707C">
            <w:pPr>
              <w:pStyle w:val="TableEntry"/>
            </w:pPr>
            <w:r>
              <w:t>404 (Not Found)</w:t>
            </w:r>
          </w:p>
        </w:tc>
        <w:tc>
          <w:tcPr>
            <w:tcW w:w="5527" w:type="dxa"/>
          </w:tcPr>
          <w:p w14:paraId="677BE01C" w14:textId="77777777" w:rsidR="009A2540" w:rsidRPr="00D21308" w:rsidRDefault="009A2540" w:rsidP="0025707C">
            <w:pPr>
              <w:pStyle w:val="TableEntry"/>
            </w:pPr>
            <w:r>
              <w:t>The origin server has no knowledge about the target Modality Performed Procedure Step.</w:t>
            </w:r>
          </w:p>
        </w:tc>
      </w:tr>
      <w:tr w:rsidR="009A2540" w14:paraId="09CD4236" w14:textId="77777777" w:rsidTr="0025707C">
        <w:tc>
          <w:tcPr>
            <w:tcW w:w="1129" w:type="dxa"/>
            <w:vMerge/>
          </w:tcPr>
          <w:p w14:paraId="51EDA41B" w14:textId="77777777" w:rsidR="009A2540" w:rsidRDefault="009A2540" w:rsidP="0025707C">
            <w:pPr>
              <w:pStyle w:val="TableEntry"/>
            </w:pPr>
          </w:p>
        </w:tc>
        <w:tc>
          <w:tcPr>
            <w:tcW w:w="2694" w:type="dxa"/>
          </w:tcPr>
          <w:p w14:paraId="24BD90F4" w14:textId="77777777" w:rsidR="009A2540" w:rsidRDefault="009A2540" w:rsidP="0025707C">
            <w:pPr>
              <w:pStyle w:val="TableEntry"/>
            </w:pPr>
            <w:r>
              <w:t>410 (Gone)</w:t>
            </w:r>
          </w:p>
        </w:tc>
        <w:tc>
          <w:tcPr>
            <w:tcW w:w="5527" w:type="dxa"/>
          </w:tcPr>
          <w:p w14:paraId="176E9EC2" w14:textId="77777777" w:rsidR="009A2540" w:rsidRPr="00D21308" w:rsidRDefault="009A2540" w:rsidP="0025707C">
            <w:pPr>
              <w:pStyle w:val="TableEntry"/>
            </w:pPr>
            <w:r>
              <w:t>The origin server knows that the target Modality Performed Procedure Step did exist but has been deleted.</w:t>
            </w:r>
          </w:p>
        </w:tc>
      </w:tr>
      <w:tr w:rsidR="009A2540" w14:paraId="369E397F" w14:textId="77777777" w:rsidTr="0025707C">
        <w:tc>
          <w:tcPr>
            <w:tcW w:w="1129" w:type="dxa"/>
            <w:vMerge/>
          </w:tcPr>
          <w:p w14:paraId="2271BAE8" w14:textId="77777777" w:rsidR="009A2540" w:rsidRDefault="009A2540" w:rsidP="0025707C">
            <w:pPr>
              <w:pStyle w:val="TableEntry"/>
            </w:pPr>
          </w:p>
        </w:tc>
        <w:tc>
          <w:tcPr>
            <w:tcW w:w="2694" w:type="dxa"/>
          </w:tcPr>
          <w:p w14:paraId="001C0CFC" w14:textId="77777777" w:rsidR="009A2540" w:rsidRDefault="009A2540" w:rsidP="0025707C">
            <w:pPr>
              <w:pStyle w:val="TableEntry"/>
            </w:pPr>
            <w:r>
              <w:t>503 (Service Unavailable)</w:t>
            </w:r>
          </w:p>
        </w:tc>
        <w:tc>
          <w:tcPr>
            <w:tcW w:w="5527" w:type="dxa"/>
          </w:tcPr>
          <w:p w14:paraId="4F2AC396" w14:textId="19B0ADF3" w:rsidR="009A2540" w:rsidRDefault="009A2540" w:rsidP="0025707C">
            <w:pPr>
              <w:pStyle w:val="TableEntry"/>
            </w:pPr>
            <w:r w:rsidRPr="00F568A6">
              <w:t xml:space="preserve">The origin server cannot handle the </w:t>
            </w:r>
            <w:r w:rsidR="006F2E32">
              <w:t>unsubscribe request</w:t>
            </w:r>
            <w:r>
              <w:t xml:space="preserve"> </w:t>
            </w:r>
            <w:r w:rsidR="006F2E32">
              <w:t xml:space="preserve">for </w:t>
            </w:r>
            <w:r>
              <w:t>the target Modality Performed Procedure Step</w:t>
            </w:r>
            <w:r w:rsidRPr="00F568A6">
              <w:t>; this may be a temporal or permanent state.</w:t>
            </w:r>
          </w:p>
        </w:tc>
      </w:tr>
    </w:tbl>
    <w:p w14:paraId="34FC01C7" w14:textId="77777777" w:rsidR="000463B8" w:rsidRPr="004833A3" w:rsidRDefault="000463B8" w:rsidP="000463B8"/>
    <w:p w14:paraId="42DD0563" w14:textId="7BEBE405" w:rsidR="000463B8" w:rsidRDefault="003102BE" w:rsidP="00A034FC">
      <w:pPr>
        <w:pStyle w:val="Heading4"/>
      </w:pPr>
      <w:bookmarkStart w:id="161" w:name="_Toc188364839"/>
      <w:r>
        <w:t>X.8</w:t>
      </w:r>
      <w:r w:rsidR="000463B8">
        <w:t>.3.2</w:t>
      </w:r>
      <w:r w:rsidR="000463B8">
        <w:tab/>
        <w:t>Response Header Fields</w:t>
      </w:r>
      <w:bookmarkEnd w:id="161"/>
    </w:p>
    <w:p w14:paraId="316F9CCD" w14:textId="46233118" w:rsidR="006F2E32" w:rsidRDefault="006F2E32" w:rsidP="006F2E32">
      <w:r w:rsidRPr="00EA715A">
        <w:t xml:space="preserve">The origin server shall support header fields as required in Table </w:t>
      </w:r>
      <w:r w:rsidR="003102BE">
        <w:t>X.8</w:t>
      </w:r>
      <w:r w:rsidRPr="00EA715A">
        <w:t>.3-2.</w:t>
      </w:r>
    </w:p>
    <w:p w14:paraId="21DF3C37" w14:textId="33F1F228" w:rsidR="006F2E32" w:rsidRDefault="006F2E32" w:rsidP="006F2E32">
      <w:pPr>
        <w:pStyle w:val="TableTitle"/>
        <w:keepNext/>
      </w:pPr>
      <w:r w:rsidRPr="009E04E1">
        <w:lastRenderedPageBreak/>
        <w:t xml:space="preserve">Table </w:t>
      </w:r>
      <w:r w:rsidR="003102BE">
        <w:t>X.8</w:t>
      </w:r>
      <w:r w:rsidRPr="009E04E1">
        <w:t>.3-2. Response Header Fields</w:t>
      </w:r>
    </w:p>
    <w:tbl>
      <w:tblPr>
        <w:tblStyle w:val="TableGrid"/>
        <w:tblW w:w="0" w:type="auto"/>
        <w:jc w:val="center"/>
        <w:tblLook w:val="04A0" w:firstRow="1" w:lastRow="0" w:firstColumn="1" w:lastColumn="0" w:noHBand="0" w:noVBand="1"/>
      </w:tblPr>
      <w:tblGrid>
        <w:gridCol w:w="1991"/>
        <w:gridCol w:w="1276"/>
        <w:gridCol w:w="1559"/>
        <w:gridCol w:w="4110"/>
      </w:tblGrid>
      <w:tr w:rsidR="006F2E32" w:rsidRPr="00F201D1" w14:paraId="69FC13AF" w14:textId="77777777" w:rsidTr="0025707C">
        <w:trPr>
          <w:jc w:val="center"/>
        </w:trPr>
        <w:tc>
          <w:tcPr>
            <w:tcW w:w="1991" w:type="dxa"/>
          </w:tcPr>
          <w:p w14:paraId="0C15D85C" w14:textId="77777777" w:rsidR="006F2E32" w:rsidRPr="00F201D1" w:rsidRDefault="006F2E32" w:rsidP="0025707C">
            <w:pPr>
              <w:pStyle w:val="TableEntry"/>
              <w:keepNext/>
              <w:jc w:val="center"/>
              <w:rPr>
                <w:b/>
                <w:bCs/>
              </w:rPr>
            </w:pPr>
            <w:r w:rsidRPr="00F201D1">
              <w:rPr>
                <w:b/>
                <w:bCs/>
              </w:rPr>
              <w:t>Name</w:t>
            </w:r>
          </w:p>
        </w:tc>
        <w:tc>
          <w:tcPr>
            <w:tcW w:w="1276" w:type="dxa"/>
          </w:tcPr>
          <w:p w14:paraId="3D19F4C0" w14:textId="77777777" w:rsidR="006F2E32" w:rsidRPr="00F201D1" w:rsidRDefault="006F2E32" w:rsidP="0025707C">
            <w:pPr>
              <w:pStyle w:val="TableEntry"/>
              <w:keepNext/>
              <w:jc w:val="center"/>
              <w:rPr>
                <w:b/>
                <w:bCs/>
              </w:rPr>
            </w:pPr>
            <w:r>
              <w:rPr>
                <w:b/>
                <w:bCs/>
              </w:rPr>
              <w:t>Values</w:t>
            </w:r>
          </w:p>
        </w:tc>
        <w:tc>
          <w:tcPr>
            <w:tcW w:w="1559" w:type="dxa"/>
          </w:tcPr>
          <w:p w14:paraId="27CF2D7D" w14:textId="77777777" w:rsidR="006F2E32" w:rsidRPr="00F201D1" w:rsidRDefault="006F2E32" w:rsidP="0025707C">
            <w:pPr>
              <w:pStyle w:val="TableEntry"/>
              <w:keepNext/>
              <w:jc w:val="center"/>
              <w:rPr>
                <w:b/>
                <w:bCs/>
              </w:rPr>
            </w:pPr>
            <w:r w:rsidRPr="00F201D1">
              <w:rPr>
                <w:b/>
                <w:bCs/>
              </w:rPr>
              <w:t>Origin Server Usage</w:t>
            </w:r>
          </w:p>
        </w:tc>
        <w:tc>
          <w:tcPr>
            <w:tcW w:w="4110" w:type="dxa"/>
          </w:tcPr>
          <w:p w14:paraId="5210CFAD" w14:textId="77777777" w:rsidR="006F2E32" w:rsidRPr="00F201D1" w:rsidRDefault="006F2E32" w:rsidP="0025707C">
            <w:pPr>
              <w:pStyle w:val="TableEntry"/>
              <w:keepNext/>
              <w:jc w:val="center"/>
              <w:rPr>
                <w:b/>
                <w:bCs/>
              </w:rPr>
            </w:pPr>
            <w:r w:rsidRPr="00F201D1">
              <w:rPr>
                <w:b/>
                <w:bCs/>
              </w:rPr>
              <w:t>Description</w:t>
            </w:r>
          </w:p>
        </w:tc>
      </w:tr>
      <w:tr w:rsidR="006F2E32" w14:paraId="0F3C0D7B" w14:textId="77777777" w:rsidTr="0025707C">
        <w:trPr>
          <w:jc w:val="center"/>
        </w:trPr>
        <w:tc>
          <w:tcPr>
            <w:tcW w:w="1991" w:type="dxa"/>
          </w:tcPr>
          <w:p w14:paraId="068C19BD" w14:textId="77777777" w:rsidR="006F2E32" w:rsidRDefault="006F2E32" w:rsidP="0025707C">
            <w:pPr>
              <w:pStyle w:val="TableEntry"/>
            </w:pPr>
            <w:r>
              <w:t>Content-Type</w:t>
            </w:r>
          </w:p>
        </w:tc>
        <w:tc>
          <w:tcPr>
            <w:tcW w:w="1276" w:type="dxa"/>
          </w:tcPr>
          <w:p w14:paraId="47C4101F" w14:textId="77777777" w:rsidR="006F2E32" w:rsidRDefault="006F2E32" w:rsidP="0025707C">
            <w:pPr>
              <w:pStyle w:val="TableEntry"/>
            </w:pPr>
            <w:r>
              <w:t>media-type</w:t>
            </w:r>
          </w:p>
        </w:tc>
        <w:tc>
          <w:tcPr>
            <w:tcW w:w="1559" w:type="dxa"/>
          </w:tcPr>
          <w:p w14:paraId="47AB5266" w14:textId="77777777" w:rsidR="006F2E32" w:rsidRDefault="006F2E32" w:rsidP="0025707C">
            <w:pPr>
              <w:pStyle w:val="TableEntry"/>
            </w:pPr>
            <w:r>
              <w:t>C</w:t>
            </w:r>
          </w:p>
        </w:tc>
        <w:tc>
          <w:tcPr>
            <w:tcW w:w="4110" w:type="dxa"/>
          </w:tcPr>
          <w:p w14:paraId="1284E46E" w14:textId="77777777" w:rsidR="006F2E32" w:rsidRDefault="006F2E32" w:rsidP="0025707C">
            <w:pPr>
              <w:pStyle w:val="TableEntry"/>
            </w:pPr>
            <w:r>
              <w:t>See section 8.4.2.</w:t>
            </w:r>
          </w:p>
        </w:tc>
      </w:tr>
      <w:tr w:rsidR="006F2E32" w14:paraId="36186928" w14:textId="77777777" w:rsidTr="0025707C">
        <w:trPr>
          <w:jc w:val="center"/>
        </w:trPr>
        <w:tc>
          <w:tcPr>
            <w:tcW w:w="1991" w:type="dxa"/>
          </w:tcPr>
          <w:p w14:paraId="0DDDE008" w14:textId="77777777" w:rsidR="006F2E32" w:rsidRDefault="006F2E32" w:rsidP="0025707C">
            <w:pPr>
              <w:pStyle w:val="TableEntry"/>
            </w:pPr>
            <w:r>
              <w:t>Content-Encoding</w:t>
            </w:r>
          </w:p>
        </w:tc>
        <w:tc>
          <w:tcPr>
            <w:tcW w:w="1276" w:type="dxa"/>
          </w:tcPr>
          <w:p w14:paraId="13E85D2A" w14:textId="77777777" w:rsidR="006F2E32" w:rsidRDefault="006F2E32" w:rsidP="0025707C">
            <w:pPr>
              <w:pStyle w:val="TableEntry"/>
            </w:pPr>
            <w:r>
              <w:t>encoding</w:t>
            </w:r>
          </w:p>
        </w:tc>
        <w:tc>
          <w:tcPr>
            <w:tcW w:w="1559" w:type="dxa"/>
          </w:tcPr>
          <w:p w14:paraId="544AC7F5" w14:textId="77777777" w:rsidR="006F2E32" w:rsidRDefault="006F2E32" w:rsidP="0025707C">
            <w:pPr>
              <w:pStyle w:val="TableEntry"/>
            </w:pPr>
            <w:r>
              <w:t>C</w:t>
            </w:r>
          </w:p>
        </w:tc>
        <w:tc>
          <w:tcPr>
            <w:tcW w:w="4110" w:type="dxa"/>
          </w:tcPr>
          <w:p w14:paraId="53E5E894" w14:textId="77777777" w:rsidR="006F2E32" w:rsidRDefault="006F2E32" w:rsidP="0025707C">
            <w:pPr>
              <w:pStyle w:val="TableEntry"/>
            </w:pPr>
            <w:r>
              <w:t>See section 8.4.2.</w:t>
            </w:r>
          </w:p>
        </w:tc>
      </w:tr>
      <w:tr w:rsidR="006F2E32" w14:paraId="32E49A99" w14:textId="77777777" w:rsidTr="0025707C">
        <w:trPr>
          <w:jc w:val="center"/>
        </w:trPr>
        <w:tc>
          <w:tcPr>
            <w:tcW w:w="1991" w:type="dxa"/>
          </w:tcPr>
          <w:p w14:paraId="6186F2E1" w14:textId="77777777" w:rsidR="006F2E32" w:rsidRDefault="006F2E32" w:rsidP="0025707C">
            <w:pPr>
              <w:pStyle w:val="TableEntry"/>
            </w:pPr>
            <w:r>
              <w:t>Content-Length</w:t>
            </w:r>
          </w:p>
        </w:tc>
        <w:tc>
          <w:tcPr>
            <w:tcW w:w="1276" w:type="dxa"/>
          </w:tcPr>
          <w:p w14:paraId="1120894B" w14:textId="77777777" w:rsidR="006F2E32" w:rsidRDefault="006F2E32" w:rsidP="0025707C">
            <w:pPr>
              <w:pStyle w:val="TableEntry"/>
            </w:pPr>
            <w:proofErr w:type="spellStart"/>
            <w:r>
              <w:t>uint</w:t>
            </w:r>
            <w:proofErr w:type="spellEnd"/>
          </w:p>
        </w:tc>
        <w:tc>
          <w:tcPr>
            <w:tcW w:w="1559" w:type="dxa"/>
          </w:tcPr>
          <w:p w14:paraId="283FB6C6" w14:textId="77777777" w:rsidR="006F2E32" w:rsidRDefault="006F2E32" w:rsidP="0025707C">
            <w:pPr>
              <w:pStyle w:val="TableEntry"/>
            </w:pPr>
            <w:r>
              <w:t>C</w:t>
            </w:r>
          </w:p>
        </w:tc>
        <w:tc>
          <w:tcPr>
            <w:tcW w:w="4110" w:type="dxa"/>
          </w:tcPr>
          <w:p w14:paraId="2F538A12" w14:textId="77777777" w:rsidR="006F2E32" w:rsidRDefault="006F2E32" w:rsidP="0025707C">
            <w:pPr>
              <w:pStyle w:val="TableEntry"/>
            </w:pPr>
            <w:r>
              <w:t>See section 8.4.3.</w:t>
            </w:r>
          </w:p>
        </w:tc>
      </w:tr>
    </w:tbl>
    <w:p w14:paraId="070BB30E" w14:textId="77777777" w:rsidR="006F2E32" w:rsidRDefault="006F2E32" w:rsidP="006F2E32"/>
    <w:p w14:paraId="66E0E0E6" w14:textId="77777777" w:rsidR="006F2E32" w:rsidRDefault="006F2E32" w:rsidP="006F2E32">
      <w:r>
        <w:t>All success responses shall also contain the Content Representation (see Section 8.4.2) and Payload header fields (see Section 8.4.3) with appropriate values.</w:t>
      </w:r>
    </w:p>
    <w:p w14:paraId="75BC2408" w14:textId="2E31F457" w:rsidR="000463B8" w:rsidRDefault="003102BE" w:rsidP="00A034FC">
      <w:pPr>
        <w:pStyle w:val="Heading4"/>
      </w:pPr>
      <w:bookmarkStart w:id="162" w:name="_Toc188364840"/>
      <w:r>
        <w:t>X.8</w:t>
      </w:r>
      <w:r w:rsidR="000463B8">
        <w:t>.3.3</w:t>
      </w:r>
      <w:r w:rsidR="000463B8">
        <w:tab/>
        <w:t>Response Payload</w:t>
      </w:r>
      <w:bookmarkEnd w:id="162"/>
    </w:p>
    <w:p w14:paraId="59A361F7" w14:textId="77777777" w:rsidR="00214AF5" w:rsidRDefault="00214AF5" w:rsidP="00214AF5">
      <w:r>
        <w:t>A success response shall have no payload.</w:t>
      </w:r>
    </w:p>
    <w:p w14:paraId="549B7DFD" w14:textId="710545CB" w:rsidR="000463B8" w:rsidRDefault="00214AF5" w:rsidP="00FE3B13">
      <w:r w:rsidRPr="00EA715A">
        <w:t>A failure response payload may contain a Status Report describing any failures, warnings, or other useful information.</w:t>
      </w:r>
    </w:p>
    <w:p w14:paraId="7AD9296D" w14:textId="68C7E2CA" w:rsidR="009E7207" w:rsidRDefault="005A283F" w:rsidP="00BC3001">
      <w:pPr>
        <w:pStyle w:val="Heading2"/>
      </w:pPr>
      <w:bookmarkStart w:id="163" w:name="_Toc188364841"/>
      <w:r>
        <w:t>X.</w:t>
      </w:r>
      <w:r w:rsidR="003102BE">
        <w:t>9</w:t>
      </w:r>
      <w:r>
        <w:tab/>
        <w:t>Modality Performed Procedure Step Event Reports</w:t>
      </w:r>
      <w:bookmarkEnd w:id="163"/>
    </w:p>
    <w:p w14:paraId="7077C7F6" w14:textId="0D6AEBE0" w:rsidR="00201071" w:rsidRDefault="00201071" w:rsidP="00201071">
      <w:r>
        <w:t>The origin server uses the Send Event Report Transaction (see Section 8.10.5) to send a Modality Performed Procedure Step Event Report, containing the details of any state change in the Modality Performed Procedure Step to the user agent.</w:t>
      </w:r>
    </w:p>
    <w:p w14:paraId="3E3F110B" w14:textId="058E1399" w:rsidR="00201071" w:rsidRDefault="00201071" w:rsidP="00201071">
      <w:r>
        <w:t xml:space="preserve">The origin server shall send Modality Performed Procedure Step Event Reports as described in Section </w:t>
      </w:r>
      <w:r w:rsidR="00FA33EB">
        <w:t>F.9.2</w:t>
      </w:r>
      <w:r>
        <w:t xml:space="preserve"> in PS3.4.</w:t>
      </w:r>
    </w:p>
    <w:p w14:paraId="147DA366" w14:textId="0C2D9ABF" w:rsidR="00201071" w:rsidRDefault="00201071" w:rsidP="00201071">
      <w:r>
        <w:t xml:space="preserve">The Event Report shall contain all mandatory Attributes described in </w:t>
      </w:r>
      <w:r w:rsidR="003352DA" w:rsidRPr="003352DA">
        <w:t xml:space="preserve">Table F.9.2-1 </w:t>
      </w:r>
      <w:r w:rsidR="003352DA">
        <w:t>“</w:t>
      </w:r>
      <w:r w:rsidR="003352DA" w:rsidRPr="003352DA">
        <w:t>Performed Procedure Step Notification Event Information</w:t>
      </w:r>
      <w:r w:rsidR="003352DA">
        <w:t>”</w:t>
      </w:r>
      <w:r>
        <w:t xml:space="preserve"> in PS3.4 and Table 10.3-2 “N-EVENT-REPORT-RSP Message Fields” in PS3.7.</w:t>
      </w:r>
    </w:p>
    <w:p w14:paraId="3FD5C7E6" w14:textId="194437ED" w:rsidR="005A283F" w:rsidRDefault="00201071" w:rsidP="00201071">
      <w:r>
        <w:t>The following is an example application/</w:t>
      </w:r>
      <w:proofErr w:type="spellStart"/>
      <w:r>
        <w:t>dicom+json</w:t>
      </w:r>
      <w:proofErr w:type="spellEnd"/>
      <w:r>
        <w:t xml:space="preserve"> </w:t>
      </w:r>
      <w:r w:rsidR="00616C03">
        <w:t>Modality Performed Procedure Step</w:t>
      </w:r>
      <w:r>
        <w:t xml:space="preserve"> Event Report payload:</w:t>
      </w:r>
    </w:p>
    <w:p w14:paraId="05828DD9" w14:textId="4184321E" w:rsidR="00494402" w:rsidRDefault="00494402" w:rsidP="00190968">
      <w:pPr>
        <w:rPr>
          <w:rFonts w:ascii="Courier New" w:hAnsi="Courier New" w:cs="Courier New"/>
          <w:sz w:val="18"/>
          <w:szCs w:val="18"/>
        </w:rPr>
      </w:pPr>
      <w:r w:rsidRPr="004B252C">
        <w:rPr>
          <w:rFonts w:ascii="Courier New" w:hAnsi="Courier New" w:cs="Courier New"/>
          <w:sz w:val="18"/>
          <w:szCs w:val="18"/>
        </w:rPr>
        <w:t>{</w:t>
      </w:r>
      <w:r w:rsidR="00F44DC0" w:rsidRPr="004B252C">
        <w:rPr>
          <w:rFonts w:ascii="Courier New" w:hAnsi="Courier New" w:cs="Courier New"/>
          <w:sz w:val="18"/>
          <w:szCs w:val="18"/>
        </w:rPr>
        <w:br/>
      </w:r>
      <w:r w:rsidR="00190968" w:rsidRPr="004B252C">
        <w:rPr>
          <w:rFonts w:ascii="Courier New" w:hAnsi="Courier New" w:cs="Courier New"/>
          <w:sz w:val="18"/>
          <w:szCs w:val="18"/>
        </w:rPr>
        <w:t>"00000002":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 },</w:t>
      </w:r>
      <w:r w:rsidR="00190968" w:rsidRPr="004B252C">
        <w:rPr>
          <w:rFonts w:ascii="Courier New" w:hAnsi="Courier New" w:cs="Courier New"/>
          <w:sz w:val="18"/>
          <w:szCs w:val="18"/>
        </w:rPr>
        <w:br/>
        <w:t>"00000110":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[23] },</w:t>
      </w:r>
      <w:r w:rsidR="00190968" w:rsidRPr="004B252C">
        <w:rPr>
          <w:rFonts w:ascii="Courier New" w:hAnsi="Courier New" w:cs="Courier New"/>
          <w:sz w:val="18"/>
          <w:szCs w:val="18"/>
        </w:rPr>
        <w:br/>
        <w:t>"00001000":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"UI", "Value": ["1.2.840.10008.5.1.4.34.6.4.2.3.44.22231"] },</w:t>
      </w:r>
      <w:r w:rsidR="00190968" w:rsidRPr="004B252C">
        <w:rPr>
          <w:rFonts w:ascii="Courier New" w:hAnsi="Courier New" w:cs="Courier New"/>
          <w:sz w:val="18"/>
          <w:szCs w:val="18"/>
        </w:rPr>
        <w:br/>
        <w:t>"00001002": {"</w:t>
      </w:r>
      <w:proofErr w:type="spellStart"/>
      <w:r w:rsidR="00190968" w:rsidRPr="004B252C">
        <w:rPr>
          <w:rFonts w:ascii="Courier New" w:hAnsi="Courier New" w:cs="Courier New"/>
          <w:sz w:val="18"/>
          <w:szCs w:val="18"/>
        </w:rPr>
        <w:t>vr</w:t>
      </w:r>
      <w:proofErr w:type="spellEnd"/>
      <w:r w:rsidR="00190968" w:rsidRPr="004B252C">
        <w:rPr>
          <w:rFonts w:ascii="Courier New" w:hAnsi="Courier New" w:cs="Courier New"/>
          <w:sz w:val="18"/>
          <w:szCs w:val="18"/>
        </w:rPr>
        <w:t>": "US", "Value": [</w:t>
      </w:r>
      <w:r w:rsidR="00BE08A3">
        <w:rPr>
          <w:rFonts w:ascii="Courier New" w:hAnsi="Courier New" w:cs="Courier New"/>
          <w:sz w:val="18"/>
          <w:szCs w:val="18"/>
        </w:rPr>
        <w:t>2</w:t>
      </w:r>
      <w:r w:rsidR="00190968" w:rsidRPr="004B252C">
        <w:rPr>
          <w:rFonts w:ascii="Courier New" w:hAnsi="Courier New" w:cs="Courier New"/>
          <w:sz w:val="18"/>
          <w:szCs w:val="18"/>
        </w:rPr>
        <w:t>] }</w:t>
      </w:r>
      <w:r w:rsidR="00190968" w:rsidRPr="004B252C">
        <w:rPr>
          <w:rFonts w:ascii="Courier New" w:hAnsi="Courier New" w:cs="Courier New"/>
          <w:sz w:val="18"/>
          <w:szCs w:val="18"/>
        </w:rPr>
        <w:br/>
      </w:r>
      <w:r w:rsidRPr="004B252C">
        <w:rPr>
          <w:rFonts w:ascii="Courier New" w:hAnsi="Courier New" w:cs="Courier New"/>
          <w:sz w:val="18"/>
          <w:szCs w:val="18"/>
        </w:rPr>
        <w:t>}</w:t>
      </w:r>
      <w:r w:rsidR="00F44DC0" w:rsidRPr="004B252C">
        <w:rPr>
          <w:rFonts w:ascii="Courier New" w:hAnsi="Courier New" w:cs="Courier New"/>
          <w:sz w:val="18"/>
          <w:szCs w:val="18"/>
        </w:rPr>
        <w:t xml:space="preserve"> CRLF</w:t>
      </w:r>
    </w:p>
    <w:p w14:paraId="223D1EEC" w14:textId="77777777" w:rsidR="00590804" w:rsidRDefault="00590804" w:rsidP="00590804"/>
    <w:p w14:paraId="1079FCE6" w14:textId="28054EBB" w:rsidR="00E30D37" w:rsidRPr="00F64160" w:rsidRDefault="00E30D37" w:rsidP="00846551">
      <w:pPr>
        <w:pStyle w:val="Instruction"/>
        <w:keepNext/>
      </w:pPr>
      <w:r>
        <w:t xml:space="preserve">Update Section 4 Symbols and Abbreviated Terms: add </w:t>
      </w:r>
      <w:r w:rsidR="009757B7">
        <w:t xml:space="preserve">CRUDL, </w:t>
      </w:r>
      <w:r>
        <w:t>MPPS, MWL, and UPS</w:t>
      </w:r>
    </w:p>
    <w:p w14:paraId="06039080" w14:textId="5D33D752" w:rsidR="00E30D37" w:rsidRPr="00F64160" w:rsidRDefault="00E30D37" w:rsidP="00846551">
      <w:pPr>
        <w:pStyle w:val="Heading1"/>
      </w:pPr>
      <w:bookmarkStart w:id="164" w:name="_Toc188364842"/>
      <w:r>
        <w:t>4</w:t>
      </w:r>
      <w:r w:rsidRPr="00F64160">
        <w:tab/>
      </w:r>
      <w:r>
        <w:t>Symbols and Abbreviated Terms</w:t>
      </w:r>
      <w:bookmarkEnd w:id="164"/>
    </w:p>
    <w:p w14:paraId="32E7B30F" w14:textId="77777777" w:rsidR="00E30D37" w:rsidRDefault="00E30D37" w:rsidP="00846551">
      <w:pPr>
        <w:keepNext/>
        <w:tabs>
          <w:tab w:val="clear" w:pos="720"/>
          <w:tab w:val="left" w:pos="1134"/>
        </w:tabs>
        <w:ind w:left="1134" w:hanging="1134"/>
      </w:pPr>
      <w:r w:rsidRPr="00701AFF">
        <w:t>…</w:t>
      </w:r>
    </w:p>
    <w:p w14:paraId="0F86D176" w14:textId="0B384C6E" w:rsidR="00691EF2" w:rsidRDefault="00691EF2" w:rsidP="00691EF2">
      <w:pPr>
        <w:tabs>
          <w:tab w:val="clear" w:pos="720"/>
          <w:tab w:val="left" w:pos="1134"/>
        </w:tabs>
        <w:ind w:left="1134" w:hanging="1134"/>
      </w:pPr>
      <w:r w:rsidRPr="00691EF2">
        <w:rPr>
          <w:b/>
          <w:bCs/>
        </w:rPr>
        <w:t>ABNF</w:t>
      </w:r>
      <w:r>
        <w:tab/>
        <w:t>Augmented Backus-Naur Form. See [RFC5234] and [RFC7405].</w:t>
      </w:r>
    </w:p>
    <w:p w14:paraId="2AE4C79D" w14:textId="245FAD17" w:rsidR="00691EF2" w:rsidRPr="00691EF2" w:rsidRDefault="00691EF2" w:rsidP="00691EF2">
      <w:pPr>
        <w:tabs>
          <w:tab w:val="clear" w:pos="720"/>
          <w:tab w:val="left" w:pos="1134"/>
        </w:tabs>
        <w:ind w:left="1134" w:hanging="1134"/>
        <w:rPr>
          <w:u w:val="single"/>
        </w:rPr>
      </w:pPr>
      <w:r w:rsidRPr="00691EF2">
        <w:rPr>
          <w:b/>
          <w:bCs/>
          <w:u w:val="single"/>
        </w:rPr>
        <w:t>CRUD</w:t>
      </w:r>
      <w:r>
        <w:rPr>
          <w:b/>
          <w:bCs/>
          <w:u w:val="single"/>
        </w:rPr>
        <w:t>L</w:t>
      </w:r>
      <w:r w:rsidRPr="00691EF2">
        <w:rPr>
          <w:b/>
          <w:bCs/>
          <w:u w:val="single"/>
        </w:rPr>
        <w:tab/>
        <w:t>Create, Read, Update, Delete</w:t>
      </w:r>
      <w:r>
        <w:rPr>
          <w:b/>
          <w:bCs/>
          <w:u w:val="single"/>
        </w:rPr>
        <w:t>, List</w:t>
      </w:r>
      <w:r w:rsidR="0016219E">
        <w:rPr>
          <w:b/>
          <w:bCs/>
          <w:u w:val="single"/>
        </w:rPr>
        <w:t>; basic operations</w:t>
      </w:r>
      <w:r w:rsidR="00233243">
        <w:rPr>
          <w:b/>
          <w:bCs/>
          <w:u w:val="single"/>
        </w:rPr>
        <w:t>/actions</w:t>
      </w:r>
      <w:r w:rsidR="0016219E">
        <w:rPr>
          <w:b/>
          <w:bCs/>
          <w:u w:val="single"/>
        </w:rPr>
        <w:t xml:space="preserve"> on objects</w:t>
      </w:r>
      <w:r w:rsidR="00277B51">
        <w:rPr>
          <w:b/>
          <w:bCs/>
          <w:u w:val="single"/>
        </w:rPr>
        <w:t>.</w:t>
      </w:r>
    </w:p>
    <w:p w14:paraId="19A0FFF6" w14:textId="5B9F518A" w:rsidR="00691EF2" w:rsidRDefault="00691EF2" w:rsidP="00691EF2">
      <w:pPr>
        <w:tabs>
          <w:tab w:val="clear" w:pos="720"/>
          <w:tab w:val="left" w:pos="1134"/>
        </w:tabs>
        <w:ind w:left="1134" w:hanging="1134"/>
      </w:pPr>
      <w:r w:rsidRPr="00691EF2">
        <w:rPr>
          <w:b/>
          <w:bCs/>
        </w:rPr>
        <w:t>DICOM</w:t>
      </w:r>
      <w:r>
        <w:tab/>
        <w:t>Digital Imaging and Communications in Medicine</w:t>
      </w:r>
    </w:p>
    <w:p w14:paraId="7AF4057D" w14:textId="29F79B8C" w:rsidR="00691EF2" w:rsidRPr="00701AFF" w:rsidRDefault="00691EF2" w:rsidP="00E30D37">
      <w:pPr>
        <w:tabs>
          <w:tab w:val="clear" w:pos="720"/>
          <w:tab w:val="left" w:pos="1134"/>
        </w:tabs>
        <w:ind w:left="1134" w:hanging="1134"/>
      </w:pPr>
      <w:r>
        <w:lastRenderedPageBreak/>
        <w:t>…</w:t>
      </w:r>
    </w:p>
    <w:p w14:paraId="7DCD266E" w14:textId="77777777" w:rsidR="00E30D37" w:rsidRPr="00701AFF" w:rsidRDefault="00E30D37" w:rsidP="00E30D37">
      <w:pPr>
        <w:tabs>
          <w:tab w:val="clear" w:pos="720"/>
          <w:tab w:val="left" w:pos="1134"/>
        </w:tabs>
        <w:ind w:left="1134" w:hanging="1134"/>
      </w:pPr>
      <w:r w:rsidRPr="00701AFF">
        <w:rPr>
          <w:b/>
          <w:bCs/>
        </w:rPr>
        <w:t>JSON</w:t>
      </w:r>
      <w:r w:rsidRPr="00701AFF">
        <w:tab/>
        <w:t>JavaScript Object Notation</w:t>
      </w:r>
    </w:p>
    <w:p w14:paraId="42483DF3" w14:textId="77777777" w:rsidR="00E30D37" w:rsidRPr="00701AFF" w:rsidRDefault="00E30D37" w:rsidP="00E30D37">
      <w:pPr>
        <w:tabs>
          <w:tab w:val="clear" w:pos="720"/>
          <w:tab w:val="left" w:pos="1134"/>
        </w:tabs>
        <w:ind w:left="1134" w:hanging="1134"/>
        <w:rPr>
          <w:b/>
          <w:bCs/>
          <w:u w:val="single"/>
        </w:rPr>
      </w:pPr>
      <w:r w:rsidRPr="00701AFF">
        <w:rPr>
          <w:b/>
          <w:bCs/>
          <w:u w:val="single"/>
        </w:rPr>
        <w:t>MPPS</w:t>
      </w:r>
      <w:r w:rsidRPr="00701AFF">
        <w:rPr>
          <w:b/>
          <w:bCs/>
          <w:u w:val="single"/>
        </w:rPr>
        <w:tab/>
        <w:t>Modality Performed Procedure Step</w:t>
      </w:r>
      <w:r>
        <w:rPr>
          <w:b/>
          <w:bCs/>
          <w:u w:val="single"/>
        </w:rPr>
        <w:t xml:space="preserve"> service. See PS3.4, Annex F.</w:t>
      </w:r>
    </w:p>
    <w:p w14:paraId="687D7402" w14:textId="77777777" w:rsidR="00E30D37" w:rsidRPr="00701AFF" w:rsidRDefault="00E30D37" w:rsidP="00E30D37">
      <w:pPr>
        <w:tabs>
          <w:tab w:val="clear" w:pos="720"/>
          <w:tab w:val="left" w:pos="1134"/>
        </w:tabs>
        <w:ind w:left="1134" w:hanging="1134"/>
        <w:rPr>
          <w:b/>
          <w:bCs/>
          <w:u w:val="single"/>
        </w:rPr>
      </w:pPr>
      <w:r w:rsidRPr="00701AFF">
        <w:rPr>
          <w:b/>
          <w:bCs/>
          <w:u w:val="single"/>
        </w:rPr>
        <w:t>MWL</w:t>
      </w:r>
      <w:r w:rsidRPr="00701AFF">
        <w:rPr>
          <w:b/>
          <w:bCs/>
          <w:u w:val="single"/>
        </w:rPr>
        <w:tab/>
        <w:t>Modality Worklist</w:t>
      </w:r>
      <w:r>
        <w:rPr>
          <w:b/>
          <w:bCs/>
          <w:u w:val="single"/>
        </w:rPr>
        <w:t xml:space="preserve"> service (also known as Basic Worklist service). See PS3.4, Annex K.</w:t>
      </w:r>
    </w:p>
    <w:p w14:paraId="2FD85DAC" w14:textId="77777777" w:rsidR="00E30D37" w:rsidRPr="00701AFF" w:rsidRDefault="00E30D37" w:rsidP="00E30D37">
      <w:pPr>
        <w:tabs>
          <w:tab w:val="clear" w:pos="720"/>
          <w:tab w:val="left" w:pos="1134"/>
        </w:tabs>
        <w:ind w:left="1134" w:hanging="1134"/>
      </w:pPr>
      <w:r w:rsidRPr="00701AFF">
        <w:rPr>
          <w:b/>
          <w:bCs/>
        </w:rPr>
        <w:t>QIDO</w:t>
      </w:r>
      <w:r w:rsidRPr="003540AD">
        <w:rPr>
          <w:b/>
          <w:bCs/>
        </w:rPr>
        <w:t>-RS</w:t>
      </w:r>
      <w:r w:rsidRPr="00701AFF">
        <w:tab/>
        <w:t>Query based on ID for DICOM Objects by RESTful Services</w:t>
      </w:r>
    </w:p>
    <w:p w14:paraId="1A8E6D5F" w14:textId="77777777" w:rsidR="00E30D37" w:rsidRDefault="00E30D37" w:rsidP="00E30D37">
      <w:pPr>
        <w:tabs>
          <w:tab w:val="clear" w:pos="720"/>
          <w:tab w:val="left" w:pos="1134"/>
        </w:tabs>
        <w:ind w:left="1134" w:hanging="1134"/>
      </w:pPr>
      <w:r w:rsidRPr="00701AFF">
        <w:t>…</w:t>
      </w:r>
    </w:p>
    <w:p w14:paraId="65069FD7" w14:textId="77777777" w:rsidR="00E30D37" w:rsidRDefault="00E30D37" w:rsidP="00E30D37">
      <w:pPr>
        <w:tabs>
          <w:tab w:val="clear" w:pos="720"/>
          <w:tab w:val="left" w:pos="1134"/>
        </w:tabs>
        <w:ind w:left="1134" w:hanging="1134"/>
      </w:pPr>
      <w:r w:rsidRPr="003540AD">
        <w:rPr>
          <w:b/>
          <w:bCs/>
        </w:rPr>
        <w:t>UID</w:t>
      </w:r>
      <w:r>
        <w:tab/>
      </w:r>
      <w:r w:rsidRPr="003540AD">
        <w:t>Unique (DICOM) Identifier</w:t>
      </w:r>
    </w:p>
    <w:p w14:paraId="4A2EDC23" w14:textId="77777777" w:rsidR="00E30D37" w:rsidRPr="003540AD" w:rsidRDefault="00E30D37" w:rsidP="00E30D37">
      <w:pPr>
        <w:tabs>
          <w:tab w:val="clear" w:pos="720"/>
          <w:tab w:val="left" w:pos="1134"/>
        </w:tabs>
        <w:ind w:left="1134" w:hanging="1134"/>
        <w:rPr>
          <w:b/>
          <w:bCs/>
          <w:u w:val="single"/>
        </w:rPr>
      </w:pPr>
      <w:r w:rsidRPr="003540AD">
        <w:rPr>
          <w:b/>
          <w:bCs/>
          <w:u w:val="single"/>
        </w:rPr>
        <w:t>UPS</w:t>
      </w:r>
      <w:r w:rsidRPr="003540AD">
        <w:rPr>
          <w:b/>
          <w:bCs/>
          <w:u w:val="single"/>
        </w:rPr>
        <w:tab/>
        <w:t>Unified Procedure Step service. See PS3.4, Annex CC.</w:t>
      </w:r>
    </w:p>
    <w:p w14:paraId="02C00D2D" w14:textId="77777777" w:rsidR="00E30D37" w:rsidRDefault="00E30D37" w:rsidP="00E30D37">
      <w:pPr>
        <w:tabs>
          <w:tab w:val="clear" w:pos="720"/>
          <w:tab w:val="left" w:pos="1134"/>
        </w:tabs>
        <w:ind w:left="1134" w:hanging="1134"/>
      </w:pPr>
      <w:r w:rsidRPr="003540AD">
        <w:rPr>
          <w:b/>
          <w:bCs/>
        </w:rPr>
        <w:t>UPS-RS</w:t>
      </w:r>
      <w:r>
        <w:tab/>
      </w:r>
      <w:r w:rsidRPr="003540AD">
        <w:t>Unified Procedure Step by RESTful Services</w:t>
      </w:r>
    </w:p>
    <w:p w14:paraId="1CC61E63" w14:textId="77777777" w:rsidR="00E30D37" w:rsidRDefault="00E30D37" w:rsidP="00E30D37">
      <w:pPr>
        <w:tabs>
          <w:tab w:val="clear" w:pos="720"/>
          <w:tab w:val="left" w:pos="1134"/>
        </w:tabs>
        <w:ind w:left="1134" w:hanging="1134"/>
      </w:pPr>
      <w:r>
        <w:t>…</w:t>
      </w:r>
    </w:p>
    <w:p w14:paraId="2ED4DBD7" w14:textId="00E16BD3" w:rsidR="00F13CF1" w:rsidRPr="00F64160" w:rsidRDefault="00F13CF1" w:rsidP="00F13CF1">
      <w:pPr>
        <w:pStyle w:val="Instruction"/>
        <w:keepNext/>
      </w:pPr>
      <w:commentRangeStart w:id="165"/>
      <w:r>
        <w:t xml:space="preserve">Update Section </w:t>
      </w:r>
      <w:r w:rsidRPr="00F13CF1">
        <w:t>8.3.4.3 Attributes Included in the Response</w:t>
      </w:r>
      <w:commentRangeEnd w:id="165"/>
      <w:r w:rsidR="003F17AE">
        <w:rPr>
          <w:rStyle w:val="CommentReference"/>
          <w:b w:val="0"/>
          <w:i w:val="0"/>
        </w:rPr>
        <w:commentReference w:id="165"/>
      </w:r>
    </w:p>
    <w:p w14:paraId="510CA91E" w14:textId="77777777" w:rsidR="00F13CF1" w:rsidRDefault="00F13CF1" w:rsidP="00F13CF1">
      <w:pPr>
        <w:pStyle w:val="Heading4"/>
        <w:rPr>
          <w:rStyle w:val="Heading4Char"/>
          <w:b/>
        </w:rPr>
      </w:pPr>
      <w:bookmarkStart w:id="166" w:name="_Toc188364843"/>
      <w:r w:rsidRPr="00F13CF1">
        <w:t>8.3.</w:t>
      </w:r>
      <w:r w:rsidRPr="00F13CF1">
        <w:rPr>
          <w:rStyle w:val="Heading4Char"/>
          <w:b/>
        </w:rPr>
        <w:t>4.3 Attributes Included in the Response</w:t>
      </w:r>
      <w:bookmarkEnd w:id="166"/>
    </w:p>
    <w:p w14:paraId="0FC640E7" w14:textId="08BFAF4E" w:rsidR="005B269C" w:rsidRPr="005B269C" w:rsidRDefault="005B269C" w:rsidP="005B269C">
      <w:r>
        <w:t>…</w:t>
      </w:r>
    </w:p>
    <w:p w14:paraId="4B8C6A77" w14:textId="2525D04B" w:rsidR="00DC1561" w:rsidRDefault="00F13CF1" w:rsidP="00F13CF1">
      <w:pPr>
        <w:tabs>
          <w:tab w:val="clear" w:pos="720"/>
        </w:tabs>
        <w:overflowPunct/>
        <w:autoSpaceDE/>
        <w:autoSpaceDN/>
        <w:adjustRightInd/>
        <w:spacing w:after="0"/>
        <w:textAlignment w:val="auto"/>
      </w:pPr>
      <w:r>
        <w:t xml:space="preserve">The request may contain one or more include parameters; however, if a parameter with the value of "all" is present, then other </w:t>
      </w:r>
      <w:proofErr w:type="spellStart"/>
      <w:r>
        <w:t>includefield</w:t>
      </w:r>
      <w:proofErr w:type="spellEnd"/>
      <w:r>
        <w:t xml:space="preserve"> parameters shall not be present. If an attribute is a value of an </w:t>
      </w:r>
      <w:proofErr w:type="spellStart"/>
      <w:r>
        <w:t>includefield</w:t>
      </w:r>
      <w:proofErr w:type="spellEnd"/>
      <w:r>
        <w:t xml:space="preserve"> parameter</w:t>
      </w:r>
      <w:r w:rsidR="00D575F4" w:rsidRPr="00D575F4">
        <w:rPr>
          <w:u w:val="single"/>
        </w:rPr>
        <w:t xml:space="preserve"> </w:t>
      </w:r>
      <w:r w:rsidR="00D575F4" w:rsidRPr="00D575F4">
        <w:rPr>
          <w:b/>
          <w:bCs/>
          <w:u w:val="single"/>
        </w:rPr>
        <w:t>and is used in searching</w:t>
      </w:r>
      <w:r>
        <w:t>, it is equivalent to C-FIND Universal matching for that attribute. See Section C.2.2.2.3 in PS3.4.</w:t>
      </w:r>
    </w:p>
    <w:p w14:paraId="3B7F9A66" w14:textId="29D0D51C" w:rsidR="00AC6C4A" w:rsidRDefault="00AC6C4A" w:rsidP="00F13CF1">
      <w:pPr>
        <w:tabs>
          <w:tab w:val="clear" w:pos="720"/>
        </w:tabs>
        <w:overflowPunct/>
        <w:autoSpaceDE/>
        <w:autoSpaceDN/>
        <w:adjustRightInd/>
        <w:spacing w:after="0"/>
        <w:textAlignment w:val="auto"/>
        <w:rPr>
          <w:b/>
          <w:i/>
        </w:rPr>
      </w:pPr>
      <w:r>
        <w:br w:type="page"/>
      </w:r>
    </w:p>
    <w:p w14:paraId="59F52E15" w14:textId="24F08DE0" w:rsidR="00B31CB7" w:rsidRPr="00F64160" w:rsidRDefault="003357C1" w:rsidP="00B31CB7">
      <w:pPr>
        <w:pStyle w:val="Instruction"/>
        <w:keepNext/>
      </w:pPr>
      <w:r>
        <w:lastRenderedPageBreak/>
        <w:t>Update Section B Examples</w:t>
      </w:r>
      <w:r w:rsidR="004C6623">
        <w:t>:</w:t>
      </w:r>
      <w:r>
        <w:t xml:space="preserve"> a</w:t>
      </w:r>
      <w:r w:rsidR="00B31CB7" w:rsidRPr="00F64160">
        <w:t xml:space="preserve">dd new </w:t>
      </w:r>
      <w:r w:rsidR="00B31CB7">
        <w:t xml:space="preserve">examples for </w:t>
      </w:r>
      <w:r w:rsidR="009757B7">
        <w:t xml:space="preserve">the </w:t>
      </w:r>
      <w:r w:rsidR="00B31CB7">
        <w:t xml:space="preserve">Modality </w:t>
      </w:r>
      <w:r w:rsidR="009757B7">
        <w:t xml:space="preserve">Workflow </w:t>
      </w:r>
      <w:r w:rsidR="00B31CB7">
        <w:t>Service</w:t>
      </w:r>
    </w:p>
    <w:p w14:paraId="2DF5CE45" w14:textId="77777777" w:rsidR="00B31CB7" w:rsidRPr="00F64160" w:rsidRDefault="00B31CB7" w:rsidP="00B31CB7">
      <w:pPr>
        <w:pStyle w:val="Heading1"/>
      </w:pPr>
      <w:bookmarkStart w:id="167" w:name="_Toc150508004"/>
      <w:bookmarkStart w:id="168" w:name="_Toc188364844"/>
      <w:commentRangeStart w:id="169"/>
      <w:r w:rsidRPr="00F64160">
        <w:t>B</w:t>
      </w:r>
      <w:r w:rsidRPr="00F64160">
        <w:tab/>
        <w:t>Examples (Informative)</w:t>
      </w:r>
      <w:bookmarkEnd w:id="167"/>
      <w:commentRangeEnd w:id="169"/>
      <w:r w:rsidR="008A4B2E">
        <w:rPr>
          <w:rStyle w:val="CommentReference"/>
          <w:b w:val="0"/>
        </w:rPr>
        <w:commentReference w:id="169"/>
      </w:r>
      <w:bookmarkEnd w:id="168"/>
    </w:p>
    <w:p w14:paraId="49F70375" w14:textId="77777777" w:rsidR="00B31CB7" w:rsidRPr="00F64160" w:rsidRDefault="00B31CB7" w:rsidP="00B31CB7">
      <w:pPr>
        <w:keepNext/>
      </w:pPr>
      <w:r w:rsidRPr="00F64160">
        <w:t>…</w:t>
      </w:r>
    </w:p>
    <w:p w14:paraId="475C9E30" w14:textId="273706A4" w:rsidR="00983E0F" w:rsidRDefault="00B31CB7" w:rsidP="00B31CB7">
      <w:pPr>
        <w:pStyle w:val="Heading2"/>
      </w:pPr>
      <w:bookmarkStart w:id="170" w:name="_Toc188364845"/>
      <w:bookmarkStart w:id="171" w:name="_Toc150508005"/>
      <w:r w:rsidRPr="00F64160">
        <w:t>B.</w:t>
      </w:r>
      <w:r w:rsidR="00983E0F">
        <w:t>X</w:t>
      </w:r>
      <w:r>
        <w:t>1</w:t>
      </w:r>
      <w:r w:rsidR="00983E0F">
        <w:tab/>
      </w:r>
      <w:r w:rsidR="000E51B0">
        <w:t xml:space="preserve">Searching </w:t>
      </w:r>
      <w:r w:rsidR="009538DC">
        <w:t>for Modality Scheduled Procedure Steps</w:t>
      </w:r>
      <w:r w:rsidR="00696939">
        <w:t xml:space="preserve"> </w:t>
      </w:r>
      <w:r w:rsidR="000E51B0">
        <w:t xml:space="preserve">with </w:t>
      </w:r>
      <w:r w:rsidR="00BC4FB9">
        <w:t xml:space="preserve">data returned as </w:t>
      </w:r>
      <w:r w:rsidR="000E51B0">
        <w:t>JSON</w:t>
      </w:r>
      <w:bookmarkEnd w:id="170"/>
    </w:p>
    <w:p w14:paraId="0452EBA3" w14:textId="747395C5" w:rsidR="0073318A" w:rsidRDefault="00F73A8F" w:rsidP="0073318A">
      <w:r w:rsidRPr="00F73A8F">
        <w:t xml:space="preserve">This example illustrates a request to </w:t>
      </w:r>
      <w:r>
        <w:t>retrieve the scheduled procedure steps for a scheduled station</w:t>
      </w:r>
      <w:r w:rsidR="00823C09">
        <w:t xml:space="preserve">: </w:t>
      </w:r>
      <w:r>
        <w:t>CTSCANNER</w:t>
      </w:r>
      <w:r w:rsidRPr="00F73A8F">
        <w:t>,</w:t>
      </w:r>
      <w:r w:rsidR="00823C09">
        <w:t xml:space="preserve"> start date: 20250101 and modality: CT, results are </w:t>
      </w:r>
      <w:r>
        <w:t xml:space="preserve">all </w:t>
      </w:r>
      <w:r w:rsidRPr="00F73A8F">
        <w:t xml:space="preserve">returned </w:t>
      </w:r>
      <w:r w:rsidR="00823C09">
        <w:t xml:space="preserve">in </w:t>
      </w:r>
      <w:r>
        <w:t>JSON</w:t>
      </w:r>
      <w:r w:rsidRPr="00F73A8F">
        <w:t xml:space="preserve">. </w:t>
      </w:r>
    </w:p>
    <w:p w14:paraId="6A445CC7" w14:textId="77777777" w:rsidR="000B16F0" w:rsidRPr="000B16F0" w:rsidRDefault="00A9067E" w:rsidP="000B16F0">
      <w:pPr>
        <w:tabs>
          <w:tab w:val="clear" w:pos="720"/>
        </w:tabs>
        <w:overflowPunct/>
        <w:autoSpaceDE/>
        <w:autoSpaceDN/>
        <w:adjustRightInd/>
        <w:spacing w:before="180" w:after="0"/>
        <w:textAlignment w:val="auto"/>
        <w:rPr>
          <w:rFonts w:ascii="Courier New" w:hAnsi="Courier New"/>
          <w:color w:val="000000"/>
          <w:sz w:val="18"/>
          <w:lang w:val="en" w:eastAsia="de-DE"/>
        </w:rPr>
      </w:pPr>
      <w:bookmarkStart w:id="172" w:name="idp105553339757055"/>
      <w:r w:rsidRPr="00A9067E">
        <w:rPr>
          <w:rFonts w:ascii="Courier New" w:hAnsi="Courier New"/>
          <w:color w:val="000000"/>
          <w:sz w:val="18"/>
          <w:lang w:val="en" w:eastAsia="de-DE"/>
        </w:rPr>
        <w:t>GET /radiology</w:t>
      </w:r>
      <w:r w:rsidR="004E0124">
        <w:rPr>
          <w:rFonts w:ascii="Courier New" w:hAnsi="Courier New"/>
          <w:color w:val="000000"/>
          <w:sz w:val="18"/>
          <w:lang w:val="en" w:eastAsia="de-DE"/>
        </w:rPr>
        <w:t>/modality-scheduled-procedure-steps/?00400100.00080060=CT&amp;</w:t>
      </w:r>
      <w:r w:rsidR="004E0124">
        <w:rPr>
          <w:rFonts w:ascii="Courier New" w:hAnsi="Courier New"/>
          <w:color w:val="000000"/>
          <w:sz w:val="18"/>
          <w:lang w:val="en" w:eastAsia="de-DE"/>
        </w:rPr>
        <w:t>00400100.</w:t>
      </w:r>
      <w:r w:rsidR="004E0124">
        <w:rPr>
          <w:rFonts w:ascii="Courier New" w:hAnsi="Courier New"/>
          <w:color w:val="000000"/>
          <w:sz w:val="18"/>
          <w:lang w:val="en" w:eastAsia="de-DE"/>
        </w:rPr>
        <w:t>00400002=20240105&amp;</w:t>
      </w:r>
      <w:r w:rsidR="004E0124">
        <w:rPr>
          <w:rFonts w:ascii="Courier New" w:hAnsi="Courier New"/>
          <w:color w:val="000000"/>
          <w:sz w:val="18"/>
          <w:lang w:val="en" w:eastAsia="de-DE"/>
        </w:rPr>
        <w:t>00400100</w:t>
      </w:r>
      <w:r w:rsidR="004E0124">
        <w:rPr>
          <w:rFonts w:ascii="Courier New" w:hAnsi="Courier New"/>
          <w:color w:val="000000"/>
          <w:sz w:val="18"/>
          <w:lang w:val="en" w:eastAsia="de-DE"/>
        </w:rPr>
        <w:t>.00400001</w:t>
      </w:r>
      <w:r w:rsidR="00FA1850">
        <w:rPr>
          <w:rFonts w:ascii="Courier New" w:hAnsi="Courier New"/>
          <w:color w:val="000000"/>
          <w:sz w:val="18"/>
          <w:lang w:val="en" w:eastAsia="de-DE"/>
        </w:rPr>
        <w:t>=CTSCANNER&amp;limit=20&amp;offset=0&amp;includefield=all</w:t>
      </w:r>
      <w:r w:rsidR="004E0124">
        <w:rPr>
          <w:rFonts w:ascii="Courier New" w:hAnsi="Courier New"/>
          <w:color w:val="000000"/>
          <w:sz w:val="18"/>
          <w:lang w:val="en" w:eastAsia="de-DE"/>
        </w:rPr>
        <w:t xml:space="preserve"> </w:t>
      </w:r>
      <w:r w:rsidRPr="00A9067E">
        <w:rPr>
          <w:rFonts w:ascii="Courier New" w:hAnsi="Courier New"/>
          <w:color w:val="000000"/>
          <w:sz w:val="18"/>
          <w:lang w:val="en" w:eastAsia="de-DE"/>
        </w:rPr>
        <w:t>HTTP/1.1</w:t>
      </w:r>
      <w:r w:rsidRPr="00A9067E">
        <w:rPr>
          <w:rFonts w:ascii="Courier New" w:hAnsi="Courier New"/>
          <w:color w:val="000000"/>
          <w:sz w:val="18"/>
          <w:lang w:val="en" w:eastAsia="de-DE"/>
        </w:rPr>
        <w:br/>
        <w:t>Host: www.hospital-stmarco</w:t>
      </w:r>
      <w:r w:rsidRPr="00A9067E">
        <w:rPr>
          <w:rFonts w:ascii="Courier New" w:hAnsi="Courier New"/>
          <w:color w:val="000000"/>
          <w:sz w:val="18"/>
          <w:lang w:val="en" w:eastAsia="de-DE"/>
        </w:rPr>
        <w:br/>
        <w:t xml:space="preserve">Accept: </w:t>
      </w:r>
      <w:r w:rsidR="007E368A">
        <w:rPr>
          <w:rFonts w:ascii="Courier New" w:hAnsi="Courier New"/>
          <w:color w:val="000000"/>
          <w:sz w:val="18"/>
          <w:lang w:val="en" w:eastAsia="de-DE"/>
        </w:rPr>
        <w:t>application/</w:t>
      </w:r>
      <w:proofErr w:type="spellStart"/>
      <w:r w:rsidR="007E368A">
        <w:rPr>
          <w:rFonts w:ascii="Courier New" w:hAnsi="Courier New"/>
          <w:color w:val="000000"/>
          <w:sz w:val="18"/>
          <w:lang w:val="en" w:eastAsia="de-DE"/>
        </w:rPr>
        <w:t>dicom+json</w:t>
      </w:r>
      <w:proofErr w:type="spellEnd"/>
      <w:r w:rsidRPr="00A9067E">
        <w:rPr>
          <w:rFonts w:ascii="Courier New" w:hAnsi="Courier New"/>
          <w:color w:val="000000"/>
          <w:sz w:val="18"/>
          <w:lang w:val="en" w:eastAsia="de-DE"/>
        </w:rPr>
        <w:br/>
      </w:r>
      <w:r w:rsidRPr="00A9067E">
        <w:rPr>
          <w:rFonts w:ascii="Courier New" w:hAnsi="Courier New"/>
          <w:color w:val="000000"/>
          <w:sz w:val="18"/>
          <w:lang w:val="en" w:eastAsia="de-DE"/>
        </w:rPr>
        <w:br/>
        <w:t>HTTP/1.1 200 OK</w:t>
      </w:r>
      <w:r w:rsidRPr="00A9067E">
        <w:rPr>
          <w:rFonts w:ascii="Courier New" w:hAnsi="Courier New"/>
          <w:color w:val="000000"/>
          <w:sz w:val="18"/>
          <w:lang w:val="en" w:eastAsia="de-DE"/>
        </w:rPr>
        <w:br/>
      </w:r>
      <w:bookmarkEnd w:id="172"/>
      <w:r w:rsidR="000B16F0" w:rsidRPr="000B16F0">
        <w:rPr>
          <w:rFonts w:ascii="Courier New" w:hAnsi="Courier New"/>
          <w:color w:val="000000"/>
          <w:sz w:val="18"/>
          <w:lang w:val="en" w:eastAsia="de-DE"/>
        </w:rPr>
        <w:t>Content-Length: 1191</w:t>
      </w:r>
    </w:p>
    <w:p w14:paraId="5BA8211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Content-Type: application/</w:t>
      </w:r>
      <w:proofErr w:type="spellStart"/>
      <w:r w:rsidRPr="000B16F0">
        <w:rPr>
          <w:rFonts w:ascii="Courier New" w:hAnsi="Courier New"/>
          <w:color w:val="000000"/>
          <w:sz w:val="18"/>
          <w:lang w:val="en" w:eastAsia="de-DE"/>
        </w:rPr>
        <w:t>dicom+json</w:t>
      </w:r>
      <w:proofErr w:type="spellEnd"/>
      <w:r w:rsidRPr="000B16F0">
        <w:rPr>
          <w:rFonts w:ascii="Courier New" w:hAnsi="Courier New"/>
          <w:color w:val="000000"/>
          <w:sz w:val="18"/>
          <w:lang w:val="en" w:eastAsia="de-DE"/>
        </w:rPr>
        <w:t>; charset=utf-8</w:t>
      </w:r>
    </w:p>
    <w:p w14:paraId="7B1BDC98" w14:textId="53C7DFD7" w:rsidR="000B16F0" w:rsidRPr="000B16F0" w:rsidRDefault="002036C1"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76EAA4BB"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w:t>
      </w:r>
    </w:p>
    <w:p w14:paraId="063FF60D" w14:textId="4BD2791F" w:rsidR="000B16F0" w:rsidRPr="000B16F0" w:rsidRDefault="002036C1"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 xml:space="preserve"> "00100010": </w:t>
      </w:r>
      <w:proofErr w:type="gramStart"/>
      <w:r w:rsidR="000B16F0" w:rsidRPr="000B16F0">
        <w:rPr>
          <w:rFonts w:ascii="Courier New" w:hAnsi="Courier New"/>
          <w:color w:val="000000"/>
          <w:sz w:val="18"/>
          <w:lang w:val="en" w:eastAsia="de-DE"/>
        </w:rPr>
        <w:t>{ "</w:t>
      </w:r>
      <w:proofErr w:type="spellStart"/>
      <w:proofErr w:type="gramEnd"/>
      <w:r w:rsidR="000B16F0" w:rsidRPr="000B16F0">
        <w:rPr>
          <w:rFonts w:ascii="Courier New" w:hAnsi="Courier New"/>
          <w:color w:val="000000"/>
          <w:sz w:val="18"/>
          <w:lang w:val="en" w:eastAsia="de-DE"/>
        </w:rPr>
        <w:t>vr</w:t>
      </w:r>
      <w:proofErr w:type="spellEnd"/>
      <w:r w:rsidR="000B16F0" w:rsidRPr="000B16F0">
        <w:rPr>
          <w:rFonts w:ascii="Courier New" w:hAnsi="Courier New"/>
          <w:color w:val="000000"/>
          <w:sz w:val="18"/>
          <w:lang w:val="en" w:eastAsia="de-DE"/>
        </w:rPr>
        <w:t>": "PN", "Value": [{ "Alphabetic": "</w:t>
      </w:r>
      <w:proofErr w:type="spellStart"/>
      <w:r w:rsidR="000B16F0" w:rsidRPr="000B16F0">
        <w:rPr>
          <w:rFonts w:ascii="Courier New" w:hAnsi="Courier New"/>
          <w:color w:val="000000"/>
          <w:sz w:val="18"/>
          <w:lang w:val="en" w:eastAsia="de-DE"/>
        </w:rPr>
        <w:t>Doe^Sally</w:t>
      </w:r>
      <w:proofErr w:type="spellEnd"/>
      <w:r w:rsidR="000B16F0" w:rsidRPr="000B16F0">
        <w:rPr>
          <w:rFonts w:ascii="Courier New" w:hAnsi="Courier New"/>
          <w:color w:val="000000"/>
          <w:sz w:val="18"/>
          <w:lang w:val="en" w:eastAsia="de-DE"/>
        </w:rPr>
        <w:t>" }] },</w:t>
      </w:r>
    </w:p>
    <w:p w14:paraId="5ECEFEBA"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"0020000D":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"UI", "Value": ["1.3.12.2.1107.5.99.3.30000008090412501082300000004"] },</w:t>
      </w:r>
    </w:p>
    <w:p w14:paraId="460F13A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"00401001":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["P-ID-22"] },</w:t>
      </w:r>
    </w:p>
    <w:p w14:paraId="54C649CB" w14:textId="7ABD76C0" w:rsidR="000B16F0" w:rsidRPr="000B16F0" w:rsidRDefault="00DE177F"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 xml:space="preserve"> "00400100": { </w:t>
      </w:r>
    </w:p>
    <w:p w14:paraId="5609D76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roofErr w:type="spellStart"/>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"SQ",</w:t>
      </w:r>
    </w:p>
    <w:p w14:paraId="5299380C"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"Value": [</w:t>
      </w:r>
    </w:p>
    <w:p w14:paraId="5B0815F3"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03EF33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"00400002":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"DA", "Value": ["20200101"] },</w:t>
      </w:r>
    </w:p>
    <w:p w14:paraId="6A04E941"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"00400007":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"LO", "Value": ["Specials^04a_HeadCTA"] },</w:t>
      </w:r>
    </w:p>
    <w:p w14:paraId="59755AD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"00400009":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["PS-ID-23"] },</w:t>
      </w:r>
    </w:p>
    <w:p w14:paraId="062C0B4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"00400010":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["CTSCANNER"] },</w:t>
      </w:r>
    </w:p>
    <w:p w14:paraId="62BA978F"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2B553C31"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7FF2E53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2450386A"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"00400002":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"DA", "Value": ["20200101"] },</w:t>
      </w:r>
    </w:p>
    <w:p w14:paraId="3490EE49"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"00400007":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"LO", "Value": ["Specials^04a_SpineCTA"] },</w:t>
      </w:r>
    </w:p>
    <w:p w14:paraId="37122DB4"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"00400009":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xml:space="preserve">": "SH", "Value": ["PS-ID-24"] },            </w:t>
      </w:r>
    </w:p>
    <w:p w14:paraId="4F701B4C"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"00400010": </w:t>
      </w:r>
      <w:proofErr w:type="gramStart"/>
      <w:r w:rsidRPr="000B16F0">
        <w:rPr>
          <w:rFonts w:ascii="Courier New" w:hAnsi="Courier New"/>
          <w:color w:val="000000"/>
          <w:sz w:val="18"/>
          <w:lang w:val="en" w:eastAsia="de-DE"/>
        </w:rPr>
        <w:t>{ "</w:t>
      </w:r>
      <w:proofErr w:type="spellStart"/>
      <w:proofErr w:type="gramEnd"/>
      <w:r w:rsidRPr="000B16F0">
        <w:rPr>
          <w:rFonts w:ascii="Courier New" w:hAnsi="Courier New"/>
          <w:color w:val="000000"/>
          <w:sz w:val="18"/>
          <w:lang w:val="en" w:eastAsia="de-DE"/>
        </w:rPr>
        <w:t>vr</w:t>
      </w:r>
      <w:proofErr w:type="spellEnd"/>
      <w:r w:rsidRPr="000B16F0">
        <w:rPr>
          <w:rFonts w:ascii="Courier New" w:hAnsi="Courier New"/>
          <w:color w:val="000000"/>
          <w:sz w:val="18"/>
          <w:lang w:val="en" w:eastAsia="de-DE"/>
        </w:rPr>
        <w:t>": "SH", "Value": ["CTSCANNER"] },</w:t>
      </w:r>
    </w:p>
    <w:p w14:paraId="1AD40256"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526A5AE8"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552E62ED"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F960678"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69832AC5" w14:textId="77777777" w:rsidR="000B16F0" w:rsidRPr="000B16F0" w:rsidRDefault="000B16F0"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0B16F0">
        <w:rPr>
          <w:rFonts w:ascii="Courier New" w:hAnsi="Courier New"/>
          <w:color w:val="000000"/>
          <w:sz w:val="18"/>
          <w:lang w:val="en" w:eastAsia="de-DE"/>
        </w:rPr>
        <w:t xml:space="preserve"> }</w:t>
      </w:r>
    </w:p>
    <w:p w14:paraId="48735AA0" w14:textId="02102AF4" w:rsidR="000B16F0" w:rsidRPr="000B16F0" w:rsidRDefault="00DE177F" w:rsidP="000B16F0">
      <w:pPr>
        <w:tabs>
          <w:tab w:val="clear" w:pos="720"/>
        </w:tabs>
        <w:overflowPunct/>
        <w:autoSpaceDE/>
        <w:autoSpaceDN/>
        <w:adjustRightInd/>
        <w:spacing w:after="0"/>
        <w:textAlignment w:val="auto"/>
        <w:rPr>
          <w:rFonts w:ascii="Courier New" w:hAnsi="Courier New"/>
          <w:color w:val="000000"/>
          <w:sz w:val="18"/>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416A8C93" w14:textId="244DB86E" w:rsidR="00A9067E" w:rsidRPr="00A9067E" w:rsidRDefault="00DE177F" w:rsidP="000B16F0">
      <w:pPr>
        <w:tabs>
          <w:tab w:val="clear" w:pos="720"/>
        </w:tabs>
        <w:overflowPunct/>
        <w:autoSpaceDE/>
        <w:autoSpaceDN/>
        <w:adjustRightInd/>
        <w:spacing w:after="0"/>
        <w:textAlignment w:val="auto"/>
        <w:rPr>
          <w:rFonts w:ascii="Times New Roman" w:hAnsi="Times New Roman"/>
          <w:lang w:val="en" w:eastAsia="de-DE"/>
        </w:rPr>
      </w:pPr>
      <w:r w:rsidRPr="002036C1">
        <w:rPr>
          <w:rFonts w:ascii="Courier New" w:hAnsi="Courier New"/>
          <w:color w:val="000000"/>
          <w:sz w:val="18"/>
        </w:rPr>
        <w:t>…</w:t>
      </w:r>
      <w:r w:rsidRPr="002036C1">
        <w:rPr>
          <w:rFonts w:ascii="Courier New" w:hAnsi="Courier New"/>
          <w:color w:val="000000"/>
          <w:sz w:val="18"/>
        </w:rPr>
        <w:br/>
      </w:r>
      <w:r w:rsidR="000B16F0" w:rsidRPr="000B16F0">
        <w:rPr>
          <w:rFonts w:ascii="Courier New" w:hAnsi="Courier New"/>
          <w:color w:val="000000"/>
          <w:sz w:val="18"/>
          <w:lang w:val="en" w:eastAsia="de-DE"/>
        </w:rPr>
        <w:t>]</w:t>
      </w:r>
    </w:p>
    <w:p w14:paraId="56DDA2D6" w14:textId="0A5DB537" w:rsidR="00CA4359" w:rsidRPr="00A9067E" w:rsidRDefault="00CA4359" w:rsidP="000B16F0">
      <w:pPr>
        <w:rPr>
          <w:lang w:val="en"/>
        </w:rPr>
      </w:pPr>
    </w:p>
    <w:p w14:paraId="59D21620" w14:textId="47265F36" w:rsidR="00983E0F" w:rsidRDefault="00983E0F" w:rsidP="00597FC5">
      <w:pPr>
        <w:pStyle w:val="Heading2"/>
      </w:pPr>
      <w:bookmarkStart w:id="173" w:name="_Toc188364846"/>
      <w:r>
        <w:t>B.X</w:t>
      </w:r>
      <w:r w:rsidR="006B7E57">
        <w:t>2</w:t>
      </w:r>
      <w:r w:rsidR="00E437D5">
        <w:tab/>
        <w:t>Creat</w:t>
      </w:r>
      <w:r w:rsidR="008355CE">
        <w:t>ing a Modality Performed Procedure Step with JSON</w:t>
      </w:r>
      <w:bookmarkEnd w:id="173"/>
    </w:p>
    <w:p w14:paraId="5D4B3902" w14:textId="1568489B" w:rsidR="00CA4359" w:rsidRDefault="00FC747E" w:rsidP="00CA4359">
      <w:r w:rsidRPr="00F73A8F">
        <w:t xml:space="preserve">This example illustrates a request to </w:t>
      </w:r>
      <w:r w:rsidR="00CA4359">
        <w:t>creat</w:t>
      </w:r>
      <w:r>
        <w:t>e</w:t>
      </w:r>
      <w:r w:rsidR="00CA4359">
        <w:t xml:space="preserve"> a modality performed procedure step using JSON.</w:t>
      </w:r>
    </w:p>
    <w:p w14:paraId="23E02AB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lastRenderedPageBreak/>
        <w:t>PUT /radiology/</w:t>
      </w:r>
      <w:proofErr w:type="spellStart"/>
      <w:r w:rsidRPr="003156EA">
        <w:rPr>
          <w:rFonts w:ascii="Courier New" w:hAnsi="Courier New"/>
          <w:color w:val="000000"/>
          <w:sz w:val="18"/>
          <w:lang w:val="en" w:eastAsia="de-DE"/>
        </w:rPr>
        <w:t>modalityperformedprocedure</w:t>
      </w:r>
      <w:proofErr w:type="spellEnd"/>
      <w:r w:rsidRPr="003156EA">
        <w:rPr>
          <w:rFonts w:ascii="Courier New" w:hAnsi="Courier New"/>
          <w:color w:val="000000"/>
          <w:sz w:val="18"/>
          <w:lang w:val="en" w:eastAsia="de-DE"/>
        </w:rPr>
        <w:t>/1.2.12345678.987654 HTTP/1.1</w:t>
      </w:r>
    </w:p>
    <w:p w14:paraId="69D32809"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Host: www.hospital-stmarco</w:t>
      </w:r>
    </w:p>
    <w:p w14:paraId="64B3C9A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Content-Type: application/</w:t>
      </w:r>
      <w:proofErr w:type="spellStart"/>
      <w:r w:rsidRPr="003156EA">
        <w:rPr>
          <w:rFonts w:ascii="Courier New" w:hAnsi="Courier New"/>
          <w:color w:val="000000"/>
          <w:sz w:val="18"/>
          <w:lang w:val="en" w:eastAsia="de-DE"/>
        </w:rPr>
        <w:t>dicom+json</w:t>
      </w:r>
      <w:proofErr w:type="spellEnd"/>
    </w:p>
    <w:p w14:paraId="604B99C1"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4F5660A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3FC68A7C"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3EBB8A2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"00100010":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"PN", "Value": [{ "Alphabetic": "</w:t>
      </w:r>
      <w:proofErr w:type="spellStart"/>
      <w:r w:rsidRPr="003156EA">
        <w:rPr>
          <w:rFonts w:ascii="Courier New" w:hAnsi="Courier New"/>
          <w:color w:val="000000"/>
          <w:sz w:val="18"/>
          <w:lang w:val="en" w:eastAsia="de-DE"/>
        </w:rPr>
        <w:t>Doe^Sally</w:t>
      </w:r>
      <w:proofErr w:type="spellEnd"/>
      <w:r w:rsidRPr="003156EA">
        <w:rPr>
          <w:rFonts w:ascii="Courier New" w:hAnsi="Courier New"/>
          <w:color w:val="000000"/>
          <w:sz w:val="18"/>
          <w:lang w:val="en" w:eastAsia="de-DE"/>
        </w:rPr>
        <w:t>" }] },</w:t>
      </w:r>
    </w:p>
    <w:p w14:paraId="3BAF71C7"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"00400253":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["1.2.12345678.987654"] },</w:t>
      </w:r>
    </w:p>
    <w:p w14:paraId="54ACABF2"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"00400242":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["CTSCANNER"] },</w:t>
      </w:r>
    </w:p>
    <w:p w14:paraId="7F4D35C8"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"00400252":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"CS", "Value": ["IN PROGRESS"] },</w:t>
      </w:r>
    </w:p>
    <w:p w14:paraId="501535D0"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58BE45A7"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"00400270": { </w:t>
      </w:r>
    </w:p>
    <w:p w14:paraId="1682F063"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roofErr w:type="spellStart"/>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"SQ",</w:t>
      </w:r>
    </w:p>
    <w:p w14:paraId="384CBBD7"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"Value": [</w:t>
      </w:r>
    </w:p>
    <w:p w14:paraId="72CEF19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0816D01A"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"0020000D":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"UI", "Value": ["1.3.12.2.1107.5.99.3.30000008090412501082300000004"] },</w:t>
      </w:r>
    </w:p>
    <w:p w14:paraId="6E3A295E"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"00080050":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["1"] },</w:t>
      </w:r>
    </w:p>
    <w:p w14:paraId="4851F6A1"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"00400007":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xml:space="preserve">": "LO", "Value": ["Specials^04a_HeadCTA"] },  </w:t>
      </w:r>
    </w:p>
    <w:p w14:paraId="0B6F658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"00401001":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["P-ID-22"] },</w:t>
      </w:r>
    </w:p>
    <w:p w14:paraId="4B96496D"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"00400009": </w:t>
      </w:r>
      <w:proofErr w:type="gramStart"/>
      <w:r w:rsidRPr="003156EA">
        <w:rPr>
          <w:rFonts w:ascii="Courier New" w:hAnsi="Courier New"/>
          <w:color w:val="000000"/>
          <w:sz w:val="18"/>
          <w:lang w:val="en" w:eastAsia="de-DE"/>
        </w:rPr>
        <w:t>{ "</w:t>
      </w:r>
      <w:proofErr w:type="spellStart"/>
      <w:proofErr w:type="gramEnd"/>
      <w:r w:rsidRPr="003156EA">
        <w:rPr>
          <w:rFonts w:ascii="Courier New" w:hAnsi="Courier New"/>
          <w:color w:val="000000"/>
          <w:sz w:val="18"/>
          <w:lang w:val="en" w:eastAsia="de-DE"/>
        </w:rPr>
        <w:t>vr</w:t>
      </w:r>
      <w:proofErr w:type="spellEnd"/>
      <w:r w:rsidRPr="003156EA">
        <w:rPr>
          <w:rFonts w:ascii="Courier New" w:hAnsi="Courier New"/>
          <w:color w:val="000000"/>
          <w:sz w:val="18"/>
          <w:lang w:val="en" w:eastAsia="de-DE"/>
        </w:rPr>
        <w:t>": "SH", "Value": ["PS-ID-23"] },</w:t>
      </w:r>
    </w:p>
    <w:p w14:paraId="5F8BB795"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          </w:t>
      </w:r>
    </w:p>
    <w:p w14:paraId="0E0EB8EE"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65D94838"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5BB46A4D"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335F03A2"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 xml:space="preserve">    }</w:t>
      </w:r>
    </w:p>
    <w:p w14:paraId="5F1B3AC3"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32AA2DAC" w14:textId="77777777" w:rsidR="003156EA" w:rsidRP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349DDF7A" w14:textId="45A6E95D" w:rsidR="003156EA" w:rsidRDefault="003156EA" w:rsidP="003156EA">
      <w:pPr>
        <w:spacing w:after="0"/>
        <w:rPr>
          <w:rFonts w:ascii="Courier New" w:hAnsi="Courier New"/>
          <w:color w:val="000000"/>
          <w:sz w:val="18"/>
          <w:lang w:val="en" w:eastAsia="de-DE"/>
        </w:rPr>
      </w:pPr>
      <w:r w:rsidRPr="003156EA">
        <w:rPr>
          <w:rFonts w:ascii="Courier New" w:hAnsi="Courier New"/>
          <w:color w:val="000000"/>
          <w:sz w:val="18"/>
          <w:lang w:val="en" w:eastAsia="de-DE"/>
        </w:rPr>
        <w:t>…</w:t>
      </w:r>
    </w:p>
    <w:p w14:paraId="24319B3F" w14:textId="77777777" w:rsidR="003156EA" w:rsidRDefault="003156EA" w:rsidP="00BE58CF"/>
    <w:p w14:paraId="7723EAC8" w14:textId="77777777" w:rsidR="002F325B" w:rsidRDefault="002F325B" w:rsidP="00BE58CF"/>
    <w:p w14:paraId="3B70A081" w14:textId="77777777" w:rsidR="002F325B" w:rsidRDefault="002F325B" w:rsidP="00BE58CF"/>
    <w:p w14:paraId="18BC52D7" w14:textId="77777777" w:rsidR="002F325B" w:rsidRPr="00BE58CF" w:rsidRDefault="002F325B" w:rsidP="00BE58CF"/>
    <w:p w14:paraId="231A2BDB" w14:textId="5464D4C7" w:rsidR="00E17F75" w:rsidRDefault="00E17F75" w:rsidP="00597FC5">
      <w:pPr>
        <w:pStyle w:val="Heading2"/>
      </w:pPr>
      <w:bookmarkStart w:id="174" w:name="_Toc188364847"/>
      <w:r>
        <w:t>B.X3</w:t>
      </w:r>
      <w:r>
        <w:tab/>
      </w:r>
      <w:r w:rsidR="00696939">
        <w:t>Updat</w:t>
      </w:r>
      <w:r w:rsidR="008355CE">
        <w:t>ing a Modality Performed Procedure Step with JSON</w:t>
      </w:r>
      <w:bookmarkEnd w:id="174"/>
    </w:p>
    <w:p w14:paraId="343A6455" w14:textId="4CD420FB" w:rsidR="007126DC" w:rsidRDefault="007126DC" w:rsidP="007126DC">
      <w:r>
        <w:t>This section lists an example of an HTTP request and response for updating a modality performed procedure step using JSON.</w:t>
      </w:r>
    </w:p>
    <w:p w14:paraId="2D0B90E8" w14:textId="11BE5C57" w:rsidR="00BE58CF" w:rsidRDefault="007859DF" w:rsidP="00BE58CF">
      <w:r w:rsidRPr="007859DF">
        <w:rPr>
          <w:highlight w:val="yellow"/>
        </w:rPr>
        <w:t xml:space="preserve">Include </w:t>
      </w:r>
      <w:r w:rsidR="007126DC">
        <w:rPr>
          <w:highlight w:val="yellow"/>
        </w:rPr>
        <w:t xml:space="preserve">in this </w:t>
      </w:r>
      <w:r w:rsidRPr="007859DF">
        <w:rPr>
          <w:highlight w:val="yellow"/>
        </w:rPr>
        <w:t>an example of updating a sequence</w:t>
      </w:r>
      <w:r w:rsidR="001774EF" w:rsidRPr="00594D12">
        <w:rPr>
          <w:highlight w:val="yellow"/>
        </w:rPr>
        <w:t>, e.g. the instances created during this performed procedure step.</w:t>
      </w:r>
    </w:p>
    <w:p w14:paraId="7CCD084D" w14:textId="77777777" w:rsidR="00622DBC" w:rsidRPr="00BE58CF" w:rsidRDefault="00622DBC" w:rsidP="00BE58CF"/>
    <w:p w14:paraId="72E81624" w14:textId="44BF77D5" w:rsidR="006F2DD0" w:rsidRDefault="006F2DD0" w:rsidP="00597FC5">
      <w:pPr>
        <w:pStyle w:val="Heading2"/>
      </w:pPr>
      <w:bookmarkStart w:id="175" w:name="_Toc188364848"/>
      <w:r>
        <w:t>B.X4</w:t>
      </w:r>
      <w:r>
        <w:tab/>
      </w:r>
      <w:r w:rsidR="00696939">
        <w:t>Retriev</w:t>
      </w:r>
      <w:r w:rsidR="008355CE">
        <w:t>ing a Modality Performed Procedure Step with JSON</w:t>
      </w:r>
      <w:bookmarkEnd w:id="175"/>
    </w:p>
    <w:p w14:paraId="27ECEADF" w14:textId="4C680753" w:rsidR="007126DC" w:rsidRDefault="007126DC" w:rsidP="007126DC">
      <w:r>
        <w:t>This section lists an example of an HTTP request and response for retrieving a modality performed procedure step in JSON.</w:t>
      </w:r>
    </w:p>
    <w:p w14:paraId="5BBBD9A3" w14:textId="2F1EC302" w:rsidR="00BE58CF" w:rsidRDefault="009C50EE" w:rsidP="00BE58CF">
      <w:r w:rsidRPr="009C50EE">
        <w:rPr>
          <w:highlight w:val="yellow"/>
        </w:rPr>
        <w:t xml:space="preserve">Include in this the use of the </w:t>
      </w:r>
      <w:proofErr w:type="spellStart"/>
      <w:r w:rsidRPr="009C50EE">
        <w:rPr>
          <w:highlight w:val="yellow"/>
        </w:rPr>
        <w:t>includefield</w:t>
      </w:r>
      <w:proofErr w:type="spellEnd"/>
      <w:r w:rsidRPr="009C50EE">
        <w:rPr>
          <w:highlight w:val="yellow"/>
        </w:rPr>
        <w:t xml:space="preserve"> parameter.</w:t>
      </w:r>
    </w:p>
    <w:p w14:paraId="02F5BD28" w14:textId="77777777" w:rsidR="00622DBC" w:rsidRPr="00BE58CF" w:rsidRDefault="00622DBC" w:rsidP="00BE58CF"/>
    <w:p w14:paraId="0C97F2EE" w14:textId="17E38917" w:rsidR="00B31CB7" w:rsidRDefault="00E950A2" w:rsidP="00AF191A">
      <w:pPr>
        <w:pStyle w:val="Heading2"/>
      </w:pPr>
      <w:bookmarkStart w:id="176" w:name="_Toc188364849"/>
      <w:bookmarkEnd w:id="171"/>
      <w:r>
        <w:t>B.X</w:t>
      </w:r>
      <w:r w:rsidR="006B7E57">
        <w:t>5</w:t>
      </w:r>
      <w:r>
        <w:tab/>
      </w:r>
      <w:r w:rsidRPr="00E950A2">
        <w:t>Bi-directional Prox</w:t>
      </w:r>
      <w:r w:rsidR="003A42B3">
        <w:t>ies</w:t>
      </w:r>
      <w:r w:rsidRPr="00E950A2">
        <w:t xml:space="preserve"> for </w:t>
      </w:r>
      <w:r w:rsidR="00622DBC">
        <w:t xml:space="preserve">Searching the </w:t>
      </w:r>
      <w:r>
        <w:t xml:space="preserve">Modality </w:t>
      </w:r>
      <w:r w:rsidR="00615BBA">
        <w:t>Worklist</w:t>
      </w:r>
      <w:bookmarkEnd w:id="176"/>
    </w:p>
    <w:p w14:paraId="0F64E763" w14:textId="311D398D" w:rsidR="00780F00" w:rsidRDefault="00780F00" w:rsidP="00780F00">
      <w:r>
        <w:t xml:space="preserve">The </w:t>
      </w:r>
      <w:proofErr w:type="spellStart"/>
      <w:r>
        <w:t>DICOMweb</w:t>
      </w:r>
      <w:proofErr w:type="spellEnd"/>
      <w:r>
        <w:t xml:space="preserve"> Modality Worklist Service may be deployed in a hybrid environment, i.e. an environment in which both </w:t>
      </w:r>
      <w:proofErr w:type="spellStart"/>
      <w:r>
        <w:t>DICOMweb</w:t>
      </w:r>
      <w:proofErr w:type="spellEnd"/>
      <w:r>
        <w:t xml:space="preserve"> and DIMSE are used. In such a hybrid environment, a proxy can broker </w:t>
      </w:r>
      <w:r>
        <w:lastRenderedPageBreak/>
        <w:t xml:space="preserve">transactions from one service to the other, allowing a </w:t>
      </w:r>
      <w:proofErr w:type="spellStart"/>
      <w:r>
        <w:t>DICOMweb</w:t>
      </w:r>
      <w:proofErr w:type="spellEnd"/>
      <w:r>
        <w:t xml:space="preserve"> origin server or a DIMSE SCP to support </w:t>
      </w:r>
      <w:r w:rsidR="0010474D">
        <w:t xml:space="preserve">workflow primitives </w:t>
      </w:r>
      <w:r>
        <w:t xml:space="preserve">for a mixed set of </w:t>
      </w:r>
      <w:proofErr w:type="spellStart"/>
      <w:r>
        <w:t>DICOMweb</w:t>
      </w:r>
      <w:proofErr w:type="spellEnd"/>
      <w:r>
        <w:t xml:space="preserve"> user agents and DIMSE SCUs.</w:t>
      </w:r>
    </w:p>
    <w:p w14:paraId="2D0D83BA" w14:textId="77777777" w:rsidR="00780F00" w:rsidRDefault="00780F00" w:rsidP="00780F00">
      <w:r>
        <w:t>DICOM does not require an implementation of proxies; however, since they would be very useful in a hybrid environment, the examples in this section show how this could be done.</w:t>
      </w:r>
    </w:p>
    <w:p w14:paraId="5F899447" w14:textId="2952DD57" w:rsidR="00E15B6B" w:rsidRPr="00780F00" w:rsidRDefault="00BA1318" w:rsidP="00E15B6B">
      <w:r>
        <w:t>Figure B.X</w:t>
      </w:r>
      <w:r w:rsidR="007F475E">
        <w:t>5</w:t>
      </w:r>
      <w:r w:rsidR="008E561E">
        <w:t>-1</w:t>
      </w:r>
      <w:r w:rsidR="00E15B6B">
        <w:t xml:space="preserve"> shows how a proxy could facilitate </w:t>
      </w:r>
      <w:r w:rsidR="008E561E">
        <w:t xml:space="preserve">a request for searching a modality worklist </w:t>
      </w:r>
      <w:r w:rsidR="00E15B6B">
        <w:t xml:space="preserve">from a DIMSE SCU to a </w:t>
      </w:r>
      <w:proofErr w:type="spellStart"/>
      <w:r w:rsidR="00E15B6B">
        <w:t>DICOMweb</w:t>
      </w:r>
      <w:proofErr w:type="spellEnd"/>
      <w:r w:rsidR="00E15B6B">
        <w:t xml:space="preserve"> origin server.</w:t>
      </w:r>
    </w:p>
    <w:p w14:paraId="2F78ADDE" w14:textId="1F008625" w:rsidR="00763683" w:rsidRDefault="00763683" w:rsidP="00BA1318">
      <w:pPr>
        <w:keepNext/>
      </w:pPr>
      <w:r w:rsidRPr="000D67FA">
        <w:rPr>
          <w:noProof/>
        </w:rPr>
        <w:drawing>
          <wp:inline distT="0" distB="0" distL="0" distR="0" wp14:anchorId="72270305" wp14:editId="27101434">
            <wp:extent cx="5943600" cy="4792980"/>
            <wp:effectExtent l="0" t="0" r="0" b="7620"/>
            <wp:docPr id="4985592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559237" name="Picture 1" descr="A screenshot of a computer program&#10;&#10;Description automatically generated"/>
                    <pic:cNvPicPr/>
                  </pic:nvPicPr>
                  <pic:blipFill>
                    <a:blip r:embed="rId15"/>
                    <a:stretch>
                      <a:fillRect/>
                    </a:stretch>
                  </pic:blipFill>
                  <pic:spPr>
                    <a:xfrm>
                      <a:off x="0" y="0"/>
                      <a:ext cx="5943600" cy="4792980"/>
                    </a:xfrm>
                    <a:prstGeom prst="rect">
                      <a:avLst/>
                    </a:prstGeom>
                  </pic:spPr>
                </pic:pic>
              </a:graphicData>
            </a:graphic>
          </wp:inline>
        </w:drawing>
      </w:r>
    </w:p>
    <w:p w14:paraId="5771D1BC" w14:textId="1B403310" w:rsidR="0019580D" w:rsidRDefault="0019580D" w:rsidP="00A02F82">
      <w:pPr>
        <w:pStyle w:val="FigureTitle"/>
        <w:keepNext w:val="0"/>
        <w:keepLines w:val="0"/>
      </w:pPr>
      <w:r>
        <w:t>Figure B.X</w:t>
      </w:r>
      <w:r w:rsidR="007F475E">
        <w:t>5</w:t>
      </w:r>
      <w:r>
        <w:t>-1.</w:t>
      </w:r>
      <w:r w:rsidR="00E57081">
        <w:t xml:space="preserve"> </w:t>
      </w:r>
      <w:r w:rsidR="00470807">
        <w:t xml:space="preserve">Modality Worklist DIMSE Proxy for </w:t>
      </w:r>
      <w:proofErr w:type="spellStart"/>
      <w:r w:rsidR="00470807">
        <w:t>DICOMweb</w:t>
      </w:r>
      <w:proofErr w:type="spellEnd"/>
      <w:r w:rsidR="00470807">
        <w:t xml:space="preserve"> Origin Server</w:t>
      </w:r>
    </w:p>
    <w:p w14:paraId="734CAFBE" w14:textId="177D474D" w:rsidR="00184FF7" w:rsidRPr="00780F00" w:rsidRDefault="00BE7E6E" w:rsidP="00184FF7">
      <w:r>
        <w:t>Figure B.X</w:t>
      </w:r>
      <w:r w:rsidR="007F475E">
        <w:t>5</w:t>
      </w:r>
      <w:r>
        <w:t xml:space="preserve">-2 </w:t>
      </w:r>
      <w:r w:rsidR="00184FF7">
        <w:t xml:space="preserve">shows how a proxy could facilitate </w:t>
      </w:r>
      <w:r w:rsidR="005039E1">
        <w:t xml:space="preserve">a </w:t>
      </w:r>
      <w:r w:rsidR="00184FF7">
        <w:t>request</w:t>
      </w:r>
      <w:r w:rsidR="005039E1">
        <w:t xml:space="preserve"> for searching a </w:t>
      </w:r>
      <w:r w:rsidR="008E561E">
        <w:t xml:space="preserve">modality </w:t>
      </w:r>
      <w:r w:rsidR="005039E1">
        <w:t>worklist</w:t>
      </w:r>
      <w:r w:rsidR="00184FF7">
        <w:t xml:space="preserve"> from a </w:t>
      </w:r>
      <w:proofErr w:type="spellStart"/>
      <w:r w:rsidR="00184FF7">
        <w:t>DICOMweb</w:t>
      </w:r>
      <w:proofErr w:type="spellEnd"/>
      <w:r w:rsidR="00184FF7">
        <w:t xml:space="preserve"> user agent to a DIMSE SCP.</w:t>
      </w:r>
    </w:p>
    <w:p w14:paraId="57ACF192" w14:textId="77777777" w:rsidR="00184FF7" w:rsidRDefault="00184FF7" w:rsidP="00A02F82">
      <w:pPr>
        <w:keepNext/>
      </w:pPr>
      <w:r w:rsidRPr="00720D34">
        <w:rPr>
          <w:noProof/>
        </w:rPr>
        <w:lastRenderedPageBreak/>
        <w:drawing>
          <wp:inline distT="0" distB="0" distL="0" distR="0" wp14:anchorId="20BC52E5" wp14:editId="73C4E165">
            <wp:extent cx="5943600" cy="4935220"/>
            <wp:effectExtent l="0" t="0" r="0" b="0"/>
            <wp:docPr id="897312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12861" name="Picture 1" descr="A screenshot of a computer program&#10;&#10;Description automatically generated"/>
                    <pic:cNvPicPr/>
                  </pic:nvPicPr>
                  <pic:blipFill>
                    <a:blip r:embed="rId16"/>
                    <a:stretch>
                      <a:fillRect/>
                    </a:stretch>
                  </pic:blipFill>
                  <pic:spPr>
                    <a:xfrm>
                      <a:off x="0" y="0"/>
                      <a:ext cx="5943600" cy="4935220"/>
                    </a:xfrm>
                    <a:prstGeom prst="rect">
                      <a:avLst/>
                    </a:prstGeom>
                  </pic:spPr>
                </pic:pic>
              </a:graphicData>
            </a:graphic>
          </wp:inline>
        </w:drawing>
      </w:r>
    </w:p>
    <w:p w14:paraId="1D18EA44" w14:textId="56BC292C" w:rsidR="008E561E" w:rsidRDefault="008E561E" w:rsidP="00A02F82">
      <w:pPr>
        <w:pStyle w:val="FigureTitle"/>
        <w:keepNext w:val="0"/>
        <w:keepLines w:val="0"/>
      </w:pPr>
      <w:r>
        <w:t>Figure B.X</w:t>
      </w:r>
      <w:r w:rsidR="007F475E">
        <w:t>5</w:t>
      </w:r>
      <w:r>
        <w:t>-2.</w:t>
      </w:r>
      <w:r w:rsidR="00E57081">
        <w:t xml:space="preserve"> </w:t>
      </w:r>
      <w:r>
        <w:t xml:space="preserve">Modality Worklist </w:t>
      </w:r>
      <w:proofErr w:type="spellStart"/>
      <w:r>
        <w:t>DICOMweb</w:t>
      </w:r>
      <w:proofErr w:type="spellEnd"/>
      <w:r>
        <w:t xml:space="preserve"> Proxy for DIMSE </w:t>
      </w:r>
      <w:r w:rsidR="00A02F82">
        <w:t>SCP</w:t>
      </w:r>
    </w:p>
    <w:p w14:paraId="2C5A0619" w14:textId="3A833712" w:rsidR="003251CC" w:rsidRDefault="00400239" w:rsidP="003251CC">
      <w:pPr>
        <w:pStyle w:val="Heading2"/>
      </w:pPr>
      <w:bookmarkStart w:id="177" w:name="_Toc188364850"/>
      <w:r>
        <w:t>B.X6</w:t>
      </w:r>
      <w:r>
        <w:tab/>
      </w:r>
      <w:r w:rsidRPr="00E950A2">
        <w:t>Bi-directional Prox</w:t>
      </w:r>
      <w:r>
        <w:t>ies</w:t>
      </w:r>
      <w:r w:rsidRPr="00E950A2">
        <w:t xml:space="preserve"> for </w:t>
      </w:r>
      <w:r w:rsidR="003251CC">
        <w:t>Managing</w:t>
      </w:r>
      <w:r>
        <w:t xml:space="preserve"> a Modality </w:t>
      </w:r>
      <w:r w:rsidR="00405B38">
        <w:t>Performed Procedure Step</w:t>
      </w:r>
      <w:bookmarkEnd w:id="177"/>
    </w:p>
    <w:p w14:paraId="33DA2F7E" w14:textId="1CFA7CB0" w:rsidR="00510597" w:rsidRDefault="00510597" w:rsidP="00510597">
      <w:r>
        <w:t xml:space="preserve">The </w:t>
      </w:r>
      <w:proofErr w:type="spellStart"/>
      <w:r>
        <w:t>DICOMweb</w:t>
      </w:r>
      <w:proofErr w:type="spellEnd"/>
      <w:r>
        <w:t xml:space="preserve"> Modality Performed Procedure Step Service may be deployed in a hybrid environment, i.e. an environment in which both </w:t>
      </w:r>
      <w:proofErr w:type="spellStart"/>
      <w:r>
        <w:t>DICOMweb</w:t>
      </w:r>
      <w:proofErr w:type="spellEnd"/>
      <w:r>
        <w:t xml:space="preserve"> and DIMSE are used. In such a hybrid environment, a proxy can broker transactions from one service to the other, allowing a </w:t>
      </w:r>
      <w:proofErr w:type="spellStart"/>
      <w:r>
        <w:t>DICOMweb</w:t>
      </w:r>
      <w:proofErr w:type="spellEnd"/>
      <w:r>
        <w:t xml:space="preserve"> origin server or a DIMSE SCP to support workflow primitives for a mixed set of </w:t>
      </w:r>
      <w:proofErr w:type="spellStart"/>
      <w:r>
        <w:t>DICOMweb</w:t>
      </w:r>
      <w:proofErr w:type="spellEnd"/>
      <w:r>
        <w:t xml:space="preserve"> user agents and DIMSE SCUs.</w:t>
      </w:r>
    </w:p>
    <w:p w14:paraId="545CB643" w14:textId="77777777" w:rsidR="00510597" w:rsidRDefault="00510597" w:rsidP="00510597">
      <w:r>
        <w:t>DICOM does not require an implementation of proxies; however, since they would be very useful in a hybrid environment, the examples in this section show how this could be done.</w:t>
      </w:r>
    </w:p>
    <w:p w14:paraId="7375D97D" w14:textId="16BA4423" w:rsidR="004059B1" w:rsidRDefault="004059B1" w:rsidP="004059B1">
      <w:pPr>
        <w:pStyle w:val="Heading3"/>
      </w:pPr>
      <w:bookmarkStart w:id="178" w:name="_Toc188364851"/>
      <w:r>
        <w:t>B.X6.1</w:t>
      </w:r>
      <w:r>
        <w:tab/>
        <w:t>Create</w:t>
      </w:r>
      <w:bookmarkEnd w:id="178"/>
    </w:p>
    <w:p w14:paraId="2AFDF37B" w14:textId="13B617BD" w:rsidR="00510597" w:rsidRPr="00780F00" w:rsidRDefault="00510597" w:rsidP="00510597">
      <w:r>
        <w:t>Figure B.X</w:t>
      </w:r>
      <w:r w:rsidR="007F475E">
        <w:t>6.1</w:t>
      </w:r>
      <w:r>
        <w:t xml:space="preserve">-1 shows how a proxy could facilitate a request for </w:t>
      </w:r>
      <w:r w:rsidR="00056CD9">
        <w:t>creating</w:t>
      </w:r>
      <w:r>
        <w:t xml:space="preserve"> a modality </w:t>
      </w:r>
      <w:r w:rsidR="00056CD9">
        <w:t xml:space="preserve">performed procedure step </w:t>
      </w:r>
      <w:r>
        <w:t xml:space="preserve">from a DIMSE SCU to a </w:t>
      </w:r>
      <w:proofErr w:type="spellStart"/>
      <w:r>
        <w:t>DICOMweb</w:t>
      </w:r>
      <w:proofErr w:type="spellEnd"/>
      <w:r>
        <w:t xml:space="preserve"> origin server.</w:t>
      </w:r>
    </w:p>
    <w:p w14:paraId="70E3185D" w14:textId="47A7B297" w:rsidR="002D1B77" w:rsidRDefault="00FC7F3B" w:rsidP="002D1B77">
      <w:r w:rsidRPr="00FC7F3B">
        <w:rPr>
          <w:noProof/>
        </w:rPr>
        <w:lastRenderedPageBreak/>
        <w:drawing>
          <wp:inline distT="0" distB="0" distL="0" distR="0" wp14:anchorId="077B139D" wp14:editId="5BC064BD">
            <wp:extent cx="5943600" cy="3742690"/>
            <wp:effectExtent l="0" t="0" r="0" b="0"/>
            <wp:docPr id="57618756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87563" name="Picture 1" descr="A screenshot of a computer program&#10;&#10;Description automatically generated"/>
                    <pic:cNvPicPr/>
                  </pic:nvPicPr>
                  <pic:blipFill>
                    <a:blip r:embed="rId17"/>
                    <a:stretch>
                      <a:fillRect/>
                    </a:stretch>
                  </pic:blipFill>
                  <pic:spPr>
                    <a:xfrm>
                      <a:off x="0" y="0"/>
                      <a:ext cx="5943600" cy="3742690"/>
                    </a:xfrm>
                    <a:prstGeom prst="rect">
                      <a:avLst/>
                    </a:prstGeom>
                  </pic:spPr>
                </pic:pic>
              </a:graphicData>
            </a:graphic>
          </wp:inline>
        </w:drawing>
      </w:r>
    </w:p>
    <w:p w14:paraId="3D4631BE" w14:textId="0E7771AC" w:rsidR="00B40386" w:rsidRDefault="00B40386" w:rsidP="00B40386">
      <w:pPr>
        <w:pStyle w:val="FigureTitle"/>
        <w:keepNext w:val="0"/>
        <w:keepLines w:val="0"/>
      </w:pPr>
      <w:r>
        <w:t>Figure B.X6.1-1.</w:t>
      </w:r>
      <w:r w:rsidR="00E57081">
        <w:t xml:space="preserve"> </w:t>
      </w:r>
      <w:r w:rsidR="00A96242">
        <w:t xml:space="preserve">MPPS Create </w:t>
      </w:r>
      <w:r>
        <w:t xml:space="preserve">DIMSE Proxy for </w:t>
      </w:r>
      <w:proofErr w:type="spellStart"/>
      <w:r>
        <w:t>DICOMweb</w:t>
      </w:r>
      <w:proofErr w:type="spellEnd"/>
      <w:r>
        <w:t xml:space="preserve"> Origin Server</w:t>
      </w:r>
    </w:p>
    <w:p w14:paraId="6A0A3CD1" w14:textId="147A2BB0" w:rsidR="00056CD9" w:rsidRDefault="00056CD9" w:rsidP="00056CD9">
      <w:r>
        <w:t xml:space="preserve">Figure B.X6.1-2 shows how a proxy could facilitate a request for </w:t>
      </w:r>
      <w:r w:rsidR="00B40386">
        <w:t>creating</w:t>
      </w:r>
      <w:r>
        <w:t xml:space="preserve"> a modality </w:t>
      </w:r>
      <w:r w:rsidR="00B40386">
        <w:t xml:space="preserve">performed procedure step </w:t>
      </w:r>
      <w:r>
        <w:t xml:space="preserve">from a </w:t>
      </w:r>
      <w:proofErr w:type="spellStart"/>
      <w:r>
        <w:t>DICOMweb</w:t>
      </w:r>
      <w:proofErr w:type="spellEnd"/>
      <w:r>
        <w:t xml:space="preserve"> user agent to a DIMSE SCP.</w:t>
      </w:r>
    </w:p>
    <w:p w14:paraId="1F741BA6" w14:textId="120CDCF2" w:rsidR="00E57081" w:rsidRDefault="00E57081" w:rsidP="00056CD9">
      <w:r w:rsidRPr="002B0276">
        <w:rPr>
          <w:noProof/>
        </w:rPr>
        <w:lastRenderedPageBreak/>
        <w:drawing>
          <wp:inline distT="0" distB="0" distL="0" distR="0" wp14:anchorId="1284EC4F" wp14:editId="62111D07">
            <wp:extent cx="5943600" cy="3900170"/>
            <wp:effectExtent l="0" t="0" r="0" b="5080"/>
            <wp:docPr id="1410591064" name="Picture 1" descr="A screenshot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591064" name="Picture 1" descr="A screenshot of a software application&#10;&#10;Description automatically generated"/>
                    <pic:cNvPicPr/>
                  </pic:nvPicPr>
                  <pic:blipFill>
                    <a:blip r:embed="rId18"/>
                    <a:stretch>
                      <a:fillRect/>
                    </a:stretch>
                  </pic:blipFill>
                  <pic:spPr>
                    <a:xfrm>
                      <a:off x="0" y="0"/>
                      <a:ext cx="5943600" cy="3900170"/>
                    </a:xfrm>
                    <a:prstGeom prst="rect">
                      <a:avLst/>
                    </a:prstGeom>
                  </pic:spPr>
                </pic:pic>
              </a:graphicData>
            </a:graphic>
          </wp:inline>
        </w:drawing>
      </w:r>
    </w:p>
    <w:p w14:paraId="29145F1B" w14:textId="1B504048" w:rsidR="00E57081" w:rsidRDefault="00E57081" w:rsidP="00E57081">
      <w:pPr>
        <w:pStyle w:val="FigureTitle"/>
        <w:keepNext w:val="0"/>
        <w:keepLines w:val="0"/>
      </w:pPr>
      <w:r>
        <w:t>Figure B.X6.</w:t>
      </w:r>
      <w:r w:rsidR="00023C64">
        <w:t>1</w:t>
      </w:r>
      <w:r>
        <w:t>-</w:t>
      </w:r>
      <w:r w:rsidR="00023C64">
        <w:t>2</w:t>
      </w:r>
      <w:r>
        <w:t xml:space="preserve">. </w:t>
      </w:r>
      <w:r w:rsidR="00A96242">
        <w:t>MPPS Create</w:t>
      </w:r>
      <w:r>
        <w:t xml:space="preserve"> </w:t>
      </w:r>
      <w:proofErr w:type="spellStart"/>
      <w:r w:rsidR="00023C64">
        <w:t>DICOMweb</w:t>
      </w:r>
      <w:proofErr w:type="spellEnd"/>
      <w:r w:rsidR="00023C64">
        <w:t xml:space="preserve"> </w:t>
      </w:r>
      <w:r>
        <w:t xml:space="preserve">Proxy for </w:t>
      </w:r>
      <w:r w:rsidR="00023C64">
        <w:t>DIMSE SCP</w:t>
      </w:r>
    </w:p>
    <w:p w14:paraId="18B41EAE" w14:textId="0C838ED3" w:rsidR="005D68B5" w:rsidRDefault="005D68B5" w:rsidP="004059B1">
      <w:pPr>
        <w:pStyle w:val="Heading3"/>
      </w:pPr>
      <w:bookmarkStart w:id="179" w:name="_Toc188364852"/>
      <w:r>
        <w:t>B.X</w:t>
      </w:r>
      <w:r w:rsidR="004059B1">
        <w:t>6</w:t>
      </w:r>
      <w:r>
        <w:t>.</w:t>
      </w:r>
      <w:r w:rsidR="004059B1">
        <w:t>2</w:t>
      </w:r>
      <w:r>
        <w:tab/>
        <w:t>Update</w:t>
      </w:r>
      <w:bookmarkEnd w:id="179"/>
    </w:p>
    <w:p w14:paraId="476F4ACD" w14:textId="48D6537D" w:rsidR="00EC0B85" w:rsidRPr="00780F00" w:rsidRDefault="00EC0B85" w:rsidP="00EC0B85">
      <w:r>
        <w:t xml:space="preserve">Figure B.X6.2-1 shows how a proxy could facilitate a request for updating a modality performed procedure step from a DIMSE SCU to a </w:t>
      </w:r>
      <w:proofErr w:type="spellStart"/>
      <w:r>
        <w:t>DICOMweb</w:t>
      </w:r>
      <w:proofErr w:type="spellEnd"/>
      <w:r>
        <w:t xml:space="preserve"> origin server.</w:t>
      </w:r>
    </w:p>
    <w:p w14:paraId="320D4B6E" w14:textId="4E36AB0B" w:rsidR="002D1B77" w:rsidRDefault="00FC7F3B" w:rsidP="002D1B77">
      <w:r w:rsidRPr="00FC7F3B">
        <w:rPr>
          <w:noProof/>
        </w:rPr>
        <w:lastRenderedPageBreak/>
        <w:drawing>
          <wp:inline distT="0" distB="0" distL="0" distR="0" wp14:anchorId="224CAE92" wp14:editId="0166EB94">
            <wp:extent cx="5943600" cy="4063365"/>
            <wp:effectExtent l="0" t="0" r="0" b="0"/>
            <wp:docPr id="3172808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280861" name="Picture 1" descr="A screenshot of a computer program&#10;&#10;Description automatically generated"/>
                    <pic:cNvPicPr/>
                  </pic:nvPicPr>
                  <pic:blipFill>
                    <a:blip r:embed="rId19"/>
                    <a:stretch>
                      <a:fillRect/>
                    </a:stretch>
                  </pic:blipFill>
                  <pic:spPr>
                    <a:xfrm>
                      <a:off x="0" y="0"/>
                      <a:ext cx="5943600" cy="4063365"/>
                    </a:xfrm>
                    <a:prstGeom prst="rect">
                      <a:avLst/>
                    </a:prstGeom>
                  </pic:spPr>
                </pic:pic>
              </a:graphicData>
            </a:graphic>
          </wp:inline>
        </w:drawing>
      </w:r>
    </w:p>
    <w:p w14:paraId="0D2176BB" w14:textId="78B512D9" w:rsidR="00EC0B85" w:rsidRDefault="00EC0B85" w:rsidP="00EC0B85">
      <w:pPr>
        <w:pStyle w:val="FigureTitle"/>
        <w:keepNext w:val="0"/>
        <w:keepLines w:val="0"/>
      </w:pPr>
      <w:r>
        <w:t xml:space="preserve">Figure B.X6.2-1. MPPS Update DIMSE Proxy for </w:t>
      </w:r>
      <w:proofErr w:type="spellStart"/>
      <w:r>
        <w:t>DICOMweb</w:t>
      </w:r>
      <w:proofErr w:type="spellEnd"/>
      <w:r>
        <w:t xml:space="preserve"> Origin Server</w:t>
      </w:r>
    </w:p>
    <w:p w14:paraId="29315B97" w14:textId="5E64A20B" w:rsidR="00071404" w:rsidRDefault="00071404" w:rsidP="00071404">
      <w:r>
        <w:t xml:space="preserve">Figure B.X6.2-2 shows how a proxy could facilitate a request for updating a modality performed procedure step from a </w:t>
      </w:r>
      <w:proofErr w:type="spellStart"/>
      <w:r>
        <w:t>DICOMweb</w:t>
      </w:r>
      <w:proofErr w:type="spellEnd"/>
      <w:r>
        <w:t xml:space="preserve"> user agent to a DIMSE SCP.</w:t>
      </w:r>
    </w:p>
    <w:p w14:paraId="5B28206D" w14:textId="3F645CA2" w:rsidR="00751F2A" w:rsidRDefault="00751F2A" w:rsidP="00071404">
      <w:r w:rsidRPr="00C83BA1">
        <w:rPr>
          <w:noProof/>
        </w:rPr>
        <w:lastRenderedPageBreak/>
        <w:drawing>
          <wp:inline distT="0" distB="0" distL="0" distR="0" wp14:anchorId="084296F6" wp14:editId="41260049">
            <wp:extent cx="5943600" cy="4272915"/>
            <wp:effectExtent l="0" t="0" r="0" b="0"/>
            <wp:docPr id="5834357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435755" name="Picture 1" descr="A screenshot of a computer program&#10;&#10;Description automatically generated"/>
                    <pic:cNvPicPr/>
                  </pic:nvPicPr>
                  <pic:blipFill>
                    <a:blip r:embed="rId20"/>
                    <a:stretch>
                      <a:fillRect/>
                    </a:stretch>
                  </pic:blipFill>
                  <pic:spPr>
                    <a:xfrm>
                      <a:off x="0" y="0"/>
                      <a:ext cx="5943600" cy="4272915"/>
                    </a:xfrm>
                    <a:prstGeom prst="rect">
                      <a:avLst/>
                    </a:prstGeom>
                  </pic:spPr>
                </pic:pic>
              </a:graphicData>
            </a:graphic>
          </wp:inline>
        </w:drawing>
      </w:r>
    </w:p>
    <w:p w14:paraId="3F4091DB" w14:textId="3C0FD9AF" w:rsidR="00751F2A" w:rsidRDefault="00751F2A" w:rsidP="00751F2A">
      <w:pPr>
        <w:pStyle w:val="FigureTitle"/>
        <w:keepNext w:val="0"/>
        <w:keepLines w:val="0"/>
      </w:pPr>
      <w:r>
        <w:t xml:space="preserve">Figure B.X6.2-2. MPPS Update </w:t>
      </w:r>
      <w:proofErr w:type="spellStart"/>
      <w:r>
        <w:t>DICOMweb</w:t>
      </w:r>
      <w:proofErr w:type="spellEnd"/>
      <w:r>
        <w:t xml:space="preserve"> Proxy for DIMSE SCP</w:t>
      </w:r>
    </w:p>
    <w:p w14:paraId="65156878" w14:textId="2E0F5C9F" w:rsidR="005D68B5" w:rsidRDefault="005D68B5" w:rsidP="004059B1">
      <w:pPr>
        <w:pStyle w:val="Heading3"/>
      </w:pPr>
      <w:bookmarkStart w:id="180" w:name="_Toc188364853"/>
      <w:r>
        <w:t>B.X</w:t>
      </w:r>
      <w:r w:rsidR="004059B1">
        <w:t>6.3</w:t>
      </w:r>
      <w:r>
        <w:tab/>
        <w:t>Retrieve</w:t>
      </w:r>
      <w:bookmarkEnd w:id="180"/>
    </w:p>
    <w:p w14:paraId="638B4717" w14:textId="1FB14D2E" w:rsidR="00D076BD" w:rsidRPr="00780F00" w:rsidRDefault="00D076BD" w:rsidP="00D076BD">
      <w:r>
        <w:t xml:space="preserve">Figure B.X6.3-1 shows how a proxy could facilitate a request for retrieving a modality performed procedure step from a DIMSE SCU to a </w:t>
      </w:r>
      <w:proofErr w:type="spellStart"/>
      <w:r>
        <w:t>DICOMweb</w:t>
      </w:r>
      <w:proofErr w:type="spellEnd"/>
      <w:r>
        <w:t xml:space="preserve"> origin server.</w:t>
      </w:r>
    </w:p>
    <w:p w14:paraId="7604FB61" w14:textId="07AB5328" w:rsidR="007F6030" w:rsidRDefault="0051445A" w:rsidP="007F6030">
      <w:r w:rsidRPr="0051445A">
        <w:rPr>
          <w:noProof/>
        </w:rPr>
        <w:lastRenderedPageBreak/>
        <w:drawing>
          <wp:inline distT="0" distB="0" distL="0" distR="0" wp14:anchorId="52A1D5B6" wp14:editId="01917F72">
            <wp:extent cx="5943600" cy="3919855"/>
            <wp:effectExtent l="0" t="0" r="0" b="4445"/>
            <wp:docPr id="9964123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41233" name="Picture 1" descr="A screenshot of a computer&#10;&#10;Description automatically generated"/>
                    <pic:cNvPicPr/>
                  </pic:nvPicPr>
                  <pic:blipFill>
                    <a:blip r:embed="rId21"/>
                    <a:stretch>
                      <a:fillRect/>
                    </a:stretch>
                  </pic:blipFill>
                  <pic:spPr>
                    <a:xfrm>
                      <a:off x="0" y="0"/>
                      <a:ext cx="5943600" cy="3919855"/>
                    </a:xfrm>
                    <a:prstGeom prst="rect">
                      <a:avLst/>
                    </a:prstGeom>
                  </pic:spPr>
                </pic:pic>
              </a:graphicData>
            </a:graphic>
          </wp:inline>
        </w:drawing>
      </w:r>
    </w:p>
    <w:p w14:paraId="023B9113" w14:textId="04A98BED" w:rsidR="00D076BD" w:rsidRDefault="00D076BD" w:rsidP="00D076BD">
      <w:pPr>
        <w:pStyle w:val="FigureTitle"/>
        <w:keepNext w:val="0"/>
        <w:keepLines w:val="0"/>
      </w:pPr>
      <w:r>
        <w:t xml:space="preserve">Figure B.X6.2-1. MPPS </w:t>
      </w:r>
      <w:r w:rsidR="00B977BF">
        <w:t>Retrieve</w:t>
      </w:r>
      <w:r>
        <w:t xml:space="preserve"> DIMSE Proxy for </w:t>
      </w:r>
      <w:proofErr w:type="spellStart"/>
      <w:r>
        <w:t>DICOMweb</w:t>
      </w:r>
      <w:proofErr w:type="spellEnd"/>
      <w:r>
        <w:t xml:space="preserve"> Origin Server</w:t>
      </w:r>
    </w:p>
    <w:p w14:paraId="4239351B" w14:textId="4D96D86A" w:rsidR="00D076BD" w:rsidRDefault="00D076BD" w:rsidP="00D076BD">
      <w:r>
        <w:t>Figure B.X6.</w:t>
      </w:r>
      <w:r w:rsidR="00B977BF">
        <w:t>4</w:t>
      </w:r>
      <w:r>
        <w:t xml:space="preserve">-2 shows how a proxy could facilitate a request for </w:t>
      </w:r>
      <w:r w:rsidR="00B977BF">
        <w:t>retrieving</w:t>
      </w:r>
      <w:r>
        <w:t xml:space="preserve"> a modality performed procedure step from a </w:t>
      </w:r>
      <w:proofErr w:type="spellStart"/>
      <w:r>
        <w:t>DICOMweb</w:t>
      </w:r>
      <w:proofErr w:type="spellEnd"/>
      <w:r>
        <w:t xml:space="preserve"> user agent to a DIMSE SCP.</w:t>
      </w:r>
    </w:p>
    <w:p w14:paraId="27B73749" w14:textId="6AF9C542" w:rsidR="00D076BD" w:rsidRDefault="00B977BF" w:rsidP="00D076BD">
      <w:r w:rsidRPr="00A150B9">
        <w:rPr>
          <w:noProof/>
        </w:rPr>
        <w:lastRenderedPageBreak/>
        <w:drawing>
          <wp:inline distT="0" distB="0" distL="0" distR="0" wp14:anchorId="0B1168D2" wp14:editId="7564E09B">
            <wp:extent cx="5943600" cy="4272915"/>
            <wp:effectExtent l="0" t="0" r="0" b="0"/>
            <wp:docPr id="1950243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243345" name="Picture 1" descr="A screenshot of a computer program&#10;&#10;Description automatically generated"/>
                    <pic:cNvPicPr/>
                  </pic:nvPicPr>
                  <pic:blipFill>
                    <a:blip r:embed="rId22"/>
                    <a:stretch>
                      <a:fillRect/>
                    </a:stretch>
                  </pic:blipFill>
                  <pic:spPr>
                    <a:xfrm>
                      <a:off x="0" y="0"/>
                      <a:ext cx="5943600" cy="4272915"/>
                    </a:xfrm>
                    <a:prstGeom prst="rect">
                      <a:avLst/>
                    </a:prstGeom>
                  </pic:spPr>
                </pic:pic>
              </a:graphicData>
            </a:graphic>
          </wp:inline>
        </w:drawing>
      </w:r>
    </w:p>
    <w:p w14:paraId="3AD0BA45" w14:textId="18417D0B" w:rsidR="00D076BD" w:rsidRDefault="00D076BD" w:rsidP="00D076BD">
      <w:pPr>
        <w:pStyle w:val="FigureTitle"/>
        <w:keepNext w:val="0"/>
        <w:keepLines w:val="0"/>
      </w:pPr>
      <w:r>
        <w:t xml:space="preserve">Figure B.X6.2-2. MPPS </w:t>
      </w:r>
      <w:r w:rsidR="00B977BF">
        <w:t>Retrieve</w:t>
      </w:r>
      <w:r>
        <w:t xml:space="preserve"> </w:t>
      </w:r>
      <w:proofErr w:type="spellStart"/>
      <w:r>
        <w:t>DICOMweb</w:t>
      </w:r>
      <w:proofErr w:type="spellEnd"/>
      <w:r>
        <w:t xml:space="preserve"> Proxy for DIMSE SCP</w:t>
      </w:r>
    </w:p>
    <w:p w14:paraId="3BBAF673" w14:textId="2D5E418A" w:rsidR="00AF191A" w:rsidRDefault="00AF191A" w:rsidP="00A97E7D">
      <w:pPr>
        <w:pStyle w:val="Heading3"/>
      </w:pPr>
      <w:bookmarkStart w:id="181" w:name="_Toc188364854"/>
      <w:r>
        <w:t>B.X</w:t>
      </w:r>
      <w:r w:rsidR="00A97E7D">
        <w:t>6.4</w:t>
      </w:r>
      <w:r w:rsidRPr="00F64160">
        <w:tab/>
      </w:r>
      <w:r>
        <w:t>Notif</w:t>
      </w:r>
      <w:r w:rsidR="008C6FAF">
        <w:t>y</w:t>
      </w:r>
      <w:bookmarkEnd w:id="181"/>
    </w:p>
    <w:p w14:paraId="63F05C71" w14:textId="77777777" w:rsidR="00AF191A" w:rsidRPr="00AF191A" w:rsidRDefault="00AF191A" w:rsidP="00AF191A"/>
    <w:p w14:paraId="7497C4D9" w14:textId="77777777" w:rsidR="00C52C7B" w:rsidRDefault="00C52C7B">
      <w:pPr>
        <w:tabs>
          <w:tab w:val="clear" w:pos="720"/>
        </w:tabs>
        <w:overflowPunct/>
        <w:autoSpaceDE/>
        <w:autoSpaceDN/>
        <w:adjustRightInd/>
        <w:spacing w:after="0"/>
        <w:textAlignment w:val="auto"/>
        <w:rPr>
          <w:b/>
          <w:i/>
        </w:rPr>
      </w:pPr>
      <w:r>
        <w:br w:type="page"/>
      </w:r>
    </w:p>
    <w:p w14:paraId="4B58A1EC" w14:textId="374D8356" w:rsidR="009E7207" w:rsidRDefault="00AB29D7" w:rsidP="008A4B2E">
      <w:pPr>
        <w:pStyle w:val="Instruction"/>
        <w:keepNext/>
      </w:pPr>
      <w:r>
        <w:lastRenderedPageBreak/>
        <w:t xml:space="preserve">Update Table </w:t>
      </w:r>
      <w:r w:rsidR="009E7207">
        <w:t>H</w:t>
      </w:r>
      <w:r w:rsidR="003357C1">
        <w:t>-</w:t>
      </w:r>
      <w:r>
        <w:t>1</w:t>
      </w:r>
      <w:r w:rsidR="009E7207">
        <w:t xml:space="preserve"> </w:t>
      </w:r>
      <w:r w:rsidR="003357C1">
        <w:t>Resources and Methods</w:t>
      </w:r>
      <w:r w:rsidR="004C6623">
        <w:t>:</w:t>
      </w:r>
      <w:r w:rsidR="003357C1">
        <w:t xml:space="preserve"> add new resources</w:t>
      </w:r>
      <w:r w:rsidR="004C6623">
        <w:t xml:space="preserve"> and methods for Modality </w:t>
      </w:r>
      <w:r w:rsidR="009757B7">
        <w:t xml:space="preserve">Workflow </w:t>
      </w:r>
      <w:r w:rsidR="004C6623">
        <w:t>Service</w:t>
      </w:r>
      <w:r w:rsidR="0041780F">
        <w:t>s</w:t>
      </w:r>
    </w:p>
    <w:p w14:paraId="0B4BC68E" w14:textId="0B13EC27" w:rsidR="00D70AB6" w:rsidRPr="00F64160" w:rsidRDefault="00D70AB6" w:rsidP="00870766">
      <w:pPr>
        <w:pStyle w:val="Heading1"/>
      </w:pPr>
      <w:bookmarkStart w:id="182" w:name="_Toc188364855"/>
      <w:r>
        <w:t>H</w:t>
      </w:r>
      <w:r w:rsidRPr="00F64160">
        <w:tab/>
      </w:r>
      <w:r w:rsidR="003A024D" w:rsidRPr="00F64160">
        <w:t>Capabilities Description</w:t>
      </w:r>
      <w:bookmarkEnd w:id="182"/>
    </w:p>
    <w:tbl>
      <w:tblPr>
        <w:tblW w:w="9351" w:type="dxa"/>
        <w:tblInd w:w="-5" w:type="dxa"/>
        <w:tblLayout w:type="fixed"/>
        <w:tblLook w:val="04A0" w:firstRow="1" w:lastRow="0" w:firstColumn="1" w:lastColumn="0" w:noHBand="0" w:noVBand="1"/>
      </w:tblPr>
      <w:tblGrid>
        <w:gridCol w:w="1267"/>
        <w:gridCol w:w="3829"/>
        <w:gridCol w:w="2411"/>
        <w:gridCol w:w="1844"/>
      </w:tblGrid>
      <w:tr w:rsidR="00585F20" w:rsidRPr="00F64160" w14:paraId="3B7CB33A" w14:textId="77777777" w:rsidTr="00A1670F">
        <w:trPr>
          <w:trHeight w:val="106"/>
        </w:trPr>
        <w:tc>
          <w:tcPr>
            <w:tcW w:w="1267" w:type="dxa"/>
            <w:tcBorders>
              <w:top w:val="single" w:sz="8" w:space="0" w:color="000000"/>
              <w:left w:val="single" w:sz="8" w:space="0" w:color="000000"/>
              <w:bottom w:val="single" w:sz="8" w:space="0" w:color="000000"/>
              <w:right w:val="single" w:sz="8" w:space="0" w:color="000000"/>
            </w:tcBorders>
            <w:shd w:val="clear" w:color="auto" w:fill="auto"/>
            <w:hideMark/>
          </w:tcPr>
          <w:p w14:paraId="49F102F9"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Service</w:t>
            </w:r>
          </w:p>
        </w:tc>
        <w:tc>
          <w:tcPr>
            <w:tcW w:w="3829" w:type="dxa"/>
            <w:tcBorders>
              <w:top w:val="single" w:sz="8" w:space="0" w:color="000000"/>
              <w:left w:val="nil"/>
              <w:bottom w:val="single" w:sz="8" w:space="0" w:color="000000"/>
              <w:right w:val="single" w:sz="8" w:space="0" w:color="000000"/>
            </w:tcBorders>
            <w:shd w:val="clear" w:color="auto" w:fill="auto"/>
            <w:hideMark/>
          </w:tcPr>
          <w:p w14:paraId="3E0BF0E2"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Resource</w:t>
            </w:r>
          </w:p>
        </w:tc>
        <w:tc>
          <w:tcPr>
            <w:tcW w:w="2411" w:type="dxa"/>
            <w:tcBorders>
              <w:top w:val="single" w:sz="8" w:space="0" w:color="000000"/>
              <w:left w:val="nil"/>
              <w:bottom w:val="single" w:sz="8" w:space="0" w:color="000000"/>
              <w:right w:val="single" w:sz="8" w:space="0" w:color="000000"/>
            </w:tcBorders>
            <w:shd w:val="clear" w:color="auto" w:fill="auto"/>
            <w:hideMark/>
          </w:tcPr>
          <w:p w14:paraId="6B24F38D"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Transactions</w:t>
            </w:r>
          </w:p>
        </w:tc>
        <w:tc>
          <w:tcPr>
            <w:tcW w:w="1844" w:type="dxa"/>
            <w:tcBorders>
              <w:top w:val="single" w:sz="8" w:space="0" w:color="000000"/>
              <w:left w:val="nil"/>
              <w:bottom w:val="single" w:sz="8" w:space="0" w:color="000000"/>
              <w:right w:val="single" w:sz="8" w:space="0" w:color="000000"/>
            </w:tcBorders>
            <w:shd w:val="clear" w:color="auto" w:fill="auto"/>
            <w:hideMark/>
          </w:tcPr>
          <w:p w14:paraId="03A0662E" w14:textId="77777777" w:rsidR="00585F20" w:rsidRPr="00F64160" w:rsidRDefault="00585F20" w:rsidP="00870766">
            <w:pPr>
              <w:keepNext/>
              <w:tabs>
                <w:tab w:val="clear" w:pos="720"/>
              </w:tabs>
              <w:overflowPunct/>
              <w:autoSpaceDE/>
              <w:autoSpaceDN/>
              <w:adjustRightInd/>
              <w:spacing w:after="0"/>
              <w:jc w:val="center"/>
              <w:textAlignment w:val="auto"/>
              <w:rPr>
                <w:rFonts w:cs="Helvetica"/>
                <w:b/>
                <w:bCs/>
                <w:color w:val="000000"/>
              </w:rPr>
            </w:pPr>
            <w:r w:rsidRPr="00F64160">
              <w:rPr>
                <w:rFonts w:cs="Helvetica"/>
                <w:b/>
                <w:bCs/>
                <w:color w:val="000000"/>
              </w:rPr>
              <w:t>Reference</w:t>
            </w:r>
          </w:p>
        </w:tc>
      </w:tr>
      <w:tr w:rsidR="00585F20" w:rsidRPr="00953C94" w14:paraId="73107189" w14:textId="77777777" w:rsidTr="00A1670F">
        <w:trPr>
          <w:trHeight w:val="31"/>
        </w:trPr>
        <w:tc>
          <w:tcPr>
            <w:tcW w:w="9351" w:type="dxa"/>
            <w:gridSpan w:val="4"/>
            <w:tcBorders>
              <w:top w:val="single" w:sz="8" w:space="0" w:color="000000"/>
              <w:left w:val="single" w:sz="8" w:space="0" w:color="000000"/>
              <w:bottom w:val="single" w:sz="8" w:space="0" w:color="000000"/>
              <w:right w:val="single" w:sz="8" w:space="0" w:color="000000"/>
            </w:tcBorders>
            <w:shd w:val="clear" w:color="auto" w:fill="auto"/>
            <w:hideMark/>
          </w:tcPr>
          <w:p w14:paraId="39F47A9B" w14:textId="264C99D4" w:rsidR="00585F20" w:rsidRPr="00953C94" w:rsidRDefault="0035130F" w:rsidP="00870766">
            <w:pPr>
              <w:keepNext/>
              <w:tabs>
                <w:tab w:val="clear" w:pos="720"/>
              </w:tabs>
              <w:overflowPunct/>
              <w:autoSpaceDE/>
              <w:autoSpaceDN/>
              <w:adjustRightInd/>
              <w:spacing w:after="0"/>
              <w:textAlignment w:val="auto"/>
              <w:rPr>
                <w:rFonts w:cs="Helvetica"/>
              </w:rPr>
            </w:pPr>
            <w:r>
              <w:rPr>
                <w:rFonts w:cs="Helvetica"/>
              </w:rPr>
              <w:t>…</w:t>
            </w:r>
          </w:p>
        </w:tc>
      </w:tr>
      <w:tr w:rsidR="00585F20" w:rsidRPr="0035130F" w14:paraId="7C6AF020"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1C0EBCBA" w14:textId="47F86E8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Storage Commitment Requests (see Section </w:t>
            </w:r>
            <w:r w:rsidR="0035130F">
              <w:rPr>
                <w:rFonts w:cs="Helvetica"/>
              </w:rPr>
              <w:t>13</w:t>
            </w:r>
            <w:r w:rsidRPr="0035130F">
              <w:rPr>
                <w:rFonts w:cs="Helvetica"/>
              </w:rPr>
              <w:t>.1.1)</w:t>
            </w:r>
          </w:p>
        </w:tc>
      </w:tr>
      <w:tr w:rsidR="00585F20" w:rsidRPr="0035130F" w14:paraId="2FED7A30" w14:textId="77777777" w:rsidTr="00A1670F">
        <w:trPr>
          <w:trHeight w:val="31"/>
        </w:trPr>
        <w:tc>
          <w:tcPr>
            <w:tcW w:w="1267" w:type="dxa"/>
            <w:vMerge w:val="restart"/>
            <w:tcBorders>
              <w:top w:val="single" w:sz="4" w:space="0" w:color="auto"/>
              <w:left w:val="single" w:sz="4" w:space="0" w:color="auto"/>
              <w:right w:val="single" w:sz="4" w:space="0" w:color="auto"/>
            </w:tcBorders>
            <w:shd w:val="clear" w:color="auto" w:fill="auto"/>
          </w:tcPr>
          <w:p w14:paraId="2D8B038C"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4913D884"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commitment-requests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196624CF"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Request</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E9EDF67" w14:textId="4996FDCE"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.4</w:t>
            </w:r>
          </w:p>
        </w:tc>
      </w:tr>
      <w:tr w:rsidR="00585F20" w:rsidRPr="0035130F" w14:paraId="73C63BC1"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4475625F" w14:textId="77777777" w:rsidR="00585F20" w:rsidRPr="0035130F" w:rsidRDefault="00585F20"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664BB5AB" w14:textId="77777777" w:rsidR="00585F20" w:rsidRPr="0035130F" w:rsidRDefault="00585F20" w:rsidP="006E680D">
            <w:pPr>
              <w:tabs>
                <w:tab w:val="clear" w:pos="720"/>
              </w:tabs>
              <w:overflowPunct/>
              <w:autoSpaceDE/>
              <w:autoSpaceDN/>
              <w:adjustRightInd/>
              <w:spacing w:after="0"/>
              <w:textAlignment w:val="auto"/>
              <w:rPr>
                <w:rFonts w:cs="Helvetica"/>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01855530" w14:textId="77777777"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Result Check</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7321D3C6" w14:textId="59A3A322" w:rsidR="00585F20" w:rsidRPr="0035130F" w:rsidRDefault="00585F20" w:rsidP="006E680D">
            <w:pPr>
              <w:tabs>
                <w:tab w:val="clear" w:pos="720"/>
              </w:tabs>
              <w:overflowPunct/>
              <w:autoSpaceDE/>
              <w:autoSpaceDN/>
              <w:adjustRightInd/>
              <w:spacing w:after="0"/>
              <w:textAlignment w:val="auto"/>
              <w:rPr>
                <w:rFonts w:cs="Helvetica"/>
              </w:rPr>
            </w:pPr>
            <w:r w:rsidRPr="0035130F">
              <w:rPr>
                <w:rFonts w:cs="Helvetica"/>
              </w:rPr>
              <w:t xml:space="preserve">Section </w:t>
            </w:r>
            <w:r w:rsidR="0035130F">
              <w:rPr>
                <w:rFonts w:cs="Helvetica"/>
              </w:rPr>
              <w:t>13</w:t>
            </w:r>
            <w:r w:rsidRPr="0035130F">
              <w:rPr>
                <w:rFonts w:cs="Helvetica"/>
              </w:rPr>
              <w:t>.5</w:t>
            </w:r>
          </w:p>
        </w:tc>
      </w:tr>
      <w:tr w:rsidR="003608B3" w:rsidRPr="0035130F" w14:paraId="5D802915" w14:textId="77777777" w:rsidTr="00C4725F">
        <w:trPr>
          <w:trHeight w:val="31"/>
        </w:trPr>
        <w:tc>
          <w:tcPr>
            <w:tcW w:w="9351" w:type="dxa"/>
            <w:gridSpan w:val="4"/>
            <w:tcBorders>
              <w:left w:val="single" w:sz="4" w:space="0" w:color="auto"/>
              <w:bottom w:val="single" w:sz="4" w:space="0" w:color="auto"/>
              <w:right w:val="single" w:sz="4" w:space="0" w:color="auto"/>
            </w:tcBorders>
            <w:shd w:val="clear" w:color="auto" w:fill="auto"/>
          </w:tcPr>
          <w:p w14:paraId="34B34C3A" w14:textId="4C3B5356" w:rsidR="003608B3" w:rsidRPr="003608B3" w:rsidRDefault="003608B3" w:rsidP="006E680D">
            <w:pPr>
              <w:tabs>
                <w:tab w:val="clear" w:pos="720"/>
              </w:tabs>
              <w:overflowPunct/>
              <w:autoSpaceDE/>
              <w:autoSpaceDN/>
              <w:adjustRightInd/>
              <w:spacing w:after="0"/>
              <w:textAlignment w:val="auto"/>
              <w:rPr>
                <w:rFonts w:cs="Helvetica"/>
                <w:b/>
                <w:bCs/>
                <w:u w:val="single"/>
              </w:rPr>
            </w:pPr>
            <w:r w:rsidRPr="003608B3">
              <w:rPr>
                <w:rFonts w:cs="Helvetica"/>
                <w:b/>
                <w:bCs/>
                <w:u w:val="single"/>
              </w:rPr>
              <w:t>Modality Worklist Service (see section Y.1.1)</w:t>
            </w:r>
          </w:p>
        </w:tc>
      </w:tr>
      <w:tr w:rsidR="00A1670F" w:rsidRPr="0035130F" w14:paraId="27B0AB7B" w14:textId="77777777" w:rsidTr="00A1670F">
        <w:trPr>
          <w:trHeight w:val="31"/>
        </w:trPr>
        <w:tc>
          <w:tcPr>
            <w:tcW w:w="1267" w:type="dxa"/>
            <w:tcBorders>
              <w:top w:val="single" w:sz="4" w:space="0" w:color="auto"/>
              <w:left w:val="single" w:sz="4" w:space="0" w:color="auto"/>
              <w:right w:val="single" w:sz="4" w:space="0" w:color="auto"/>
            </w:tcBorders>
            <w:shd w:val="clear" w:color="auto" w:fill="auto"/>
          </w:tcPr>
          <w:p w14:paraId="56A7F27B" w14:textId="77777777" w:rsidR="00A1670F" w:rsidRPr="0035130F" w:rsidRDefault="00A1670F" w:rsidP="00613AA1">
            <w:pPr>
              <w:tabs>
                <w:tab w:val="clear" w:pos="720"/>
              </w:tabs>
              <w:overflowPunct/>
              <w:autoSpaceDE/>
              <w:autoSpaceDN/>
              <w:adjustRightInd/>
              <w:spacing w:after="0"/>
              <w:textAlignment w:val="auto"/>
              <w:rPr>
                <w:rFonts w:cs="Helvetica"/>
                <w:color w:val="808080" w:themeColor="background1" w:themeShade="80"/>
              </w:rPr>
            </w:pPr>
          </w:p>
        </w:tc>
        <w:tc>
          <w:tcPr>
            <w:tcW w:w="3829" w:type="dxa"/>
            <w:tcBorders>
              <w:top w:val="single" w:sz="4" w:space="0" w:color="auto"/>
              <w:left w:val="single" w:sz="4" w:space="0" w:color="auto"/>
              <w:bottom w:val="single" w:sz="4" w:space="0" w:color="auto"/>
              <w:right w:val="single" w:sz="4" w:space="0" w:color="auto"/>
            </w:tcBorders>
            <w:shd w:val="clear" w:color="auto" w:fill="auto"/>
          </w:tcPr>
          <w:p w14:paraId="040E39A5"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w:t>
            </w:r>
            <w:r>
              <w:rPr>
                <w:rFonts w:cs="Helvetica"/>
                <w:b/>
                <w:bCs/>
                <w:u w:val="single"/>
              </w:rPr>
              <w:t>scheduled-procedure-steps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C62411" w14:textId="77777777"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Search</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C6271B3" w14:textId="7A86CEB2" w:rsidR="00A1670F" w:rsidRPr="003A024D" w:rsidRDefault="00A1670F" w:rsidP="00613AA1">
            <w:pPr>
              <w:tabs>
                <w:tab w:val="clear" w:pos="720"/>
              </w:tabs>
              <w:overflowPunct/>
              <w:autoSpaceDE/>
              <w:autoSpaceDN/>
              <w:adjustRightInd/>
              <w:spacing w:after="0"/>
              <w:textAlignment w:val="auto"/>
              <w:rPr>
                <w:rFonts w:cs="Helvetica"/>
                <w:b/>
                <w:bCs/>
                <w:u w:val="single"/>
              </w:rPr>
            </w:pPr>
            <w:r>
              <w:rPr>
                <w:rFonts w:cs="Helvetica"/>
                <w:b/>
                <w:bCs/>
                <w:u w:val="single"/>
              </w:rPr>
              <w:t>Section Y.4</w:t>
            </w:r>
          </w:p>
        </w:tc>
      </w:tr>
      <w:tr w:rsidR="00D93200" w:rsidRPr="0035130F" w14:paraId="5C59BDBE" w14:textId="77777777" w:rsidTr="00A1670F">
        <w:trPr>
          <w:trHeight w:val="31"/>
        </w:trPr>
        <w:tc>
          <w:tcPr>
            <w:tcW w:w="9351" w:type="dxa"/>
            <w:gridSpan w:val="4"/>
            <w:tcBorders>
              <w:top w:val="single" w:sz="4" w:space="0" w:color="auto"/>
              <w:left w:val="single" w:sz="4" w:space="0" w:color="auto"/>
              <w:bottom w:val="single" w:sz="4" w:space="0" w:color="auto"/>
              <w:right w:val="single" w:sz="4" w:space="0" w:color="auto"/>
            </w:tcBorders>
            <w:shd w:val="clear" w:color="auto" w:fill="auto"/>
          </w:tcPr>
          <w:p w14:paraId="7017CE7E" w14:textId="23F65587" w:rsidR="00D93200" w:rsidRPr="00D93200" w:rsidRDefault="00D93200" w:rsidP="006E680D">
            <w:pPr>
              <w:tabs>
                <w:tab w:val="clear" w:pos="720"/>
              </w:tabs>
              <w:overflowPunct/>
              <w:autoSpaceDE/>
              <w:autoSpaceDN/>
              <w:adjustRightInd/>
              <w:spacing w:after="0"/>
              <w:textAlignment w:val="auto"/>
              <w:rPr>
                <w:rFonts w:cs="Helvetica"/>
                <w:b/>
                <w:bCs/>
                <w:u w:val="single"/>
              </w:rPr>
            </w:pPr>
            <w:r w:rsidRPr="00D93200">
              <w:rPr>
                <w:rFonts w:cs="Helvetica"/>
                <w:b/>
                <w:bCs/>
                <w:u w:val="single"/>
              </w:rPr>
              <w:t xml:space="preserve">Modality </w:t>
            </w:r>
            <w:r w:rsidR="009F6C85">
              <w:rPr>
                <w:rFonts w:cs="Helvetica"/>
                <w:b/>
                <w:bCs/>
                <w:u w:val="single"/>
              </w:rPr>
              <w:t>Performed Procedure Step</w:t>
            </w:r>
            <w:r w:rsidR="000C4DD7">
              <w:rPr>
                <w:rFonts w:cs="Helvetica"/>
                <w:b/>
                <w:bCs/>
                <w:u w:val="single"/>
              </w:rPr>
              <w:t xml:space="preserve"> </w:t>
            </w:r>
            <w:r w:rsidRPr="00D93200">
              <w:rPr>
                <w:rFonts w:cs="Helvetica"/>
                <w:b/>
                <w:bCs/>
                <w:u w:val="single"/>
              </w:rPr>
              <w:t>Service</w:t>
            </w:r>
            <w:r w:rsidR="003A024D">
              <w:rPr>
                <w:rFonts w:cs="Helvetica"/>
                <w:b/>
                <w:bCs/>
                <w:u w:val="single"/>
              </w:rPr>
              <w:t xml:space="preserve"> (see Section X.1.1)</w:t>
            </w:r>
          </w:p>
        </w:tc>
      </w:tr>
      <w:tr w:rsidR="00E30D37" w:rsidRPr="0035130F" w14:paraId="316AAF83" w14:textId="77777777" w:rsidTr="00A1670F">
        <w:trPr>
          <w:trHeight w:val="31"/>
        </w:trPr>
        <w:tc>
          <w:tcPr>
            <w:tcW w:w="1267" w:type="dxa"/>
            <w:vMerge w:val="restart"/>
            <w:tcBorders>
              <w:left w:val="single" w:sz="4" w:space="0" w:color="auto"/>
              <w:right w:val="single" w:sz="4" w:space="0" w:color="auto"/>
            </w:tcBorders>
            <w:shd w:val="clear" w:color="auto" w:fill="auto"/>
          </w:tcPr>
          <w:p w14:paraId="0B30CFD0"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val="restart"/>
            <w:tcBorders>
              <w:top w:val="single" w:sz="4" w:space="0" w:color="auto"/>
              <w:left w:val="single" w:sz="4" w:space="0" w:color="auto"/>
              <w:right w:val="single" w:sz="4" w:space="0" w:color="auto"/>
            </w:tcBorders>
            <w:shd w:val="clear" w:color="auto" w:fill="auto"/>
          </w:tcPr>
          <w:p w14:paraId="6AA10FB7" w14:textId="479F1481"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modality-performed-procedure-step</w:t>
            </w:r>
            <w:r w:rsidR="000C4DD7">
              <w:rPr>
                <w:rFonts w:cs="Helvetica"/>
                <w:b/>
                <w:bCs/>
                <w:u w:val="single"/>
              </w:rPr>
              <w:t>s</w:t>
            </w: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FE4BF50" w14:textId="69B57BD0" w:rsidR="00E30D37" w:rsidRPr="003A024D" w:rsidRDefault="00E30D37" w:rsidP="006E680D">
            <w:pPr>
              <w:tabs>
                <w:tab w:val="clear" w:pos="720"/>
              </w:tabs>
              <w:overflowPunct/>
              <w:autoSpaceDE/>
              <w:autoSpaceDN/>
              <w:adjustRightInd/>
              <w:spacing w:after="0"/>
              <w:textAlignment w:val="auto"/>
              <w:rPr>
                <w:rFonts w:cs="Helvetica"/>
                <w:b/>
                <w:bCs/>
                <w:u w:val="single"/>
              </w:rPr>
            </w:pPr>
            <w:r w:rsidRPr="003A024D">
              <w:rPr>
                <w:rFonts w:cs="Helvetica"/>
                <w:b/>
                <w:bCs/>
                <w:u w:val="single"/>
              </w:rPr>
              <w:t>Create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458C461D" w14:textId="76AEB6F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X.4</w:t>
            </w:r>
          </w:p>
        </w:tc>
      </w:tr>
      <w:tr w:rsidR="00E30D37" w:rsidRPr="0035130F" w14:paraId="48084D69" w14:textId="77777777" w:rsidTr="00A1670F">
        <w:trPr>
          <w:trHeight w:val="41"/>
        </w:trPr>
        <w:tc>
          <w:tcPr>
            <w:tcW w:w="1267" w:type="dxa"/>
            <w:vMerge/>
            <w:tcBorders>
              <w:left w:val="single" w:sz="4" w:space="0" w:color="auto"/>
              <w:right w:val="single" w:sz="4" w:space="0" w:color="auto"/>
            </w:tcBorders>
            <w:shd w:val="clear" w:color="auto" w:fill="auto"/>
          </w:tcPr>
          <w:p w14:paraId="6DFF8704"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EEBA148"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09738AD" w14:textId="3304B6B9"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Update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3465FF84" w14:textId="496FB073"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X.5</w:t>
            </w:r>
          </w:p>
        </w:tc>
      </w:tr>
      <w:tr w:rsidR="00E30D37" w:rsidRPr="0035130F" w14:paraId="4F9AC2B5" w14:textId="77777777" w:rsidTr="00A1670F">
        <w:trPr>
          <w:trHeight w:val="31"/>
        </w:trPr>
        <w:tc>
          <w:tcPr>
            <w:tcW w:w="1267" w:type="dxa"/>
            <w:vMerge w:val="restart"/>
            <w:tcBorders>
              <w:left w:val="single" w:sz="4" w:space="0" w:color="auto"/>
              <w:right w:val="single" w:sz="4" w:space="0" w:color="auto"/>
            </w:tcBorders>
            <w:shd w:val="clear" w:color="auto" w:fill="auto"/>
          </w:tcPr>
          <w:p w14:paraId="749AE43C"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7532BDD7"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36A9DE9C" w14:textId="7F65FC60"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Retrieve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2DCDEA1A" w14:textId="34ADE6A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X.6</w:t>
            </w:r>
          </w:p>
        </w:tc>
      </w:tr>
      <w:tr w:rsidR="00E30D37" w:rsidRPr="0035130F" w14:paraId="173A0569" w14:textId="77777777" w:rsidTr="00A1670F">
        <w:trPr>
          <w:trHeight w:val="31"/>
        </w:trPr>
        <w:tc>
          <w:tcPr>
            <w:tcW w:w="1267" w:type="dxa"/>
            <w:vMerge/>
            <w:tcBorders>
              <w:left w:val="single" w:sz="4" w:space="0" w:color="auto"/>
              <w:right w:val="single" w:sz="4" w:space="0" w:color="auto"/>
            </w:tcBorders>
            <w:shd w:val="clear" w:color="auto" w:fill="auto"/>
          </w:tcPr>
          <w:p w14:paraId="2D49CD4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right w:val="single" w:sz="4" w:space="0" w:color="auto"/>
            </w:tcBorders>
            <w:shd w:val="clear" w:color="auto" w:fill="auto"/>
          </w:tcPr>
          <w:p w14:paraId="0354BC1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4C17B86" w14:textId="07D000F5"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6DACBF76" w14:textId="0CF99490"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X.7</w:t>
            </w:r>
          </w:p>
        </w:tc>
      </w:tr>
      <w:tr w:rsidR="00E30D37" w:rsidRPr="0035130F" w14:paraId="6891C32A" w14:textId="77777777" w:rsidTr="00A1670F">
        <w:trPr>
          <w:trHeight w:val="31"/>
        </w:trPr>
        <w:tc>
          <w:tcPr>
            <w:tcW w:w="1267" w:type="dxa"/>
            <w:vMerge/>
            <w:tcBorders>
              <w:left w:val="single" w:sz="4" w:space="0" w:color="auto"/>
              <w:bottom w:val="single" w:sz="4" w:space="0" w:color="auto"/>
              <w:right w:val="single" w:sz="4" w:space="0" w:color="auto"/>
            </w:tcBorders>
            <w:shd w:val="clear" w:color="auto" w:fill="auto"/>
          </w:tcPr>
          <w:p w14:paraId="5EE8E616" w14:textId="77777777" w:rsidR="00E30D37" w:rsidRPr="0035130F" w:rsidRDefault="00E30D37" w:rsidP="006E680D">
            <w:pPr>
              <w:tabs>
                <w:tab w:val="clear" w:pos="720"/>
              </w:tabs>
              <w:overflowPunct/>
              <w:autoSpaceDE/>
              <w:autoSpaceDN/>
              <w:adjustRightInd/>
              <w:spacing w:after="0"/>
              <w:textAlignment w:val="auto"/>
              <w:rPr>
                <w:rFonts w:cs="Helvetica"/>
                <w:color w:val="808080" w:themeColor="background1" w:themeShade="80"/>
              </w:rPr>
            </w:pPr>
          </w:p>
        </w:tc>
        <w:tc>
          <w:tcPr>
            <w:tcW w:w="3829" w:type="dxa"/>
            <w:vMerge/>
            <w:tcBorders>
              <w:left w:val="single" w:sz="4" w:space="0" w:color="auto"/>
              <w:bottom w:val="single" w:sz="4" w:space="0" w:color="auto"/>
              <w:right w:val="single" w:sz="4" w:space="0" w:color="auto"/>
            </w:tcBorders>
            <w:shd w:val="clear" w:color="auto" w:fill="auto"/>
          </w:tcPr>
          <w:p w14:paraId="27CFC43E" w14:textId="77777777" w:rsidR="00E30D37" w:rsidRPr="003A024D" w:rsidRDefault="00E30D37" w:rsidP="006E680D">
            <w:pPr>
              <w:tabs>
                <w:tab w:val="clear" w:pos="720"/>
              </w:tabs>
              <w:overflowPunct/>
              <w:autoSpaceDE/>
              <w:autoSpaceDN/>
              <w:adjustRightInd/>
              <w:spacing w:after="0"/>
              <w:textAlignment w:val="auto"/>
              <w:rPr>
                <w:rFonts w:cs="Helvetica"/>
                <w:b/>
                <w:bCs/>
                <w:u w:val="single"/>
              </w:rPr>
            </w:pPr>
          </w:p>
        </w:tc>
        <w:tc>
          <w:tcPr>
            <w:tcW w:w="2411" w:type="dxa"/>
            <w:tcBorders>
              <w:top w:val="single" w:sz="4" w:space="0" w:color="auto"/>
              <w:left w:val="single" w:sz="4" w:space="0" w:color="auto"/>
              <w:bottom w:val="single" w:sz="4" w:space="0" w:color="auto"/>
              <w:right w:val="single" w:sz="4" w:space="0" w:color="auto"/>
            </w:tcBorders>
            <w:shd w:val="clear" w:color="auto" w:fill="auto"/>
          </w:tcPr>
          <w:p w14:paraId="68A847BA" w14:textId="2E74DDAD" w:rsidR="00E30D37"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Unsubscribe</w:t>
            </w:r>
          </w:p>
        </w:tc>
        <w:tc>
          <w:tcPr>
            <w:tcW w:w="1844" w:type="dxa"/>
            <w:tcBorders>
              <w:top w:val="single" w:sz="4" w:space="0" w:color="auto"/>
              <w:left w:val="single" w:sz="4" w:space="0" w:color="auto"/>
              <w:bottom w:val="single" w:sz="4" w:space="0" w:color="auto"/>
              <w:right w:val="single" w:sz="4" w:space="0" w:color="auto"/>
            </w:tcBorders>
            <w:shd w:val="clear" w:color="auto" w:fill="auto"/>
          </w:tcPr>
          <w:p w14:paraId="1AD4962C" w14:textId="35DAC71F" w:rsidR="00E30D37" w:rsidRPr="003A024D" w:rsidRDefault="00E30D37" w:rsidP="006E680D">
            <w:pPr>
              <w:tabs>
                <w:tab w:val="clear" w:pos="720"/>
              </w:tabs>
              <w:overflowPunct/>
              <w:autoSpaceDE/>
              <w:autoSpaceDN/>
              <w:adjustRightInd/>
              <w:spacing w:after="0"/>
              <w:textAlignment w:val="auto"/>
              <w:rPr>
                <w:rFonts w:cs="Helvetica"/>
                <w:b/>
                <w:bCs/>
                <w:u w:val="single"/>
              </w:rPr>
            </w:pPr>
            <w:r>
              <w:rPr>
                <w:rFonts w:cs="Helvetica"/>
                <w:b/>
                <w:bCs/>
                <w:u w:val="single"/>
              </w:rPr>
              <w:t xml:space="preserve">Section </w:t>
            </w:r>
            <w:r w:rsidR="003102BE">
              <w:rPr>
                <w:rFonts w:cs="Helvetica"/>
                <w:b/>
                <w:bCs/>
                <w:u w:val="single"/>
              </w:rPr>
              <w:t>X.8</w:t>
            </w:r>
          </w:p>
        </w:tc>
      </w:tr>
    </w:tbl>
    <w:p w14:paraId="1432D338" w14:textId="73406C05" w:rsidR="00154576" w:rsidRDefault="00154576" w:rsidP="00154576">
      <w:pPr>
        <w:tabs>
          <w:tab w:val="clear" w:pos="720"/>
          <w:tab w:val="left" w:pos="1134"/>
        </w:tabs>
        <w:ind w:left="1134" w:hanging="1134"/>
        <w:rPr>
          <w:b/>
          <w:bCs/>
        </w:rPr>
      </w:pPr>
      <w:r>
        <w:tab/>
      </w:r>
      <w:r>
        <w:rPr>
          <w:b/>
          <w:bCs/>
        </w:rPr>
        <w:br w:type="page"/>
      </w:r>
    </w:p>
    <w:p w14:paraId="20929560" w14:textId="52089942" w:rsidR="009757B7" w:rsidRPr="00F64160" w:rsidRDefault="009757B7" w:rsidP="009757B7">
      <w:pPr>
        <w:jc w:val="center"/>
        <w:rPr>
          <w:b/>
          <w:bCs/>
          <w:sz w:val="24"/>
          <w:szCs w:val="24"/>
        </w:rPr>
      </w:pPr>
      <w:r w:rsidRPr="00F64160">
        <w:rPr>
          <w:b/>
          <w:bCs/>
          <w:sz w:val="24"/>
          <w:szCs w:val="24"/>
        </w:rPr>
        <w:lastRenderedPageBreak/>
        <w:t>Changes to NEMA Standards Publications PS 3.</w:t>
      </w:r>
      <w:r>
        <w:rPr>
          <w:b/>
          <w:bCs/>
          <w:sz w:val="24"/>
          <w:szCs w:val="24"/>
        </w:rPr>
        <w:t>2</w:t>
      </w:r>
    </w:p>
    <w:p w14:paraId="327935B4" w14:textId="1495446D" w:rsidR="009757B7" w:rsidRPr="00F64160" w:rsidRDefault="009D6C53" w:rsidP="009757B7">
      <w:pPr>
        <w:pStyle w:val="Instruction"/>
      </w:pPr>
      <w:r>
        <w:t>Add new section</w:t>
      </w:r>
      <w:r w:rsidR="00CB20D7">
        <w:t>s</w:t>
      </w:r>
      <w:r>
        <w:t xml:space="preserve"> to N.1.3 for </w:t>
      </w:r>
      <w:r w:rsidR="00CB20D7">
        <w:t xml:space="preserve">the </w:t>
      </w:r>
      <w:r>
        <w:t>Modality Workflow Service</w:t>
      </w:r>
      <w:r w:rsidR="0041780F">
        <w:t>s</w:t>
      </w:r>
    </w:p>
    <w:p w14:paraId="23C561FB" w14:textId="77777777" w:rsidR="009D6C53" w:rsidRPr="00F64160" w:rsidRDefault="009D6C53" w:rsidP="009D6C53">
      <w:pPr>
        <w:pStyle w:val="Heading2"/>
      </w:pPr>
      <w:bookmarkStart w:id="183" w:name="_Toc150508014"/>
      <w:bookmarkStart w:id="184" w:name="_Toc188364856"/>
      <w:r>
        <w:t>N</w:t>
      </w:r>
      <w:r w:rsidRPr="00F64160">
        <w:t>.1</w:t>
      </w:r>
      <w:r w:rsidRPr="00F64160">
        <w:tab/>
        <w:t>Overview</w:t>
      </w:r>
      <w:bookmarkEnd w:id="183"/>
      <w:bookmarkEnd w:id="184"/>
    </w:p>
    <w:p w14:paraId="664CA5EF" w14:textId="77777777" w:rsidR="009D6C53" w:rsidRPr="00F64160" w:rsidRDefault="009D6C53" w:rsidP="009D6C53">
      <w:r w:rsidRPr="00F64160">
        <w:t>…</w:t>
      </w:r>
    </w:p>
    <w:p w14:paraId="2586B42B" w14:textId="77777777" w:rsidR="009D6C53" w:rsidRPr="00F64160" w:rsidRDefault="009D6C53" w:rsidP="009D6C53">
      <w:pPr>
        <w:pStyle w:val="Heading3"/>
      </w:pPr>
      <w:bookmarkStart w:id="185" w:name="_Toc150508015"/>
      <w:bookmarkStart w:id="186" w:name="_Toc188364857"/>
      <w:r>
        <w:t>N</w:t>
      </w:r>
      <w:r w:rsidRPr="00F64160">
        <w:t>.1.3</w:t>
      </w:r>
      <w:r w:rsidRPr="00F64160">
        <w:tab/>
        <w:t>DICOM Web Services</w:t>
      </w:r>
      <w:bookmarkEnd w:id="185"/>
      <w:bookmarkEnd w:id="186"/>
    </w:p>
    <w:p w14:paraId="3BBA9024" w14:textId="77777777" w:rsidR="009D6C53" w:rsidRPr="00F64160" w:rsidRDefault="009D6C53" w:rsidP="009D6C53">
      <w:r w:rsidRPr="00F64160">
        <w:t>…</w:t>
      </w:r>
    </w:p>
    <w:p w14:paraId="7F388998" w14:textId="41B57B81" w:rsidR="009D6C53" w:rsidRPr="00F64160" w:rsidRDefault="009D6C53" w:rsidP="009D6C53">
      <w:pPr>
        <w:pStyle w:val="Heading4"/>
      </w:pPr>
      <w:bookmarkStart w:id="187" w:name="_Toc150508016"/>
      <w:bookmarkStart w:id="188" w:name="_Toc188364858"/>
      <w:r>
        <w:t>N</w:t>
      </w:r>
      <w:r w:rsidRPr="00F64160">
        <w:t>.1.</w:t>
      </w:r>
      <w:proofErr w:type="gramStart"/>
      <w:r w:rsidRPr="00F64160">
        <w:t>3.</w:t>
      </w:r>
      <w:r w:rsidR="00D761A4">
        <w:t>Y</w:t>
      </w:r>
      <w:proofErr w:type="gramEnd"/>
      <w:r w:rsidRPr="00F64160">
        <w:tab/>
      </w:r>
      <w:r>
        <w:t xml:space="preserve">Modality </w:t>
      </w:r>
      <w:r w:rsidR="0041780F">
        <w:t>Worklist</w:t>
      </w:r>
      <w:r>
        <w:t xml:space="preserve"> </w:t>
      </w:r>
      <w:r w:rsidRPr="00F64160">
        <w:t>Service</w:t>
      </w:r>
      <w:bookmarkEnd w:id="187"/>
      <w:bookmarkEnd w:id="188"/>
    </w:p>
    <w:p w14:paraId="3703883A" w14:textId="7504A1E1" w:rsidR="009D6C53" w:rsidRPr="00F64160" w:rsidRDefault="009D6C53" w:rsidP="009D6C53">
      <w:r>
        <w:t>Table N.1.3.</w:t>
      </w:r>
      <w:r w:rsidR="00D761A4">
        <w:t>Y</w:t>
      </w:r>
      <w:r>
        <w:t>-1</w:t>
      </w:r>
      <w:r w:rsidRPr="00F64160">
        <w:t xml:space="preserve"> lists details on the support of the </w:t>
      </w:r>
      <w:r>
        <w:t xml:space="preserve">Modality </w:t>
      </w:r>
      <w:r w:rsidR="00CD4616">
        <w:t xml:space="preserve">Worklist </w:t>
      </w:r>
      <w:r w:rsidRPr="00F64160">
        <w:t>Service.</w:t>
      </w:r>
    </w:p>
    <w:p w14:paraId="1D8DE43A" w14:textId="5235DA52" w:rsidR="009D6C53" w:rsidRPr="00F64160" w:rsidRDefault="009D6C53" w:rsidP="009D6C53">
      <w:pPr>
        <w:pStyle w:val="TemplateInstruction"/>
      </w:pPr>
      <w:r w:rsidRPr="00F64160">
        <w:t xml:space="preserve">[Complete </w:t>
      </w:r>
      <w:r>
        <w:t>Table N.1.3.</w:t>
      </w:r>
      <w:r w:rsidR="00CD4616">
        <w:t>Y</w:t>
      </w:r>
      <w:r>
        <w:t>-1</w:t>
      </w:r>
      <w:r w:rsidRPr="00F64160">
        <w:t xml:space="preserve"> to indicate support for the </w:t>
      </w:r>
      <w:r>
        <w:t xml:space="preserve">Modality </w:t>
      </w:r>
      <w:r w:rsidR="00CD4616">
        <w:t xml:space="preserve">Worklist </w:t>
      </w:r>
      <w:r w:rsidRPr="00F64160">
        <w:t>Web Service]</w:t>
      </w:r>
    </w:p>
    <w:p w14:paraId="67793FAA" w14:textId="455C7179" w:rsidR="009D6C53" w:rsidRPr="00F64160" w:rsidRDefault="009D6C53" w:rsidP="009D6C53">
      <w:pPr>
        <w:pStyle w:val="TableTitle"/>
        <w:rPr>
          <w:rFonts w:cs="Arial"/>
        </w:rPr>
      </w:pPr>
      <w:bookmarkStart w:id="189" w:name="_Ref72392990"/>
      <w:bookmarkStart w:id="190" w:name="_Ref72321564"/>
      <w:r w:rsidRPr="00F64160">
        <w:rPr>
          <w:rFonts w:cs="Arial"/>
        </w:rPr>
        <w:t>Table</w:t>
      </w:r>
      <w:r>
        <w:rPr>
          <w:rFonts w:cs="Arial"/>
        </w:rPr>
        <w:t xml:space="preserve"> N.1.3.</w:t>
      </w:r>
      <w:r w:rsidR="00CD4616">
        <w:rPr>
          <w:rFonts w:cs="Arial"/>
        </w:rPr>
        <w:t>Y</w:t>
      </w:r>
      <w:r w:rsidRPr="00F64160">
        <w:rPr>
          <w:rFonts w:cs="Arial"/>
        </w:rPr>
        <w:noBreakHyphen/>
      </w:r>
      <w:bookmarkEnd w:id="189"/>
      <w:r>
        <w:rPr>
          <w:rFonts w:cs="Arial"/>
        </w:rPr>
        <w:t>1</w:t>
      </w:r>
      <w:r w:rsidRPr="00F64160">
        <w:rPr>
          <w:rFonts w:cs="Arial"/>
        </w:rPr>
        <w:t xml:space="preserve"> </w:t>
      </w:r>
      <w:r>
        <w:rPr>
          <w:rFonts w:cs="Arial"/>
        </w:rPr>
        <w:t xml:space="preserve">Modality </w:t>
      </w:r>
      <w:r w:rsidR="00CD4616">
        <w:rPr>
          <w:rFonts w:cs="Arial"/>
        </w:rPr>
        <w:t xml:space="preserve">Worklist </w:t>
      </w:r>
      <w:r w:rsidRPr="00F64160">
        <w:rPr>
          <w:rFonts w:cs="Arial"/>
        </w:rPr>
        <w:t>Service</w:t>
      </w:r>
      <w:bookmarkEnd w:id="190"/>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9D6C53" w:rsidRPr="00F64160" w14:paraId="5053E65A" w14:textId="77777777" w:rsidTr="009D6C53">
        <w:tc>
          <w:tcPr>
            <w:tcW w:w="1129" w:type="dxa"/>
            <w:shd w:val="clear" w:color="auto" w:fill="BFBFBF" w:themeFill="background1" w:themeFillShade="BF"/>
          </w:tcPr>
          <w:p w14:paraId="318C383F" w14:textId="77777777" w:rsidR="009D6C53" w:rsidRPr="00F64160" w:rsidRDefault="009D6C53" w:rsidP="009D6C53">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6B569A68" w14:textId="77777777" w:rsidR="009D6C53" w:rsidRPr="00F64160" w:rsidRDefault="009D6C53" w:rsidP="000C3C03">
            <w:pPr>
              <w:ind w:left="289"/>
              <w:jc w:val="center"/>
              <w:rPr>
                <w:rFonts w:cs="Arial"/>
                <w:b/>
              </w:rPr>
            </w:pPr>
            <w:r w:rsidRPr="00F64160">
              <w:rPr>
                <w:rFonts w:cs="Arial"/>
                <w:b/>
              </w:rPr>
              <w:t>Transaction</w:t>
            </w:r>
          </w:p>
        </w:tc>
        <w:tc>
          <w:tcPr>
            <w:tcW w:w="3686" w:type="dxa"/>
            <w:shd w:val="clear" w:color="auto" w:fill="BFBFBF" w:themeFill="background1" w:themeFillShade="BF"/>
          </w:tcPr>
          <w:p w14:paraId="746E7998" w14:textId="77777777" w:rsidR="009D6C53" w:rsidRPr="00F64160" w:rsidRDefault="009D6C53" w:rsidP="000C3C03">
            <w:pPr>
              <w:ind w:left="289"/>
              <w:jc w:val="center"/>
              <w:rPr>
                <w:rFonts w:cs="Arial"/>
                <w:b/>
              </w:rPr>
            </w:pPr>
            <w:r w:rsidRPr="00F64160">
              <w:rPr>
                <w:rFonts w:cs="Arial"/>
                <w:b/>
              </w:rPr>
              <w:t>Resource</w:t>
            </w:r>
          </w:p>
        </w:tc>
        <w:tc>
          <w:tcPr>
            <w:tcW w:w="1072" w:type="dxa"/>
            <w:shd w:val="clear" w:color="auto" w:fill="BFBFBF" w:themeFill="background1" w:themeFillShade="BF"/>
          </w:tcPr>
          <w:p w14:paraId="4D3BB920" w14:textId="77777777" w:rsidR="009D6C53" w:rsidRPr="00F64160" w:rsidRDefault="009D6C53" w:rsidP="000C3C03">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0739D2AD" w14:textId="77777777" w:rsidR="009D6C53" w:rsidRPr="00F64160" w:rsidRDefault="009D6C53" w:rsidP="000C3C03">
            <w:pPr>
              <w:spacing w:after="120"/>
              <w:ind w:left="289"/>
              <w:jc w:val="center"/>
              <w:rPr>
                <w:rFonts w:cs="Arial"/>
                <w:b/>
              </w:rPr>
            </w:pPr>
            <w:r w:rsidRPr="00F64160">
              <w:rPr>
                <w:rFonts w:cs="Arial"/>
                <w:b/>
              </w:rPr>
              <w:t>Origin Server</w:t>
            </w:r>
          </w:p>
        </w:tc>
      </w:tr>
      <w:tr w:rsidR="009D6C53" w:rsidRPr="005838C0" w14:paraId="0681FC0F" w14:textId="77777777" w:rsidTr="009D6C53">
        <w:tc>
          <w:tcPr>
            <w:tcW w:w="1129" w:type="dxa"/>
          </w:tcPr>
          <w:p w14:paraId="3DB8EAAE" w14:textId="29F4DFD1" w:rsidR="009D6C53" w:rsidRPr="00DB0718" w:rsidRDefault="007C0A45" w:rsidP="000C3C03">
            <w:pPr>
              <w:spacing w:after="0"/>
              <w:ind w:left="57"/>
              <w:rPr>
                <w:rFonts w:cs="Arial"/>
              </w:rPr>
            </w:pPr>
            <w:r>
              <w:rPr>
                <w:rFonts w:cs="Arial"/>
              </w:rPr>
              <w:t>Modality Worklist Service</w:t>
            </w:r>
          </w:p>
        </w:tc>
        <w:tc>
          <w:tcPr>
            <w:tcW w:w="1701" w:type="dxa"/>
          </w:tcPr>
          <w:p w14:paraId="7A0FE2D5" w14:textId="29326FD4" w:rsidR="009D6C53" w:rsidRPr="00DB0718" w:rsidRDefault="0050230A" w:rsidP="000C3C03">
            <w:pPr>
              <w:spacing w:after="0"/>
              <w:ind w:left="57"/>
              <w:rPr>
                <w:rFonts w:cs="Arial"/>
                <w:i/>
                <w:iCs/>
              </w:rPr>
            </w:pPr>
            <w:r>
              <w:rPr>
                <w:rFonts w:cs="Arial"/>
                <w:i/>
                <w:iCs/>
              </w:rPr>
              <w:t>Search</w:t>
            </w:r>
          </w:p>
        </w:tc>
        <w:tc>
          <w:tcPr>
            <w:tcW w:w="3686" w:type="dxa"/>
          </w:tcPr>
          <w:p w14:paraId="4E7E0C79" w14:textId="48D44D3A" w:rsidR="009D6C53" w:rsidRPr="00AB477B" w:rsidRDefault="009D6C53" w:rsidP="000C3C03">
            <w:pPr>
              <w:spacing w:after="0"/>
              <w:ind w:left="57"/>
              <w:rPr>
                <w:rFonts w:cs="Arial"/>
              </w:rPr>
            </w:pPr>
            <w:r>
              <w:rPr>
                <w:rFonts w:cs="Arial"/>
              </w:rPr>
              <w:t>modality-scheduled-procedure-steps</w:t>
            </w:r>
          </w:p>
        </w:tc>
        <w:tc>
          <w:tcPr>
            <w:tcW w:w="1072" w:type="dxa"/>
          </w:tcPr>
          <w:p w14:paraId="54B16AFA" w14:textId="77777777" w:rsidR="009D6C53" w:rsidRPr="00AB477B" w:rsidRDefault="009D6C53" w:rsidP="000C3C03">
            <w:pPr>
              <w:spacing w:after="0"/>
              <w:ind w:left="57"/>
              <w:rPr>
                <w:rFonts w:cs="Arial"/>
              </w:rPr>
            </w:pPr>
          </w:p>
        </w:tc>
        <w:tc>
          <w:tcPr>
            <w:tcW w:w="1128" w:type="dxa"/>
          </w:tcPr>
          <w:p w14:paraId="3561DDAD" w14:textId="77777777" w:rsidR="009D6C53" w:rsidRPr="00AB477B" w:rsidRDefault="009D6C53" w:rsidP="000C3C03">
            <w:pPr>
              <w:spacing w:after="0"/>
              <w:ind w:left="57"/>
              <w:rPr>
                <w:rFonts w:cs="Arial"/>
              </w:rPr>
            </w:pPr>
          </w:p>
        </w:tc>
      </w:tr>
    </w:tbl>
    <w:p w14:paraId="6C223A2E" w14:textId="77777777" w:rsidR="00D761A4" w:rsidRDefault="00D761A4" w:rsidP="00D761A4"/>
    <w:p w14:paraId="756D9B22" w14:textId="33125719" w:rsidR="00D761A4" w:rsidRPr="00F64160" w:rsidRDefault="00D761A4" w:rsidP="00D761A4">
      <w:pPr>
        <w:pStyle w:val="Heading4"/>
      </w:pPr>
      <w:bookmarkStart w:id="191" w:name="_Toc188364859"/>
      <w:r>
        <w:t>N</w:t>
      </w:r>
      <w:r w:rsidRPr="00F64160">
        <w:t>.1.3.</w:t>
      </w:r>
      <w:r>
        <w:t>X</w:t>
      </w:r>
      <w:r w:rsidRPr="00F64160">
        <w:tab/>
      </w:r>
      <w:r>
        <w:t xml:space="preserve">Modality </w:t>
      </w:r>
      <w:r w:rsidR="007C0A45">
        <w:t>Performed Procedure Step</w:t>
      </w:r>
      <w:r>
        <w:t xml:space="preserve"> </w:t>
      </w:r>
      <w:r w:rsidRPr="00F64160">
        <w:t>Service</w:t>
      </w:r>
      <w:bookmarkEnd w:id="191"/>
    </w:p>
    <w:p w14:paraId="08E56503" w14:textId="70A94319" w:rsidR="00D761A4" w:rsidRPr="00F64160" w:rsidRDefault="00D761A4" w:rsidP="00D761A4">
      <w:r>
        <w:t>Table N.1.3.X-1</w:t>
      </w:r>
      <w:r w:rsidRPr="00F64160">
        <w:t xml:space="preserve"> lists details on the support of the </w:t>
      </w:r>
      <w:r>
        <w:t xml:space="preserve">Modality </w:t>
      </w:r>
      <w:r w:rsidR="007C0A45">
        <w:t>Performed Procedure Step</w:t>
      </w:r>
      <w:r>
        <w:t xml:space="preserve"> </w:t>
      </w:r>
      <w:r w:rsidRPr="00F64160">
        <w:t>Service.</w:t>
      </w:r>
    </w:p>
    <w:p w14:paraId="6360C8BA" w14:textId="0228BB34" w:rsidR="00D761A4" w:rsidRPr="00F64160" w:rsidRDefault="00D761A4" w:rsidP="00D761A4">
      <w:pPr>
        <w:pStyle w:val="TemplateInstruction"/>
      </w:pPr>
      <w:r w:rsidRPr="00F64160">
        <w:t xml:space="preserve">[Complete </w:t>
      </w:r>
      <w:r>
        <w:t>Table N.1.3.X-1</w:t>
      </w:r>
      <w:r w:rsidRPr="00F64160">
        <w:t xml:space="preserve"> to indicate support for the </w:t>
      </w:r>
      <w:r>
        <w:t xml:space="preserve">Modality </w:t>
      </w:r>
      <w:r w:rsidR="00265C53">
        <w:t>Performed Procedure Step</w:t>
      </w:r>
      <w:r>
        <w:t xml:space="preserve"> </w:t>
      </w:r>
      <w:r w:rsidRPr="00F64160">
        <w:t>Web Service]</w:t>
      </w:r>
    </w:p>
    <w:p w14:paraId="130180F5" w14:textId="77777777" w:rsidR="00D761A4" w:rsidRPr="00F64160" w:rsidRDefault="00D761A4" w:rsidP="00D761A4">
      <w:pPr>
        <w:pStyle w:val="TableTitle"/>
        <w:rPr>
          <w:rFonts w:cs="Arial"/>
        </w:rPr>
      </w:pPr>
      <w:r w:rsidRPr="00F64160">
        <w:rPr>
          <w:rFonts w:cs="Arial"/>
        </w:rPr>
        <w:t>Table</w:t>
      </w:r>
      <w:r>
        <w:rPr>
          <w:rFonts w:cs="Arial"/>
        </w:rPr>
        <w:t xml:space="preserve"> N.1.3.X</w:t>
      </w:r>
      <w:r w:rsidRPr="00F64160">
        <w:rPr>
          <w:rFonts w:cs="Arial"/>
        </w:rPr>
        <w:noBreakHyphen/>
      </w:r>
      <w:r>
        <w:rPr>
          <w:rFonts w:cs="Arial"/>
        </w:rPr>
        <w:t>1</w:t>
      </w:r>
      <w:r w:rsidRPr="00F64160">
        <w:rPr>
          <w:rFonts w:cs="Arial"/>
        </w:rPr>
        <w:t xml:space="preserve"> </w:t>
      </w:r>
      <w:r>
        <w:rPr>
          <w:rFonts w:cs="Arial"/>
        </w:rPr>
        <w:t xml:space="preserve">Modality Workflow </w:t>
      </w:r>
      <w:r w:rsidRPr="00F64160">
        <w:rPr>
          <w:rFonts w:cs="Arial"/>
        </w:rPr>
        <w:t>Service</w:t>
      </w:r>
    </w:p>
    <w:tbl>
      <w:tblPr>
        <w:tblStyle w:val="TableGrid"/>
        <w:tblW w:w="0" w:type="auto"/>
        <w:tblCellMar>
          <w:left w:w="0" w:type="dxa"/>
          <w:right w:w="0" w:type="dxa"/>
        </w:tblCellMar>
        <w:tblLook w:val="04A0" w:firstRow="1" w:lastRow="0" w:firstColumn="1" w:lastColumn="0" w:noHBand="0" w:noVBand="1"/>
      </w:tblPr>
      <w:tblGrid>
        <w:gridCol w:w="1129"/>
        <w:gridCol w:w="1701"/>
        <w:gridCol w:w="3686"/>
        <w:gridCol w:w="1072"/>
        <w:gridCol w:w="1128"/>
      </w:tblGrid>
      <w:tr w:rsidR="00D761A4" w:rsidRPr="00F64160" w14:paraId="56C7DC86" w14:textId="77777777" w:rsidTr="00613AA1">
        <w:tc>
          <w:tcPr>
            <w:tcW w:w="1129" w:type="dxa"/>
            <w:shd w:val="clear" w:color="auto" w:fill="BFBFBF" w:themeFill="background1" w:themeFillShade="BF"/>
          </w:tcPr>
          <w:p w14:paraId="3BBCF45F" w14:textId="77777777" w:rsidR="00D761A4" w:rsidRPr="00F64160" w:rsidRDefault="00D761A4" w:rsidP="00613AA1">
            <w:pPr>
              <w:spacing w:after="120"/>
              <w:ind w:left="289"/>
              <w:jc w:val="center"/>
              <w:rPr>
                <w:rFonts w:cs="Arial"/>
                <w:b/>
              </w:rPr>
            </w:pPr>
            <w:r w:rsidRPr="00F64160">
              <w:rPr>
                <w:rFonts w:cs="Arial"/>
                <w:b/>
              </w:rPr>
              <w:t>Service</w:t>
            </w:r>
          </w:p>
        </w:tc>
        <w:tc>
          <w:tcPr>
            <w:tcW w:w="1701" w:type="dxa"/>
            <w:shd w:val="clear" w:color="auto" w:fill="BFBFBF" w:themeFill="background1" w:themeFillShade="BF"/>
          </w:tcPr>
          <w:p w14:paraId="5AF7B148" w14:textId="77777777" w:rsidR="00D761A4" w:rsidRPr="00F64160" w:rsidRDefault="00D761A4" w:rsidP="00613AA1">
            <w:pPr>
              <w:ind w:left="289"/>
              <w:jc w:val="center"/>
              <w:rPr>
                <w:rFonts w:cs="Arial"/>
                <w:b/>
              </w:rPr>
            </w:pPr>
            <w:r w:rsidRPr="00F64160">
              <w:rPr>
                <w:rFonts w:cs="Arial"/>
                <w:b/>
              </w:rPr>
              <w:t>Transaction</w:t>
            </w:r>
          </w:p>
        </w:tc>
        <w:tc>
          <w:tcPr>
            <w:tcW w:w="3686" w:type="dxa"/>
            <w:shd w:val="clear" w:color="auto" w:fill="BFBFBF" w:themeFill="background1" w:themeFillShade="BF"/>
          </w:tcPr>
          <w:p w14:paraId="6B591003" w14:textId="77777777" w:rsidR="00D761A4" w:rsidRPr="00F64160" w:rsidRDefault="00D761A4" w:rsidP="00613AA1">
            <w:pPr>
              <w:ind w:left="289"/>
              <w:jc w:val="center"/>
              <w:rPr>
                <w:rFonts w:cs="Arial"/>
                <w:b/>
              </w:rPr>
            </w:pPr>
            <w:r w:rsidRPr="00F64160">
              <w:rPr>
                <w:rFonts w:cs="Arial"/>
                <w:b/>
              </w:rPr>
              <w:t>Resource</w:t>
            </w:r>
          </w:p>
        </w:tc>
        <w:tc>
          <w:tcPr>
            <w:tcW w:w="1072" w:type="dxa"/>
            <w:shd w:val="clear" w:color="auto" w:fill="BFBFBF" w:themeFill="background1" w:themeFillShade="BF"/>
          </w:tcPr>
          <w:p w14:paraId="52C842C4" w14:textId="77777777" w:rsidR="00D761A4" w:rsidRPr="00F64160" w:rsidRDefault="00D761A4" w:rsidP="00613AA1">
            <w:pPr>
              <w:spacing w:after="120"/>
              <w:ind w:left="289"/>
              <w:jc w:val="center"/>
              <w:rPr>
                <w:rFonts w:cs="Arial"/>
                <w:b/>
              </w:rPr>
            </w:pPr>
            <w:r w:rsidRPr="00F64160">
              <w:rPr>
                <w:rFonts w:cs="Arial"/>
                <w:b/>
              </w:rPr>
              <w:t>User Agent</w:t>
            </w:r>
          </w:p>
        </w:tc>
        <w:tc>
          <w:tcPr>
            <w:tcW w:w="1128" w:type="dxa"/>
            <w:shd w:val="clear" w:color="auto" w:fill="BFBFBF" w:themeFill="background1" w:themeFillShade="BF"/>
          </w:tcPr>
          <w:p w14:paraId="67B646D2" w14:textId="77777777" w:rsidR="00D761A4" w:rsidRPr="00F64160" w:rsidRDefault="00D761A4" w:rsidP="00613AA1">
            <w:pPr>
              <w:spacing w:after="120"/>
              <w:ind w:left="289"/>
              <w:jc w:val="center"/>
              <w:rPr>
                <w:rFonts w:cs="Arial"/>
                <w:b/>
              </w:rPr>
            </w:pPr>
            <w:r w:rsidRPr="00F64160">
              <w:rPr>
                <w:rFonts w:cs="Arial"/>
                <w:b/>
              </w:rPr>
              <w:t>Origin Server</w:t>
            </w:r>
          </w:p>
        </w:tc>
      </w:tr>
      <w:tr w:rsidR="00F80A6D" w:rsidRPr="00F64160" w14:paraId="72A3BFBB" w14:textId="77777777" w:rsidTr="00613AA1">
        <w:tc>
          <w:tcPr>
            <w:tcW w:w="1129" w:type="dxa"/>
            <w:vMerge w:val="restart"/>
          </w:tcPr>
          <w:p w14:paraId="165220F9" w14:textId="6FCBF38A" w:rsidR="00F80A6D" w:rsidRDefault="00F80A6D" w:rsidP="00613AA1">
            <w:pPr>
              <w:spacing w:after="0"/>
              <w:ind w:left="57"/>
              <w:rPr>
                <w:rFonts w:cs="Arial"/>
                <w:b/>
                <w:bCs/>
                <w:u w:val="single"/>
              </w:rPr>
            </w:pPr>
            <w:r>
              <w:rPr>
                <w:rFonts w:cs="Arial"/>
              </w:rPr>
              <w:t xml:space="preserve">Modality Performed Procedure Step </w:t>
            </w:r>
            <w:r w:rsidRPr="00DB0718">
              <w:rPr>
                <w:rFonts w:cs="Arial"/>
              </w:rPr>
              <w:t>Service</w:t>
            </w:r>
          </w:p>
        </w:tc>
        <w:tc>
          <w:tcPr>
            <w:tcW w:w="1701" w:type="dxa"/>
          </w:tcPr>
          <w:p w14:paraId="67C7A68E" w14:textId="77777777" w:rsidR="00F80A6D" w:rsidRPr="00DB0718" w:rsidRDefault="00F80A6D" w:rsidP="00613AA1">
            <w:pPr>
              <w:spacing w:after="0"/>
              <w:ind w:left="57"/>
              <w:rPr>
                <w:rFonts w:cs="Arial"/>
                <w:i/>
                <w:iCs/>
              </w:rPr>
            </w:pPr>
            <w:r>
              <w:rPr>
                <w:rFonts w:cs="Arial"/>
                <w:i/>
                <w:iCs/>
              </w:rPr>
              <w:t>Create</w:t>
            </w:r>
          </w:p>
        </w:tc>
        <w:tc>
          <w:tcPr>
            <w:tcW w:w="3686" w:type="dxa"/>
            <w:vMerge w:val="restart"/>
          </w:tcPr>
          <w:p w14:paraId="714D74F8" w14:textId="77777777" w:rsidR="00F80A6D" w:rsidRPr="00AB477B" w:rsidRDefault="00F80A6D" w:rsidP="00613AA1">
            <w:pPr>
              <w:spacing w:after="0"/>
              <w:ind w:left="57"/>
              <w:rPr>
                <w:rFonts w:cs="Arial"/>
              </w:rPr>
            </w:pPr>
            <w:r>
              <w:rPr>
                <w:rFonts w:cs="Arial"/>
              </w:rPr>
              <w:t>modality-performed-procedure-steps</w:t>
            </w:r>
          </w:p>
        </w:tc>
        <w:tc>
          <w:tcPr>
            <w:tcW w:w="1072" w:type="dxa"/>
          </w:tcPr>
          <w:p w14:paraId="438D30B3" w14:textId="77777777" w:rsidR="00F80A6D" w:rsidRPr="00AB477B" w:rsidRDefault="00F80A6D" w:rsidP="00613AA1">
            <w:pPr>
              <w:spacing w:after="0"/>
              <w:ind w:left="57"/>
              <w:rPr>
                <w:rFonts w:cs="Arial"/>
              </w:rPr>
            </w:pPr>
          </w:p>
        </w:tc>
        <w:tc>
          <w:tcPr>
            <w:tcW w:w="1128" w:type="dxa"/>
          </w:tcPr>
          <w:p w14:paraId="1A921E5E" w14:textId="77777777" w:rsidR="00F80A6D" w:rsidRPr="00F64160" w:rsidRDefault="00F80A6D" w:rsidP="00613AA1">
            <w:pPr>
              <w:spacing w:after="0"/>
              <w:ind w:left="57"/>
              <w:rPr>
                <w:rFonts w:cs="Arial"/>
                <w:b/>
                <w:bCs/>
                <w:u w:val="single"/>
              </w:rPr>
            </w:pPr>
          </w:p>
        </w:tc>
      </w:tr>
      <w:tr w:rsidR="00F80A6D" w:rsidRPr="00F64160" w14:paraId="7FB24751" w14:textId="77777777" w:rsidTr="00613AA1">
        <w:tc>
          <w:tcPr>
            <w:tcW w:w="1129" w:type="dxa"/>
            <w:vMerge/>
          </w:tcPr>
          <w:p w14:paraId="0EFF62FF" w14:textId="77777777" w:rsidR="00F80A6D" w:rsidRDefault="00F80A6D" w:rsidP="00613AA1">
            <w:pPr>
              <w:spacing w:after="0"/>
              <w:ind w:left="57"/>
              <w:rPr>
                <w:rFonts w:cs="Arial"/>
                <w:b/>
                <w:bCs/>
                <w:u w:val="single"/>
              </w:rPr>
            </w:pPr>
          </w:p>
        </w:tc>
        <w:tc>
          <w:tcPr>
            <w:tcW w:w="1701" w:type="dxa"/>
          </w:tcPr>
          <w:p w14:paraId="76858010" w14:textId="77777777" w:rsidR="00F80A6D" w:rsidRDefault="00F80A6D" w:rsidP="00613AA1">
            <w:pPr>
              <w:spacing w:after="0"/>
              <w:ind w:left="57"/>
              <w:rPr>
                <w:rFonts w:cs="Arial"/>
                <w:i/>
                <w:iCs/>
              </w:rPr>
            </w:pPr>
            <w:r>
              <w:rPr>
                <w:rFonts w:cs="Arial"/>
                <w:i/>
                <w:iCs/>
              </w:rPr>
              <w:t>Update</w:t>
            </w:r>
          </w:p>
        </w:tc>
        <w:tc>
          <w:tcPr>
            <w:tcW w:w="3686" w:type="dxa"/>
            <w:vMerge/>
          </w:tcPr>
          <w:p w14:paraId="7A8EE530" w14:textId="77777777" w:rsidR="00F80A6D" w:rsidRDefault="00F80A6D" w:rsidP="00613AA1">
            <w:pPr>
              <w:spacing w:after="0"/>
              <w:ind w:left="57"/>
              <w:rPr>
                <w:rFonts w:cs="Arial"/>
              </w:rPr>
            </w:pPr>
          </w:p>
        </w:tc>
        <w:tc>
          <w:tcPr>
            <w:tcW w:w="1072" w:type="dxa"/>
          </w:tcPr>
          <w:p w14:paraId="56FB5A8C" w14:textId="77777777" w:rsidR="00F80A6D" w:rsidRPr="00AB477B" w:rsidRDefault="00F80A6D" w:rsidP="00613AA1">
            <w:pPr>
              <w:spacing w:after="0"/>
              <w:ind w:left="57"/>
              <w:rPr>
                <w:rFonts w:cs="Arial"/>
              </w:rPr>
            </w:pPr>
          </w:p>
        </w:tc>
        <w:tc>
          <w:tcPr>
            <w:tcW w:w="1128" w:type="dxa"/>
          </w:tcPr>
          <w:p w14:paraId="03CD8D4C" w14:textId="77777777" w:rsidR="00F80A6D" w:rsidRPr="00F64160" w:rsidRDefault="00F80A6D" w:rsidP="00613AA1">
            <w:pPr>
              <w:spacing w:after="0"/>
              <w:ind w:left="57"/>
              <w:rPr>
                <w:rFonts w:cs="Arial"/>
                <w:b/>
                <w:bCs/>
                <w:u w:val="single"/>
              </w:rPr>
            </w:pPr>
          </w:p>
        </w:tc>
      </w:tr>
      <w:tr w:rsidR="00F80A6D" w:rsidRPr="00F64160" w14:paraId="722E0FE4" w14:textId="77777777" w:rsidTr="00613AA1">
        <w:tc>
          <w:tcPr>
            <w:tcW w:w="1129" w:type="dxa"/>
            <w:vMerge/>
          </w:tcPr>
          <w:p w14:paraId="7566DCCB" w14:textId="77777777" w:rsidR="00F80A6D" w:rsidRDefault="00F80A6D" w:rsidP="00613AA1">
            <w:pPr>
              <w:spacing w:after="0"/>
              <w:ind w:left="57"/>
              <w:rPr>
                <w:rFonts w:cs="Arial"/>
                <w:b/>
                <w:bCs/>
                <w:u w:val="single"/>
              </w:rPr>
            </w:pPr>
          </w:p>
        </w:tc>
        <w:tc>
          <w:tcPr>
            <w:tcW w:w="1701" w:type="dxa"/>
          </w:tcPr>
          <w:p w14:paraId="06314705" w14:textId="77777777" w:rsidR="00F80A6D" w:rsidRDefault="00F80A6D" w:rsidP="00613AA1">
            <w:pPr>
              <w:spacing w:after="0"/>
              <w:ind w:left="57"/>
              <w:rPr>
                <w:rFonts w:cs="Arial"/>
                <w:i/>
                <w:iCs/>
              </w:rPr>
            </w:pPr>
            <w:r>
              <w:rPr>
                <w:rFonts w:cs="Arial"/>
                <w:i/>
                <w:iCs/>
              </w:rPr>
              <w:t>Retrieve</w:t>
            </w:r>
          </w:p>
        </w:tc>
        <w:tc>
          <w:tcPr>
            <w:tcW w:w="3686" w:type="dxa"/>
            <w:vMerge/>
          </w:tcPr>
          <w:p w14:paraId="2B7E3441" w14:textId="77777777" w:rsidR="00F80A6D" w:rsidRDefault="00F80A6D" w:rsidP="00613AA1">
            <w:pPr>
              <w:spacing w:after="0"/>
              <w:ind w:left="57"/>
              <w:rPr>
                <w:rFonts w:cs="Arial"/>
              </w:rPr>
            </w:pPr>
          </w:p>
        </w:tc>
        <w:tc>
          <w:tcPr>
            <w:tcW w:w="1072" w:type="dxa"/>
          </w:tcPr>
          <w:p w14:paraId="23A76640" w14:textId="77777777" w:rsidR="00F80A6D" w:rsidRPr="00AB477B" w:rsidRDefault="00F80A6D" w:rsidP="00613AA1">
            <w:pPr>
              <w:spacing w:after="0"/>
              <w:ind w:left="57"/>
              <w:rPr>
                <w:rFonts w:cs="Arial"/>
              </w:rPr>
            </w:pPr>
          </w:p>
        </w:tc>
        <w:tc>
          <w:tcPr>
            <w:tcW w:w="1128" w:type="dxa"/>
          </w:tcPr>
          <w:p w14:paraId="680A6769" w14:textId="77777777" w:rsidR="00F80A6D" w:rsidRPr="00F64160" w:rsidRDefault="00F80A6D" w:rsidP="00613AA1">
            <w:pPr>
              <w:spacing w:after="0"/>
              <w:ind w:left="57"/>
              <w:rPr>
                <w:rFonts w:cs="Arial"/>
                <w:b/>
                <w:bCs/>
                <w:u w:val="single"/>
              </w:rPr>
            </w:pPr>
          </w:p>
        </w:tc>
      </w:tr>
      <w:tr w:rsidR="00F80A6D" w:rsidRPr="00F64160" w14:paraId="3D18672A" w14:textId="77777777" w:rsidTr="00613AA1">
        <w:tc>
          <w:tcPr>
            <w:tcW w:w="1129" w:type="dxa"/>
            <w:vMerge/>
          </w:tcPr>
          <w:p w14:paraId="6C249B7B" w14:textId="77777777" w:rsidR="00F80A6D" w:rsidRDefault="00F80A6D" w:rsidP="00613AA1">
            <w:pPr>
              <w:spacing w:after="0"/>
              <w:ind w:left="57"/>
              <w:rPr>
                <w:rFonts w:cs="Arial"/>
                <w:b/>
                <w:bCs/>
                <w:u w:val="single"/>
              </w:rPr>
            </w:pPr>
          </w:p>
        </w:tc>
        <w:tc>
          <w:tcPr>
            <w:tcW w:w="1701" w:type="dxa"/>
          </w:tcPr>
          <w:p w14:paraId="536DAF0D" w14:textId="77777777" w:rsidR="00F80A6D" w:rsidRDefault="00F80A6D" w:rsidP="00613AA1">
            <w:pPr>
              <w:spacing w:after="0"/>
              <w:ind w:left="57"/>
              <w:rPr>
                <w:rFonts w:cs="Arial"/>
                <w:i/>
                <w:iCs/>
              </w:rPr>
            </w:pPr>
            <w:r>
              <w:rPr>
                <w:rFonts w:cs="Arial"/>
                <w:i/>
                <w:iCs/>
              </w:rPr>
              <w:t>Subscribe</w:t>
            </w:r>
          </w:p>
        </w:tc>
        <w:tc>
          <w:tcPr>
            <w:tcW w:w="3686" w:type="dxa"/>
            <w:vMerge/>
          </w:tcPr>
          <w:p w14:paraId="31E158D2" w14:textId="77777777" w:rsidR="00F80A6D" w:rsidRDefault="00F80A6D" w:rsidP="00613AA1">
            <w:pPr>
              <w:spacing w:after="0"/>
              <w:ind w:left="57"/>
              <w:rPr>
                <w:rFonts w:cs="Arial"/>
              </w:rPr>
            </w:pPr>
          </w:p>
        </w:tc>
        <w:tc>
          <w:tcPr>
            <w:tcW w:w="1072" w:type="dxa"/>
          </w:tcPr>
          <w:p w14:paraId="2D1934A0" w14:textId="77777777" w:rsidR="00F80A6D" w:rsidRPr="00AB477B" w:rsidRDefault="00F80A6D" w:rsidP="00613AA1">
            <w:pPr>
              <w:spacing w:after="0"/>
              <w:ind w:left="57"/>
              <w:rPr>
                <w:rFonts w:cs="Arial"/>
              </w:rPr>
            </w:pPr>
          </w:p>
        </w:tc>
        <w:tc>
          <w:tcPr>
            <w:tcW w:w="1128" w:type="dxa"/>
          </w:tcPr>
          <w:p w14:paraId="3B04AAC7" w14:textId="77777777" w:rsidR="00F80A6D" w:rsidRPr="00F64160" w:rsidRDefault="00F80A6D" w:rsidP="00613AA1">
            <w:pPr>
              <w:spacing w:after="0"/>
              <w:ind w:left="57"/>
              <w:rPr>
                <w:rFonts w:cs="Arial"/>
                <w:b/>
                <w:bCs/>
                <w:u w:val="single"/>
              </w:rPr>
            </w:pPr>
          </w:p>
        </w:tc>
      </w:tr>
      <w:tr w:rsidR="00F80A6D" w:rsidRPr="00F64160" w14:paraId="15D19B47" w14:textId="77777777" w:rsidTr="00613AA1">
        <w:tc>
          <w:tcPr>
            <w:tcW w:w="1129" w:type="dxa"/>
            <w:vMerge/>
          </w:tcPr>
          <w:p w14:paraId="6C3A8C0C" w14:textId="77777777" w:rsidR="00F80A6D" w:rsidRDefault="00F80A6D" w:rsidP="00613AA1">
            <w:pPr>
              <w:spacing w:after="0"/>
              <w:ind w:left="57"/>
              <w:rPr>
                <w:rFonts w:cs="Arial"/>
                <w:b/>
                <w:bCs/>
                <w:u w:val="single"/>
              </w:rPr>
            </w:pPr>
          </w:p>
        </w:tc>
        <w:tc>
          <w:tcPr>
            <w:tcW w:w="1701" w:type="dxa"/>
          </w:tcPr>
          <w:p w14:paraId="1D1BA7BD" w14:textId="77777777" w:rsidR="00F80A6D" w:rsidRDefault="00F80A6D" w:rsidP="00613AA1">
            <w:pPr>
              <w:spacing w:after="0"/>
              <w:ind w:left="57"/>
              <w:rPr>
                <w:rFonts w:cs="Arial"/>
                <w:i/>
                <w:iCs/>
              </w:rPr>
            </w:pPr>
            <w:r>
              <w:rPr>
                <w:rFonts w:cs="Arial"/>
                <w:i/>
                <w:iCs/>
              </w:rPr>
              <w:t>Unsubscribe</w:t>
            </w:r>
          </w:p>
        </w:tc>
        <w:tc>
          <w:tcPr>
            <w:tcW w:w="3686" w:type="dxa"/>
            <w:vMerge/>
          </w:tcPr>
          <w:p w14:paraId="48FECF68" w14:textId="77777777" w:rsidR="00F80A6D" w:rsidRDefault="00F80A6D" w:rsidP="00613AA1">
            <w:pPr>
              <w:spacing w:after="0"/>
              <w:ind w:left="57"/>
              <w:rPr>
                <w:rFonts w:cs="Arial"/>
              </w:rPr>
            </w:pPr>
          </w:p>
        </w:tc>
        <w:tc>
          <w:tcPr>
            <w:tcW w:w="1072" w:type="dxa"/>
          </w:tcPr>
          <w:p w14:paraId="7267A923" w14:textId="77777777" w:rsidR="00F80A6D" w:rsidRPr="00AB477B" w:rsidRDefault="00F80A6D" w:rsidP="00613AA1">
            <w:pPr>
              <w:spacing w:after="0"/>
              <w:ind w:left="57"/>
              <w:rPr>
                <w:rFonts w:cs="Arial"/>
              </w:rPr>
            </w:pPr>
          </w:p>
        </w:tc>
        <w:tc>
          <w:tcPr>
            <w:tcW w:w="1128" w:type="dxa"/>
          </w:tcPr>
          <w:p w14:paraId="0DD09430" w14:textId="77777777" w:rsidR="00F80A6D" w:rsidRPr="00F64160" w:rsidRDefault="00F80A6D" w:rsidP="00613AA1">
            <w:pPr>
              <w:spacing w:after="0"/>
              <w:ind w:left="57"/>
              <w:rPr>
                <w:rFonts w:cs="Arial"/>
                <w:b/>
                <w:bCs/>
                <w:u w:val="single"/>
              </w:rPr>
            </w:pPr>
          </w:p>
        </w:tc>
      </w:tr>
    </w:tbl>
    <w:p w14:paraId="3B67CCFE" w14:textId="77777777" w:rsidR="009D6C53" w:rsidRPr="00F64160" w:rsidRDefault="009D6C53" w:rsidP="009D6C53"/>
    <w:p w14:paraId="1D62122C" w14:textId="6945C1BA" w:rsidR="004236DB" w:rsidRPr="00F64160" w:rsidRDefault="004236DB" w:rsidP="004236DB">
      <w:pPr>
        <w:pStyle w:val="Instruction"/>
        <w:keepNext/>
      </w:pPr>
      <w:r>
        <w:t>A</w:t>
      </w:r>
      <w:r w:rsidRPr="00F64160">
        <w:t xml:space="preserve">dd a new subsection on the </w:t>
      </w:r>
      <w:r>
        <w:t>Modality Workflow Service</w:t>
      </w:r>
      <w:r w:rsidR="00F80A6D">
        <w:t>s</w:t>
      </w:r>
      <w:r>
        <w:t xml:space="preserve"> </w:t>
      </w:r>
      <w:r w:rsidRPr="00F64160">
        <w:t xml:space="preserve">to section </w:t>
      </w:r>
      <w:r>
        <w:t>N</w:t>
      </w:r>
      <w:r w:rsidRPr="00F64160">
        <w:t xml:space="preserve">.5.3 </w:t>
      </w:r>
      <w:r>
        <w:t xml:space="preserve">Supported DICOM </w:t>
      </w:r>
      <w:r w:rsidRPr="00F64160">
        <w:t>Web Service</w:t>
      </w:r>
      <w:r>
        <w:t>s</w:t>
      </w:r>
    </w:p>
    <w:p w14:paraId="6E007F66" w14:textId="77777777" w:rsidR="000F61A3" w:rsidRPr="00F64160" w:rsidRDefault="000F61A3" w:rsidP="000F61A3">
      <w:pPr>
        <w:pStyle w:val="Heading2"/>
      </w:pPr>
      <w:bookmarkStart w:id="192" w:name="_Ref65670722"/>
      <w:bookmarkStart w:id="193" w:name="_Ref65670732"/>
      <w:bookmarkStart w:id="194" w:name="_Toc114129338"/>
      <w:bookmarkStart w:id="195" w:name="_Toc150508017"/>
      <w:bookmarkStart w:id="196" w:name="_Toc188364860"/>
      <w:r>
        <w:t>N</w:t>
      </w:r>
      <w:r w:rsidRPr="00F64160">
        <w:t>.5</w:t>
      </w:r>
      <w:r w:rsidRPr="00F64160">
        <w:tab/>
        <w:t>Service and Interoperability Description</w:t>
      </w:r>
      <w:bookmarkEnd w:id="192"/>
      <w:bookmarkEnd w:id="193"/>
      <w:bookmarkEnd w:id="194"/>
      <w:bookmarkEnd w:id="195"/>
      <w:bookmarkEnd w:id="196"/>
    </w:p>
    <w:p w14:paraId="24245328" w14:textId="77777777" w:rsidR="000F61A3" w:rsidRPr="00F64160" w:rsidRDefault="000F61A3" w:rsidP="000F61A3">
      <w:r w:rsidRPr="00F64160">
        <w:t>…</w:t>
      </w:r>
    </w:p>
    <w:p w14:paraId="2096FCFA" w14:textId="77777777" w:rsidR="000F61A3" w:rsidRPr="00F64160" w:rsidRDefault="000F61A3" w:rsidP="000F61A3">
      <w:pPr>
        <w:pStyle w:val="Heading3"/>
      </w:pPr>
      <w:bookmarkStart w:id="197" w:name="_Toc114129396"/>
      <w:bookmarkStart w:id="198" w:name="_Toc150508018"/>
      <w:bookmarkStart w:id="199" w:name="_Toc188364861"/>
      <w:r>
        <w:t>N</w:t>
      </w:r>
      <w:r w:rsidRPr="00F64160">
        <w:t>.5.3</w:t>
      </w:r>
      <w:r w:rsidRPr="00F64160">
        <w:tab/>
        <w:t>Supported DICOM Web Services</w:t>
      </w:r>
      <w:bookmarkEnd w:id="197"/>
      <w:bookmarkEnd w:id="198"/>
      <w:bookmarkEnd w:id="199"/>
    </w:p>
    <w:p w14:paraId="5B73B552" w14:textId="77777777" w:rsidR="000F61A3" w:rsidRPr="00F64160" w:rsidRDefault="000F61A3" w:rsidP="000F61A3">
      <w:r w:rsidRPr="00F64160">
        <w:t>…</w:t>
      </w:r>
    </w:p>
    <w:p w14:paraId="00FFF4F7" w14:textId="2047C65A" w:rsidR="000F61A3" w:rsidRDefault="000F61A3" w:rsidP="000F61A3">
      <w:pPr>
        <w:pStyle w:val="Heading4"/>
      </w:pPr>
      <w:bookmarkStart w:id="200" w:name="_Toc114129407"/>
      <w:bookmarkStart w:id="201" w:name="_Toc150508019"/>
      <w:bookmarkStart w:id="202" w:name="_Toc188364862"/>
      <w:r>
        <w:t>N</w:t>
      </w:r>
      <w:r w:rsidRPr="00F64160">
        <w:t>.5.</w:t>
      </w:r>
      <w:proofErr w:type="gramStart"/>
      <w:r w:rsidRPr="00F64160">
        <w:t>3.</w:t>
      </w:r>
      <w:r w:rsidR="00CB20D7">
        <w:t>Y</w:t>
      </w:r>
      <w:proofErr w:type="gramEnd"/>
      <w:r w:rsidRPr="00F64160">
        <w:tab/>
      </w:r>
      <w:r w:rsidR="00DF01E5">
        <w:t xml:space="preserve">Modality </w:t>
      </w:r>
      <w:r w:rsidR="00CB20D7">
        <w:t>Worklist</w:t>
      </w:r>
      <w:r w:rsidR="00DF01E5">
        <w:t xml:space="preserve"> </w:t>
      </w:r>
      <w:r w:rsidRPr="00F64160">
        <w:t>Web Service</w:t>
      </w:r>
      <w:bookmarkEnd w:id="200"/>
      <w:bookmarkEnd w:id="201"/>
      <w:bookmarkEnd w:id="202"/>
    </w:p>
    <w:p w14:paraId="766569F7" w14:textId="14811192" w:rsidR="000F61A3" w:rsidRPr="00183BE0" w:rsidRDefault="000F61A3" w:rsidP="000F61A3">
      <w:pPr>
        <w:rPr>
          <w:rFonts w:cs="Arial"/>
        </w:rPr>
      </w:pPr>
      <w:r>
        <w:t xml:space="preserve">This section provides details regarding the </w:t>
      </w:r>
      <w:r w:rsidR="00E775B6">
        <w:t xml:space="preserve">Modality </w:t>
      </w:r>
      <w:r w:rsidR="005B42DD">
        <w:t xml:space="preserve">Worklist </w:t>
      </w:r>
      <w:r>
        <w:t xml:space="preserve">Web Service. For an overview of supported Transactions and resources see </w:t>
      </w:r>
      <w:r w:rsidRPr="00F64160">
        <w:rPr>
          <w:rFonts w:cs="Arial"/>
        </w:rPr>
        <w:t xml:space="preserve">Table </w:t>
      </w:r>
      <w:r w:rsidR="00377E56">
        <w:rPr>
          <w:rFonts w:cs="Arial"/>
        </w:rPr>
        <w:t>N.1.3.</w:t>
      </w:r>
      <w:r w:rsidR="00CB20D7">
        <w:rPr>
          <w:rFonts w:cs="Arial"/>
        </w:rPr>
        <w:t>Y</w:t>
      </w:r>
      <w:r w:rsidRPr="00F64160">
        <w:rPr>
          <w:rFonts w:cs="Arial"/>
        </w:rPr>
        <w:noBreakHyphen/>
      </w:r>
      <w:r>
        <w:rPr>
          <w:rFonts w:cs="Arial"/>
        </w:rPr>
        <w:t>1</w:t>
      </w:r>
      <w:r w:rsidRPr="00F64160">
        <w:rPr>
          <w:rFonts w:cs="Arial"/>
        </w:rPr>
        <w:t xml:space="preserve"> </w:t>
      </w:r>
      <w:r w:rsidR="00377E56">
        <w:rPr>
          <w:rFonts w:cs="Arial"/>
        </w:rPr>
        <w:t xml:space="preserve">Modality </w:t>
      </w:r>
      <w:r w:rsidR="005B42DD">
        <w:rPr>
          <w:rFonts w:cs="Arial"/>
        </w:rPr>
        <w:t xml:space="preserve">Worklist </w:t>
      </w:r>
      <w:r w:rsidRPr="00F64160">
        <w:rPr>
          <w:rFonts w:cs="Arial"/>
        </w:rPr>
        <w:t>Service</w:t>
      </w:r>
      <w:r>
        <w:t>.</w:t>
      </w:r>
    </w:p>
    <w:p w14:paraId="2B9F1874" w14:textId="72AEB413" w:rsidR="000F61A3" w:rsidRDefault="000F61A3" w:rsidP="000F61A3">
      <w:pPr>
        <w:pStyle w:val="Heading5"/>
      </w:pPr>
      <w:bookmarkStart w:id="203" w:name="_Toc150508020"/>
      <w:bookmarkStart w:id="204" w:name="_Toc188364863"/>
      <w:r>
        <w:lastRenderedPageBreak/>
        <w:t>N</w:t>
      </w:r>
      <w:r w:rsidRPr="00F64160">
        <w:t>.5.</w:t>
      </w:r>
      <w:proofErr w:type="gramStart"/>
      <w:r w:rsidRPr="00F64160">
        <w:t>3.</w:t>
      </w:r>
      <w:r w:rsidR="005B6FC4">
        <w:t>Y</w:t>
      </w:r>
      <w:r w:rsidRPr="00F64160">
        <w:t>.</w:t>
      </w:r>
      <w:proofErr w:type="gramEnd"/>
      <w:r>
        <w:t>1</w:t>
      </w:r>
      <w:r w:rsidRPr="00F64160">
        <w:tab/>
      </w:r>
      <w:r w:rsidR="003E6659">
        <w:t>Search</w:t>
      </w:r>
      <w:r>
        <w:t xml:space="preserve"> </w:t>
      </w:r>
      <w:r w:rsidRPr="00F64160">
        <w:t>Transaction</w:t>
      </w:r>
      <w:r>
        <w:t xml:space="preserve"> – </w:t>
      </w:r>
      <w:r w:rsidR="003E6659">
        <w:t xml:space="preserve">Modality Workflow </w:t>
      </w:r>
      <w:r>
        <w:t>Service</w:t>
      </w:r>
      <w:bookmarkEnd w:id="203"/>
      <w:bookmarkEnd w:id="204"/>
    </w:p>
    <w:p w14:paraId="5DE90320" w14:textId="00AE93D1" w:rsidR="00892D3A" w:rsidRPr="00892D3A" w:rsidRDefault="00892D3A" w:rsidP="00892D3A">
      <w:pPr>
        <w:rPr>
          <w:i/>
          <w:iCs/>
        </w:rPr>
      </w:pPr>
      <w:r w:rsidRPr="00892D3A">
        <w:rPr>
          <w:i/>
          <w:iCs/>
        </w:rPr>
        <w:t xml:space="preserve">[If your system does not support the </w:t>
      </w:r>
      <w:r>
        <w:rPr>
          <w:i/>
          <w:iCs/>
        </w:rPr>
        <w:t xml:space="preserve">Modality Workflow </w:t>
      </w:r>
      <w:r w:rsidRPr="00892D3A">
        <w:rPr>
          <w:i/>
          <w:iCs/>
        </w:rPr>
        <w:t xml:space="preserve">Web Service </w:t>
      </w:r>
      <w:r>
        <w:rPr>
          <w:i/>
          <w:iCs/>
        </w:rPr>
        <w:t xml:space="preserve">Search </w:t>
      </w:r>
      <w:r w:rsidRPr="00892D3A">
        <w:rPr>
          <w:i/>
          <w:iCs/>
        </w:rPr>
        <w:t>Transaction, you can indicate that this section is not applicable and remove the subsections below.]</w:t>
      </w:r>
    </w:p>
    <w:p w14:paraId="1179D291" w14:textId="40D31F89" w:rsidR="000F61A3" w:rsidRPr="00F64160" w:rsidRDefault="000F61A3" w:rsidP="00774FAA">
      <w:pPr>
        <w:pStyle w:val="Heading6"/>
      </w:pPr>
      <w:bookmarkStart w:id="205" w:name="_Toc150508021"/>
      <w:bookmarkStart w:id="206" w:name="_Toc188364864"/>
      <w:r>
        <w:t>N</w:t>
      </w:r>
      <w:r w:rsidRPr="00F64160">
        <w:t>.5.</w:t>
      </w:r>
      <w:proofErr w:type="gramStart"/>
      <w:r w:rsidRPr="00F64160">
        <w:t>3.</w:t>
      </w:r>
      <w:r w:rsidR="005B6FC4">
        <w:t>Y</w:t>
      </w:r>
      <w:r w:rsidRPr="00F64160">
        <w:t>.</w:t>
      </w:r>
      <w:proofErr w:type="gramEnd"/>
      <w:r>
        <w:t>1</w:t>
      </w:r>
      <w:r w:rsidRPr="00F64160">
        <w:t>.1</w:t>
      </w:r>
      <w:r w:rsidRPr="00F64160">
        <w:tab/>
        <w:t>User Agent</w:t>
      </w:r>
      <w:bookmarkEnd w:id="205"/>
      <w:bookmarkEnd w:id="206"/>
    </w:p>
    <w:p w14:paraId="098FAF8A" w14:textId="72D83078" w:rsidR="000F61A3" w:rsidRPr="00F64160" w:rsidRDefault="000F61A3" w:rsidP="000F61A3">
      <w:pPr>
        <w:rPr>
          <w:rFonts w:cs="Arial"/>
        </w:rPr>
      </w:pPr>
      <w:r w:rsidRPr="00F64160">
        <w:rPr>
          <w:rFonts w:cs="Arial"/>
        </w:rPr>
        <w:t xml:space="preserve">The </w:t>
      </w:r>
      <w:r w:rsidR="003E6659">
        <w:rPr>
          <w:rFonts w:cs="Arial"/>
        </w:rPr>
        <w:t xml:space="preserve">Search </w:t>
      </w:r>
      <w:r w:rsidRPr="00F64160">
        <w:rPr>
          <w:rFonts w:cs="Arial"/>
        </w:rPr>
        <w:t xml:space="preserve">Transaction user agent can request resources listed in Table </w:t>
      </w:r>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-1.</w:t>
      </w:r>
    </w:p>
    <w:p w14:paraId="684DF0B6" w14:textId="596F108E" w:rsidR="000F61A3" w:rsidRPr="00F64160" w:rsidRDefault="000F61A3" w:rsidP="000F61A3">
      <w:pPr>
        <w:pStyle w:val="TemplateInstruction"/>
        <w:rPr>
          <w:rFonts w:cs="Arial"/>
        </w:rPr>
      </w:pPr>
      <w:r w:rsidRPr="00F64160">
        <w:rPr>
          <w:rFonts w:cs="Arial"/>
        </w:rPr>
        <w:t xml:space="preserve">[List the supported resources for your </w:t>
      </w:r>
      <w:r w:rsidR="00FC0AD5">
        <w:rPr>
          <w:rFonts w:cs="Arial"/>
        </w:rPr>
        <w:t xml:space="preserve">Modality Worklist </w:t>
      </w:r>
      <w:r w:rsidR="0050230A">
        <w:rPr>
          <w:rFonts w:cs="Arial"/>
        </w:rPr>
        <w:t>Search</w:t>
      </w:r>
      <w:r w:rsidR="00FC0AD5">
        <w:rPr>
          <w:rFonts w:cs="Arial"/>
        </w:rPr>
        <w:t xml:space="preserve"> </w:t>
      </w:r>
      <w:r w:rsidRPr="00F64160">
        <w:rPr>
          <w:rFonts w:cs="Arial"/>
        </w:rPr>
        <w:t>Transaction user agent. Remove the non-supported resources rows. Fill in information on your implementation in the Comments column when necessary.]</w:t>
      </w:r>
    </w:p>
    <w:p w14:paraId="11185D12" w14:textId="495E046E" w:rsidR="000F61A3" w:rsidRPr="00F64160" w:rsidRDefault="000F61A3" w:rsidP="000F61A3">
      <w:pPr>
        <w:pStyle w:val="TableTitle"/>
        <w:keepNext/>
        <w:rPr>
          <w:rFonts w:cs="Arial"/>
        </w:rPr>
      </w:pPr>
      <w:bookmarkStart w:id="207" w:name="_Ref72843208"/>
      <w:r w:rsidRPr="00F64160">
        <w:rPr>
          <w:rFonts w:cs="Arial"/>
        </w:rPr>
        <w:t xml:space="preserve">Table </w:t>
      </w:r>
      <w:bookmarkEnd w:id="207"/>
      <w:r>
        <w:rPr>
          <w:rFonts w:cs="Arial"/>
        </w:rPr>
        <w:t>N</w:t>
      </w:r>
      <w:r w:rsidRPr="00F64160">
        <w:rPr>
          <w:rFonts w:cs="Arial"/>
        </w:rPr>
        <w:t>.5</w:t>
      </w:r>
      <w:r w:rsidR="00120991">
        <w:rPr>
          <w:rFonts w:cs="Arial"/>
        </w:rPr>
        <w:t>.3.</w:t>
      </w:r>
      <w:r w:rsidR="005B6FC4">
        <w:rPr>
          <w:rFonts w:cs="Arial"/>
        </w:rPr>
        <w:t>Y</w:t>
      </w:r>
      <w:r w:rsidR="00120991">
        <w:rPr>
          <w:rFonts w:cs="Arial"/>
        </w:rPr>
        <w:t>.1.1</w:t>
      </w:r>
      <w:r w:rsidRPr="00F64160">
        <w:rPr>
          <w:rFonts w:cs="Arial"/>
        </w:rPr>
        <w:t xml:space="preserve">-1: Resources </w:t>
      </w:r>
      <w:r>
        <w:rPr>
          <w:rFonts w:cs="Arial"/>
        </w:rPr>
        <w:t xml:space="preserve">for </w:t>
      </w:r>
      <w:r w:rsidR="0050230A">
        <w:rPr>
          <w:rFonts w:cs="Arial"/>
        </w:rPr>
        <w:t>Search</w:t>
      </w:r>
      <w:r w:rsidR="00FC0AD5">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F61A3" w:rsidRPr="00F64160" w14:paraId="4E3806DE" w14:textId="77777777" w:rsidTr="00D033B8">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7450B" w14:textId="77777777" w:rsidR="000F61A3" w:rsidRPr="00F64160" w:rsidRDefault="000F61A3"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E0981B" w14:textId="77777777" w:rsidR="000F61A3" w:rsidRPr="00F64160" w:rsidRDefault="000F61A3" w:rsidP="000C3C03">
            <w:pPr>
              <w:pStyle w:val="TableHeader"/>
              <w:rPr>
                <w:rFonts w:cs="Arial"/>
              </w:rPr>
            </w:pPr>
            <w:r w:rsidRPr="00F64160">
              <w:rPr>
                <w:rFonts w:cs="Arial"/>
              </w:rPr>
              <w:t>Comments</w:t>
            </w:r>
          </w:p>
        </w:tc>
      </w:tr>
      <w:tr w:rsidR="000F61A3" w:rsidRPr="00F64160" w14:paraId="01A24235" w14:textId="77777777" w:rsidTr="00D033B8">
        <w:tc>
          <w:tcPr>
            <w:tcW w:w="3256" w:type="dxa"/>
            <w:tcBorders>
              <w:top w:val="single" w:sz="4" w:space="0" w:color="auto"/>
              <w:left w:val="single" w:sz="4" w:space="0" w:color="auto"/>
              <w:bottom w:val="single" w:sz="4" w:space="0" w:color="auto"/>
              <w:right w:val="single" w:sz="4" w:space="0" w:color="auto"/>
            </w:tcBorders>
          </w:tcPr>
          <w:p w14:paraId="566C624A" w14:textId="77777777" w:rsidR="000F61A3" w:rsidRPr="00F64160" w:rsidRDefault="000F61A3"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1703A373" w14:textId="079507A6" w:rsidR="000F61A3" w:rsidRPr="00F64160" w:rsidRDefault="000F61A3" w:rsidP="000C3C03">
            <w:pPr>
              <w:pStyle w:val="TableBody"/>
              <w:spacing w:before="0" w:after="0"/>
              <w:rPr>
                <w:sz w:val="18"/>
                <w:szCs w:val="18"/>
              </w:rPr>
            </w:pPr>
            <w:r w:rsidRPr="00F64160">
              <w:rPr>
                <w:sz w:val="18"/>
                <w:szCs w:val="18"/>
              </w:rPr>
              <w:t xml:space="preserve">See </w:t>
            </w:r>
            <w:r w:rsidR="00682496">
              <w:rPr>
                <w:sz w:val="18"/>
                <w:szCs w:val="18"/>
              </w:rPr>
              <w:t>R</w:t>
            </w:r>
            <w:r w:rsidRPr="00F64160">
              <w:rPr>
                <w:sz w:val="18"/>
                <w:szCs w:val="18"/>
              </w:rPr>
              <w:t>esource</w:t>
            </w:r>
            <w:r w:rsidR="00682496">
              <w:rPr>
                <w:sz w:val="18"/>
                <w:szCs w:val="18"/>
              </w:rPr>
              <w:t>s</w:t>
            </w:r>
            <w:r w:rsidRPr="00F64160">
              <w:rPr>
                <w:sz w:val="18"/>
                <w:szCs w:val="18"/>
              </w:rPr>
              <w:t xml:space="preserve"> path in </w:t>
            </w:r>
            <w:r w:rsidR="00682496">
              <w:rPr>
                <w:sz w:val="18"/>
                <w:szCs w:val="18"/>
              </w:rPr>
              <w:t>table</w:t>
            </w:r>
            <w:r>
              <w:rPr>
                <w:sz w:val="18"/>
                <w:szCs w:val="18"/>
              </w:rPr>
              <w:t xml:space="preserve"> </w:t>
            </w:r>
            <w:r w:rsidR="005B6FC4">
              <w:rPr>
                <w:sz w:val="18"/>
                <w:szCs w:val="18"/>
              </w:rPr>
              <w:t>Y</w:t>
            </w:r>
            <w:r>
              <w:rPr>
                <w:sz w:val="18"/>
                <w:szCs w:val="18"/>
              </w:rPr>
              <w:t>.1.1</w:t>
            </w:r>
            <w:r w:rsidR="00682496">
              <w:rPr>
                <w:sz w:val="18"/>
                <w:szCs w:val="18"/>
              </w:rPr>
              <w:t>-1</w:t>
            </w:r>
            <w:r>
              <w:rPr>
                <w:sz w:val="18"/>
                <w:szCs w:val="18"/>
              </w:rPr>
              <w:t xml:space="preserve"> in </w:t>
            </w:r>
            <w:r w:rsidRPr="00F64160">
              <w:rPr>
                <w:sz w:val="18"/>
                <w:szCs w:val="18"/>
              </w:rPr>
              <w:t>PS3.18</w:t>
            </w:r>
          </w:p>
        </w:tc>
      </w:tr>
      <w:tr w:rsidR="000F61A3" w:rsidRPr="00F64160" w14:paraId="6DFEA9F7" w14:textId="77777777" w:rsidTr="00D033B8">
        <w:tc>
          <w:tcPr>
            <w:tcW w:w="3256" w:type="dxa"/>
            <w:tcBorders>
              <w:top w:val="single" w:sz="4" w:space="0" w:color="auto"/>
              <w:left w:val="single" w:sz="4" w:space="0" w:color="auto"/>
              <w:bottom w:val="single" w:sz="4" w:space="0" w:color="auto"/>
              <w:right w:val="single" w:sz="4" w:space="0" w:color="auto"/>
            </w:tcBorders>
          </w:tcPr>
          <w:p w14:paraId="48D28D0C" w14:textId="62ECCD1B" w:rsidR="000F61A3" w:rsidRPr="00F64160" w:rsidRDefault="005829CC" w:rsidP="000C3C03">
            <w:pPr>
              <w:pStyle w:val="TableBody"/>
              <w:spacing w:before="0" w:after="0"/>
              <w:rPr>
                <w:i/>
                <w:sz w:val="18"/>
                <w:szCs w:val="18"/>
              </w:rPr>
            </w:pPr>
            <w:r>
              <w:rPr>
                <w:i/>
                <w:sz w:val="18"/>
                <w:szCs w:val="18"/>
              </w:rPr>
              <w:t>modality-</w:t>
            </w:r>
            <w:r w:rsidR="00D033B8">
              <w:rPr>
                <w:i/>
                <w:sz w:val="18"/>
                <w:szCs w:val="18"/>
              </w:rPr>
              <w:t>scheduled-procedure-steps</w:t>
            </w:r>
          </w:p>
        </w:tc>
        <w:tc>
          <w:tcPr>
            <w:tcW w:w="5670" w:type="dxa"/>
            <w:tcBorders>
              <w:top w:val="single" w:sz="4" w:space="0" w:color="auto"/>
              <w:left w:val="single" w:sz="4" w:space="0" w:color="auto"/>
              <w:bottom w:val="single" w:sz="4" w:space="0" w:color="auto"/>
              <w:right w:val="single" w:sz="4" w:space="0" w:color="auto"/>
            </w:tcBorders>
          </w:tcPr>
          <w:p w14:paraId="5079DC20" w14:textId="77777777" w:rsidR="000F61A3" w:rsidRPr="00F64160" w:rsidRDefault="000F61A3" w:rsidP="000C3C03">
            <w:pPr>
              <w:pStyle w:val="TableBody"/>
              <w:spacing w:before="0" w:after="0"/>
              <w:rPr>
                <w:sz w:val="18"/>
                <w:szCs w:val="18"/>
              </w:rPr>
            </w:pPr>
          </w:p>
        </w:tc>
      </w:tr>
    </w:tbl>
    <w:p w14:paraId="5DCB499C" w14:textId="77777777" w:rsidR="000F61A3" w:rsidRPr="00F64160" w:rsidRDefault="000F61A3" w:rsidP="000F61A3">
      <w:pPr>
        <w:pStyle w:val="BodyTextIndent2"/>
        <w:ind w:left="1134"/>
        <w:rPr>
          <w:rFonts w:ascii="Arial" w:hAnsi="Arial" w:cs="Arial"/>
          <w:sz w:val="20"/>
          <w:lang w:val="en-US" w:eastAsia="en-US"/>
        </w:rPr>
      </w:pPr>
    </w:p>
    <w:p w14:paraId="5AD3E0A1" w14:textId="404C1F42" w:rsidR="000F61A3" w:rsidRPr="00F64160" w:rsidRDefault="000F61A3" w:rsidP="000F61A3">
      <w:pPr>
        <w:rPr>
          <w:rFonts w:cs="Arial"/>
        </w:rPr>
      </w:pPr>
      <w:r w:rsidRPr="00F64160">
        <w:rPr>
          <w:rFonts w:cs="Arial"/>
        </w:rPr>
        <w:t xml:space="preserve">The </w:t>
      </w:r>
      <w:r w:rsidR="0050230A">
        <w:rPr>
          <w:rFonts w:cs="Arial"/>
        </w:rPr>
        <w:t>Search</w:t>
      </w:r>
      <w:r w:rsidRPr="00F64160">
        <w:rPr>
          <w:rFonts w:cs="Arial"/>
        </w:rPr>
        <w:t xml:space="preserve"> Transaction user agent supports Header Fields listed in Table </w:t>
      </w:r>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-2.</w:t>
      </w:r>
    </w:p>
    <w:p w14:paraId="0D5D5D1A" w14:textId="77777777" w:rsidR="000F61A3" w:rsidRPr="00F64160" w:rsidRDefault="000F61A3" w:rsidP="000F61A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1C97567" w14:textId="21D04CE8" w:rsidR="000F61A3" w:rsidRPr="00F64160" w:rsidRDefault="000F61A3" w:rsidP="000F61A3">
      <w:pPr>
        <w:pStyle w:val="TableTitle"/>
        <w:rPr>
          <w:rFonts w:cs="Arial"/>
        </w:rPr>
      </w:pPr>
      <w:bookmarkStart w:id="208" w:name="_Ref72843230"/>
      <w:r w:rsidRPr="00F64160">
        <w:rPr>
          <w:rFonts w:cs="Arial"/>
        </w:rPr>
        <w:t xml:space="preserve">Table </w:t>
      </w:r>
      <w:bookmarkEnd w:id="208"/>
      <w:r>
        <w:rPr>
          <w:rFonts w:cs="Arial"/>
        </w:rPr>
        <w:t>N</w:t>
      </w:r>
      <w:r w:rsidRPr="00F64160">
        <w:rPr>
          <w:rFonts w:cs="Arial"/>
        </w:rPr>
        <w:t>.5</w:t>
      </w:r>
      <w:r w:rsidR="003E463E">
        <w:rPr>
          <w:rFonts w:cs="Arial"/>
        </w:rPr>
        <w:t>.3.</w:t>
      </w:r>
      <w:r w:rsidR="005B6FC4">
        <w:rPr>
          <w:rFonts w:cs="Arial"/>
        </w:rPr>
        <w:t>Y</w:t>
      </w:r>
      <w:r w:rsidR="003E463E">
        <w:rPr>
          <w:rFonts w:cs="Arial"/>
        </w:rPr>
        <w:t>.1.1</w:t>
      </w:r>
      <w:r w:rsidRPr="00F64160">
        <w:rPr>
          <w:rFonts w:cs="Arial"/>
        </w:rPr>
        <w:t xml:space="preserve">-2: Header Fields for </w:t>
      </w:r>
      <w:r w:rsidR="0050230A">
        <w:rPr>
          <w:rFonts w:cs="Arial"/>
        </w:rPr>
        <w:t>Search</w:t>
      </w:r>
      <w:r w:rsidR="003E463E">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0F61A3" w:rsidRPr="00F64160" w14:paraId="7AFDF04E" w14:textId="77777777" w:rsidTr="009F048F">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8A9CAC8" w14:textId="77777777" w:rsidR="000F61A3" w:rsidRPr="00F64160" w:rsidRDefault="000F61A3"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D536BE"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2A1F9ED" w14:textId="77777777" w:rsidR="000F61A3" w:rsidRPr="00F64160" w:rsidRDefault="000F61A3" w:rsidP="000C3C03">
            <w:pPr>
              <w:pStyle w:val="TableHeader"/>
              <w:rPr>
                <w:rFonts w:cs="Arial"/>
              </w:rPr>
            </w:pPr>
            <w:r w:rsidRPr="00F64160">
              <w:rPr>
                <w:rFonts w:cs="Arial"/>
              </w:rPr>
              <w:t>Comments</w:t>
            </w:r>
          </w:p>
        </w:tc>
      </w:tr>
      <w:tr w:rsidR="000F61A3" w:rsidRPr="00F64160" w14:paraId="03669074" w14:textId="77777777" w:rsidTr="009F048F">
        <w:trPr>
          <w:trHeight w:val="872"/>
        </w:trPr>
        <w:tc>
          <w:tcPr>
            <w:tcW w:w="1864" w:type="dxa"/>
            <w:tcBorders>
              <w:top w:val="single" w:sz="4" w:space="0" w:color="auto"/>
              <w:left w:val="single" w:sz="4" w:space="0" w:color="auto"/>
              <w:bottom w:val="single" w:sz="4" w:space="0" w:color="auto"/>
              <w:right w:val="single" w:sz="4" w:space="0" w:color="auto"/>
            </w:tcBorders>
            <w:hideMark/>
          </w:tcPr>
          <w:p w14:paraId="7AF8E029" w14:textId="77777777" w:rsidR="000F61A3" w:rsidRPr="00F64160" w:rsidRDefault="000F61A3"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38BC809A" w14:textId="5F8184B5"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sidR="009F048F">
              <w:rPr>
                <w:rFonts w:ascii="Arial" w:hAnsi="Arial" w:cs="Arial"/>
                <w:i/>
                <w:iCs/>
              </w:rPr>
              <w:t xml:space="preserve"> (Default)</w:t>
            </w:r>
          </w:p>
          <w:p w14:paraId="01B57DB3" w14:textId="77777777" w:rsidR="00450AC2" w:rsidRPr="00E73D46" w:rsidRDefault="00450AC2" w:rsidP="000C3C03">
            <w:pPr>
              <w:spacing w:after="0"/>
              <w:rPr>
                <w:rFonts w:ascii="Arial" w:hAnsi="Arial" w:cs="Arial"/>
                <w:i/>
                <w:iCs/>
              </w:rPr>
            </w:pPr>
          </w:p>
          <w:p w14:paraId="024590F0" w14:textId="77777777" w:rsidR="000F61A3"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C48EC7" w14:textId="77777777" w:rsidR="00450AC2" w:rsidRPr="00E73D46" w:rsidRDefault="00450AC2" w:rsidP="000C3C03">
            <w:pPr>
              <w:spacing w:after="0"/>
              <w:rPr>
                <w:rFonts w:ascii="Arial" w:hAnsi="Arial" w:cs="Arial"/>
                <w:i/>
                <w:iCs/>
              </w:rPr>
            </w:pPr>
          </w:p>
          <w:p w14:paraId="4903DD2C" w14:textId="77777777" w:rsidR="000F61A3"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7EA2191B" w14:textId="77777777" w:rsidR="00450AC2" w:rsidRPr="00E73D46" w:rsidRDefault="00450AC2" w:rsidP="000C3C03">
            <w:pPr>
              <w:spacing w:after="0"/>
              <w:rPr>
                <w:rFonts w:ascii="Arial" w:hAnsi="Arial" w:cs="Arial"/>
                <w:i/>
                <w:iCs/>
              </w:rPr>
            </w:pPr>
          </w:p>
          <w:p w14:paraId="6759099F" w14:textId="77777777" w:rsidR="000F61A3" w:rsidRPr="00800714" w:rsidRDefault="000F61A3"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DD304A8" w14:textId="77777777" w:rsidR="000F61A3" w:rsidRPr="00F64160" w:rsidRDefault="000F61A3" w:rsidP="000C3C03">
            <w:pPr>
              <w:pStyle w:val="TableBody"/>
              <w:spacing w:before="0" w:after="0"/>
              <w:rPr>
                <w:sz w:val="18"/>
                <w:szCs w:val="18"/>
              </w:rPr>
            </w:pPr>
          </w:p>
        </w:tc>
      </w:tr>
      <w:tr w:rsidR="000F61A3" w:rsidRPr="00F64160" w14:paraId="4AC0A207"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10C06971" w14:textId="77777777" w:rsidR="000F61A3" w:rsidRPr="00F64160" w:rsidRDefault="000F61A3"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4099C97A"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D3145A" w14:textId="77777777" w:rsidR="000F61A3" w:rsidRPr="00F64160" w:rsidRDefault="000F61A3" w:rsidP="000C3C03">
            <w:pPr>
              <w:pStyle w:val="TableBody"/>
              <w:spacing w:before="0" w:after="0"/>
              <w:rPr>
                <w:i/>
                <w:sz w:val="18"/>
                <w:szCs w:val="18"/>
              </w:rPr>
            </w:pPr>
            <w:r w:rsidRPr="00F64160">
              <w:rPr>
                <w:i/>
                <w:sz w:val="18"/>
                <w:szCs w:val="18"/>
              </w:rPr>
              <w:t>[If Content-Encoding is not present]</w:t>
            </w:r>
          </w:p>
        </w:tc>
      </w:tr>
      <w:tr w:rsidR="000F61A3" w:rsidRPr="00F64160" w14:paraId="2A33B872" w14:textId="77777777" w:rsidTr="009F048F">
        <w:trPr>
          <w:trHeight w:val="190"/>
        </w:trPr>
        <w:tc>
          <w:tcPr>
            <w:tcW w:w="1864" w:type="dxa"/>
            <w:tcBorders>
              <w:top w:val="single" w:sz="4" w:space="0" w:color="auto"/>
              <w:left w:val="single" w:sz="4" w:space="0" w:color="auto"/>
              <w:bottom w:val="single" w:sz="4" w:space="0" w:color="auto"/>
              <w:right w:val="single" w:sz="4" w:space="0" w:color="auto"/>
            </w:tcBorders>
            <w:hideMark/>
          </w:tcPr>
          <w:p w14:paraId="5B14BE82" w14:textId="77777777" w:rsidR="000F61A3" w:rsidRPr="00F64160" w:rsidRDefault="000F61A3"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5DD6482" w14:textId="77777777" w:rsidR="000F61A3" w:rsidRPr="00F64160" w:rsidRDefault="000F61A3"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9659C8D" w14:textId="77777777" w:rsidR="000F61A3" w:rsidRPr="00F64160" w:rsidRDefault="000F61A3" w:rsidP="000C3C03">
            <w:pPr>
              <w:pStyle w:val="TableBody"/>
              <w:spacing w:before="0" w:after="0"/>
              <w:rPr>
                <w:i/>
                <w:sz w:val="18"/>
                <w:szCs w:val="18"/>
              </w:rPr>
            </w:pPr>
            <w:r w:rsidRPr="00F64160">
              <w:rPr>
                <w:i/>
                <w:sz w:val="18"/>
                <w:szCs w:val="18"/>
              </w:rPr>
              <w:t>[If Content-Length is not present]</w:t>
            </w:r>
          </w:p>
        </w:tc>
      </w:tr>
    </w:tbl>
    <w:p w14:paraId="1D37C47C" w14:textId="77777777" w:rsidR="000F61A3" w:rsidRPr="00F64160" w:rsidRDefault="000F61A3" w:rsidP="000F61A3">
      <w:pPr>
        <w:rPr>
          <w:rFonts w:cs="Arial"/>
        </w:rPr>
      </w:pPr>
    </w:p>
    <w:p w14:paraId="7F797F11" w14:textId="7DE67345" w:rsidR="000F61A3" w:rsidRPr="00F64160" w:rsidRDefault="000F61A3" w:rsidP="00774FAA">
      <w:pPr>
        <w:pStyle w:val="Heading6"/>
      </w:pPr>
      <w:bookmarkStart w:id="209" w:name="_Toc150508022"/>
      <w:bookmarkStart w:id="210" w:name="_Toc188364865"/>
      <w:r>
        <w:t>N</w:t>
      </w:r>
      <w:r w:rsidRPr="00F64160">
        <w:t>.5.</w:t>
      </w:r>
      <w:proofErr w:type="gramStart"/>
      <w:r w:rsidRPr="00F64160">
        <w:t>3.</w:t>
      </w:r>
      <w:r w:rsidR="005B6FC4">
        <w:t>Y</w:t>
      </w:r>
      <w:r w:rsidRPr="00F64160">
        <w:t>.</w:t>
      </w:r>
      <w:proofErr w:type="gramEnd"/>
      <w:r>
        <w:t>1</w:t>
      </w:r>
      <w:r w:rsidRPr="00F64160">
        <w:t>.2</w:t>
      </w:r>
      <w:r w:rsidRPr="00F64160">
        <w:tab/>
        <w:t>Origin Server</w:t>
      </w:r>
      <w:bookmarkEnd w:id="209"/>
      <w:bookmarkEnd w:id="210"/>
    </w:p>
    <w:p w14:paraId="730CADF4" w14:textId="362C1400" w:rsidR="000F61A3" w:rsidRPr="00F64160" w:rsidRDefault="000F61A3" w:rsidP="000F61A3">
      <w:pPr>
        <w:rPr>
          <w:rFonts w:cs="Arial"/>
        </w:rPr>
      </w:pPr>
      <w:r w:rsidRPr="00F64160">
        <w:rPr>
          <w:rFonts w:cs="Arial"/>
        </w:rPr>
        <w:t xml:space="preserve">The </w:t>
      </w:r>
      <w:r w:rsidR="0050230A">
        <w:rPr>
          <w:rFonts w:cs="Arial"/>
        </w:rPr>
        <w:t xml:space="preserve">Search </w:t>
      </w:r>
      <w:r w:rsidRPr="00F64160">
        <w:rPr>
          <w:rFonts w:cs="Arial"/>
        </w:rPr>
        <w:t xml:space="preserve">Transaction origin server receives </w:t>
      </w:r>
      <w:r w:rsidR="001A7CEB">
        <w:rPr>
          <w:rFonts w:cs="Arial"/>
        </w:rPr>
        <w:t>GET</w:t>
      </w:r>
      <w:r w:rsidRPr="00F64160">
        <w:rPr>
          <w:rFonts w:cs="Arial"/>
        </w:rPr>
        <w:t xml:space="preserve"> requests </w:t>
      </w:r>
      <w:r w:rsidR="00811251">
        <w:rPr>
          <w:rFonts w:cs="Arial"/>
        </w:rPr>
        <w:t>to</w:t>
      </w:r>
      <w:r w:rsidRPr="00F64160">
        <w:rPr>
          <w:rFonts w:cs="Arial"/>
        </w:rPr>
        <w:t xml:space="preserve"> </w:t>
      </w:r>
      <w:r w:rsidR="00CF17F0">
        <w:rPr>
          <w:rFonts w:cs="Arial"/>
        </w:rPr>
        <w:t>search for modality scheduled procedure steps</w:t>
      </w:r>
      <w:r w:rsidRPr="00F64160">
        <w:rPr>
          <w:rFonts w:cs="Arial"/>
        </w:rPr>
        <w:t>.</w:t>
      </w:r>
    </w:p>
    <w:p w14:paraId="487A505E" w14:textId="030BEBFA" w:rsidR="000F61A3" w:rsidRDefault="000F61A3" w:rsidP="000F61A3">
      <w:pPr>
        <w:rPr>
          <w:rFonts w:cs="Arial"/>
        </w:rPr>
      </w:pPr>
      <w:r w:rsidRPr="009E2997">
        <w:rPr>
          <w:rFonts w:cs="Arial"/>
        </w:rPr>
        <w:t xml:space="preserve">The user agent specifies the Target Resource as part of the URI and </w:t>
      </w:r>
      <w:r w:rsidR="00064316">
        <w:rPr>
          <w:rFonts w:cs="Arial"/>
        </w:rPr>
        <w:t xml:space="preserve">the acceptable </w:t>
      </w:r>
      <w:r w:rsidRPr="009E2997">
        <w:rPr>
          <w:rFonts w:cs="Arial"/>
        </w:rPr>
        <w:t xml:space="preserve">Content-Type </w:t>
      </w:r>
      <w:r w:rsidR="00762768">
        <w:rPr>
          <w:rFonts w:cs="Arial"/>
        </w:rPr>
        <w:t xml:space="preserve">in the HTTP header </w:t>
      </w:r>
      <w:r w:rsidRPr="009E2997">
        <w:rPr>
          <w:rFonts w:cs="Arial"/>
        </w:rPr>
        <w:t>(i.e. XML or JSON).</w:t>
      </w:r>
    </w:p>
    <w:p w14:paraId="176A0130" w14:textId="7C30F703" w:rsidR="000F61A3" w:rsidRDefault="000F61A3" w:rsidP="000F61A3">
      <w:pPr>
        <w:rPr>
          <w:rFonts w:cs="Arial"/>
        </w:rPr>
      </w:pPr>
      <w:r w:rsidRPr="009E2997">
        <w:rPr>
          <w:rFonts w:cs="Arial"/>
        </w:rPr>
        <w:t xml:space="preserve">The URI is composed by a Base URI: </w:t>
      </w:r>
      <w:r w:rsidR="00762768">
        <w:rPr>
          <w:rFonts w:cs="Arial"/>
        </w:rPr>
        <w:t>s</w:t>
      </w:r>
      <w:r w:rsidRPr="009E2997">
        <w:rPr>
          <w:rFonts w:cs="Arial"/>
        </w:rPr>
        <w:t xml:space="preserve">ee Base URI for the origin server in Section </w:t>
      </w:r>
      <w:r>
        <w:rPr>
          <w:rFonts w:cs="Arial"/>
        </w:rPr>
        <w:t>N</w:t>
      </w:r>
      <w:r w:rsidRPr="009E2997">
        <w:rPr>
          <w:rFonts w:cs="Arial"/>
        </w:rPr>
        <w:t>.6.3.</w:t>
      </w:r>
      <w:r w:rsidR="005B6FC4">
        <w:rPr>
          <w:rFonts w:cs="Arial"/>
        </w:rPr>
        <w:t>Y</w:t>
      </w:r>
      <w:r>
        <w:rPr>
          <w:rFonts w:cs="Arial"/>
        </w:rPr>
        <w:t>.</w:t>
      </w:r>
    </w:p>
    <w:p w14:paraId="58BC5C83" w14:textId="786E13F3" w:rsidR="000F61A3" w:rsidRPr="00F64160" w:rsidRDefault="000F61A3" w:rsidP="000F61A3">
      <w:pPr>
        <w:rPr>
          <w:rFonts w:cs="Arial"/>
        </w:rPr>
      </w:pPr>
      <w:r w:rsidRPr="00F64160">
        <w:rPr>
          <w:rFonts w:cs="Arial"/>
        </w:rPr>
        <w:t xml:space="preserve">The </w:t>
      </w:r>
      <w:r>
        <w:rPr>
          <w:rFonts w:cs="Arial"/>
        </w:rPr>
        <w:t xml:space="preserve">Request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sidR="004325C1">
        <w:rPr>
          <w:rFonts w:cs="Arial"/>
        </w:rPr>
        <w:t>.3.</w:t>
      </w:r>
      <w:r w:rsidR="005B6FC4">
        <w:rPr>
          <w:rFonts w:cs="Arial"/>
        </w:rPr>
        <w:t>Y</w:t>
      </w:r>
      <w:r w:rsidR="00623739">
        <w:rPr>
          <w:rFonts w:cs="Arial"/>
        </w:rPr>
        <w:t>.1.2</w:t>
      </w:r>
      <w:r w:rsidRPr="00F64160">
        <w:rPr>
          <w:rFonts w:cs="Arial"/>
        </w:rPr>
        <w:t>-</w:t>
      </w:r>
      <w:r w:rsidR="00015ACD">
        <w:rPr>
          <w:rFonts w:cs="Arial"/>
        </w:rPr>
        <w:t>1</w:t>
      </w:r>
      <w:r w:rsidRPr="00F64160">
        <w:rPr>
          <w:rFonts w:cs="Arial"/>
        </w:rPr>
        <w:t>.</w:t>
      </w:r>
    </w:p>
    <w:p w14:paraId="4D35F1C5" w14:textId="77777777" w:rsidR="000F61A3" w:rsidRPr="00F64160" w:rsidRDefault="000F61A3" w:rsidP="000F61A3">
      <w:pPr>
        <w:pStyle w:val="TemplateInstruction"/>
        <w:rPr>
          <w:rFonts w:cs="Arial"/>
        </w:rPr>
      </w:pPr>
      <w:r w:rsidRPr="00F64160">
        <w:rPr>
          <w:rFonts w:cs="Arial"/>
        </w:rPr>
        <w:t>[Fill in information on your implementation in the Comments column when necessary.]</w:t>
      </w:r>
    </w:p>
    <w:p w14:paraId="2988E6CA" w14:textId="034B915E" w:rsidR="000F61A3" w:rsidRPr="00F64160" w:rsidRDefault="000F61A3" w:rsidP="000F61A3">
      <w:pPr>
        <w:pStyle w:val="TableTitle"/>
        <w:rPr>
          <w:rFonts w:cs="Arial"/>
        </w:rPr>
      </w:pPr>
      <w:bookmarkStart w:id="211" w:name="_Ref72845315"/>
      <w:r w:rsidRPr="00F64160">
        <w:rPr>
          <w:rFonts w:cs="Arial"/>
        </w:rPr>
        <w:t>Table</w:t>
      </w:r>
      <w:bookmarkEnd w:id="211"/>
      <w:r w:rsidRPr="00F64160">
        <w:rPr>
          <w:rFonts w:cs="Arial"/>
        </w:rPr>
        <w:t xml:space="preserve"> </w:t>
      </w:r>
      <w:r>
        <w:rPr>
          <w:rFonts w:cs="Arial"/>
        </w:rPr>
        <w:t>N</w:t>
      </w:r>
      <w:r w:rsidRPr="00F64160">
        <w:rPr>
          <w:rFonts w:cs="Arial"/>
        </w:rPr>
        <w:t>.5</w:t>
      </w:r>
      <w:r w:rsidR="00D116D6">
        <w:rPr>
          <w:rFonts w:cs="Arial"/>
        </w:rPr>
        <w:t>.3.</w:t>
      </w:r>
      <w:r w:rsidR="005B6FC4">
        <w:rPr>
          <w:rFonts w:cs="Arial"/>
        </w:rPr>
        <w:t>Y</w:t>
      </w:r>
      <w:r w:rsidR="00623739">
        <w:rPr>
          <w:rFonts w:cs="Arial"/>
        </w:rPr>
        <w:t>.1.2</w:t>
      </w:r>
      <w:r w:rsidR="00D116D6">
        <w:rPr>
          <w:rFonts w:cs="Arial"/>
        </w:rPr>
        <w:t>-</w:t>
      </w:r>
      <w:r w:rsidR="00623739">
        <w:rPr>
          <w:rFonts w:cs="Arial"/>
        </w:rPr>
        <w:t>1</w:t>
      </w:r>
      <w:r w:rsidRPr="00F64160">
        <w:rPr>
          <w:rFonts w:cs="Arial"/>
        </w:rPr>
        <w:t xml:space="preserve">: Resources </w:t>
      </w:r>
      <w:r>
        <w:rPr>
          <w:rFonts w:cs="Arial"/>
        </w:rPr>
        <w:t xml:space="preserve">for </w:t>
      </w:r>
      <w:r w:rsidR="00D116D6">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0F61A3" w:rsidRPr="00F64160" w14:paraId="60E79A6C" w14:textId="77777777" w:rsidTr="00D116D6">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40A8D28" w14:textId="77777777" w:rsidR="000F61A3" w:rsidRPr="00F64160" w:rsidRDefault="000F61A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5ECBB" w14:textId="77777777" w:rsidR="000F61A3" w:rsidRPr="00F64160" w:rsidRDefault="000F61A3" w:rsidP="000C3C03">
            <w:pPr>
              <w:pStyle w:val="TableHeader"/>
              <w:rPr>
                <w:rFonts w:cs="Arial"/>
              </w:rPr>
            </w:pPr>
            <w:r w:rsidRPr="00F64160">
              <w:rPr>
                <w:rFonts w:cs="Arial"/>
              </w:rPr>
              <w:t>Comments</w:t>
            </w:r>
          </w:p>
        </w:tc>
      </w:tr>
      <w:tr w:rsidR="000F61A3" w:rsidRPr="00F64160" w14:paraId="1D3A52D2" w14:textId="77777777" w:rsidTr="00D116D6">
        <w:tc>
          <w:tcPr>
            <w:tcW w:w="3256" w:type="dxa"/>
            <w:tcBorders>
              <w:top w:val="single" w:sz="4" w:space="0" w:color="auto"/>
              <w:left w:val="single" w:sz="4" w:space="0" w:color="auto"/>
              <w:bottom w:val="single" w:sz="4" w:space="0" w:color="auto"/>
              <w:right w:val="single" w:sz="4" w:space="0" w:color="auto"/>
            </w:tcBorders>
          </w:tcPr>
          <w:p w14:paraId="301C0EEE" w14:textId="77777777" w:rsidR="000F61A3" w:rsidRPr="00F64160" w:rsidRDefault="000F61A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3F75974E" w14:textId="67D6CCC5" w:rsidR="000F61A3" w:rsidRPr="00F64160" w:rsidRDefault="000F61A3" w:rsidP="000C3C03">
            <w:pPr>
              <w:pStyle w:val="TableBody"/>
              <w:spacing w:before="0" w:after="0"/>
              <w:rPr>
                <w:i/>
                <w:sz w:val="18"/>
                <w:szCs w:val="18"/>
              </w:rPr>
            </w:pPr>
            <w:r w:rsidRPr="00F64160">
              <w:rPr>
                <w:sz w:val="18"/>
                <w:szCs w:val="18"/>
              </w:rPr>
              <w:t xml:space="preserve">See </w:t>
            </w:r>
            <w:r w:rsidR="00150B29">
              <w:rPr>
                <w:sz w:val="18"/>
                <w:szCs w:val="18"/>
              </w:rPr>
              <w:t>R</w:t>
            </w:r>
            <w:r w:rsidRPr="00F64160">
              <w:rPr>
                <w:sz w:val="18"/>
                <w:szCs w:val="18"/>
              </w:rPr>
              <w:t>esource</w:t>
            </w:r>
            <w:r w:rsidR="00150B29">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sidR="00D116D6">
              <w:rPr>
                <w:sz w:val="18"/>
                <w:szCs w:val="18"/>
              </w:rPr>
              <w:t>Table</w:t>
            </w:r>
            <w:r>
              <w:rPr>
                <w:sz w:val="18"/>
                <w:szCs w:val="18"/>
              </w:rPr>
              <w:t xml:space="preserve"> </w:t>
            </w:r>
            <w:r w:rsidR="005B6FC4">
              <w:rPr>
                <w:sz w:val="18"/>
                <w:szCs w:val="18"/>
              </w:rPr>
              <w:t>Y</w:t>
            </w:r>
            <w:r>
              <w:rPr>
                <w:sz w:val="18"/>
                <w:szCs w:val="18"/>
              </w:rPr>
              <w:t>.1.1</w:t>
            </w:r>
            <w:r w:rsidR="00D116D6">
              <w:rPr>
                <w:sz w:val="18"/>
                <w:szCs w:val="18"/>
              </w:rPr>
              <w:t>-1</w:t>
            </w:r>
            <w:r>
              <w:rPr>
                <w:sz w:val="18"/>
                <w:szCs w:val="18"/>
              </w:rPr>
              <w:t xml:space="preserve"> in </w:t>
            </w:r>
            <w:r w:rsidRPr="00F64160">
              <w:rPr>
                <w:sz w:val="18"/>
                <w:szCs w:val="18"/>
              </w:rPr>
              <w:t>PS3.18</w:t>
            </w:r>
          </w:p>
        </w:tc>
      </w:tr>
      <w:tr w:rsidR="00D116D6" w:rsidRPr="00F64160" w14:paraId="5F6A9BCD" w14:textId="77777777" w:rsidTr="00D116D6">
        <w:trPr>
          <w:trHeight w:val="144"/>
        </w:trPr>
        <w:tc>
          <w:tcPr>
            <w:tcW w:w="3256" w:type="dxa"/>
            <w:tcBorders>
              <w:top w:val="single" w:sz="4" w:space="0" w:color="auto"/>
              <w:left w:val="single" w:sz="4" w:space="0" w:color="auto"/>
              <w:bottom w:val="single" w:sz="4" w:space="0" w:color="auto"/>
              <w:right w:val="single" w:sz="4" w:space="0" w:color="auto"/>
            </w:tcBorders>
          </w:tcPr>
          <w:p w14:paraId="618800B4" w14:textId="72C6FECC" w:rsidR="00D116D6" w:rsidRPr="00963BFE" w:rsidRDefault="00D116D6" w:rsidP="00D116D6">
            <w:pPr>
              <w:pStyle w:val="TableBody"/>
              <w:spacing w:before="0" w:after="0"/>
              <w:rPr>
                <w:i/>
                <w:iCs/>
                <w:sz w:val="18"/>
                <w:szCs w:val="18"/>
              </w:rPr>
            </w:pPr>
            <w:r>
              <w:rPr>
                <w:i/>
                <w:sz w:val="18"/>
                <w:szCs w:val="18"/>
              </w:rPr>
              <w:t>modality-scheduled-procedure-steps</w:t>
            </w:r>
          </w:p>
        </w:tc>
        <w:tc>
          <w:tcPr>
            <w:tcW w:w="5811" w:type="dxa"/>
            <w:tcBorders>
              <w:top w:val="single" w:sz="4" w:space="0" w:color="auto"/>
              <w:left w:val="single" w:sz="4" w:space="0" w:color="auto"/>
              <w:bottom w:val="single" w:sz="4" w:space="0" w:color="auto"/>
              <w:right w:val="single" w:sz="4" w:space="0" w:color="auto"/>
            </w:tcBorders>
          </w:tcPr>
          <w:p w14:paraId="398FDEFE" w14:textId="77777777" w:rsidR="00D116D6" w:rsidRPr="00F64160" w:rsidRDefault="00D116D6" w:rsidP="00D116D6">
            <w:pPr>
              <w:pStyle w:val="TableBody"/>
              <w:spacing w:before="0" w:after="0"/>
              <w:rPr>
                <w:sz w:val="18"/>
                <w:szCs w:val="18"/>
              </w:rPr>
            </w:pPr>
          </w:p>
        </w:tc>
      </w:tr>
    </w:tbl>
    <w:p w14:paraId="17E7E609" w14:textId="77777777" w:rsidR="000F61A3" w:rsidRPr="00F64160" w:rsidRDefault="000F61A3" w:rsidP="000F61A3">
      <w:pPr>
        <w:pStyle w:val="BodyTextIndent2"/>
        <w:rPr>
          <w:rFonts w:ascii="Arial" w:hAnsi="Arial" w:cs="Arial"/>
          <w:sz w:val="20"/>
          <w:lang w:val="en-US" w:eastAsia="en-US"/>
        </w:rPr>
      </w:pPr>
    </w:p>
    <w:p w14:paraId="3670A396" w14:textId="05A29A18" w:rsidR="000F61A3" w:rsidRPr="00F64160" w:rsidRDefault="000F61A3" w:rsidP="000F61A3">
      <w:pPr>
        <w:rPr>
          <w:rFonts w:cs="Arial"/>
        </w:rPr>
      </w:pPr>
      <w:r w:rsidRPr="00F64160">
        <w:rPr>
          <w:rFonts w:cs="Arial"/>
        </w:rPr>
        <w:t xml:space="preserve">The </w:t>
      </w:r>
      <w:r w:rsidR="00AE4A4D">
        <w:rPr>
          <w:rFonts w:cs="Arial"/>
        </w:rPr>
        <w:t>Search</w:t>
      </w:r>
      <w:r w:rsidRPr="00F64160">
        <w:rPr>
          <w:rFonts w:cs="Arial"/>
        </w:rPr>
        <w:t xml:space="preserve"> Transaction origin server supports Header Fields listed in Table </w:t>
      </w:r>
      <w:r>
        <w:rPr>
          <w:rFonts w:cs="Arial"/>
        </w:rPr>
        <w:t>N</w:t>
      </w:r>
      <w:r w:rsidRPr="00F64160">
        <w:rPr>
          <w:rFonts w:cs="Arial"/>
        </w:rPr>
        <w:t>.5</w:t>
      </w:r>
      <w:r w:rsidR="00D116D6">
        <w:rPr>
          <w:rFonts w:cs="Arial"/>
        </w:rPr>
        <w:t>.3</w:t>
      </w:r>
      <w:r w:rsidR="00450AC2">
        <w:rPr>
          <w:rFonts w:cs="Arial"/>
        </w:rPr>
        <w:t>.</w:t>
      </w:r>
      <w:r w:rsidR="005B6FC4">
        <w:rPr>
          <w:rFonts w:cs="Arial"/>
        </w:rPr>
        <w:t>Y</w:t>
      </w:r>
      <w:r w:rsidR="00015ACD">
        <w:rPr>
          <w:rFonts w:cs="Arial"/>
        </w:rPr>
        <w:t>.1.2</w:t>
      </w:r>
      <w:r w:rsidRPr="00F64160">
        <w:rPr>
          <w:rFonts w:cs="Arial"/>
        </w:rPr>
        <w:t>-</w:t>
      </w:r>
      <w:r w:rsidR="00015ACD">
        <w:rPr>
          <w:rFonts w:cs="Arial"/>
        </w:rPr>
        <w:t>2</w:t>
      </w:r>
      <w:r w:rsidRPr="00F64160">
        <w:rPr>
          <w:rFonts w:cs="Arial"/>
        </w:rPr>
        <w:t>.</w:t>
      </w:r>
    </w:p>
    <w:p w14:paraId="1A4093CD" w14:textId="77777777" w:rsidR="000F61A3" w:rsidRPr="00F64160" w:rsidRDefault="000F61A3" w:rsidP="000F61A3">
      <w:pPr>
        <w:pStyle w:val="TemplateInstruction"/>
        <w:rPr>
          <w:rFonts w:cs="Arial"/>
        </w:rPr>
      </w:pPr>
      <w:r w:rsidRPr="00F64160">
        <w:rPr>
          <w:rFonts w:cs="Arial"/>
        </w:rPr>
        <w:lastRenderedPageBreak/>
        <w:t>[List the supported Header Fields and their supported Values. Fill in information on your implementation in the “Comments” column when necessary.]</w:t>
      </w:r>
    </w:p>
    <w:p w14:paraId="3A72DEF0" w14:textId="335E553B" w:rsidR="000F61A3" w:rsidRPr="00F64160" w:rsidRDefault="000F61A3" w:rsidP="000F61A3">
      <w:pPr>
        <w:pStyle w:val="TableTitle"/>
        <w:rPr>
          <w:rFonts w:cs="Arial"/>
        </w:rPr>
      </w:pPr>
      <w:bookmarkStart w:id="212" w:name="_Ref72845353"/>
      <w:r w:rsidRPr="00F64160">
        <w:rPr>
          <w:rFonts w:cs="Arial"/>
        </w:rPr>
        <w:t>Table</w:t>
      </w:r>
      <w:bookmarkEnd w:id="212"/>
      <w:r w:rsidRPr="00F64160">
        <w:rPr>
          <w:rFonts w:cs="Arial"/>
        </w:rPr>
        <w:t xml:space="preserve"> </w:t>
      </w:r>
      <w:r>
        <w:rPr>
          <w:rFonts w:cs="Arial"/>
        </w:rPr>
        <w:t>N</w:t>
      </w:r>
      <w:r w:rsidRPr="00F64160">
        <w:rPr>
          <w:rFonts w:cs="Arial"/>
        </w:rPr>
        <w:t>.5</w:t>
      </w:r>
      <w:r w:rsidR="00450AC2">
        <w:rPr>
          <w:rFonts w:cs="Arial"/>
        </w:rPr>
        <w:t>.3.</w:t>
      </w:r>
      <w:r w:rsidR="005B6FC4">
        <w:rPr>
          <w:rFonts w:cs="Arial"/>
        </w:rPr>
        <w:t>Y</w:t>
      </w:r>
      <w:r w:rsidR="00623739">
        <w:rPr>
          <w:rFonts w:cs="Arial"/>
        </w:rPr>
        <w:t>.1.2</w:t>
      </w:r>
      <w:r w:rsidRPr="00F64160">
        <w:rPr>
          <w:rFonts w:cs="Arial"/>
        </w:rPr>
        <w:t>-</w:t>
      </w:r>
      <w:r w:rsidR="00623739">
        <w:rPr>
          <w:rFonts w:cs="Arial"/>
        </w:rPr>
        <w:t>2</w:t>
      </w:r>
      <w:r w:rsidRPr="00F64160">
        <w:rPr>
          <w:rFonts w:cs="Arial"/>
        </w:rPr>
        <w:t xml:space="preserve">: Header Fields for </w:t>
      </w:r>
      <w:r w:rsidR="00450AC2">
        <w:rPr>
          <w:rFonts w:cs="Arial"/>
        </w:rPr>
        <w:t xml:space="preserve">Search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0F61A3" w:rsidRPr="00F64160" w14:paraId="4F58E720" w14:textId="77777777" w:rsidTr="00450AC2">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DF7141" w14:textId="77777777" w:rsidR="000F61A3" w:rsidRPr="00F64160" w:rsidRDefault="000F61A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E08C32D" w14:textId="77777777" w:rsidR="000F61A3" w:rsidRPr="00F64160" w:rsidRDefault="000F61A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3452CB" w14:textId="77777777" w:rsidR="000F61A3" w:rsidRPr="00F64160" w:rsidRDefault="000F61A3" w:rsidP="000C3C03">
            <w:pPr>
              <w:pStyle w:val="TableHeader"/>
              <w:rPr>
                <w:rFonts w:cs="Arial"/>
              </w:rPr>
            </w:pPr>
            <w:r w:rsidRPr="00F64160">
              <w:rPr>
                <w:rFonts w:cs="Arial"/>
              </w:rPr>
              <w:t>Comments</w:t>
            </w:r>
          </w:p>
        </w:tc>
      </w:tr>
      <w:tr w:rsidR="000F61A3" w:rsidRPr="00F64160" w14:paraId="52DC807B" w14:textId="77777777" w:rsidTr="00450AC2">
        <w:tc>
          <w:tcPr>
            <w:tcW w:w="1926" w:type="dxa"/>
            <w:tcBorders>
              <w:top w:val="single" w:sz="4" w:space="0" w:color="auto"/>
              <w:left w:val="single" w:sz="4" w:space="0" w:color="auto"/>
              <w:right w:val="single" w:sz="4" w:space="0" w:color="auto"/>
            </w:tcBorders>
            <w:hideMark/>
          </w:tcPr>
          <w:p w14:paraId="20A78501" w14:textId="77777777" w:rsidR="000F61A3" w:rsidRPr="00F64160" w:rsidRDefault="000F61A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55A63627"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478583F" w14:textId="77777777" w:rsidR="000F61A3" w:rsidRPr="00E73D46" w:rsidRDefault="000F61A3" w:rsidP="000C3C03">
            <w:pPr>
              <w:spacing w:after="0"/>
              <w:rPr>
                <w:rFonts w:ascii="Arial" w:hAnsi="Arial" w:cs="Arial"/>
                <w:i/>
                <w:iCs/>
              </w:rPr>
            </w:pPr>
          </w:p>
          <w:p w14:paraId="77DE602B" w14:textId="77777777" w:rsidR="000F61A3" w:rsidRPr="00E73D46" w:rsidRDefault="000F61A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91C586B" w14:textId="77777777" w:rsidR="000F61A3" w:rsidRPr="00E73D46" w:rsidRDefault="000F61A3" w:rsidP="000C3C03">
            <w:pPr>
              <w:spacing w:after="0"/>
              <w:rPr>
                <w:rFonts w:ascii="Arial" w:hAnsi="Arial" w:cs="Arial"/>
                <w:i/>
                <w:iCs/>
              </w:rPr>
            </w:pPr>
          </w:p>
          <w:p w14:paraId="3F78D205" w14:textId="77777777" w:rsidR="000F61A3" w:rsidRPr="00E73D46" w:rsidRDefault="000F61A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1DD8CB" w14:textId="77777777" w:rsidR="000F61A3" w:rsidRPr="00E73D46" w:rsidRDefault="000F61A3" w:rsidP="000C3C03">
            <w:pPr>
              <w:spacing w:after="0"/>
              <w:rPr>
                <w:rFonts w:ascii="Arial" w:hAnsi="Arial" w:cs="Arial"/>
                <w:i/>
                <w:iCs/>
              </w:rPr>
            </w:pPr>
          </w:p>
          <w:p w14:paraId="2912A875" w14:textId="77777777" w:rsidR="000F61A3" w:rsidRPr="00F64160" w:rsidRDefault="000F61A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4BD559A2" w14:textId="77777777" w:rsidR="000F61A3" w:rsidRPr="00F64160" w:rsidRDefault="000F61A3" w:rsidP="000C3C03">
            <w:pPr>
              <w:pStyle w:val="TableBody"/>
              <w:spacing w:before="0" w:after="0"/>
              <w:rPr>
                <w:bCs/>
                <w:sz w:val="18"/>
                <w:szCs w:val="18"/>
              </w:rPr>
            </w:pPr>
          </w:p>
        </w:tc>
      </w:tr>
      <w:tr w:rsidR="000F61A3" w:rsidRPr="00F64160" w14:paraId="5AC6A048"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7039C659" w14:textId="77777777" w:rsidR="000F61A3" w:rsidRPr="00F64160" w:rsidRDefault="000F61A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37B3219"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83DED54" w14:textId="77777777" w:rsidR="000F61A3" w:rsidRPr="00F64160" w:rsidRDefault="000F61A3" w:rsidP="000C3C03">
            <w:pPr>
              <w:pStyle w:val="TableBody"/>
              <w:spacing w:before="0" w:after="0"/>
              <w:rPr>
                <w:bCs/>
                <w:i/>
                <w:sz w:val="18"/>
                <w:szCs w:val="18"/>
              </w:rPr>
            </w:pPr>
            <w:r w:rsidRPr="00F64160">
              <w:rPr>
                <w:bCs/>
                <w:i/>
                <w:sz w:val="18"/>
                <w:szCs w:val="18"/>
              </w:rPr>
              <w:t>[If Content-Encoding is not present]</w:t>
            </w:r>
          </w:p>
        </w:tc>
      </w:tr>
      <w:tr w:rsidR="000F61A3" w:rsidRPr="00F64160" w14:paraId="6ACF7DE7" w14:textId="77777777" w:rsidTr="00450AC2">
        <w:tc>
          <w:tcPr>
            <w:tcW w:w="1926" w:type="dxa"/>
            <w:tcBorders>
              <w:top w:val="single" w:sz="4" w:space="0" w:color="auto"/>
              <w:left w:val="single" w:sz="4" w:space="0" w:color="auto"/>
              <w:bottom w:val="single" w:sz="4" w:space="0" w:color="auto"/>
              <w:right w:val="single" w:sz="4" w:space="0" w:color="auto"/>
            </w:tcBorders>
            <w:hideMark/>
          </w:tcPr>
          <w:p w14:paraId="10FFD229" w14:textId="77777777" w:rsidR="000F61A3" w:rsidRPr="00F64160" w:rsidRDefault="000F61A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412E26DE" w14:textId="77777777" w:rsidR="000F61A3" w:rsidRPr="00F64160" w:rsidRDefault="000F61A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295E06D" w14:textId="77777777" w:rsidR="000F61A3" w:rsidRPr="00F64160" w:rsidRDefault="000F61A3" w:rsidP="000C3C03">
            <w:pPr>
              <w:pStyle w:val="TableBody"/>
              <w:spacing w:before="0" w:after="0"/>
              <w:rPr>
                <w:bCs/>
                <w:i/>
                <w:sz w:val="18"/>
                <w:szCs w:val="18"/>
              </w:rPr>
            </w:pPr>
            <w:r w:rsidRPr="00F64160">
              <w:rPr>
                <w:bCs/>
                <w:i/>
                <w:sz w:val="18"/>
                <w:szCs w:val="18"/>
              </w:rPr>
              <w:t>[If Content-Length is not present]</w:t>
            </w:r>
          </w:p>
        </w:tc>
      </w:tr>
    </w:tbl>
    <w:p w14:paraId="351DEB9F" w14:textId="77777777" w:rsidR="000F61A3" w:rsidRDefault="000F61A3" w:rsidP="000F61A3">
      <w:pPr>
        <w:rPr>
          <w:rFonts w:cs="Arial"/>
        </w:rPr>
      </w:pPr>
    </w:p>
    <w:p w14:paraId="6B144621" w14:textId="06A560AE" w:rsidR="005B42DD" w:rsidRDefault="005B42DD" w:rsidP="005B42DD">
      <w:pPr>
        <w:pStyle w:val="Heading4"/>
      </w:pPr>
      <w:bookmarkStart w:id="213" w:name="_Toc188364866"/>
      <w:bookmarkStart w:id="214" w:name="_Toc150508023"/>
      <w:r>
        <w:t>N</w:t>
      </w:r>
      <w:r w:rsidRPr="00F64160">
        <w:t>.5.3.</w:t>
      </w:r>
      <w:r>
        <w:t>X</w:t>
      </w:r>
      <w:r w:rsidRPr="00F64160">
        <w:tab/>
      </w:r>
      <w:r>
        <w:t xml:space="preserve">Modality Performed Procedure Step </w:t>
      </w:r>
      <w:r w:rsidRPr="00F64160">
        <w:t>Web Service</w:t>
      </w:r>
      <w:bookmarkEnd w:id="213"/>
    </w:p>
    <w:p w14:paraId="03D359D3" w14:textId="23042EA5" w:rsidR="005B42DD" w:rsidRPr="00183BE0" w:rsidRDefault="005B42DD" w:rsidP="005B42DD">
      <w:pPr>
        <w:rPr>
          <w:rFonts w:cs="Arial"/>
        </w:rPr>
      </w:pPr>
      <w:r>
        <w:t xml:space="preserve">This section provides details regarding the Modality </w:t>
      </w:r>
      <w:r w:rsidRPr="005B42DD">
        <w:t xml:space="preserve">Performed Procedure Step </w:t>
      </w:r>
      <w:r>
        <w:t xml:space="preserve">Web Service. For an overview of supported Transactions and resources see </w:t>
      </w:r>
      <w:r w:rsidRPr="00F64160">
        <w:rPr>
          <w:rFonts w:cs="Arial"/>
        </w:rPr>
        <w:t xml:space="preserve">Table </w:t>
      </w:r>
      <w:r>
        <w:rPr>
          <w:rFonts w:cs="Arial"/>
        </w:rPr>
        <w:t>N.1.3.X</w:t>
      </w:r>
      <w:r w:rsidRPr="00F64160">
        <w:rPr>
          <w:rFonts w:cs="Arial"/>
        </w:rPr>
        <w:noBreakHyphen/>
      </w:r>
      <w:r>
        <w:rPr>
          <w:rFonts w:cs="Arial"/>
        </w:rPr>
        <w:t>1</w:t>
      </w:r>
      <w:r w:rsidRPr="00F64160">
        <w:rPr>
          <w:rFonts w:cs="Arial"/>
        </w:rPr>
        <w:t xml:space="preserve"> </w:t>
      </w:r>
      <w:r>
        <w:rPr>
          <w:rFonts w:cs="Arial"/>
        </w:rPr>
        <w:t xml:space="preserve">Modality </w:t>
      </w:r>
      <w:r w:rsidRPr="005B42DD">
        <w:rPr>
          <w:rFonts w:cs="Arial"/>
        </w:rPr>
        <w:t xml:space="preserve">Performed Procedure Step </w:t>
      </w:r>
      <w:r w:rsidRPr="00F64160">
        <w:rPr>
          <w:rFonts w:cs="Arial"/>
        </w:rPr>
        <w:t>Service</w:t>
      </w:r>
      <w:r>
        <w:t>.</w:t>
      </w:r>
    </w:p>
    <w:p w14:paraId="57E51165" w14:textId="759EDA6E" w:rsidR="000F61A3" w:rsidRDefault="000F61A3" w:rsidP="000F61A3">
      <w:pPr>
        <w:pStyle w:val="Heading5"/>
      </w:pPr>
      <w:bookmarkStart w:id="215" w:name="_Toc188364867"/>
      <w:r>
        <w:t>N</w:t>
      </w:r>
      <w:r w:rsidRPr="00F64160">
        <w:t>.5.</w:t>
      </w:r>
      <w:proofErr w:type="gramStart"/>
      <w:r w:rsidRPr="00F64160">
        <w:t>3.</w:t>
      </w:r>
      <w:r w:rsidR="005B6FC4">
        <w:t>X.</w:t>
      </w:r>
      <w:proofErr w:type="gramEnd"/>
      <w:r w:rsidR="005B6FC4">
        <w:t>1</w:t>
      </w:r>
      <w:r w:rsidRPr="00F64160">
        <w:tab/>
      </w:r>
      <w:r w:rsidR="00586BB7">
        <w:t>Create</w:t>
      </w:r>
      <w:r>
        <w:t xml:space="preserve"> </w:t>
      </w:r>
      <w:r w:rsidRPr="00F64160">
        <w:t>Transaction</w:t>
      </w:r>
      <w:r>
        <w:t xml:space="preserve"> – </w:t>
      </w:r>
      <w:r w:rsidR="00586BB7">
        <w:t xml:space="preserve">Modality </w:t>
      </w:r>
      <w:r w:rsidR="005B42DD" w:rsidRPr="005B42DD">
        <w:t xml:space="preserve">Performed Procedure Step </w:t>
      </w:r>
      <w:r>
        <w:t>Service</w:t>
      </w:r>
      <w:bookmarkEnd w:id="214"/>
      <w:bookmarkEnd w:id="215"/>
    </w:p>
    <w:p w14:paraId="56F264E5" w14:textId="0D928D43" w:rsidR="00CC7605" w:rsidRPr="00892D3A" w:rsidRDefault="00CC7605" w:rsidP="00CC7605">
      <w:pPr>
        <w:rPr>
          <w:i/>
          <w:iCs/>
        </w:rPr>
      </w:pPr>
      <w:r w:rsidRPr="00892D3A">
        <w:rPr>
          <w:i/>
          <w:iCs/>
        </w:rPr>
        <w:t xml:space="preserve">[If your system does not support the </w:t>
      </w:r>
      <w:r>
        <w:rPr>
          <w:i/>
          <w:iCs/>
        </w:rPr>
        <w:t xml:space="preserve">Modality </w:t>
      </w:r>
      <w:r w:rsidR="008F3292" w:rsidRPr="008F3292">
        <w:rPr>
          <w:i/>
          <w:iCs/>
        </w:rPr>
        <w:t xml:space="preserve">Performed Procedure Step </w:t>
      </w:r>
      <w:r w:rsidRPr="00892D3A">
        <w:rPr>
          <w:i/>
          <w:iCs/>
        </w:rPr>
        <w:t xml:space="preserve">Web Service </w:t>
      </w:r>
      <w:r>
        <w:rPr>
          <w:i/>
          <w:iCs/>
        </w:rPr>
        <w:t xml:space="preserve">Create </w:t>
      </w:r>
      <w:r w:rsidRPr="00892D3A">
        <w:rPr>
          <w:i/>
          <w:iCs/>
        </w:rPr>
        <w:t>Transaction, you can indicate that this section is not applicable and remove the subsections below.]</w:t>
      </w:r>
    </w:p>
    <w:p w14:paraId="09D93958" w14:textId="04424F3F" w:rsidR="000F61A3" w:rsidRDefault="000F61A3" w:rsidP="00774FAA">
      <w:pPr>
        <w:pStyle w:val="Heading6"/>
      </w:pPr>
      <w:bookmarkStart w:id="216" w:name="_Toc150508024"/>
      <w:bookmarkStart w:id="217" w:name="_Toc188364868"/>
      <w:r>
        <w:t>N</w:t>
      </w:r>
      <w:r w:rsidRPr="00F64160">
        <w:t>.5.</w:t>
      </w:r>
      <w:proofErr w:type="gramStart"/>
      <w:r w:rsidRPr="00F64160">
        <w:t>3.</w:t>
      </w:r>
      <w:r w:rsidR="005B6FC4">
        <w:t>X.</w:t>
      </w:r>
      <w:proofErr w:type="gramEnd"/>
      <w:r w:rsidR="005B6FC4">
        <w:t>1</w:t>
      </w:r>
      <w:r w:rsidRPr="00F64160">
        <w:t>.1</w:t>
      </w:r>
      <w:r w:rsidRPr="00F64160">
        <w:tab/>
        <w:t>User Agent</w:t>
      </w:r>
      <w:bookmarkEnd w:id="216"/>
      <w:bookmarkEnd w:id="217"/>
    </w:p>
    <w:p w14:paraId="6BFA8C0E" w14:textId="458F6CE5" w:rsidR="00361EA7" w:rsidRPr="00F64160" w:rsidRDefault="00361EA7" w:rsidP="00361EA7">
      <w:pPr>
        <w:rPr>
          <w:rFonts w:cs="Arial"/>
        </w:rPr>
      </w:pPr>
      <w:r w:rsidRPr="00F64160">
        <w:rPr>
          <w:rFonts w:cs="Arial"/>
        </w:rPr>
        <w:t xml:space="preserve">The </w:t>
      </w:r>
      <w:r w:rsidR="00A27FB9">
        <w:rPr>
          <w:rFonts w:cs="Arial"/>
        </w:rPr>
        <w:t>Create</w:t>
      </w:r>
      <w:r>
        <w:rPr>
          <w:rFonts w:cs="Arial"/>
        </w:rPr>
        <w:t xml:space="preserve"> </w:t>
      </w:r>
      <w:r w:rsidRPr="00F64160">
        <w:rPr>
          <w:rFonts w:cs="Arial"/>
        </w:rPr>
        <w:t xml:space="preserve">Transaction user agent can request </w:t>
      </w:r>
      <w:r w:rsidR="00F7544E">
        <w:rPr>
          <w:rFonts w:cs="Arial"/>
        </w:rPr>
        <w:t xml:space="preserve">to create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-1.</w:t>
      </w:r>
    </w:p>
    <w:p w14:paraId="05DBDC31" w14:textId="5FD7E319" w:rsidR="00361EA7" w:rsidRPr="00F64160" w:rsidRDefault="00361EA7" w:rsidP="00361EA7">
      <w:pPr>
        <w:pStyle w:val="TemplateInstruction"/>
        <w:rPr>
          <w:rFonts w:cs="Arial"/>
        </w:rPr>
      </w:pPr>
      <w:r w:rsidRPr="00F64160">
        <w:rPr>
          <w:rFonts w:cs="Arial"/>
        </w:rPr>
        <w:t xml:space="preserve">[List the supported resources for your </w:t>
      </w:r>
      <w:r>
        <w:rPr>
          <w:rFonts w:cs="Arial"/>
        </w:rPr>
        <w:t xml:space="preserve">Modality </w:t>
      </w:r>
      <w:r w:rsidR="008F3292" w:rsidRPr="008F3292">
        <w:rPr>
          <w:rFonts w:cs="Arial"/>
        </w:rPr>
        <w:t xml:space="preserve">Performed Procedure Step </w:t>
      </w:r>
      <w:r w:rsidR="00F7544E">
        <w:rPr>
          <w:rFonts w:cs="Arial"/>
        </w:rPr>
        <w:t xml:space="preserve">Create </w:t>
      </w:r>
      <w:r w:rsidRPr="00F64160">
        <w:rPr>
          <w:rFonts w:cs="Arial"/>
        </w:rPr>
        <w:t>Transaction user agent. Remove the non-supported resources rows. Fill in information on your implementation in the Comments column when necessary.]</w:t>
      </w:r>
    </w:p>
    <w:p w14:paraId="0B15D2B2" w14:textId="35195A77" w:rsidR="00063106" w:rsidRPr="00F64160" w:rsidRDefault="00063106" w:rsidP="0006310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-1: Resources </w:t>
      </w:r>
      <w:r>
        <w:rPr>
          <w:rFonts w:cs="Arial"/>
        </w:rPr>
        <w:t xml:space="preserve">for </w:t>
      </w:r>
      <w:r w:rsidR="00A943D3">
        <w:rPr>
          <w:rFonts w:cs="Arial"/>
        </w:rPr>
        <w:t xml:space="preserve">Create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063106" w:rsidRPr="00F64160" w14:paraId="6860397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F40AE09" w14:textId="77777777" w:rsidR="00063106" w:rsidRPr="00F64160" w:rsidRDefault="0006310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617206" w14:textId="77777777" w:rsidR="00063106" w:rsidRPr="00F64160" w:rsidRDefault="00063106" w:rsidP="000C3C03">
            <w:pPr>
              <w:pStyle w:val="TableHeader"/>
              <w:rPr>
                <w:rFonts w:cs="Arial"/>
              </w:rPr>
            </w:pPr>
            <w:r w:rsidRPr="00F64160">
              <w:rPr>
                <w:rFonts w:cs="Arial"/>
              </w:rPr>
              <w:t>Comments</w:t>
            </w:r>
          </w:p>
        </w:tc>
      </w:tr>
      <w:tr w:rsidR="00063106" w:rsidRPr="00F64160" w14:paraId="06697F79" w14:textId="77777777" w:rsidTr="000C3C03">
        <w:tc>
          <w:tcPr>
            <w:tcW w:w="3256" w:type="dxa"/>
            <w:tcBorders>
              <w:top w:val="single" w:sz="4" w:space="0" w:color="auto"/>
              <w:left w:val="single" w:sz="4" w:space="0" w:color="auto"/>
              <w:bottom w:val="single" w:sz="4" w:space="0" w:color="auto"/>
              <w:right w:val="single" w:sz="4" w:space="0" w:color="auto"/>
            </w:tcBorders>
          </w:tcPr>
          <w:p w14:paraId="4E88F8D9" w14:textId="77777777" w:rsidR="00063106" w:rsidRPr="00F64160" w:rsidRDefault="0006310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77BF7146" w14:textId="77777777" w:rsidR="00063106" w:rsidRPr="00F64160" w:rsidRDefault="0006310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063106" w:rsidRPr="00F64160" w14:paraId="3733A656" w14:textId="77777777" w:rsidTr="000C3C03">
        <w:tc>
          <w:tcPr>
            <w:tcW w:w="3256" w:type="dxa"/>
            <w:tcBorders>
              <w:top w:val="single" w:sz="4" w:space="0" w:color="auto"/>
              <w:left w:val="single" w:sz="4" w:space="0" w:color="auto"/>
              <w:bottom w:val="single" w:sz="4" w:space="0" w:color="auto"/>
              <w:right w:val="single" w:sz="4" w:space="0" w:color="auto"/>
            </w:tcBorders>
          </w:tcPr>
          <w:p w14:paraId="184BEDF2" w14:textId="0F7CF287" w:rsidR="00063106" w:rsidRPr="00F64160" w:rsidRDefault="00063106" w:rsidP="000C3C03">
            <w:pPr>
              <w:pStyle w:val="TableBody"/>
              <w:spacing w:before="0" w:after="0"/>
              <w:rPr>
                <w:i/>
                <w:sz w:val="18"/>
                <w:szCs w:val="18"/>
              </w:rPr>
            </w:pPr>
            <w:r>
              <w:rPr>
                <w:i/>
                <w:sz w:val="18"/>
                <w:szCs w:val="18"/>
              </w:rPr>
              <w:t>modality-</w:t>
            </w:r>
            <w:r w:rsidR="00A943D3">
              <w:rPr>
                <w:i/>
                <w:sz w:val="18"/>
                <w:szCs w:val="18"/>
              </w:rPr>
              <w:t>perform</w:t>
            </w:r>
            <w:r>
              <w:rPr>
                <w:i/>
                <w:sz w:val="18"/>
                <w:szCs w:val="18"/>
              </w:rPr>
              <w:t>ed-procedure-steps</w:t>
            </w:r>
          </w:p>
        </w:tc>
        <w:tc>
          <w:tcPr>
            <w:tcW w:w="5670" w:type="dxa"/>
            <w:tcBorders>
              <w:top w:val="single" w:sz="4" w:space="0" w:color="auto"/>
              <w:left w:val="single" w:sz="4" w:space="0" w:color="auto"/>
              <w:bottom w:val="single" w:sz="4" w:space="0" w:color="auto"/>
              <w:right w:val="single" w:sz="4" w:space="0" w:color="auto"/>
            </w:tcBorders>
          </w:tcPr>
          <w:p w14:paraId="33F41E1A" w14:textId="77777777" w:rsidR="00063106" w:rsidRPr="00F64160" w:rsidRDefault="00063106" w:rsidP="000C3C03">
            <w:pPr>
              <w:pStyle w:val="TableBody"/>
              <w:spacing w:before="0" w:after="0"/>
              <w:rPr>
                <w:sz w:val="18"/>
                <w:szCs w:val="18"/>
              </w:rPr>
            </w:pPr>
          </w:p>
        </w:tc>
      </w:tr>
    </w:tbl>
    <w:p w14:paraId="2D67A9D0" w14:textId="77777777" w:rsidR="00063106" w:rsidRDefault="00063106" w:rsidP="000F61A3"/>
    <w:p w14:paraId="2DF0AA2F" w14:textId="2E291F26" w:rsidR="001E1420" w:rsidRPr="00F64160" w:rsidRDefault="001E1420" w:rsidP="001E1420">
      <w:pPr>
        <w:rPr>
          <w:rFonts w:cs="Arial"/>
        </w:rPr>
      </w:pPr>
      <w:r w:rsidRPr="00F64160">
        <w:rPr>
          <w:rFonts w:cs="Arial"/>
        </w:rPr>
        <w:t xml:space="preserve">The </w:t>
      </w:r>
      <w:r>
        <w:rPr>
          <w:rFonts w:cs="Arial"/>
        </w:rPr>
        <w:t xml:space="preserve">Create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-2.</w:t>
      </w:r>
    </w:p>
    <w:p w14:paraId="04BD8FB0" w14:textId="77777777" w:rsidR="001E1420" w:rsidRPr="00F64160" w:rsidRDefault="001E1420" w:rsidP="001E1420">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054EFD" w14:textId="5756591C" w:rsidR="00F46CED" w:rsidRPr="00F64160" w:rsidRDefault="00F46CED" w:rsidP="00F46CE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.1</w:t>
      </w:r>
      <w:r w:rsidRPr="00F64160">
        <w:rPr>
          <w:rFonts w:cs="Arial"/>
        </w:rPr>
        <w:t xml:space="preserve">-2: Header Fields for </w:t>
      </w:r>
      <w:r w:rsidR="000A561A">
        <w:rPr>
          <w:rFonts w:cs="Arial"/>
        </w:rPr>
        <w:t>Create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46CED" w:rsidRPr="00F64160" w14:paraId="074894AB"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B41CD3" w14:textId="77777777" w:rsidR="00F46CED" w:rsidRPr="00F64160" w:rsidRDefault="00F46CE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C28720" w14:textId="77777777" w:rsidR="00F46CED" w:rsidRPr="00F64160" w:rsidRDefault="00F46CE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6C67A25" w14:textId="77777777" w:rsidR="00F46CED" w:rsidRPr="00F64160" w:rsidRDefault="00F46CED" w:rsidP="000C3C03">
            <w:pPr>
              <w:pStyle w:val="TableHeader"/>
              <w:rPr>
                <w:rFonts w:cs="Arial"/>
              </w:rPr>
            </w:pPr>
            <w:r w:rsidRPr="00F64160">
              <w:rPr>
                <w:rFonts w:cs="Arial"/>
              </w:rPr>
              <w:t>Comments</w:t>
            </w:r>
          </w:p>
        </w:tc>
      </w:tr>
      <w:tr w:rsidR="00F46CED" w:rsidRPr="00F64160" w14:paraId="48120250"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067C1295" w14:textId="77777777" w:rsidR="00F46CED" w:rsidRPr="00F64160" w:rsidRDefault="00F46CE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E182EB"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46685254" w14:textId="77777777" w:rsidR="00F46CED" w:rsidRPr="00E73D46" w:rsidRDefault="00F46CED" w:rsidP="000C3C03">
            <w:pPr>
              <w:spacing w:after="0"/>
              <w:rPr>
                <w:rFonts w:ascii="Arial" w:hAnsi="Arial" w:cs="Arial"/>
                <w:i/>
                <w:iCs/>
              </w:rPr>
            </w:pPr>
          </w:p>
          <w:p w14:paraId="2B2B3C01" w14:textId="77777777" w:rsidR="00F46CED" w:rsidRDefault="00F46CE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4A9C3E3" w14:textId="77777777" w:rsidR="00F46CED" w:rsidRPr="00E73D46" w:rsidRDefault="00F46CED" w:rsidP="000C3C03">
            <w:pPr>
              <w:spacing w:after="0"/>
              <w:rPr>
                <w:rFonts w:ascii="Arial" w:hAnsi="Arial" w:cs="Arial"/>
                <w:i/>
                <w:iCs/>
              </w:rPr>
            </w:pPr>
          </w:p>
          <w:p w14:paraId="6FCCA6EA" w14:textId="77777777" w:rsidR="00F46CED" w:rsidRDefault="00F46CE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192C5BD7" w14:textId="77777777" w:rsidR="00F46CED" w:rsidRPr="00E73D46" w:rsidRDefault="00F46CED" w:rsidP="000C3C03">
            <w:pPr>
              <w:spacing w:after="0"/>
              <w:rPr>
                <w:rFonts w:ascii="Arial" w:hAnsi="Arial" w:cs="Arial"/>
                <w:i/>
                <w:iCs/>
              </w:rPr>
            </w:pPr>
          </w:p>
          <w:p w14:paraId="55CC1242" w14:textId="77777777" w:rsidR="00F46CED" w:rsidRPr="00800714" w:rsidRDefault="00F46CED" w:rsidP="000C3C03">
            <w:pPr>
              <w:spacing w:after="0"/>
              <w:rPr>
                <w:rFonts w:ascii="Arial" w:hAnsi="Arial" w:cs="Arial"/>
                <w:b/>
                <w:bCs/>
              </w:rPr>
            </w:pPr>
            <w:r w:rsidRPr="00E73D46">
              <w:rPr>
                <w:rFonts w:ascii="Arial" w:hAnsi="Arial" w:cs="Arial"/>
                <w:i/>
                <w:iCs/>
              </w:rPr>
              <w:lastRenderedPageBreak/>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10E54EF0" w14:textId="77777777" w:rsidR="00F46CED" w:rsidRPr="00F64160" w:rsidRDefault="00F46CED" w:rsidP="000C3C03">
            <w:pPr>
              <w:pStyle w:val="TableBody"/>
              <w:spacing w:before="0" w:after="0"/>
              <w:rPr>
                <w:sz w:val="18"/>
                <w:szCs w:val="18"/>
              </w:rPr>
            </w:pPr>
          </w:p>
        </w:tc>
      </w:tr>
      <w:tr w:rsidR="00F46CED" w:rsidRPr="00F64160" w14:paraId="2160A17B"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75EF8895" w14:textId="77777777" w:rsidR="00F46CED" w:rsidRPr="00F64160" w:rsidRDefault="00F46CE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0157ADF3"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B8F375" w14:textId="77777777" w:rsidR="00F46CED" w:rsidRPr="00F64160" w:rsidRDefault="00F46CED" w:rsidP="000C3C03">
            <w:pPr>
              <w:pStyle w:val="TableBody"/>
              <w:spacing w:before="0" w:after="0"/>
              <w:rPr>
                <w:i/>
                <w:sz w:val="18"/>
                <w:szCs w:val="18"/>
              </w:rPr>
            </w:pPr>
            <w:r w:rsidRPr="00F64160">
              <w:rPr>
                <w:i/>
                <w:sz w:val="18"/>
                <w:szCs w:val="18"/>
              </w:rPr>
              <w:t>[If Content-Encoding is not present]</w:t>
            </w:r>
          </w:p>
        </w:tc>
      </w:tr>
      <w:tr w:rsidR="00F46CED" w:rsidRPr="00F64160" w14:paraId="5DAAB8F5"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131F9FB9" w14:textId="77777777" w:rsidR="00F46CED" w:rsidRPr="00F64160" w:rsidRDefault="00F46CE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F3F4899" w14:textId="77777777" w:rsidR="00F46CED" w:rsidRPr="00F64160" w:rsidRDefault="00F46CE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9D0E33E" w14:textId="77777777" w:rsidR="00F46CED" w:rsidRPr="00F64160" w:rsidRDefault="00F46CED" w:rsidP="000C3C03">
            <w:pPr>
              <w:pStyle w:val="TableBody"/>
              <w:spacing w:before="0" w:after="0"/>
              <w:rPr>
                <w:i/>
                <w:sz w:val="18"/>
                <w:szCs w:val="18"/>
              </w:rPr>
            </w:pPr>
            <w:r w:rsidRPr="00F64160">
              <w:rPr>
                <w:i/>
                <w:sz w:val="18"/>
                <w:szCs w:val="18"/>
              </w:rPr>
              <w:t>[If Content-Length is not present]</w:t>
            </w:r>
          </w:p>
        </w:tc>
      </w:tr>
    </w:tbl>
    <w:p w14:paraId="5B87A524" w14:textId="77777777" w:rsidR="00063106" w:rsidRPr="00C156B1" w:rsidRDefault="00063106" w:rsidP="000F61A3"/>
    <w:p w14:paraId="6D80D795" w14:textId="269D0E0A" w:rsidR="000F61A3" w:rsidRPr="00F64160" w:rsidRDefault="000F61A3" w:rsidP="00774FAA">
      <w:pPr>
        <w:pStyle w:val="Heading6"/>
      </w:pPr>
      <w:bookmarkStart w:id="218" w:name="_Toc150508025"/>
      <w:bookmarkStart w:id="219" w:name="_Toc188364869"/>
      <w:r>
        <w:t>N</w:t>
      </w:r>
      <w:r w:rsidRPr="00F64160">
        <w:t>.5.</w:t>
      </w:r>
      <w:proofErr w:type="gramStart"/>
      <w:r w:rsidRPr="00F64160">
        <w:t>3.</w:t>
      </w:r>
      <w:r w:rsidR="005B6FC4">
        <w:t>X.</w:t>
      </w:r>
      <w:proofErr w:type="gramEnd"/>
      <w:r w:rsidR="005B6FC4">
        <w:t>1</w:t>
      </w:r>
      <w:r w:rsidRPr="00F64160">
        <w:t>.2</w:t>
      </w:r>
      <w:r w:rsidRPr="00F64160">
        <w:tab/>
        <w:t>Origin Server</w:t>
      </w:r>
      <w:bookmarkEnd w:id="218"/>
      <w:bookmarkEnd w:id="219"/>
    </w:p>
    <w:p w14:paraId="2A9FF121" w14:textId="45C3FE85" w:rsidR="00B11583" w:rsidRPr="00F64160" w:rsidRDefault="00B11583" w:rsidP="00B11583">
      <w:pPr>
        <w:rPr>
          <w:rFonts w:cs="Arial"/>
        </w:rPr>
      </w:pPr>
      <w:r w:rsidRPr="00F64160">
        <w:rPr>
          <w:rFonts w:cs="Arial"/>
        </w:rPr>
        <w:t xml:space="preserve">The </w:t>
      </w:r>
      <w:r>
        <w:rPr>
          <w:rFonts w:cs="Arial"/>
        </w:rPr>
        <w:t xml:space="preserve">Create </w:t>
      </w:r>
      <w:r w:rsidRPr="00F64160">
        <w:rPr>
          <w:rFonts w:cs="Arial"/>
        </w:rPr>
        <w:t xml:space="preserve">Transaction origin server receives </w:t>
      </w:r>
      <w:r>
        <w:rPr>
          <w:rFonts w:cs="Arial"/>
        </w:rPr>
        <w:t xml:space="preserve">PUT </w:t>
      </w:r>
      <w:r w:rsidRPr="00F64160">
        <w:rPr>
          <w:rFonts w:cs="Arial"/>
        </w:rPr>
        <w:t xml:space="preserve">requests </w:t>
      </w:r>
      <w:r>
        <w:rPr>
          <w:rFonts w:cs="Arial"/>
        </w:rPr>
        <w:t>to</w:t>
      </w:r>
      <w:r w:rsidRPr="00F64160">
        <w:rPr>
          <w:rFonts w:cs="Arial"/>
        </w:rPr>
        <w:t xml:space="preserve"> </w:t>
      </w:r>
      <w:r>
        <w:rPr>
          <w:rFonts w:cs="Arial"/>
        </w:rPr>
        <w:t>create a modality performed procedure step</w:t>
      </w:r>
      <w:r w:rsidRPr="00F64160">
        <w:rPr>
          <w:rFonts w:cs="Arial"/>
        </w:rPr>
        <w:t>.</w:t>
      </w:r>
    </w:p>
    <w:p w14:paraId="54F24472" w14:textId="77777777" w:rsidR="00B11583" w:rsidRDefault="00B11583" w:rsidP="00B11583">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D38B1DD" w14:textId="77777777" w:rsidR="00B11583" w:rsidRDefault="00B11583" w:rsidP="00B11583">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30C4D11" w14:textId="480AA8F4" w:rsidR="00B11583" w:rsidRPr="00F64160" w:rsidRDefault="00B11583" w:rsidP="00B11583">
      <w:pPr>
        <w:rPr>
          <w:rFonts w:cs="Arial"/>
        </w:rPr>
      </w:pPr>
      <w:r w:rsidRPr="00F64160">
        <w:rPr>
          <w:rFonts w:cs="Arial"/>
        </w:rPr>
        <w:t xml:space="preserve">The </w:t>
      </w:r>
      <w:r w:rsidR="00AE4A4D">
        <w:rPr>
          <w:rFonts w:cs="Arial"/>
        </w:rPr>
        <w:t>Create</w:t>
      </w:r>
      <w:r w:rsidR="00676054">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1</w:t>
      </w:r>
      <w:r w:rsidRPr="00F64160">
        <w:rPr>
          <w:rFonts w:cs="Arial"/>
        </w:rPr>
        <w:t>.</w:t>
      </w:r>
    </w:p>
    <w:p w14:paraId="79F560A9" w14:textId="77777777" w:rsidR="00B11583" w:rsidRPr="00F64160" w:rsidRDefault="00B11583" w:rsidP="00B11583">
      <w:pPr>
        <w:pStyle w:val="TemplateInstruction"/>
        <w:rPr>
          <w:rFonts w:cs="Arial"/>
        </w:rPr>
      </w:pPr>
      <w:r w:rsidRPr="00F64160">
        <w:rPr>
          <w:rFonts w:cs="Arial"/>
        </w:rPr>
        <w:t>[Fill in information on your implementation in the Comments column when necessary.]</w:t>
      </w:r>
    </w:p>
    <w:p w14:paraId="558A2B47" w14:textId="6ADD254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.2-1</w:t>
      </w:r>
      <w:r w:rsidRPr="00F64160">
        <w:rPr>
          <w:rFonts w:cs="Arial"/>
        </w:rPr>
        <w:t xml:space="preserve">: Resources </w:t>
      </w:r>
      <w:r>
        <w:rPr>
          <w:rFonts w:cs="Arial"/>
        </w:rPr>
        <w:t xml:space="preserve">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B11583" w:rsidRPr="00F64160" w14:paraId="3F33FF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AB349C" w14:textId="77777777" w:rsidR="00B11583" w:rsidRPr="00F64160" w:rsidRDefault="00B11583"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0E1B24" w14:textId="77777777" w:rsidR="00B11583" w:rsidRPr="00F64160" w:rsidRDefault="00B11583" w:rsidP="000C3C03">
            <w:pPr>
              <w:pStyle w:val="TableHeader"/>
              <w:rPr>
                <w:rFonts w:cs="Arial"/>
              </w:rPr>
            </w:pPr>
            <w:r w:rsidRPr="00F64160">
              <w:rPr>
                <w:rFonts w:cs="Arial"/>
              </w:rPr>
              <w:t>Comments</w:t>
            </w:r>
          </w:p>
        </w:tc>
      </w:tr>
      <w:tr w:rsidR="00B11583" w:rsidRPr="00F64160" w14:paraId="2CBC110B" w14:textId="77777777" w:rsidTr="000C3C03">
        <w:tc>
          <w:tcPr>
            <w:tcW w:w="3256" w:type="dxa"/>
            <w:tcBorders>
              <w:top w:val="single" w:sz="4" w:space="0" w:color="auto"/>
              <w:left w:val="single" w:sz="4" w:space="0" w:color="auto"/>
              <w:bottom w:val="single" w:sz="4" w:space="0" w:color="auto"/>
              <w:right w:val="single" w:sz="4" w:space="0" w:color="auto"/>
            </w:tcBorders>
          </w:tcPr>
          <w:p w14:paraId="48CD9BA6" w14:textId="77777777" w:rsidR="00B11583" w:rsidRPr="00F64160" w:rsidRDefault="00B11583"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12D9130A" w14:textId="77777777" w:rsidR="00B11583" w:rsidRPr="00F64160" w:rsidRDefault="00B11583"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B11583" w:rsidRPr="00F64160" w14:paraId="7041B59C"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E6A57E" w14:textId="39795F82" w:rsidR="00B11583" w:rsidRPr="00963BFE" w:rsidRDefault="00B11583" w:rsidP="000C3C03">
            <w:pPr>
              <w:pStyle w:val="TableBody"/>
              <w:spacing w:before="0" w:after="0"/>
              <w:rPr>
                <w:i/>
                <w:iCs/>
                <w:sz w:val="18"/>
                <w:szCs w:val="18"/>
              </w:rPr>
            </w:pPr>
            <w:r>
              <w:rPr>
                <w:i/>
                <w:sz w:val="18"/>
                <w:szCs w:val="18"/>
              </w:rPr>
              <w:t>modality-</w:t>
            </w:r>
            <w:r w:rsidR="00676054">
              <w:rPr>
                <w:i/>
                <w:sz w:val="18"/>
                <w:szCs w:val="18"/>
              </w:rPr>
              <w:t>perform</w:t>
            </w:r>
            <w:r>
              <w:rPr>
                <w:i/>
                <w:sz w:val="18"/>
                <w:szCs w:val="18"/>
              </w:rPr>
              <w:t>ed-procedure-steps</w:t>
            </w:r>
          </w:p>
        </w:tc>
        <w:tc>
          <w:tcPr>
            <w:tcW w:w="5811" w:type="dxa"/>
            <w:tcBorders>
              <w:top w:val="single" w:sz="4" w:space="0" w:color="auto"/>
              <w:left w:val="single" w:sz="4" w:space="0" w:color="auto"/>
              <w:bottom w:val="single" w:sz="4" w:space="0" w:color="auto"/>
              <w:right w:val="single" w:sz="4" w:space="0" w:color="auto"/>
            </w:tcBorders>
          </w:tcPr>
          <w:p w14:paraId="3C67AC17" w14:textId="77777777" w:rsidR="00B11583" w:rsidRPr="00F64160" w:rsidRDefault="00B11583" w:rsidP="000C3C03">
            <w:pPr>
              <w:pStyle w:val="TableBody"/>
              <w:spacing w:before="0" w:after="0"/>
              <w:rPr>
                <w:sz w:val="18"/>
                <w:szCs w:val="18"/>
              </w:rPr>
            </w:pPr>
          </w:p>
        </w:tc>
      </w:tr>
    </w:tbl>
    <w:p w14:paraId="23E117E9" w14:textId="77777777" w:rsidR="00B11583" w:rsidRPr="00F64160" w:rsidRDefault="00B11583" w:rsidP="00B11583">
      <w:pPr>
        <w:pStyle w:val="BodyTextIndent2"/>
        <w:rPr>
          <w:rFonts w:ascii="Arial" w:hAnsi="Arial" w:cs="Arial"/>
          <w:sz w:val="20"/>
          <w:lang w:val="en-US" w:eastAsia="en-US"/>
        </w:rPr>
      </w:pPr>
    </w:p>
    <w:p w14:paraId="0D5F1167" w14:textId="101F9136" w:rsidR="00B11583" w:rsidRPr="00F64160" w:rsidRDefault="00B11583" w:rsidP="00B11583">
      <w:pPr>
        <w:rPr>
          <w:rFonts w:cs="Arial"/>
        </w:rPr>
      </w:pPr>
      <w:r w:rsidRPr="00F64160">
        <w:rPr>
          <w:rFonts w:cs="Arial"/>
        </w:rPr>
        <w:t xml:space="preserve">The </w:t>
      </w:r>
      <w:r w:rsidR="00676054">
        <w:rPr>
          <w:rFonts w:cs="Arial"/>
        </w:rPr>
        <w:t>Create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w:t>
      </w:r>
    </w:p>
    <w:p w14:paraId="132B4209" w14:textId="77777777" w:rsidR="00B11583" w:rsidRPr="00F64160" w:rsidRDefault="00B11583" w:rsidP="00B11583">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D910DC9" w14:textId="48E4F217" w:rsidR="00B11583" w:rsidRPr="00F64160" w:rsidRDefault="00B11583" w:rsidP="00B11583">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X.1</w:t>
      </w:r>
      <w:r>
        <w:rPr>
          <w:rFonts w:cs="Arial"/>
        </w:rPr>
        <w:t>.2</w:t>
      </w:r>
      <w:r w:rsidRPr="00F64160">
        <w:rPr>
          <w:rFonts w:cs="Arial"/>
        </w:rPr>
        <w:t>-</w:t>
      </w:r>
      <w:r>
        <w:rPr>
          <w:rFonts w:cs="Arial"/>
        </w:rPr>
        <w:t>2</w:t>
      </w:r>
      <w:r w:rsidRPr="00F64160">
        <w:rPr>
          <w:rFonts w:cs="Arial"/>
        </w:rPr>
        <w:t xml:space="preserve">: Header Fields for </w:t>
      </w:r>
      <w:r w:rsidR="00676054">
        <w:rPr>
          <w:rFonts w:cs="Arial"/>
        </w:rPr>
        <w:t xml:space="preserve">Create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B11583" w:rsidRPr="00F64160" w14:paraId="0BE0BE52"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CAD2E7" w14:textId="77777777" w:rsidR="00B11583" w:rsidRPr="00F64160" w:rsidRDefault="00B11583"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09BD90" w14:textId="77777777" w:rsidR="00B11583" w:rsidRPr="00F64160" w:rsidRDefault="00B11583"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BA0864" w14:textId="77777777" w:rsidR="00B11583" w:rsidRPr="00F64160" w:rsidRDefault="00B11583" w:rsidP="000C3C03">
            <w:pPr>
              <w:pStyle w:val="TableHeader"/>
              <w:rPr>
                <w:rFonts w:cs="Arial"/>
              </w:rPr>
            </w:pPr>
            <w:r w:rsidRPr="00F64160">
              <w:rPr>
                <w:rFonts w:cs="Arial"/>
              </w:rPr>
              <w:t>Comments</w:t>
            </w:r>
          </w:p>
        </w:tc>
      </w:tr>
      <w:tr w:rsidR="00B11583" w:rsidRPr="00F64160" w14:paraId="3BEF7A49" w14:textId="77777777" w:rsidTr="000C3C03">
        <w:tc>
          <w:tcPr>
            <w:tcW w:w="1926" w:type="dxa"/>
            <w:tcBorders>
              <w:top w:val="single" w:sz="4" w:space="0" w:color="auto"/>
              <w:left w:val="single" w:sz="4" w:space="0" w:color="auto"/>
              <w:right w:val="single" w:sz="4" w:space="0" w:color="auto"/>
            </w:tcBorders>
            <w:hideMark/>
          </w:tcPr>
          <w:p w14:paraId="47F20909" w14:textId="77777777" w:rsidR="00B11583" w:rsidRPr="00F64160" w:rsidRDefault="00B11583"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B516F6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6E2C2AD8" w14:textId="77777777" w:rsidR="00B11583" w:rsidRPr="00E73D46" w:rsidRDefault="00B11583" w:rsidP="000C3C03">
            <w:pPr>
              <w:spacing w:after="0"/>
              <w:rPr>
                <w:rFonts w:ascii="Arial" w:hAnsi="Arial" w:cs="Arial"/>
                <w:i/>
                <w:iCs/>
              </w:rPr>
            </w:pPr>
          </w:p>
          <w:p w14:paraId="2F748B8B" w14:textId="77777777" w:rsidR="00B11583" w:rsidRPr="00E73D46" w:rsidRDefault="00B11583"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1A1CB4" w14:textId="77777777" w:rsidR="00B11583" w:rsidRPr="00E73D46" w:rsidRDefault="00B11583" w:rsidP="000C3C03">
            <w:pPr>
              <w:spacing w:after="0"/>
              <w:rPr>
                <w:rFonts w:ascii="Arial" w:hAnsi="Arial" w:cs="Arial"/>
                <w:i/>
                <w:iCs/>
              </w:rPr>
            </w:pPr>
          </w:p>
          <w:p w14:paraId="75CBEA9F" w14:textId="77777777" w:rsidR="00B11583" w:rsidRPr="00E73D46" w:rsidRDefault="00B11583"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AF4CFAC" w14:textId="77777777" w:rsidR="00B11583" w:rsidRPr="00E73D46" w:rsidRDefault="00B11583" w:rsidP="000C3C03">
            <w:pPr>
              <w:spacing w:after="0"/>
              <w:rPr>
                <w:rFonts w:ascii="Arial" w:hAnsi="Arial" w:cs="Arial"/>
                <w:i/>
                <w:iCs/>
              </w:rPr>
            </w:pPr>
          </w:p>
          <w:p w14:paraId="0CCFC158" w14:textId="77777777" w:rsidR="00B11583" w:rsidRPr="00F64160" w:rsidRDefault="00B11583"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93907DD" w14:textId="77777777" w:rsidR="00B11583" w:rsidRPr="00F64160" w:rsidRDefault="00B11583" w:rsidP="000C3C03">
            <w:pPr>
              <w:pStyle w:val="TableBody"/>
              <w:spacing w:before="0" w:after="0"/>
              <w:rPr>
                <w:bCs/>
                <w:sz w:val="18"/>
                <w:szCs w:val="18"/>
              </w:rPr>
            </w:pPr>
          </w:p>
        </w:tc>
      </w:tr>
      <w:tr w:rsidR="00B11583" w:rsidRPr="00F64160" w14:paraId="527FD62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D33038E" w14:textId="77777777" w:rsidR="00B11583" w:rsidRPr="00F64160" w:rsidRDefault="00B11583"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C51E6"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2E7ED360" w14:textId="77777777" w:rsidR="00B11583" w:rsidRPr="00F64160" w:rsidRDefault="00B11583" w:rsidP="000C3C03">
            <w:pPr>
              <w:pStyle w:val="TableBody"/>
              <w:spacing w:before="0" w:after="0"/>
              <w:rPr>
                <w:bCs/>
                <w:i/>
                <w:sz w:val="18"/>
                <w:szCs w:val="18"/>
              </w:rPr>
            </w:pPr>
            <w:r w:rsidRPr="00F64160">
              <w:rPr>
                <w:bCs/>
                <w:i/>
                <w:sz w:val="18"/>
                <w:szCs w:val="18"/>
              </w:rPr>
              <w:t>[If Content-Encoding is not present]</w:t>
            </w:r>
          </w:p>
        </w:tc>
      </w:tr>
      <w:tr w:rsidR="00B11583" w:rsidRPr="00F64160" w14:paraId="3A039250"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476C90" w14:textId="77777777" w:rsidR="00B11583" w:rsidRPr="00F64160" w:rsidRDefault="00B11583"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81C945A" w14:textId="77777777" w:rsidR="00B11583" w:rsidRPr="00F64160" w:rsidRDefault="00B11583"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73F179" w14:textId="77777777" w:rsidR="00B11583" w:rsidRPr="00F64160" w:rsidRDefault="00B11583" w:rsidP="000C3C03">
            <w:pPr>
              <w:pStyle w:val="TableBody"/>
              <w:spacing w:before="0" w:after="0"/>
              <w:rPr>
                <w:bCs/>
                <w:i/>
                <w:sz w:val="18"/>
                <w:szCs w:val="18"/>
              </w:rPr>
            </w:pPr>
            <w:r w:rsidRPr="00F64160">
              <w:rPr>
                <w:bCs/>
                <w:i/>
                <w:sz w:val="18"/>
                <w:szCs w:val="18"/>
              </w:rPr>
              <w:t>[If Content-Length is not present]</w:t>
            </w:r>
          </w:p>
        </w:tc>
      </w:tr>
    </w:tbl>
    <w:p w14:paraId="35E671AA" w14:textId="4F3FEB34" w:rsidR="000F61A3" w:rsidRPr="00F64160" w:rsidRDefault="000F61A3" w:rsidP="000F61A3"/>
    <w:p w14:paraId="4EC8E668" w14:textId="731BA313" w:rsidR="00192340" w:rsidRPr="00F64160" w:rsidRDefault="00192340" w:rsidP="00192340">
      <w:pPr>
        <w:pStyle w:val="Heading5"/>
      </w:pPr>
      <w:bookmarkStart w:id="220" w:name="_Toc188364870"/>
      <w:r>
        <w:t>N</w:t>
      </w:r>
      <w:r w:rsidRPr="00F64160">
        <w:t>.5.</w:t>
      </w:r>
      <w:proofErr w:type="gramStart"/>
      <w:r w:rsidRPr="00F64160">
        <w:t>3.</w:t>
      </w:r>
      <w:r w:rsidR="005B6FC4">
        <w:t>X.</w:t>
      </w:r>
      <w:proofErr w:type="gramEnd"/>
      <w:r w:rsidR="005B6FC4">
        <w:t>2</w:t>
      </w:r>
      <w:r w:rsidRPr="00F64160">
        <w:tab/>
      </w:r>
      <w:r>
        <w:t xml:space="preserve">Update </w:t>
      </w:r>
      <w:r w:rsidRPr="00F64160">
        <w:t>Transaction</w:t>
      </w:r>
      <w:r>
        <w:t xml:space="preserve"> – Modality </w:t>
      </w:r>
      <w:r w:rsidR="005B6FC4" w:rsidRPr="005B6FC4">
        <w:t xml:space="preserve">Performed Procedure Step </w:t>
      </w:r>
      <w:r>
        <w:t>Service</w:t>
      </w:r>
      <w:bookmarkEnd w:id="220"/>
    </w:p>
    <w:p w14:paraId="49245A78" w14:textId="70400F2C" w:rsidR="00CC7605" w:rsidRPr="00892D3A" w:rsidRDefault="00CC7605" w:rsidP="00CC7605">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Update </w:t>
      </w:r>
      <w:r w:rsidRPr="00892D3A">
        <w:rPr>
          <w:i/>
          <w:iCs/>
        </w:rPr>
        <w:t>Transaction, you can indicate that this section is not applicable and remove the subsections below.]</w:t>
      </w:r>
    </w:p>
    <w:p w14:paraId="0C3C07E4" w14:textId="7E69291B" w:rsidR="00192340" w:rsidRDefault="00192340" w:rsidP="00774FAA">
      <w:pPr>
        <w:pStyle w:val="Heading6"/>
      </w:pPr>
      <w:bookmarkStart w:id="221" w:name="_Toc188364871"/>
      <w:r>
        <w:t>N</w:t>
      </w:r>
      <w:r w:rsidRPr="00F64160">
        <w:t>.5.</w:t>
      </w:r>
      <w:proofErr w:type="gramStart"/>
      <w:r w:rsidRPr="00F64160">
        <w:t>3.</w:t>
      </w:r>
      <w:r w:rsidR="005B6FC4">
        <w:t>X.</w:t>
      </w:r>
      <w:proofErr w:type="gramEnd"/>
      <w:r w:rsidR="005B6FC4">
        <w:t>2</w:t>
      </w:r>
      <w:r w:rsidRPr="00F64160">
        <w:t>.1</w:t>
      </w:r>
      <w:r w:rsidRPr="00F64160">
        <w:tab/>
        <w:t>User Agent</w:t>
      </w:r>
      <w:bookmarkEnd w:id="221"/>
    </w:p>
    <w:p w14:paraId="6A7EE850" w14:textId="5A691648"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can request </w:t>
      </w:r>
      <w:r>
        <w:rPr>
          <w:rFonts w:cs="Arial"/>
        </w:rPr>
        <w:t xml:space="preserve">to update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-1.</w:t>
      </w:r>
    </w:p>
    <w:p w14:paraId="21A321FA" w14:textId="6FCD0DBF" w:rsidR="00AF1D4B" w:rsidRPr="00F64160" w:rsidRDefault="00AF1D4B" w:rsidP="00AF1D4B">
      <w:pPr>
        <w:pStyle w:val="TemplateInstruction"/>
        <w:rPr>
          <w:rFonts w:cs="Arial"/>
        </w:rPr>
      </w:pPr>
      <w:r w:rsidRPr="00F64160">
        <w:rPr>
          <w:rFonts w:cs="Arial"/>
        </w:rPr>
        <w:lastRenderedPageBreak/>
        <w:t xml:space="preserve">[List the supported resources for your </w:t>
      </w:r>
      <w:r>
        <w:rPr>
          <w:rFonts w:cs="Arial"/>
        </w:rPr>
        <w:t xml:space="preserve">Modality </w:t>
      </w:r>
      <w:r w:rsidR="005B6FC4" w:rsidRPr="005B6FC4">
        <w:rPr>
          <w:rFonts w:cs="Arial"/>
        </w:rPr>
        <w:t xml:space="preserve">Performed Procedure Step </w:t>
      </w:r>
      <w:r w:rsidR="00946379">
        <w:rPr>
          <w:rFonts w:cs="Arial"/>
        </w:rPr>
        <w:t>Update</w:t>
      </w:r>
      <w:r>
        <w:rPr>
          <w:rFonts w:cs="Arial"/>
        </w:rPr>
        <w:t xml:space="preserve"> </w:t>
      </w:r>
      <w:r w:rsidRPr="00F64160">
        <w:rPr>
          <w:rFonts w:cs="Arial"/>
        </w:rPr>
        <w:t>Transaction user agent. Remove the non-supported resources rows. Fill in information on your implementation in the Comments column when necessary.]</w:t>
      </w:r>
    </w:p>
    <w:p w14:paraId="0A5B304B" w14:textId="532D3E0F" w:rsidR="00AF1D4B" w:rsidRPr="00F64160" w:rsidRDefault="00AF1D4B" w:rsidP="00AF1D4B">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-1: Resources </w:t>
      </w:r>
      <w:r>
        <w:rPr>
          <w:rFonts w:cs="Arial"/>
        </w:rPr>
        <w:t xml:space="preserve">for 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AF1D4B" w:rsidRPr="00F64160" w14:paraId="4011F86B"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75850C3" w14:textId="77777777" w:rsidR="00AF1D4B" w:rsidRPr="00F64160" w:rsidRDefault="00AF1D4B"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21F266D" w14:textId="77777777" w:rsidR="00AF1D4B" w:rsidRPr="00F64160" w:rsidRDefault="00AF1D4B" w:rsidP="000C3C03">
            <w:pPr>
              <w:pStyle w:val="TableHeader"/>
              <w:rPr>
                <w:rFonts w:cs="Arial"/>
              </w:rPr>
            </w:pPr>
            <w:r w:rsidRPr="00F64160">
              <w:rPr>
                <w:rFonts w:cs="Arial"/>
              </w:rPr>
              <w:t>Comments</w:t>
            </w:r>
          </w:p>
        </w:tc>
      </w:tr>
      <w:tr w:rsidR="00AF1D4B" w:rsidRPr="00F64160" w14:paraId="6ADDB133" w14:textId="77777777" w:rsidTr="000C3C03">
        <w:tc>
          <w:tcPr>
            <w:tcW w:w="3256" w:type="dxa"/>
            <w:tcBorders>
              <w:top w:val="single" w:sz="4" w:space="0" w:color="auto"/>
              <w:left w:val="single" w:sz="4" w:space="0" w:color="auto"/>
              <w:bottom w:val="single" w:sz="4" w:space="0" w:color="auto"/>
              <w:right w:val="single" w:sz="4" w:space="0" w:color="auto"/>
            </w:tcBorders>
          </w:tcPr>
          <w:p w14:paraId="0C73EC07" w14:textId="77777777" w:rsidR="00AF1D4B" w:rsidRPr="00F64160" w:rsidRDefault="00AF1D4B"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6328323" w14:textId="77777777" w:rsidR="00AF1D4B" w:rsidRPr="00F64160" w:rsidRDefault="00AF1D4B"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AF1D4B" w:rsidRPr="00F64160" w14:paraId="40417DD6" w14:textId="77777777" w:rsidTr="000C3C03">
        <w:tc>
          <w:tcPr>
            <w:tcW w:w="3256" w:type="dxa"/>
            <w:tcBorders>
              <w:top w:val="single" w:sz="4" w:space="0" w:color="auto"/>
              <w:left w:val="single" w:sz="4" w:space="0" w:color="auto"/>
              <w:bottom w:val="single" w:sz="4" w:space="0" w:color="auto"/>
              <w:right w:val="single" w:sz="4" w:space="0" w:color="auto"/>
            </w:tcBorders>
          </w:tcPr>
          <w:p w14:paraId="55E3E969" w14:textId="77777777" w:rsidR="00AF1D4B" w:rsidRPr="00F64160" w:rsidRDefault="00AF1D4B"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237E52F6" w14:textId="77777777" w:rsidR="00AF1D4B" w:rsidRPr="00F64160" w:rsidRDefault="00AF1D4B" w:rsidP="000C3C03">
            <w:pPr>
              <w:pStyle w:val="TableBody"/>
              <w:spacing w:before="0" w:after="0"/>
              <w:rPr>
                <w:sz w:val="18"/>
                <w:szCs w:val="18"/>
              </w:rPr>
            </w:pPr>
          </w:p>
        </w:tc>
      </w:tr>
    </w:tbl>
    <w:p w14:paraId="2B8545BF" w14:textId="77777777" w:rsidR="00AF1D4B" w:rsidRDefault="00AF1D4B" w:rsidP="00AF1D4B"/>
    <w:p w14:paraId="32D18369" w14:textId="7E635989" w:rsidR="00AF1D4B" w:rsidRPr="00F64160" w:rsidRDefault="00AF1D4B" w:rsidP="00AF1D4B">
      <w:pPr>
        <w:rPr>
          <w:rFonts w:cs="Arial"/>
        </w:rPr>
      </w:pPr>
      <w:r w:rsidRPr="00F64160">
        <w:rPr>
          <w:rFonts w:cs="Arial"/>
        </w:rPr>
        <w:t xml:space="preserve">The </w:t>
      </w:r>
      <w:r>
        <w:rPr>
          <w:rFonts w:cs="Arial"/>
        </w:rPr>
        <w:t xml:space="preserve">Update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-2.</w:t>
      </w:r>
    </w:p>
    <w:p w14:paraId="2AAB1083" w14:textId="77777777" w:rsidR="00AF1D4B" w:rsidRPr="00F64160" w:rsidRDefault="00AF1D4B" w:rsidP="00AF1D4B">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FA5425C" w14:textId="5855B2CF" w:rsidR="00AF1D4B" w:rsidRPr="00F64160" w:rsidRDefault="00AF1D4B" w:rsidP="00AF1D4B">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.1</w:t>
      </w:r>
      <w:r w:rsidRPr="00F64160">
        <w:rPr>
          <w:rFonts w:cs="Arial"/>
        </w:rPr>
        <w:t xml:space="preserve">-2: Header Fields for </w:t>
      </w:r>
      <w:r w:rsidR="00971F96">
        <w:rPr>
          <w:rFonts w:cs="Arial"/>
        </w:rPr>
        <w:t xml:space="preserve">Update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AF1D4B" w:rsidRPr="00F64160" w14:paraId="18A0DAC0"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1EFBC49" w14:textId="77777777" w:rsidR="00AF1D4B" w:rsidRPr="00F64160" w:rsidRDefault="00AF1D4B"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516EF8B" w14:textId="77777777" w:rsidR="00AF1D4B" w:rsidRPr="00F64160" w:rsidRDefault="00AF1D4B"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F09C16" w14:textId="77777777" w:rsidR="00AF1D4B" w:rsidRPr="00F64160" w:rsidRDefault="00AF1D4B" w:rsidP="000C3C03">
            <w:pPr>
              <w:pStyle w:val="TableHeader"/>
              <w:rPr>
                <w:rFonts w:cs="Arial"/>
              </w:rPr>
            </w:pPr>
            <w:r w:rsidRPr="00F64160">
              <w:rPr>
                <w:rFonts w:cs="Arial"/>
              </w:rPr>
              <w:t>Comments</w:t>
            </w:r>
          </w:p>
        </w:tc>
      </w:tr>
      <w:tr w:rsidR="00AF1D4B" w:rsidRPr="00F64160" w14:paraId="40E96FBE"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6DF4BAA9" w14:textId="77777777" w:rsidR="00AF1D4B" w:rsidRPr="00F64160" w:rsidRDefault="00AF1D4B"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60A9C719"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6C4804E3" w14:textId="77777777" w:rsidR="00AF1D4B" w:rsidRPr="00E73D46" w:rsidRDefault="00AF1D4B" w:rsidP="000C3C03">
            <w:pPr>
              <w:spacing w:after="0"/>
              <w:rPr>
                <w:rFonts w:ascii="Arial" w:hAnsi="Arial" w:cs="Arial"/>
                <w:i/>
                <w:iCs/>
              </w:rPr>
            </w:pPr>
          </w:p>
          <w:p w14:paraId="21F06D81" w14:textId="77777777" w:rsidR="00AF1D4B" w:rsidRDefault="00AF1D4B"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1FA5BD37" w14:textId="77777777" w:rsidR="00AF1D4B" w:rsidRPr="00E73D46" w:rsidRDefault="00AF1D4B" w:rsidP="000C3C03">
            <w:pPr>
              <w:spacing w:after="0"/>
              <w:rPr>
                <w:rFonts w:ascii="Arial" w:hAnsi="Arial" w:cs="Arial"/>
                <w:i/>
                <w:iCs/>
              </w:rPr>
            </w:pPr>
          </w:p>
          <w:p w14:paraId="3458A82B" w14:textId="77777777" w:rsidR="00AF1D4B" w:rsidRDefault="00AF1D4B"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48385482" w14:textId="77777777" w:rsidR="00AF1D4B" w:rsidRPr="00E73D46" w:rsidRDefault="00AF1D4B" w:rsidP="000C3C03">
            <w:pPr>
              <w:spacing w:after="0"/>
              <w:rPr>
                <w:rFonts w:ascii="Arial" w:hAnsi="Arial" w:cs="Arial"/>
                <w:i/>
                <w:iCs/>
              </w:rPr>
            </w:pPr>
          </w:p>
          <w:p w14:paraId="340EE5BB" w14:textId="77777777" w:rsidR="00AF1D4B" w:rsidRPr="00800714" w:rsidRDefault="00AF1D4B"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3A8FFCFE" w14:textId="77777777" w:rsidR="00AF1D4B" w:rsidRPr="00F64160" w:rsidRDefault="00AF1D4B" w:rsidP="000C3C03">
            <w:pPr>
              <w:pStyle w:val="TableBody"/>
              <w:spacing w:before="0" w:after="0"/>
              <w:rPr>
                <w:sz w:val="18"/>
                <w:szCs w:val="18"/>
              </w:rPr>
            </w:pPr>
          </w:p>
        </w:tc>
      </w:tr>
      <w:tr w:rsidR="00AF1D4B" w:rsidRPr="00F64160" w14:paraId="642BE502"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670B333" w14:textId="77777777" w:rsidR="00AF1D4B" w:rsidRPr="00F64160" w:rsidRDefault="00AF1D4B"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3C9789F0"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C9390EF" w14:textId="77777777" w:rsidR="00AF1D4B" w:rsidRPr="00F64160" w:rsidRDefault="00AF1D4B" w:rsidP="000C3C03">
            <w:pPr>
              <w:pStyle w:val="TableBody"/>
              <w:spacing w:before="0" w:after="0"/>
              <w:rPr>
                <w:i/>
                <w:sz w:val="18"/>
                <w:szCs w:val="18"/>
              </w:rPr>
            </w:pPr>
            <w:r w:rsidRPr="00F64160">
              <w:rPr>
                <w:i/>
                <w:sz w:val="18"/>
                <w:szCs w:val="18"/>
              </w:rPr>
              <w:t>[If Content-Encoding is not present]</w:t>
            </w:r>
          </w:p>
        </w:tc>
      </w:tr>
      <w:tr w:rsidR="00AF1D4B" w:rsidRPr="00F64160" w14:paraId="38C34ED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02FD62CF" w14:textId="77777777" w:rsidR="00AF1D4B" w:rsidRPr="00F64160" w:rsidRDefault="00AF1D4B"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4DC453F3" w14:textId="77777777" w:rsidR="00AF1D4B" w:rsidRPr="00F64160" w:rsidRDefault="00AF1D4B"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FD56652" w14:textId="77777777" w:rsidR="00AF1D4B" w:rsidRPr="00F64160" w:rsidRDefault="00AF1D4B" w:rsidP="000C3C03">
            <w:pPr>
              <w:pStyle w:val="TableBody"/>
              <w:spacing w:before="0" w:after="0"/>
              <w:rPr>
                <w:i/>
                <w:sz w:val="18"/>
                <w:szCs w:val="18"/>
              </w:rPr>
            </w:pPr>
            <w:r w:rsidRPr="00F64160">
              <w:rPr>
                <w:i/>
                <w:sz w:val="18"/>
                <w:szCs w:val="18"/>
              </w:rPr>
              <w:t>[If Content-Length is not present]</w:t>
            </w:r>
          </w:p>
        </w:tc>
      </w:tr>
    </w:tbl>
    <w:p w14:paraId="7E25FB6A" w14:textId="77777777" w:rsidR="00A9630E" w:rsidRPr="00C156B1" w:rsidRDefault="00A9630E" w:rsidP="00192340"/>
    <w:p w14:paraId="137CBCBD" w14:textId="476EA093" w:rsidR="00192340" w:rsidRPr="00F64160" w:rsidRDefault="00192340" w:rsidP="00774FAA">
      <w:pPr>
        <w:pStyle w:val="Heading6"/>
      </w:pPr>
      <w:bookmarkStart w:id="222" w:name="_Toc188364872"/>
      <w:r>
        <w:t>N</w:t>
      </w:r>
      <w:r w:rsidRPr="00F64160">
        <w:t>.5.</w:t>
      </w:r>
      <w:proofErr w:type="gramStart"/>
      <w:r w:rsidRPr="00F64160">
        <w:t>3.</w:t>
      </w:r>
      <w:r w:rsidR="005B6FC4">
        <w:t>X.</w:t>
      </w:r>
      <w:proofErr w:type="gramEnd"/>
      <w:r w:rsidR="005B6FC4">
        <w:t>2</w:t>
      </w:r>
      <w:r w:rsidRPr="00F64160">
        <w:t>.2</w:t>
      </w:r>
      <w:r w:rsidRPr="00F64160">
        <w:tab/>
        <w:t>Origin Server</w:t>
      </w:r>
      <w:bookmarkEnd w:id="222"/>
    </w:p>
    <w:p w14:paraId="5648878A" w14:textId="00F63FB5" w:rsidR="00971F96" w:rsidRPr="00F64160" w:rsidRDefault="00971F96" w:rsidP="00971F96">
      <w:pPr>
        <w:rPr>
          <w:rFonts w:cs="Arial"/>
        </w:rPr>
      </w:pPr>
      <w:r w:rsidRPr="00F64160">
        <w:rPr>
          <w:rFonts w:cs="Arial"/>
        </w:rPr>
        <w:t xml:space="preserve">The </w:t>
      </w:r>
      <w:r>
        <w:rPr>
          <w:rFonts w:cs="Arial"/>
        </w:rPr>
        <w:t xml:space="preserve">Update </w:t>
      </w:r>
      <w:r w:rsidRPr="00F64160">
        <w:rPr>
          <w:rFonts w:cs="Arial"/>
        </w:rPr>
        <w:t xml:space="preserve">Transaction origin server receives </w:t>
      </w:r>
      <w:r>
        <w:rPr>
          <w:rFonts w:cs="Arial"/>
        </w:rPr>
        <w:t xml:space="preserve">PATCH </w:t>
      </w:r>
      <w:r w:rsidRPr="00F64160">
        <w:rPr>
          <w:rFonts w:cs="Arial"/>
        </w:rPr>
        <w:t xml:space="preserve">requests </w:t>
      </w:r>
      <w:r>
        <w:rPr>
          <w:rFonts w:cs="Arial"/>
        </w:rPr>
        <w:t>to</w:t>
      </w:r>
      <w:r w:rsidRPr="00F64160">
        <w:rPr>
          <w:rFonts w:cs="Arial"/>
        </w:rPr>
        <w:t xml:space="preserve"> </w:t>
      </w:r>
      <w:r>
        <w:rPr>
          <w:rFonts w:cs="Arial"/>
        </w:rPr>
        <w:t>update a modality performed procedure step</w:t>
      </w:r>
      <w:r w:rsidRPr="00F64160">
        <w:rPr>
          <w:rFonts w:cs="Arial"/>
        </w:rPr>
        <w:t>.</w:t>
      </w:r>
    </w:p>
    <w:p w14:paraId="3784A4CE" w14:textId="77777777" w:rsidR="00971F96" w:rsidRDefault="00971F96" w:rsidP="00971F96">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76B34D59" w14:textId="77777777" w:rsidR="00971F96" w:rsidRDefault="00971F96" w:rsidP="00971F96">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57AB395B" w14:textId="10A4E09E" w:rsidR="00971F96" w:rsidRPr="00F64160" w:rsidRDefault="00971F96" w:rsidP="00971F96">
      <w:pPr>
        <w:rPr>
          <w:rFonts w:cs="Arial"/>
        </w:rPr>
      </w:pPr>
      <w:r w:rsidRPr="00F64160">
        <w:rPr>
          <w:rFonts w:cs="Arial"/>
        </w:rPr>
        <w:t xml:space="preserve">The </w:t>
      </w:r>
      <w:r w:rsidR="00F34E5D">
        <w:rPr>
          <w:rFonts w:cs="Arial"/>
        </w:rPr>
        <w:t xml:space="preserve">Update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1</w:t>
      </w:r>
      <w:r w:rsidRPr="00F64160">
        <w:rPr>
          <w:rFonts w:cs="Arial"/>
        </w:rPr>
        <w:t>.</w:t>
      </w:r>
    </w:p>
    <w:p w14:paraId="5EC432CC" w14:textId="77777777" w:rsidR="00971F96" w:rsidRPr="00F64160" w:rsidRDefault="00971F96" w:rsidP="00971F96">
      <w:pPr>
        <w:pStyle w:val="TemplateInstruction"/>
        <w:rPr>
          <w:rFonts w:cs="Arial"/>
        </w:rPr>
      </w:pPr>
      <w:r w:rsidRPr="00F64160">
        <w:rPr>
          <w:rFonts w:cs="Arial"/>
        </w:rPr>
        <w:t>[Fill in information on your implementation in the Comments column when necessary.]</w:t>
      </w:r>
    </w:p>
    <w:p w14:paraId="27DD94AD" w14:textId="1C40C0B0"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.2-1</w:t>
      </w:r>
      <w:r w:rsidRPr="00F64160">
        <w:rPr>
          <w:rFonts w:cs="Arial"/>
        </w:rPr>
        <w:t xml:space="preserve">: Resources </w:t>
      </w:r>
      <w:r>
        <w:rPr>
          <w:rFonts w:cs="Arial"/>
        </w:rPr>
        <w:t xml:space="preserve">for </w:t>
      </w:r>
      <w:r w:rsidR="00F34E5D">
        <w:rPr>
          <w:rFonts w:cs="Arial"/>
        </w:rPr>
        <w:t xml:space="preserve">Update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971F96" w:rsidRPr="00F64160" w14:paraId="7DDEAD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9D7F25" w14:textId="77777777" w:rsidR="00971F96" w:rsidRPr="00F64160" w:rsidRDefault="00971F96"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723A788" w14:textId="77777777" w:rsidR="00971F96" w:rsidRPr="00F64160" w:rsidRDefault="00971F96" w:rsidP="000C3C03">
            <w:pPr>
              <w:pStyle w:val="TableHeader"/>
              <w:rPr>
                <w:rFonts w:cs="Arial"/>
              </w:rPr>
            </w:pPr>
            <w:r w:rsidRPr="00F64160">
              <w:rPr>
                <w:rFonts w:cs="Arial"/>
              </w:rPr>
              <w:t>Comments</w:t>
            </w:r>
          </w:p>
        </w:tc>
      </w:tr>
      <w:tr w:rsidR="00971F96" w:rsidRPr="00F64160" w14:paraId="79301A17" w14:textId="77777777" w:rsidTr="000C3C03">
        <w:tc>
          <w:tcPr>
            <w:tcW w:w="3256" w:type="dxa"/>
            <w:tcBorders>
              <w:top w:val="single" w:sz="4" w:space="0" w:color="auto"/>
              <w:left w:val="single" w:sz="4" w:space="0" w:color="auto"/>
              <w:bottom w:val="single" w:sz="4" w:space="0" w:color="auto"/>
              <w:right w:val="single" w:sz="4" w:space="0" w:color="auto"/>
            </w:tcBorders>
          </w:tcPr>
          <w:p w14:paraId="62C231CF" w14:textId="77777777" w:rsidR="00971F96" w:rsidRPr="00F64160" w:rsidRDefault="00971F96"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4EFDC9B6" w14:textId="77777777" w:rsidR="00971F96" w:rsidRPr="00F64160" w:rsidRDefault="00971F96"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971F96" w:rsidRPr="00F64160" w14:paraId="64B5CEDA"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4565CF6E" w14:textId="77777777" w:rsidR="00971F96" w:rsidRPr="00963BFE" w:rsidRDefault="00971F96"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6DD3782A" w14:textId="77777777" w:rsidR="00971F96" w:rsidRPr="00F64160" w:rsidRDefault="00971F96" w:rsidP="000C3C03">
            <w:pPr>
              <w:pStyle w:val="TableBody"/>
              <w:spacing w:before="0" w:after="0"/>
              <w:rPr>
                <w:sz w:val="18"/>
                <w:szCs w:val="18"/>
              </w:rPr>
            </w:pPr>
          </w:p>
        </w:tc>
      </w:tr>
    </w:tbl>
    <w:p w14:paraId="2DCD7B1B" w14:textId="77777777" w:rsidR="00971F96" w:rsidRPr="00F64160" w:rsidRDefault="00971F96" w:rsidP="00971F96">
      <w:pPr>
        <w:pStyle w:val="BodyTextIndent2"/>
        <w:rPr>
          <w:rFonts w:ascii="Arial" w:hAnsi="Arial" w:cs="Arial"/>
          <w:sz w:val="20"/>
          <w:lang w:val="en-US" w:eastAsia="en-US"/>
        </w:rPr>
      </w:pPr>
    </w:p>
    <w:p w14:paraId="3EF88297" w14:textId="6FA55BAD" w:rsidR="00971F96" w:rsidRPr="00F64160" w:rsidRDefault="00971F96" w:rsidP="00971F96">
      <w:pPr>
        <w:rPr>
          <w:rFonts w:cs="Arial"/>
        </w:rPr>
      </w:pPr>
      <w:r w:rsidRPr="00F64160">
        <w:rPr>
          <w:rFonts w:cs="Arial"/>
        </w:rPr>
        <w:t xml:space="preserve">The </w:t>
      </w:r>
      <w:r w:rsidR="00F34E5D">
        <w:rPr>
          <w:rFonts w:cs="Arial"/>
        </w:rPr>
        <w:t>Update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w:t>
      </w:r>
    </w:p>
    <w:p w14:paraId="5EB6B524" w14:textId="77777777" w:rsidR="00971F96" w:rsidRPr="00F64160" w:rsidRDefault="00971F96" w:rsidP="00971F9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22502190" w14:textId="0B33DD6A" w:rsidR="00971F96" w:rsidRPr="00F64160" w:rsidRDefault="00971F96" w:rsidP="00971F9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X.2</w:t>
      </w:r>
      <w:r>
        <w:rPr>
          <w:rFonts w:cs="Arial"/>
        </w:rPr>
        <w:t>.2</w:t>
      </w:r>
      <w:r w:rsidRPr="00F64160">
        <w:rPr>
          <w:rFonts w:cs="Arial"/>
        </w:rPr>
        <w:t>-</w:t>
      </w:r>
      <w:r>
        <w:rPr>
          <w:rFonts w:cs="Arial"/>
        </w:rPr>
        <w:t>2</w:t>
      </w:r>
      <w:r w:rsidRPr="00F64160">
        <w:rPr>
          <w:rFonts w:cs="Arial"/>
        </w:rPr>
        <w:t xml:space="preserve">: Header Fields for </w:t>
      </w:r>
      <w:r w:rsidR="00F34E5D">
        <w:rPr>
          <w:rFonts w:cs="Arial"/>
        </w:rPr>
        <w:t>Update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971F96" w:rsidRPr="00F64160" w14:paraId="6E9B46F9"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72451F9" w14:textId="77777777" w:rsidR="00971F96" w:rsidRPr="00F64160" w:rsidRDefault="00971F96"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69B44B" w14:textId="77777777" w:rsidR="00971F96" w:rsidRPr="00F64160" w:rsidRDefault="00971F9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D367E62" w14:textId="77777777" w:rsidR="00971F96" w:rsidRPr="00F64160" w:rsidRDefault="00971F96" w:rsidP="000C3C03">
            <w:pPr>
              <w:pStyle w:val="TableHeader"/>
              <w:rPr>
                <w:rFonts w:cs="Arial"/>
              </w:rPr>
            </w:pPr>
            <w:r w:rsidRPr="00F64160">
              <w:rPr>
                <w:rFonts w:cs="Arial"/>
              </w:rPr>
              <w:t>Comments</w:t>
            </w:r>
          </w:p>
        </w:tc>
      </w:tr>
      <w:tr w:rsidR="00971F96" w:rsidRPr="00F64160" w14:paraId="6389BF49" w14:textId="77777777" w:rsidTr="000C3C03">
        <w:tc>
          <w:tcPr>
            <w:tcW w:w="1926" w:type="dxa"/>
            <w:tcBorders>
              <w:top w:val="single" w:sz="4" w:space="0" w:color="auto"/>
              <w:left w:val="single" w:sz="4" w:space="0" w:color="auto"/>
              <w:right w:val="single" w:sz="4" w:space="0" w:color="auto"/>
            </w:tcBorders>
            <w:hideMark/>
          </w:tcPr>
          <w:p w14:paraId="55FEA256" w14:textId="77777777" w:rsidR="00971F96" w:rsidRPr="00F64160" w:rsidRDefault="00971F96" w:rsidP="000C3C03">
            <w:pPr>
              <w:pStyle w:val="TableBody"/>
              <w:spacing w:before="0" w:after="0"/>
              <w:rPr>
                <w:bCs/>
                <w:sz w:val="18"/>
                <w:szCs w:val="18"/>
              </w:rPr>
            </w:pPr>
            <w:r w:rsidRPr="00F64160">
              <w:rPr>
                <w:bCs/>
                <w:sz w:val="18"/>
                <w:szCs w:val="18"/>
              </w:rPr>
              <w:lastRenderedPageBreak/>
              <w:t>Content-Type</w:t>
            </w:r>
          </w:p>
        </w:tc>
        <w:tc>
          <w:tcPr>
            <w:tcW w:w="3739" w:type="dxa"/>
            <w:tcBorders>
              <w:top w:val="single" w:sz="4" w:space="0" w:color="auto"/>
              <w:left w:val="single" w:sz="4" w:space="0" w:color="auto"/>
              <w:bottom w:val="single" w:sz="4" w:space="0" w:color="auto"/>
              <w:right w:val="single" w:sz="4" w:space="0" w:color="auto"/>
            </w:tcBorders>
          </w:tcPr>
          <w:p w14:paraId="24A69C07"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6BC89C4" w14:textId="77777777" w:rsidR="00971F96" w:rsidRPr="00E73D46" w:rsidRDefault="00971F96" w:rsidP="000C3C03">
            <w:pPr>
              <w:spacing w:after="0"/>
              <w:rPr>
                <w:rFonts w:ascii="Arial" w:hAnsi="Arial" w:cs="Arial"/>
                <w:i/>
                <w:iCs/>
              </w:rPr>
            </w:pPr>
          </w:p>
          <w:p w14:paraId="29FDFA26" w14:textId="77777777" w:rsidR="00971F96" w:rsidRPr="00E73D46" w:rsidRDefault="00971F9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F724465" w14:textId="77777777" w:rsidR="00971F96" w:rsidRPr="00E73D46" w:rsidRDefault="00971F96" w:rsidP="000C3C03">
            <w:pPr>
              <w:spacing w:after="0"/>
              <w:rPr>
                <w:rFonts w:ascii="Arial" w:hAnsi="Arial" w:cs="Arial"/>
                <w:i/>
                <w:iCs/>
              </w:rPr>
            </w:pPr>
          </w:p>
          <w:p w14:paraId="2DB6A033" w14:textId="77777777" w:rsidR="00971F96" w:rsidRPr="00E73D46" w:rsidRDefault="00971F9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22C7F45" w14:textId="77777777" w:rsidR="00971F96" w:rsidRPr="00E73D46" w:rsidRDefault="00971F96" w:rsidP="000C3C03">
            <w:pPr>
              <w:spacing w:after="0"/>
              <w:rPr>
                <w:rFonts w:ascii="Arial" w:hAnsi="Arial" w:cs="Arial"/>
                <w:i/>
                <w:iCs/>
              </w:rPr>
            </w:pPr>
          </w:p>
          <w:p w14:paraId="101B637E" w14:textId="77777777" w:rsidR="00971F96" w:rsidRPr="00F64160" w:rsidRDefault="00971F96"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05C4A20F" w14:textId="77777777" w:rsidR="00971F96" w:rsidRPr="00F64160" w:rsidRDefault="00971F96" w:rsidP="000C3C03">
            <w:pPr>
              <w:pStyle w:val="TableBody"/>
              <w:spacing w:before="0" w:after="0"/>
              <w:rPr>
                <w:bCs/>
                <w:sz w:val="18"/>
                <w:szCs w:val="18"/>
              </w:rPr>
            </w:pPr>
          </w:p>
        </w:tc>
      </w:tr>
      <w:tr w:rsidR="00971F96" w:rsidRPr="00F64160" w14:paraId="6B0EDA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67C494F" w14:textId="77777777" w:rsidR="00971F96" w:rsidRPr="00F64160" w:rsidRDefault="00971F96"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591523DB"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B0D5F54" w14:textId="77777777" w:rsidR="00971F96" w:rsidRPr="00F64160" w:rsidRDefault="00971F96" w:rsidP="000C3C03">
            <w:pPr>
              <w:pStyle w:val="TableBody"/>
              <w:spacing w:before="0" w:after="0"/>
              <w:rPr>
                <w:bCs/>
                <w:i/>
                <w:sz w:val="18"/>
                <w:szCs w:val="18"/>
              </w:rPr>
            </w:pPr>
            <w:r w:rsidRPr="00F64160">
              <w:rPr>
                <w:bCs/>
                <w:i/>
                <w:sz w:val="18"/>
                <w:szCs w:val="18"/>
              </w:rPr>
              <w:t>[If Content-Encoding is not present]</w:t>
            </w:r>
          </w:p>
        </w:tc>
      </w:tr>
      <w:tr w:rsidR="00971F96" w:rsidRPr="00F64160" w14:paraId="6BF63E45"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3CF2772" w14:textId="77777777" w:rsidR="00971F96" w:rsidRPr="00F64160" w:rsidRDefault="00971F96"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D28FF48" w14:textId="77777777" w:rsidR="00971F96" w:rsidRPr="00F64160" w:rsidRDefault="00971F96"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18D62FD8" w14:textId="77777777" w:rsidR="00971F96" w:rsidRPr="00F64160" w:rsidRDefault="00971F96" w:rsidP="000C3C03">
            <w:pPr>
              <w:pStyle w:val="TableBody"/>
              <w:spacing w:before="0" w:after="0"/>
              <w:rPr>
                <w:bCs/>
                <w:i/>
                <w:sz w:val="18"/>
                <w:szCs w:val="18"/>
              </w:rPr>
            </w:pPr>
            <w:r w:rsidRPr="00F64160">
              <w:rPr>
                <w:bCs/>
                <w:i/>
                <w:sz w:val="18"/>
                <w:szCs w:val="18"/>
              </w:rPr>
              <w:t>[If Content-Length is not present]</w:t>
            </w:r>
          </w:p>
        </w:tc>
      </w:tr>
    </w:tbl>
    <w:p w14:paraId="336153A3" w14:textId="0B633D34" w:rsidR="00192340" w:rsidRPr="00F64160" w:rsidRDefault="00192340" w:rsidP="00192340"/>
    <w:p w14:paraId="1B406CDD" w14:textId="73BC81F4" w:rsidR="00192340" w:rsidRPr="00F64160" w:rsidRDefault="00192340" w:rsidP="00192340">
      <w:pPr>
        <w:pStyle w:val="Heading5"/>
      </w:pPr>
      <w:bookmarkStart w:id="223" w:name="_Toc188364873"/>
      <w:r>
        <w:t>N</w:t>
      </w:r>
      <w:r w:rsidRPr="00F64160">
        <w:t>.5.</w:t>
      </w:r>
      <w:proofErr w:type="gramStart"/>
      <w:r w:rsidRPr="00F64160">
        <w:t>3.</w:t>
      </w:r>
      <w:r w:rsidR="005B6FC4">
        <w:t>X.</w:t>
      </w:r>
      <w:proofErr w:type="gramEnd"/>
      <w:r w:rsidR="005B6FC4">
        <w:t>3</w:t>
      </w:r>
      <w:r w:rsidRPr="00F64160">
        <w:tab/>
      </w:r>
      <w:r>
        <w:t xml:space="preserve">Retrieve </w:t>
      </w:r>
      <w:r w:rsidRPr="00F64160">
        <w:t>Transaction</w:t>
      </w:r>
      <w:r>
        <w:t xml:space="preserve"> – Modality </w:t>
      </w:r>
      <w:r w:rsidR="005B6FC4" w:rsidRPr="005B6FC4">
        <w:t xml:space="preserve">Performed Procedure Step </w:t>
      </w:r>
      <w:r>
        <w:t>Service</w:t>
      </w:r>
      <w:bookmarkEnd w:id="223"/>
    </w:p>
    <w:p w14:paraId="7ED74A6C" w14:textId="39856C06"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Retrieve </w:t>
      </w:r>
      <w:r w:rsidRPr="00892D3A">
        <w:rPr>
          <w:i/>
          <w:iCs/>
        </w:rPr>
        <w:t>Transaction, you can indicate that this section is not applicable and remove the subsections below.]</w:t>
      </w:r>
    </w:p>
    <w:p w14:paraId="119D1003" w14:textId="63E181C3" w:rsidR="00192340" w:rsidRDefault="00192340" w:rsidP="00774FAA">
      <w:pPr>
        <w:pStyle w:val="Heading6"/>
      </w:pPr>
      <w:bookmarkStart w:id="224" w:name="_Toc188364874"/>
      <w:r>
        <w:t>N</w:t>
      </w:r>
      <w:r w:rsidRPr="00F64160">
        <w:t>.5.</w:t>
      </w:r>
      <w:proofErr w:type="gramStart"/>
      <w:r w:rsidRPr="00F64160">
        <w:t>3.</w:t>
      </w:r>
      <w:r w:rsidR="005B6FC4">
        <w:t>X.</w:t>
      </w:r>
      <w:proofErr w:type="gramEnd"/>
      <w:r w:rsidR="005B6FC4">
        <w:t>3</w:t>
      </w:r>
      <w:r w:rsidRPr="00F64160">
        <w:t>.1</w:t>
      </w:r>
      <w:r w:rsidRPr="00F64160">
        <w:tab/>
        <w:t>User Agent</w:t>
      </w:r>
      <w:bookmarkEnd w:id="224"/>
    </w:p>
    <w:p w14:paraId="4A75C7FF" w14:textId="226B02FA" w:rsidR="00F34E5D" w:rsidRPr="00F64160" w:rsidRDefault="00F34E5D" w:rsidP="00F34E5D">
      <w:pPr>
        <w:rPr>
          <w:rFonts w:cs="Arial"/>
        </w:rPr>
      </w:pPr>
      <w:r w:rsidRPr="00F64160">
        <w:rPr>
          <w:rFonts w:cs="Arial"/>
        </w:rPr>
        <w:t xml:space="preserve">The </w:t>
      </w:r>
      <w:r w:rsidR="006749CB">
        <w:rPr>
          <w:rFonts w:cs="Arial"/>
        </w:rPr>
        <w:t>Retrieve</w:t>
      </w:r>
      <w:r>
        <w:rPr>
          <w:rFonts w:cs="Arial"/>
        </w:rPr>
        <w:t xml:space="preserve"> </w:t>
      </w:r>
      <w:r w:rsidRPr="00F64160">
        <w:rPr>
          <w:rFonts w:cs="Arial"/>
        </w:rPr>
        <w:t xml:space="preserve">Transaction user agent can request </w:t>
      </w:r>
      <w:r>
        <w:rPr>
          <w:rFonts w:cs="Arial"/>
        </w:rPr>
        <w:t xml:space="preserve">to </w:t>
      </w:r>
      <w:r w:rsidR="006749CB">
        <w:rPr>
          <w:rFonts w:cs="Arial"/>
        </w:rPr>
        <w:t xml:space="preserve">retrieve </w:t>
      </w:r>
      <w:r w:rsidRPr="00F64160">
        <w:rPr>
          <w:rFonts w:cs="Arial"/>
        </w:rPr>
        <w:t xml:space="preserve">resources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-1.</w:t>
      </w:r>
    </w:p>
    <w:p w14:paraId="2386503D" w14:textId="753CBB88" w:rsidR="00F34E5D" w:rsidRPr="00F64160" w:rsidRDefault="00F34E5D" w:rsidP="00F34E5D">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25760C">
        <w:rPr>
          <w:rFonts w:cs="Arial"/>
        </w:rPr>
        <w:t>Retrieve</w:t>
      </w:r>
      <w:r>
        <w:rPr>
          <w:rFonts w:cs="Arial"/>
        </w:rPr>
        <w:t xml:space="preserve"> </w:t>
      </w:r>
      <w:r w:rsidRPr="00F64160">
        <w:rPr>
          <w:rFonts w:cs="Arial"/>
        </w:rPr>
        <w:t>Transaction user agent. Remove the non-supported resources rows. Fill in information on your implementation in the Comments column when necessary.]</w:t>
      </w:r>
    </w:p>
    <w:p w14:paraId="72C0FC63" w14:textId="75558A0D" w:rsidR="00F34E5D" w:rsidRPr="00F64160" w:rsidRDefault="00F34E5D" w:rsidP="00F34E5D">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-1: Resources </w:t>
      </w:r>
      <w:r>
        <w:rPr>
          <w:rFonts w:cs="Arial"/>
        </w:rPr>
        <w:t xml:space="preserve">for </w:t>
      </w:r>
      <w:r w:rsidR="006749CB">
        <w:rPr>
          <w:rFonts w:cs="Arial"/>
        </w:rPr>
        <w:t xml:space="preserve">Retrieve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F34E5D" w:rsidRPr="00F64160" w14:paraId="69D7C1E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09F6610" w14:textId="77777777" w:rsidR="00F34E5D" w:rsidRPr="00F64160" w:rsidRDefault="00F34E5D"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1B56A5" w14:textId="77777777" w:rsidR="00F34E5D" w:rsidRPr="00F64160" w:rsidRDefault="00F34E5D" w:rsidP="000C3C03">
            <w:pPr>
              <w:pStyle w:val="TableHeader"/>
              <w:rPr>
                <w:rFonts w:cs="Arial"/>
              </w:rPr>
            </w:pPr>
            <w:r w:rsidRPr="00F64160">
              <w:rPr>
                <w:rFonts w:cs="Arial"/>
              </w:rPr>
              <w:t>Comments</w:t>
            </w:r>
          </w:p>
        </w:tc>
      </w:tr>
      <w:tr w:rsidR="00F34E5D" w:rsidRPr="00F64160" w14:paraId="0FEE2986" w14:textId="77777777" w:rsidTr="000C3C03">
        <w:tc>
          <w:tcPr>
            <w:tcW w:w="3256" w:type="dxa"/>
            <w:tcBorders>
              <w:top w:val="single" w:sz="4" w:space="0" w:color="auto"/>
              <w:left w:val="single" w:sz="4" w:space="0" w:color="auto"/>
              <w:bottom w:val="single" w:sz="4" w:space="0" w:color="auto"/>
              <w:right w:val="single" w:sz="4" w:space="0" w:color="auto"/>
            </w:tcBorders>
          </w:tcPr>
          <w:p w14:paraId="153652C0" w14:textId="77777777" w:rsidR="00F34E5D" w:rsidRPr="00F64160" w:rsidRDefault="00F34E5D"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60113A15" w14:textId="77777777" w:rsidR="00F34E5D" w:rsidRPr="00F64160" w:rsidRDefault="00F34E5D"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F34E5D" w:rsidRPr="00F64160" w14:paraId="4C11E408" w14:textId="77777777" w:rsidTr="000C3C03">
        <w:tc>
          <w:tcPr>
            <w:tcW w:w="3256" w:type="dxa"/>
            <w:tcBorders>
              <w:top w:val="single" w:sz="4" w:space="0" w:color="auto"/>
              <w:left w:val="single" w:sz="4" w:space="0" w:color="auto"/>
              <w:bottom w:val="single" w:sz="4" w:space="0" w:color="auto"/>
              <w:right w:val="single" w:sz="4" w:space="0" w:color="auto"/>
            </w:tcBorders>
          </w:tcPr>
          <w:p w14:paraId="3EBBB0C1" w14:textId="77777777" w:rsidR="00F34E5D" w:rsidRPr="00F64160" w:rsidRDefault="00F34E5D"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4178A2FF" w14:textId="77777777" w:rsidR="00F34E5D" w:rsidRPr="00F64160" w:rsidRDefault="00F34E5D" w:rsidP="000C3C03">
            <w:pPr>
              <w:pStyle w:val="TableBody"/>
              <w:spacing w:before="0" w:after="0"/>
              <w:rPr>
                <w:sz w:val="18"/>
                <w:szCs w:val="18"/>
              </w:rPr>
            </w:pPr>
          </w:p>
        </w:tc>
      </w:tr>
    </w:tbl>
    <w:p w14:paraId="6565E71D" w14:textId="77777777" w:rsidR="00F34E5D" w:rsidRDefault="00F34E5D" w:rsidP="00F34E5D"/>
    <w:p w14:paraId="11602612" w14:textId="697B3174" w:rsidR="00F34E5D" w:rsidRPr="00F64160" w:rsidRDefault="00F34E5D" w:rsidP="00F34E5D">
      <w:pPr>
        <w:rPr>
          <w:rFonts w:cs="Arial"/>
        </w:rPr>
      </w:pPr>
      <w:r w:rsidRPr="00F64160">
        <w:rPr>
          <w:rFonts w:cs="Arial"/>
        </w:rPr>
        <w:t xml:space="preserve">The </w:t>
      </w:r>
      <w:r w:rsidR="007A5595">
        <w:rPr>
          <w:rFonts w:cs="Arial"/>
        </w:rPr>
        <w:t>Retrieve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-2.</w:t>
      </w:r>
    </w:p>
    <w:p w14:paraId="30A12E8C" w14:textId="77777777" w:rsidR="00F34E5D" w:rsidRPr="00F64160" w:rsidRDefault="00F34E5D" w:rsidP="00F34E5D">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32837891" w14:textId="54FFEAE3" w:rsidR="00F34E5D" w:rsidRPr="00F64160" w:rsidRDefault="00F34E5D" w:rsidP="00F34E5D">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.1</w:t>
      </w:r>
      <w:r w:rsidRPr="00F64160">
        <w:rPr>
          <w:rFonts w:cs="Arial"/>
        </w:rPr>
        <w:t xml:space="preserve">-2: Header Fields for </w:t>
      </w:r>
      <w:r w:rsidR="007A5595">
        <w:rPr>
          <w:rFonts w:cs="Arial"/>
        </w:rPr>
        <w:t>Retrieve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F34E5D" w:rsidRPr="00F64160" w14:paraId="7E5DD868"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B525FE" w14:textId="77777777" w:rsidR="00F34E5D" w:rsidRPr="00F64160" w:rsidRDefault="00F34E5D"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7F80E0" w14:textId="77777777" w:rsidR="00F34E5D" w:rsidRPr="00F64160" w:rsidRDefault="00F34E5D"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7FF81A" w14:textId="77777777" w:rsidR="00F34E5D" w:rsidRPr="00F64160" w:rsidRDefault="00F34E5D" w:rsidP="000C3C03">
            <w:pPr>
              <w:pStyle w:val="TableHeader"/>
              <w:rPr>
                <w:rFonts w:cs="Arial"/>
              </w:rPr>
            </w:pPr>
            <w:r w:rsidRPr="00F64160">
              <w:rPr>
                <w:rFonts w:cs="Arial"/>
              </w:rPr>
              <w:t>Comments</w:t>
            </w:r>
          </w:p>
        </w:tc>
      </w:tr>
      <w:tr w:rsidR="00F34E5D" w:rsidRPr="00F64160" w14:paraId="7641ACA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7143FB40" w14:textId="77777777" w:rsidR="00F34E5D" w:rsidRPr="00F64160" w:rsidRDefault="00F34E5D"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580AAEA0"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2CDA0B04" w14:textId="77777777" w:rsidR="00F34E5D" w:rsidRPr="00E73D46" w:rsidRDefault="00F34E5D" w:rsidP="000C3C03">
            <w:pPr>
              <w:spacing w:after="0"/>
              <w:rPr>
                <w:rFonts w:ascii="Arial" w:hAnsi="Arial" w:cs="Arial"/>
                <w:i/>
                <w:iCs/>
              </w:rPr>
            </w:pPr>
          </w:p>
          <w:p w14:paraId="43E55898" w14:textId="77777777" w:rsidR="00F34E5D" w:rsidRDefault="00F34E5D"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0848547" w14:textId="77777777" w:rsidR="00F34E5D" w:rsidRPr="00E73D46" w:rsidRDefault="00F34E5D" w:rsidP="000C3C03">
            <w:pPr>
              <w:spacing w:after="0"/>
              <w:rPr>
                <w:rFonts w:ascii="Arial" w:hAnsi="Arial" w:cs="Arial"/>
                <w:i/>
                <w:iCs/>
              </w:rPr>
            </w:pPr>
          </w:p>
          <w:p w14:paraId="06F9C844" w14:textId="77777777" w:rsidR="00F34E5D" w:rsidRDefault="00F34E5D"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37849984" w14:textId="77777777" w:rsidR="00F34E5D" w:rsidRPr="00E73D46" w:rsidRDefault="00F34E5D" w:rsidP="000C3C03">
            <w:pPr>
              <w:spacing w:after="0"/>
              <w:rPr>
                <w:rFonts w:ascii="Arial" w:hAnsi="Arial" w:cs="Arial"/>
                <w:i/>
                <w:iCs/>
              </w:rPr>
            </w:pPr>
          </w:p>
          <w:p w14:paraId="75023B5C" w14:textId="77777777" w:rsidR="00F34E5D" w:rsidRPr="00800714" w:rsidRDefault="00F34E5D"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71AC3387" w14:textId="77777777" w:rsidR="00F34E5D" w:rsidRPr="00F64160" w:rsidRDefault="00F34E5D" w:rsidP="000C3C03">
            <w:pPr>
              <w:pStyle w:val="TableBody"/>
              <w:spacing w:before="0" w:after="0"/>
              <w:rPr>
                <w:sz w:val="18"/>
                <w:szCs w:val="18"/>
              </w:rPr>
            </w:pPr>
          </w:p>
        </w:tc>
      </w:tr>
      <w:tr w:rsidR="00F34E5D" w:rsidRPr="00F64160" w14:paraId="6D2BACF4"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5089E1E1" w14:textId="77777777" w:rsidR="00F34E5D" w:rsidRPr="00F64160" w:rsidRDefault="00F34E5D"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4AB52C6"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4B934E32" w14:textId="77777777" w:rsidR="00F34E5D" w:rsidRPr="00F64160" w:rsidRDefault="00F34E5D" w:rsidP="000C3C03">
            <w:pPr>
              <w:pStyle w:val="TableBody"/>
              <w:spacing w:before="0" w:after="0"/>
              <w:rPr>
                <w:i/>
                <w:sz w:val="18"/>
                <w:szCs w:val="18"/>
              </w:rPr>
            </w:pPr>
            <w:r w:rsidRPr="00F64160">
              <w:rPr>
                <w:i/>
                <w:sz w:val="18"/>
                <w:szCs w:val="18"/>
              </w:rPr>
              <w:t>[If Content-Encoding is not present]</w:t>
            </w:r>
          </w:p>
        </w:tc>
      </w:tr>
      <w:tr w:rsidR="00F34E5D" w:rsidRPr="00F64160" w14:paraId="4FD3FD59"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F96EFD9" w14:textId="77777777" w:rsidR="00F34E5D" w:rsidRPr="00F64160" w:rsidRDefault="00F34E5D"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1C7C1E31" w14:textId="77777777" w:rsidR="00F34E5D" w:rsidRPr="00F64160" w:rsidRDefault="00F34E5D"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09F06C7" w14:textId="77777777" w:rsidR="00F34E5D" w:rsidRPr="00F64160" w:rsidRDefault="00F34E5D" w:rsidP="000C3C03">
            <w:pPr>
              <w:pStyle w:val="TableBody"/>
              <w:spacing w:before="0" w:after="0"/>
              <w:rPr>
                <w:i/>
                <w:sz w:val="18"/>
                <w:szCs w:val="18"/>
              </w:rPr>
            </w:pPr>
            <w:r w:rsidRPr="00F64160">
              <w:rPr>
                <w:i/>
                <w:sz w:val="18"/>
                <w:szCs w:val="18"/>
              </w:rPr>
              <w:t>[If Content-Length is not present]</w:t>
            </w:r>
          </w:p>
        </w:tc>
      </w:tr>
    </w:tbl>
    <w:p w14:paraId="5E0CDBCB" w14:textId="77777777" w:rsidR="00A9630E" w:rsidRPr="00A9630E" w:rsidRDefault="00A9630E" w:rsidP="00A9630E"/>
    <w:p w14:paraId="1D0ABAB4" w14:textId="27B197ED" w:rsidR="00192340" w:rsidRPr="00F64160" w:rsidRDefault="00192340" w:rsidP="009B615C">
      <w:pPr>
        <w:pStyle w:val="Heading6"/>
      </w:pPr>
      <w:bookmarkStart w:id="225" w:name="_Toc188364875"/>
      <w:r>
        <w:t>N</w:t>
      </w:r>
      <w:r w:rsidRPr="00F64160">
        <w:t>.5.</w:t>
      </w:r>
      <w:proofErr w:type="gramStart"/>
      <w:r w:rsidRPr="00F64160">
        <w:t>3.</w:t>
      </w:r>
      <w:r w:rsidR="005B6FC4">
        <w:t>X.</w:t>
      </w:r>
      <w:proofErr w:type="gramEnd"/>
      <w:r w:rsidR="005B6FC4">
        <w:t>3</w:t>
      </w:r>
      <w:r w:rsidRPr="00F64160">
        <w:t>.2</w:t>
      </w:r>
      <w:r w:rsidRPr="00F64160">
        <w:tab/>
        <w:t>Origin Server</w:t>
      </w:r>
      <w:bookmarkEnd w:id="225"/>
    </w:p>
    <w:p w14:paraId="5F0F534A" w14:textId="6D9678D4" w:rsidR="007A5595" w:rsidRPr="00F64160" w:rsidRDefault="007A5595" w:rsidP="007A5595">
      <w:pPr>
        <w:rPr>
          <w:rFonts w:cs="Arial"/>
        </w:rPr>
      </w:pPr>
      <w:r w:rsidRPr="00F64160">
        <w:rPr>
          <w:rFonts w:cs="Arial"/>
        </w:rPr>
        <w:t xml:space="preserve">The </w:t>
      </w:r>
      <w:r>
        <w:rPr>
          <w:rFonts w:cs="Arial"/>
        </w:rPr>
        <w:t xml:space="preserve">Retrieve </w:t>
      </w:r>
      <w:r w:rsidRPr="00F64160">
        <w:rPr>
          <w:rFonts w:cs="Arial"/>
        </w:rPr>
        <w:t xml:space="preserve">Transaction origin server receives </w:t>
      </w:r>
      <w:r>
        <w:rPr>
          <w:rFonts w:cs="Arial"/>
        </w:rPr>
        <w:t xml:space="preserve">GET </w:t>
      </w:r>
      <w:r w:rsidRPr="00F64160">
        <w:rPr>
          <w:rFonts w:cs="Arial"/>
        </w:rPr>
        <w:t xml:space="preserve">requests </w:t>
      </w:r>
      <w:r>
        <w:rPr>
          <w:rFonts w:cs="Arial"/>
        </w:rPr>
        <w:t>to</w:t>
      </w:r>
      <w:r w:rsidRPr="00F64160">
        <w:rPr>
          <w:rFonts w:cs="Arial"/>
        </w:rPr>
        <w:t xml:space="preserve"> </w:t>
      </w:r>
      <w:r>
        <w:rPr>
          <w:rFonts w:cs="Arial"/>
        </w:rPr>
        <w:t>retrieve a modality performed procedure step</w:t>
      </w:r>
      <w:r w:rsidRPr="00F64160">
        <w:rPr>
          <w:rFonts w:cs="Arial"/>
        </w:rPr>
        <w:t>.</w:t>
      </w:r>
    </w:p>
    <w:p w14:paraId="69FB2954" w14:textId="77777777" w:rsidR="007A5595" w:rsidRDefault="007A5595" w:rsidP="007A5595">
      <w:pPr>
        <w:rPr>
          <w:rFonts w:cs="Arial"/>
        </w:rPr>
      </w:pPr>
      <w:r w:rsidRPr="009E2997">
        <w:rPr>
          <w:rFonts w:cs="Arial"/>
        </w:rPr>
        <w:lastRenderedPageBreak/>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636D72F3" w14:textId="77777777" w:rsidR="007A5595" w:rsidRDefault="007A5595" w:rsidP="007A5595">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78DFC2A5" w14:textId="691BF4B0" w:rsidR="007A5595" w:rsidRPr="00F64160" w:rsidRDefault="007A5595" w:rsidP="007A5595">
      <w:pPr>
        <w:rPr>
          <w:rFonts w:cs="Arial"/>
        </w:rPr>
      </w:pPr>
      <w:r w:rsidRPr="00F64160">
        <w:rPr>
          <w:rFonts w:cs="Arial"/>
        </w:rPr>
        <w:t xml:space="preserve">The </w:t>
      </w:r>
      <w:r w:rsidR="005352AC">
        <w:rPr>
          <w:rFonts w:cs="Arial"/>
        </w:rPr>
        <w:t>Retrieve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1</w:t>
      </w:r>
      <w:r w:rsidRPr="00F64160">
        <w:rPr>
          <w:rFonts w:cs="Arial"/>
        </w:rPr>
        <w:t>.</w:t>
      </w:r>
    </w:p>
    <w:p w14:paraId="3B3B2323" w14:textId="77777777" w:rsidR="007A5595" w:rsidRPr="00F64160" w:rsidRDefault="007A5595" w:rsidP="007A5595">
      <w:pPr>
        <w:pStyle w:val="TemplateInstruction"/>
        <w:rPr>
          <w:rFonts w:cs="Arial"/>
        </w:rPr>
      </w:pPr>
      <w:r w:rsidRPr="00F64160">
        <w:rPr>
          <w:rFonts w:cs="Arial"/>
        </w:rPr>
        <w:t>[Fill in information on your implementation in the Comments column when necessary.]</w:t>
      </w:r>
    </w:p>
    <w:p w14:paraId="66BFBE78" w14:textId="2BE36C8F"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.2-1</w:t>
      </w:r>
      <w:r w:rsidRPr="00F64160">
        <w:rPr>
          <w:rFonts w:cs="Arial"/>
        </w:rPr>
        <w:t xml:space="preserve">: Resources </w:t>
      </w:r>
      <w:r>
        <w:rPr>
          <w:rFonts w:cs="Arial"/>
        </w:rPr>
        <w:t xml:space="preserve">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7A5595" w:rsidRPr="00F64160" w14:paraId="7C25CB24"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AE9BE" w14:textId="77777777" w:rsidR="007A5595" w:rsidRPr="00F64160" w:rsidRDefault="007A5595"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8E60A4C" w14:textId="77777777" w:rsidR="007A5595" w:rsidRPr="00F64160" w:rsidRDefault="007A5595" w:rsidP="000C3C03">
            <w:pPr>
              <w:pStyle w:val="TableHeader"/>
              <w:rPr>
                <w:rFonts w:cs="Arial"/>
              </w:rPr>
            </w:pPr>
            <w:r w:rsidRPr="00F64160">
              <w:rPr>
                <w:rFonts w:cs="Arial"/>
              </w:rPr>
              <w:t>Comments</w:t>
            </w:r>
          </w:p>
        </w:tc>
      </w:tr>
      <w:tr w:rsidR="007A5595" w:rsidRPr="00F64160" w14:paraId="6B7F69C4" w14:textId="77777777" w:rsidTr="000C3C03">
        <w:tc>
          <w:tcPr>
            <w:tcW w:w="3256" w:type="dxa"/>
            <w:tcBorders>
              <w:top w:val="single" w:sz="4" w:space="0" w:color="auto"/>
              <w:left w:val="single" w:sz="4" w:space="0" w:color="auto"/>
              <w:bottom w:val="single" w:sz="4" w:space="0" w:color="auto"/>
              <w:right w:val="single" w:sz="4" w:space="0" w:color="auto"/>
            </w:tcBorders>
          </w:tcPr>
          <w:p w14:paraId="50EF137F" w14:textId="77777777" w:rsidR="007A5595" w:rsidRPr="00F64160" w:rsidRDefault="007A5595"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CBCCDE" w14:textId="77777777" w:rsidR="007A5595" w:rsidRPr="00F64160" w:rsidRDefault="007A5595"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7A5595" w:rsidRPr="00F64160" w14:paraId="640B6BA3"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12096DA1" w14:textId="77777777" w:rsidR="007A5595" w:rsidRPr="00963BFE" w:rsidRDefault="007A5595"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0EBF82D9" w14:textId="77777777" w:rsidR="007A5595" w:rsidRPr="00F64160" w:rsidRDefault="007A5595" w:rsidP="000C3C03">
            <w:pPr>
              <w:pStyle w:val="TableBody"/>
              <w:spacing w:before="0" w:after="0"/>
              <w:rPr>
                <w:sz w:val="18"/>
                <w:szCs w:val="18"/>
              </w:rPr>
            </w:pPr>
          </w:p>
        </w:tc>
      </w:tr>
    </w:tbl>
    <w:p w14:paraId="252D3DE2" w14:textId="77777777" w:rsidR="007A5595" w:rsidRPr="00F64160" w:rsidRDefault="007A5595" w:rsidP="007A5595">
      <w:pPr>
        <w:pStyle w:val="BodyTextIndent2"/>
        <w:rPr>
          <w:rFonts w:ascii="Arial" w:hAnsi="Arial" w:cs="Arial"/>
          <w:sz w:val="20"/>
          <w:lang w:val="en-US" w:eastAsia="en-US"/>
        </w:rPr>
      </w:pPr>
    </w:p>
    <w:p w14:paraId="53ABCFA2" w14:textId="07A0A5CB" w:rsidR="007A5595" w:rsidRPr="00F64160" w:rsidRDefault="007A5595" w:rsidP="007A5595">
      <w:pPr>
        <w:rPr>
          <w:rFonts w:cs="Arial"/>
        </w:rPr>
      </w:pPr>
      <w:r w:rsidRPr="00F64160">
        <w:rPr>
          <w:rFonts w:cs="Arial"/>
        </w:rPr>
        <w:t xml:space="preserve">The </w:t>
      </w:r>
      <w:r w:rsidR="004D0DB3">
        <w:rPr>
          <w:rFonts w:cs="Arial"/>
        </w:rPr>
        <w:t>Retrieve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w:t>
      </w:r>
    </w:p>
    <w:p w14:paraId="01494D1A" w14:textId="77777777" w:rsidR="007A5595" w:rsidRPr="00F64160" w:rsidRDefault="007A5595" w:rsidP="007A559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1F8A5A" w14:textId="04038286" w:rsidR="007A5595" w:rsidRPr="00F64160" w:rsidRDefault="007A5595" w:rsidP="007A5595">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X.3</w:t>
      </w:r>
      <w:r>
        <w:rPr>
          <w:rFonts w:cs="Arial"/>
        </w:rPr>
        <w:t>.2</w:t>
      </w:r>
      <w:r w:rsidRPr="00F64160">
        <w:rPr>
          <w:rFonts w:cs="Arial"/>
        </w:rPr>
        <w:t>-</w:t>
      </w:r>
      <w:r>
        <w:rPr>
          <w:rFonts w:cs="Arial"/>
        </w:rPr>
        <w:t>2</w:t>
      </w:r>
      <w:r w:rsidRPr="00F64160">
        <w:rPr>
          <w:rFonts w:cs="Arial"/>
        </w:rPr>
        <w:t xml:space="preserve">: Header Fields for </w:t>
      </w:r>
      <w:r w:rsidR="004D0DB3">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7A5595" w:rsidRPr="00F64160" w14:paraId="1C806907"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0B8977" w14:textId="77777777" w:rsidR="007A5595" w:rsidRPr="00F64160" w:rsidRDefault="007A5595"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A59FD4" w14:textId="77777777" w:rsidR="007A5595" w:rsidRPr="00F64160" w:rsidRDefault="007A559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EF15CC2" w14:textId="77777777" w:rsidR="007A5595" w:rsidRPr="00F64160" w:rsidRDefault="007A5595" w:rsidP="000C3C03">
            <w:pPr>
              <w:pStyle w:val="TableHeader"/>
              <w:rPr>
                <w:rFonts w:cs="Arial"/>
              </w:rPr>
            </w:pPr>
            <w:r w:rsidRPr="00F64160">
              <w:rPr>
                <w:rFonts w:cs="Arial"/>
              </w:rPr>
              <w:t>Comments</w:t>
            </w:r>
          </w:p>
        </w:tc>
      </w:tr>
      <w:tr w:rsidR="007A5595" w:rsidRPr="00F64160" w14:paraId="7E690240" w14:textId="77777777" w:rsidTr="000C3C03">
        <w:tc>
          <w:tcPr>
            <w:tcW w:w="1926" w:type="dxa"/>
            <w:tcBorders>
              <w:top w:val="single" w:sz="4" w:space="0" w:color="auto"/>
              <w:left w:val="single" w:sz="4" w:space="0" w:color="auto"/>
              <w:right w:val="single" w:sz="4" w:space="0" w:color="auto"/>
            </w:tcBorders>
            <w:hideMark/>
          </w:tcPr>
          <w:p w14:paraId="0549F043" w14:textId="77777777" w:rsidR="007A5595" w:rsidRPr="00F64160" w:rsidRDefault="007A5595"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0092EF18"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1FEB1A67" w14:textId="77777777" w:rsidR="007A5595" w:rsidRPr="00E73D46" w:rsidRDefault="007A5595" w:rsidP="000C3C03">
            <w:pPr>
              <w:spacing w:after="0"/>
              <w:rPr>
                <w:rFonts w:ascii="Arial" w:hAnsi="Arial" w:cs="Arial"/>
                <w:i/>
                <w:iCs/>
              </w:rPr>
            </w:pPr>
          </w:p>
          <w:p w14:paraId="19609B1E" w14:textId="77777777" w:rsidR="007A5595" w:rsidRPr="00E73D46" w:rsidRDefault="007A559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A2B87A2" w14:textId="77777777" w:rsidR="007A5595" w:rsidRPr="00E73D46" w:rsidRDefault="007A5595" w:rsidP="000C3C03">
            <w:pPr>
              <w:spacing w:after="0"/>
              <w:rPr>
                <w:rFonts w:ascii="Arial" w:hAnsi="Arial" w:cs="Arial"/>
                <w:i/>
                <w:iCs/>
              </w:rPr>
            </w:pPr>
          </w:p>
          <w:p w14:paraId="62FF16BF" w14:textId="77777777" w:rsidR="007A5595" w:rsidRPr="00E73D46" w:rsidRDefault="007A559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6F188B1E" w14:textId="77777777" w:rsidR="007A5595" w:rsidRPr="00E73D46" w:rsidRDefault="007A5595" w:rsidP="000C3C03">
            <w:pPr>
              <w:spacing w:after="0"/>
              <w:rPr>
                <w:rFonts w:ascii="Arial" w:hAnsi="Arial" w:cs="Arial"/>
                <w:i/>
                <w:iCs/>
              </w:rPr>
            </w:pPr>
          </w:p>
          <w:p w14:paraId="1B9DEB72" w14:textId="77777777" w:rsidR="007A5595" w:rsidRPr="00F64160" w:rsidRDefault="007A5595"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145E3D79" w14:textId="77777777" w:rsidR="007A5595" w:rsidRPr="00F64160" w:rsidRDefault="007A5595" w:rsidP="000C3C03">
            <w:pPr>
              <w:pStyle w:val="TableBody"/>
              <w:spacing w:before="0" w:after="0"/>
              <w:rPr>
                <w:bCs/>
                <w:sz w:val="18"/>
                <w:szCs w:val="18"/>
              </w:rPr>
            </w:pPr>
          </w:p>
        </w:tc>
      </w:tr>
      <w:tr w:rsidR="007A5595" w:rsidRPr="00F64160" w14:paraId="401C0207"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D885367" w14:textId="77777777" w:rsidR="007A5595" w:rsidRPr="00F64160" w:rsidRDefault="007A5595"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11F45D87"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6B4C5FA" w14:textId="77777777" w:rsidR="007A5595" w:rsidRPr="00F64160" w:rsidRDefault="007A5595" w:rsidP="000C3C03">
            <w:pPr>
              <w:pStyle w:val="TableBody"/>
              <w:spacing w:before="0" w:after="0"/>
              <w:rPr>
                <w:bCs/>
                <w:i/>
                <w:sz w:val="18"/>
                <w:szCs w:val="18"/>
              </w:rPr>
            </w:pPr>
            <w:r w:rsidRPr="00F64160">
              <w:rPr>
                <w:bCs/>
                <w:i/>
                <w:sz w:val="18"/>
                <w:szCs w:val="18"/>
              </w:rPr>
              <w:t>[If Content-Encoding is not present]</w:t>
            </w:r>
          </w:p>
        </w:tc>
      </w:tr>
      <w:tr w:rsidR="007A5595" w:rsidRPr="00F64160" w14:paraId="3FEDF814"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0D86AA33" w14:textId="77777777" w:rsidR="007A5595" w:rsidRPr="00F64160" w:rsidRDefault="007A5595"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023C3056" w14:textId="77777777" w:rsidR="007A5595" w:rsidRPr="00F64160" w:rsidRDefault="007A5595"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A17037F" w14:textId="77777777" w:rsidR="007A5595" w:rsidRPr="00F64160" w:rsidRDefault="007A5595" w:rsidP="000C3C03">
            <w:pPr>
              <w:pStyle w:val="TableBody"/>
              <w:spacing w:before="0" w:after="0"/>
              <w:rPr>
                <w:bCs/>
                <w:i/>
                <w:sz w:val="18"/>
                <w:szCs w:val="18"/>
              </w:rPr>
            </w:pPr>
            <w:r w:rsidRPr="00F64160">
              <w:rPr>
                <w:bCs/>
                <w:i/>
                <w:sz w:val="18"/>
                <w:szCs w:val="18"/>
              </w:rPr>
              <w:t>[If Content-Length is not present]</w:t>
            </w:r>
          </w:p>
        </w:tc>
      </w:tr>
    </w:tbl>
    <w:p w14:paraId="3FA93E7E" w14:textId="79CCED3A" w:rsidR="00192340" w:rsidRPr="00F64160" w:rsidRDefault="00192340" w:rsidP="00192340"/>
    <w:p w14:paraId="6B3393FA" w14:textId="18904EC4" w:rsidR="00192340" w:rsidRPr="00F64160" w:rsidRDefault="00192340" w:rsidP="00192340">
      <w:pPr>
        <w:pStyle w:val="Heading5"/>
      </w:pPr>
      <w:bookmarkStart w:id="226" w:name="_Toc188364876"/>
      <w:r>
        <w:t>N</w:t>
      </w:r>
      <w:r w:rsidRPr="00F64160">
        <w:t>.5.</w:t>
      </w:r>
      <w:proofErr w:type="gramStart"/>
      <w:r w:rsidRPr="00F64160">
        <w:t>3.</w:t>
      </w:r>
      <w:r w:rsidR="005B6FC4">
        <w:t>X.</w:t>
      </w:r>
      <w:proofErr w:type="gramEnd"/>
      <w:r w:rsidR="005B6FC4">
        <w:t>4</w:t>
      </w:r>
      <w:r w:rsidRPr="00F64160">
        <w:tab/>
      </w:r>
      <w:r>
        <w:t xml:space="preserve">Subscribe </w:t>
      </w:r>
      <w:r w:rsidRPr="00F64160">
        <w:t>Transaction</w:t>
      </w:r>
      <w:r>
        <w:t xml:space="preserve"> – Modality </w:t>
      </w:r>
      <w:r w:rsidR="005B6FC4" w:rsidRPr="005B6FC4">
        <w:t xml:space="preserve">Performed Procedure Step </w:t>
      </w:r>
      <w:r>
        <w:t>Service</w:t>
      </w:r>
      <w:bookmarkEnd w:id="226"/>
    </w:p>
    <w:p w14:paraId="28BFD436" w14:textId="77F8C293"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Subscribe </w:t>
      </w:r>
      <w:r w:rsidRPr="00892D3A">
        <w:rPr>
          <w:i/>
          <w:iCs/>
        </w:rPr>
        <w:t>Transaction, you can indicate that this section is not applicable and remove the subsections below.]</w:t>
      </w:r>
    </w:p>
    <w:p w14:paraId="34C0DA0D" w14:textId="304A69AE" w:rsidR="00192340" w:rsidRDefault="00192340" w:rsidP="00774FAA">
      <w:pPr>
        <w:pStyle w:val="Heading6"/>
      </w:pPr>
      <w:bookmarkStart w:id="227" w:name="_Toc188364877"/>
      <w:r>
        <w:t>N</w:t>
      </w:r>
      <w:r w:rsidRPr="00F64160">
        <w:t>.5.</w:t>
      </w:r>
      <w:proofErr w:type="gramStart"/>
      <w:r w:rsidRPr="00F64160">
        <w:t>3.</w:t>
      </w:r>
      <w:r w:rsidR="005B6FC4">
        <w:t>X.</w:t>
      </w:r>
      <w:proofErr w:type="gramEnd"/>
      <w:r w:rsidR="005B6FC4">
        <w:t>4</w:t>
      </w:r>
      <w:r w:rsidRPr="00F64160">
        <w:t>.1</w:t>
      </w:r>
      <w:r w:rsidRPr="00F64160">
        <w:tab/>
        <w:t>User Agent</w:t>
      </w:r>
      <w:bookmarkEnd w:id="227"/>
    </w:p>
    <w:p w14:paraId="2B58171E" w14:textId="117EAFD1" w:rsidR="00C24625" w:rsidRPr="00F64160" w:rsidRDefault="00C24625" w:rsidP="00C24625">
      <w:pPr>
        <w:rPr>
          <w:rFonts w:cs="Arial"/>
        </w:rPr>
      </w:pPr>
      <w:r w:rsidRPr="00F64160">
        <w:rPr>
          <w:rFonts w:cs="Arial"/>
        </w:rPr>
        <w:t xml:space="preserve">The </w:t>
      </w:r>
      <w:r>
        <w:rPr>
          <w:rFonts w:cs="Arial"/>
        </w:rPr>
        <w:t xml:space="preserve">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-1.</w:t>
      </w:r>
    </w:p>
    <w:p w14:paraId="6D7BA25A" w14:textId="34E7205C" w:rsidR="00C24625" w:rsidRPr="00F64160" w:rsidRDefault="00C24625" w:rsidP="00C24625">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sidR="00147BDF">
        <w:rPr>
          <w:rFonts w:cs="Arial"/>
        </w:rPr>
        <w:t xml:space="preserve">Subscribe </w:t>
      </w:r>
      <w:r w:rsidRPr="00F64160">
        <w:rPr>
          <w:rFonts w:cs="Arial"/>
        </w:rPr>
        <w:t>Transaction user agent. Remove the non-supported resources rows. Fill in information on your implementation in the Comments column when necessary.]</w:t>
      </w:r>
    </w:p>
    <w:p w14:paraId="3B104956" w14:textId="7FDF7336" w:rsidR="00C24625" w:rsidRPr="00F64160" w:rsidRDefault="00C24625" w:rsidP="00C24625">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-1: Resources </w:t>
      </w:r>
      <w:r>
        <w:rPr>
          <w:rFonts w:cs="Arial"/>
        </w:rPr>
        <w:t xml:space="preserve">for </w:t>
      </w:r>
      <w:r w:rsidR="0025760C">
        <w:rPr>
          <w:rFonts w:cs="Arial"/>
        </w:rPr>
        <w:t>Subscribe</w:t>
      </w:r>
      <w:r>
        <w:rPr>
          <w:rFonts w:cs="Arial"/>
        </w:rPr>
        <w:t xml:space="preserv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C24625" w:rsidRPr="00F64160" w14:paraId="308CBD53"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DA3EC8" w14:textId="77777777" w:rsidR="00C24625" w:rsidRPr="00F64160" w:rsidRDefault="00C24625"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A776FE" w14:textId="77777777" w:rsidR="00C24625" w:rsidRPr="00F64160" w:rsidRDefault="00C24625" w:rsidP="000C3C03">
            <w:pPr>
              <w:pStyle w:val="TableHeader"/>
              <w:rPr>
                <w:rFonts w:cs="Arial"/>
              </w:rPr>
            </w:pPr>
            <w:r w:rsidRPr="00F64160">
              <w:rPr>
                <w:rFonts w:cs="Arial"/>
              </w:rPr>
              <w:t>Comments</w:t>
            </w:r>
          </w:p>
        </w:tc>
      </w:tr>
      <w:tr w:rsidR="00C24625" w:rsidRPr="00F64160" w14:paraId="363DAEF8" w14:textId="77777777" w:rsidTr="000C3C03">
        <w:tc>
          <w:tcPr>
            <w:tcW w:w="3256" w:type="dxa"/>
            <w:tcBorders>
              <w:top w:val="single" w:sz="4" w:space="0" w:color="auto"/>
              <w:left w:val="single" w:sz="4" w:space="0" w:color="auto"/>
              <w:bottom w:val="single" w:sz="4" w:space="0" w:color="auto"/>
              <w:right w:val="single" w:sz="4" w:space="0" w:color="auto"/>
            </w:tcBorders>
          </w:tcPr>
          <w:p w14:paraId="2247E4D5" w14:textId="77777777" w:rsidR="00C24625" w:rsidRPr="00F64160" w:rsidRDefault="00C24625"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3B228463" w14:textId="77777777" w:rsidR="00C24625" w:rsidRPr="00F64160" w:rsidRDefault="00C24625"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C24625" w:rsidRPr="00F64160" w14:paraId="238F0CFD" w14:textId="77777777" w:rsidTr="000C3C03">
        <w:tc>
          <w:tcPr>
            <w:tcW w:w="3256" w:type="dxa"/>
            <w:tcBorders>
              <w:top w:val="single" w:sz="4" w:space="0" w:color="auto"/>
              <w:left w:val="single" w:sz="4" w:space="0" w:color="auto"/>
              <w:bottom w:val="single" w:sz="4" w:space="0" w:color="auto"/>
              <w:right w:val="single" w:sz="4" w:space="0" w:color="auto"/>
            </w:tcBorders>
          </w:tcPr>
          <w:p w14:paraId="776E343C" w14:textId="77777777" w:rsidR="00C24625" w:rsidRPr="00F64160" w:rsidRDefault="00C24625"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59D6E153" w14:textId="77777777" w:rsidR="00C24625" w:rsidRPr="00F64160" w:rsidRDefault="00C24625" w:rsidP="000C3C03">
            <w:pPr>
              <w:pStyle w:val="TableBody"/>
              <w:spacing w:before="0" w:after="0"/>
              <w:rPr>
                <w:sz w:val="18"/>
                <w:szCs w:val="18"/>
              </w:rPr>
            </w:pPr>
          </w:p>
        </w:tc>
      </w:tr>
    </w:tbl>
    <w:p w14:paraId="41F20599" w14:textId="77777777" w:rsidR="00C24625" w:rsidRDefault="00C24625" w:rsidP="00C24625"/>
    <w:p w14:paraId="7CCDA78E" w14:textId="59A6D1C2" w:rsidR="00C24625" w:rsidRPr="00F64160" w:rsidRDefault="00C24625" w:rsidP="00C24625">
      <w:pPr>
        <w:rPr>
          <w:rFonts w:cs="Arial"/>
        </w:rPr>
      </w:pPr>
      <w:r w:rsidRPr="00F64160">
        <w:rPr>
          <w:rFonts w:cs="Arial"/>
        </w:rPr>
        <w:t xml:space="preserve">The </w:t>
      </w:r>
      <w:r w:rsidR="0025760C">
        <w:rPr>
          <w:rFonts w:cs="Arial"/>
        </w:rPr>
        <w:t>Subscribe</w:t>
      </w:r>
      <w:r>
        <w:rPr>
          <w:rFonts w:cs="Arial"/>
        </w:rPr>
        <w:t xml:space="preserv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-2.</w:t>
      </w:r>
    </w:p>
    <w:p w14:paraId="78A1DEC7" w14:textId="77777777" w:rsidR="00C24625" w:rsidRPr="00F64160" w:rsidRDefault="00C24625" w:rsidP="00C24625">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74EC8395" w14:textId="4018415D" w:rsidR="00C24625" w:rsidRPr="00F64160" w:rsidRDefault="00C24625" w:rsidP="00C24625">
      <w:pPr>
        <w:pStyle w:val="TableTitle"/>
        <w:rPr>
          <w:rFonts w:cs="Arial"/>
        </w:rPr>
      </w:pPr>
      <w:r w:rsidRPr="00F64160">
        <w:rPr>
          <w:rFonts w:cs="Arial"/>
        </w:rPr>
        <w:lastRenderedPageBreak/>
        <w:t xml:space="preserve">Table </w:t>
      </w:r>
      <w:r>
        <w:rPr>
          <w:rFonts w:cs="Arial"/>
        </w:rPr>
        <w:t>N</w:t>
      </w:r>
      <w:r w:rsidRPr="00F64160">
        <w:rPr>
          <w:rFonts w:cs="Arial"/>
        </w:rPr>
        <w:t>.5</w:t>
      </w:r>
      <w:r>
        <w:rPr>
          <w:rFonts w:cs="Arial"/>
        </w:rPr>
        <w:t>.3.</w:t>
      </w:r>
      <w:r w:rsidR="005B6FC4">
        <w:rPr>
          <w:rFonts w:cs="Arial"/>
        </w:rPr>
        <w:t>X.4</w:t>
      </w:r>
      <w:r>
        <w:rPr>
          <w:rFonts w:cs="Arial"/>
        </w:rPr>
        <w:t>.1</w:t>
      </w:r>
      <w:r w:rsidRPr="00F64160">
        <w:rPr>
          <w:rFonts w:cs="Arial"/>
        </w:rPr>
        <w:t xml:space="preserve">-2: Header Fields for </w:t>
      </w:r>
      <w:r w:rsidR="0025760C">
        <w:rPr>
          <w:rFonts w:cs="Arial"/>
        </w:rPr>
        <w:t xml:space="preserve">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C24625" w:rsidRPr="00F64160" w14:paraId="37CD0416"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80DEBF" w14:textId="77777777" w:rsidR="00C24625" w:rsidRPr="00F64160" w:rsidRDefault="00C24625"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AEE035A" w14:textId="77777777" w:rsidR="00C24625" w:rsidRPr="00F64160" w:rsidRDefault="00C24625"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80375D9" w14:textId="77777777" w:rsidR="00C24625" w:rsidRPr="00F64160" w:rsidRDefault="00C24625" w:rsidP="000C3C03">
            <w:pPr>
              <w:pStyle w:val="TableHeader"/>
              <w:rPr>
                <w:rFonts w:cs="Arial"/>
              </w:rPr>
            </w:pPr>
            <w:r w:rsidRPr="00F64160">
              <w:rPr>
                <w:rFonts w:cs="Arial"/>
              </w:rPr>
              <w:t>Comments</w:t>
            </w:r>
          </w:p>
        </w:tc>
      </w:tr>
      <w:tr w:rsidR="00C24625" w:rsidRPr="00F64160" w14:paraId="0486D201"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4F229C61" w14:textId="77777777" w:rsidR="00C24625" w:rsidRPr="00F64160" w:rsidRDefault="00C24625"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7DD60DA6"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7D6A666" w14:textId="77777777" w:rsidR="00C24625" w:rsidRPr="00E73D46" w:rsidRDefault="00C24625" w:rsidP="000C3C03">
            <w:pPr>
              <w:spacing w:after="0"/>
              <w:rPr>
                <w:rFonts w:ascii="Arial" w:hAnsi="Arial" w:cs="Arial"/>
                <w:i/>
                <w:iCs/>
              </w:rPr>
            </w:pPr>
          </w:p>
          <w:p w14:paraId="20BA4BBB" w14:textId="77777777" w:rsidR="00C24625" w:rsidRDefault="00C24625"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25F81303" w14:textId="77777777" w:rsidR="00C24625" w:rsidRPr="00E73D46" w:rsidRDefault="00C24625" w:rsidP="000C3C03">
            <w:pPr>
              <w:spacing w:after="0"/>
              <w:rPr>
                <w:rFonts w:ascii="Arial" w:hAnsi="Arial" w:cs="Arial"/>
                <w:i/>
                <w:iCs/>
              </w:rPr>
            </w:pPr>
          </w:p>
          <w:p w14:paraId="38FE17E8" w14:textId="77777777" w:rsidR="00C24625" w:rsidRDefault="00C24625"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06E7F381" w14:textId="77777777" w:rsidR="00C24625" w:rsidRPr="00E73D46" w:rsidRDefault="00C24625" w:rsidP="000C3C03">
            <w:pPr>
              <w:spacing w:after="0"/>
              <w:rPr>
                <w:rFonts w:ascii="Arial" w:hAnsi="Arial" w:cs="Arial"/>
                <w:i/>
                <w:iCs/>
              </w:rPr>
            </w:pPr>
          </w:p>
          <w:p w14:paraId="0B7555A3" w14:textId="77777777" w:rsidR="00C24625" w:rsidRPr="00800714" w:rsidRDefault="00C24625"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2F63036A" w14:textId="77777777" w:rsidR="00C24625" w:rsidRPr="00F64160" w:rsidRDefault="00C24625" w:rsidP="000C3C03">
            <w:pPr>
              <w:pStyle w:val="TableBody"/>
              <w:spacing w:before="0" w:after="0"/>
              <w:rPr>
                <w:sz w:val="18"/>
                <w:szCs w:val="18"/>
              </w:rPr>
            </w:pPr>
          </w:p>
        </w:tc>
      </w:tr>
      <w:tr w:rsidR="00C24625" w:rsidRPr="00F64160" w14:paraId="09C084B8"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3331155" w14:textId="77777777" w:rsidR="00C24625" w:rsidRPr="00F64160" w:rsidRDefault="00C24625"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192CC0B9"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4EA40B0" w14:textId="77777777" w:rsidR="00C24625" w:rsidRPr="00F64160" w:rsidRDefault="00C24625" w:rsidP="000C3C03">
            <w:pPr>
              <w:pStyle w:val="TableBody"/>
              <w:spacing w:before="0" w:after="0"/>
              <w:rPr>
                <w:i/>
                <w:sz w:val="18"/>
                <w:szCs w:val="18"/>
              </w:rPr>
            </w:pPr>
            <w:r w:rsidRPr="00F64160">
              <w:rPr>
                <w:i/>
                <w:sz w:val="18"/>
                <w:szCs w:val="18"/>
              </w:rPr>
              <w:t>[If Content-Encoding is not present]</w:t>
            </w:r>
          </w:p>
        </w:tc>
      </w:tr>
      <w:tr w:rsidR="00C24625" w:rsidRPr="00F64160" w14:paraId="13919F0A"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39B04615" w14:textId="77777777" w:rsidR="00C24625" w:rsidRPr="00F64160" w:rsidRDefault="00C24625"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3A7D7928" w14:textId="77777777" w:rsidR="00C24625" w:rsidRPr="00F64160" w:rsidRDefault="00C24625"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A9DD216" w14:textId="77777777" w:rsidR="00C24625" w:rsidRPr="00F64160" w:rsidRDefault="00C24625" w:rsidP="000C3C03">
            <w:pPr>
              <w:pStyle w:val="TableBody"/>
              <w:spacing w:before="0" w:after="0"/>
              <w:rPr>
                <w:i/>
                <w:sz w:val="18"/>
                <w:szCs w:val="18"/>
              </w:rPr>
            </w:pPr>
            <w:r w:rsidRPr="00F64160">
              <w:rPr>
                <w:i/>
                <w:sz w:val="18"/>
                <w:szCs w:val="18"/>
              </w:rPr>
              <w:t>[If Content-Length is not present]</w:t>
            </w:r>
          </w:p>
        </w:tc>
      </w:tr>
    </w:tbl>
    <w:p w14:paraId="431384B5" w14:textId="77777777" w:rsidR="00A9630E" w:rsidRPr="00C156B1" w:rsidRDefault="00A9630E" w:rsidP="00192340"/>
    <w:p w14:paraId="15192120" w14:textId="2B6D7298" w:rsidR="00192340" w:rsidRPr="00F64160" w:rsidRDefault="00192340" w:rsidP="00774FAA">
      <w:pPr>
        <w:pStyle w:val="Heading6"/>
      </w:pPr>
      <w:bookmarkStart w:id="228" w:name="_Toc188364878"/>
      <w:r>
        <w:t>N</w:t>
      </w:r>
      <w:r w:rsidRPr="00F64160">
        <w:t>.5.</w:t>
      </w:r>
      <w:proofErr w:type="gramStart"/>
      <w:r w:rsidRPr="00F64160">
        <w:t>3.</w:t>
      </w:r>
      <w:r w:rsidR="005B6FC4">
        <w:t>X.</w:t>
      </w:r>
      <w:proofErr w:type="gramEnd"/>
      <w:r w:rsidR="005B6FC4">
        <w:t>4</w:t>
      </w:r>
      <w:r w:rsidRPr="00F64160">
        <w:t>.2</w:t>
      </w:r>
      <w:r w:rsidRPr="00F64160">
        <w:tab/>
        <w:t>Origin Server</w:t>
      </w:r>
      <w:bookmarkEnd w:id="228"/>
    </w:p>
    <w:p w14:paraId="06AA3347" w14:textId="42BA5541" w:rsidR="006A00A1" w:rsidRPr="00F64160" w:rsidRDefault="006A00A1" w:rsidP="006A00A1">
      <w:pPr>
        <w:rPr>
          <w:rFonts w:cs="Arial"/>
        </w:rPr>
      </w:pPr>
      <w:r w:rsidRPr="00F64160">
        <w:rPr>
          <w:rFonts w:cs="Arial"/>
        </w:rPr>
        <w:t xml:space="preserve">The </w:t>
      </w:r>
      <w:r>
        <w:rPr>
          <w:rFonts w:cs="Arial"/>
        </w:rPr>
        <w:t xml:space="preserve">Subscribe </w:t>
      </w:r>
      <w:r w:rsidRPr="00F64160">
        <w:rPr>
          <w:rFonts w:cs="Arial"/>
        </w:rPr>
        <w:t xml:space="preserve">Transaction origin server receives </w:t>
      </w:r>
      <w:r w:rsidR="000F1AFA">
        <w:rPr>
          <w:rFonts w:cs="Arial"/>
        </w:rPr>
        <w:t>POST</w:t>
      </w:r>
      <w:r>
        <w:rPr>
          <w:rFonts w:cs="Arial"/>
        </w:rPr>
        <w:t xml:space="preserve"> </w:t>
      </w:r>
      <w:r w:rsidRPr="00F64160">
        <w:rPr>
          <w:rFonts w:cs="Arial"/>
        </w:rPr>
        <w:t xml:space="preserve">requests </w:t>
      </w:r>
      <w:r>
        <w:rPr>
          <w:rFonts w:cs="Arial"/>
        </w:rPr>
        <w:t>to</w:t>
      </w:r>
      <w:r w:rsidRPr="00F64160">
        <w:rPr>
          <w:rFonts w:cs="Arial"/>
        </w:rPr>
        <w:t xml:space="preserve"> </w:t>
      </w:r>
      <w:r w:rsidR="005352AC">
        <w:rPr>
          <w:rFonts w:cs="Arial"/>
        </w:rPr>
        <w:t xml:space="preserve">subscribe to changes of a </w:t>
      </w:r>
      <w:r>
        <w:rPr>
          <w:rFonts w:cs="Arial"/>
        </w:rPr>
        <w:t>modality performed procedure step</w:t>
      </w:r>
      <w:r w:rsidRPr="00F64160">
        <w:rPr>
          <w:rFonts w:cs="Arial"/>
        </w:rPr>
        <w:t>.</w:t>
      </w:r>
    </w:p>
    <w:p w14:paraId="4A7DF13A" w14:textId="77777777" w:rsidR="006A00A1" w:rsidRDefault="006A00A1" w:rsidP="006A00A1">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5C9C0E04" w14:textId="77777777" w:rsidR="006A00A1" w:rsidRDefault="006A00A1" w:rsidP="006A00A1">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69D2A863" w14:textId="56528AD3" w:rsidR="006A00A1" w:rsidRPr="00F64160" w:rsidRDefault="006A00A1" w:rsidP="006A00A1">
      <w:pPr>
        <w:rPr>
          <w:rFonts w:cs="Arial"/>
        </w:rPr>
      </w:pPr>
      <w:r w:rsidRPr="00F64160">
        <w:rPr>
          <w:rFonts w:cs="Arial"/>
        </w:rPr>
        <w:t xml:space="preserve">The </w:t>
      </w:r>
      <w:r w:rsidR="005352AC">
        <w:rPr>
          <w:rFonts w:cs="Arial"/>
        </w:rPr>
        <w:t>Subscribe</w:t>
      </w:r>
      <w:r>
        <w:rPr>
          <w:rFonts w:cs="Arial"/>
        </w:rPr>
        <w:t xml:space="preserv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1</w:t>
      </w:r>
      <w:r w:rsidRPr="00F64160">
        <w:rPr>
          <w:rFonts w:cs="Arial"/>
        </w:rPr>
        <w:t>.</w:t>
      </w:r>
    </w:p>
    <w:p w14:paraId="5192BE3F" w14:textId="77777777" w:rsidR="006A00A1" w:rsidRPr="00F64160" w:rsidRDefault="006A00A1" w:rsidP="006A00A1">
      <w:pPr>
        <w:pStyle w:val="TemplateInstruction"/>
        <w:rPr>
          <w:rFonts w:cs="Arial"/>
        </w:rPr>
      </w:pPr>
      <w:r w:rsidRPr="00F64160">
        <w:rPr>
          <w:rFonts w:cs="Arial"/>
        </w:rPr>
        <w:t>[Fill in information on your implementation in the Comments column when necessary.]</w:t>
      </w:r>
    </w:p>
    <w:p w14:paraId="05996064" w14:textId="40B1B3A4"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.2-1</w:t>
      </w:r>
      <w:r w:rsidRPr="00F64160">
        <w:rPr>
          <w:rFonts w:cs="Arial"/>
        </w:rPr>
        <w:t xml:space="preserve">: Resources </w:t>
      </w:r>
      <w:r>
        <w:rPr>
          <w:rFonts w:cs="Arial"/>
        </w:rPr>
        <w:t xml:space="preserve">for </w:t>
      </w:r>
      <w:r w:rsidR="0023229F">
        <w:rPr>
          <w:rFonts w:cs="Arial"/>
        </w:rPr>
        <w:t>Subscribe</w:t>
      </w:r>
      <w:r>
        <w:rPr>
          <w:rFonts w:cs="Arial"/>
        </w:rPr>
        <w:t xml:space="preser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6A00A1" w:rsidRPr="00F64160" w14:paraId="2BD8999D"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8138636" w14:textId="77777777" w:rsidR="006A00A1" w:rsidRPr="00F64160" w:rsidRDefault="006A00A1"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10B410" w14:textId="77777777" w:rsidR="006A00A1" w:rsidRPr="00F64160" w:rsidRDefault="006A00A1" w:rsidP="000C3C03">
            <w:pPr>
              <w:pStyle w:val="TableHeader"/>
              <w:rPr>
                <w:rFonts w:cs="Arial"/>
              </w:rPr>
            </w:pPr>
            <w:r w:rsidRPr="00F64160">
              <w:rPr>
                <w:rFonts w:cs="Arial"/>
              </w:rPr>
              <w:t>Comments</w:t>
            </w:r>
          </w:p>
        </w:tc>
      </w:tr>
      <w:tr w:rsidR="006A00A1" w:rsidRPr="00F64160" w14:paraId="6DF5EAB0" w14:textId="77777777" w:rsidTr="000C3C03">
        <w:tc>
          <w:tcPr>
            <w:tcW w:w="3256" w:type="dxa"/>
            <w:tcBorders>
              <w:top w:val="single" w:sz="4" w:space="0" w:color="auto"/>
              <w:left w:val="single" w:sz="4" w:space="0" w:color="auto"/>
              <w:bottom w:val="single" w:sz="4" w:space="0" w:color="auto"/>
              <w:right w:val="single" w:sz="4" w:space="0" w:color="auto"/>
            </w:tcBorders>
          </w:tcPr>
          <w:p w14:paraId="2F89E0AC" w14:textId="77777777" w:rsidR="006A00A1" w:rsidRPr="00F64160" w:rsidRDefault="006A00A1"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577CE8A5" w14:textId="77777777" w:rsidR="006A00A1" w:rsidRPr="00F64160" w:rsidRDefault="006A00A1"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6A00A1" w:rsidRPr="00F64160" w14:paraId="25DBFEBB"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E395F98" w14:textId="77777777" w:rsidR="006A00A1" w:rsidRPr="00963BFE" w:rsidRDefault="006A00A1"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A151539" w14:textId="77777777" w:rsidR="006A00A1" w:rsidRPr="00F64160" w:rsidRDefault="006A00A1" w:rsidP="000C3C03">
            <w:pPr>
              <w:pStyle w:val="TableBody"/>
              <w:spacing w:before="0" w:after="0"/>
              <w:rPr>
                <w:sz w:val="18"/>
                <w:szCs w:val="18"/>
              </w:rPr>
            </w:pPr>
          </w:p>
        </w:tc>
      </w:tr>
    </w:tbl>
    <w:p w14:paraId="03C8094E" w14:textId="77777777" w:rsidR="006A00A1" w:rsidRPr="00F64160" w:rsidRDefault="006A00A1" w:rsidP="006A00A1">
      <w:pPr>
        <w:pStyle w:val="BodyTextIndent2"/>
        <w:rPr>
          <w:rFonts w:ascii="Arial" w:hAnsi="Arial" w:cs="Arial"/>
          <w:sz w:val="20"/>
          <w:lang w:val="en-US" w:eastAsia="en-US"/>
        </w:rPr>
      </w:pPr>
    </w:p>
    <w:p w14:paraId="2C199FBF" w14:textId="17A9B294" w:rsidR="006A00A1" w:rsidRPr="00F64160" w:rsidRDefault="006A00A1" w:rsidP="006A00A1">
      <w:pPr>
        <w:rPr>
          <w:rFonts w:cs="Arial"/>
        </w:rPr>
      </w:pPr>
      <w:r w:rsidRPr="00F64160">
        <w:rPr>
          <w:rFonts w:cs="Arial"/>
        </w:rPr>
        <w:t xml:space="preserve">The </w:t>
      </w:r>
      <w:r w:rsidR="0023229F">
        <w:rPr>
          <w:rFonts w:cs="Arial"/>
        </w:rPr>
        <w:t>Subscribe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w:t>
      </w:r>
    </w:p>
    <w:p w14:paraId="6E1234E1" w14:textId="77777777" w:rsidR="006A00A1" w:rsidRPr="00F64160" w:rsidRDefault="006A00A1" w:rsidP="006A00A1">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4B839B6A" w14:textId="65F52F70" w:rsidR="006A00A1" w:rsidRPr="00F64160" w:rsidRDefault="006A00A1" w:rsidP="006A00A1">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X.4</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6A00A1" w:rsidRPr="00F64160" w14:paraId="1ABEB1DF"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EE1F22" w14:textId="77777777" w:rsidR="006A00A1" w:rsidRPr="00F64160" w:rsidRDefault="006A00A1"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42D04DC" w14:textId="77777777" w:rsidR="006A00A1" w:rsidRPr="00F64160" w:rsidRDefault="006A00A1"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E205DE3" w14:textId="77777777" w:rsidR="006A00A1" w:rsidRPr="00F64160" w:rsidRDefault="006A00A1" w:rsidP="000C3C03">
            <w:pPr>
              <w:pStyle w:val="TableHeader"/>
              <w:rPr>
                <w:rFonts w:cs="Arial"/>
              </w:rPr>
            </w:pPr>
            <w:r w:rsidRPr="00F64160">
              <w:rPr>
                <w:rFonts w:cs="Arial"/>
              </w:rPr>
              <w:t>Comments</w:t>
            </w:r>
          </w:p>
        </w:tc>
      </w:tr>
      <w:tr w:rsidR="006A00A1" w:rsidRPr="00F64160" w14:paraId="7D3CF9B1" w14:textId="77777777" w:rsidTr="000C3C03">
        <w:tc>
          <w:tcPr>
            <w:tcW w:w="1926" w:type="dxa"/>
            <w:tcBorders>
              <w:top w:val="single" w:sz="4" w:space="0" w:color="auto"/>
              <w:left w:val="single" w:sz="4" w:space="0" w:color="auto"/>
              <w:right w:val="single" w:sz="4" w:space="0" w:color="auto"/>
            </w:tcBorders>
            <w:hideMark/>
          </w:tcPr>
          <w:p w14:paraId="20BA7AC6" w14:textId="77777777" w:rsidR="006A00A1" w:rsidRPr="00F64160" w:rsidRDefault="006A00A1"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2D04D1B3"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2CED9CB7" w14:textId="77777777" w:rsidR="006A00A1" w:rsidRPr="00E73D46" w:rsidRDefault="006A00A1" w:rsidP="000C3C03">
            <w:pPr>
              <w:spacing w:after="0"/>
              <w:rPr>
                <w:rFonts w:ascii="Arial" w:hAnsi="Arial" w:cs="Arial"/>
                <w:i/>
                <w:iCs/>
              </w:rPr>
            </w:pPr>
          </w:p>
          <w:p w14:paraId="32A1E668" w14:textId="77777777" w:rsidR="006A00A1" w:rsidRPr="00E73D46" w:rsidRDefault="006A00A1"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0810FA07" w14:textId="77777777" w:rsidR="006A00A1" w:rsidRPr="00E73D46" w:rsidRDefault="006A00A1" w:rsidP="000C3C03">
            <w:pPr>
              <w:spacing w:after="0"/>
              <w:rPr>
                <w:rFonts w:ascii="Arial" w:hAnsi="Arial" w:cs="Arial"/>
                <w:i/>
                <w:iCs/>
              </w:rPr>
            </w:pPr>
          </w:p>
          <w:p w14:paraId="0E5494A5" w14:textId="77777777" w:rsidR="006A00A1" w:rsidRPr="00E73D46" w:rsidRDefault="006A00A1"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DD736F6" w14:textId="77777777" w:rsidR="006A00A1" w:rsidRPr="00E73D46" w:rsidRDefault="006A00A1" w:rsidP="000C3C03">
            <w:pPr>
              <w:spacing w:after="0"/>
              <w:rPr>
                <w:rFonts w:ascii="Arial" w:hAnsi="Arial" w:cs="Arial"/>
                <w:i/>
                <w:iCs/>
              </w:rPr>
            </w:pPr>
          </w:p>
          <w:p w14:paraId="24645DFA" w14:textId="77777777" w:rsidR="006A00A1" w:rsidRPr="00F64160" w:rsidRDefault="006A00A1"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3975F4CC" w14:textId="77777777" w:rsidR="006A00A1" w:rsidRPr="00F64160" w:rsidRDefault="006A00A1" w:rsidP="000C3C03">
            <w:pPr>
              <w:pStyle w:val="TableBody"/>
              <w:spacing w:before="0" w:after="0"/>
              <w:rPr>
                <w:bCs/>
                <w:sz w:val="18"/>
                <w:szCs w:val="18"/>
              </w:rPr>
            </w:pPr>
          </w:p>
        </w:tc>
      </w:tr>
      <w:tr w:rsidR="006A00A1" w:rsidRPr="00F64160" w14:paraId="6E25A662"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2743F55C" w14:textId="77777777" w:rsidR="006A00A1" w:rsidRPr="00F64160" w:rsidRDefault="006A00A1"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7528A036"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29736FF" w14:textId="77777777" w:rsidR="006A00A1" w:rsidRPr="00F64160" w:rsidRDefault="006A00A1" w:rsidP="000C3C03">
            <w:pPr>
              <w:pStyle w:val="TableBody"/>
              <w:spacing w:before="0" w:after="0"/>
              <w:rPr>
                <w:bCs/>
                <w:i/>
                <w:sz w:val="18"/>
                <w:szCs w:val="18"/>
              </w:rPr>
            </w:pPr>
            <w:r w:rsidRPr="00F64160">
              <w:rPr>
                <w:bCs/>
                <w:i/>
                <w:sz w:val="18"/>
                <w:szCs w:val="18"/>
              </w:rPr>
              <w:t>[If Content-Encoding is not present]</w:t>
            </w:r>
          </w:p>
        </w:tc>
      </w:tr>
      <w:tr w:rsidR="006A00A1" w:rsidRPr="00F64160" w14:paraId="433CCE3B"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356CDDF6" w14:textId="77777777" w:rsidR="006A00A1" w:rsidRPr="00F64160" w:rsidRDefault="006A00A1"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2C8BF09F" w14:textId="77777777" w:rsidR="006A00A1" w:rsidRPr="00F64160" w:rsidRDefault="006A00A1"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0F9ADDD4" w14:textId="77777777" w:rsidR="006A00A1" w:rsidRPr="00F64160" w:rsidRDefault="006A00A1" w:rsidP="000C3C03">
            <w:pPr>
              <w:pStyle w:val="TableBody"/>
              <w:spacing w:before="0" w:after="0"/>
              <w:rPr>
                <w:bCs/>
                <w:i/>
                <w:sz w:val="18"/>
                <w:szCs w:val="18"/>
              </w:rPr>
            </w:pPr>
            <w:r w:rsidRPr="00F64160">
              <w:rPr>
                <w:bCs/>
                <w:i/>
                <w:sz w:val="18"/>
                <w:szCs w:val="18"/>
              </w:rPr>
              <w:t>[If Content-Length is not present]</w:t>
            </w:r>
          </w:p>
        </w:tc>
      </w:tr>
    </w:tbl>
    <w:p w14:paraId="00187AC2" w14:textId="7695F7F6" w:rsidR="00192340" w:rsidRPr="00F64160" w:rsidRDefault="00192340" w:rsidP="00192340"/>
    <w:p w14:paraId="51BB6F6F" w14:textId="546295DE" w:rsidR="00192340" w:rsidRPr="00F64160" w:rsidRDefault="00192340" w:rsidP="00192340">
      <w:pPr>
        <w:pStyle w:val="Heading5"/>
      </w:pPr>
      <w:bookmarkStart w:id="229" w:name="_Toc188364879"/>
      <w:r>
        <w:lastRenderedPageBreak/>
        <w:t>N</w:t>
      </w:r>
      <w:r w:rsidRPr="00F64160">
        <w:t>.5.</w:t>
      </w:r>
      <w:proofErr w:type="gramStart"/>
      <w:r w:rsidRPr="00F64160">
        <w:t>3.</w:t>
      </w:r>
      <w:r w:rsidR="005B6FC4">
        <w:t>X.</w:t>
      </w:r>
      <w:proofErr w:type="gramEnd"/>
      <w:r w:rsidR="005B6FC4">
        <w:t>5</w:t>
      </w:r>
      <w:r w:rsidRPr="00F64160">
        <w:tab/>
      </w:r>
      <w:r>
        <w:t xml:space="preserve">Unsubscribe </w:t>
      </w:r>
      <w:r w:rsidRPr="00F64160">
        <w:t>Transaction</w:t>
      </w:r>
      <w:r>
        <w:t xml:space="preserve"> – Modality </w:t>
      </w:r>
      <w:r w:rsidR="005B6FC4" w:rsidRPr="005B6FC4">
        <w:t xml:space="preserve">Performed Procedure Step </w:t>
      </w:r>
      <w:r>
        <w:t>Service</w:t>
      </w:r>
      <w:bookmarkEnd w:id="229"/>
    </w:p>
    <w:p w14:paraId="5073AE66" w14:textId="653A5339" w:rsidR="00406BD9" w:rsidRPr="00892D3A" w:rsidRDefault="00406BD9" w:rsidP="00406BD9">
      <w:pPr>
        <w:rPr>
          <w:i/>
          <w:iCs/>
        </w:rPr>
      </w:pPr>
      <w:r w:rsidRPr="00892D3A">
        <w:rPr>
          <w:i/>
          <w:iCs/>
        </w:rPr>
        <w:t xml:space="preserve">[If your system does not support the </w:t>
      </w:r>
      <w:r>
        <w:rPr>
          <w:i/>
          <w:iCs/>
        </w:rPr>
        <w:t xml:space="preserve">Modality </w:t>
      </w:r>
      <w:r w:rsidR="005B6FC4" w:rsidRPr="005B6FC4">
        <w:rPr>
          <w:i/>
          <w:iCs/>
        </w:rPr>
        <w:t xml:space="preserve">Performed Procedure Step </w:t>
      </w:r>
      <w:r w:rsidRPr="00892D3A">
        <w:rPr>
          <w:i/>
          <w:iCs/>
        </w:rPr>
        <w:t xml:space="preserve">Web Service </w:t>
      </w:r>
      <w:r>
        <w:rPr>
          <w:i/>
          <w:iCs/>
        </w:rPr>
        <w:t xml:space="preserve">Unsubscribe </w:t>
      </w:r>
      <w:r w:rsidRPr="00892D3A">
        <w:rPr>
          <w:i/>
          <w:iCs/>
        </w:rPr>
        <w:t>Transaction, you can indicate that this section is not applicable and remove the subsections below.]</w:t>
      </w:r>
    </w:p>
    <w:p w14:paraId="1EAEC8CC" w14:textId="7034C659" w:rsidR="00192340" w:rsidRDefault="00192340" w:rsidP="00774FAA">
      <w:pPr>
        <w:pStyle w:val="Heading6"/>
      </w:pPr>
      <w:bookmarkStart w:id="230" w:name="_Toc188364880"/>
      <w:r>
        <w:t>N</w:t>
      </w:r>
      <w:r w:rsidRPr="00F64160">
        <w:t>.5.</w:t>
      </w:r>
      <w:proofErr w:type="gramStart"/>
      <w:r w:rsidRPr="00F64160">
        <w:t>3.</w:t>
      </w:r>
      <w:r w:rsidR="005B6FC4">
        <w:t>X.</w:t>
      </w:r>
      <w:proofErr w:type="gramEnd"/>
      <w:r w:rsidR="005B6FC4">
        <w:t>5</w:t>
      </w:r>
      <w:r w:rsidRPr="00F64160">
        <w:t>.1</w:t>
      </w:r>
      <w:r w:rsidRPr="00F64160">
        <w:tab/>
        <w:t>User Agent</w:t>
      </w:r>
      <w:bookmarkEnd w:id="230"/>
    </w:p>
    <w:p w14:paraId="3FAB4E79" w14:textId="15E6A50B" w:rsidR="002E7FD6" w:rsidRPr="00F64160" w:rsidRDefault="002E7FD6" w:rsidP="002E7FD6">
      <w:pPr>
        <w:rPr>
          <w:rFonts w:cs="Arial"/>
        </w:rPr>
      </w:pPr>
      <w:r w:rsidRPr="00F64160">
        <w:rPr>
          <w:rFonts w:cs="Arial"/>
        </w:rPr>
        <w:t xml:space="preserve">The </w:t>
      </w:r>
      <w:r>
        <w:rPr>
          <w:rFonts w:cs="Arial"/>
        </w:rPr>
        <w:t xml:space="preserve">Unsubscribe </w:t>
      </w:r>
      <w:r w:rsidRPr="00F64160">
        <w:rPr>
          <w:rFonts w:cs="Arial"/>
        </w:rPr>
        <w:t xml:space="preserve">Transaction user agent can request resources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-1.</w:t>
      </w:r>
    </w:p>
    <w:p w14:paraId="29EE4A74" w14:textId="52F6371B" w:rsidR="002E7FD6" w:rsidRPr="00F64160" w:rsidRDefault="002E7FD6" w:rsidP="002E7FD6">
      <w:pPr>
        <w:pStyle w:val="TemplateInstruction"/>
        <w:rPr>
          <w:rFonts w:cs="Arial"/>
        </w:rPr>
      </w:pPr>
      <w:r w:rsidRPr="00F64160">
        <w:rPr>
          <w:rFonts w:cs="Arial"/>
        </w:rPr>
        <w:t xml:space="preserve">[List the supported resources for your </w:t>
      </w:r>
      <w:r>
        <w:rPr>
          <w:rFonts w:cs="Arial"/>
        </w:rPr>
        <w:t xml:space="preserve">Modality </w:t>
      </w:r>
      <w:r w:rsidR="005B6FC4" w:rsidRPr="005B6FC4">
        <w:rPr>
          <w:rFonts w:cs="Arial"/>
        </w:rPr>
        <w:t xml:space="preserve">Performed Procedure Step </w:t>
      </w:r>
      <w:r>
        <w:rPr>
          <w:rFonts w:cs="Arial"/>
        </w:rPr>
        <w:t xml:space="preserve">Unsubscribe </w:t>
      </w:r>
      <w:r w:rsidRPr="00F64160">
        <w:rPr>
          <w:rFonts w:cs="Arial"/>
        </w:rPr>
        <w:t>Transaction user agent. Remove the non-supported resources rows. Fill in information on your implementation in the Comments column when necessary.]</w:t>
      </w:r>
    </w:p>
    <w:p w14:paraId="35AB1D75" w14:textId="6A21C8DC" w:rsidR="002E7FD6" w:rsidRPr="00F64160" w:rsidRDefault="002E7FD6" w:rsidP="002E7FD6">
      <w:pPr>
        <w:pStyle w:val="TableTitle"/>
        <w:keepNext/>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-1: Resources </w:t>
      </w:r>
      <w:r>
        <w:rPr>
          <w:rFonts w:cs="Arial"/>
        </w:rPr>
        <w:t xml:space="preserve">for Unsubscribe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670"/>
      </w:tblGrid>
      <w:tr w:rsidR="002E7FD6" w:rsidRPr="00F64160" w14:paraId="74BBB815"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095D8C4" w14:textId="77777777" w:rsidR="002E7FD6" w:rsidRPr="00F64160" w:rsidRDefault="002E7FD6" w:rsidP="000C3C03">
            <w:pPr>
              <w:pStyle w:val="TableHeader"/>
              <w:rPr>
                <w:rFonts w:cs="Arial"/>
              </w:rPr>
            </w:pPr>
            <w:r w:rsidRPr="00F64160">
              <w:rPr>
                <w:rFonts w:cs="Arial"/>
              </w:rPr>
              <w:t>Resource</w:t>
            </w:r>
          </w:p>
        </w:tc>
        <w:tc>
          <w:tcPr>
            <w:tcW w:w="567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FA980B7" w14:textId="77777777" w:rsidR="002E7FD6" w:rsidRPr="00F64160" w:rsidRDefault="002E7FD6" w:rsidP="000C3C03">
            <w:pPr>
              <w:pStyle w:val="TableHeader"/>
              <w:rPr>
                <w:rFonts w:cs="Arial"/>
              </w:rPr>
            </w:pPr>
            <w:r w:rsidRPr="00F64160">
              <w:rPr>
                <w:rFonts w:cs="Arial"/>
              </w:rPr>
              <w:t>Comments</w:t>
            </w:r>
          </w:p>
        </w:tc>
      </w:tr>
      <w:tr w:rsidR="002E7FD6" w:rsidRPr="00F64160" w14:paraId="4AF492D4" w14:textId="77777777" w:rsidTr="000C3C03">
        <w:tc>
          <w:tcPr>
            <w:tcW w:w="3256" w:type="dxa"/>
            <w:tcBorders>
              <w:top w:val="single" w:sz="4" w:space="0" w:color="auto"/>
              <w:left w:val="single" w:sz="4" w:space="0" w:color="auto"/>
              <w:bottom w:val="single" w:sz="4" w:space="0" w:color="auto"/>
              <w:right w:val="single" w:sz="4" w:space="0" w:color="auto"/>
            </w:tcBorders>
          </w:tcPr>
          <w:p w14:paraId="6091ED88" w14:textId="77777777" w:rsidR="002E7FD6" w:rsidRPr="00F64160" w:rsidRDefault="002E7FD6" w:rsidP="000C3C03">
            <w:pPr>
              <w:pStyle w:val="TableBody"/>
              <w:spacing w:before="0" w:after="0"/>
              <w:rPr>
                <w:i/>
                <w:sz w:val="18"/>
                <w:szCs w:val="18"/>
              </w:rPr>
            </w:pPr>
          </w:p>
        </w:tc>
        <w:tc>
          <w:tcPr>
            <w:tcW w:w="5670" w:type="dxa"/>
            <w:tcBorders>
              <w:top w:val="single" w:sz="4" w:space="0" w:color="auto"/>
              <w:left w:val="single" w:sz="4" w:space="0" w:color="auto"/>
              <w:bottom w:val="single" w:sz="4" w:space="0" w:color="auto"/>
              <w:right w:val="single" w:sz="4" w:space="0" w:color="auto"/>
            </w:tcBorders>
            <w:hideMark/>
          </w:tcPr>
          <w:p w14:paraId="59527237" w14:textId="77777777" w:rsidR="002E7FD6" w:rsidRPr="00F64160" w:rsidRDefault="002E7FD6" w:rsidP="000C3C03">
            <w:pPr>
              <w:pStyle w:val="TableBody"/>
              <w:spacing w:before="0" w:after="0"/>
              <w:rPr>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path in </w:t>
            </w:r>
            <w:r>
              <w:rPr>
                <w:sz w:val="18"/>
                <w:szCs w:val="18"/>
              </w:rPr>
              <w:t xml:space="preserve">table X.1.1-1 in </w:t>
            </w:r>
            <w:r w:rsidRPr="00F64160">
              <w:rPr>
                <w:sz w:val="18"/>
                <w:szCs w:val="18"/>
              </w:rPr>
              <w:t>PS3.18</w:t>
            </w:r>
          </w:p>
        </w:tc>
      </w:tr>
      <w:tr w:rsidR="002E7FD6" w:rsidRPr="00F64160" w14:paraId="1720F2BC" w14:textId="77777777" w:rsidTr="000C3C03">
        <w:tc>
          <w:tcPr>
            <w:tcW w:w="3256" w:type="dxa"/>
            <w:tcBorders>
              <w:top w:val="single" w:sz="4" w:space="0" w:color="auto"/>
              <w:left w:val="single" w:sz="4" w:space="0" w:color="auto"/>
              <w:bottom w:val="single" w:sz="4" w:space="0" w:color="auto"/>
              <w:right w:val="single" w:sz="4" w:space="0" w:color="auto"/>
            </w:tcBorders>
          </w:tcPr>
          <w:p w14:paraId="23B1A99B" w14:textId="77777777" w:rsidR="002E7FD6" w:rsidRPr="00F64160" w:rsidRDefault="002E7FD6" w:rsidP="000C3C03">
            <w:pPr>
              <w:pStyle w:val="TableBody"/>
              <w:spacing w:before="0" w:after="0"/>
              <w:rPr>
                <w:i/>
                <w:sz w:val="18"/>
                <w:szCs w:val="18"/>
              </w:rPr>
            </w:pPr>
            <w:r>
              <w:rPr>
                <w:i/>
                <w:sz w:val="18"/>
                <w:szCs w:val="18"/>
              </w:rPr>
              <w:t>modality-performed-procedure-steps</w:t>
            </w:r>
          </w:p>
        </w:tc>
        <w:tc>
          <w:tcPr>
            <w:tcW w:w="5670" w:type="dxa"/>
            <w:tcBorders>
              <w:top w:val="single" w:sz="4" w:space="0" w:color="auto"/>
              <w:left w:val="single" w:sz="4" w:space="0" w:color="auto"/>
              <w:bottom w:val="single" w:sz="4" w:space="0" w:color="auto"/>
              <w:right w:val="single" w:sz="4" w:space="0" w:color="auto"/>
            </w:tcBorders>
          </w:tcPr>
          <w:p w14:paraId="71C469EF" w14:textId="77777777" w:rsidR="002E7FD6" w:rsidRPr="00F64160" w:rsidRDefault="002E7FD6" w:rsidP="000C3C03">
            <w:pPr>
              <w:pStyle w:val="TableBody"/>
              <w:spacing w:before="0" w:after="0"/>
              <w:rPr>
                <w:sz w:val="18"/>
                <w:szCs w:val="18"/>
              </w:rPr>
            </w:pPr>
          </w:p>
        </w:tc>
      </w:tr>
    </w:tbl>
    <w:p w14:paraId="660CC1FA" w14:textId="77777777" w:rsidR="002E7FD6" w:rsidRDefault="002E7FD6" w:rsidP="002E7FD6"/>
    <w:p w14:paraId="127A900E" w14:textId="07585C3B" w:rsidR="002E7FD6" w:rsidRPr="00F64160" w:rsidRDefault="002E7FD6" w:rsidP="002E7FD6">
      <w:pPr>
        <w:rPr>
          <w:rFonts w:cs="Arial"/>
        </w:rPr>
      </w:pPr>
      <w:r w:rsidRPr="00F64160">
        <w:rPr>
          <w:rFonts w:cs="Arial"/>
        </w:rPr>
        <w:t xml:space="preserve">The </w:t>
      </w:r>
      <w:r w:rsidR="00C239EE">
        <w:rPr>
          <w:rFonts w:cs="Arial"/>
        </w:rPr>
        <w:t>Uns</w:t>
      </w:r>
      <w:r>
        <w:rPr>
          <w:rFonts w:cs="Arial"/>
        </w:rPr>
        <w:t xml:space="preserve">ubscribe </w:t>
      </w:r>
      <w:r w:rsidRPr="00F64160">
        <w:rPr>
          <w:rFonts w:cs="Arial"/>
        </w:rPr>
        <w:t xml:space="preserve">Transaction user agent supports Header Fields listed in 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-2.</w:t>
      </w:r>
    </w:p>
    <w:p w14:paraId="02F522B6" w14:textId="77777777" w:rsidR="002E7FD6" w:rsidRPr="00F64160" w:rsidRDefault="002E7FD6" w:rsidP="002E7FD6">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11414762" w14:textId="6BAD788C" w:rsidR="002E7FD6" w:rsidRPr="00F64160" w:rsidRDefault="002E7FD6" w:rsidP="002E7FD6">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.1</w:t>
      </w:r>
      <w:r w:rsidRPr="00F64160">
        <w:rPr>
          <w:rFonts w:cs="Arial"/>
        </w:rPr>
        <w:t xml:space="preserve">-2: Header Fields for </w:t>
      </w:r>
      <w:r w:rsidR="00C239EE">
        <w:rPr>
          <w:rFonts w:cs="Arial"/>
        </w:rPr>
        <w:t>Uns</w:t>
      </w:r>
      <w:r>
        <w:rPr>
          <w:rFonts w:cs="Arial"/>
        </w:rPr>
        <w:t xml:space="preserve">ubscribe </w:t>
      </w:r>
      <w:r w:rsidRPr="00F64160">
        <w:rPr>
          <w:rFonts w:cs="Arial"/>
        </w:rPr>
        <w:t>Transaction – User Agent</w:t>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64"/>
        <w:gridCol w:w="3660"/>
        <w:gridCol w:w="3402"/>
      </w:tblGrid>
      <w:tr w:rsidR="002E7FD6" w:rsidRPr="00F64160" w14:paraId="04539115" w14:textId="77777777" w:rsidTr="000C3C03">
        <w:tc>
          <w:tcPr>
            <w:tcW w:w="186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5C34FA" w14:textId="77777777" w:rsidR="002E7FD6" w:rsidRPr="00F64160" w:rsidRDefault="002E7FD6" w:rsidP="000C3C03">
            <w:pPr>
              <w:pStyle w:val="TableHeader"/>
              <w:rPr>
                <w:rFonts w:cs="Arial"/>
              </w:rPr>
            </w:pPr>
            <w:r w:rsidRPr="00F64160">
              <w:rPr>
                <w:rFonts w:cs="Arial"/>
              </w:rPr>
              <w:t>Header Field</w:t>
            </w:r>
          </w:p>
        </w:tc>
        <w:tc>
          <w:tcPr>
            <w:tcW w:w="366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C69120B" w14:textId="77777777" w:rsidR="002E7FD6" w:rsidRPr="00F64160" w:rsidRDefault="002E7FD6"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5E604D1" w14:textId="77777777" w:rsidR="002E7FD6" w:rsidRPr="00F64160" w:rsidRDefault="002E7FD6" w:rsidP="000C3C03">
            <w:pPr>
              <w:pStyle w:val="TableHeader"/>
              <w:rPr>
                <w:rFonts w:cs="Arial"/>
              </w:rPr>
            </w:pPr>
            <w:r w:rsidRPr="00F64160">
              <w:rPr>
                <w:rFonts w:cs="Arial"/>
              </w:rPr>
              <w:t>Comments</w:t>
            </w:r>
          </w:p>
        </w:tc>
      </w:tr>
      <w:tr w:rsidR="002E7FD6" w:rsidRPr="00F64160" w14:paraId="62753B8A" w14:textId="77777777" w:rsidTr="000C3C03">
        <w:trPr>
          <w:trHeight w:val="872"/>
        </w:trPr>
        <w:tc>
          <w:tcPr>
            <w:tcW w:w="1864" w:type="dxa"/>
            <w:tcBorders>
              <w:top w:val="single" w:sz="4" w:space="0" w:color="auto"/>
              <w:left w:val="single" w:sz="4" w:space="0" w:color="auto"/>
              <w:bottom w:val="single" w:sz="4" w:space="0" w:color="auto"/>
              <w:right w:val="single" w:sz="4" w:space="0" w:color="auto"/>
            </w:tcBorders>
            <w:hideMark/>
          </w:tcPr>
          <w:p w14:paraId="14F18D3A" w14:textId="77777777" w:rsidR="002E7FD6" w:rsidRPr="00F64160" w:rsidRDefault="002E7FD6" w:rsidP="000C3C03">
            <w:pPr>
              <w:spacing w:after="0"/>
              <w:rPr>
                <w:rFonts w:cs="Arial"/>
                <w:szCs w:val="18"/>
                <w:lang w:eastAsia="ar-SA"/>
              </w:rPr>
            </w:pPr>
            <w:r w:rsidRPr="00F64160">
              <w:rPr>
                <w:sz w:val="18"/>
                <w:szCs w:val="18"/>
              </w:rPr>
              <w:t>Content-Type</w:t>
            </w:r>
          </w:p>
        </w:tc>
        <w:tc>
          <w:tcPr>
            <w:tcW w:w="3660" w:type="dxa"/>
            <w:tcBorders>
              <w:top w:val="single" w:sz="4" w:space="0" w:color="auto"/>
              <w:left w:val="single" w:sz="4" w:space="0" w:color="auto"/>
              <w:bottom w:val="single" w:sz="4" w:space="0" w:color="auto"/>
              <w:right w:val="single" w:sz="4" w:space="0" w:color="auto"/>
            </w:tcBorders>
          </w:tcPr>
          <w:p w14:paraId="11C39F3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r>
              <w:rPr>
                <w:rFonts w:ascii="Arial" w:hAnsi="Arial" w:cs="Arial"/>
                <w:i/>
                <w:iCs/>
              </w:rPr>
              <w:t xml:space="preserve"> (Default)</w:t>
            </w:r>
          </w:p>
          <w:p w14:paraId="18BF12B0" w14:textId="77777777" w:rsidR="002E7FD6" w:rsidRPr="00E73D46" w:rsidRDefault="002E7FD6" w:rsidP="000C3C03">
            <w:pPr>
              <w:spacing w:after="0"/>
              <w:rPr>
                <w:rFonts w:ascii="Arial" w:hAnsi="Arial" w:cs="Arial"/>
                <w:i/>
                <w:iCs/>
              </w:rPr>
            </w:pPr>
          </w:p>
          <w:p w14:paraId="753CB563" w14:textId="77777777" w:rsidR="002E7FD6" w:rsidRDefault="002E7FD6"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350793CC" w14:textId="77777777" w:rsidR="002E7FD6" w:rsidRPr="00E73D46" w:rsidRDefault="002E7FD6" w:rsidP="000C3C03">
            <w:pPr>
              <w:spacing w:after="0"/>
              <w:rPr>
                <w:rFonts w:ascii="Arial" w:hAnsi="Arial" w:cs="Arial"/>
                <w:i/>
                <w:iCs/>
              </w:rPr>
            </w:pPr>
          </w:p>
          <w:p w14:paraId="7EBDC442" w14:textId="77777777" w:rsidR="002E7FD6" w:rsidRDefault="002E7FD6"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511F1F4C" w14:textId="77777777" w:rsidR="002E7FD6" w:rsidRPr="00E73D46" w:rsidRDefault="002E7FD6" w:rsidP="000C3C03">
            <w:pPr>
              <w:spacing w:after="0"/>
              <w:rPr>
                <w:rFonts w:ascii="Arial" w:hAnsi="Arial" w:cs="Arial"/>
                <w:i/>
                <w:iCs/>
              </w:rPr>
            </w:pPr>
          </w:p>
          <w:p w14:paraId="3200823F" w14:textId="77777777" w:rsidR="002E7FD6" w:rsidRPr="00800714" w:rsidRDefault="002E7FD6" w:rsidP="000C3C03">
            <w:pPr>
              <w:spacing w:after="0"/>
              <w:rPr>
                <w:rFonts w:ascii="Arial" w:hAnsi="Arial" w:cs="Arial"/>
                <w:b/>
                <w:bCs/>
              </w:rPr>
            </w:pPr>
            <w:r w:rsidRPr="00E73D46">
              <w:rPr>
                <w:rFonts w:ascii="Arial" w:hAnsi="Arial" w:cs="Arial"/>
                <w:i/>
                <w:iCs/>
              </w:rPr>
              <w:t>multipart/related; type="application/</w:t>
            </w:r>
            <w:proofErr w:type="spellStart"/>
            <w:r w:rsidRPr="00E73D46">
              <w:rPr>
                <w:rFonts w:ascii="Arial" w:hAnsi="Arial" w:cs="Arial"/>
                <w:i/>
                <w:iCs/>
              </w:rPr>
              <w:t>dicom+xml</w:t>
            </w:r>
            <w:proofErr w:type="spellEnd"/>
            <w:r w:rsidRPr="00E73D46">
              <w:rPr>
                <w:rFonts w:ascii="Arial" w:hAnsi="Arial" w:cs="Arial"/>
                <w:i/>
                <w:iCs/>
              </w:rPr>
              <w:t>"</w:t>
            </w:r>
          </w:p>
        </w:tc>
        <w:tc>
          <w:tcPr>
            <w:tcW w:w="3402" w:type="dxa"/>
            <w:tcBorders>
              <w:top w:val="single" w:sz="4" w:space="0" w:color="auto"/>
              <w:left w:val="single" w:sz="4" w:space="0" w:color="auto"/>
              <w:bottom w:val="single" w:sz="4" w:space="0" w:color="auto"/>
              <w:right w:val="single" w:sz="4" w:space="0" w:color="auto"/>
            </w:tcBorders>
          </w:tcPr>
          <w:p w14:paraId="58918A58" w14:textId="77777777" w:rsidR="002E7FD6" w:rsidRPr="00F64160" w:rsidRDefault="002E7FD6" w:rsidP="000C3C03">
            <w:pPr>
              <w:pStyle w:val="TableBody"/>
              <w:spacing w:before="0" w:after="0"/>
              <w:rPr>
                <w:sz w:val="18"/>
                <w:szCs w:val="18"/>
              </w:rPr>
            </w:pPr>
          </w:p>
        </w:tc>
      </w:tr>
      <w:tr w:rsidR="002E7FD6" w:rsidRPr="00F64160" w14:paraId="5FEE072E"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67A1AB6" w14:textId="77777777" w:rsidR="002E7FD6" w:rsidRPr="00F64160" w:rsidRDefault="002E7FD6" w:rsidP="000C3C03">
            <w:pPr>
              <w:pStyle w:val="TableBody"/>
              <w:spacing w:before="0" w:after="0"/>
              <w:rPr>
                <w:sz w:val="18"/>
                <w:szCs w:val="18"/>
              </w:rPr>
            </w:pPr>
            <w:r w:rsidRPr="00F64160">
              <w:rPr>
                <w:sz w:val="18"/>
                <w:szCs w:val="18"/>
              </w:rPr>
              <w:t>Content-Length</w:t>
            </w:r>
          </w:p>
        </w:tc>
        <w:tc>
          <w:tcPr>
            <w:tcW w:w="3660" w:type="dxa"/>
            <w:tcBorders>
              <w:top w:val="single" w:sz="4" w:space="0" w:color="auto"/>
              <w:left w:val="single" w:sz="4" w:space="0" w:color="auto"/>
              <w:bottom w:val="single" w:sz="4" w:space="0" w:color="auto"/>
              <w:right w:val="single" w:sz="4" w:space="0" w:color="auto"/>
            </w:tcBorders>
          </w:tcPr>
          <w:p w14:paraId="555FA271"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50E79939" w14:textId="77777777" w:rsidR="002E7FD6" w:rsidRPr="00F64160" w:rsidRDefault="002E7FD6" w:rsidP="000C3C03">
            <w:pPr>
              <w:pStyle w:val="TableBody"/>
              <w:spacing w:before="0" w:after="0"/>
              <w:rPr>
                <w:i/>
                <w:sz w:val="18"/>
                <w:szCs w:val="18"/>
              </w:rPr>
            </w:pPr>
            <w:r w:rsidRPr="00F64160">
              <w:rPr>
                <w:i/>
                <w:sz w:val="18"/>
                <w:szCs w:val="18"/>
              </w:rPr>
              <w:t>[If Content-Encoding is not present]</w:t>
            </w:r>
          </w:p>
        </w:tc>
      </w:tr>
      <w:tr w:rsidR="002E7FD6" w:rsidRPr="00F64160" w14:paraId="7EDD7B26" w14:textId="77777777" w:rsidTr="000C3C03">
        <w:trPr>
          <w:trHeight w:val="190"/>
        </w:trPr>
        <w:tc>
          <w:tcPr>
            <w:tcW w:w="1864" w:type="dxa"/>
            <w:tcBorders>
              <w:top w:val="single" w:sz="4" w:space="0" w:color="auto"/>
              <w:left w:val="single" w:sz="4" w:space="0" w:color="auto"/>
              <w:bottom w:val="single" w:sz="4" w:space="0" w:color="auto"/>
              <w:right w:val="single" w:sz="4" w:space="0" w:color="auto"/>
            </w:tcBorders>
            <w:hideMark/>
          </w:tcPr>
          <w:p w14:paraId="499669FE" w14:textId="77777777" w:rsidR="002E7FD6" w:rsidRPr="00F64160" w:rsidRDefault="002E7FD6" w:rsidP="000C3C03">
            <w:pPr>
              <w:pStyle w:val="TableBody"/>
              <w:spacing w:before="0" w:after="0"/>
              <w:rPr>
                <w:sz w:val="18"/>
                <w:szCs w:val="18"/>
              </w:rPr>
            </w:pPr>
            <w:r w:rsidRPr="00F64160">
              <w:rPr>
                <w:sz w:val="18"/>
                <w:szCs w:val="18"/>
              </w:rPr>
              <w:t>Content-Encoding</w:t>
            </w:r>
          </w:p>
        </w:tc>
        <w:tc>
          <w:tcPr>
            <w:tcW w:w="3660" w:type="dxa"/>
            <w:tcBorders>
              <w:top w:val="single" w:sz="4" w:space="0" w:color="auto"/>
              <w:left w:val="single" w:sz="4" w:space="0" w:color="auto"/>
              <w:bottom w:val="single" w:sz="4" w:space="0" w:color="auto"/>
              <w:right w:val="single" w:sz="4" w:space="0" w:color="auto"/>
            </w:tcBorders>
          </w:tcPr>
          <w:p w14:paraId="2A6D1FE6" w14:textId="77777777" w:rsidR="002E7FD6" w:rsidRPr="00F64160" w:rsidRDefault="002E7FD6" w:rsidP="000C3C03">
            <w:pPr>
              <w:pStyle w:val="TableBody"/>
              <w:spacing w:before="0" w:after="0"/>
              <w:rPr>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376D803D" w14:textId="77777777" w:rsidR="002E7FD6" w:rsidRPr="00F64160" w:rsidRDefault="002E7FD6" w:rsidP="000C3C03">
            <w:pPr>
              <w:pStyle w:val="TableBody"/>
              <w:spacing w:before="0" w:after="0"/>
              <w:rPr>
                <w:i/>
                <w:sz w:val="18"/>
                <w:szCs w:val="18"/>
              </w:rPr>
            </w:pPr>
            <w:r w:rsidRPr="00F64160">
              <w:rPr>
                <w:i/>
                <w:sz w:val="18"/>
                <w:szCs w:val="18"/>
              </w:rPr>
              <w:t>[If Content-Length is not present]</w:t>
            </w:r>
          </w:p>
        </w:tc>
      </w:tr>
    </w:tbl>
    <w:p w14:paraId="0C1B3BB9" w14:textId="77777777" w:rsidR="00A9630E" w:rsidRPr="00A9630E" w:rsidRDefault="00A9630E" w:rsidP="00A9630E"/>
    <w:p w14:paraId="40FC0E25" w14:textId="1EE8969F" w:rsidR="00192340" w:rsidRPr="00F64160" w:rsidRDefault="00192340" w:rsidP="00774FAA">
      <w:pPr>
        <w:pStyle w:val="Heading6"/>
      </w:pPr>
      <w:bookmarkStart w:id="231" w:name="_Toc188364881"/>
      <w:r>
        <w:t>N</w:t>
      </w:r>
      <w:r w:rsidRPr="00F64160">
        <w:t>.5.</w:t>
      </w:r>
      <w:proofErr w:type="gramStart"/>
      <w:r w:rsidRPr="00F64160">
        <w:t>3.</w:t>
      </w:r>
      <w:r w:rsidR="005B6FC4">
        <w:t>X.</w:t>
      </w:r>
      <w:proofErr w:type="gramEnd"/>
      <w:r w:rsidR="005B6FC4">
        <w:t>5</w:t>
      </w:r>
      <w:r w:rsidRPr="00F64160">
        <w:t>.2</w:t>
      </w:r>
      <w:r w:rsidRPr="00F64160">
        <w:tab/>
        <w:t>Origin Server</w:t>
      </w:r>
      <w:bookmarkEnd w:id="231"/>
    </w:p>
    <w:p w14:paraId="053CCE7B" w14:textId="1ACDC197" w:rsidR="00C77117" w:rsidRPr="00F64160" w:rsidRDefault="00C77117" w:rsidP="00C77117">
      <w:pPr>
        <w:rPr>
          <w:rFonts w:cs="Arial"/>
        </w:rPr>
      </w:pPr>
      <w:r w:rsidRPr="00F64160">
        <w:rPr>
          <w:rFonts w:cs="Arial"/>
        </w:rPr>
        <w:t xml:space="preserve">The </w:t>
      </w:r>
      <w:r>
        <w:rPr>
          <w:rFonts w:cs="Arial"/>
        </w:rPr>
        <w:t xml:space="preserve">Unsubscribe </w:t>
      </w:r>
      <w:r w:rsidRPr="00F64160">
        <w:rPr>
          <w:rFonts w:cs="Arial"/>
        </w:rPr>
        <w:t xml:space="preserve">Transaction origin server receives </w:t>
      </w:r>
      <w:r>
        <w:rPr>
          <w:rFonts w:cs="Arial"/>
        </w:rPr>
        <w:t xml:space="preserve">DELETE </w:t>
      </w:r>
      <w:r w:rsidRPr="00F64160">
        <w:rPr>
          <w:rFonts w:cs="Arial"/>
        </w:rPr>
        <w:t xml:space="preserve">requests </w:t>
      </w:r>
      <w:r>
        <w:rPr>
          <w:rFonts w:cs="Arial"/>
        </w:rPr>
        <w:t>to</w:t>
      </w:r>
      <w:r w:rsidRPr="00F64160">
        <w:rPr>
          <w:rFonts w:cs="Arial"/>
        </w:rPr>
        <w:t xml:space="preserve"> </w:t>
      </w:r>
      <w:r>
        <w:rPr>
          <w:rFonts w:cs="Arial"/>
        </w:rPr>
        <w:t>unsubscribe from changes of a modality performed procedure step</w:t>
      </w:r>
      <w:r w:rsidRPr="00F64160">
        <w:rPr>
          <w:rFonts w:cs="Arial"/>
        </w:rPr>
        <w:t>.</w:t>
      </w:r>
    </w:p>
    <w:p w14:paraId="67F4B1C9" w14:textId="77777777" w:rsidR="00C239EE" w:rsidRDefault="00C239EE" w:rsidP="00C239EE">
      <w:pPr>
        <w:rPr>
          <w:rFonts w:cs="Arial"/>
        </w:rPr>
      </w:pPr>
      <w:r w:rsidRPr="009E2997">
        <w:rPr>
          <w:rFonts w:cs="Arial"/>
        </w:rPr>
        <w:t xml:space="preserve">The user agent specifies the Target Resource as part of the URI and </w:t>
      </w:r>
      <w:r>
        <w:rPr>
          <w:rFonts w:cs="Arial"/>
        </w:rPr>
        <w:t xml:space="preserve">the acceptable </w:t>
      </w:r>
      <w:r w:rsidRPr="009E2997">
        <w:rPr>
          <w:rFonts w:cs="Arial"/>
        </w:rPr>
        <w:t xml:space="preserve">Content-Type </w:t>
      </w:r>
      <w:r>
        <w:rPr>
          <w:rFonts w:cs="Arial"/>
        </w:rPr>
        <w:t xml:space="preserve">in the HTTP header </w:t>
      </w:r>
      <w:r w:rsidRPr="009E2997">
        <w:rPr>
          <w:rFonts w:cs="Arial"/>
        </w:rPr>
        <w:t>(i.e. XML or JSON).</w:t>
      </w:r>
    </w:p>
    <w:p w14:paraId="31554B1B" w14:textId="77777777" w:rsidR="00C239EE" w:rsidRDefault="00C239EE" w:rsidP="00C239EE">
      <w:pPr>
        <w:rPr>
          <w:rFonts w:cs="Arial"/>
        </w:rPr>
      </w:pPr>
      <w:r w:rsidRPr="009E2997">
        <w:rPr>
          <w:rFonts w:cs="Arial"/>
        </w:rPr>
        <w:t xml:space="preserve">The URI is composed by a Base URI: </w:t>
      </w:r>
      <w:r>
        <w:rPr>
          <w:rFonts w:cs="Arial"/>
        </w:rPr>
        <w:t>s</w:t>
      </w:r>
      <w:r w:rsidRPr="009E2997">
        <w:rPr>
          <w:rFonts w:cs="Arial"/>
        </w:rPr>
        <w:t xml:space="preserve">ee Base URI for the origin server in Section </w:t>
      </w:r>
      <w:r>
        <w:rPr>
          <w:rFonts w:cs="Arial"/>
        </w:rPr>
        <w:t>N</w:t>
      </w:r>
      <w:r w:rsidRPr="009E2997">
        <w:rPr>
          <w:rFonts w:cs="Arial"/>
        </w:rPr>
        <w:t>.6.3.</w:t>
      </w:r>
      <w:r>
        <w:rPr>
          <w:rFonts w:cs="Arial"/>
        </w:rPr>
        <w:t>X.</w:t>
      </w:r>
    </w:p>
    <w:p w14:paraId="302F118B" w14:textId="6F7A0550" w:rsidR="00C239EE" w:rsidRPr="00F64160" w:rsidRDefault="00C239EE" w:rsidP="00C239EE">
      <w:pPr>
        <w:rPr>
          <w:rFonts w:cs="Arial"/>
        </w:rPr>
      </w:pPr>
      <w:r w:rsidRPr="00F64160">
        <w:rPr>
          <w:rFonts w:cs="Arial"/>
        </w:rPr>
        <w:t xml:space="preserve">The </w:t>
      </w:r>
      <w:r w:rsidR="00923EFE">
        <w:rPr>
          <w:rFonts w:cs="Arial"/>
        </w:rPr>
        <w:t>Uns</w:t>
      </w:r>
      <w:r>
        <w:rPr>
          <w:rFonts w:cs="Arial"/>
        </w:rPr>
        <w:t xml:space="preserve">ubscribe </w:t>
      </w:r>
      <w:r w:rsidRPr="00F64160">
        <w:rPr>
          <w:rFonts w:cs="Arial"/>
        </w:rPr>
        <w:t xml:space="preserve">Transaction origin server </w:t>
      </w:r>
      <w:r>
        <w:rPr>
          <w:rFonts w:cs="Arial"/>
        </w:rPr>
        <w:t>supports</w:t>
      </w:r>
      <w:r w:rsidRPr="00F64160">
        <w:rPr>
          <w:rFonts w:cs="Arial"/>
        </w:rPr>
        <w:t xml:space="preserve"> resources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1</w:t>
      </w:r>
      <w:r w:rsidRPr="00F64160">
        <w:rPr>
          <w:rFonts w:cs="Arial"/>
        </w:rPr>
        <w:t>.</w:t>
      </w:r>
    </w:p>
    <w:p w14:paraId="18C0C6F5" w14:textId="77777777" w:rsidR="00C239EE" w:rsidRPr="00F64160" w:rsidRDefault="00C239EE" w:rsidP="00C239EE">
      <w:pPr>
        <w:pStyle w:val="TemplateInstruction"/>
        <w:rPr>
          <w:rFonts w:cs="Arial"/>
        </w:rPr>
      </w:pPr>
      <w:r w:rsidRPr="00F64160">
        <w:rPr>
          <w:rFonts w:cs="Arial"/>
        </w:rPr>
        <w:t>[Fill in information on your implementation in the Comments column when necessary.]</w:t>
      </w:r>
    </w:p>
    <w:p w14:paraId="369D6717" w14:textId="19CB741E"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.2-1</w:t>
      </w:r>
      <w:r w:rsidRPr="00F64160">
        <w:rPr>
          <w:rFonts w:cs="Arial"/>
        </w:rPr>
        <w:t xml:space="preserve">: Resources </w:t>
      </w:r>
      <w:r>
        <w:rPr>
          <w:rFonts w:cs="Arial"/>
        </w:rPr>
        <w:t xml:space="preserve">for Subscribe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811"/>
      </w:tblGrid>
      <w:tr w:rsidR="00C239EE" w:rsidRPr="00F64160" w14:paraId="08E2258C" w14:textId="77777777" w:rsidTr="000C3C03">
        <w:tc>
          <w:tcPr>
            <w:tcW w:w="325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F88BF23" w14:textId="77777777" w:rsidR="00C239EE" w:rsidRPr="00F64160" w:rsidRDefault="00C239EE" w:rsidP="000C3C03">
            <w:pPr>
              <w:pStyle w:val="TableHeader"/>
              <w:rPr>
                <w:rFonts w:cs="Arial"/>
              </w:rPr>
            </w:pPr>
            <w:r w:rsidRPr="00F64160">
              <w:rPr>
                <w:rFonts w:cs="Arial"/>
              </w:rPr>
              <w:t>Resource</w:t>
            </w:r>
          </w:p>
        </w:tc>
        <w:tc>
          <w:tcPr>
            <w:tcW w:w="581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C197D20" w14:textId="77777777" w:rsidR="00C239EE" w:rsidRPr="00F64160" w:rsidRDefault="00C239EE" w:rsidP="000C3C03">
            <w:pPr>
              <w:pStyle w:val="TableHeader"/>
              <w:rPr>
                <w:rFonts w:cs="Arial"/>
              </w:rPr>
            </w:pPr>
            <w:r w:rsidRPr="00F64160">
              <w:rPr>
                <w:rFonts w:cs="Arial"/>
              </w:rPr>
              <w:t>Comments</w:t>
            </w:r>
          </w:p>
        </w:tc>
      </w:tr>
      <w:tr w:rsidR="00C239EE" w:rsidRPr="00F64160" w14:paraId="15C9FA61" w14:textId="77777777" w:rsidTr="000C3C03">
        <w:tc>
          <w:tcPr>
            <w:tcW w:w="3256" w:type="dxa"/>
            <w:tcBorders>
              <w:top w:val="single" w:sz="4" w:space="0" w:color="auto"/>
              <w:left w:val="single" w:sz="4" w:space="0" w:color="auto"/>
              <w:bottom w:val="single" w:sz="4" w:space="0" w:color="auto"/>
              <w:right w:val="single" w:sz="4" w:space="0" w:color="auto"/>
            </w:tcBorders>
          </w:tcPr>
          <w:p w14:paraId="66C71511" w14:textId="77777777" w:rsidR="00C239EE" w:rsidRPr="00F64160" w:rsidRDefault="00C239EE" w:rsidP="000C3C03">
            <w:pPr>
              <w:pStyle w:val="TableBody"/>
              <w:spacing w:before="0" w:after="0"/>
              <w:rPr>
                <w:sz w:val="18"/>
                <w:szCs w:val="18"/>
              </w:rPr>
            </w:pPr>
          </w:p>
        </w:tc>
        <w:tc>
          <w:tcPr>
            <w:tcW w:w="5811" w:type="dxa"/>
            <w:tcBorders>
              <w:top w:val="single" w:sz="4" w:space="0" w:color="auto"/>
              <w:left w:val="single" w:sz="4" w:space="0" w:color="auto"/>
              <w:bottom w:val="single" w:sz="4" w:space="0" w:color="auto"/>
              <w:right w:val="single" w:sz="4" w:space="0" w:color="auto"/>
            </w:tcBorders>
          </w:tcPr>
          <w:p w14:paraId="7E8029A1" w14:textId="77777777" w:rsidR="00C239EE" w:rsidRPr="00F64160" w:rsidRDefault="00C239EE" w:rsidP="000C3C03">
            <w:pPr>
              <w:pStyle w:val="TableBody"/>
              <w:spacing w:before="0" w:after="0"/>
              <w:rPr>
                <w:i/>
                <w:sz w:val="18"/>
                <w:szCs w:val="18"/>
              </w:rPr>
            </w:pPr>
            <w:r w:rsidRPr="00F64160">
              <w:rPr>
                <w:sz w:val="18"/>
                <w:szCs w:val="18"/>
              </w:rPr>
              <w:t xml:space="preserve">See </w:t>
            </w:r>
            <w:r>
              <w:rPr>
                <w:sz w:val="18"/>
                <w:szCs w:val="18"/>
              </w:rPr>
              <w:t>R</w:t>
            </w:r>
            <w:r w:rsidRPr="00F64160">
              <w:rPr>
                <w:sz w:val="18"/>
                <w:szCs w:val="18"/>
              </w:rPr>
              <w:t>esource</w:t>
            </w:r>
            <w:r>
              <w:rPr>
                <w:sz w:val="18"/>
                <w:szCs w:val="18"/>
              </w:rPr>
              <w:t>s</w:t>
            </w:r>
            <w:r w:rsidRPr="00F64160">
              <w:rPr>
                <w:sz w:val="18"/>
                <w:szCs w:val="18"/>
              </w:rPr>
              <w:t xml:space="preserve"> </w:t>
            </w:r>
            <w:proofErr w:type="gramStart"/>
            <w:r w:rsidRPr="00F64160">
              <w:rPr>
                <w:sz w:val="18"/>
                <w:szCs w:val="18"/>
              </w:rPr>
              <w:t>path</w:t>
            </w:r>
            <w:proofErr w:type="gramEnd"/>
            <w:r w:rsidRPr="00F64160">
              <w:rPr>
                <w:sz w:val="18"/>
                <w:szCs w:val="18"/>
              </w:rPr>
              <w:t xml:space="preserve"> in </w:t>
            </w:r>
            <w:r>
              <w:rPr>
                <w:sz w:val="18"/>
                <w:szCs w:val="18"/>
              </w:rPr>
              <w:t xml:space="preserve">Table X.1.1-1 in </w:t>
            </w:r>
            <w:r w:rsidRPr="00F64160">
              <w:rPr>
                <w:sz w:val="18"/>
                <w:szCs w:val="18"/>
              </w:rPr>
              <w:t>PS3.18</w:t>
            </w:r>
          </w:p>
        </w:tc>
      </w:tr>
      <w:tr w:rsidR="00C239EE" w:rsidRPr="00F64160" w14:paraId="22715171" w14:textId="77777777" w:rsidTr="000C3C03">
        <w:trPr>
          <w:trHeight w:val="144"/>
        </w:trPr>
        <w:tc>
          <w:tcPr>
            <w:tcW w:w="3256" w:type="dxa"/>
            <w:tcBorders>
              <w:top w:val="single" w:sz="4" w:space="0" w:color="auto"/>
              <w:left w:val="single" w:sz="4" w:space="0" w:color="auto"/>
              <w:bottom w:val="single" w:sz="4" w:space="0" w:color="auto"/>
              <w:right w:val="single" w:sz="4" w:space="0" w:color="auto"/>
            </w:tcBorders>
          </w:tcPr>
          <w:p w14:paraId="00971C81" w14:textId="77777777" w:rsidR="00C239EE" w:rsidRPr="00963BFE" w:rsidRDefault="00C239EE" w:rsidP="000C3C03">
            <w:pPr>
              <w:pStyle w:val="TableBody"/>
              <w:spacing w:before="0" w:after="0"/>
              <w:rPr>
                <w:i/>
                <w:iCs/>
                <w:sz w:val="18"/>
                <w:szCs w:val="18"/>
              </w:rPr>
            </w:pPr>
            <w:r>
              <w:rPr>
                <w:i/>
                <w:sz w:val="18"/>
                <w:szCs w:val="18"/>
              </w:rPr>
              <w:t>modality-performed-procedure-steps</w:t>
            </w:r>
          </w:p>
        </w:tc>
        <w:tc>
          <w:tcPr>
            <w:tcW w:w="5811" w:type="dxa"/>
            <w:tcBorders>
              <w:top w:val="single" w:sz="4" w:space="0" w:color="auto"/>
              <w:left w:val="single" w:sz="4" w:space="0" w:color="auto"/>
              <w:bottom w:val="single" w:sz="4" w:space="0" w:color="auto"/>
              <w:right w:val="single" w:sz="4" w:space="0" w:color="auto"/>
            </w:tcBorders>
          </w:tcPr>
          <w:p w14:paraId="402D3C5B" w14:textId="77777777" w:rsidR="00C239EE" w:rsidRPr="00F64160" w:rsidRDefault="00C239EE" w:rsidP="000C3C03">
            <w:pPr>
              <w:pStyle w:val="TableBody"/>
              <w:spacing w:before="0" w:after="0"/>
              <w:rPr>
                <w:sz w:val="18"/>
                <w:szCs w:val="18"/>
              </w:rPr>
            </w:pPr>
          </w:p>
        </w:tc>
      </w:tr>
    </w:tbl>
    <w:p w14:paraId="704E2DF2" w14:textId="77777777" w:rsidR="00C239EE" w:rsidRPr="00F64160" w:rsidRDefault="00C239EE" w:rsidP="00C239EE">
      <w:pPr>
        <w:pStyle w:val="BodyTextIndent2"/>
        <w:rPr>
          <w:rFonts w:ascii="Arial" w:hAnsi="Arial" w:cs="Arial"/>
          <w:sz w:val="20"/>
          <w:lang w:val="en-US" w:eastAsia="en-US"/>
        </w:rPr>
      </w:pPr>
    </w:p>
    <w:p w14:paraId="02458B36" w14:textId="77F65676" w:rsidR="00C239EE" w:rsidRPr="00F64160" w:rsidRDefault="00C239EE" w:rsidP="00C239EE">
      <w:pPr>
        <w:rPr>
          <w:rFonts w:cs="Arial"/>
        </w:rPr>
      </w:pPr>
      <w:r w:rsidRPr="00F64160">
        <w:rPr>
          <w:rFonts w:cs="Arial"/>
        </w:rPr>
        <w:lastRenderedPageBreak/>
        <w:t xml:space="preserve">The </w:t>
      </w:r>
      <w:r w:rsidR="00923EFE">
        <w:rPr>
          <w:rFonts w:cs="Arial"/>
        </w:rPr>
        <w:t>Uns</w:t>
      </w:r>
      <w:r>
        <w:rPr>
          <w:rFonts w:cs="Arial"/>
        </w:rPr>
        <w:t>ubscribe</w:t>
      </w:r>
      <w:r w:rsidRPr="00F64160">
        <w:rPr>
          <w:rFonts w:cs="Arial"/>
        </w:rPr>
        <w:t xml:space="preserve"> Transaction origin server supports Header Fields listed in 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w:t>
      </w:r>
    </w:p>
    <w:p w14:paraId="40FA587B" w14:textId="77777777" w:rsidR="00C239EE" w:rsidRPr="00F64160" w:rsidRDefault="00C239EE" w:rsidP="00C239EE">
      <w:pPr>
        <w:pStyle w:val="TemplateInstruction"/>
        <w:rPr>
          <w:rFonts w:cs="Arial"/>
        </w:rPr>
      </w:pPr>
      <w:r w:rsidRPr="00F64160">
        <w:rPr>
          <w:rFonts w:cs="Arial"/>
        </w:rPr>
        <w:t>[List the supported Header Fields and their supported Values. Fill in information on your implementation in the “Comments” column when necessary.]</w:t>
      </w:r>
    </w:p>
    <w:p w14:paraId="5F213390" w14:textId="66F194D9" w:rsidR="00C239EE" w:rsidRPr="00F64160" w:rsidRDefault="00C239EE" w:rsidP="00C239EE">
      <w:pPr>
        <w:pStyle w:val="TableTitle"/>
        <w:rPr>
          <w:rFonts w:cs="Arial"/>
        </w:rPr>
      </w:pPr>
      <w:r w:rsidRPr="00F64160">
        <w:rPr>
          <w:rFonts w:cs="Arial"/>
        </w:rPr>
        <w:t xml:space="preserve">Table </w:t>
      </w:r>
      <w:r>
        <w:rPr>
          <w:rFonts w:cs="Arial"/>
        </w:rPr>
        <w:t>N</w:t>
      </w:r>
      <w:r w:rsidRPr="00F64160">
        <w:rPr>
          <w:rFonts w:cs="Arial"/>
        </w:rPr>
        <w:t>.5</w:t>
      </w:r>
      <w:r>
        <w:rPr>
          <w:rFonts w:cs="Arial"/>
        </w:rPr>
        <w:t>.3.</w:t>
      </w:r>
      <w:r w:rsidR="005B6FC4">
        <w:rPr>
          <w:rFonts w:cs="Arial"/>
        </w:rPr>
        <w:t>X.5</w:t>
      </w:r>
      <w:r>
        <w:rPr>
          <w:rFonts w:cs="Arial"/>
        </w:rPr>
        <w:t>.2</w:t>
      </w:r>
      <w:r w:rsidRPr="00F64160">
        <w:rPr>
          <w:rFonts w:cs="Arial"/>
        </w:rPr>
        <w:t>-</w:t>
      </w:r>
      <w:r>
        <w:rPr>
          <w:rFonts w:cs="Arial"/>
        </w:rPr>
        <w:t>2</w:t>
      </w:r>
      <w:r w:rsidRPr="00F64160">
        <w:rPr>
          <w:rFonts w:cs="Arial"/>
        </w:rPr>
        <w:t xml:space="preserve">: Header Fields for </w:t>
      </w:r>
      <w:r>
        <w:rPr>
          <w:rFonts w:cs="Arial"/>
        </w:rPr>
        <w:t xml:space="preserve">Retrieve </w:t>
      </w:r>
      <w:r w:rsidRPr="00F64160">
        <w:rPr>
          <w:rFonts w:cs="Arial"/>
        </w:rPr>
        <w:t xml:space="preserve">Transaction </w:t>
      </w:r>
      <w:r>
        <w:rPr>
          <w:rFonts w:cs="Arial"/>
        </w:rPr>
        <w:t>–</w:t>
      </w:r>
      <w:r w:rsidRPr="00F64160">
        <w:rPr>
          <w:rFonts w:cs="Arial"/>
        </w:rPr>
        <w:t xml:space="preserve"> Origin</w:t>
      </w:r>
      <w:r>
        <w:rPr>
          <w:rFonts w:cs="Arial"/>
        </w:rPr>
        <w:t xml:space="preserve"> </w:t>
      </w:r>
      <w:r w:rsidRPr="00F64160">
        <w:rPr>
          <w:rFonts w:cs="Arial"/>
        </w:rPr>
        <w:t>Server</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6"/>
        <w:gridCol w:w="3739"/>
        <w:gridCol w:w="3402"/>
      </w:tblGrid>
      <w:tr w:rsidR="00C239EE" w:rsidRPr="00F64160" w14:paraId="09028983" w14:textId="77777777" w:rsidTr="000C3C03">
        <w:tc>
          <w:tcPr>
            <w:tcW w:w="192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7C3F3BB" w14:textId="77777777" w:rsidR="00C239EE" w:rsidRPr="00F64160" w:rsidRDefault="00C239EE" w:rsidP="000C3C03">
            <w:pPr>
              <w:pStyle w:val="TableHeader"/>
              <w:rPr>
                <w:rFonts w:cs="Arial"/>
              </w:rPr>
            </w:pPr>
            <w:r w:rsidRPr="00F64160">
              <w:rPr>
                <w:rFonts w:cs="Arial"/>
              </w:rPr>
              <w:t>Header Field</w:t>
            </w:r>
          </w:p>
        </w:tc>
        <w:tc>
          <w:tcPr>
            <w:tcW w:w="373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36A0D4C" w14:textId="77777777" w:rsidR="00C239EE" w:rsidRPr="00F64160" w:rsidRDefault="00C239EE" w:rsidP="000C3C03">
            <w:pPr>
              <w:pStyle w:val="TableHeader"/>
              <w:rPr>
                <w:rFonts w:cs="Arial"/>
              </w:rPr>
            </w:pPr>
            <w:r w:rsidRPr="00F64160">
              <w:rPr>
                <w:rFonts w:cs="Arial"/>
              </w:rPr>
              <w:t>Supported Values</w:t>
            </w:r>
          </w:p>
        </w:tc>
        <w:tc>
          <w:tcPr>
            <w:tcW w:w="34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8CF793" w14:textId="77777777" w:rsidR="00C239EE" w:rsidRPr="00F64160" w:rsidRDefault="00C239EE" w:rsidP="000C3C03">
            <w:pPr>
              <w:pStyle w:val="TableHeader"/>
              <w:rPr>
                <w:rFonts w:cs="Arial"/>
              </w:rPr>
            </w:pPr>
            <w:r w:rsidRPr="00F64160">
              <w:rPr>
                <w:rFonts w:cs="Arial"/>
              </w:rPr>
              <w:t>Comments</w:t>
            </w:r>
          </w:p>
        </w:tc>
      </w:tr>
      <w:tr w:rsidR="00C239EE" w:rsidRPr="00F64160" w14:paraId="4DD8CF0A" w14:textId="77777777" w:rsidTr="000C3C03">
        <w:tc>
          <w:tcPr>
            <w:tcW w:w="1926" w:type="dxa"/>
            <w:tcBorders>
              <w:top w:val="single" w:sz="4" w:space="0" w:color="auto"/>
              <w:left w:val="single" w:sz="4" w:space="0" w:color="auto"/>
              <w:right w:val="single" w:sz="4" w:space="0" w:color="auto"/>
            </w:tcBorders>
            <w:hideMark/>
          </w:tcPr>
          <w:p w14:paraId="41622887" w14:textId="77777777" w:rsidR="00C239EE" w:rsidRPr="00F64160" w:rsidRDefault="00C239EE" w:rsidP="000C3C03">
            <w:pPr>
              <w:pStyle w:val="TableBody"/>
              <w:spacing w:before="0" w:after="0"/>
              <w:rPr>
                <w:bCs/>
                <w:sz w:val="18"/>
                <w:szCs w:val="18"/>
              </w:rPr>
            </w:pPr>
            <w:r w:rsidRPr="00F64160">
              <w:rPr>
                <w:bCs/>
                <w:sz w:val="18"/>
                <w:szCs w:val="18"/>
              </w:rPr>
              <w:t>Content-Type</w:t>
            </w:r>
          </w:p>
        </w:tc>
        <w:tc>
          <w:tcPr>
            <w:tcW w:w="3739" w:type="dxa"/>
            <w:tcBorders>
              <w:top w:val="single" w:sz="4" w:space="0" w:color="auto"/>
              <w:left w:val="single" w:sz="4" w:space="0" w:color="auto"/>
              <w:bottom w:val="single" w:sz="4" w:space="0" w:color="auto"/>
              <w:right w:val="single" w:sz="4" w:space="0" w:color="auto"/>
            </w:tcBorders>
          </w:tcPr>
          <w:p w14:paraId="6DB996E3"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dicom+json</w:t>
            </w:r>
            <w:proofErr w:type="spellEnd"/>
          </w:p>
          <w:p w14:paraId="03DE6620" w14:textId="77777777" w:rsidR="00C239EE" w:rsidRPr="00E73D46" w:rsidRDefault="00C239EE" w:rsidP="000C3C03">
            <w:pPr>
              <w:spacing w:after="0"/>
              <w:rPr>
                <w:rFonts w:ascii="Arial" w:hAnsi="Arial" w:cs="Arial"/>
                <w:i/>
                <w:iCs/>
              </w:rPr>
            </w:pPr>
          </w:p>
          <w:p w14:paraId="06007D38" w14:textId="77777777" w:rsidR="00C239EE" w:rsidRPr="00E73D46" w:rsidRDefault="00C239EE" w:rsidP="000C3C03">
            <w:pPr>
              <w:spacing w:after="0"/>
              <w:rPr>
                <w:rFonts w:ascii="Arial" w:hAnsi="Arial" w:cs="Arial"/>
                <w:i/>
                <w:iCs/>
              </w:rPr>
            </w:pPr>
            <w:r w:rsidRPr="00E73D46">
              <w:rPr>
                <w:rFonts w:ascii="Arial" w:hAnsi="Arial" w:cs="Arial"/>
                <w:i/>
                <w:iCs/>
              </w:rPr>
              <w:t>application/</w:t>
            </w:r>
            <w:proofErr w:type="spellStart"/>
            <w:r w:rsidRPr="00E73D46">
              <w:rPr>
                <w:rFonts w:ascii="Arial" w:hAnsi="Arial" w:cs="Arial"/>
                <w:i/>
                <w:iCs/>
              </w:rPr>
              <w:t>dicom+xml</w:t>
            </w:r>
            <w:proofErr w:type="spellEnd"/>
          </w:p>
          <w:p w14:paraId="5BD08B88" w14:textId="77777777" w:rsidR="00C239EE" w:rsidRPr="00E73D46" w:rsidRDefault="00C239EE" w:rsidP="000C3C03">
            <w:pPr>
              <w:spacing w:after="0"/>
              <w:rPr>
                <w:rFonts w:ascii="Arial" w:hAnsi="Arial" w:cs="Arial"/>
                <w:i/>
                <w:iCs/>
              </w:rPr>
            </w:pPr>
          </w:p>
          <w:p w14:paraId="6A85D777" w14:textId="77777777" w:rsidR="00C239EE" w:rsidRPr="00E73D46" w:rsidRDefault="00C239EE" w:rsidP="000C3C03">
            <w:pPr>
              <w:spacing w:after="0"/>
              <w:rPr>
                <w:rFonts w:ascii="Arial" w:hAnsi="Arial" w:cs="Arial"/>
                <w:i/>
                <w:iCs/>
              </w:rPr>
            </w:pPr>
            <w:r w:rsidRPr="00E73D46">
              <w:rPr>
                <w:rFonts w:ascii="Arial" w:hAnsi="Arial" w:cs="Arial"/>
                <w:i/>
                <w:iCs/>
              </w:rPr>
              <w:t>multipart/related; type="application/</w:t>
            </w:r>
            <w:proofErr w:type="spellStart"/>
            <w:r w:rsidRPr="00E73D46">
              <w:rPr>
                <w:rFonts w:ascii="Arial" w:hAnsi="Arial" w:cs="Arial"/>
                <w:i/>
                <w:iCs/>
              </w:rPr>
              <w:t>dicom+json</w:t>
            </w:r>
            <w:proofErr w:type="spellEnd"/>
            <w:r w:rsidRPr="00E73D46">
              <w:rPr>
                <w:rFonts w:ascii="Arial" w:hAnsi="Arial" w:cs="Arial"/>
                <w:i/>
                <w:iCs/>
              </w:rPr>
              <w:t>"</w:t>
            </w:r>
          </w:p>
          <w:p w14:paraId="2BA7E21F" w14:textId="77777777" w:rsidR="00C239EE" w:rsidRPr="00E73D46" w:rsidRDefault="00C239EE" w:rsidP="000C3C03">
            <w:pPr>
              <w:spacing w:after="0"/>
              <w:rPr>
                <w:rFonts w:ascii="Arial" w:hAnsi="Arial" w:cs="Arial"/>
                <w:i/>
                <w:iCs/>
              </w:rPr>
            </w:pPr>
          </w:p>
          <w:p w14:paraId="629A9CB2" w14:textId="77777777" w:rsidR="00C239EE" w:rsidRPr="00F64160" w:rsidRDefault="00C239EE" w:rsidP="000C3C03">
            <w:pPr>
              <w:pStyle w:val="TableBody"/>
              <w:spacing w:before="0" w:after="0"/>
              <w:rPr>
                <w:bCs/>
                <w:sz w:val="18"/>
                <w:szCs w:val="18"/>
              </w:rPr>
            </w:pPr>
            <w:r w:rsidRPr="00E73D46">
              <w:rPr>
                <w:i/>
                <w:iCs/>
                <w:szCs w:val="20"/>
              </w:rPr>
              <w:t>multipart/related; type="application/</w:t>
            </w:r>
            <w:proofErr w:type="spellStart"/>
            <w:r w:rsidRPr="00E73D46">
              <w:rPr>
                <w:i/>
                <w:iCs/>
                <w:szCs w:val="20"/>
              </w:rPr>
              <w:t>dicom+xml</w:t>
            </w:r>
            <w:proofErr w:type="spellEnd"/>
            <w:r w:rsidRPr="00E73D46">
              <w:rPr>
                <w:i/>
                <w:iCs/>
                <w:szCs w:val="20"/>
              </w:rPr>
              <w:t>"</w:t>
            </w:r>
          </w:p>
        </w:tc>
        <w:tc>
          <w:tcPr>
            <w:tcW w:w="3402" w:type="dxa"/>
            <w:tcBorders>
              <w:top w:val="single" w:sz="4" w:space="0" w:color="auto"/>
              <w:left w:val="single" w:sz="4" w:space="0" w:color="auto"/>
              <w:bottom w:val="single" w:sz="4" w:space="0" w:color="auto"/>
              <w:right w:val="single" w:sz="4" w:space="0" w:color="auto"/>
            </w:tcBorders>
          </w:tcPr>
          <w:p w14:paraId="607A45E8" w14:textId="77777777" w:rsidR="00C239EE" w:rsidRPr="00F64160" w:rsidRDefault="00C239EE" w:rsidP="000C3C03">
            <w:pPr>
              <w:pStyle w:val="TableBody"/>
              <w:spacing w:before="0" w:after="0"/>
              <w:rPr>
                <w:bCs/>
                <w:sz w:val="18"/>
                <w:szCs w:val="18"/>
              </w:rPr>
            </w:pPr>
          </w:p>
        </w:tc>
      </w:tr>
      <w:tr w:rsidR="00C239EE" w:rsidRPr="00F64160" w14:paraId="3FB72333"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118B92D8" w14:textId="77777777" w:rsidR="00C239EE" w:rsidRPr="00F64160" w:rsidRDefault="00C239EE" w:rsidP="000C3C03">
            <w:pPr>
              <w:pStyle w:val="TableBody"/>
              <w:spacing w:before="0" w:after="0"/>
              <w:rPr>
                <w:bCs/>
                <w:sz w:val="18"/>
                <w:szCs w:val="18"/>
              </w:rPr>
            </w:pPr>
            <w:r w:rsidRPr="00F64160">
              <w:rPr>
                <w:bCs/>
                <w:sz w:val="18"/>
                <w:szCs w:val="18"/>
              </w:rPr>
              <w:t>Content-Length</w:t>
            </w:r>
          </w:p>
        </w:tc>
        <w:tc>
          <w:tcPr>
            <w:tcW w:w="3739" w:type="dxa"/>
            <w:tcBorders>
              <w:top w:val="single" w:sz="4" w:space="0" w:color="auto"/>
              <w:left w:val="single" w:sz="4" w:space="0" w:color="auto"/>
              <w:bottom w:val="single" w:sz="4" w:space="0" w:color="auto"/>
              <w:right w:val="single" w:sz="4" w:space="0" w:color="auto"/>
            </w:tcBorders>
          </w:tcPr>
          <w:p w14:paraId="328D24A3"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6BC35595" w14:textId="77777777" w:rsidR="00C239EE" w:rsidRPr="00F64160" w:rsidRDefault="00C239EE" w:rsidP="000C3C03">
            <w:pPr>
              <w:pStyle w:val="TableBody"/>
              <w:spacing w:before="0" w:after="0"/>
              <w:rPr>
                <w:bCs/>
                <w:i/>
                <w:sz w:val="18"/>
                <w:szCs w:val="18"/>
              </w:rPr>
            </w:pPr>
            <w:r w:rsidRPr="00F64160">
              <w:rPr>
                <w:bCs/>
                <w:i/>
                <w:sz w:val="18"/>
                <w:szCs w:val="18"/>
              </w:rPr>
              <w:t>[If Content-Encoding is not present]</w:t>
            </w:r>
          </w:p>
        </w:tc>
      </w:tr>
      <w:tr w:rsidR="00C239EE" w:rsidRPr="00F64160" w14:paraId="67BCC4FF" w14:textId="77777777" w:rsidTr="000C3C03">
        <w:tc>
          <w:tcPr>
            <w:tcW w:w="1926" w:type="dxa"/>
            <w:tcBorders>
              <w:top w:val="single" w:sz="4" w:space="0" w:color="auto"/>
              <w:left w:val="single" w:sz="4" w:space="0" w:color="auto"/>
              <w:bottom w:val="single" w:sz="4" w:space="0" w:color="auto"/>
              <w:right w:val="single" w:sz="4" w:space="0" w:color="auto"/>
            </w:tcBorders>
            <w:hideMark/>
          </w:tcPr>
          <w:p w14:paraId="6FCE2EEC" w14:textId="77777777" w:rsidR="00C239EE" w:rsidRPr="00F64160" w:rsidRDefault="00C239EE" w:rsidP="000C3C03">
            <w:pPr>
              <w:pStyle w:val="TableBody"/>
              <w:spacing w:before="0" w:after="0"/>
              <w:rPr>
                <w:bCs/>
                <w:sz w:val="18"/>
                <w:szCs w:val="18"/>
              </w:rPr>
            </w:pPr>
            <w:r w:rsidRPr="00F64160">
              <w:rPr>
                <w:bCs/>
                <w:sz w:val="18"/>
                <w:szCs w:val="18"/>
              </w:rPr>
              <w:t>Content-Encoding</w:t>
            </w:r>
          </w:p>
        </w:tc>
        <w:tc>
          <w:tcPr>
            <w:tcW w:w="3739" w:type="dxa"/>
            <w:tcBorders>
              <w:top w:val="single" w:sz="4" w:space="0" w:color="auto"/>
              <w:left w:val="single" w:sz="4" w:space="0" w:color="auto"/>
              <w:bottom w:val="single" w:sz="4" w:space="0" w:color="auto"/>
              <w:right w:val="single" w:sz="4" w:space="0" w:color="auto"/>
            </w:tcBorders>
          </w:tcPr>
          <w:p w14:paraId="53EAF3F1" w14:textId="77777777" w:rsidR="00C239EE" w:rsidRPr="00F64160" w:rsidRDefault="00C239EE" w:rsidP="000C3C03">
            <w:pPr>
              <w:pStyle w:val="TableBody"/>
              <w:spacing w:before="0" w:after="0"/>
              <w:rPr>
                <w:bCs/>
                <w:i/>
                <w:sz w:val="18"/>
                <w:szCs w:val="18"/>
              </w:rPr>
            </w:pPr>
          </w:p>
        </w:tc>
        <w:tc>
          <w:tcPr>
            <w:tcW w:w="3402" w:type="dxa"/>
            <w:tcBorders>
              <w:top w:val="single" w:sz="4" w:space="0" w:color="auto"/>
              <w:left w:val="single" w:sz="4" w:space="0" w:color="auto"/>
              <w:bottom w:val="single" w:sz="4" w:space="0" w:color="auto"/>
              <w:right w:val="single" w:sz="4" w:space="0" w:color="auto"/>
            </w:tcBorders>
            <w:hideMark/>
          </w:tcPr>
          <w:p w14:paraId="779D4714" w14:textId="77777777" w:rsidR="00C239EE" w:rsidRPr="00F64160" w:rsidRDefault="00C239EE" w:rsidP="000C3C03">
            <w:pPr>
              <w:pStyle w:val="TableBody"/>
              <w:spacing w:before="0" w:after="0"/>
              <w:rPr>
                <w:bCs/>
                <w:i/>
                <w:sz w:val="18"/>
                <w:szCs w:val="18"/>
              </w:rPr>
            </w:pPr>
            <w:r w:rsidRPr="00F64160">
              <w:rPr>
                <w:bCs/>
                <w:i/>
                <w:sz w:val="18"/>
                <w:szCs w:val="18"/>
              </w:rPr>
              <w:t>[If Content-Length is not present]</w:t>
            </w:r>
          </w:p>
        </w:tc>
      </w:tr>
    </w:tbl>
    <w:p w14:paraId="20B77630" w14:textId="37A6A10C" w:rsidR="00192340" w:rsidRPr="00F64160" w:rsidRDefault="00192340" w:rsidP="00192340"/>
    <w:p w14:paraId="4FAA3617" w14:textId="1F40DCB6" w:rsidR="00D11E6A" w:rsidRPr="00F64160" w:rsidRDefault="00D11E6A" w:rsidP="001F49D9">
      <w:pPr>
        <w:pStyle w:val="Instruction"/>
        <w:keepNext/>
      </w:pPr>
      <w:r>
        <w:t>A</w:t>
      </w:r>
      <w:r w:rsidRPr="00F64160">
        <w:t xml:space="preserve">dd a new subsection on the </w:t>
      </w:r>
      <w:r>
        <w:t>Modality Workflow</w:t>
      </w:r>
      <w:r w:rsidRPr="00F64160">
        <w:t xml:space="preserve"> </w:t>
      </w:r>
      <w:r>
        <w:t xml:space="preserve">Service </w:t>
      </w:r>
      <w:r w:rsidRPr="00F64160">
        <w:t xml:space="preserve">to section </w:t>
      </w:r>
      <w:r>
        <w:t>N</w:t>
      </w:r>
      <w:r w:rsidRPr="00F64160">
        <w:t xml:space="preserve">.7.3.3 </w:t>
      </w:r>
      <w:r>
        <w:t>DICOM</w:t>
      </w:r>
      <w:r w:rsidRPr="00F64160">
        <w:t xml:space="preserve"> Web Service</w:t>
      </w:r>
      <w:r>
        <w:t>s</w:t>
      </w:r>
      <w:r w:rsidRPr="00F64160">
        <w:t>.</w:t>
      </w:r>
    </w:p>
    <w:p w14:paraId="671B3296" w14:textId="77777777" w:rsidR="00D336C4" w:rsidRPr="00D336C4" w:rsidRDefault="00D336C4" w:rsidP="00D336C4">
      <w:pPr>
        <w:pStyle w:val="Heading2"/>
      </w:pPr>
      <w:bookmarkStart w:id="232" w:name="_Toc188364882"/>
      <w:r w:rsidRPr="00D336C4">
        <w:t>N.7</w:t>
      </w:r>
      <w:r w:rsidRPr="00D336C4">
        <w:tab/>
        <w:t>Network and Media Communication Details</w:t>
      </w:r>
      <w:bookmarkEnd w:id="232"/>
    </w:p>
    <w:p w14:paraId="19708ED1" w14:textId="77777777" w:rsidR="00D336C4" w:rsidRPr="00D336C4" w:rsidRDefault="00D336C4" w:rsidP="00D336C4">
      <w:r w:rsidRPr="00D336C4">
        <w:t>…</w:t>
      </w:r>
    </w:p>
    <w:p w14:paraId="0E23B81A" w14:textId="77777777" w:rsidR="00D336C4" w:rsidRPr="00D336C4" w:rsidRDefault="00D336C4" w:rsidP="00D336C4">
      <w:pPr>
        <w:pStyle w:val="Heading3"/>
      </w:pPr>
      <w:bookmarkStart w:id="233" w:name="_Toc188364883"/>
      <w:r w:rsidRPr="00D336C4">
        <w:t>N.7.3</w:t>
      </w:r>
      <w:r w:rsidRPr="00D336C4">
        <w:tab/>
        <w:t>Status Codes</w:t>
      </w:r>
      <w:bookmarkEnd w:id="233"/>
    </w:p>
    <w:p w14:paraId="0B5A7E90" w14:textId="77777777" w:rsidR="00D336C4" w:rsidRPr="00D336C4" w:rsidRDefault="00D336C4" w:rsidP="00D336C4">
      <w:r w:rsidRPr="00D336C4">
        <w:t>…</w:t>
      </w:r>
    </w:p>
    <w:p w14:paraId="29B607DF" w14:textId="77777777" w:rsidR="00D336C4" w:rsidRPr="00D336C4" w:rsidRDefault="00D336C4" w:rsidP="00D336C4">
      <w:pPr>
        <w:pStyle w:val="Heading4"/>
      </w:pPr>
      <w:bookmarkStart w:id="234" w:name="_Toc188364884"/>
      <w:r w:rsidRPr="00D336C4">
        <w:t>N.7.3.3</w:t>
      </w:r>
      <w:r w:rsidRPr="00D336C4">
        <w:tab/>
        <w:t>DICOM Web Services</w:t>
      </w:r>
      <w:bookmarkEnd w:id="234"/>
    </w:p>
    <w:p w14:paraId="4758BA45" w14:textId="77777777" w:rsidR="00D336C4" w:rsidRPr="00D336C4" w:rsidRDefault="00D336C4" w:rsidP="00D336C4">
      <w:r w:rsidRPr="00D336C4">
        <w:t>…</w:t>
      </w:r>
    </w:p>
    <w:p w14:paraId="31EED51D" w14:textId="1B0931FF" w:rsidR="00D336C4" w:rsidRPr="00D336C4" w:rsidRDefault="00D336C4" w:rsidP="00D336C4">
      <w:pPr>
        <w:pStyle w:val="Heading5"/>
      </w:pPr>
      <w:bookmarkStart w:id="235" w:name="_Toc188364885"/>
      <w:r w:rsidRPr="00D336C4">
        <w:t>N.7.3.</w:t>
      </w:r>
      <w:proofErr w:type="gramStart"/>
      <w:r w:rsidRPr="00D336C4">
        <w:t>3.</w:t>
      </w:r>
      <w:r w:rsidR="006B2BE6">
        <w:t>Y</w:t>
      </w:r>
      <w:proofErr w:type="gramEnd"/>
      <w:r w:rsidRPr="00D336C4">
        <w:tab/>
      </w:r>
      <w:r>
        <w:t xml:space="preserve">Modality </w:t>
      </w:r>
      <w:r w:rsidR="006B2BE6">
        <w:t>Worklist</w:t>
      </w:r>
      <w:r>
        <w:t xml:space="preserve"> </w:t>
      </w:r>
      <w:r w:rsidRPr="00D336C4">
        <w:t>Service</w:t>
      </w:r>
      <w:bookmarkEnd w:id="235"/>
    </w:p>
    <w:p w14:paraId="2F98D7E4" w14:textId="7DBAF84A" w:rsidR="001F49D9" w:rsidRDefault="00D336C4" w:rsidP="001F49D9">
      <w:pPr>
        <w:pStyle w:val="Heading6"/>
      </w:pPr>
      <w:bookmarkStart w:id="236" w:name="_Toc188364886"/>
      <w:r w:rsidRPr="00D336C4">
        <w:t>N.7.3.</w:t>
      </w:r>
      <w:proofErr w:type="gramStart"/>
      <w:r w:rsidRPr="00D336C4">
        <w:t>3.</w:t>
      </w:r>
      <w:r w:rsidR="006B2BE6">
        <w:t>Y</w:t>
      </w:r>
      <w:r w:rsidRPr="00D336C4">
        <w:t>.</w:t>
      </w:r>
      <w:proofErr w:type="gramEnd"/>
      <w:r w:rsidRPr="00D336C4">
        <w:t>1</w:t>
      </w:r>
      <w:r w:rsidRPr="00D336C4">
        <w:tab/>
      </w:r>
      <w:r>
        <w:t xml:space="preserve">Search </w:t>
      </w:r>
      <w:r w:rsidRPr="00D336C4">
        <w:t>Transaction as Origin Server</w:t>
      </w:r>
      <w:bookmarkEnd w:id="236"/>
    </w:p>
    <w:p w14:paraId="5EF12B59" w14:textId="2A4D8524" w:rsidR="00267080" w:rsidRPr="00F64160" w:rsidRDefault="00267080" w:rsidP="00267080">
      <w:r w:rsidRPr="00F64160">
        <w:t xml:space="preserve">Table </w:t>
      </w:r>
      <w:r>
        <w:t>N</w:t>
      </w:r>
      <w:r w:rsidRPr="00F64160">
        <w:t>.7</w:t>
      </w:r>
      <w:r>
        <w:t>.3.3.</w:t>
      </w:r>
      <w:r w:rsidR="006B2BE6">
        <w:t>Y</w:t>
      </w:r>
      <w:r w:rsidR="00030073">
        <w:t>.1</w:t>
      </w:r>
      <w:r w:rsidRPr="00F64160">
        <w:t>-</w:t>
      </w:r>
      <w:r>
        <w:t>1</w:t>
      </w:r>
      <w:r w:rsidRPr="00F64160">
        <w:t xml:space="preserve"> lists the Status Codes that an origin server supports for the </w:t>
      </w:r>
      <w:r w:rsidR="00030073">
        <w:t xml:space="preserve">Search </w:t>
      </w:r>
      <w:r w:rsidRPr="00F64160">
        <w:t xml:space="preserve">Transaction of the </w:t>
      </w:r>
      <w:r w:rsidR="00030073">
        <w:t xml:space="preserve">Modality Workflow </w:t>
      </w:r>
      <w:r w:rsidRPr="00F64160">
        <w:t>Service and the condition in which any of the listed Status Codes is sent</w:t>
      </w:r>
      <w:r>
        <w:t>.</w:t>
      </w:r>
    </w:p>
    <w:p w14:paraId="6518E15E" w14:textId="7D410D4D" w:rsidR="00267080" w:rsidRPr="00F64160" w:rsidRDefault="00267080" w:rsidP="00267080">
      <w:pPr>
        <w:pStyle w:val="TemplateInstruction"/>
        <w:rPr>
          <w:rFonts w:cs="Arial"/>
        </w:rPr>
      </w:pPr>
      <w:r w:rsidRPr="00F64160">
        <w:rPr>
          <w:rFonts w:cs="Arial"/>
        </w:rPr>
        <w:t xml:space="preserve">[Describe below the condition in which the application sends the specific Status Codes in the </w:t>
      </w:r>
      <w:r w:rsidR="00C63417">
        <w:rPr>
          <w:rFonts w:cs="Arial"/>
        </w:rPr>
        <w:t>Search</w:t>
      </w:r>
      <w:r w:rsidRPr="00F64160">
        <w:rPr>
          <w:rFonts w:cs="Arial"/>
        </w:rPr>
        <w:t xml:space="preserve"> Transaction response as origin server.]</w:t>
      </w:r>
    </w:p>
    <w:p w14:paraId="068AC139" w14:textId="4036054C" w:rsidR="00267080" w:rsidRPr="00F64160" w:rsidRDefault="00267080" w:rsidP="00267080">
      <w:pPr>
        <w:pStyle w:val="TableTitle"/>
        <w:rPr>
          <w:rFonts w:cs="Arial"/>
        </w:rPr>
      </w:pPr>
      <w:bookmarkStart w:id="237" w:name="_Ref73000402"/>
      <w:r w:rsidRPr="00F64160">
        <w:rPr>
          <w:rFonts w:cs="Arial"/>
        </w:rPr>
        <w:t>Table</w:t>
      </w:r>
      <w:bookmarkEnd w:id="237"/>
      <w:r w:rsidRPr="00F64160">
        <w:rPr>
          <w:rFonts w:cs="Arial"/>
        </w:rPr>
        <w:t xml:space="preserve"> </w:t>
      </w:r>
      <w:r>
        <w:rPr>
          <w:rFonts w:cs="Arial"/>
        </w:rPr>
        <w:t>N</w:t>
      </w:r>
      <w:r w:rsidRPr="00F64160">
        <w:rPr>
          <w:rFonts w:cs="Arial"/>
        </w:rPr>
        <w:t>.7</w:t>
      </w:r>
      <w:r w:rsidR="00030073">
        <w:rPr>
          <w:rFonts w:cs="Arial"/>
        </w:rPr>
        <w:t>.3.3.</w:t>
      </w:r>
      <w:r w:rsidR="00FD144F">
        <w:rPr>
          <w:rFonts w:cs="Arial"/>
        </w:rPr>
        <w:t>Y</w:t>
      </w:r>
      <w:r w:rsidR="00030073">
        <w:rPr>
          <w:rFonts w:cs="Arial"/>
        </w:rPr>
        <w:t>.1</w:t>
      </w:r>
      <w:r w:rsidRPr="00F64160">
        <w:rPr>
          <w:rFonts w:cs="Arial"/>
        </w:rPr>
        <w:t>-</w:t>
      </w:r>
      <w:r w:rsidR="00030073">
        <w:rPr>
          <w:rFonts w:cs="Arial"/>
        </w:rPr>
        <w:t>1</w:t>
      </w:r>
      <w:r w:rsidRPr="00F64160">
        <w:rPr>
          <w:rFonts w:cs="Arial"/>
        </w:rPr>
        <w:t xml:space="preserve">: Status Codes of Origin Server for </w:t>
      </w:r>
      <w:r w:rsidR="00030073">
        <w:rPr>
          <w:rFonts w:cs="Arial"/>
        </w:rPr>
        <w:t xml:space="preserve">Search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267080" w:rsidRPr="00F64160" w14:paraId="16E879E1" w14:textId="77777777" w:rsidTr="000C3C03">
        <w:trPr>
          <w:trHeight w:val="119"/>
          <w:tblHeader/>
        </w:trPr>
        <w:tc>
          <w:tcPr>
            <w:tcW w:w="1402" w:type="dxa"/>
            <w:shd w:val="clear" w:color="auto" w:fill="BFBFBF" w:themeFill="background1" w:themeFillShade="BF"/>
          </w:tcPr>
          <w:p w14:paraId="142354AB" w14:textId="77777777" w:rsidR="00267080" w:rsidRPr="00F64160" w:rsidRDefault="00267080"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2A73D700" w14:textId="77777777" w:rsidR="00267080" w:rsidRPr="00F64160" w:rsidRDefault="00267080"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390BDB4A" w14:textId="77777777" w:rsidR="00267080" w:rsidRPr="00F64160" w:rsidRDefault="00267080" w:rsidP="000C3C03">
            <w:pPr>
              <w:spacing w:before="180" w:after="0"/>
              <w:jc w:val="center"/>
              <w:rPr>
                <w:rFonts w:cs="Arial"/>
              </w:rPr>
            </w:pPr>
            <w:r w:rsidRPr="00F64160">
              <w:rPr>
                <w:rFonts w:cs="Arial"/>
                <w:b/>
              </w:rPr>
              <w:t>Condition</w:t>
            </w:r>
          </w:p>
        </w:tc>
      </w:tr>
      <w:tr w:rsidR="00267080" w:rsidRPr="00F64160" w14:paraId="062944D3" w14:textId="77777777" w:rsidTr="000C3C03">
        <w:trPr>
          <w:trHeight w:val="180"/>
        </w:trPr>
        <w:tc>
          <w:tcPr>
            <w:tcW w:w="1402" w:type="dxa"/>
            <w:vMerge w:val="restart"/>
          </w:tcPr>
          <w:p w14:paraId="6F9877F7" w14:textId="77777777" w:rsidR="00267080" w:rsidRPr="00E73D46" w:rsidRDefault="00267080" w:rsidP="000C3C03">
            <w:pPr>
              <w:spacing w:after="0"/>
              <w:rPr>
                <w:rFonts w:cs="Arial"/>
                <w:i/>
                <w:iCs/>
              </w:rPr>
            </w:pPr>
            <w:r w:rsidRPr="00E73D46">
              <w:rPr>
                <w:rFonts w:cs="Arial"/>
                <w:i/>
                <w:iCs/>
              </w:rPr>
              <w:t xml:space="preserve">Success </w:t>
            </w:r>
          </w:p>
        </w:tc>
        <w:tc>
          <w:tcPr>
            <w:tcW w:w="2718" w:type="dxa"/>
          </w:tcPr>
          <w:p w14:paraId="473F26A8" w14:textId="77777777" w:rsidR="00267080" w:rsidRPr="00E73D46" w:rsidRDefault="00267080" w:rsidP="000C3C03">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CBAD279" w14:textId="6B385C6D" w:rsidR="00267080" w:rsidRPr="00E73D46" w:rsidRDefault="00F56270" w:rsidP="000C3C03">
            <w:pPr>
              <w:spacing w:after="0"/>
              <w:rPr>
                <w:rFonts w:cs="Arial"/>
                <w:i/>
                <w:iCs/>
              </w:rPr>
            </w:pPr>
            <w:r w:rsidRPr="002C7B57">
              <w:rPr>
                <w:rFonts w:cs="Arial"/>
                <w:i/>
                <w:iCs/>
                <w:highlight w:val="yellow"/>
              </w:rPr>
              <w:t xml:space="preserve">Copy table from </w:t>
            </w:r>
            <w:r w:rsidR="002C7B57" w:rsidRPr="002C7B57">
              <w:rPr>
                <w:rFonts w:cs="Arial"/>
                <w:i/>
                <w:iCs/>
                <w:highlight w:val="yellow"/>
              </w:rPr>
              <w:t>Section Y when reviewed</w:t>
            </w:r>
          </w:p>
        </w:tc>
      </w:tr>
      <w:tr w:rsidR="00267080" w:rsidRPr="00F64160" w14:paraId="2C706E73" w14:textId="77777777" w:rsidTr="000C3C03">
        <w:trPr>
          <w:trHeight w:val="180"/>
        </w:trPr>
        <w:tc>
          <w:tcPr>
            <w:tcW w:w="1402" w:type="dxa"/>
            <w:vMerge/>
          </w:tcPr>
          <w:p w14:paraId="78421676" w14:textId="77777777" w:rsidR="00267080" w:rsidRPr="00195758" w:rsidRDefault="00267080" w:rsidP="000C3C03">
            <w:pPr>
              <w:spacing w:after="0"/>
              <w:rPr>
                <w:rFonts w:cs="Arial"/>
                <w:i/>
                <w:iCs/>
              </w:rPr>
            </w:pPr>
          </w:p>
        </w:tc>
        <w:tc>
          <w:tcPr>
            <w:tcW w:w="2718" w:type="dxa"/>
          </w:tcPr>
          <w:p w14:paraId="1A649578" w14:textId="77777777" w:rsidR="00267080" w:rsidRPr="00195758" w:rsidRDefault="00267080" w:rsidP="000C3C03">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1FC6E5F3" w14:textId="55CDA247" w:rsidR="00267080" w:rsidRPr="00195758" w:rsidRDefault="00267080" w:rsidP="000C3C03">
            <w:pPr>
              <w:spacing w:after="0"/>
              <w:rPr>
                <w:rFonts w:cs="Arial"/>
                <w:i/>
                <w:iCs/>
              </w:rPr>
            </w:pPr>
          </w:p>
        </w:tc>
      </w:tr>
      <w:tr w:rsidR="00267080" w:rsidRPr="00F64160" w14:paraId="5C181E59" w14:textId="77777777" w:rsidTr="000C3C03">
        <w:trPr>
          <w:trHeight w:val="244"/>
        </w:trPr>
        <w:tc>
          <w:tcPr>
            <w:tcW w:w="1402" w:type="dxa"/>
            <w:vMerge w:val="restart"/>
          </w:tcPr>
          <w:p w14:paraId="7049FD14" w14:textId="77777777" w:rsidR="00267080" w:rsidRPr="00E73D46" w:rsidRDefault="00267080" w:rsidP="000C3C03">
            <w:pPr>
              <w:spacing w:after="0"/>
              <w:rPr>
                <w:rFonts w:cs="Arial"/>
                <w:i/>
                <w:iCs/>
              </w:rPr>
            </w:pPr>
            <w:r w:rsidRPr="00E73D46">
              <w:rPr>
                <w:rFonts w:cs="Arial"/>
                <w:i/>
                <w:iCs/>
              </w:rPr>
              <w:t>Failure</w:t>
            </w:r>
          </w:p>
        </w:tc>
        <w:tc>
          <w:tcPr>
            <w:tcW w:w="2718" w:type="dxa"/>
          </w:tcPr>
          <w:p w14:paraId="617ED728" w14:textId="77777777" w:rsidR="00267080" w:rsidRPr="00E73D46" w:rsidRDefault="00267080" w:rsidP="000C3C03">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A111323" w14:textId="4CD76053" w:rsidR="00267080" w:rsidRPr="00E73D46" w:rsidRDefault="00267080" w:rsidP="000C3C03">
            <w:pPr>
              <w:spacing w:after="0"/>
              <w:rPr>
                <w:rFonts w:cs="Arial"/>
                <w:i/>
                <w:iCs/>
              </w:rPr>
            </w:pPr>
          </w:p>
        </w:tc>
      </w:tr>
      <w:tr w:rsidR="00267080" w:rsidRPr="00F64160" w14:paraId="24B7D849" w14:textId="77777777" w:rsidTr="000C3C03">
        <w:trPr>
          <w:trHeight w:val="244"/>
        </w:trPr>
        <w:tc>
          <w:tcPr>
            <w:tcW w:w="1402" w:type="dxa"/>
            <w:vMerge/>
          </w:tcPr>
          <w:p w14:paraId="2451271B" w14:textId="77777777" w:rsidR="00267080" w:rsidRPr="00195758" w:rsidRDefault="00267080" w:rsidP="000C3C03">
            <w:pPr>
              <w:spacing w:after="0"/>
              <w:rPr>
                <w:rFonts w:cs="Arial"/>
                <w:i/>
                <w:iCs/>
              </w:rPr>
            </w:pPr>
          </w:p>
        </w:tc>
        <w:tc>
          <w:tcPr>
            <w:tcW w:w="2718" w:type="dxa"/>
          </w:tcPr>
          <w:p w14:paraId="58560A6D" w14:textId="77777777" w:rsidR="00267080" w:rsidRPr="00195758" w:rsidRDefault="00267080" w:rsidP="000C3C03">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7DAECB5" w14:textId="7D972485" w:rsidR="00267080" w:rsidRPr="00195758" w:rsidRDefault="00267080" w:rsidP="000C3C03">
            <w:pPr>
              <w:spacing w:after="0"/>
              <w:rPr>
                <w:rFonts w:cs="Arial"/>
                <w:i/>
                <w:iCs/>
              </w:rPr>
            </w:pPr>
          </w:p>
        </w:tc>
      </w:tr>
      <w:tr w:rsidR="00267080" w:rsidRPr="00F64160" w14:paraId="46DDDC0B" w14:textId="77777777" w:rsidTr="000C3C03">
        <w:trPr>
          <w:trHeight w:val="247"/>
        </w:trPr>
        <w:tc>
          <w:tcPr>
            <w:tcW w:w="1402" w:type="dxa"/>
            <w:vMerge/>
          </w:tcPr>
          <w:p w14:paraId="3BF13E2A" w14:textId="77777777" w:rsidR="00267080" w:rsidRPr="00195758" w:rsidRDefault="00267080" w:rsidP="000C3C03">
            <w:pPr>
              <w:spacing w:after="0"/>
              <w:rPr>
                <w:rFonts w:cs="Arial"/>
                <w:i/>
                <w:iCs/>
              </w:rPr>
            </w:pPr>
          </w:p>
        </w:tc>
        <w:tc>
          <w:tcPr>
            <w:tcW w:w="2718" w:type="dxa"/>
          </w:tcPr>
          <w:p w14:paraId="30EA9C56" w14:textId="77777777" w:rsidR="00267080" w:rsidRPr="00195758" w:rsidRDefault="00267080" w:rsidP="000C3C03">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37C693B" w14:textId="2A60F063" w:rsidR="00267080" w:rsidRPr="00195758" w:rsidRDefault="00267080" w:rsidP="000C3C03">
            <w:pPr>
              <w:spacing w:after="0"/>
              <w:rPr>
                <w:rFonts w:cs="Arial"/>
                <w:i/>
                <w:iCs/>
              </w:rPr>
            </w:pPr>
          </w:p>
        </w:tc>
      </w:tr>
    </w:tbl>
    <w:p w14:paraId="6388B64E" w14:textId="77777777" w:rsidR="00C204D7" w:rsidRDefault="00C204D7" w:rsidP="00C204D7">
      <w:bookmarkStart w:id="238" w:name="_Toc150508036"/>
    </w:p>
    <w:p w14:paraId="09A24B27" w14:textId="167B3B9C" w:rsidR="00C204D7" w:rsidRPr="00F64160" w:rsidRDefault="00C204D7" w:rsidP="00C204D7">
      <w:pPr>
        <w:pStyle w:val="Heading6"/>
      </w:pPr>
      <w:bookmarkStart w:id="239" w:name="_Toc188364887"/>
      <w:r>
        <w:lastRenderedPageBreak/>
        <w:t>N</w:t>
      </w:r>
      <w:r w:rsidRPr="00F64160">
        <w:t>.7.3.</w:t>
      </w:r>
      <w:proofErr w:type="gramStart"/>
      <w:r w:rsidRPr="00F64160">
        <w:t>3.</w:t>
      </w:r>
      <w:r w:rsidR="00FD144F">
        <w:t>Y</w:t>
      </w:r>
      <w:r>
        <w:t>.</w:t>
      </w:r>
      <w:proofErr w:type="gramEnd"/>
      <w:r>
        <w:t>2</w:t>
      </w:r>
      <w:r w:rsidRPr="00F64160">
        <w:tab/>
      </w:r>
      <w:r>
        <w:t xml:space="preserve">Search </w:t>
      </w:r>
      <w:r w:rsidRPr="00F64160">
        <w:t>Transaction as User Agent</w:t>
      </w:r>
      <w:bookmarkEnd w:id="238"/>
      <w:bookmarkEnd w:id="239"/>
    </w:p>
    <w:p w14:paraId="3229CB05" w14:textId="740D6A0E" w:rsidR="00C204D7" w:rsidRPr="00F64160" w:rsidRDefault="00C204D7" w:rsidP="00C204D7">
      <w:r w:rsidRPr="00F64160">
        <w:t xml:space="preserve">Table </w:t>
      </w:r>
      <w:r>
        <w:t>N</w:t>
      </w:r>
      <w:r w:rsidRPr="00F64160">
        <w:t>.7</w:t>
      </w:r>
      <w:r>
        <w:t>.3.3.</w:t>
      </w:r>
      <w:r w:rsidR="00FD144F">
        <w:t>Y</w:t>
      </w:r>
      <w:r>
        <w:t>.2</w:t>
      </w:r>
      <w:r w:rsidRPr="00F64160">
        <w:t>-</w:t>
      </w:r>
      <w:r w:rsidR="00C97298">
        <w:t>1</w:t>
      </w:r>
      <w:r w:rsidRPr="00F64160">
        <w:t xml:space="preserve"> lists the Status Codes that a user agent supports for the </w:t>
      </w:r>
      <w:r w:rsidR="00A82057">
        <w:t>Search</w:t>
      </w:r>
      <w:r w:rsidRPr="00F64160">
        <w:t xml:space="preserve"> Transaction of the </w:t>
      </w:r>
      <w:r w:rsidR="00A82057">
        <w:t xml:space="preserve">Modality Workflow </w:t>
      </w:r>
      <w:r w:rsidRPr="00F64160">
        <w:t>Service and defines the application behavior, when encountering any of the listed Status Codes</w:t>
      </w:r>
      <w:r>
        <w:t>.</w:t>
      </w:r>
    </w:p>
    <w:p w14:paraId="085E4CF8" w14:textId="3BBD3798" w:rsidR="00C204D7" w:rsidRPr="00F64160" w:rsidRDefault="00C204D7" w:rsidP="00C204D7">
      <w:pPr>
        <w:pStyle w:val="TemplateInstruction"/>
        <w:rPr>
          <w:rFonts w:cs="Arial"/>
        </w:rPr>
      </w:pPr>
      <w:r w:rsidRPr="00F64160">
        <w:rPr>
          <w:rFonts w:cs="Arial"/>
        </w:rPr>
        <w:t xml:space="preserve">[Describe below the behavior of the application when it receives various Status Codes in the </w:t>
      </w:r>
      <w:r w:rsidR="00C63417">
        <w:rPr>
          <w:rFonts w:cs="Arial"/>
        </w:rPr>
        <w:t>Search</w:t>
      </w:r>
      <w:r w:rsidRPr="00F64160">
        <w:rPr>
          <w:rFonts w:cs="Arial"/>
        </w:rPr>
        <w:t xml:space="preserve"> Transaction response]</w:t>
      </w:r>
    </w:p>
    <w:p w14:paraId="24BB8AE1" w14:textId="3E5EFC5B" w:rsidR="00C204D7" w:rsidRPr="00F64160" w:rsidRDefault="00C204D7" w:rsidP="00C204D7">
      <w:pPr>
        <w:pStyle w:val="TableTitle"/>
        <w:keepNext/>
        <w:rPr>
          <w:rFonts w:cs="Arial"/>
        </w:rPr>
      </w:pPr>
      <w:bookmarkStart w:id="240" w:name="_Ref73001287"/>
      <w:r w:rsidRPr="00F64160">
        <w:rPr>
          <w:rFonts w:cs="Arial"/>
        </w:rPr>
        <w:t xml:space="preserve">Table </w:t>
      </w:r>
      <w:bookmarkEnd w:id="240"/>
      <w:r>
        <w:rPr>
          <w:rFonts w:cs="Arial"/>
        </w:rPr>
        <w:t>N</w:t>
      </w:r>
      <w:r w:rsidRPr="00F64160">
        <w:rPr>
          <w:rFonts w:cs="Arial"/>
        </w:rPr>
        <w:t>.7</w:t>
      </w:r>
      <w:r w:rsidR="00C97298">
        <w:rPr>
          <w:rFonts w:cs="Arial"/>
        </w:rPr>
        <w:t>.3.3.</w:t>
      </w:r>
      <w:r w:rsidR="00FD144F">
        <w:rPr>
          <w:rFonts w:cs="Arial"/>
        </w:rPr>
        <w:t>Y</w:t>
      </w:r>
      <w:r w:rsidR="00C97298">
        <w:rPr>
          <w:rFonts w:cs="Arial"/>
        </w:rPr>
        <w:t>.2</w:t>
      </w:r>
      <w:r w:rsidRPr="00F64160">
        <w:rPr>
          <w:rFonts w:cs="Arial"/>
        </w:rPr>
        <w:t>-</w:t>
      </w:r>
      <w:r w:rsidR="00C97298">
        <w:rPr>
          <w:rFonts w:cs="Arial"/>
        </w:rPr>
        <w:t>1</w:t>
      </w:r>
      <w:r w:rsidRPr="00F64160">
        <w:rPr>
          <w:rFonts w:cs="Arial"/>
        </w:rPr>
        <w:t xml:space="preserve">: Status Codes of User Agent for </w:t>
      </w:r>
      <w:r w:rsidR="00FE2817">
        <w:rPr>
          <w:rFonts w:cs="Arial"/>
        </w:rPr>
        <w:t>Search</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204D7" w:rsidRPr="00F64160" w14:paraId="31AEA322" w14:textId="77777777" w:rsidTr="000C3C03">
        <w:trPr>
          <w:trHeight w:val="97"/>
          <w:tblHeader/>
        </w:trPr>
        <w:tc>
          <w:tcPr>
            <w:tcW w:w="1394" w:type="dxa"/>
            <w:shd w:val="clear" w:color="auto" w:fill="BFBFBF" w:themeFill="background1" w:themeFillShade="BF"/>
          </w:tcPr>
          <w:p w14:paraId="49CBA9D6" w14:textId="77777777" w:rsidR="00C204D7" w:rsidRPr="00F64160" w:rsidRDefault="00C204D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253F5740" w14:textId="77777777" w:rsidR="00C204D7" w:rsidRPr="00F64160" w:rsidRDefault="00C204D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0A030A4B" w14:textId="77777777" w:rsidR="00C204D7" w:rsidRPr="00F64160" w:rsidRDefault="00C204D7" w:rsidP="000C3C03">
            <w:pPr>
              <w:keepNext/>
              <w:spacing w:before="180" w:after="0"/>
              <w:jc w:val="center"/>
              <w:rPr>
                <w:rFonts w:cs="Arial"/>
              </w:rPr>
            </w:pPr>
            <w:r w:rsidRPr="00F64160">
              <w:rPr>
                <w:rFonts w:cs="Arial"/>
                <w:b/>
              </w:rPr>
              <w:t>Behavior</w:t>
            </w:r>
          </w:p>
        </w:tc>
      </w:tr>
      <w:tr w:rsidR="002C7B57" w:rsidRPr="00F64160" w14:paraId="241AC48C" w14:textId="77777777" w:rsidTr="000C3C03">
        <w:trPr>
          <w:trHeight w:val="147"/>
        </w:trPr>
        <w:tc>
          <w:tcPr>
            <w:tcW w:w="1394" w:type="dxa"/>
            <w:vMerge w:val="restart"/>
          </w:tcPr>
          <w:p w14:paraId="13B5188F"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257BEB2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1DFA3D9F" w14:textId="7121145A" w:rsidR="002C7B57" w:rsidRPr="00E73D46" w:rsidRDefault="002C7B57" w:rsidP="002C7B57">
            <w:pPr>
              <w:keepNext/>
              <w:spacing w:after="0"/>
              <w:rPr>
                <w:rFonts w:cs="Arial"/>
                <w:i/>
                <w:iCs/>
              </w:rPr>
            </w:pPr>
            <w:r w:rsidRPr="002C7B57">
              <w:rPr>
                <w:rFonts w:cs="Arial"/>
                <w:i/>
                <w:iCs/>
                <w:highlight w:val="yellow"/>
              </w:rPr>
              <w:t>Copy table from Section Y when reviewed</w:t>
            </w:r>
          </w:p>
        </w:tc>
      </w:tr>
      <w:tr w:rsidR="002C7B57" w:rsidRPr="00F64160" w14:paraId="396AB87F" w14:textId="77777777" w:rsidTr="000C3C03">
        <w:trPr>
          <w:trHeight w:val="147"/>
        </w:trPr>
        <w:tc>
          <w:tcPr>
            <w:tcW w:w="1394" w:type="dxa"/>
            <w:vMerge/>
          </w:tcPr>
          <w:p w14:paraId="31F2E2C9" w14:textId="77777777" w:rsidR="002C7B57" w:rsidRPr="00195758" w:rsidRDefault="002C7B57" w:rsidP="002C7B57">
            <w:pPr>
              <w:spacing w:after="0"/>
              <w:rPr>
                <w:rFonts w:cs="Arial"/>
                <w:i/>
                <w:iCs/>
              </w:rPr>
            </w:pPr>
          </w:p>
        </w:tc>
        <w:tc>
          <w:tcPr>
            <w:tcW w:w="2702" w:type="dxa"/>
          </w:tcPr>
          <w:p w14:paraId="4DF30E23"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00723BBF" w14:textId="5F1D708E" w:rsidR="002C7B57" w:rsidRPr="00195758" w:rsidRDefault="002C7B57" w:rsidP="002C7B57">
            <w:pPr>
              <w:spacing w:after="0"/>
              <w:rPr>
                <w:rFonts w:cs="Arial"/>
                <w:i/>
                <w:iCs/>
              </w:rPr>
            </w:pPr>
          </w:p>
        </w:tc>
      </w:tr>
      <w:tr w:rsidR="002C7B57" w:rsidRPr="00F64160" w14:paraId="02289F46" w14:textId="77777777" w:rsidTr="000C3C03">
        <w:trPr>
          <w:trHeight w:val="199"/>
        </w:trPr>
        <w:tc>
          <w:tcPr>
            <w:tcW w:w="1394" w:type="dxa"/>
            <w:vMerge w:val="restart"/>
          </w:tcPr>
          <w:p w14:paraId="4E34BD20" w14:textId="77777777" w:rsidR="002C7B57" w:rsidRPr="00E73D46" w:rsidRDefault="002C7B57" w:rsidP="002C7B57">
            <w:pPr>
              <w:spacing w:after="0"/>
              <w:rPr>
                <w:rFonts w:cs="Arial"/>
                <w:i/>
                <w:iCs/>
              </w:rPr>
            </w:pPr>
            <w:r w:rsidRPr="00E73D46">
              <w:rPr>
                <w:rFonts w:cs="Arial"/>
                <w:i/>
                <w:iCs/>
              </w:rPr>
              <w:t>Failure</w:t>
            </w:r>
          </w:p>
        </w:tc>
        <w:tc>
          <w:tcPr>
            <w:tcW w:w="2702" w:type="dxa"/>
          </w:tcPr>
          <w:p w14:paraId="58484386"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67534FC8" w14:textId="0773F2C6" w:rsidR="002C7B57" w:rsidRPr="00E73D46" w:rsidRDefault="002C7B57" w:rsidP="002C7B57">
            <w:pPr>
              <w:spacing w:after="0"/>
              <w:rPr>
                <w:rFonts w:cs="Arial"/>
                <w:i/>
                <w:iCs/>
              </w:rPr>
            </w:pPr>
          </w:p>
        </w:tc>
      </w:tr>
      <w:tr w:rsidR="002C7B57" w:rsidRPr="00F64160" w14:paraId="7413439C" w14:textId="77777777" w:rsidTr="000C3C03">
        <w:trPr>
          <w:trHeight w:val="202"/>
        </w:trPr>
        <w:tc>
          <w:tcPr>
            <w:tcW w:w="1394" w:type="dxa"/>
            <w:vMerge/>
          </w:tcPr>
          <w:p w14:paraId="6B72FE51" w14:textId="77777777" w:rsidR="002C7B57" w:rsidRPr="00195758" w:rsidRDefault="002C7B57" w:rsidP="002C7B57">
            <w:pPr>
              <w:spacing w:after="0"/>
              <w:rPr>
                <w:rFonts w:cs="Arial"/>
                <w:i/>
                <w:iCs/>
              </w:rPr>
            </w:pPr>
          </w:p>
        </w:tc>
        <w:tc>
          <w:tcPr>
            <w:tcW w:w="2702" w:type="dxa"/>
          </w:tcPr>
          <w:p w14:paraId="35936AFB"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37BEBD5" w14:textId="06353AB9" w:rsidR="002C7B57" w:rsidRPr="00195758" w:rsidRDefault="002C7B57" w:rsidP="002C7B57">
            <w:pPr>
              <w:spacing w:after="0"/>
              <w:rPr>
                <w:rFonts w:cs="Arial"/>
                <w:i/>
                <w:iCs/>
              </w:rPr>
            </w:pPr>
          </w:p>
        </w:tc>
      </w:tr>
      <w:tr w:rsidR="002C7B57" w:rsidRPr="00F64160" w14:paraId="48A6F252" w14:textId="77777777" w:rsidTr="000C3C03">
        <w:trPr>
          <w:trHeight w:val="199"/>
        </w:trPr>
        <w:tc>
          <w:tcPr>
            <w:tcW w:w="1394" w:type="dxa"/>
          </w:tcPr>
          <w:p w14:paraId="2215B3FB" w14:textId="77777777" w:rsidR="002C7B57" w:rsidRPr="00E73D46" w:rsidRDefault="002C7B57" w:rsidP="002C7B57">
            <w:pPr>
              <w:spacing w:after="0"/>
              <w:rPr>
                <w:rFonts w:cs="Arial"/>
                <w:i/>
                <w:iCs/>
              </w:rPr>
            </w:pPr>
            <w:r w:rsidRPr="00E73D46">
              <w:rPr>
                <w:rFonts w:cs="Arial"/>
                <w:i/>
                <w:iCs/>
              </w:rPr>
              <w:t>*</w:t>
            </w:r>
          </w:p>
        </w:tc>
        <w:tc>
          <w:tcPr>
            <w:tcW w:w="2702" w:type="dxa"/>
          </w:tcPr>
          <w:p w14:paraId="35A664D9"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B77A94E" w14:textId="431A85CD" w:rsidR="002C7B57" w:rsidRPr="00E73D46" w:rsidRDefault="002C7B57" w:rsidP="002C7B57">
            <w:pPr>
              <w:spacing w:after="0"/>
              <w:rPr>
                <w:rFonts w:cs="Arial"/>
                <w:i/>
                <w:iCs/>
              </w:rPr>
            </w:pPr>
          </w:p>
        </w:tc>
      </w:tr>
    </w:tbl>
    <w:p w14:paraId="78212A1E" w14:textId="77777777" w:rsidR="00C63417" w:rsidRDefault="00C63417" w:rsidP="00F86633"/>
    <w:p w14:paraId="676C5838" w14:textId="675A203B" w:rsidR="006B2BE6" w:rsidRPr="00D336C4" w:rsidRDefault="006B2BE6" w:rsidP="006B2BE6">
      <w:pPr>
        <w:pStyle w:val="Heading5"/>
      </w:pPr>
      <w:bookmarkStart w:id="241" w:name="_Toc188364888"/>
      <w:r w:rsidRPr="00D336C4">
        <w:t>N.7.3.3.</w:t>
      </w:r>
      <w:r>
        <w:t>X</w:t>
      </w:r>
      <w:r w:rsidRPr="00D336C4">
        <w:tab/>
      </w:r>
      <w:r>
        <w:t xml:space="preserve">Modality </w:t>
      </w:r>
      <w:r w:rsidR="00FD144F">
        <w:t>Performed Procedure Step</w:t>
      </w:r>
      <w:r>
        <w:t xml:space="preserve"> </w:t>
      </w:r>
      <w:r w:rsidRPr="00D336C4">
        <w:t>Service</w:t>
      </w:r>
      <w:bookmarkEnd w:id="241"/>
    </w:p>
    <w:p w14:paraId="18C3C827" w14:textId="7D35B4B4" w:rsidR="00C63417" w:rsidRDefault="00C63417" w:rsidP="00C63417">
      <w:pPr>
        <w:pStyle w:val="Heading6"/>
      </w:pPr>
      <w:bookmarkStart w:id="242" w:name="_Toc188364889"/>
      <w:r w:rsidRPr="00D336C4">
        <w:t>N.7.3.</w:t>
      </w:r>
      <w:proofErr w:type="gramStart"/>
      <w:r w:rsidRPr="00D336C4">
        <w:t>3.</w:t>
      </w:r>
      <w:r w:rsidR="00FD144F">
        <w:t>X.</w:t>
      </w:r>
      <w:proofErr w:type="gramEnd"/>
      <w:r w:rsidR="00FD144F">
        <w:t>1</w:t>
      </w:r>
      <w:r w:rsidRPr="00D336C4">
        <w:tab/>
      </w:r>
      <w:r w:rsidR="00FE2817">
        <w:t xml:space="preserve">Create </w:t>
      </w:r>
      <w:r w:rsidRPr="00D336C4">
        <w:t>Transaction as Origin Server</w:t>
      </w:r>
      <w:bookmarkEnd w:id="242"/>
    </w:p>
    <w:p w14:paraId="29E2439B" w14:textId="38D56158" w:rsidR="00C63417" w:rsidRPr="00F64160" w:rsidRDefault="00C63417" w:rsidP="00C63417">
      <w:r w:rsidRPr="00F64160">
        <w:t xml:space="preserve">Table </w:t>
      </w:r>
      <w:r>
        <w:t>N</w:t>
      </w:r>
      <w:r w:rsidRPr="00F64160">
        <w:t>.7</w:t>
      </w:r>
      <w:r>
        <w:t>.3.3.</w:t>
      </w:r>
      <w:r w:rsidR="00FD144F">
        <w:t>X.1</w:t>
      </w:r>
      <w:r w:rsidRPr="00F64160">
        <w:t>-</w:t>
      </w:r>
      <w:r>
        <w:t>1</w:t>
      </w:r>
      <w:r w:rsidRPr="00F64160">
        <w:t xml:space="preserve"> lists the Status Codes that an origin server supports for the </w:t>
      </w:r>
      <w:r w:rsidR="00FE2817">
        <w:t xml:space="preserve">Create </w:t>
      </w:r>
      <w:r w:rsidRPr="00F64160">
        <w:t xml:space="preserve">Transaction of the </w:t>
      </w:r>
      <w:r>
        <w:t xml:space="preserve">Modality Workflow </w:t>
      </w:r>
      <w:r w:rsidRPr="00F64160">
        <w:t>Service and the condition in which any of the listed Status Codes is sent</w:t>
      </w:r>
      <w:r>
        <w:t>.</w:t>
      </w:r>
    </w:p>
    <w:p w14:paraId="68485711" w14:textId="30A800B5"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B052E2">
        <w:rPr>
          <w:rFonts w:cs="Arial"/>
        </w:rPr>
        <w:t>Create</w:t>
      </w:r>
      <w:r w:rsidRPr="00F64160">
        <w:rPr>
          <w:rFonts w:cs="Arial"/>
        </w:rPr>
        <w:t xml:space="preserve"> Transaction response as origin server.]</w:t>
      </w:r>
    </w:p>
    <w:p w14:paraId="3A410523" w14:textId="49CED2FF"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w:t>
      </w:r>
      <w:r w:rsidRPr="00F64160">
        <w:rPr>
          <w:rFonts w:cs="Arial"/>
        </w:rPr>
        <w:t>-</w:t>
      </w:r>
      <w:r>
        <w:rPr>
          <w:rFonts w:cs="Arial"/>
        </w:rPr>
        <w:t>1</w:t>
      </w:r>
      <w:r w:rsidRPr="00F64160">
        <w:rPr>
          <w:rFonts w:cs="Arial"/>
        </w:rPr>
        <w:t xml:space="preserve">: Status Codes of Origin Server for </w:t>
      </w:r>
      <w:r w:rsidR="00B052E2">
        <w:rPr>
          <w:rFonts w:cs="Arial"/>
        </w:rPr>
        <w:t>Create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45DD0442" w14:textId="77777777" w:rsidTr="000C3C03">
        <w:trPr>
          <w:trHeight w:val="119"/>
          <w:tblHeader/>
        </w:trPr>
        <w:tc>
          <w:tcPr>
            <w:tcW w:w="1402" w:type="dxa"/>
            <w:shd w:val="clear" w:color="auto" w:fill="BFBFBF" w:themeFill="background1" w:themeFillShade="BF"/>
          </w:tcPr>
          <w:p w14:paraId="6B6EE102"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17BB0D01"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7DEE9BD4"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2B9C73B" w14:textId="77777777" w:rsidTr="000C3C03">
        <w:trPr>
          <w:trHeight w:val="180"/>
        </w:trPr>
        <w:tc>
          <w:tcPr>
            <w:tcW w:w="1402" w:type="dxa"/>
            <w:vMerge w:val="restart"/>
          </w:tcPr>
          <w:p w14:paraId="4AF935B6"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8E69DF"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53807949" w14:textId="2C4F607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AE25ADA" w14:textId="77777777" w:rsidTr="000C3C03">
        <w:trPr>
          <w:trHeight w:val="180"/>
        </w:trPr>
        <w:tc>
          <w:tcPr>
            <w:tcW w:w="1402" w:type="dxa"/>
            <w:vMerge/>
          </w:tcPr>
          <w:p w14:paraId="2C1CD084" w14:textId="77777777" w:rsidR="002C7B57" w:rsidRPr="00195758" w:rsidRDefault="002C7B57" w:rsidP="002C7B57">
            <w:pPr>
              <w:spacing w:after="0"/>
              <w:rPr>
                <w:rFonts w:cs="Arial"/>
                <w:i/>
                <w:iCs/>
              </w:rPr>
            </w:pPr>
          </w:p>
        </w:tc>
        <w:tc>
          <w:tcPr>
            <w:tcW w:w="2718" w:type="dxa"/>
          </w:tcPr>
          <w:p w14:paraId="687826A1"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646ED4B0" w14:textId="77777777" w:rsidR="002C7B57" w:rsidRPr="00195758" w:rsidRDefault="002C7B57" w:rsidP="002C7B57">
            <w:pPr>
              <w:spacing w:after="0"/>
              <w:rPr>
                <w:rFonts w:cs="Arial"/>
                <w:i/>
                <w:iCs/>
              </w:rPr>
            </w:pPr>
          </w:p>
        </w:tc>
      </w:tr>
      <w:tr w:rsidR="002C7B57" w:rsidRPr="00F64160" w14:paraId="5A0A3A55" w14:textId="77777777" w:rsidTr="000C3C03">
        <w:trPr>
          <w:trHeight w:val="244"/>
        </w:trPr>
        <w:tc>
          <w:tcPr>
            <w:tcW w:w="1402" w:type="dxa"/>
            <w:vMerge w:val="restart"/>
          </w:tcPr>
          <w:p w14:paraId="28C41ACA" w14:textId="77777777" w:rsidR="002C7B57" w:rsidRPr="00E73D46" w:rsidRDefault="002C7B57" w:rsidP="002C7B57">
            <w:pPr>
              <w:spacing w:after="0"/>
              <w:rPr>
                <w:rFonts w:cs="Arial"/>
                <w:i/>
                <w:iCs/>
              </w:rPr>
            </w:pPr>
            <w:r w:rsidRPr="00E73D46">
              <w:rPr>
                <w:rFonts w:cs="Arial"/>
                <w:i/>
                <w:iCs/>
              </w:rPr>
              <w:t>Failure</w:t>
            </w:r>
          </w:p>
        </w:tc>
        <w:tc>
          <w:tcPr>
            <w:tcW w:w="2718" w:type="dxa"/>
          </w:tcPr>
          <w:p w14:paraId="064476B3"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0B8A772A" w14:textId="77777777" w:rsidR="002C7B57" w:rsidRPr="00E73D46" w:rsidRDefault="002C7B57" w:rsidP="002C7B57">
            <w:pPr>
              <w:spacing w:after="0"/>
              <w:rPr>
                <w:rFonts w:cs="Arial"/>
                <w:i/>
                <w:iCs/>
              </w:rPr>
            </w:pPr>
          </w:p>
        </w:tc>
      </w:tr>
      <w:tr w:rsidR="002C7B57" w:rsidRPr="00F64160" w14:paraId="2A6ED023" w14:textId="77777777" w:rsidTr="000C3C03">
        <w:trPr>
          <w:trHeight w:val="244"/>
        </w:trPr>
        <w:tc>
          <w:tcPr>
            <w:tcW w:w="1402" w:type="dxa"/>
            <w:vMerge/>
          </w:tcPr>
          <w:p w14:paraId="556CB1EF" w14:textId="77777777" w:rsidR="002C7B57" w:rsidRPr="00195758" w:rsidRDefault="002C7B57" w:rsidP="002C7B57">
            <w:pPr>
              <w:spacing w:after="0"/>
              <w:rPr>
                <w:rFonts w:cs="Arial"/>
                <w:i/>
                <w:iCs/>
              </w:rPr>
            </w:pPr>
          </w:p>
        </w:tc>
        <w:tc>
          <w:tcPr>
            <w:tcW w:w="2718" w:type="dxa"/>
          </w:tcPr>
          <w:p w14:paraId="45F2FC9C"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15D1BDE6" w14:textId="77777777" w:rsidR="002C7B57" w:rsidRPr="00195758" w:rsidRDefault="002C7B57" w:rsidP="002C7B57">
            <w:pPr>
              <w:spacing w:after="0"/>
              <w:rPr>
                <w:rFonts w:cs="Arial"/>
                <w:i/>
                <w:iCs/>
              </w:rPr>
            </w:pPr>
          </w:p>
        </w:tc>
      </w:tr>
      <w:tr w:rsidR="002C7B57" w:rsidRPr="00F64160" w14:paraId="4875C1FD" w14:textId="77777777" w:rsidTr="000C3C03">
        <w:trPr>
          <w:trHeight w:val="247"/>
        </w:trPr>
        <w:tc>
          <w:tcPr>
            <w:tcW w:w="1402" w:type="dxa"/>
            <w:vMerge/>
          </w:tcPr>
          <w:p w14:paraId="78338F4D" w14:textId="77777777" w:rsidR="002C7B57" w:rsidRPr="00195758" w:rsidRDefault="002C7B57" w:rsidP="002C7B57">
            <w:pPr>
              <w:spacing w:after="0"/>
              <w:rPr>
                <w:rFonts w:cs="Arial"/>
                <w:i/>
                <w:iCs/>
              </w:rPr>
            </w:pPr>
          </w:p>
        </w:tc>
        <w:tc>
          <w:tcPr>
            <w:tcW w:w="2718" w:type="dxa"/>
          </w:tcPr>
          <w:p w14:paraId="6D0D6CD7"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715554A" w14:textId="77777777" w:rsidR="002C7B57" w:rsidRPr="00195758" w:rsidRDefault="002C7B57" w:rsidP="002C7B57">
            <w:pPr>
              <w:spacing w:after="0"/>
              <w:rPr>
                <w:rFonts w:cs="Arial"/>
                <w:i/>
                <w:iCs/>
              </w:rPr>
            </w:pPr>
          </w:p>
        </w:tc>
      </w:tr>
    </w:tbl>
    <w:p w14:paraId="689FD309" w14:textId="77777777" w:rsidR="00C63417" w:rsidRDefault="00C63417" w:rsidP="00C63417"/>
    <w:p w14:paraId="566FEF16" w14:textId="46B341EF" w:rsidR="00C63417" w:rsidRPr="00F64160" w:rsidRDefault="00C63417" w:rsidP="00C63417">
      <w:pPr>
        <w:pStyle w:val="Heading6"/>
      </w:pPr>
      <w:bookmarkStart w:id="243" w:name="_Toc188364890"/>
      <w:r>
        <w:t>N</w:t>
      </w:r>
      <w:r w:rsidRPr="00F64160">
        <w:t>.7.3.</w:t>
      </w:r>
      <w:proofErr w:type="gramStart"/>
      <w:r w:rsidRPr="00F64160">
        <w:t>3.</w:t>
      </w:r>
      <w:r w:rsidR="00FD144F">
        <w:t>X.</w:t>
      </w:r>
      <w:proofErr w:type="gramEnd"/>
      <w:r w:rsidR="00FD144F">
        <w:t>2</w:t>
      </w:r>
      <w:r w:rsidRPr="00F64160">
        <w:tab/>
      </w:r>
      <w:r w:rsidR="000A6128">
        <w:t>Create</w:t>
      </w:r>
      <w:r>
        <w:t xml:space="preserve"> </w:t>
      </w:r>
      <w:r w:rsidRPr="00F64160">
        <w:t>Transaction as User Agent</w:t>
      </w:r>
      <w:bookmarkEnd w:id="243"/>
    </w:p>
    <w:p w14:paraId="1F3411A3" w14:textId="75517848" w:rsidR="00C63417" w:rsidRPr="00F64160" w:rsidRDefault="00C63417" w:rsidP="00C63417">
      <w:r w:rsidRPr="00F64160">
        <w:t xml:space="preserve">Table </w:t>
      </w:r>
      <w:r>
        <w:t>N</w:t>
      </w:r>
      <w:r w:rsidRPr="00F64160">
        <w:t>.7</w:t>
      </w:r>
      <w:r>
        <w:t>.3.3.</w:t>
      </w:r>
      <w:r w:rsidR="00FD144F">
        <w:t>X.2</w:t>
      </w:r>
      <w:r w:rsidRPr="00F64160">
        <w:t>-</w:t>
      </w:r>
      <w:r>
        <w:t>1</w:t>
      </w:r>
      <w:r w:rsidRPr="00F64160">
        <w:t xml:space="preserve"> lists the Status Codes that a user agent supports for the </w:t>
      </w:r>
      <w:r w:rsidR="00526866">
        <w:t xml:space="preserve">Create </w:t>
      </w:r>
      <w:r w:rsidRPr="00F64160">
        <w:t xml:space="preserve">Transaction of the </w:t>
      </w:r>
      <w:r>
        <w:t xml:space="preserve">Modality Workflow </w:t>
      </w:r>
      <w:r w:rsidRPr="00F64160">
        <w:t>Service and defines the application behavior, when encountering any of the listed Status Codes</w:t>
      </w:r>
      <w:r>
        <w:t>.</w:t>
      </w:r>
    </w:p>
    <w:p w14:paraId="2B954A3F" w14:textId="197F5A9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526866">
        <w:rPr>
          <w:rFonts w:cs="Arial"/>
        </w:rPr>
        <w:t xml:space="preserve">Create </w:t>
      </w:r>
      <w:r w:rsidRPr="00F64160">
        <w:rPr>
          <w:rFonts w:cs="Arial"/>
        </w:rPr>
        <w:t>Transaction response]</w:t>
      </w:r>
    </w:p>
    <w:p w14:paraId="194E16ED" w14:textId="13C81DBB"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X.2</w:t>
      </w:r>
      <w:r w:rsidRPr="00F64160">
        <w:rPr>
          <w:rFonts w:cs="Arial"/>
        </w:rPr>
        <w:t>-</w:t>
      </w:r>
      <w:r>
        <w:rPr>
          <w:rFonts w:cs="Arial"/>
        </w:rPr>
        <w:t>1</w:t>
      </w:r>
      <w:r w:rsidRPr="00F64160">
        <w:rPr>
          <w:rFonts w:cs="Arial"/>
        </w:rPr>
        <w:t xml:space="preserve">: Status Codes of User Agent for </w:t>
      </w:r>
      <w:r w:rsidR="00526866">
        <w:rPr>
          <w:rFonts w:cs="Arial"/>
        </w:rPr>
        <w:t xml:space="preserve">Create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1890D82D" w14:textId="77777777" w:rsidTr="000C3C03">
        <w:trPr>
          <w:trHeight w:val="97"/>
          <w:tblHeader/>
        </w:trPr>
        <w:tc>
          <w:tcPr>
            <w:tcW w:w="1394" w:type="dxa"/>
            <w:shd w:val="clear" w:color="auto" w:fill="BFBFBF" w:themeFill="background1" w:themeFillShade="BF"/>
          </w:tcPr>
          <w:p w14:paraId="63D232E0"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11F69EBC"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3D34403A"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2F029E3C" w14:textId="77777777" w:rsidTr="000C3C03">
        <w:trPr>
          <w:trHeight w:val="147"/>
        </w:trPr>
        <w:tc>
          <w:tcPr>
            <w:tcW w:w="1394" w:type="dxa"/>
            <w:vMerge w:val="restart"/>
          </w:tcPr>
          <w:p w14:paraId="07C1E76E"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34D81977"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155AE0A" w14:textId="74F075B4"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68ADB2D" w14:textId="77777777" w:rsidTr="000C3C03">
        <w:trPr>
          <w:trHeight w:val="147"/>
        </w:trPr>
        <w:tc>
          <w:tcPr>
            <w:tcW w:w="1394" w:type="dxa"/>
            <w:vMerge/>
          </w:tcPr>
          <w:p w14:paraId="127D2D28" w14:textId="77777777" w:rsidR="002C7B57" w:rsidRPr="00195758" w:rsidRDefault="002C7B57" w:rsidP="002C7B57">
            <w:pPr>
              <w:spacing w:after="0"/>
              <w:rPr>
                <w:rFonts w:cs="Arial"/>
                <w:i/>
                <w:iCs/>
              </w:rPr>
            </w:pPr>
          </w:p>
        </w:tc>
        <w:tc>
          <w:tcPr>
            <w:tcW w:w="2702" w:type="dxa"/>
          </w:tcPr>
          <w:p w14:paraId="673A0456"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7C548E9" w14:textId="77777777" w:rsidR="002C7B57" w:rsidRPr="00195758" w:rsidRDefault="002C7B57" w:rsidP="002C7B57">
            <w:pPr>
              <w:spacing w:after="0"/>
              <w:rPr>
                <w:rFonts w:cs="Arial"/>
                <w:i/>
                <w:iCs/>
              </w:rPr>
            </w:pPr>
          </w:p>
        </w:tc>
      </w:tr>
      <w:tr w:rsidR="002C7B57" w:rsidRPr="00F64160" w14:paraId="6F42EDB1" w14:textId="77777777" w:rsidTr="000C3C03">
        <w:trPr>
          <w:trHeight w:val="199"/>
        </w:trPr>
        <w:tc>
          <w:tcPr>
            <w:tcW w:w="1394" w:type="dxa"/>
            <w:vMerge w:val="restart"/>
          </w:tcPr>
          <w:p w14:paraId="38072098" w14:textId="77777777" w:rsidR="002C7B57" w:rsidRPr="00E73D46" w:rsidRDefault="002C7B57" w:rsidP="002C7B57">
            <w:pPr>
              <w:spacing w:after="0"/>
              <w:rPr>
                <w:rFonts w:cs="Arial"/>
                <w:i/>
                <w:iCs/>
              </w:rPr>
            </w:pPr>
            <w:r w:rsidRPr="00E73D46">
              <w:rPr>
                <w:rFonts w:cs="Arial"/>
                <w:i/>
                <w:iCs/>
              </w:rPr>
              <w:lastRenderedPageBreak/>
              <w:t>Failure</w:t>
            </w:r>
          </w:p>
        </w:tc>
        <w:tc>
          <w:tcPr>
            <w:tcW w:w="2702" w:type="dxa"/>
          </w:tcPr>
          <w:p w14:paraId="047A397E"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FFC5B2E" w14:textId="77777777" w:rsidR="002C7B57" w:rsidRPr="00E73D46" w:rsidRDefault="002C7B57" w:rsidP="002C7B57">
            <w:pPr>
              <w:spacing w:after="0"/>
              <w:rPr>
                <w:rFonts w:cs="Arial"/>
                <w:i/>
                <w:iCs/>
              </w:rPr>
            </w:pPr>
          </w:p>
        </w:tc>
      </w:tr>
      <w:tr w:rsidR="002C7B57" w:rsidRPr="00F64160" w14:paraId="10840CF3" w14:textId="77777777" w:rsidTr="000C3C03">
        <w:trPr>
          <w:trHeight w:val="202"/>
        </w:trPr>
        <w:tc>
          <w:tcPr>
            <w:tcW w:w="1394" w:type="dxa"/>
            <w:vMerge/>
          </w:tcPr>
          <w:p w14:paraId="75A59469" w14:textId="77777777" w:rsidR="002C7B57" w:rsidRPr="00195758" w:rsidRDefault="002C7B57" w:rsidP="002C7B57">
            <w:pPr>
              <w:spacing w:after="0"/>
              <w:rPr>
                <w:rFonts w:cs="Arial"/>
                <w:i/>
                <w:iCs/>
              </w:rPr>
            </w:pPr>
          </w:p>
        </w:tc>
        <w:tc>
          <w:tcPr>
            <w:tcW w:w="2702" w:type="dxa"/>
          </w:tcPr>
          <w:p w14:paraId="6C3B7CBF"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412DAE49" w14:textId="77777777" w:rsidR="002C7B57" w:rsidRPr="00195758" w:rsidRDefault="002C7B57" w:rsidP="002C7B57">
            <w:pPr>
              <w:spacing w:after="0"/>
              <w:rPr>
                <w:rFonts w:cs="Arial"/>
                <w:i/>
                <w:iCs/>
              </w:rPr>
            </w:pPr>
          </w:p>
        </w:tc>
      </w:tr>
      <w:tr w:rsidR="002C7B57" w:rsidRPr="00F64160" w14:paraId="6B4AF3CC" w14:textId="77777777" w:rsidTr="000C3C03">
        <w:trPr>
          <w:trHeight w:val="199"/>
        </w:trPr>
        <w:tc>
          <w:tcPr>
            <w:tcW w:w="1394" w:type="dxa"/>
          </w:tcPr>
          <w:p w14:paraId="34F1855E" w14:textId="77777777" w:rsidR="002C7B57" w:rsidRPr="00E73D46" w:rsidRDefault="002C7B57" w:rsidP="002C7B57">
            <w:pPr>
              <w:spacing w:after="0"/>
              <w:rPr>
                <w:rFonts w:cs="Arial"/>
                <w:i/>
                <w:iCs/>
              </w:rPr>
            </w:pPr>
            <w:r w:rsidRPr="00E73D46">
              <w:rPr>
                <w:rFonts w:cs="Arial"/>
                <w:i/>
                <w:iCs/>
              </w:rPr>
              <w:t>*</w:t>
            </w:r>
          </w:p>
        </w:tc>
        <w:tc>
          <w:tcPr>
            <w:tcW w:w="2702" w:type="dxa"/>
          </w:tcPr>
          <w:p w14:paraId="30963EBE"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0EF1BF77" w14:textId="77777777" w:rsidR="002C7B57" w:rsidRPr="00E73D46" w:rsidRDefault="002C7B57" w:rsidP="002C7B57">
            <w:pPr>
              <w:spacing w:after="0"/>
              <w:rPr>
                <w:rFonts w:cs="Arial"/>
                <w:i/>
                <w:iCs/>
              </w:rPr>
            </w:pPr>
          </w:p>
        </w:tc>
      </w:tr>
    </w:tbl>
    <w:p w14:paraId="17D978C0" w14:textId="77777777" w:rsidR="00C63417" w:rsidRDefault="00C63417" w:rsidP="00F86633"/>
    <w:p w14:paraId="7A63DD90" w14:textId="66FAD03F" w:rsidR="00C63417" w:rsidRDefault="00C63417" w:rsidP="00C63417">
      <w:pPr>
        <w:pStyle w:val="Heading6"/>
      </w:pPr>
      <w:bookmarkStart w:id="244" w:name="_Toc188364891"/>
      <w:r w:rsidRPr="00D336C4">
        <w:t>N.7.3.</w:t>
      </w:r>
      <w:proofErr w:type="gramStart"/>
      <w:r w:rsidRPr="00D336C4">
        <w:t>3.</w:t>
      </w:r>
      <w:r w:rsidR="00FD144F">
        <w:t>X.</w:t>
      </w:r>
      <w:proofErr w:type="gramEnd"/>
      <w:r w:rsidR="00FD144F">
        <w:t>3</w:t>
      </w:r>
      <w:r w:rsidRPr="00D336C4">
        <w:tab/>
      </w:r>
      <w:r w:rsidR="00264B92">
        <w:t xml:space="preserve">Update </w:t>
      </w:r>
      <w:r w:rsidRPr="00D336C4">
        <w:t>Transaction as Origin Server</w:t>
      </w:r>
      <w:bookmarkEnd w:id="244"/>
    </w:p>
    <w:p w14:paraId="6437C9CF" w14:textId="2BBCA321" w:rsidR="00C63417" w:rsidRPr="00F64160" w:rsidRDefault="00C63417" w:rsidP="00C63417">
      <w:r w:rsidRPr="00F64160">
        <w:t xml:space="preserve">Table </w:t>
      </w:r>
      <w:r>
        <w:t>N</w:t>
      </w:r>
      <w:r w:rsidRPr="00F64160">
        <w:t>.7</w:t>
      </w:r>
      <w:r>
        <w:t>.3.3.</w:t>
      </w:r>
      <w:r w:rsidR="00FD144F">
        <w:t>X.3</w:t>
      </w:r>
      <w:r w:rsidRPr="00F64160">
        <w:t>-</w:t>
      </w:r>
      <w:r>
        <w:t>1</w:t>
      </w:r>
      <w:r w:rsidRPr="00F64160">
        <w:t xml:space="preserve"> lists the Status Codes that an origin server supports for the </w:t>
      </w:r>
      <w:r w:rsidR="00264B92">
        <w:t xml:space="preserve">Update </w:t>
      </w:r>
      <w:r w:rsidRPr="00F64160">
        <w:t xml:space="preserve">Transaction of the </w:t>
      </w:r>
      <w:r>
        <w:t xml:space="preserve">Modality Workflow </w:t>
      </w:r>
      <w:r w:rsidRPr="00F64160">
        <w:t>Service and the condition in which any of the listed Status Codes is sent</w:t>
      </w:r>
      <w:r>
        <w:t>.</w:t>
      </w:r>
    </w:p>
    <w:p w14:paraId="4B45E4A3" w14:textId="7D60B33F"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264B92">
        <w:rPr>
          <w:rFonts w:cs="Arial"/>
        </w:rPr>
        <w:t xml:space="preserve">Update </w:t>
      </w:r>
      <w:r w:rsidRPr="00F64160">
        <w:rPr>
          <w:rFonts w:cs="Arial"/>
        </w:rPr>
        <w:t>Transaction response as origin server.]</w:t>
      </w:r>
    </w:p>
    <w:p w14:paraId="53612445" w14:textId="5CC30984"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X.3</w:t>
      </w:r>
      <w:r w:rsidRPr="00F64160">
        <w:rPr>
          <w:rFonts w:cs="Arial"/>
        </w:rPr>
        <w:t>-</w:t>
      </w:r>
      <w:r>
        <w:rPr>
          <w:rFonts w:cs="Arial"/>
        </w:rPr>
        <w:t>1</w:t>
      </w:r>
      <w:r w:rsidRPr="00F64160">
        <w:rPr>
          <w:rFonts w:cs="Arial"/>
        </w:rPr>
        <w:t xml:space="preserve">: Status Codes of Origin Server for </w:t>
      </w:r>
      <w:r w:rsidR="00264B92">
        <w:rPr>
          <w:rFonts w:cs="Arial"/>
        </w:rPr>
        <w:t xml:space="preserve">Update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C858197" w14:textId="77777777" w:rsidTr="000C3C03">
        <w:trPr>
          <w:trHeight w:val="119"/>
          <w:tblHeader/>
        </w:trPr>
        <w:tc>
          <w:tcPr>
            <w:tcW w:w="1402" w:type="dxa"/>
            <w:shd w:val="clear" w:color="auto" w:fill="BFBFBF" w:themeFill="background1" w:themeFillShade="BF"/>
          </w:tcPr>
          <w:p w14:paraId="50B949DA"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6F53016A"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5E6A3BD0"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211D8BC" w14:textId="77777777" w:rsidTr="000C3C03">
        <w:trPr>
          <w:trHeight w:val="180"/>
        </w:trPr>
        <w:tc>
          <w:tcPr>
            <w:tcW w:w="1402" w:type="dxa"/>
            <w:vMerge w:val="restart"/>
          </w:tcPr>
          <w:p w14:paraId="18C94E55"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7DCEC980"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01151D4E" w14:textId="2E8248A3"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8155BD6" w14:textId="77777777" w:rsidTr="000C3C03">
        <w:trPr>
          <w:trHeight w:val="180"/>
        </w:trPr>
        <w:tc>
          <w:tcPr>
            <w:tcW w:w="1402" w:type="dxa"/>
            <w:vMerge/>
          </w:tcPr>
          <w:p w14:paraId="21B45BE6" w14:textId="77777777" w:rsidR="002C7B57" w:rsidRPr="00195758" w:rsidRDefault="002C7B57" w:rsidP="002C7B57">
            <w:pPr>
              <w:spacing w:after="0"/>
              <w:rPr>
                <w:rFonts w:cs="Arial"/>
                <w:i/>
                <w:iCs/>
              </w:rPr>
            </w:pPr>
          </w:p>
        </w:tc>
        <w:tc>
          <w:tcPr>
            <w:tcW w:w="2718" w:type="dxa"/>
          </w:tcPr>
          <w:p w14:paraId="1F363CFE"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7ECEA177" w14:textId="77777777" w:rsidR="002C7B57" w:rsidRPr="00195758" w:rsidRDefault="002C7B57" w:rsidP="002C7B57">
            <w:pPr>
              <w:spacing w:after="0"/>
              <w:rPr>
                <w:rFonts w:cs="Arial"/>
                <w:i/>
                <w:iCs/>
              </w:rPr>
            </w:pPr>
          </w:p>
        </w:tc>
      </w:tr>
      <w:tr w:rsidR="002C7B57" w:rsidRPr="00F64160" w14:paraId="10135183" w14:textId="77777777" w:rsidTr="000C3C03">
        <w:trPr>
          <w:trHeight w:val="244"/>
        </w:trPr>
        <w:tc>
          <w:tcPr>
            <w:tcW w:w="1402" w:type="dxa"/>
            <w:vMerge w:val="restart"/>
          </w:tcPr>
          <w:p w14:paraId="4670FDE1" w14:textId="77777777" w:rsidR="002C7B57" w:rsidRPr="00E73D46" w:rsidRDefault="002C7B57" w:rsidP="002C7B57">
            <w:pPr>
              <w:spacing w:after="0"/>
              <w:rPr>
                <w:rFonts w:cs="Arial"/>
                <w:i/>
                <w:iCs/>
              </w:rPr>
            </w:pPr>
            <w:r w:rsidRPr="00E73D46">
              <w:rPr>
                <w:rFonts w:cs="Arial"/>
                <w:i/>
                <w:iCs/>
              </w:rPr>
              <w:t>Failure</w:t>
            </w:r>
          </w:p>
        </w:tc>
        <w:tc>
          <w:tcPr>
            <w:tcW w:w="2718" w:type="dxa"/>
          </w:tcPr>
          <w:p w14:paraId="77C8721B"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5FCE800D" w14:textId="77777777" w:rsidR="002C7B57" w:rsidRPr="00E73D46" w:rsidRDefault="002C7B57" w:rsidP="002C7B57">
            <w:pPr>
              <w:spacing w:after="0"/>
              <w:rPr>
                <w:rFonts w:cs="Arial"/>
                <w:i/>
                <w:iCs/>
              </w:rPr>
            </w:pPr>
          </w:p>
        </w:tc>
      </w:tr>
      <w:tr w:rsidR="002C7B57" w:rsidRPr="00F64160" w14:paraId="135B469E" w14:textId="77777777" w:rsidTr="000C3C03">
        <w:trPr>
          <w:trHeight w:val="244"/>
        </w:trPr>
        <w:tc>
          <w:tcPr>
            <w:tcW w:w="1402" w:type="dxa"/>
            <w:vMerge/>
          </w:tcPr>
          <w:p w14:paraId="502AB973" w14:textId="77777777" w:rsidR="002C7B57" w:rsidRPr="00195758" w:rsidRDefault="002C7B57" w:rsidP="002C7B57">
            <w:pPr>
              <w:spacing w:after="0"/>
              <w:rPr>
                <w:rFonts w:cs="Arial"/>
                <w:i/>
                <w:iCs/>
              </w:rPr>
            </w:pPr>
          </w:p>
        </w:tc>
        <w:tc>
          <w:tcPr>
            <w:tcW w:w="2718" w:type="dxa"/>
          </w:tcPr>
          <w:p w14:paraId="121946B9"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EBAE7CB" w14:textId="77777777" w:rsidR="002C7B57" w:rsidRPr="00195758" w:rsidRDefault="002C7B57" w:rsidP="002C7B57">
            <w:pPr>
              <w:spacing w:after="0"/>
              <w:rPr>
                <w:rFonts w:cs="Arial"/>
                <w:i/>
                <w:iCs/>
              </w:rPr>
            </w:pPr>
          </w:p>
        </w:tc>
      </w:tr>
      <w:tr w:rsidR="002C7B57" w:rsidRPr="00F64160" w14:paraId="2C16F9D9" w14:textId="77777777" w:rsidTr="000C3C03">
        <w:trPr>
          <w:trHeight w:val="247"/>
        </w:trPr>
        <w:tc>
          <w:tcPr>
            <w:tcW w:w="1402" w:type="dxa"/>
            <w:vMerge/>
          </w:tcPr>
          <w:p w14:paraId="2FB0D638" w14:textId="77777777" w:rsidR="002C7B57" w:rsidRPr="00195758" w:rsidRDefault="002C7B57" w:rsidP="002C7B57">
            <w:pPr>
              <w:spacing w:after="0"/>
              <w:rPr>
                <w:rFonts w:cs="Arial"/>
                <w:i/>
                <w:iCs/>
              </w:rPr>
            </w:pPr>
          </w:p>
        </w:tc>
        <w:tc>
          <w:tcPr>
            <w:tcW w:w="2718" w:type="dxa"/>
          </w:tcPr>
          <w:p w14:paraId="2E16EC60"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4076E409" w14:textId="77777777" w:rsidR="002C7B57" w:rsidRPr="00195758" w:rsidRDefault="002C7B57" w:rsidP="002C7B57">
            <w:pPr>
              <w:spacing w:after="0"/>
              <w:rPr>
                <w:rFonts w:cs="Arial"/>
                <w:i/>
                <w:iCs/>
              </w:rPr>
            </w:pPr>
          </w:p>
        </w:tc>
      </w:tr>
    </w:tbl>
    <w:p w14:paraId="087BC5BD" w14:textId="77777777" w:rsidR="00C63417" w:rsidRDefault="00C63417" w:rsidP="00C63417"/>
    <w:p w14:paraId="0F5D9737" w14:textId="1183A7F0" w:rsidR="00C63417" w:rsidRPr="00F64160" w:rsidRDefault="00C63417" w:rsidP="00C63417">
      <w:pPr>
        <w:pStyle w:val="Heading6"/>
      </w:pPr>
      <w:bookmarkStart w:id="245" w:name="_Toc188364892"/>
      <w:r>
        <w:t>N</w:t>
      </w:r>
      <w:r w:rsidRPr="00F64160">
        <w:t>.7.3.</w:t>
      </w:r>
      <w:proofErr w:type="gramStart"/>
      <w:r w:rsidRPr="00F64160">
        <w:t>3.</w:t>
      </w:r>
      <w:r w:rsidR="00FD144F">
        <w:t>X.</w:t>
      </w:r>
      <w:proofErr w:type="gramEnd"/>
      <w:r w:rsidR="00FD144F">
        <w:t>4</w:t>
      </w:r>
      <w:r w:rsidRPr="00F64160">
        <w:tab/>
      </w:r>
      <w:r w:rsidR="00264B92">
        <w:t>Update</w:t>
      </w:r>
      <w:r>
        <w:t xml:space="preserve"> </w:t>
      </w:r>
      <w:r w:rsidRPr="00F64160">
        <w:t>Transaction as User Agent</w:t>
      </w:r>
      <w:bookmarkEnd w:id="245"/>
    </w:p>
    <w:p w14:paraId="147ECB43" w14:textId="29C81C4B" w:rsidR="00C63417" w:rsidRPr="00F64160" w:rsidRDefault="00C63417" w:rsidP="00C63417">
      <w:r w:rsidRPr="00F64160">
        <w:t xml:space="preserve">Table </w:t>
      </w:r>
      <w:r>
        <w:t>N</w:t>
      </w:r>
      <w:r w:rsidRPr="00F64160">
        <w:t>.7</w:t>
      </w:r>
      <w:r>
        <w:t>.3.3.</w:t>
      </w:r>
      <w:r w:rsidR="00FD144F">
        <w:t>X.4</w:t>
      </w:r>
      <w:r w:rsidRPr="00F64160">
        <w:t>-</w:t>
      </w:r>
      <w:r>
        <w:t>1</w:t>
      </w:r>
      <w:r w:rsidRPr="00F64160">
        <w:t xml:space="preserve"> lists the Status Codes that a user agent supports for the </w:t>
      </w:r>
      <w:r w:rsidR="00264B92">
        <w:t xml:space="preserve">Update </w:t>
      </w:r>
      <w:r w:rsidRPr="00F64160">
        <w:t xml:space="preserve">Transaction of the </w:t>
      </w:r>
      <w:r>
        <w:t xml:space="preserve">Modality Workflow </w:t>
      </w:r>
      <w:r w:rsidRPr="00F64160">
        <w:t>Service and defines the application behavior, when encountering any of the listed Status Codes</w:t>
      </w:r>
      <w:r>
        <w:t>.</w:t>
      </w:r>
    </w:p>
    <w:p w14:paraId="5F48783E" w14:textId="5F10389E"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Update </w:t>
      </w:r>
      <w:r w:rsidRPr="00F64160">
        <w:rPr>
          <w:rFonts w:cs="Arial"/>
        </w:rPr>
        <w:t>Transaction response]</w:t>
      </w:r>
    </w:p>
    <w:p w14:paraId="7A39D77C" w14:textId="30ABFF78"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X.4</w:t>
      </w:r>
      <w:r w:rsidRPr="00F64160">
        <w:rPr>
          <w:rFonts w:cs="Arial"/>
        </w:rPr>
        <w:t>-</w:t>
      </w:r>
      <w:r>
        <w:rPr>
          <w:rFonts w:cs="Arial"/>
        </w:rPr>
        <w:t>1</w:t>
      </w:r>
      <w:r w:rsidRPr="00F64160">
        <w:rPr>
          <w:rFonts w:cs="Arial"/>
        </w:rPr>
        <w:t xml:space="preserve">: Status Codes of User Agent for </w:t>
      </w:r>
      <w:r w:rsidR="00D97DA7">
        <w:rPr>
          <w:rFonts w:cs="Arial"/>
        </w:rPr>
        <w:t xml:space="preserve">Update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5D10D32" w14:textId="77777777" w:rsidTr="000C3C03">
        <w:trPr>
          <w:trHeight w:val="97"/>
          <w:tblHeader/>
        </w:trPr>
        <w:tc>
          <w:tcPr>
            <w:tcW w:w="1394" w:type="dxa"/>
            <w:shd w:val="clear" w:color="auto" w:fill="BFBFBF" w:themeFill="background1" w:themeFillShade="BF"/>
          </w:tcPr>
          <w:p w14:paraId="180C9EA5"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372ED750"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1B06FAD2"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35FD8599" w14:textId="77777777" w:rsidTr="000C3C03">
        <w:trPr>
          <w:trHeight w:val="147"/>
        </w:trPr>
        <w:tc>
          <w:tcPr>
            <w:tcW w:w="1394" w:type="dxa"/>
            <w:vMerge w:val="restart"/>
          </w:tcPr>
          <w:p w14:paraId="6FF43F3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082AB53F"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77DA45" w14:textId="7619631C"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34E2E9F3" w14:textId="77777777" w:rsidTr="000C3C03">
        <w:trPr>
          <w:trHeight w:val="147"/>
        </w:trPr>
        <w:tc>
          <w:tcPr>
            <w:tcW w:w="1394" w:type="dxa"/>
            <w:vMerge/>
          </w:tcPr>
          <w:p w14:paraId="59FB1413" w14:textId="77777777" w:rsidR="002C7B57" w:rsidRPr="00195758" w:rsidRDefault="002C7B57" w:rsidP="002C7B57">
            <w:pPr>
              <w:spacing w:after="0"/>
              <w:rPr>
                <w:rFonts w:cs="Arial"/>
                <w:i/>
                <w:iCs/>
              </w:rPr>
            </w:pPr>
          </w:p>
        </w:tc>
        <w:tc>
          <w:tcPr>
            <w:tcW w:w="2702" w:type="dxa"/>
          </w:tcPr>
          <w:p w14:paraId="103E0069"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35A27803" w14:textId="77777777" w:rsidR="002C7B57" w:rsidRPr="00195758" w:rsidRDefault="002C7B57" w:rsidP="002C7B57">
            <w:pPr>
              <w:spacing w:after="0"/>
              <w:rPr>
                <w:rFonts w:cs="Arial"/>
                <w:i/>
                <w:iCs/>
              </w:rPr>
            </w:pPr>
          </w:p>
        </w:tc>
      </w:tr>
      <w:tr w:rsidR="002C7B57" w:rsidRPr="00F64160" w14:paraId="3885631D" w14:textId="77777777" w:rsidTr="000C3C03">
        <w:trPr>
          <w:trHeight w:val="199"/>
        </w:trPr>
        <w:tc>
          <w:tcPr>
            <w:tcW w:w="1394" w:type="dxa"/>
            <w:vMerge w:val="restart"/>
          </w:tcPr>
          <w:p w14:paraId="0035E779" w14:textId="77777777" w:rsidR="002C7B57" w:rsidRPr="00E73D46" w:rsidRDefault="002C7B57" w:rsidP="002C7B57">
            <w:pPr>
              <w:spacing w:after="0"/>
              <w:rPr>
                <w:rFonts w:cs="Arial"/>
                <w:i/>
                <w:iCs/>
              </w:rPr>
            </w:pPr>
            <w:r w:rsidRPr="00E73D46">
              <w:rPr>
                <w:rFonts w:cs="Arial"/>
                <w:i/>
                <w:iCs/>
              </w:rPr>
              <w:t>Failure</w:t>
            </w:r>
          </w:p>
        </w:tc>
        <w:tc>
          <w:tcPr>
            <w:tcW w:w="2702" w:type="dxa"/>
          </w:tcPr>
          <w:p w14:paraId="2EFDB86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5698A1D6" w14:textId="77777777" w:rsidR="002C7B57" w:rsidRPr="00E73D46" w:rsidRDefault="002C7B57" w:rsidP="002C7B57">
            <w:pPr>
              <w:spacing w:after="0"/>
              <w:rPr>
                <w:rFonts w:cs="Arial"/>
                <w:i/>
                <w:iCs/>
              </w:rPr>
            </w:pPr>
          </w:p>
        </w:tc>
      </w:tr>
      <w:tr w:rsidR="002C7B57" w:rsidRPr="00F64160" w14:paraId="63953967" w14:textId="77777777" w:rsidTr="000C3C03">
        <w:trPr>
          <w:trHeight w:val="202"/>
        </w:trPr>
        <w:tc>
          <w:tcPr>
            <w:tcW w:w="1394" w:type="dxa"/>
            <w:vMerge/>
          </w:tcPr>
          <w:p w14:paraId="7038173D" w14:textId="77777777" w:rsidR="002C7B57" w:rsidRPr="00195758" w:rsidRDefault="002C7B57" w:rsidP="002C7B57">
            <w:pPr>
              <w:spacing w:after="0"/>
              <w:rPr>
                <w:rFonts w:cs="Arial"/>
                <w:i/>
                <w:iCs/>
              </w:rPr>
            </w:pPr>
          </w:p>
        </w:tc>
        <w:tc>
          <w:tcPr>
            <w:tcW w:w="2702" w:type="dxa"/>
          </w:tcPr>
          <w:p w14:paraId="32E078D8"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6888CFB5" w14:textId="77777777" w:rsidR="002C7B57" w:rsidRPr="00195758" w:rsidRDefault="002C7B57" w:rsidP="002C7B57">
            <w:pPr>
              <w:spacing w:after="0"/>
              <w:rPr>
                <w:rFonts w:cs="Arial"/>
                <w:i/>
                <w:iCs/>
              </w:rPr>
            </w:pPr>
          </w:p>
        </w:tc>
      </w:tr>
      <w:tr w:rsidR="002C7B57" w:rsidRPr="00F64160" w14:paraId="7E7EBAE3" w14:textId="77777777" w:rsidTr="000C3C03">
        <w:trPr>
          <w:trHeight w:val="199"/>
        </w:trPr>
        <w:tc>
          <w:tcPr>
            <w:tcW w:w="1394" w:type="dxa"/>
          </w:tcPr>
          <w:p w14:paraId="6EC81EC6" w14:textId="77777777" w:rsidR="002C7B57" w:rsidRPr="00E73D46" w:rsidRDefault="002C7B57" w:rsidP="002C7B57">
            <w:pPr>
              <w:spacing w:after="0"/>
              <w:rPr>
                <w:rFonts w:cs="Arial"/>
                <w:i/>
                <w:iCs/>
              </w:rPr>
            </w:pPr>
            <w:r w:rsidRPr="00E73D46">
              <w:rPr>
                <w:rFonts w:cs="Arial"/>
                <w:i/>
                <w:iCs/>
              </w:rPr>
              <w:t>*</w:t>
            </w:r>
          </w:p>
        </w:tc>
        <w:tc>
          <w:tcPr>
            <w:tcW w:w="2702" w:type="dxa"/>
          </w:tcPr>
          <w:p w14:paraId="0E518386"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82F6D3D" w14:textId="77777777" w:rsidR="002C7B57" w:rsidRPr="00E73D46" w:rsidRDefault="002C7B57" w:rsidP="002C7B57">
            <w:pPr>
              <w:spacing w:after="0"/>
              <w:rPr>
                <w:rFonts w:cs="Arial"/>
                <w:i/>
                <w:iCs/>
              </w:rPr>
            </w:pPr>
          </w:p>
        </w:tc>
      </w:tr>
    </w:tbl>
    <w:p w14:paraId="42E9C112" w14:textId="77777777" w:rsidR="00C63417" w:rsidRDefault="00C63417" w:rsidP="00F86633"/>
    <w:p w14:paraId="74BBF18E" w14:textId="08A36A34" w:rsidR="00C63417" w:rsidRDefault="00C63417" w:rsidP="00C63417">
      <w:pPr>
        <w:pStyle w:val="Heading6"/>
      </w:pPr>
      <w:bookmarkStart w:id="246" w:name="_Toc188364893"/>
      <w:r w:rsidRPr="00D336C4">
        <w:t>N.7.3.</w:t>
      </w:r>
      <w:proofErr w:type="gramStart"/>
      <w:r w:rsidRPr="00D336C4">
        <w:t>3.</w:t>
      </w:r>
      <w:r w:rsidR="00FD144F">
        <w:t>X.</w:t>
      </w:r>
      <w:proofErr w:type="gramEnd"/>
      <w:r w:rsidR="00FD144F">
        <w:t>5</w:t>
      </w:r>
      <w:r w:rsidRPr="00D336C4">
        <w:tab/>
      </w:r>
      <w:r w:rsidR="00D97DA7">
        <w:t xml:space="preserve">Retrieve </w:t>
      </w:r>
      <w:r w:rsidRPr="00D336C4">
        <w:t>Transaction as Origin Server</w:t>
      </w:r>
      <w:bookmarkEnd w:id="246"/>
    </w:p>
    <w:p w14:paraId="692EC8B9" w14:textId="18672B7D" w:rsidR="00C63417" w:rsidRPr="00F64160" w:rsidRDefault="00C63417" w:rsidP="00C63417">
      <w:r w:rsidRPr="00F64160">
        <w:t xml:space="preserve">Table </w:t>
      </w:r>
      <w:r>
        <w:t>N</w:t>
      </w:r>
      <w:r w:rsidRPr="00F64160">
        <w:t>.7</w:t>
      </w:r>
      <w:r>
        <w:t>.3.3.</w:t>
      </w:r>
      <w:r w:rsidR="00FD144F">
        <w:t>X.5</w:t>
      </w:r>
      <w:r w:rsidRPr="00F64160">
        <w:t>-</w:t>
      </w:r>
      <w:r>
        <w:t>1</w:t>
      </w:r>
      <w:r w:rsidRPr="00F64160">
        <w:t xml:space="preserve"> lists the Status Codes that an origin server supports for the </w:t>
      </w:r>
      <w:r w:rsidR="00D97DA7">
        <w:t>Retrieve</w:t>
      </w:r>
      <w:r>
        <w:t xml:space="preserve"> </w:t>
      </w:r>
      <w:r w:rsidRPr="00F64160">
        <w:t xml:space="preserve">Transaction of the </w:t>
      </w:r>
      <w:r>
        <w:t xml:space="preserve">Modality Workflow </w:t>
      </w:r>
      <w:r w:rsidRPr="00F64160">
        <w:t>Service and the condition in which any of the listed Status Codes is sent</w:t>
      </w:r>
      <w:r>
        <w:t>.</w:t>
      </w:r>
    </w:p>
    <w:p w14:paraId="42D75007" w14:textId="28276F72"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97DA7">
        <w:rPr>
          <w:rFonts w:cs="Arial"/>
        </w:rPr>
        <w:t xml:space="preserve">Retrieve </w:t>
      </w:r>
      <w:r w:rsidRPr="00F64160">
        <w:rPr>
          <w:rFonts w:cs="Arial"/>
        </w:rPr>
        <w:t>Transaction response as origin server.]</w:t>
      </w:r>
    </w:p>
    <w:p w14:paraId="5925E8D2" w14:textId="74693198"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X.5</w:t>
      </w:r>
      <w:r w:rsidRPr="00F64160">
        <w:rPr>
          <w:rFonts w:cs="Arial"/>
        </w:rPr>
        <w:t>-</w:t>
      </w:r>
      <w:r>
        <w:rPr>
          <w:rFonts w:cs="Arial"/>
        </w:rPr>
        <w:t>1</w:t>
      </w:r>
      <w:r w:rsidRPr="00F64160">
        <w:rPr>
          <w:rFonts w:cs="Arial"/>
        </w:rPr>
        <w:t xml:space="preserve">: Status Codes of Origin Server for </w:t>
      </w:r>
      <w:r w:rsidR="00D97DA7">
        <w:rPr>
          <w:rFonts w:cs="Arial"/>
        </w:rPr>
        <w:t xml:space="preserve">Retrieve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2BFB9CEB" w14:textId="77777777" w:rsidTr="000C3C03">
        <w:trPr>
          <w:trHeight w:val="119"/>
          <w:tblHeader/>
        </w:trPr>
        <w:tc>
          <w:tcPr>
            <w:tcW w:w="1402" w:type="dxa"/>
            <w:shd w:val="clear" w:color="auto" w:fill="BFBFBF" w:themeFill="background1" w:themeFillShade="BF"/>
          </w:tcPr>
          <w:p w14:paraId="1E6196AF" w14:textId="77777777" w:rsidR="00C63417" w:rsidRPr="00F64160" w:rsidRDefault="00C63417" w:rsidP="000C3C03">
            <w:pPr>
              <w:keepNext/>
              <w:spacing w:before="180" w:after="0"/>
              <w:jc w:val="center"/>
              <w:rPr>
                <w:rFonts w:cs="Arial"/>
                <w:b/>
              </w:rPr>
            </w:pPr>
            <w:r w:rsidRPr="00F64160">
              <w:rPr>
                <w:rFonts w:cs="Arial"/>
                <w:b/>
              </w:rPr>
              <w:lastRenderedPageBreak/>
              <w:t>Status</w:t>
            </w:r>
          </w:p>
        </w:tc>
        <w:tc>
          <w:tcPr>
            <w:tcW w:w="2718" w:type="dxa"/>
            <w:shd w:val="clear" w:color="auto" w:fill="BFBFBF" w:themeFill="background1" w:themeFillShade="BF"/>
          </w:tcPr>
          <w:p w14:paraId="20DE7B9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1238E6D1"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5330EEA6" w14:textId="77777777" w:rsidTr="000C3C03">
        <w:trPr>
          <w:trHeight w:val="180"/>
        </w:trPr>
        <w:tc>
          <w:tcPr>
            <w:tcW w:w="1402" w:type="dxa"/>
            <w:vMerge w:val="restart"/>
          </w:tcPr>
          <w:p w14:paraId="6EBFB7AA"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4BF5DBDC"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2005E5D" w14:textId="531D54A2"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29866087" w14:textId="77777777" w:rsidTr="000C3C03">
        <w:trPr>
          <w:trHeight w:val="180"/>
        </w:trPr>
        <w:tc>
          <w:tcPr>
            <w:tcW w:w="1402" w:type="dxa"/>
            <w:vMerge/>
          </w:tcPr>
          <w:p w14:paraId="1740407B" w14:textId="77777777" w:rsidR="002C7B57" w:rsidRPr="00195758" w:rsidRDefault="002C7B57" w:rsidP="002C7B57">
            <w:pPr>
              <w:spacing w:after="0"/>
              <w:rPr>
                <w:rFonts w:cs="Arial"/>
                <w:i/>
                <w:iCs/>
              </w:rPr>
            </w:pPr>
          </w:p>
        </w:tc>
        <w:tc>
          <w:tcPr>
            <w:tcW w:w="2718" w:type="dxa"/>
          </w:tcPr>
          <w:p w14:paraId="16F670EC"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0756D718" w14:textId="77777777" w:rsidR="002C7B57" w:rsidRPr="00195758" w:rsidRDefault="002C7B57" w:rsidP="002C7B57">
            <w:pPr>
              <w:spacing w:after="0"/>
              <w:rPr>
                <w:rFonts w:cs="Arial"/>
                <w:i/>
                <w:iCs/>
              </w:rPr>
            </w:pPr>
          </w:p>
        </w:tc>
      </w:tr>
      <w:tr w:rsidR="002C7B57" w:rsidRPr="00F64160" w14:paraId="7BE8CCAD" w14:textId="77777777" w:rsidTr="000C3C03">
        <w:trPr>
          <w:trHeight w:val="244"/>
        </w:trPr>
        <w:tc>
          <w:tcPr>
            <w:tcW w:w="1402" w:type="dxa"/>
            <w:vMerge w:val="restart"/>
          </w:tcPr>
          <w:p w14:paraId="2331E659" w14:textId="77777777" w:rsidR="002C7B57" w:rsidRPr="00E73D46" w:rsidRDefault="002C7B57" w:rsidP="002C7B57">
            <w:pPr>
              <w:spacing w:after="0"/>
              <w:rPr>
                <w:rFonts w:cs="Arial"/>
                <w:i/>
                <w:iCs/>
              </w:rPr>
            </w:pPr>
            <w:r w:rsidRPr="00E73D46">
              <w:rPr>
                <w:rFonts w:cs="Arial"/>
                <w:i/>
                <w:iCs/>
              </w:rPr>
              <w:t>Failure</w:t>
            </w:r>
          </w:p>
        </w:tc>
        <w:tc>
          <w:tcPr>
            <w:tcW w:w="2718" w:type="dxa"/>
          </w:tcPr>
          <w:p w14:paraId="4C5EACDD"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71A6D87" w14:textId="77777777" w:rsidR="002C7B57" w:rsidRPr="00E73D46" w:rsidRDefault="002C7B57" w:rsidP="002C7B57">
            <w:pPr>
              <w:spacing w:after="0"/>
              <w:rPr>
                <w:rFonts w:cs="Arial"/>
                <w:i/>
                <w:iCs/>
              </w:rPr>
            </w:pPr>
          </w:p>
        </w:tc>
      </w:tr>
      <w:tr w:rsidR="002C7B57" w:rsidRPr="00F64160" w14:paraId="570060C1" w14:textId="77777777" w:rsidTr="000C3C03">
        <w:trPr>
          <w:trHeight w:val="244"/>
        </w:trPr>
        <w:tc>
          <w:tcPr>
            <w:tcW w:w="1402" w:type="dxa"/>
            <w:vMerge/>
          </w:tcPr>
          <w:p w14:paraId="2D00F39F" w14:textId="77777777" w:rsidR="002C7B57" w:rsidRPr="00195758" w:rsidRDefault="002C7B57" w:rsidP="002C7B57">
            <w:pPr>
              <w:spacing w:after="0"/>
              <w:rPr>
                <w:rFonts w:cs="Arial"/>
                <w:i/>
                <w:iCs/>
              </w:rPr>
            </w:pPr>
          </w:p>
        </w:tc>
        <w:tc>
          <w:tcPr>
            <w:tcW w:w="2718" w:type="dxa"/>
          </w:tcPr>
          <w:p w14:paraId="188EEE76"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3E5ED439" w14:textId="77777777" w:rsidR="002C7B57" w:rsidRPr="00195758" w:rsidRDefault="002C7B57" w:rsidP="002C7B57">
            <w:pPr>
              <w:spacing w:after="0"/>
              <w:rPr>
                <w:rFonts w:cs="Arial"/>
                <w:i/>
                <w:iCs/>
              </w:rPr>
            </w:pPr>
          </w:p>
        </w:tc>
      </w:tr>
      <w:tr w:rsidR="002C7B57" w:rsidRPr="00F64160" w14:paraId="17E27E9F" w14:textId="77777777" w:rsidTr="000C3C03">
        <w:trPr>
          <w:trHeight w:val="247"/>
        </w:trPr>
        <w:tc>
          <w:tcPr>
            <w:tcW w:w="1402" w:type="dxa"/>
            <w:vMerge/>
          </w:tcPr>
          <w:p w14:paraId="448CA1FB" w14:textId="77777777" w:rsidR="002C7B57" w:rsidRPr="00195758" w:rsidRDefault="002C7B57" w:rsidP="002C7B57">
            <w:pPr>
              <w:spacing w:after="0"/>
              <w:rPr>
                <w:rFonts w:cs="Arial"/>
                <w:i/>
                <w:iCs/>
              </w:rPr>
            </w:pPr>
          </w:p>
        </w:tc>
        <w:tc>
          <w:tcPr>
            <w:tcW w:w="2718" w:type="dxa"/>
          </w:tcPr>
          <w:p w14:paraId="622EFA2A"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F40113F" w14:textId="77777777" w:rsidR="002C7B57" w:rsidRPr="00195758" w:rsidRDefault="002C7B57" w:rsidP="002C7B57">
            <w:pPr>
              <w:spacing w:after="0"/>
              <w:rPr>
                <w:rFonts w:cs="Arial"/>
                <w:i/>
                <w:iCs/>
              </w:rPr>
            </w:pPr>
          </w:p>
        </w:tc>
      </w:tr>
    </w:tbl>
    <w:p w14:paraId="67206058" w14:textId="77777777" w:rsidR="00C63417" w:rsidRDefault="00C63417" w:rsidP="00C63417"/>
    <w:p w14:paraId="601CEDDA" w14:textId="7894C456" w:rsidR="00C63417" w:rsidRPr="00F64160" w:rsidRDefault="00C63417" w:rsidP="00C63417">
      <w:pPr>
        <w:pStyle w:val="Heading6"/>
      </w:pPr>
      <w:bookmarkStart w:id="247" w:name="_Toc188364894"/>
      <w:r>
        <w:t>N</w:t>
      </w:r>
      <w:r w:rsidRPr="00F64160">
        <w:t>.7.3.</w:t>
      </w:r>
      <w:proofErr w:type="gramStart"/>
      <w:r w:rsidRPr="00F64160">
        <w:t>3.</w:t>
      </w:r>
      <w:r w:rsidR="00FD144F">
        <w:t>X.</w:t>
      </w:r>
      <w:proofErr w:type="gramEnd"/>
      <w:r w:rsidR="00FD144F">
        <w:t>6</w:t>
      </w:r>
      <w:r w:rsidRPr="00F64160">
        <w:tab/>
      </w:r>
      <w:r w:rsidR="00D97DA7">
        <w:t>Retrieve</w:t>
      </w:r>
      <w:r>
        <w:t xml:space="preserve"> </w:t>
      </w:r>
      <w:r w:rsidRPr="00F64160">
        <w:t>Transaction as User Agent</w:t>
      </w:r>
      <w:bookmarkEnd w:id="247"/>
    </w:p>
    <w:p w14:paraId="50DDB4E3" w14:textId="0F6219FC" w:rsidR="00C63417" w:rsidRPr="00F64160" w:rsidRDefault="00C63417" w:rsidP="00C63417">
      <w:r w:rsidRPr="00F64160">
        <w:t xml:space="preserve">Table </w:t>
      </w:r>
      <w:r>
        <w:t>N</w:t>
      </w:r>
      <w:r w:rsidRPr="00F64160">
        <w:t>.7</w:t>
      </w:r>
      <w:r>
        <w:t>.3.3.</w:t>
      </w:r>
      <w:r w:rsidR="00FD144F">
        <w:t>X.6</w:t>
      </w:r>
      <w:r w:rsidRPr="00F64160">
        <w:t>-</w:t>
      </w:r>
      <w:r>
        <w:t>1</w:t>
      </w:r>
      <w:r w:rsidRPr="00F64160">
        <w:t xml:space="preserve"> lists the Status Codes that a user agent supports for the </w:t>
      </w:r>
      <w:r w:rsidR="00D97DA7">
        <w:t xml:space="preserve">Retrieve </w:t>
      </w:r>
      <w:r w:rsidRPr="00F64160">
        <w:t xml:space="preserve">Transaction of the </w:t>
      </w:r>
      <w:r>
        <w:t xml:space="preserve">Modality Workflow </w:t>
      </w:r>
      <w:r w:rsidRPr="00F64160">
        <w:t>Service and defines the application behavior, when encountering any of the listed Status Codes</w:t>
      </w:r>
      <w:r>
        <w:t>.</w:t>
      </w:r>
    </w:p>
    <w:p w14:paraId="6471497F" w14:textId="2BDDBBC1"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D97DA7">
        <w:rPr>
          <w:rFonts w:cs="Arial"/>
        </w:rPr>
        <w:t xml:space="preserve">Retrieve </w:t>
      </w:r>
      <w:r w:rsidRPr="00F64160">
        <w:rPr>
          <w:rFonts w:cs="Arial"/>
        </w:rPr>
        <w:t>Transaction response]</w:t>
      </w:r>
    </w:p>
    <w:p w14:paraId="691D6F97" w14:textId="13DF93F1"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X.6</w:t>
      </w:r>
      <w:r w:rsidRPr="00F64160">
        <w:rPr>
          <w:rFonts w:cs="Arial"/>
        </w:rPr>
        <w:t>-</w:t>
      </w:r>
      <w:r>
        <w:rPr>
          <w:rFonts w:cs="Arial"/>
        </w:rPr>
        <w:t>1</w:t>
      </w:r>
      <w:r w:rsidRPr="00F64160">
        <w:rPr>
          <w:rFonts w:cs="Arial"/>
        </w:rPr>
        <w:t xml:space="preserve">: Status Codes of User Agent for </w:t>
      </w:r>
      <w:r w:rsidR="00D97DA7">
        <w:rPr>
          <w:rFonts w:cs="Arial"/>
        </w:rPr>
        <w:t xml:space="preserve">Retrieve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C44B63D" w14:textId="77777777" w:rsidTr="000C3C03">
        <w:trPr>
          <w:trHeight w:val="97"/>
          <w:tblHeader/>
        </w:trPr>
        <w:tc>
          <w:tcPr>
            <w:tcW w:w="1394" w:type="dxa"/>
            <w:shd w:val="clear" w:color="auto" w:fill="BFBFBF" w:themeFill="background1" w:themeFillShade="BF"/>
          </w:tcPr>
          <w:p w14:paraId="294EE79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3188A97"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6F8995C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3A952CE" w14:textId="77777777" w:rsidTr="000C3C03">
        <w:trPr>
          <w:trHeight w:val="147"/>
        </w:trPr>
        <w:tc>
          <w:tcPr>
            <w:tcW w:w="1394" w:type="dxa"/>
            <w:vMerge w:val="restart"/>
          </w:tcPr>
          <w:p w14:paraId="430FF0D7"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597482A"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27B847DB" w14:textId="7B289BF6"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6FA72570" w14:textId="77777777" w:rsidTr="000C3C03">
        <w:trPr>
          <w:trHeight w:val="147"/>
        </w:trPr>
        <w:tc>
          <w:tcPr>
            <w:tcW w:w="1394" w:type="dxa"/>
            <w:vMerge/>
          </w:tcPr>
          <w:p w14:paraId="71DA9627" w14:textId="77777777" w:rsidR="002C7B57" w:rsidRPr="00195758" w:rsidRDefault="002C7B57" w:rsidP="002C7B57">
            <w:pPr>
              <w:spacing w:after="0"/>
              <w:rPr>
                <w:rFonts w:cs="Arial"/>
                <w:i/>
                <w:iCs/>
              </w:rPr>
            </w:pPr>
          </w:p>
        </w:tc>
        <w:tc>
          <w:tcPr>
            <w:tcW w:w="2702" w:type="dxa"/>
          </w:tcPr>
          <w:p w14:paraId="69BF56E4"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C756B6D" w14:textId="77777777" w:rsidR="002C7B57" w:rsidRPr="00195758" w:rsidRDefault="002C7B57" w:rsidP="002C7B57">
            <w:pPr>
              <w:spacing w:after="0"/>
              <w:rPr>
                <w:rFonts w:cs="Arial"/>
                <w:i/>
                <w:iCs/>
              </w:rPr>
            </w:pPr>
          </w:p>
        </w:tc>
      </w:tr>
      <w:tr w:rsidR="002C7B57" w:rsidRPr="00F64160" w14:paraId="6C4A5895" w14:textId="77777777" w:rsidTr="000C3C03">
        <w:trPr>
          <w:trHeight w:val="199"/>
        </w:trPr>
        <w:tc>
          <w:tcPr>
            <w:tcW w:w="1394" w:type="dxa"/>
            <w:vMerge w:val="restart"/>
          </w:tcPr>
          <w:p w14:paraId="7A5428CE" w14:textId="77777777" w:rsidR="002C7B57" w:rsidRPr="00E73D46" w:rsidRDefault="002C7B57" w:rsidP="002C7B57">
            <w:pPr>
              <w:spacing w:after="0"/>
              <w:rPr>
                <w:rFonts w:cs="Arial"/>
                <w:i/>
                <w:iCs/>
              </w:rPr>
            </w:pPr>
            <w:r w:rsidRPr="00E73D46">
              <w:rPr>
                <w:rFonts w:cs="Arial"/>
                <w:i/>
                <w:iCs/>
              </w:rPr>
              <w:t>Failure</w:t>
            </w:r>
          </w:p>
        </w:tc>
        <w:tc>
          <w:tcPr>
            <w:tcW w:w="2702" w:type="dxa"/>
          </w:tcPr>
          <w:p w14:paraId="09AE4F11"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7F1BE5C3" w14:textId="77777777" w:rsidR="002C7B57" w:rsidRPr="00E73D46" w:rsidRDefault="002C7B57" w:rsidP="002C7B57">
            <w:pPr>
              <w:spacing w:after="0"/>
              <w:rPr>
                <w:rFonts w:cs="Arial"/>
                <w:i/>
                <w:iCs/>
              </w:rPr>
            </w:pPr>
          </w:p>
        </w:tc>
      </w:tr>
      <w:tr w:rsidR="002C7B57" w:rsidRPr="00F64160" w14:paraId="351D33DF" w14:textId="77777777" w:rsidTr="000C3C03">
        <w:trPr>
          <w:trHeight w:val="202"/>
        </w:trPr>
        <w:tc>
          <w:tcPr>
            <w:tcW w:w="1394" w:type="dxa"/>
            <w:vMerge/>
          </w:tcPr>
          <w:p w14:paraId="7B3537F3" w14:textId="77777777" w:rsidR="002C7B57" w:rsidRPr="00195758" w:rsidRDefault="002C7B57" w:rsidP="002C7B57">
            <w:pPr>
              <w:spacing w:after="0"/>
              <w:rPr>
                <w:rFonts w:cs="Arial"/>
                <w:i/>
                <w:iCs/>
              </w:rPr>
            </w:pPr>
          </w:p>
        </w:tc>
        <w:tc>
          <w:tcPr>
            <w:tcW w:w="2702" w:type="dxa"/>
          </w:tcPr>
          <w:p w14:paraId="43B04DC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5DA59A4C" w14:textId="77777777" w:rsidR="002C7B57" w:rsidRPr="00195758" w:rsidRDefault="002C7B57" w:rsidP="002C7B57">
            <w:pPr>
              <w:spacing w:after="0"/>
              <w:rPr>
                <w:rFonts w:cs="Arial"/>
                <w:i/>
                <w:iCs/>
              </w:rPr>
            </w:pPr>
          </w:p>
        </w:tc>
      </w:tr>
      <w:tr w:rsidR="002C7B57" w:rsidRPr="00F64160" w14:paraId="3230F35B" w14:textId="77777777" w:rsidTr="000C3C03">
        <w:trPr>
          <w:trHeight w:val="199"/>
        </w:trPr>
        <w:tc>
          <w:tcPr>
            <w:tcW w:w="1394" w:type="dxa"/>
          </w:tcPr>
          <w:p w14:paraId="3C5BB8D2" w14:textId="77777777" w:rsidR="002C7B57" w:rsidRPr="00E73D46" w:rsidRDefault="002C7B57" w:rsidP="002C7B57">
            <w:pPr>
              <w:spacing w:after="0"/>
              <w:rPr>
                <w:rFonts w:cs="Arial"/>
                <w:i/>
                <w:iCs/>
              </w:rPr>
            </w:pPr>
            <w:r w:rsidRPr="00E73D46">
              <w:rPr>
                <w:rFonts w:cs="Arial"/>
                <w:i/>
                <w:iCs/>
              </w:rPr>
              <w:t>*</w:t>
            </w:r>
          </w:p>
        </w:tc>
        <w:tc>
          <w:tcPr>
            <w:tcW w:w="2702" w:type="dxa"/>
          </w:tcPr>
          <w:p w14:paraId="25CE1CB8"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F307CCF" w14:textId="77777777" w:rsidR="002C7B57" w:rsidRPr="00E73D46" w:rsidRDefault="002C7B57" w:rsidP="002C7B57">
            <w:pPr>
              <w:spacing w:after="0"/>
              <w:rPr>
                <w:rFonts w:cs="Arial"/>
                <w:i/>
                <w:iCs/>
              </w:rPr>
            </w:pPr>
          </w:p>
        </w:tc>
      </w:tr>
    </w:tbl>
    <w:p w14:paraId="143187E4" w14:textId="77777777" w:rsidR="00C63417" w:rsidRDefault="00C63417" w:rsidP="00F86633"/>
    <w:p w14:paraId="30ED8301" w14:textId="7AD9AE90" w:rsidR="00C63417" w:rsidRDefault="00C63417" w:rsidP="00C63417">
      <w:pPr>
        <w:pStyle w:val="Heading6"/>
      </w:pPr>
      <w:bookmarkStart w:id="248" w:name="_Toc188364895"/>
      <w:r w:rsidRPr="00D336C4">
        <w:t>N.7.3.</w:t>
      </w:r>
      <w:proofErr w:type="gramStart"/>
      <w:r w:rsidRPr="00D336C4">
        <w:t>3.</w:t>
      </w:r>
      <w:r w:rsidR="00FD144F">
        <w:t>X.</w:t>
      </w:r>
      <w:proofErr w:type="gramEnd"/>
      <w:r w:rsidR="00FD144F">
        <w:t>7</w:t>
      </w:r>
      <w:r w:rsidRPr="00D336C4">
        <w:tab/>
      </w:r>
      <w:r w:rsidR="00DD51F4">
        <w:t xml:space="preserve">Subscribe </w:t>
      </w:r>
      <w:r w:rsidRPr="00D336C4">
        <w:t>Transaction as Origin Server</w:t>
      </w:r>
      <w:bookmarkEnd w:id="248"/>
    </w:p>
    <w:p w14:paraId="22C77F01" w14:textId="7A9A26CC" w:rsidR="00C63417" w:rsidRPr="00F64160" w:rsidRDefault="00C63417" w:rsidP="00C63417">
      <w:r w:rsidRPr="00F64160">
        <w:t xml:space="preserve">Table </w:t>
      </w:r>
      <w:r>
        <w:t>N</w:t>
      </w:r>
      <w:r w:rsidRPr="00F64160">
        <w:t>.7</w:t>
      </w:r>
      <w:r>
        <w:t>.3.3.</w:t>
      </w:r>
      <w:r w:rsidR="00FD144F">
        <w:t>X.7</w:t>
      </w:r>
      <w:r w:rsidRPr="00F64160">
        <w:t>-</w:t>
      </w:r>
      <w:r>
        <w:t>1</w:t>
      </w:r>
      <w:r w:rsidRPr="00F64160">
        <w:t xml:space="preserve"> lists the Status Codes that an origin server supports for the </w:t>
      </w:r>
      <w:r w:rsidR="00DD51F4">
        <w:t xml:space="preserve">Subscribe </w:t>
      </w:r>
      <w:r w:rsidRPr="00F64160">
        <w:t xml:space="preserve">Transaction of the </w:t>
      </w:r>
      <w:r>
        <w:t xml:space="preserve">Modality Workflow </w:t>
      </w:r>
      <w:r w:rsidRPr="00F64160">
        <w:t>Service and the condition in which any of the listed Status Codes is sent</w:t>
      </w:r>
      <w:r>
        <w:t>.</w:t>
      </w:r>
    </w:p>
    <w:p w14:paraId="5A600155" w14:textId="5132C399"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DD51F4">
        <w:rPr>
          <w:rFonts w:cs="Arial"/>
        </w:rPr>
        <w:t xml:space="preserve">Subscribe </w:t>
      </w:r>
      <w:r w:rsidRPr="00F64160">
        <w:rPr>
          <w:rFonts w:cs="Arial"/>
        </w:rPr>
        <w:t>Transaction response as origin server.]</w:t>
      </w:r>
    </w:p>
    <w:p w14:paraId="30200E05" w14:textId="790FA2C1"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X.7</w:t>
      </w:r>
      <w:r w:rsidRPr="00F64160">
        <w:rPr>
          <w:rFonts w:cs="Arial"/>
        </w:rPr>
        <w:t>-</w:t>
      </w:r>
      <w:r>
        <w:rPr>
          <w:rFonts w:cs="Arial"/>
        </w:rPr>
        <w:t>1</w:t>
      </w:r>
      <w:r w:rsidRPr="00F64160">
        <w:rPr>
          <w:rFonts w:cs="Arial"/>
        </w:rPr>
        <w:t xml:space="preserve">: Status Codes of Origin Server for </w:t>
      </w:r>
      <w:r w:rsidR="00DD51F4">
        <w:rPr>
          <w:rFonts w:cs="Arial"/>
        </w:rPr>
        <w:t xml:space="preserve">Subscribe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F009A6E" w14:textId="77777777" w:rsidTr="000C3C03">
        <w:trPr>
          <w:trHeight w:val="119"/>
          <w:tblHeader/>
        </w:trPr>
        <w:tc>
          <w:tcPr>
            <w:tcW w:w="1402" w:type="dxa"/>
            <w:shd w:val="clear" w:color="auto" w:fill="BFBFBF" w:themeFill="background1" w:themeFillShade="BF"/>
          </w:tcPr>
          <w:p w14:paraId="58C69E1F"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56ACEFF7"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437EB55D"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0063C813" w14:textId="77777777" w:rsidTr="000C3C03">
        <w:trPr>
          <w:trHeight w:val="180"/>
        </w:trPr>
        <w:tc>
          <w:tcPr>
            <w:tcW w:w="1402" w:type="dxa"/>
            <w:vMerge w:val="restart"/>
          </w:tcPr>
          <w:p w14:paraId="05317283"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5502CB81"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6745EB61" w14:textId="4BAB2AD0"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55C649D7" w14:textId="77777777" w:rsidTr="000C3C03">
        <w:trPr>
          <w:trHeight w:val="180"/>
        </w:trPr>
        <w:tc>
          <w:tcPr>
            <w:tcW w:w="1402" w:type="dxa"/>
            <w:vMerge/>
          </w:tcPr>
          <w:p w14:paraId="0EFF4098" w14:textId="77777777" w:rsidR="002C7B57" w:rsidRPr="00195758" w:rsidRDefault="002C7B57" w:rsidP="002C7B57">
            <w:pPr>
              <w:spacing w:after="0"/>
              <w:rPr>
                <w:rFonts w:cs="Arial"/>
                <w:i/>
                <w:iCs/>
              </w:rPr>
            </w:pPr>
          </w:p>
        </w:tc>
        <w:tc>
          <w:tcPr>
            <w:tcW w:w="2718" w:type="dxa"/>
          </w:tcPr>
          <w:p w14:paraId="715DC9D4"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3614C495" w14:textId="77777777" w:rsidR="002C7B57" w:rsidRPr="00195758" w:rsidRDefault="002C7B57" w:rsidP="002C7B57">
            <w:pPr>
              <w:spacing w:after="0"/>
              <w:rPr>
                <w:rFonts w:cs="Arial"/>
                <w:i/>
                <w:iCs/>
              </w:rPr>
            </w:pPr>
          </w:p>
        </w:tc>
      </w:tr>
      <w:tr w:rsidR="002C7B57" w:rsidRPr="00F64160" w14:paraId="1D662D5A" w14:textId="77777777" w:rsidTr="000C3C03">
        <w:trPr>
          <w:trHeight w:val="244"/>
        </w:trPr>
        <w:tc>
          <w:tcPr>
            <w:tcW w:w="1402" w:type="dxa"/>
            <w:vMerge w:val="restart"/>
          </w:tcPr>
          <w:p w14:paraId="330BA269" w14:textId="77777777" w:rsidR="002C7B57" w:rsidRPr="00E73D46" w:rsidRDefault="002C7B57" w:rsidP="002C7B57">
            <w:pPr>
              <w:spacing w:after="0"/>
              <w:rPr>
                <w:rFonts w:cs="Arial"/>
                <w:i/>
                <w:iCs/>
              </w:rPr>
            </w:pPr>
            <w:r w:rsidRPr="00E73D46">
              <w:rPr>
                <w:rFonts w:cs="Arial"/>
                <w:i/>
                <w:iCs/>
              </w:rPr>
              <w:t>Failure</w:t>
            </w:r>
          </w:p>
        </w:tc>
        <w:tc>
          <w:tcPr>
            <w:tcW w:w="2718" w:type="dxa"/>
          </w:tcPr>
          <w:p w14:paraId="60625FCC"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39020427" w14:textId="77777777" w:rsidR="002C7B57" w:rsidRPr="00E73D46" w:rsidRDefault="002C7B57" w:rsidP="002C7B57">
            <w:pPr>
              <w:spacing w:after="0"/>
              <w:rPr>
                <w:rFonts w:cs="Arial"/>
                <w:i/>
                <w:iCs/>
              </w:rPr>
            </w:pPr>
          </w:p>
        </w:tc>
      </w:tr>
      <w:tr w:rsidR="002C7B57" w:rsidRPr="00F64160" w14:paraId="34D97670" w14:textId="77777777" w:rsidTr="000C3C03">
        <w:trPr>
          <w:trHeight w:val="244"/>
        </w:trPr>
        <w:tc>
          <w:tcPr>
            <w:tcW w:w="1402" w:type="dxa"/>
            <w:vMerge/>
          </w:tcPr>
          <w:p w14:paraId="73E69FB9" w14:textId="77777777" w:rsidR="002C7B57" w:rsidRPr="00195758" w:rsidRDefault="002C7B57" w:rsidP="002C7B57">
            <w:pPr>
              <w:spacing w:after="0"/>
              <w:rPr>
                <w:rFonts w:cs="Arial"/>
                <w:i/>
                <w:iCs/>
              </w:rPr>
            </w:pPr>
          </w:p>
        </w:tc>
        <w:tc>
          <w:tcPr>
            <w:tcW w:w="2718" w:type="dxa"/>
          </w:tcPr>
          <w:p w14:paraId="718A67B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65BA3D95" w14:textId="77777777" w:rsidR="002C7B57" w:rsidRPr="00195758" w:rsidRDefault="002C7B57" w:rsidP="002C7B57">
            <w:pPr>
              <w:spacing w:after="0"/>
              <w:rPr>
                <w:rFonts w:cs="Arial"/>
                <w:i/>
                <w:iCs/>
              </w:rPr>
            </w:pPr>
          </w:p>
        </w:tc>
      </w:tr>
      <w:tr w:rsidR="002C7B57" w:rsidRPr="00F64160" w14:paraId="32A36E25" w14:textId="77777777" w:rsidTr="000C3C03">
        <w:trPr>
          <w:trHeight w:val="247"/>
        </w:trPr>
        <w:tc>
          <w:tcPr>
            <w:tcW w:w="1402" w:type="dxa"/>
            <w:vMerge/>
          </w:tcPr>
          <w:p w14:paraId="15A18374" w14:textId="77777777" w:rsidR="002C7B57" w:rsidRPr="00195758" w:rsidRDefault="002C7B57" w:rsidP="002C7B57">
            <w:pPr>
              <w:spacing w:after="0"/>
              <w:rPr>
                <w:rFonts w:cs="Arial"/>
                <w:i/>
                <w:iCs/>
              </w:rPr>
            </w:pPr>
          </w:p>
        </w:tc>
        <w:tc>
          <w:tcPr>
            <w:tcW w:w="2718" w:type="dxa"/>
          </w:tcPr>
          <w:p w14:paraId="703CA7AB"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61F9439B" w14:textId="77777777" w:rsidR="002C7B57" w:rsidRPr="00195758" w:rsidRDefault="002C7B57" w:rsidP="002C7B57">
            <w:pPr>
              <w:spacing w:after="0"/>
              <w:rPr>
                <w:rFonts w:cs="Arial"/>
                <w:i/>
                <w:iCs/>
              </w:rPr>
            </w:pPr>
          </w:p>
        </w:tc>
      </w:tr>
    </w:tbl>
    <w:p w14:paraId="42C55D4E" w14:textId="77777777" w:rsidR="00C63417" w:rsidRDefault="00C63417" w:rsidP="00C63417"/>
    <w:p w14:paraId="28994757" w14:textId="52110ABF" w:rsidR="00C63417" w:rsidRPr="00F64160" w:rsidRDefault="00C63417" w:rsidP="00C63417">
      <w:pPr>
        <w:pStyle w:val="Heading6"/>
      </w:pPr>
      <w:bookmarkStart w:id="249" w:name="_Toc188364896"/>
      <w:r>
        <w:t>N</w:t>
      </w:r>
      <w:r w:rsidRPr="00F64160">
        <w:t>.7.3.</w:t>
      </w:r>
      <w:proofErr w:type="gramStart"/>
      <w:r w:rsidRPr="00F64160">
        <w:t>3.</w:t>
      </w:r>
      <w:r w:rsidR="00FD144F">
        <w:t>X.</w:t>
      </w:r>
      <w:proofErr w:type="gramEnd"/>
      <w:r w:rsidR="00FD144F">
        <w:t>8</w:t>
      </w:r>
      <w:r w:rsidRPr="00F64160">
        <w:tab/>
      </w:r>
      <w:r w:rsidR="00322B26">
        <w:t>Subscribe</w:t>
      </w:r>
      <w:r>
        <w:t xml:space="preserve"> </w:t>
      </w:r>
      <w:r w:rsidRPr="00F64160">
        <w:t>Transaction as User Agent</w:t>
      </w:r>
      <w:bookmarkEnd w:id="249"/>
    </w:p>
    <w:p w14:paraId="1B528B75" w14:textId="5629B263" w:rsidR="00C63417" w:rsidRPr="00F64160" w:rsidRDefault="00C63417" w:rsidP="00C63417">
      <w:r w:rsidRPr="00F64160">
        <w:t xml:space="preserve">Table </w:t>
      </w:r>
      <w:r>
        <w:t>N</w:t>
      </w:r>
      <w:r w:rsidRPr="00F64160">
        <w:t>.7</w:t>
      </w:r>
      <w:r>
        <w:t>.3.3.X.</w:t>
      </w:r>
      <w:r w:rsidR="00FD144F">
        <w:t>8</w:t>
      </w:r>
      <w:r w:rsidRPr="00F64160">
        <w:t>-</w:t>
      </w:r>
      <w:r>
        <w:t>1</w:t>
      </w:r>
      <w:r w:rsidRPr="00F64160">
        <w:t xml:space="preserve"> lists the Status Codes that a user agent supports for the </w:t>
      </w:r>
      <w:r w:rsidR="00322B26">
        <w:t>Subscribe</w:t>
      </w:r>
      <w:r w:rsidRPr="00F64160">
        <w:t xml:space="preserve"> Transaction of the </w:t>
      </w:r>
      <w:r>
        <w:t xml:space="preserve">Modality Workflow </w:t>
      </w:r>
      <w:r w:rsidRPr="00F64160">
        <w:t>Service and defines the application behavior, when encountering any of the listed Status Codes</w:t>
      </w:r>
      <w:r>
        <w:t>.</w:t>
      </w:r>
    </w:p>
    <w:p w14:paraId="48BCB97B" w14:textId="22CACD63" w:rsidR="00C63417" w:rsidRPr="00F64160" w:rsidRDefault="00C63417" w:rsidP="00C63417">
      <w:pPr>
        <w:pStyle w:val="TemplateInstruction"/>
        <w:rPr>
          <w:rFonts w:cs="Arial"/>
        </w:rPr>
      </w:pPr>
      <w:r w:rsidRPr="00F64160">
        <w:rPr>
          <w:rFonts w:cs="Arial"/>
        </w:rPr>
        <w:lastRenderedPageBreak/>
        <w:t xml:space="preserve">[Describe below the behavior of the application when it receives various Status Codes in the </w:t>
      </w:r>
      <w:r w:rsidR="00322B26">
        <w:rPr>
          <w:rFonts w:cs="Arial"/>
        </w:rPr>
        <w:t>Subscribe</w:t>
      </w:r>
      <w:r w:rsidRPr="00F64160">
        <w:rPr>
          <w:rFonts w:cs="Arial"/>
        </w:rPr>
        <w:t xml:space="preserve"> Transaction response]</w:t>
      </w:r>
    </w:p>
    <w:p w14:paraId="0B248372" w14:textId="0DAB9B65"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X.8</w:t>
      </w:r>
      <w:r w:rsidRPr="00F64160">
        <w:rPr>
          <w:rFonts w:cs="Arial"/>
        </w:rPr>
        <w:t>-</w:t>
      </w:r>
      <w:r>
        <w:rPr>
          <w:rFonts w:cs="Arial"/>
        </w:rPr>
        <w:t>1</w:t>
      </w:r>
      <w:r w:rsidRPr="00F64160">
        <w:rPr>
          <w:rFonts w:cs="Arial"/>
        </w:rPr>
        <w:t xml:space="preserve">: Status Codes of User Agent for </w:t>
      </w:r>
      <w:r w:rsidR="00322B26">
        <w:rPr>
          <w:rFonts w:cs="Arial"/>
        </w:rPr>
        <w:t>Subscribe</w:t>
      </w:r>
      <w:r>
        <w:rPr>
          <w:rFonts w:cs="Arial"/>
        </w:rPr>
        <w:t xml:space="preserv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7702293E" w14:textId="77777777" w:rsidTr="000C3C03">
        <w:trPr>
          <w:trHeight w:val="97"/>
          <w:tblHeader/>
        </w:trPr>
        <w:tc>
          <w:tcPr>
            <w:tcW w:w="1394" w:type="dxa"/>
            <w:shd w:val="clear" w:color="auto" w:fill="BFBFBF" w:themeFill="background1" w:themeFillShade="BF"/>
          </w:tcPr>
          <w:p w14:paraId="12D36523"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2DBB672"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51F31F3C"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0A6E199F" w14:textId="77777777" w:rsidTr="000C3C03">
        <w:trPr>
          <w:trHeight w:val="147"/>
        </w:trPr>
        <w:tc>
          <w:tcPr>
            <w:tcW w:w="1394" w:type="dxa"/>
            <w:vMerge w:val="restart"/>
          </w:tcPr>
          <w:p w14:paraId="28F537AB"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6265769B"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69841031" w14:textId="0BDB43CD"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1659D7AC" w14:textId="77777777" w:rsidTr="000C3C03">
        <w:trPr>
          <w:trHeight w:val="147"/>
        </w:trPr>
        <w:tc>
          <w:tcPr>
            <w:tcW w:w="1394" w:type="dxa"/>
            <w:vMerge/>
          </w:tcPr>
          <w:p w14:paraId="3CD998DE" w14:textId="77777777" w:rsidR="002C7B57" w:rsidRPr="00195758" w:rsidRDefault="002C7B57" w:rsidP="002C7B57">
            <w:pPr>
              <w:spacing w:after="0"/>
              <w:rPr>
                <w:rFonts w:cs="Arial"/>
                <w:i/>
                <w:iCs/>
              </w:rPr>
            </w:pPr>
          </w:p>
        </w:tc>
        <w:tc>
          <w:tcPr>
            <w:tcW w:w="2702" w:type="dxa"/>
          </w:tcPr>
          <w:p w14:paraId="02CA47A8"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252BA4B1" w14:textId="77777777" w:rsidR="002C7B57" w:rsidRPr="00195758" w:rsidRDefault="002C7B57" w:rsidP="002C7B57">
            <w:pPr>
              <w:spacing w:after="0"/>
              <w:rPr>
                <w:rFonts w:cs="Arial"/>
                <w:i/>
                <w:iCs/>
              </w:rPr>
            </w:pPr>
          </w:p>
        </w:tc>
      </w:tr>
      <w:tr w:rsidR="002C7B57" w:rsidRPr="00F64160" w14:paraId="25439A32" w14:textId="77777777" w:rsidTr="000C3C03">
        <w:trPr>
          <w:trHeight w:val="199"/>
        </w:trPr>
        <w:tc>
          <w:tcPr>
            <w:tcW w:w="1394" w:type="dxa"/>
            <w:vMerge w:val="restart"/>
          </w:tcPr>
          <w:p w14:paraId="0FB3A2E6" w14:textId="77777777" w:rsidR="002C7B57" w:rsidRPr="00E73D46" w:rsidRDefault="002C7B57" w:rsidP="002C7B57">
            <w:pPr>
              <w:spacing w:after="0"/>
              <w:rPr>
                <w:rFonts w:cs="Arial"/>
                <w:i/>
                <w:iCs/>
              </w:rPr>
            </w:pPr>
            <w:r w:rsidRPr="00E73D46">
              <w:rPr>
                <w:rFonts w:cs="Arial"/>
                <w:i/>
                <w:iCs/>
              </w:rPr>
              <w:t>Failure</w:t>
            </w:r>
          </w:p>
        </w:tc>
        <w:tc>
          <w:tcPr>
            <w:tcW w:w="2702" w:type="dxa"/>
          </w:tcPr>
          <w:p w14:paraId="797D1AFB"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4F810FAF" w14:textId="77777777" w:rsidR="002C7B57" w:rsidRPr="00E73D46" w:rsidRDefault="002C7B57" w:rsidP="002C7B57">
            <w:pPr>
              <w:spacing w:after="0"/>
              <w:rPr>
                <w:rFonts w:cs="Arial"/>
                <w:i/>
                <w:iCs/>
              </w:rPr>
            </w:pPr>
          </w:p>
        </w:tc>
      </w:tr>
      <w:tr w:rsidR="002C7B57" w:rsidRPr="00F64160" w14:paraId="7FA7CAA6" w14:textId="77777777" w:rsidTr="000C3C03">
        <w:trPr>
          <w:trHeight w:val="202"/>
        </w:trPr>
        <w:tc>
          <w:tcPr>
            <w:tcW w:w="1394" w:type="dxa"/>
            <w:vMerge/>
          </w:tcPr>
          <w:p w14:paraId="2D7F400A" w14:textId="77777777" w:rsidR="002C7B57" w:rsidRPr="00195758" w:rsidRDefault="002C7B57" w:rsidP="002C7B57">
            <w:pPr>
              <w:spacing w:after="0"/>
              <w:rPr>
                <w:rFonts w:cs="Arial"/>
                <w:i/>
                <w:iCs/>
              </w:rPr>
            </w:pPr>
          </w:p>
        </w:tc>
        <w:tc>
          <w:tcPr>
            <w:tcW w:w="2702" w:type="dxa"/>
          </w:tcPr>
          <w:p w14:paraId="05C88B3D"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79926133" w14:textId="77777777" w:rsidR="002C7B57" w:rsidRPr="00195758" w:rsidRDefault="002C7B57" w:rsidP="002C7B57">
            <w:pPr>
              <w:spacing w:after="0"/>
              <w:rPr>
                <w:rFonts w:cs="Arial"/>
                <w:i/>
                <w:iCs/>
              </w:rPr>
            </w:pPr>
          </w:p>
        </w:tc>
      </w:tr>
      <w:tr w:rsidR="002C7B57" w:rsidRPr="00F64160" w14:paraId="792571CE" w14:textId="77777777" w:rsidTr="000C3C03">
        <w:trPr>
          <w:trHeight w:val="199"/>
        </w:trPr>
        <w:tc>
          <w:tcPr>
            <w:tcW w:w="1394" w:type="dxa"/>
          </w:tcPr>
          <w:p w14:paraId="63163C83" w14:textId="77777777" w:rsidR="002C7B57" w:rsidRPr="00E73D46" w:rsidRDefault="002C7B57" w:rsidP="002C7B57">
            <w:pPr>
              <w:spacing w:after="0"/>
              <w:rPr>
                <w:rFonts w:cs="Arial"/>
                <w:i/>
                <w:iCs/>
              </w:rPr>
            </w:pPr>
            <w:r w:rsidRPr="00E73D46">
              <w:rPr>
                <w:rFonts w:cs="Arial"/>
                <w:i/>
                <w:iCs/>
              </w:rPr>
              <w:t>*</w:t>
            </w:r>
          </w:p>
        </w:tc>
        <w:tc>
          <w:tcPr>
            <w:tcW w:w="2702" w:type="dxa"/>
          </w:tcPr>
          <w:p w14:paraId="671C5151"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44688790" w14:textId="77777777" w:rsidR="002C7B57" w:rsidRPr="00E73D46" w:rsidRDefault="002C7B57" w:rsidP="002C7B57">
            <w:pPr>
              <w:spacing w:after="0"/>
              <w:rPr>
                <w:rFonts w:cs="Arial"/>
                <w:i/>
                <w:iCs/>
              </w:rPr>
            </w:pPr>
          </w:p>
        </w:tc>
      </w:tr>
    </w:tbl>
    <w:p w14:paraId="13A25EE8" w14:textId="77777777" w:rsidR="00C63417" w:rsidRDefault="00C63417" w:rsidP="00F86633"/>
    <w:p w14:paraId="5C59A5A9" w14:textId="4628311C" w:rsidR="00C63417" w:rsidRDefault="00C63417" w:rsidP="00C63417">
      <w:pPr>
        <w:pStyle w:val="Heading6"/>
      </w:pPr>
      <w:bookmarkStart w:id="250" w:name="_Toc188364897"/>
      <w:r w:rsidRPr="00D336C4">
        <w:t>N.7.3.</w:t>
      </w:r>
      <w:proofErr w:type="gramStart"/>
      <w:r w:rsidRPr="00D336C4">
        <w:t>3.</w:t>
      </w:r>
      <w:r w:rsidR="00FD144F">
        <w:t>X.</w:t>
      </w:r>
      <w:proofErr w:type="gramEnd"/>
      <w:r w:rsidR="00FD144F">
        <w:t>9</w:t>
      </w:r>
      <w:r w:rsidRPr="00D336C4">
        <w:tab/>
      </w:r>
      <w:r w:rsidR="00A17328">
        <w:t>Unsubscribe</w:t>
      </w:r>
      <w:r>
        <w:t xml:space="preserve"> </w:t>
      </w:r>
      <w:r w:rsidRPr="00D336C4">
        <w:t>Transaction as Origin Server</w:t>
      </w:r>
      <w:bookmarkEnd w:id="250"/>
    </w:p>
    <w:p w14:paraId="76353DA0" w14:textId="2A55BB1E" w:rsidR="00C63417" w:rsidRPr="00F64160" w:rsidRDefault="00C63417" w:rsidP="00C63417">
      <w:r w:rsidRPr="00F64160">
        <w:t xml:space="preserve">Table </w:t>
      </w:r>
      <w:r>
        <w:t>N</w:t>
      </w:r>
      <w:r w:rsidRPr="00F64160">
        <w:t>.7</w:t>
      </w:r>
      <w:r>
        <w:t>.3.3.</w:t>
      </w:r>
      <w:r w:rsidR="00FD144F">
        <w:t>X.9</w:t>
      </w:r>
      <w:r w:rsidRPr="00F64160">
        <w:t>-</w:t>
      </w:r>
      <w:r>
        <w:t>1</w:t>
      </w:r>
      <w:r w:rsidRPr="00F64160">
        <w:t xml:space="preserve"> lists the Status Codes that an origin server supports for the </w:t>
      </w:r>
      <w:r w:rsidR="00A17328">
        <w:t>Unsubscribe</w:t>
      </w:r>
      <w:r>
        <w:t xml:space="preserve"> </w:t>
      </w:r>
      <w:r w:rsidRPr="00F64160">
        <w:t xml:space="preserve">Transaction of the </w:t>
      </w:r>
      <w:r>
        <w:t xml:space="preserve">Modality Workflow </w:t>
      </w:r>
      <w:r w:rsidRPr="00F64160">
        <w:t>Service and the condition in which any of the listed Status Codes is sent</w:t>
      </w:r>
      <w:r>
        <w:t>.</w:t>
      </w:r>
    </w:p>
    <w:p w14:paraId="738A1F47" w14:textId="5B18DC47" w:rsidR="00C63417" w:rsidRPr="00F64160" w:rsidRDefault="00C63417" w:rsidP="00C63417">
      <w:pPr>
        <w:pStyle w:val="TemplateInstruction"/>
        <w:rPr>
          <w:rFonts w:cs="Arial"/>
        </w:rPr>
      </w:pPr>
      <w:r w:rsidRPr="00F64160">
        <w:rPr>
          <w:rFonts w:cs="Arial"/>
        </w:rPr>
        <w:t xml:space="preserve">[Describe below the condition in which the application sends the specific Status Codes in the </w:t>
      </w:r>
      <w:r w:rsidR="00A17328">
        <w:rPr>
          <w:rFonts w:cs="Arial"/>
        </w:rPr>
        <w:t>Unsubscribe</w:t>
      </w:r>
      <w:r w:rsidRPr="00F64160">
        <w:rPr>
          <w:rFonts w:cs="Arial"/>
        </w:rPr>
        <w:t xml:space="preserve"> Transaction response as origin server.]</w:t>
      </w:r>
    </w:p>
    <w:p w14:paraId="14DEE640" w14:textId="6F867636" w:rsidR="00C63417" w:rsidRPr="00F64160" w:rsidRDefault="00C63417" w:rsidP="00C63417">
      <w:pPr>
        <w:pStyle w:val="TableTitle"/>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X.9</w:t>
      </w:r>
      <w:r w:rsidRPr="00F64160">
        <w:rPr>
          <w:rFonts w:cs="Arial"/>
        </w:rPr>
        <w:t>-</w:t>
      </w:r>
      <w:r>
        <w:rPr>
          <w:rFonts w:cs="Arial"/>
        </w:rPr>
        <w:t>1</w:t>
      </w:r>
      <w:r w:rsidRPr="00F64160">
        <w:rPr>
          <w:rFonts w:cs="Arial"/>
        </w:rPr>
        <w:t xml:space="preserve">: Status Codes of Origin Server for </w:t>
      </w:r>
      <w:r w:rsidR="00A17328">
        <w:rPr>
          <w:rFonts w:cs="Arial"/>
        </w:rPr>
        <w:t>Unsubscribe</w:t>
      </w:r>
      <w:r>
        <w:rPr>
          <w:rFonts w:cs="Arial"/>
        </w:rPr>
        <w:t xml:space="preserve"> </w:t>
      </w:r>
      <w:r w:rsidRPr="00F64160">
        <w:rPr>
          <w:rFonts w:cs="Arial"/>
        </w:rPr>
        <w:t>Transaction</w:t>
      </w:r>
    </w:p>
    <w:tbl>
      <w:tblPr>
        <w:tblW w:w="9167"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402"/>
        <w:gridCol w:w="2718"/>
        <w:gridCol w:w="5047"/>
      </w:tblGrid>
      <w:tr w:rsidR="00C63417" w:rsidRPr="00F64160" w14:paraId="61A36464" w14:textId="77777777" w:rsidTr="000C3C03">
        <w:trPr>
          <w:trHeight w:val="119"/>
          <w:tblHeader/>
        </w:trPr>
        <w:tc>
          <w:tcPr>
            <w:tcW w:w="1402" w:type="dxa"/>
            <w:shd w:val="clear" w:color="auto" w:fill="BFBFBF" w:themeFill="background1" w:themeFillShade="BF"/>
          </w:tcPr>
          <w:p w14:paraId="4633D7AD" w14:textId="77777777" w:rsidR="00C63417" w:rsidRPr="00F64160" w:rsidRDefault="00C63417" w:rsidP="000C3C03">
            <w:pPr>
              <w:keepNext/>
              <w:spacing w:before="180" w:after="0"/>
              <w:jc w:val="center"/>
              <w:rPr>
                <w:rFonts w:cs="Arial"/>
                <w:b/>
              </w:rPr>
            </w:pPr>
            <w:r w:rsidRPr="00F64160">
              <w:rPr>
                <w:rFonts w:cs="Arial"/>
                <w:b/>
              </w:rPr>
              <w:t>Status</w:t>
            </w:r>
          </w:p>
        </w:tc>
        <w:tc>
          <w:tcPr>
            <w:tcW w:w="2718" w:type="dxa"/>
            <w:shd w:val="clear" w:color="auto" w:fill="BFBFBF" w:themeFill="background1" w:themeFillShade="BF"/>
          </w:tcPr>
          <w:p w14:paraId="4DE5EB0D" w14:textId="77777777" w:rsidR="00C63417" w:rsidRPr="00F64160" w:rsidRDefault="00C63417" w:rsidP="000C3C03">
            <w:pPr>
              <w:keepNext/>
              <w:spacing w:before="180" w:after="0"/>
              <w:rPr>
                <w:rFonts w:cs="Arial"/>
                <w:b/>
              </w:rPr>
            </w:pPr>
            <w:r w:rsidRPr="00F64160">
              <w:rPr>
                <w:rFonts w:cs="Arial"/>
                <w:b/>
              </w:rPr>
              <w:t>Code</w:t>
            </w:r>
          </w:p>
        </w:tc>
        <w:tc>
          <w:tcPr>
            <w:tcW w:w="5047" w:type="dxa"/>
            <w:shd w:val="clear" w:color="auto" w:fill="BFBFBF" w:themeFill="background1" w:themeFillShade="BF"/>
            <w:tcMar>
              <w:top w:w="40" w:type="dxa"/>
              <w:left w:w="40" w:type="dxa"/>
              <w:bottom w:w="40" w:type="dxa"/>
              <w:right w:w="40" w:type="dxa"/>
            </w:tcMar>
          </w:tcPr>
          <w:p w14:paraId="08773E73" w14:textId="77777777" w:rsidR="00C63417" w:rsidRPr="00F64160" w:rsidRDefault="00C63417" w:rsidP="000C3C03">
            <w:pPr>
              <w:spacing w:before="180" w:after="0"/>
              <w:jc w:val="center"/>
              <w:rPr>
                <w:rFonts w:cs="Arial"/>
              </w:rPr>
            </w:pPr>
            <w:r w:rsidRPr="00F64160">
              <w:rPr>
                <w:rFonts w:cs="Arial"/>
                <w:b/>
              </w:rPr>
              <w:t>Condition</w:t>
            </w:r>
          </w:p>
        </w:tc>
      </w:tr>
      <w:tr w:rsidR="002C7B57" w:rsidRPr="00F64160" w14:paraId="2836E5BE" w14:textId="77777777" w:rsidTr="000C3C03">
        <w:trPr>
          <w:trHeight w:val="180"/>
        </w:trPr>
        <w:tc>
          <w:tcPr>
            <w:tcW w:w="1402" w:type="dxa"/>
            <w:vMerge w:val="restart"/>
          </w:tcPr>
          <w:p w14:paraId="544F4D62" w14:textId="77777777" w:rsidR="002C7B57" w:rsidRPr="00E73D46" w:rsidRDefault="002C7B57" w:rsidP="002C7B57">
            <w:pPr>
              <w:spacing w:after="0"/>
              <w:rPr>
                <w:rFonts w:cs="Arial"/>
                <w:i/>
                <w:iCs/>
              </w:rPr>
            </w:pPr>
            <w:r w:rsidRPr="00E73D46">
              <w:rPr>
                <w:rFonts w:cs="Arial"/>
                <w:i/>
                <w:iCs/>
              </w:rPr>
              <w:t xml:space="preserve">Success </w:t>
            </w:r>
          </w:p>
        </w:tc>
        <w:tc>
          <w:tcPr>
            <w:tcW w:w="2718" w:type="dxa"/>
          </w:tcPr>
          <w:p w14:paraId="01588884" w14:textId="77777777" w:rsidR="002C7B57" w:rsidRPr="00E73D46" w:rsidRDefault="002C7B57" w:rsidP="002C7B57">
            <w:pPr>
              <w:spacing w:after="0"/>
              <w:rPr>
                <w:rFonts w:cs="Arial"/>
                <w:i/>
                <w:iCs/>
              </w:rPr>
            </w:pPr>
            <w:r w:rsidRPr="00E73D46">
              <w:rPr>
                <w:rFonts w:cs="Arial"/>
                <w:i/>
                <w:iCs/>
              </w:rPr>
              <w:t>200 (OK)</w:t>
            </w:r>
          </w:p>
        </w:tc>
        <w:tc>
          <w:tcPr>
            <w:tcW w:w="5047" w:type="dxa"/>
            <w:tcMar>
              <w:top w:w="40" w:type="dxa"/>
              <w:left w:w="40" w:type="dxa"/>
              <w:bottom w:w="40" w:type="dxa"/>
              <w:right w:w="40" w:type="dxa"/>
            </w:tcMar>
          </w:tcPr>
          <w:p w14:paraId="3C79D03F" w14:textId="5F80E82E" w:rsidR="002C7B57" w:rsidRPr="00E73D46" w:rsidRDefault="002C7B57" w:rsidP="002C7B57">
            <w:pPr>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725550D0" w14:textId="77777777" w:rsidTr="000C3C03">
        <w:trPr>
          <w:trHeight w:val="180"/>
        </w:trPr>
        <w:tc>
          <w:tcPr>
            <w:tcW w:w="1402" w:type="dxa"/>
            <w:vMerge/>
          </w:tcPr>
          <w:p w14:paraId="5D187BB2" w14:textId="77777777" w:rsidR="002C7B57" w:rsidRPr="00195758" w:rsidRDefault="002C7B57" w:rsidP="002C7B57">
            <w:pPr>
              <w:spacing w:after="0"/>
              <w:rPr>
                <w:rFonts w:cs="Arial"/>
                <w:i/>
                <w:iCs/>
              </w:rPr>
            </w:pPr>
          </w:p>
        </w:tc>
        <w:tc>
          <w:tcPr>
            <w:tcW w:w="2718" w:type="dxa"/>
          </w:tcPr>
          <w:p w14:paraId="0F4E350F" w14:textId="77777777" w:rsidR="002C7B57" w:rsidRPr="00195758" w:rsidRDefault="002C7B57" w:rsidP="002C7B57">
            <w:pPr>
              <w:spacing w:after="0"/>
              <w:rPr>
                <w:rFonts w:cs="Arial"/>
                <w:i/>
                <w:iCs/>
              </w:rPr>
            </w:pPr>
            <w:r w:rsidRPr="00195758">
              <w:rPr>
                <w:rFonts w:cs="Arial"/>
                <w:i/>
                <w:iCs/>
              </w:rPr>
              <w:t>202 (Accepted)</w:t>
            </w:r>
          </w:p>
        </w:tc>
        <w:tc>
          <w:tcPr>
            <w:tcW w:w="5047" w:type="dxa"/>
            <w:tcMar>
              <w:top w:w="40" w:type="dxa"/>
              <w:left w:w="40" w:type="dxa"/>
              <w:bottom w:w="40" w:type="dxa"/>
              <w:right w:w="40" w:type="dxa"/>
            </w:tcMar>
          </w:tcPr>
          <w:p w14:paraId="46562850" w14:textId="77777777" w:rsidR="002C7B57" w:rsidRPr="00195758" w:rsidRDefault="002C7B57" w:rsidP="002C7B57">
            <w:pPr>
              <w:spacing w:after="0"/>
              <w:rPr>
                <w:rFonts w:cs="Arial"/>
                <w:i/>
                <w:iCs/>
              </w:rPr>
            </w:pPr>
          </w:p>
        </w:tc>
      </w:tr>
      <w:tr w:rsidR="002C7B57" w:rsidRPr="00F64160" w14:paraId="480464D9" w14:textId="77777777" w:rsidTr="000C3C03">
        <w:trPr>
          <w:trHeight w:val="244"/>
        </w:trPr>
        <w:tc>
          <w:tcPr>
            <w:tcW w:w="1402" w:type="dxa"/>
            <w:vMerge w:val="restart"/>
          </w:tcPr>
          <w:p w14:paraId="4E0A2DE7" w14:textId="77777777" w:rsidR="002C7B57" w:rsidRPr="00E73D46" w:rsidRDefault="002C7B57" w:rsidP="002C7B57">
            <w:pPr>
              <w:spacing w:after="0"/>
              <w:rPr>
                <w:rFonts w:cs="Arial"/>
                <w:i/>
                <w:iCs/>
              </w:rPr>
            </w:pPr>
            <w:r w:rsidRPr="00E73D46">
              <w:rPr>
                <w:rFonts w:cs="Arial"/>
                <w:i/>
                <w:iCs/>
              </w:rPr>
              <w:t>Failure</w:t>
            </w:r>
          </w:p>
        </w:tc>
        <w:tc>
          <w:tcPr>
            <w:tcW w:w="2718" w:type="dxa"/>
          </w:tcPr>
          <w:p w14:paraId="778FD7F2" w14:textId="77777777" w:rsidR="002C7B57" w:rsidRPr="00E73D46" w:rsidRDefault="002C7B57" w:rsidP="002C7B57">
            <w:pPr>
              <w:spacing w:after="0"/>
              <w:rPr>
                <w:rFonts w:cs="Arial"/>
                <w:i/>
                <w:iCs/>
              </w:rPr>
            </w:pPr>
            <w:r w:rsidRPr="00E73D46">
              <w:rPr>
                <w:rFonts w:cs="Arial"/>
                <w:i/>
                <w:iCs/>
              </w:rPr>
              <w:t>400 (Bad Request)</w:t>
            </w:r>
          </w:p>
        </w:tc>
        <w:tc>
          <w:tcPr>
            <w:tcW w:w="5047" w:type="dxa"/>
            <w:tcMar>
              <w:top w:w="40" w:type="dxa"/>
              <w:left w:w="40" w:type="dxa"/>
              <w:bottom w:w="40" w:type="dxa"/>
              <w:right w:w="40" w:type="dxa"/>
            </w:tcMar>
          </w:tcPr>
          <w:p w14:paraId="645C67BB" w14:textId="77777777" w:rsidR="002C7B57" w:rsidRPr="00E73D46" w:rsidRDefault="002C7B57" w:rsidP="002C7B57">
            <w:pPr>
              <w:spacing w:after="0"/>
              <w:rPr>
                <w:rFonts w:cs="Arial"/>
                <w:i/>
                <w:iCs/>
              </w:rPr>
            </w:pPr>
          </w:p>
        </w:tc>
      </w:tr>
      <w:tr w:rsidR="002C7B57" w:rsidRPr="00F64160" w14:paraId="7452A8A0" w14:textId="77777777" w:rsidTr="000C3C03">
        <w:trPr>
          <w:trHeight w:val="244"/>
        </w:trPr>
        <w:tc>
          <w:tcPr>
            <w:tcW w:w="1402" w:type="dxa"/>
            <w:vMerge/>
          </w:tcPr>
          <w:p w14:paraId="6B9DB298" w14:textId="77777777" w:rsidR="002C7B57" w:rsidRPr="00195758" w:rsidRDefault="002C7B57" w:rsidP="002C7B57">
            <w:pPr>
              <w:spacing w:after="0"/>
              <w:rPr>
                <w:rFonts w:cs="Arial"/>
                <w:i/>
                <w:iCs/>
              </w:rPr>
            </w:pPr>
          </w:p>
        </w:tc>
        <w:tc>
          <w:tcPr>
            <w:tcW w:w="2718" w:type="dxa"/>
          </w:tcPr>
          <w:p w14:paraId="1BD9624A" w14:textId="77777777" w:rsidR="002C7B57" w:rsidRPr="00195758" w:rsidRDefault="002C7B57" w:rsidP="002C7B57">
            <w:pPr>
              <w:spacing w:after="0"/>
              <w:rPr>
                <w:rFonts w:cs="Arial"/>
                <w:i/>
                <w:iCs/>
              </w:rPr>
            </w:pPr>
            <w:r w:rsidRPr="00195758">
              <w:rPr>
                <w:rFonts w:cs="Arial"/>
                <w:i/>
                <w:iCs/>
              </w:rPr>
              <w:t>409 (Conflict)</w:t>
            </w:r>
          </w:p>
        </w:tc>
        <w:tc>
          <w:tcPr>
            <w:tcW w:w="5047" w:type="dxa"/>
            <w:tcMar>
              <w:top w:w="40" w:type="dxa"/>
              <w:left w:w="40" w:type="dxa"/>
              <w:bottom w:w="40" w:type="dxa"/>
              <w:right w:w="40" w:type="dxa"/>
            </w:tcMar>
          </w:tcPr>
          <w:p w14:paraId="7D9C681A" w14:textId="77777777" w:rsidR="002C7B57" w:rsidRPr="00195758" w:rsidRDefault="002C7B57" w:rsidP="002C7B57">
            <w:pPr>
              <w:spacing w:after="0"/>
              <w:rPr>
                <w:rFonts w:cs="Arial"/>
                <w:i/>
                <w:iCs/>
              </w:rPr>
            </w:pPr>
          </w:p>
        </w:tc>
      </w:tr>
      <w:tr w:rsidR="002C7B57" w:rsidRPr="00F64160" w14:paraId="259FE964" w14:textId="77777777" w:rsidTr="000C3C03">
        <w:trPr>
          <w:trHeight w:val="247"/>
        </w:trPr>
        <w:tc>
          <w:tcPr>
            <w:tcW w:w="1402" w:type="dxa"/>
            <w:vMerge/>
          </w:tcPr>
          <w:p w14:paraId="221BF3A5" w14:textId="77777777" w:rsidR="002C7B57" w:rsidRPr="00195758" w:rsidRDefault="002C7B57" w:rsidP="002C7B57">
            <w:pPr>
              <w:spacing w:after="0"/>
              <w:rPr>
                <w:rFonts w:cs="Arial"/>
                <w:i/>
                <w:iCs/>
              </w:rPr>
            </w:pPr>
          </w:p>
        </w:tc>
        <w:tc>
          <w:tcPr>
            <w:tcW w:w="2718" w:type="dxa"/>
          </w:tcPr>
          <w:p w14:paraId="255EBB9D" w14:textId="77777777" w:rsidR="002C7B57" w:rsidRPr="00195758" w:rsidRDefault="002C7B57" w:rsidP="002C7B57">
            <w:pPr>
              <w:spacing w:after="0"/>
              <w:rPr>
                <w:rFonts w:cs="Arial"/>
                <w:i/>
                <w:iCs/>
              </w:rPr>
            </w:pPr>
            <w:r w:rsidRPr="00195758">
              <w:rPr>
                <w:rFonts w:cs="Arial"/>
                <w:i/>
                <w:iCs/>
              </w:rPr>
              <w:t>503 (Service Unavailable)</w:t>
            </w:r>
          </w:p>
        </w:tc>
        <w:tc>
          <w:tcPr>
            <w:tcW w:w="5047" w:type="dxa"/>
            <w:tcMar>
              <w:top w:w="40" w:type="dxa"/>
              <w:left w:w="40" w:type="dxa"/>
              <w:bottom w:w="40" w:type="dxa"/>
              <w:right w:w="40" w:type="dxa"/>
            </w:tcMar>
          </w:tcPr>
          <w:p w14:paraId="3E503221" w14:textId="77777777" w:rsidR="002C7B57" w:rsidRPr="00195758" w:rsidRDefault="002C7B57" w:rsidP="002C7B57">
            <w:pPr>
              <w:spacing w:after="0"/>
              <w:rPr>
                <w:rFonts w:cs="Arial"/>
                <w:i/>
                <w:iCs/>
              </w:rPr>
            </w:pPr>
          </w:p>
        </w:tc>
      </w:tr>
    </w:tbl>
    <w:p w14:paraId="02C96D29" w14:textId="77777777" w:rsidR="00C63417" w:rsidRDefault="00C63417" w:rsidP="00C63417"/>
    <w:p w14:paraId="046D6A7B" w14:textId="7F1685DC" w:rsidR="00C63417" w:rsidRPr="00F64160" w:rsidRDefault="00C63417" w:rsidP="00C63417">
      <w:pPr>
        <w:pStyle w:val="Heading6"/>
      </w:pPr>
      <w:bookmarkStart w:id="251" w:name="_Toc188364898"/>
      <w:r>
        <w:t>N</w:t>
      </w:r>
      <w:r w:rsidRPr="00F64160">
        <w:t>.7.3.</w:t>
      </w:r>
      <w:proofErr w:type="gramStart"/>
      <w:r w:rsidRPr="00F64160">
        <w:t>3.</w:t>
      </w:r>
      <w:r w:rsidR="00FD144F">
        <w:t>X.</w:t>
      </w:r>
      <w:proofErr w:type="gramEnd"/>
      <w:r w:rsidR="00FD144F">
        <w:t>10</w:t>
      </w:r>
      <w:r w:rsidRPr="00F64160">
        <w:tab/>
      </w:r>
      <w:r w:rsidR="00174DB7">
        <w:t>Unsubscribe</w:t>
      </w:r>
      <w:r>
        <w:t xml:space="preserve"> </w:t>
      </w:r>
      <w:r w:rsidRPr="00F64160">
        <w:t>Transaction as User Agent</w:t>
      </w:r>
      <w:bookmarkEnd w:id="251"/>
    </w:p>
    <w:p w14:paraId="749AA715" w14:textId="49EC427A" w:rsidR="00C63417" w:rsidRPr="00F64160" w:rsidRDefault="00C63417" w:rsidP="00C63417">
      <w:r w:rsidRPr="00F64160">
        <w:t xml:space="preserve">Table </w:t>
      </w:r>
      <w:r>
        <w:t>N</w:t>
      </w:r>
      <w:r w:rsidRPr="00F64160">
        <w:t>.7</w:t>
      </w:r>
      <w:r>
        <w:t>.3.3.</w:t>
      </w:r>
      <w:r w:rsidR="00FD144F">
        <w:t>X.10</w:t>
      </w:r>
      <w:r w:rsidRPr="00F64160">
        <w:t>-</w:t>
      </w:r>
      <w:r>
        <w:t>1</w:t>
      </w:r>
      <w:r w:rsidRPr="00F64160">
        <w:t xml:space="preserve"> lists the Status Codes that a user agent supports for the </w:t>
      </w:r>
      <w:r w:rsidR="00174DB7">
        <w:t xml:space="preserve">Unsubscribe </w:t>
      </w:r>
      <w:r w:rsidRPr="00F64160">
        <w:t xml:space="preserve">Transaction of the </w:t>
      </w:r>
      <w:r>
        <w:t xml:space="preserve">Modality Workflow </w:t>
      </w:r>
      <w:r w:rsidRPr="00F64160">
        <w:t>Service and defines the application behavior, when encountering any of the listed Status Codes</w:t>
      </w:r>
      <w:r>
        <w:t>.</w:t>
      </w:r>
    </w:p>
    <w:p w14:paraId="6C08BC84" w14:textId="68D4B894" w:rsidR="00C63417" w:rsidRPr="00F64160" w:rsidRDefault="00C63417" w:rsidP="00C63417">
      <w:pPr>
        <w:pStyle w:val="TemplateInstruction"/>
        <w:rPr>
          <w:rFonts w:cs="Arial"/>
        </w:rPr>
      </w:pPr>
      <w:r w:rsidRPr="00F64160">
        <w:rPr>
          <w:rFonts w:cs="Arial"/>
        </w:rPr>
        <w:t xml:space="preserve">[Describe below the behavior of the application when it receives various Status Codes in the </w:t>
      </w:r>
      <w:r w:rsidR="00174DB7">
        <w:rPr>
          <w:rFonts w:cs="Arial"/>
        </w:rPr>
        <w:t xml:space="preserve">Unsubscribe </w:t>
      </w:r>
      <w:r w:rsidRPr="00F64160">
        <w:rPr>
          <w:rFonts w:cs="Arial"/>
        </w:rPr>
        <w:t>Transaction response]</w:t>
      </w:r>
    </w:p>
    <w:p w14:paraId="2634F43D" w14:textId="3209DEDF" w:rsidR="00C63417" w:rsidRPr="00F64160" w:rsidRDefault="00C63417" w:rsidP="00C63417">
      <w:pPr>
        <w:pStyle w:val="TableTitle"/>
        <w:keepNext/>
        <w:rPr>
          <w:rFonts w:cs="Arial"/>
        </w:rPr>
      </w:pPr>
      <w:r w:rsidRPr="00F64160">
        <w:rPr>
          <w:rFonts w:cs="Arial"/>
        </w:rPr>
        <w:t xml:space="preserve">Table </w:t>
      </w:r>
      <w:r>
        <w:rPr>
          <w:rFonts w:cs="Arial"/>
        </w:rPr>
        <w:t>N</w:t>
      </w:r>
      <w:r w:rsidRPr="00F64160">
        <w:rPr>
          <w:rFonts w:cs="Arial"/>
        </w:rPr>
        <w:t>.7</w:t>
      </w:r>
      <w:r>
        <w:rPr>
          <w:rFonts w:cs="Arial"/>
        </w:rPr>
        <w:t>.3.3.</w:t>
      </w:r>
      <w:r w:rsidR="00FD144F">
        <w:rPr>
          <w:rFonts w:cs="Arial"/>
        </w:rPr>
        <w:t>X.10</w:t>
      </w:r>
      <w:r w:rsidRPr="00F64160">
        <w:rPr>
          <w:rFonts w:cs="Arial"/>
        </w:rPr>
        <w:t>-</w:t>
      </w:r>
      <w:r>
        <w:rPr>
          <w:rFonts w:cs="Arial"/>
        </w:rPr>
        <w:t>1</w:t>
      </w:r>
      <w:r w:rsidRPr="00F64160">
        <w:rPr>
          <w:rFonts w:cs="Arial"/>
        </w:rPr>
        <w:t xml:space="preserve">: Status Codes of User Agent for </w:t>
      </w:r>
      <w:r w:rsidR="00174DB7">
        <w:rPr>
          <w:rFonts w:cs="Arial"/>
        </w:rPr>
        <w:t xml:space="preserve">Unsubscribe </w:t>
      </w:r>
      <w:r w:rsidRPr="00F64160">
        <w:rPr>
          <w:rFonts w:cs="Arial"/>
        </w:rPr>
        <w:t>Transaction</w:t>
      </w:r>
    </w:p>
    <w:tbl>
      <w:tblPr>
        <w:tblW w:w="9114" w:type="dxa"/>
        <w:tblInd w:w="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394"/>
        <w:gridCol w:w="2702"/>
        <w:gridCol w:w="5018"/>
      </w:tblGrid>
      <w:tr w:rsidR="00C63417" w:rsidRPr="00F64160" w14:paraId="016BC85E" w14:textId="77777777" w:rsidTr="000C3C03">
        <w:trPr>
          <w:trHeight w:val="97"/>
          <w:tblHeader/>
        </w:trPr>
        <w:tc>
          <w:tcPr>
            <w:tcW w:w="1394" w:type="dxa"/>
            <w:shd w:val="clear" w:color="auto" w:fill="BFBFBF" w:themeFill="background1" w:themeFillShade="BF"/>
          </w:tcPr>
          <w:p w14:paraId="588A8B5F" w14:textId="77777777" w:rsidR="00C63417" w:rsidRPr="00F64160" w:rsidRDefault="00C63417" w:rsidP="000C3C03">
            <w:pPr>
              <w:keepNext/>
              <w:spacing w:before="180" w:after="0"/>
              <w:jc w:val="center"/>
              <w:rPr>
                <w:rFonts w:cs="Arial"/>
                <w:b/>
              </w:rPr>
            </w:pPr>
            <w:r w:rsidRPr="00F64160">
              <w:rPr>
                <w:rFonts w:cs="Arial"/>
                <w:b/>
              </w:rPr>
              <w:t xml:space="preserve">Status </w:t>
            </w:r>
          </w:p>
        </w:tc>
        <w:tc>
          <w:tcPr>
            <w:tcW w:w="2702" w:type="dxa"/>
            <w:shd w:val="clear" w:color="auto" w:fill="BFBFBF" w:themeFill="background1" w:themeFillShade="BF"/>
          </w:tcPr>
          <w:p w14:paraId="561192BA" w14:textId="77777777" w:rsidR="00C63417" w:rsidRPr="00F64160" w:rsidRDefault="00C63417" w:rsidP="000C3C03">
            <w:pPr>
              <w:keepNext/>
              <w:spacing w:before="180" w:after="0"/>
              <w:rPr>
                <w:rFonts w:cs="Arial"/>
                <w:b/>
              </w:rPr>
            </w:pPr>
            <w:r w:rsidRPr="00F64160">
              <w:rPr>
                <w:rFonts w:cs="Arial"/>
                <w:b/>
              </w:rPr>
              <w:t>Code</w:t>
            </w:r>
          </w:p>
        </w:tc>
        <w:tc>
          <w:tcPr>
            <w:tcW w:w="5018" w:type="dxa"/>
            <w:shd w:val="clear" w:color="auto" w:fill="BFBFBF" w:themeFill="background1" w:themeFillShade="BF"/>
            <w:tcMar>
              <w:top w:w="40" w:type="dxa"/>
              <w:left w:w="40" w:type="dxa"/>
              <w:bottom w:w="40" w:type="dxa"/>
              <w:right w:w="40" w:type="dxa"/>
            </w:tcMar>
          </w:tcPr>
          <w:p w14:paraId="7B36D3E4" w14:textId="77777777" w:rsidR="00C63417" w:rsidRPr="00F64160" w:rsidRDefault="00C63417" w:rsidP="000C3C03">
            <w:pPr>
              <w:keepNext/>
              <w:spacing w:before="180" w:after="0"/>
              <w:jc w:val="center"/>
              <w:rPr>
                <w:rFonts w:cs="Arial"/>
              </w:rPr>
            </w:pPr>
            <w:r w:rsidRPr="00F64160">
              <w:rPr>
                <w:rFonts w:cs="Arial"/>
                <w:b/>
              </w:rPr>
              <w:t>Behavior</w:t>
            </w:r>
          </w:p>
        </w:tc>
      </w:tr>
      <w:tr w:rsidR="002C7B57" w:rsidRPr="00F64160" w14:paraId="61215538" w14:textId="77777777" w:rsidTr="000C3C03">
        <w:trPr>
          <w:trHeight w:val="147"/>
        </w:trPr>
        <w:tc>
          <w:tcPr>
            <w:tcW w:w="1394" w:type="dxa"/>
            <w:vMerge w:val="restart"/>
          </w:tcPr>
          <w:p w14:paraId="1EF27F6A" w14:textId="77777777" w:rsidR="002C7B57" w:rsidRPr="00E73D46" w:rsidRDefault="002C7B57" w:rsidP="002C7B57">
            <w:pPr>
              <w:keepNext/>
              <w:spacing w:after="0"/>
              <w:rPr>
                <w:rFonts w:cs="Arial"/>
                <w:i/>
                <w:iCs/>
              </w:rPr>
            </w:pPr>
            <w:r w:rsidRPr="00E73D46">
              <w:rPr>
                <w:rFonts w:cs="Arial"/>
                <w:i/>
                <w:iCs/>
              </w:rPr>
              <w:t xml:space="preserve">Success </w:t>
            </w:r>
          </w:p>
        </w:tc>
        <w:tc>
          <w:tcPr>
            <w:tcW w:w="2702" w:type="dxa"/>
          </w:tcPr>
          <w:p w14:paraId="580EC100" w14:textId="77777777" w:rsidR="002C7B57" w:rsidRPr="00E73D46" w:rsidRDefault="002C7B57" w:rsidP="002C7B57">
            <w:pPr>
              <w:keepNext/>
              <w:spacing w:after="0"/>
              <w:rPr>
                <w:rFonts w:cs="Arial"/>
                <w:i/>
                <w:iCs/>
              </w:rPr>
            </w:pPr>
            <w:r w:rsidRPr="00E73D46">
              <w:rPr>
                <w:rFonts w:cs="Arial"/>
                <w:i/>
                <w:iCs/>
              </w:rPr>
              <w:t>200 (OK)</w:t>
            </w:r>
          </w:p>
        </w:tc>
        <w:tc>
          <w:tcPr>
            <w:tcW w:w="5018" w:type="dxa"/>
            <w:tcMar>
              <w:top w:w="40" w:type="dxa"/>
              <w:left w:w="40" w:type="dxa"/>
              <w:bottom w:w="40" w:type="dxa"/>
              <w:right w:w="40" w:type="dxa"/>
            </w:tcMar>
          </w:tcPr>
          <w:p w14:paraId="490F0AE2" w14:textId="3EB229AE" w:rsidR="002C7B57" w:rsidRPr="00E73D46" w:rsidRDefault="002C7B57" w:rsidP="002C7B57">
            <w:pPr>
              <w:keepNext/>
              <w:spacing w:after="0"/>
              <w:rPr>
                <w:rFonts w:cs="Arial"/>
                <w:i/>
                <w:iCs/>
              </w:rPr>
            </w:pPr>
            <w:r w:rsidRPr="002C7B57">
              <w:rPr>
                <w:rFonts w:cs="Arial"/>
                <w:i/>
                <w:iCs/>
                <w:highlight w:val="yellow"/>
              </w:rPr>
              <w:t xml:space="preserve">Copy table from Section </w:t>
            </w:r>
            <w:r>
              <w:rPr>
                <w:rFonts w:cs="Arial"/>
                <w:i/>
                <w:iCs/>
                <w:highlight w:val="yellow"/>
              </w:rPr>
              <w:t>X</w:t>
            </w:r>
            <w:r w:rsidRPr="002C7B57">
              <w:rPr>
                <w:rFonts w:cs="Arial"/>
                <w:i/>
                <w:iCs/>
                <w:highlight w:val="yellow"/>
              </w:rPr>
              <w:t xml:space="preserve"> when reviewed</w:t>
            </w:r>
          </w:p>
        </w:tc>
      </w:tr>
      <w:tr w:rsidR="002C7B57" w:rsidRPr="00F64160" w14:paraId="04C9B335" w14:textId="77777777" w:rsidTr="000C3C03">
        <w:trPr>
          <w:trHeight w:val="147"/>
        </w:trPr>
        <w:tc>
          <w:tcPr>
            <w:tcW w:w="1394" w:type="dxa"/>
            <w:vMerge/>
          </w:tcPr>
          <w:p w14:paraId="56CF2C5E" w14:textId="77777777" w:rsidR="002C7B57" w:rsidRPr="00195758" w:rsidRDefault="002C7B57" w:rsidP="002C7B57">
            <w:pPr>
              <w:spacing w:after="0"/>
              <w:rPr>
                <w:rFonts w:cs="Arial"/>
                <w:i/>
                <w:iCs/>
              </w:rPr>
            </w:pPr>
          </w:p>
        </w:tc>
        <w:tc>
          <w:tcPr>
            <w:tcW w:w="2702" w:type="dxa"/>
          </w:tcPr>
          <w:p w14:paraId="64E608FC" w14:textId="77777777" w:rsidR="002C7B57" w:rsidRPr="00195758" w:rsidRDefault="002C7B57" w:rsidP="002C7B57">
            <w:pPr>
              <w:spacing w:after="0"/>
              <w:rPr>
                <w:rFonts w:cs="Arial"/>
                <w:i/>
                <w:iCs/>
              </w:rPr>
            </w:pPr>
            <w:r w:rsidRPr="00195758">
              <w:rPr>
                <w:rFonts w:cs="Arial"/>
                <w:i/>
                <w:iCs/>
              </w:rPr>
              <w:t>202 (Accepted)</w:t>
            </w:r>
          </w:p>
        </w:tc>
        <w:tc>
          <w:tcPr>
            <w:tcW w:w="5018" w:type="dxa"/>
            <w:tcMar>
              <w:top w:w="40" w:type="dxa"/>
              <w:left w:w="40" w:type="dxa"/>
              <w:bottom w:w="40" w:type="dxa"/>
              <w:right w:w="40" w:type="dxa"/>
            </w:tcMar>
          </w:tcPr>
          <w:p w14:paraId="67F38888" w14:textId="77777777" w:rsidR="002C7B57" w:rsidRPr="00195758" w:rsidRDefault="002C7B57" w:rsidP="002C7B57">
            <w:pPr>
              <w:spacing w:after="0"/>
              <w:rPr>
                <w:rFonts w:cs="Arial"/>
                <w:i/>
                <w:iCs/>
              </w:rPr>
            </w:pPr>
          </w:p>
        </w:tc>
      </w:tr>
      <w:tr w:rsidR="002C7B57" w:rsidRPr="00F64160" w14:paraId="1CD41FBB" w14:textId="77777777" w:rsidTr="000C3C03">
        <w:trPr>
          <w:trHeight w:val="199"/>
        </w:trPr>
        <w:tc>
          <w:tcPr>
            <w:tcW w:w="1394" w:type="dxa"/>
            <w:vMerge w:val="restart"/>
          </w:tcPr>
          <w:p w14:paraId="48ECBE03" w14:textId="77777777" w:rsidR="002C7B57" w:rsidRPr="00E73D46" w:rsidRDefault="002C7B57" w:rsidP="002C7B57">
            <w:pPr>
              <w:spacing w:after="0"/>
              <w:rPr>
                <w:rFonts w:cs="Arial"/>
                <w:i/>
                <w:iCs/>
              </w:rPr>
            </w:pPr>
            <w:r w:rsidRPr="00E73D46">
              <w:rPr>
                <w:rFonts w:cs="Arial"/>
                <w:i/>
                <w:iCs/>
              </w:rPr>
              <w:t>Failure</w:t>
            </w:r>
          </w:p>
        </w:tc>
        <w:tc>
          <w:tcPr>
            <w:tcW w:w="2702" w:type="dxa"/>
          </w:tcPr>
          <w:p w14:paraId="3D42570D" w14:textId="77777777" w:rsidR="002C7B57" w:rsidRPr="00E73D46" w:rsidRDefault="002C7B57" w:rsidP="002C7B57">
            <w:pPr>
              <w:spacing w:after="0"/>
              <w:rPr>
                <w:rFonts w:cs="Arial"/>
                <w:i/>
                <w:iCs/>
              </w:rPr>
            </w:pPr>
            <w:r w:rsidRPr="00E73D46">
              <w:rPr>
                <w:rFonts w:cs="Arial"/>
                <w:i/>
                <w:iCs/>
              </w:rPr>
              <w:t>400 (Bad Request)</w:t>
            </w:r>
          </w:p>
        </w:tc>
        <w:tc>
          <w:tcPr>
            <w:tcW w:w="5018" w:type="dxa"/>
            <w:tcMar>
              <w:top w:w="40" w:type="dxa"/>
              <w:left w:w="40" w:type="dxa"/>
              <w:bottom w:w="40" w:type="dxa"/>
              <w:right w:w="40" w:type="dxa"/>
            </w:tcMar>
          </w:tcPr>
          <w:p w14:paraId="35125F05" w14:textId="77777777" w:rsidR="002C7B57" w:rsidRPr="00E73D46" w:rsidRDefault="002C7B57" w:rsidP="002C7B57">
            <w:pPr>
              <w:spacing w:after="0"/>
              <w:rPr>
                <w:rFonts w:cs="Arial"/>
                <w:i/>
                <w:iCs/>
              </w:rPr>
            </w:pPr>
          </w:p>
        </w:tc>
      </w:tr>
      <w:tr w:rsidR="002C7B57" w:rsidRPr="00F64160" w14:paraId="39C9C9FC" w14:textId="77777777" w:rsidTr="000C3C03">
        <w:trPr>
          <w:trHeight w:val="202"/>
        </w:trPr>
        <w:tc>
          <w:tcPr>
            <w:tcW w:w="1394" w:type="dxa"/>
            <w:vMerge/>
          </w:tcPr>
          <w:p w14:paraId="10D20567" w14:textId="77777777" w:rsidR="002C7B57" w:rsidRPr="00195758" w:rsidRDefault="002C7B57" w:rsidP="002C7B57">
            <w:pPr>
              <w:spacing w:after="0"/>
              <w:rPr>
                <w:rFonts w:cs="Arial"/>
                <w:i/>
                <w:iCs/>
              </w:rPr>
            </w:pPr>
          </w:p>
        </w:tc>
        <w:tc>
          <w:tcPr>
            <w:tcW w:w="2702" w:type="dxa"/>
          </w:tcPr>
          <w:p w14:paraId="64260A4C" w14:textId="77777777" w:rsidR="002C7B57" w:rsidRPr="00195758" w:rsidRDefault="002C7B57" w:rsidP="002C7B57">
            <w:pPr>
              <w:spacing w:after="0"/>
              <w:rPr>
                <w:rFonts w:cs="Arial"/>
                <w:i/>
                <w:iCs/>
              </w:rPr>
            </w:pPr>
            <w:r w:rsidRPr="00195758">
              <w:rPr>
                <w:rFonts w:cs="Arial"/>
                <w:i/>
                <w:iCs/>
              </w:rPr>
              <w:t>40</w:t>
            </w:r>
            <w:r>
              <w:rPr>
                <w:rFonts w:cs="Arial"/>
                <w:i/>
                <w:iCs/>
              </w:rPr>
              <w:t>9</w:t>
            </w:r>
            <w:r w:rsidRPr="00195758">
              <w:rPr>
                <w:rFonts w:cs="Arial"/>
                <w:i/>
                <w:iCs/>
              </w:rPr>
              <w:t xml:space="preserve"> (</w:t>
            </w:r>
            <w:r>
              <w:rPr>
                <w:rFonts w:cs="Arial"/>
                <w:i/>
                <w:iCs/>
              </w:rPr>
              <w:t>Conflict</w:t>
            </w:r>
            <w:r w:rsidRPr="00195758">
              <w:rPr>
                <w:rFonts w:cs="Arial"/>
                <w:i/>
                <w:iCs/>
              </w:rPr>
              <w:t>)</w:t>
            </w:r>
          </w:p>
        </w:tc>
        <w:tc>
          <w:tcPr>
            <w:tcW w:w="5018" w:type="dxa"/>
            <w:tcMar>
              <w:top w:w="40" w:type="dxa"/>
              <w:left w:w="40" w:type="dxa"/>
              <w:bottom w:w="40" w:type="dxa"/>
              <w:right w:w="40" w:type="dxa"/>
            </w:tcMar>
          </w:tcPr>
          <w:p w14:paraId="2265E332" w14:textId="77777777" w:rsidR="002C7B57" w:rsidRPr="00195758" w:rsidRDefault="002C7B57" w:rsidP="002C7B57">
            <w:pPr>
              <w:spacing w:after="0"/>
              <w:rPr>
                <w:rFonts w:cs="Arial"/>
                <w:i/>
                <w:iCs/>
              </w:rPr>
            </w:pPr>
          </w:p>
        </w:tc>
      </w:tr>
      <w:tr w:rsidR="002C7B57" w:rsidRPr="00F64160" w14:paraId="3CE757CB" w14:textId="77777777" w:rsidTr="000C3C03">
        <w:trPr>
          <w:trHeight w:val="199"/>
        </w:trPr>
        <w:tc>
          <w:tcPr>
            <w:tcW w:w="1394" w:type="dxa"/>
          </w:tcPr>
          <w:p w14:paraId="0D5693B4" w14:textId="77777777" w:rsidR="002C7B57" w:rsidRPr="00E73D46" w:rsidRDefault="002C7B57" w:rsidP="002C7B57">
            <w:pPr>
              <w:spacing w:after="0"/>
              <w:rPr>
                <w:rFonts w:cs="Arial"/>
                <w:i/>
                <w:iCs/>
              </w:rPr>
            </w:pPr>
            <w:r w:rsidRPr="00E73D46">
              <w:rPr>
                <w:rFonts w:cs="Arial"/>
                <w:i/>
                <w:iCs/>
              </w:rPr>
              <w:t>*</w:t>
            </w:r>
          </w:p>
        </w:tc>
        <w:tc>
          <w:tcPr>
            <w:tcW w:w="2702" w:type="dxa"/>
          </w:tcPr>
          <w:p w14:paraId="4D6D1AFC" w14:textId="77777777" w:rsidR="002C7B57" w:rsidRPr="00E73D46" w:rsidRDefault="002C7B57" w:rsidP="002C7B57">
            <w:pPr>
              <w:spacing w:after="0"/>
              <w:rPr>
                <w:rFonts w:cs="Arial"/>
                <w:i/>
                <w:iCs/>
              </w:rPr>
            </w:pPr>
            <w:r w:rsidRPr="00E73D46">
              <w:rPr>
                <w:rFonts w:cs="Arial"/>
                <w:i/>
                <w:iCs/>
              </w:rPr>
              <w:t>Any other code</w:t>
            </w:r>
          </w:p>
        </w:tc>
        <w:tc>
          <w:tcPr>
            <w:tcW w:w="5018" w:type="dxa"/>
            <w:tcMar>
              <w:top w:w="40" w:type="dxa"/>
              <w:left w:w="40" w:type="dxa"/>
              <w:bottom w:w="40" w:type="dxa"/>
              <w:right w:w="40" w:type="dxa"/>
            </w:tcMar>
          </w:tcPr>
          <w:p w14:paraId="6DB11108" w14:textId="77777777" w:rsidR="002C7B57" w:rsidRPr="00E73D46" w:rsidRDefault="002C7B57" w:rsidP="002C7B57">
            <w:pPr>
              <w:spacing w:after="0"/>
              <w:rPr>
                <w:rFonts w:cs="Arial"/>
                <w:i/>
                <w:iCs/>
              </w:rPr>
            </w:pPr>
          </w:p>
        </w:tc>
      </w:tr>
    </w:tbl>
    <w:p w14:paraId="3C86B539" w14:textId="5253A8A1" w:rsidR="009757B7" w:rsidRDefault="009757B7" w:rsidP="001F49D9">
      <w:pPr>
        <w:pStyle w:val="Heading6"/>
      </w:pPr>
      <w:r>
        <w:br w:type="page"/>
      </w:r>
    </w:p>
    <w:p w14:paraId="4F960E2B" w14:textId="52F5D8B0" w:rsidR="000073A4" w:rsidRPr="00F64160" w:rsidRDefault="000073A4" w:rsidP="000073A4">
      <w:pPr>
        <w:jc w:val="center"/>
        <w:rPr>
          <w:b/>
          <w:bCs/>
          <w:sz w:val="24"/>
          <w:szCs w:val="24"/>
        </w:rPr>
      </w:pPr>
      <w:r w:rsidRPr="00F64160">
        <w:rPr>
          <w:b/>
          <w:bCs/>
          <w:sz w:val="24"/>
          <w:szCs w:val="24"/>
        </w:rPr>
        <w:lastRenderedPageBreak/>
        <w:t>Changes to NEMA Standards Publications PS 3.</w:t>
      </w:r>
      <w:r>
        <w:rPr>
          <w:b/>
          <w:bCs/>
          <w:sz w:val="24"/>
          <w:szCs w:val="24"/>
        </w:rPr>
        <w:t>4</w:t>
      </w:r>
    </w:p>
    <w:p w14:paraId="4AAA6D4C" w14:textId="01E95ABA" w:rsidR="000073A4" w:rsidRPr="00F64160" w:rsidRDefault="000073A4" w:rsidP="000073A4">
      <w:pPr>
        <w:pStyle w:val="Instruction"/>
      </w:pPr>
      <w:r>
        <w:t xml:space="preserve">Update section F.9 with a note of how </w:t>
      </w:r>
      <w:r w:rsidR="000D77D1">
        <w:t>an</w:t>
      </w:r>
      <w:r>
        <w:t xml:space="preserve"> SCP know</w:t>
      </w:r>
      <w:r w:rsidR="000D77D1">
        <w:t>s</w:t>
      </w:r>
      <w:r>
        <w:t xml:space="preserve"> what SCUs to notify about changes</w:t>
      </w:r>
    </w:p>
    <w:p w14:paraId="57F9569C" w14:textId="32D23E9C" w:rsidR="00AC5961" w:rsidRPr="009757B7" w:rsidRDefault="00AC5961" w:rsidP="000073A4">
      <w:pPr>
        <w:pStyle w:val="Default"/>
        <w:rPr>
          <w:b/>
          <w:bCs/>
          <w:sz w:val="18"/>
          <w:szCs w:val="18"/>
        </w:rPr>
      </w:pPr>
      <w:r w:rsidRPr="009757B7">
        <w:rPr>
          <w:b/>
          <w:bCs/>
          <w:sz w:val="18"/>
          <w:szCs w:val="18"/>
        </w:rPr>
        <w:t>F.9</w:t>
      </w:r>
      <w:r w:rsidRPr="009757B7">
        <w:rPr>
          <w:b/>
          <w:bCs/>
          <w:sz w:val="18"/>
          <w:szCs w:val="18"/>
        </w:rPr>
        <w:tab/>
      </w:r>
    </w:p>
    <w:p w14:paraId="072FE91C" w14:textId="7DFFC36E" w:rsidR="000073A4" w:rsidRDefault="000073A4" w:rsidP="000073A4">
      <w:pPr>
        <w:pStyle w:val="Default"/>
        <w:rPr>
          <w:sz w:val="18"/>
          <w:szCs w:val="18"/>
        </w:rPr>
      </w:pPr>
      <w:r>
        <w:rPr>
          <w:sz w:val="18"/>
          <w:szCs w:val="18"/>
        </w:rPr>
        <w:t>…</w:t>
      </w:r>
    </w:p>
    <w:p w14:paraId="540E8B3F" w14:textId="77777777" w:rsidR="000073A4" w:rsidRDefault="000073A4" w:rsidP="000073A4">
      <w:pPr>
        <w:pStyle w:val="Default"/>
        <w:rPr>
          <w:sz w:val="18"/>
          <w:szCs w:val="18"/>
        </w:rPr>
      </w:pPr>
    </w:p>
    <w:p w14:paraId="4D00D2F1" w14:textId="77777777" w:rsidR="000073A4" w:rsidRDefault="000073A4" w:rsidP="000073A4">
      <w:pPr>
        <w:pStyle w:val="Note"/>
        <w:ind w:left="720"/>
      </w:pPr>
      <w:r>
        <w:t>Note</w:t>
      </w:r>
      <w:r>
        <w:tab/>
      </w:r>
    </w:p>
    <w:p w14:paraId="33A94656" w14:textId="77777777" w:rsidR="000073A4" w:rsidRDefault="000073A4" w:rsidP="000073A4">
      <w:pPr>
        <w:pStyle w:val="Note"/>
        <w:ind w:left="720"/>
      </w:pPr>
      <w:r>
        <w:t>…</w:t>
      </w:r>
    </w:p>
    <w:p w14:paraId="7FFC2276" w14:textId="77777777" w:rsidR="000073A4" w:rsidRDefault="000073A4" w:rsidP="005A2A25">
      <w:pPr>
        <w:pStyle w:val="Note"/>
        <w:numPr>
          <w:ilvl w:val="0"/>
          <w:numId w:val="13"/>
        </w:numPr>
      </w:pPr>
      <w:r>
        <w:t>The terms IS and PACS used in the previous example are provided for clarification purposes only. This document does not define nor constrain the purpose or role of any IS, PACS or acquisition Application Entity conforming to this Service Class Specification.</w:t>
      </w:r>
    </w:p>
    <w:p w14:paraId="06C3052D" w14:textId="77777777" w:rsidR="000073A4" w:rsidRPr="00E353C0" w:rsidRDefault="000073A4" w:rsidP="005A2A25">
      <w:pPr>
        <w:pStyle w:val="Note"/>
        <w:numPr>
          <w:ilvl w:val="0"/>
          <w:numId w:val="13"/>
        </w:numPr>
        <w:rPr>
          <w:b/>
          <w:bCs/>
          <w:u w:val="single"/>
        </w:rPr>
      </w:pPr>
      <w:r w:rsidRPr="00E353C0">
        <w:rPr>
          <w:b/>
          <w:bCs/>
          <w:u w:val="single"/>
        </w:rPr>
        <w:t xml:space="preserve">It is beyond the scope of the specification to define how </w:t>
      </w:r>
      <w:r>
        <w:rPr>
          <w:b/>
          <w:bCs/>
          <w:u w:val="single"/>
        </w:rPr>
        <w:t>the SCP knows about what SCUs to notify about changes</w:t>
      </w:r>
      <w:r w:rsidRPr="00E353C0">
        <w:rPr>
          <w:b/>
          <w:bCs/>
          <w:u w:val="single"/>
        </w:rPr>
        <w:t>.</w:t>
      </w:r>
      <w:r>
        <w:rPr>
          <w:b/>
          <w:bCs/>
          <w:u w:val="single"/>
        </w:rPr>
        <w:t xml:space="preserve"> A conceivable way would be to make this a configuration item of the SCP.</w:t>
      </w:r>
    </w:p>
    <w:p w14:paraId="02AA5004" w14:textId="77777777" w:rsidR="000073A4" w:rsidRDefault="000073A4" w:rsidP="000073A4">
      <w:r>
        <w:t>…</w:t>
      </w:r>
    </w:p>
    <w:p w14:paraId="719F39D3" w14:textId="77777777" w:rsidR="00270B68" w:rsidRDefault="00270B68">
      <w:pPr>
        <w:tabs>
          <w:tab w:val="clear" w:pos="720"/>
        </w:tabs>
        <w:overflowPunct/>
        <w:autoSpaceDE/>
        <w:autoSpaceDN/>
        <w:adjustRightInd/>
        <w:spacing w:after="0"/>
        <w:textAlignment w:val="auto"/>
        <w:rPr>
          <w:b/>
          <w:bCs/>
          <w:sz w:val="24"/>
          <w:szCs w:val="24"/>
        </w:rPr>
      </w:pPr>
      <w:r>
        <w:rPr>
          <w:b/>
          <w:bCs/>
          <w:sz w:val="24"/>
          <w:szCs w:val="24"/>
        </w:rPr>
        <w:br w:type="page"/>
      </w:r>
    </w:p>
    <w:p w14:paraId="6D06D014" w14:textId="30A629D2" w:rsidR="00270B68" w:rsidRPr="00F64160" w:rsidRDefault="00270B68" w:rsidP="00270B68">
      <w:pPr>
        <w:jc w:val="center"/>
        <w:rPr>
          <w:b/>
          <w:bCs/>
          <w:sz w:val="24"/>
          <w:szCs w:val="24"/>
        </w:rPr>
      </w:pPr>
      <w:r w:rsidRPr="00F64160">
        <w:rPr>
          <w:b/>
          <w:bCs/>
          <w:sz w:val="24"/>
          <w:szCs w:val="24"/>
        </w:rPr>
        <w:lastRenderedPageBreak/>
        <w:t>Changes to NEMA Standards Publications PS 3.6</w:t>
      </w:r>
    </w:p>
    <w:p w14:paraId="39697159" w14:textId="08C8B3CC"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table 6-1 of section 6.</w:t>
      </w:r>
    </w:p>
    <w:p w14:paraId="4967DCD3" w14:textId="4DAF7DBC" w:rsidR="00270B68" w:rsidRPr="00F64160" w:rsidRDefault="00270B68" w:rsidP="00270B68">
      <w:pPr>
        <w:jc w:val="center"/>
        <w:rPr>
          <w:b/>
          <w:bCs/>
          <w:sz w:val="24"/>
          <w:szCs w:val="24"/>
        </w:rPr>
      </w:pPr>
      <w:r w:rsidRPr="00F64160">
        <w:rPr>
          <w:b/>
          <w:bCs/>
          <w:sz w:val="24"/>
          <w:szCs w:val="24"/>
        </w:rPr>
        <w:t>Changes to NEMA Standards Publications PS 3.</w:t>
      </w:r>
      <w:r>
        <w:rPr>
          <w:b/>
          <w:bCs/>
          <w:sz w:val="24"/>
          <w:szCs w:val="24"/>
        </w:rPr>
        <w:t>15</w:t>
      </w:r>
    </w:p>
    <w:p w14:paraId="308F598E" w14:textId="47460A45" w:rsidR="00270B68" w:rsidRPr="00F64160" w:rsidRDefault="00270B68" w:rsidP="00270B68">
      <w:pPr>
        <w:pStyle w:val="Instruction"/>
      </w:pPr>
      <w:r>
        <w:t>There are no</w:t>
      </w:r>
      <w:r w:rsidRPr="00F64160">
        <w:t xml:space="preserve"> new </w:t>
      </w:r>
      <w:r>
        <w:t xml:space="preserve">attributes </w:t>
      </w:r>
      <w:r w:rsidRPr="00F64160">
        <w:t xml:space="preserve">to </w:t>
      </w:r>
      <w:r>
        <w:t xml:space="preserve">be added to </w:t>
      </w:r>
      <w:r w:rsidRPr="00F64160">
        <w:t xml:space="preserve">table </w:t>
      </w:r>
      <w:r w:rsidRPr="00270B68">
        <w:t>E.1-1</w:t>
      </w:r>
      <w:r w:rsidRPr="00F64160">
        <w:t xml:space="preserve"> of </w:t>
      </w:r>
      <w:r>
        <w:t>annex E</w:t>
      </w:r>
      <w:r w:rsidRPr="00F64160">
        <w:t>.</w:t>
      </w:r>
    </w:p>
    <w:p w14:paraId="52B58BF6" w14:textId="77777777" w:rsidR="00154576" w:rsidRPr="00FE3B13" w:rsidRDefault="00154576" w:rsidP="00FE3B13"/>
    <w:sectPr w:rsidR="00154576" w:rsidRPr="00FE3B13" w:rsidSect="0082304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Medema, Jeroen" w:date="2025-01-16T17:51:00Z" w:initials="JM">
    <w:p w14:paraId="39E4A3C5" w14:textId="77777777" w:rsidR="007A12AE" w:rsidRDefault="007A12AE" w:rsidP="007A12AE">
      <w:pPr>
        <w:pStyle w:val="CommentText"/>
      </w:pPr>
      <w:r>
        <w:rPr>
          <w:rStyle w:val="CommentReference"/>
        </w:rPr>
        <w:annotationRef/>
      </w:r>
      <w:r>
        <w:t>Flip from right to left.</w:t>
      </w:r>
    </w:p>
  </w:comment>
  <w:comment w:id="52" w:author="Medema, Jeroen" w:date="2025-01-16T17:52:00Z" w:initials="JM">
    <w:p w14:paraId="136B80AE" w14:textId="77777777" w:rsidR="007A12AE" w:rsidRDefault="007A12AE" w:rsidP="007A12AE">
      <w:pPr>
        <w:pStyle w:val="CommentText"/>
      </w:pPr>
      <w:r>
        <w:rPr>
          <w:rStyle w:val="CommentReference"/>
        </w:rPr>
        <w:annotationRef/>
      </w:r>
      <w:r>
        <w:t>Possibly create CPs for adding this kind of tables sections 10 and 11 too.</w:t>
      </w:r>
    </w:p>
  </w:comment>
  <w:comment w:id="53" w:author="Medema, Jeroen" w:date="2025-01-16T17:53:00Z" w:initials="JM">
    <w:p w14:paraId="1E344AF6" w14:textId="77777777" w:rsidR="007A12AE" w:rsidRDefault="007A12AE" w:rsidP="007A12AE">
      <w:pPr>
        <w:pStyle w:val="CommentText"/>
      </w:pPr>
      <w:r>
        <w:rPr>
          <w:rStyle w:val="CommentReference"/>
        </w:rPr>
        <w:annotationRef/>
      </w:r>
      <w:r>
        <w:t>Possibly move to X.3, with next table, below overview table.</w:t>
      </w:r>
    </w:p>
  </w:comment>
  <w:comment w:id="54" w:author="Medema, Jeroen" w:date="2025-01-17T13:27:00Z" w:initials="JM">
    <w:p w14:paraId="43257366" w14:textId="77777777" w:rsidR="002F6EEA" w:rsidRDefault="002F6EEA" w:rsidP="002F6EEA">
      <w:pPr>
        <w:pStyle w:val="CommentText"/>
      </w:pPr>
      <w:r>
        <w:rPr>
          <w:rStyle w:val="CommentReference"/>
        </w:rPr>
        <w:annotationRef/>
      </w:r>
      <w:r>
        <w:t>Table has been flipped and moved. Still open: CP.</w:t>
      </w:r>
    </w:p>
  </w:comment>
  <w:comment w:id="62" w:author="Medema, Jeroen" w:date="2024-10-28T15:37:00Z" w:initials="JM">
    <w:p w14:paraId="42F1441A" w14:textId="353C4CA1" w:rsidR="006243B3" w:rsidRDefault="006243B3" w:rsidP="006243B3">
      <w:pPr>
        <w:pStyle w:val="CommentText"/>
      </w:pPr>
      <w:r>
        <w:rPr>
          <w:rStyle w:val="CommentReference"/>
        </w:rPr>
        <w:annotationRef/>
      </w:r>
      <w:r>
        <w:t>Q for WG06: What about 2C? (The text in this section has been copied and adapted from 11.9.2, and there 2C is not mentioned either. That is peculiar.)</w:t>
      </w:r>
    </w:p>
  </w:comment>
  <w:comment w:id="63" w:author="Medema, Jeroen" w:date="2025-01-16T18:48:00Z" w:initials="JM">
    <w:p w14:paraId="3CCE6A5E" w14:textId="77777777" w:rsidR="006243B3" w:rsidRDefault="006243B3" w:rsidP="006243B3">
      <w:pPr>
        <w:pStyle w:val="CommentText"/>
      </w:pPr>
      <w:r>
        <w:rPr>
          <w:rStyle w:val="CommentReference"/>
        </w:rPr>
        <w:annotationRef/>
      </w:r>
      <w:r>
        <w:t>Go ahead, but see whether there are JSON issues with empty sequences. WG20. Annex F.</w:t>
      </w:r>
    </w:p>
  </w:comment>
  <w:comment w:id="64" w:author="Medema, Jeroen" w:date="2025-01-20T12:46:00Z" w:initials="JM">
    <w:p w14:paraId="3355D83D" w14:textId="77777777" w:rsidR="00A32B78" w:rsidRDefault="006C26CD" w:rsidP="00A32B78">
      <w:pPr>
        <w:pStyle w:val="CommentText"/>
      </w:pPr>
      <w:r>
        <w:rPr>
          <w:rStyle w:val="CommentReference"/>
        </w:rPr>
        <w:annotationRef/>
      </w:r>
      <w:r w:rsidR="00A32B78">
        <w:t>As far as I can see there are no issues in JSON with empty Sequences. When stripping the Sequence example in Table F.3.1-1 I get:</w:t>
      </w:r>
      <w:r w:rsidR="00A32B78">
        <w:br/>
      </w:r>
    </w:p>
    <w:p w14:paraId="7F55759F" w14:textId="77777777" w:rsidR="00A32B78" w:rsidRDefault="00A32B78" w:rsidP="00A32B78">
      <w:pPr>
        <w:pStyle w:val="CommentText"/>
      </w:pPr>
      <w:r>
        <w:t>“ggggeeee” : { “vr” : “SQ”</w:t>
      </w:r>
    </w:p>
    <w:p w14:paraId="0C8E5052" w14:textId="77777777" w:rsidR="00A32B78" w:rsidRDefault="00A32B78" w:rsidP="00A32B78">
      <w:pPr>
        <w:pStyle w:val="CommentText"/>
      </w:pPr>
      <w:r>
        <w:t xml:space="preserve">                      , “Value” : [ ]</w:t>
      </w:r>
    </w:p>
    <w:p w14:paraId="4AAC217F" w14:textId="77777777" w:rsidR="00A32B78" w:rsidRDefault="00A32B78" w:rsidP="00A32B78">
      <w:pPr>
        <w:pStyle w:val="CommentText"/>
      </w:pPr>
      <w:r>
        <w:t xml:space="preserve">                      }</w:t>
      </w:r>
    </w:p>
    <w:p w14:paraId="488DD875" w14:textId="77777777" w:rsidR="00A32B78" w:rsidRDefault="00A32B78" w:rsidP="00A32B78">
      <w:pPr>
        <w:pStyle w:val="CommentText"/>
      </w:pPr>
    </w:p>
    <w:p w14:paraId="75EFDD57" w14:textId="77777777" w:rsidR="00A32B78" w:rsidRDefault="00A32B78" w:rsidP="00A32B78">
      <w:pPr>
        <w:pStyle w:val="CommentText"/>
      </w:pPr>
      <w:r>
        <w:t xml:space="preserve">which is perfectly alright, not mapping an empty Sequence to </w:t>
      </w:r>
      <w:r>
        <w:rPr>
          <w:i/>
          <w:iCs/>
        </w:rPr>
        <w:t xml:space="preserve">null </w:t>
      </w:r>
      <w:r>
        <w:t>(which would be wrong). Is also states in F.2.2 that empty sequence items are represented by empty objects, which maps to the above.</w:t>
      </w:r>
    </w:p>
  </w:comment>
  <w:comment w:id="72" w:author="Medema, Jeroen" w:date="2025-01-17T14:55:00Z" w:initials="JM">
    <w:p w14:paraId="0194475C" w14:textId="4F6F34AD" w:rsidR="009B5F82" w:rsidRDefault="003D61C8" w:rsidP="009B5F82">
      <w:pPr>
        <w:pStyle w:val="CommentText"/>
      </w:pPr>
      <w:r>
        <w:rPr>
          <w:rStyle w:val="CommentReference"/>
        </w:rPr>
        <w:annotationRef/>
      </w:r>
      <w:r w:rsidR="009B5F82">
        <w:t>Or a log, or whatever name. Such notion is non-existent in DIMSE.</w:t>
      </w:r>
    </w:p>
  </w:comment>
  <w:comment w:id="73" w:author="Medema, Jeroen" w:date="2025-01-16T18:37:00Z" w:initials="JM">
    <w:p w14:paraId="6B37F1FF" w14:textId="785E16AB" w:rsidR="007B2DB2" w:rsidRDefault="007B2DB2" w:rsidP="00F24E9A">
      <w:pPr>
        <w:pStyle w:val="CommentText"/>
      </w:pPr>
      <w:r>
        <w:rPr>
          <w:rStyle w:val="CommentReference"/>
        </w:rPr>
        <w:annotationRef/>
      </w:r>
      <w:r>
        <w:t>Use the template of 11 and 12, and see what fits best. Also, add CPs for the other sections.</w:t>
      </w:r>
    </w:p>
  </w:comment>
  <w:comment w:id="74" w:author="Medema, Jeroen" w:date="2025-01-20T17:24:00Z" w:initials="JM">
    <w:p w14:paraId="4344D0B6" w14:textId="77777777" w:rsidR="00BB2376" w:rsidRDefault="00BB2376" w:rsidP="00BB2376">
      <w:pPr>
        <w:pStyle w:val="CommentText"/>
      </w:pPr>
      <w:r>
        <w:rPr>
          <w:rStyle w:val="CommentReference"/>
        </w:rPr>
        <w:annotationRef/>
      </w:r>
      <w:r>
        <w:t>Template of 11 seemed most appropriate. Used here, no CPs for other sections yet.</w:t>
      </w:r>
    </w:p>
  </w:comment>
  <w:comment w:id="76" w:author="Medema, Jeroen" w:date="2025-01-16T18:00:00Z" w:initials="JM">
    <w:p w14:paraId="4B4A3081" w14:textId="58B5155C" w:rsidR="00553636" w:rsidRDefault="001D6941" w:rsidP="00553636">
      <w:pPr>
        <w:pStyle w:val="CommentText"/>
      </w:pPr>
      <w:r>
        <w:rPr>
          <w:rStyle w:val="CommentReference"/>
        </w:rPr>
        <w:annotationRef/>
      </w:r>
      <w:r w:rsidR="00553636">
        <w:t>There might be a CP on this one changing the language of this, so adapt to this change when applicable.</w:t>
      </w:r>
    </w:p>
  </w:comment>
  <w:comment w:id="78" w:author="Medema, Jeroen" w:date="2025-01-16T18:02:00Z" w:initials="JM">
    <w:p w14:paraId="20071434" w14:textId="49D6AC9C" w:rsidR="001D6941" w:rsidRDefault="001D6941" w:rsidP="001D6941">
      <w:pPr>
        <w:pStyle w:val="CommentText"/>
      </w:pPr>
      <w:r>
        <w:rPr>
          <w:rStyle w:val="CommentReference"/>
        </w:rPr>
        <w:annotationRef/>
      </w:r>
      <w:r>
        <w:t>Also CP for section 13.1.3.</w:t>
      </w:r>
    </w:p>
  </w:comment>
  <w:comment w:id="79" w:author="Medema, Jeroen" w:date="2025-01-20T12:40:00Z" w:initials="JM">
    <w:p w14:paraId="6AF70020" w14:textId="77777777" w:rsidR="00147D1F" w:rsidRDefault="00147D1F" w:rsidP="00147D1F">
      <w:pPr>
        <w:pStyle w:val="CommentText"/>
      </w:pPr>
      <w:r>
        <w:rPr>
          <w:rStyle w:val="CommentReference"/>
        </w:rPr>
        <w:annotationRef/>
      </w:r>
      <w:r>
        <w:t>Mailed to David as a minor.</w:t>
      </w:r>
    </w:p>
  </w:comment>
  <w:comment w:id="82" w:author="Medema, Jeroen" w:date="2025-01-16T18:28:00Z" w:initials="JM">
    <w:p w14:paraId="65F20B53" w14:textId="4B76BE5D" w:rsidR="007D15C7" w:rsidRDefault="008836D7" w:rsidP="007D15C7">
      <w:pPr>
        <w:pStyle w:val="CommentText"/>
      </w:pPr>
      <w:r>
        <w:rPr>
          <w:rStyle w:val="CommentReference"/>
        </w:rPr>
        <w:annotationRef/>
      </w:r>
      <w:r w:rsidR="007D15C7">
        <w:t>Rob will send a text about this one.</w:t>
      </w:r>
    </w:p>
  </w:comment>
  <w:comment w:id="83" w:author="Medema, Jeroen" w:date="2025-01-20T17:32:00Z" w:initials="JM">
    <w:p w14:paraId="3FB836DD" w14:textId="77777777" w:rsidR="006A5478" w:rsidRDefault="006A5478" w:rsidP="006A5478">
      <w:pPr>
        <w:pStyle w:val="CommentText"/>
      </w:pPr>
      <w:r>
        <w:rPr>
          <w:rStyle w:val="CommentReference"/>
        </w:rPr>
        <w:annotationRef/>
      </w:r>
      <w:r>
        <w:t>A text has been posted 2024.01.18. There are worries, and yet no conclusive argument to not include the PATCH.</w:t>
      </w:r>
    </w:p>
    <w:p w14:paraId="7B1D740C" w14:textId="77777777" w:rsidR="006A5478" w:rsidRDefault="006A5478" w:rsidP="006A5478">
      <w:pPr>
        <w:pStyle w:val="CommentText"/>
      </w:pPr>
      <w:r>
        <w:t>It was understood that an updated version of a CP was to be shared. We will wait a bit.</w:t>
      </w:r>
    </w:p>
  </w:comment>
  <w:comment w:id="84" w:author="Medema, Jeroen" w:date="2025-01-16T17:51:00Z" w:initials="JM">
    <w:p w14:paraId="43BCCF60" w14:textId="1E8561C4" w:rsidR="00570D5D" w:rsidRDefault="00570D5D" w:rsidP="00570D5D">
      <w:pPr>
        <w:pStyle w:val="CommentText"/>
      </w:pPr>
      <w:r>
        <w:rPr>
          <w:rStyle w:val="CommentReference"/>
        </w:rPr>
        <w:annotationRef/>
      </w:r>
      <w:r>
        <w:t>Flip from right to left.</w:t>
      </w:r>
    </w:p>
  </w:comment>
  <w:comment w:id="85" w:author="Medema, Jeroen" w:date="2025-01-16T17:52:00Z" w:initials="JM">
    <w:p w14:paraId="3D6C6BAB" w14:textId="77777777" w:rsidR="00570D5D" w:rsidRDefault="00570D5D" w:rsidP="00570D5D">
      <w:pPr>
        <w:pStyle w:val="CommentText"/>
      </w:pPr>
      <w:r>
        <w:rPr>
          <w:rStyle w:val="CommentReference"/>
        </w:rPr>
        <w:annotationRef/>
      </w:r>
      <w:r>
        <w:t>Possibly create CPs for adding this kind of tables sections 10 and 11 too.</w:t>
      </w:r>
    </w:p>
  </w:comment>
  <w:comment w:id="86" w:author="Medema, Jeroen" w:date="2025-01-16T17:53:00Z" w:initials="JM">
    <w:p w14:paraId="036B5824" w14:textId="77777777" w:rsidR="00570D5D" w:rsidRDefault="00570D5D" w:rsidP="00570D5D">
      <w:pPr>
        <w:pStyle w:val="CommentText"/>
      </w:pPr>
      <w:r>
        <w:rPr>
          <w:rStyle w:val="CommentReference"/>
        </w:rPr>
        <w:annotationRef/>
      </w:r>
      <w:r>
        <w:t>Possibly move to X.3, with next table, below overview table.</w:t>
      </w:r>
    </w:p>
  </w:comment>
  <w:comment w:id="87" w:author="Medema, Jeroen" w:date="2025-01-20T17:33:00Z" w:initials="JM">
    <w:p w14:paraId="1EA6E718" w14:textId="77777777" w:rsidR="00A754A7" w:rsidRDefault="00A754A7" w:rsidP="00A754A7">
      <w:pPr>
        <w:pStyle w:val="CommentText"/>
      </w:pPr>
      <w:r>
        <w:rPr>
          <w:rStyle w:val="CommentReference"/>
        </w:rPr>
        <w:annotationRef/>
      </w:r>
      <w:r>
        <w:t>Done, except for CP, but that is already included in the copied comment in Section Y.</w:t>
      </w:r>
    </w:p>
  </w:comment>
  <w:comment w:id="88" w:author="Medema, Jeroen" w:date="2025-01-16T17:56:00Z" w:initials="JM">
    <w:p w14:paraId="48210876" w14:textId="379D9356" w:rsidR="00412F3E" w:rsidRDefault="00412F3E" w:rsidP="00412F3E">
      <w:pPr>
        <w:pStyle w:val="CommentText"/>
      </w:pPr>
      <w:r>
        <w:rPr>
          <w:rStyle w:val="CommentReference"/>
        </w:rPr>
        <w:annotationRef/>
      </w:r>
      <w:r>
        <w:t>Operation text should reflect what is mentioned in K and F.</w:t>
      </w:r>
    </w:p>
  </w:comment>
  <w:comment w:id="89" w:author="Medema, Jeroen" w:date="2025-01-20T17:33:00Z" w:initials="JM">
    <w:p w14:paraId="6B48044C" w14:textId="77777777" w:rsidR="00B6681B" w:rsidRDefault="00B6681B" w:rsidP="00B6681B">
      <w:pPr>
        <w:pStyle w:val="CommentText"/>
      </w:pPr>
      <w:r>
        <w:rPr>
          <w:rStyle w:val="CommentReference"/>
        </w:rPr>
        <w:annotationRef/>
      </w:r>
      <w:r>
        <w:t>It does.</w:t>
      </w:r>
    </w:p>
  </w:comment>
  <w:comment w:id="90" w:author="Medema, Jeroen" w:date="2025-01-16T15:29:00Z" w:initials="JM">
    <w:p w14:paraId="364E773A" w14:textId="23166A27" w:rsidR="00570D5D" w:rsidRDefault="00570D5D" w:rsidP="00570D5D">
      <w:pPr>
        <w:pStyle w:val="CommentText"/>
      </w:pPr>
      <w:r>
        <w:rPr>
          <w:rStyle w:val="CommentReference"/>
        </w:rPr>
        <w:annotationRef/>
      </w:r>
      <w:r>
        <w:t xml:space="preserve">Q to WG06: should we provide a list of operations / methods that are </w:t>
      </w:r>
      <w:r>
        <w:rPr>
          <w:i/>
          <w:iCs/>
        </w:rPr>
        <w:t xml:space="preserve">not </w:t>
      </w:r>
      <w:r>
        <w:t>supported? (For reasons of clarity.)</w:t>
      </w:r>
    </w:p>
  </w:comment>
  <w:comment w:id="91" w:author="Medema, Jeroen" w:date="2025-01-16T15:32:00Z" w:initials="JM">
    <w:p w14:paraId="7B40B62C" w14:textId="77777777" w:rsidR="00570D5D" w:rsidRDefault="00570D5D" w:rsidP="00570D5D">
      <w:pPr>
        <w:pStyle w:val="CommentText"/>
      </w:pPr>
      <w:r>
        <w:rPr>
          <w:rStyle w:val="CommentReference"/>
        </w:rPr>
        <w:annotationRef/>
      </w:r>
      <w:r>
        <w:t>Is table X.3-2 sufficient? Note that that one is not complete, as deletion is not covered.</w:t>
      </w:r>
    </w:p>
  </w:comment>
  <w:comment w:id="92" w:author="Medema, Jeroen" w:date="2025-01-20T17:34:00Z" w:initials="JM">
    <w:p w14:paraId="4E03FC15" w14:textId="77777777" w:rsidR="00D91C95" w:rsidRDefault="00D91C95" w:rsidP="00D91C95">
      <w:pPr>
        <w:pStyle w:val="CommentText"/>
      </w:pPr>
      <w:r>
        <w:rPr>
          <w:rStyle w:val="CommentReference"/>
        </w:rPr>
        <w:annotationRef/>
      </w:r>
      <w:r>
        <w:t>There was no conclusive answer from WG06, but the current approach seems sufficient to me.</w:t>
      </w:r>
    </w:p>
  </w:comment>
  <w:comment w:id="99" w:author="Medema, Jeroen" w:date="2025-01-16T19:03:00Z" w:initials="JM">
    <w:p w14:paraId="26E61A1A" w14:textId="77777777" w:rsidR="00C000C7" w:rsidRDefault="008C595E" w:rsidP="00C000C7">
      <w:pPr>
        <w:pStyle w:val="CommentText"/>
      </w:pPr>
      <w:r>
        <w:rPr>
          <w:rStyle w:val="CommentReference"/>
        </w:rPr>
        <w:annotationRef/>
      </w:r>
      <w:r w:rsidR="00C000C7">
        <w:t>Look at 11.4.1.4 for language. Lines 162 and 164 suggests there are two things in the payload, namely an MPPS and a dataset.</w:t>
      </w:r>
    </w:p>
  </w:comment>
  <w:comment w:id="100" w:author="Medema, Jeroen" w:date="2025-01-16T19:05:00Z" w:initials="JM">
    <w:p w14:paraId="78E21ED3" w14:textId="31932265" w:rsidR="008C595E" w:rsidRDefault="008C595E" w:rsidP="008C595E">
      <w:pPr>
        <w:pStyle w:val="CommentText"/>
      </w:pPr>
      <w:r>
        <w:rPr>
          <w:rStyle w:val="CommentReference"/>
        </w:rPr>
        <w:annotationRef/>
      </w:r>
      <w:r>
        <w:t>Continue to look at those sections for the sections below.</w:t>
      </w:r>
    </w:p>
  </w:comment>
  <w:comment w:id="101" w:author="Medema, Jeroen" w:date="2025-01-20T17:36:00Z" w:initials="JM">
    <w:p w14:paraId="42A8C567" w14:textId="77777777" w:rsidR="00C000C7" w:rsidRDefault="00C000C7" w:rsidP="00C000C7">
      <w:pPr>
        <w:pStyle w:val="CommentText"/>
      </w:pPr>
      <w:r>
        <w:rPr>
          <w:rStyle w:val="CommentReference"/>
        </w:rPr>
        <w:annotationRef/>
      </w:r>
      <w:r>
        <w:t>Resolved by removing some text. Still have to check other occurrences.</w:t>
      </w:r>
    </w:p>
  </w:comment>
  <w:comment w:id="109" w:author="Medema, Jeroen" w:date="2025-01-16T19:08:00Z" w:initials="JM">
    <w:p w14:paraId="58B8EED0" w14:textId="395599AF" w:rsidR="00CD7095" w:rsidRDefault="00CD7095" w:rsidP="00CD7095">
      <w:pPr>
        <w:pStyle w:val="CommentText"/>
      </w:pPr>
      <w:r>
        <w:rPr>
          <w:rStyle w:val="CommentReference"/>
        </w:rPr>
        <w:annotationRef/>
      </w:r>
      <w:r>
        <w:t>Is Status Report defined as a separate entity? If so, then change payload in the syntax to status report.</w:t>
      </w:r>
    </w:p>
  </w:comment>
  <w:comment w:id="114" w:author="Medema, Jeroen" w:date="2025-01-16T19:11:00Z" w:initials="JM">
    <w:p w14:paraId="35EF151D" w14:textId="77777777" w:rsidR="00CD7095" w:rsidRDefault="00CD7095" w:rsidP="00CD7095">
      <w:pPr>
        <w:pStyle w:val="CommentText"/>
      </w:pPr>
      <w:r>
        <w:rPr>
          <w:rStyle w:val="CommentReference"/>
        </w:rPr>
        <w:annotationRef/>
      </w:r>
      <w:r>
        <w:t>Is it needed to refer to Common Query Parameters?</w:t>
      </w:r>
    </w:p>
  </w:comment>
  <w:comment w:id="136" w:author="Medema, Jeroen" w:date="2025-01-16T19:24:00Z" w:initials="JM">
    <w:p w14:paraId="5732B44B" w14:textId="77777777" w:rsidR="00B73B26" w:rsidRDefault="00B73B26" w:rsidP="00B73B26">
      <w:pPr>
        <w:pStyle w:val="CommentText"/>
      </w:pPr>
      <w:r>
        <w:rPr>
          <w:rStyle w:val="CommentReference"/>
        </w:rPr>
        <w:annotationRef/>
      </w:r>
      <w:r>
        <w:t>Check whether this is done consistently. (11.4.3.3).</w:t>
      </w:r>
    </w:p>
  </w:comment>
  <w:comment w:id="140" w:author="Medema, Jeroen" w:date="2025-01-16T19:31:00Z" w:initials="JM">
    <w:p w14:paraId="5BB33C32" w14:textId="77777777" w:rsidR="00D15026" w:rsidRDefault="00D15026" w:rsidP="00D15026">
      <w:pPr>
        <w:pStyle w:val="CommentText"/>
      </w:pPr>
      <w:r>
        <w:rPr>
          <w:rStyle w:val="CommentReference"/>
        </w:rPr>
        <w:annotationRef/>
      </w:r>
      <w:r>
        <w:t>Add Open Issue: do we want to do unsolicited communication? Do we want subscription?</w:t>
      </w:r>
    </w:p>
  </w:comment>
  <w:comment w:id="141" w:author="Medema, Jeroen" w:date="2025-01-20T17:19:00Z" w:initials="JM">
    <w:p w14:paraId="1A763456" w14:textId="77777777" w:rsidR="006A3A05" w:rsidRDefault="006A3A05" w:rsidP="006A3A05">
      <w:pPr>
        <w:pStyle w:val="CommentText"/>
      </w:pPr>
      <w:r>
        <w:rPr>
          <w:rStyle w:val="CommentReference"/>
        </w:rPr>
        <w:annotationRef/>
      </w:r>
      <w:r>
        <w:t>Done.</w:t>
      </w:r>
    </w:p>
  </w:comment>
  <w:comment w:id="165" w:author="Medema, Jeroen" w:date="2025-01-20T17:15:00Z" w:initials="JM">
    <w:p w14:paraId="7059F677" w14:textId="123D0E71" w:rsidR="003F17AE" w:rsidRDefault="003F17AE" w:rsidP="003F17AE">
      <w:pPr>
        <w:pStyle w:val="CommentText"/>
      </w:pPr>
      <w:r>
        <w:rPr>
          <w:rStyle w:val="CommentReference"/>
        </w:rPr>
        <w:annotationRef/>
      </w:r>
      <w:r>
        <w:t>Needs to be updated as the includefield is also used in the Retrieve Transaction, which is not a Search, and therefore has no associated matching.</w:t>
      </w:r>
    </w:p>
  </w:comment>
  <w:comment w:id="169" w:author="Medema, Jeroen" w:date="2025-01-16T15:54:00Z" w:initials="JM">
    <w:p w14:paraId="4D22D125" w14:textId="420CACEE" w:rsidR="00BB08A8" w:rsidRDefault="008A4B2E" w:rsidP="00BB08A8">
      <w:pPr>
        <w:pStyle w:val="CommentText"/>
      </w:pPr>
      <w:r>
        <w:rPr>
          <w:rStyle w:val="CommentReference"/>
        </w:rPr>
        <w:annotationRef/>
      </w:r>
      <w:r w:rsidR="00BB08A8">
        <w:t>Q to WG06: What examples do you think would be useful to add?</w:t>
      </w:r>
    </w:p>
    <w:p w14:paraId="4BBE4997" w14:textId="77777777" w:rsidR="00BB08A8" w:rsidRDefault="00BB08A8" w:rsidP="00BB08A8">
      <w:pPr>
        <w:pStyle w:val="CommentText"/>
        <w:numPr>
          <w:ilvl w:val="0"/>
          <w:numId w:val="16"/>
        </w:numPr>
      </w:pPr>
      <w:r>
        <w:t>HTTP calls/messages &amp; replies</w:t>
      </w:r>
    </w:p>
    <w:p w14:paraId="5E19F4D4" w14:textId="77777777" w:rsidR="00BB08A8" w:rsidRDefault="00BB08A8" w:rsidP="00BB08A8">
      <w:pPr>
        <w:pStyle w:val="CommentText"/>
        <w:numPr>
          <w:ilvl w:val="0"/>
          <w:numId w:val="16"/>
        </w:numPr>
      </w:pPr>
      <w:r>
        <w:t>Proxy flows</w:t>
      </w:r>
    </w:p>
    <w:p w14:paraId="3DA501F2" w14:textId="77777777" w:rsidR="00BB08A8" w:rsidRDefault="00BB08A8" w:rsidP="00BB08A8">
      <w:pPr>
        <w:pStyle w:val="CommentText"/>
        <w:numPr>
          <w:ilvl w:val="0"/>
          <w:numId w:val="16"/>
        </w:numPr>
      </w:pP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E4A3C5" w15:done="0"/>
  <w15:commentEx w15:paraId="136B80AE" w15:paraIdParent="39E4A3C5" w15:done="0"/>
  <w15:commentEx w15:paraId="1E344AF6" w15:paraIdParent="39E4A3C5" w15:done="0"/>
  <w15:commentEx w15:paraId="43257366" w15:paraIdParent="39E4A3C5" w15:done="0"/>
  <w15:commentEx w15:paraId="42F1441A" w15:done="0"/>
  <w15:commentEx w15:paraId="3CCE6A5E" w15:paraIdParent="42F1441A" w15:done="0"/>
  <w15:commentEx w15:paraId="75EFDD57" w15:paraIdParent="42F1441A" w15:done="0"/>
  <w15:commentEx w15:paraId="0194475C" w15:done="0"/>
  <w15:commentEx w15:paraId="6B37F1FF" w15:done="0"/>
  <w15:commentEx w15:paraId="4344D0B6" w15:paraIdParent="6B37F1FF" w15:done="0"/>
  <w15:commentEx w15:paraId="4B4A3081" w15:done="0"/>
  <w15:commentEx w15:paraId="20071434" w15:done="1"/>
  <w15:commentEx w15:paraId="6AF70020" w15:paraIdParent="20071434" w15:done="1"/>
  <w15:commentEx w15:paraId="65F20B53" w15:done="0"/>
  <w15:commentEx w15:paraId="7B1D740C" w15:paraIdParent="65F20B53" w15:done="0"/>
  <w15:commentEx w15:paraId="43BCCF60" w15:done="1"/>
  <w15:commentEx w15:paraId="3D6C6BAB" w15:paraIdParent="43BCCF60" w15:done="1"/>
  <w15:commentEx w15:paraId="036B5824" w15:paraIdParent="43BCCF60" w15:done="1"/>
  <w15:commentEx w15:paraId="1EA6E718" w15:paraIdParent="43BCCF60" w15:done="1"/>
  <w15:commentEx w15:paraId="48210876" w15:done="1"/>
  <w15:commentEx w15:paraId="6B48044C" w15:paraIdParent="48210876" w15:done="1"/>
  <w15:commentEx w15:paraId="364E773A" w15:done="1"/>
  <w15:commentEx w15:paraId="7B40B62C" w15:paraIdParent="364E773A" w15:done="1"/>
  <w15:commentEx w15:paraId="4E03FC15" w15:paraIdParent="364E773A" w15:done="1"/>
  <w15:commentEx w15:paraId="26E61A1A" w15:done="0"/>
  <w15:commentEx w15:paraId="78E21ED3" w15:paraIdParent="26E61A1A" w15:done="0"/>
  <w15:commentEx w15:paraId="42A8C567" w15:paraIdParent="26E61A1A" w15:done="0"/>
  <w15:commentEx w15:paraId="58B8EED0" w15:done="0"/>
  <w15:commentEx w15:paraId="35EF151D" w15:done="0"/>
  <w15:commentEx w15:paraId="5732B44B" w15:done="0"/>
  <w15:commentEx w15:paraId="5BB33C32" w15:done="1"/>
  <w15:commentEx w15:paraId="1A763456" w15:paraIdParent="5BB33C32" w15:done="1"/>
  <w15:commentEx w15:paraId="7059F677" w15:done="0"/>
  <w15:commentEx w15:paraId="3DA501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3E7331E" w16cex:dateUtc="2025-01-16T16:51:00Z"/>
  <w16cex:commentExtensible w16cex:durableId="66D6D235" w16cex:dateUtc="2025-01-16T16:52:00Z"/>
  <w16cex:commentExtensible w16cex:durableId="56BC6955" w16cex:dateUtc="2025-01-16T16:53:00Z"/>
  <w16cex:commentExtensible w16cex:durableId="04BA9CDF" w16cex:dateUtc="2025-01-17T12:27:00Z"/>
  <w16cex:commentExtensible w16cex:durableId="16F82CEE" w16cex:dateUtc="2024-10-28T14:37:00Z"/>
  <w16cex:commentExtensible w16cex:durableId="5259175C" w16cex:dateUtc="2025-01-16T17:48:00Z"/>
  <w16cex:commentExtensible w16cex:durableId="150AE8A3" w16cex:dateUtc="2025-01-20T11:46:00Z"/>
  <w16cex:commentExtensible w16cex:durableId="513378FF" w16cex:dateUtc="2025-01-17T13:55:00Z"/>
  <w16cex:commentExtensible w16cex:durableId="27263AE5" w16cex:dateUtc="2025-01-16T17:37:00Z"/>
  <w16cex:commentExtensible w16cex:durableId="357E114A" w16cex:dateUtc="2025-01-20T16:24:00Z"/>
  <w16cex:commentExtensible w16cex:durableId="262DDA6A" w16cex:dateUtc="2025-01-16T17:00:00Z"/>
  <w16cex:commentExtensible w16cex:durableId="4010008B" w16cex:dateUtc="2025-01-16T17:02:00Z"/>
  <w16cex:commentExtensible w16cex:durableId="4F6FEE2E" w16cex:dateUtc="2025-01-20T11:40:00Z"/>
  <w16cex:commentExtensible w16cex:durableId="46E4418B" w16cex:dateUtc="2025-01-16T17:28:00Z"/>
  <w16cex:commentExtensible w16cex:durableId="423648B5" w16cex:dateUtc="2025-01-20T16:32:00Z"/>
  <w16cex:commentExtensible w16cex:durableId="4617CA2B" w16cex:dateUtc="2025-01-16T16:51:00Z"/>
  <w16cex:commentExtensible w16cex:durableId="40A72AB2" w16cex:dateUtc="2025-01-16T16:52:00Z"/>
  <w16cex:commentExtensible w16cex:durableId="13C6B018" w16cex:dateUtc="2025-01-16T16:53:00Z"/>
  <w16cex:commentExtensible w16cex:durableId="06C0FC7C" w16cex:dateUtc="2025-01-20T16:33:00Z"/>
  <w16cex:commentExtensible w16cex:durableId="2D59A523" w16cex:dateUtc="2025-01-16T16:56:00Z"/>
  <w16cex:commentExtensible w16cex:durableId="0C2A4FA2" w16cex:dateUtc="2025-01-20T16:33:00Z"/>
  <w16cex:commentExtensible w16cex:durableId="1BA0CFBD" w16cex:dateUtc="2025-01-16T14:29:00Z"/>
  <w16cex:commentExtensible w16cex:durableId="78003F08" w16cex:dateUtc="2025-01-16T14:32:00Z"/>
  <w16cex:commentExtensible w16cex:durableId="2F2112B4" w16cex:dateUtc="2025-01-20T16:34:00Z"/>
  <w16cex:commentExtensible w16cex:durableId="5DBE33E1" w16cex:dateUtc="2025-01-16T18:03:00Z"/>
  <w16cex:commentExtensible w16cex:durableId="43339A52" w16cex:dateUtc="2025-01-16T18:05:00Z"/>
  <w16cex:commentExtensible w16cex:durableId="20673170" w16cex:dateUtc="2025-01-20T16:36:00Z"/>
  <w16cex:commentExtensible w16cex:durableId="2F7A2CBE" w16cex:dateUtc="2025-01-16T18:08:00Z"/>
  <w16cex:commentExtensible w16cex:durableId="5008267A" w16cex:dateUtc="2025-01-16T18:11:00Z"/>
  <w16cex:commentExtensible w16cex:durableId="54640A24" w16cex:dateUtc="2025-01-16T18:24:00Z"/>
  <w16cex:commentExtensible w16cex:durableId="34D73DF4" w16cex:dateUtc="2025-01-16T18:31:00Z"/>
  <w16cex:commentExtensible w16cex:durableId="1CA5899C" w16cex:dateUtc="2025-01-20T16:19:00Z"/>
  <w16cex:commentExtensible w16cex:durableId="28EF3B25" w16cex:dateUtc="2025-01-20T16:15:00Z"/>
  <w16cex:commentExtensible w16cex:durableId="3CAF3035" w16cex:dateUtc="2025-01-16T14: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E4A3C5" w16cid:durableId="63E7331E"/>
  <w16cid:commentId w16cid:paraId="136B80AE" w16cid:durableId="66D6D235"/>
  <w16cid:commentId w16cid:paraId="1E344AF6" w16cid:durableId="56BC6955"/>
  <w16cid:commentId w16cid:paraId="43257366" w16cid:durableId="04BA9CDF"/>
  <w16cid:commentId w16cid:paraId="42F1441A" w16cid:durableId="16F82CEE"/>
  <w16cid:commentId w16cid:paraId="3CCE6A5E" w16cid:durableId="5259175C"/>
  <w16cid:commentId w16cid:paraId="75EFDD57" w16cid:durableId="150AE8A3"/>
  <w16cid:commentId w16cid:paraId="0194475C" w16cid:durableId="513378FF"/>
  <w16cid:commentId w16cid:paraId="6B37F1FF" w16cid:durableId="27263AE5"/>
  <w16cid:commentId w16cid:paraId="4344D0B6" w16cid:durableId="357E114A"/>
  <w16cid:commentId w16cid:paraId="4B4A3081" w16cid:durableId="262DDA6A"/>
  <w16cid:commentId w16cid:paraId="20071434" w16cid:durableId="4010008B"/>
  <w16cid:commentId w16cid:paraId="6AF70020" w16cid:durableId="4F6FEE2E"/>
  <w16cid:commentId w16cid:paraId="65F20B53" w16cid:durableId="46E4418B"/>
  <w16cid:commentId w16cid:paraId="7B1D740C" w16cid:durableId="423648B5"/>
  <w16cid:commentId w16cid:paraId="43BCCF60" w16cid:durableId="4617CA2B"/>
  <w16cid:commentId w16cid:paraId="3D6C6BAB" w16cid:durableId="40A72AB2"/>
  <w16cid:commentId w16cid:paraId="036B5824" w16cid:durableId="13C6B018"/>
  <w16cid:commentId w16cid:paraId="1EA6E718" w16cid:durableId="06C0FC7C"/>
  <w16cid:commentId w16cid:paraId="48210876" w16cid:durableId="2D59A523"/>
  <w16cid:commentId w16cid:paraId="6B48044C" w16cid:durableId="0C2A4FA2"/>
  <w16cid:commentId w16cid:paraId="364E773A" w16cid:durableId="1BA0CFBD"/>
  <w16cid:commentId w16cid:paraId="7B40B62C" w16cid:durableId="78003F08"/>
  <w16cid:commentId w16cid:paraId="4E03FC15" w16cid:durableId="2F2112B4"/>
  <w16cid:commentId w16cid:paraId="26E61A1A" w16cid:durableId="5DBE33E1"/>
  <w16cid:commentId w16cid:paraId="78E21ED3" w16cid:durableId="43339A52"/>
  <w16cid:commentId w16cid:paraId="42A8C567" w16cid:durableId="20673170"/>
  <w16cid:commentId w16cid:paraId="58B8EED0" w16cid:durableId="2F7A2CBE"/>
  <w16cid:commentId w16cid:paraId="35EF151D" w16cid:durableId="5008267A"/>
  <w16cid:commentId w16cid:paraId="5732B44B" w16cid:durableId="54640A24"/>
  <w16cid:commentId w16cid:paraId="5BB33C32" w16cid:durableId="34D73DF4"/>
  <w16cid:commentId w16cid:paraId="1A763456" w16cid:durableId="1CA5899C"/>
  <w16cid:commentId w16cid:paraId="7059F677" w16cid:durableId="28EF3B25"/>
  <w16cid:commentId w16cid:paraId="3DA501F2" w16cid:durableId="3CAF303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13F94" w14:textId="77777777" w:rsidR="003345ED" w:rsidRDefault="003345ED">
      <w:pPr>
        <w:spacing w:after="0"/>
      </w:pPr>
      <w:r>
        <w:separator/>
      </w:r>
    </w:p>
  </w:endnote>
  <w:endnote w:type="continuationSeparator" w:id="0">
    <w:p w14:paraId="1849BA03" w14:textId="77777777" w:rsidR="003345ED" w:rsidRDefault="003345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NotoSansMonoCJKsc-Regular">
    <w:altName w:val="Calibri"/>
    <w:panose1 w:val="00000000000000000000"/>
    <w:charset w:val="00"/>
    <w:family w:val="modern"/>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2E4A8" w14:textId="77777777" w:rsidR="003345ED" w:rsidRDefault="003345ED">
      <w:pPr>
        <w:spacing w:after="0"/>
      </w:pPr>
      <w:r>
        <w:separator/>
      </w:r>
    </w:p>
  </w:footnote>
  <w:footnote w:type="continuationSeparator" w:id="0">
    <w:p w14:paraId="6D32A9B6" w14:textId="77777777" w:rsidR="003345ED" w:rsidRDefault="003345E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46649"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46649" w:rsidRDefault="009466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09687663" w:rsidR="00946649" w:rsidRDefault="007532C2" w:rsidP="006128FB">
    <w:pPr>
      <w:tabs>
        <w:tab w:val="clear" w:pos="720"/>
        <w:tab w:val="right" w:pos="9000"/>
      </w:tabs>
    </w:pPr>
    <w:r>
      <w:tab/>
    </w:r>
    <w:proofErr w:type="spellStart"/>
    <w:r w:rsidR="00AE4FC0">
      <w:t>DICOMweb</w:t>
    </w:r>
    <w:proofErr w:type="spellEnd"/>
    <w:r w:rsidR="00AE4FC0">
      <w:t xml:space="preserve"> Modality</w:t>
    </w:r>
    <w:r w:rsidR="00270B68">
      <w:t xml:space="preserve"> Workflow</w:t>
    </w:r>
    <w:r w:rsidR="00AE4FC0">
      <w:t xml:space="preserve"> Service</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17D1A"/>
    <w:multiLevelType w:val="hybridMultilevel"/>
    <w:tmpl w:val="5AB425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9C6D88"/>
    <w:multiLevelType w:val="singleLevel"/>
    <w:tmpl w:val="4126B22C"/>
    <w:lvl w:ilvl="0">
      <w:start w:val="1"/>
      <w:numFmt w:val="lowerLetter"/>
      <w:lvlText w:val="%1."/>
      <w:legacy w:legacy="1" w:legacySpace="0" w:legacyIndent="360"/>
      <w:lvlJc w:val="left"/>
    </w:lvl>
  </w:abstractNum>
  <w:abstractNum w:abstractNumId="2" w15:restartNumberingAfterBreak="0">
    <w:nsid w:val="163941F5"/>
    <w:multiLevelType w:val="singleLevel"/>
    <w:tmpl w:val="4126B22C"/>
    <w:lvl w:ilvl="0">
      <w:start w:val="1"/>
      <w:numFmt w:val="lowerLetter"/>
      <w:lvlText w:val="%1."/>
      <w:legacy w:legacy="1" w:legacySpace="0" w:legacyIndent="360"/>
      <w:lvlJc w:val="left"/>
    </w:lvl>
  </w:abstractNum>
  <w:abstractNum w:abstractNumId="3" w15:restartNumberingAfterBreak="0">
    <w:nsid w:val="19702353"/>
    <w:multiLevelType w:val="hybridMultilevel"/>
    <w:tmpl w:val="ACCA59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B62111"/>
    <w:multiLevelType w:val="hybridMultilevel"/>
    <w:tmpl w:val="864ECE12"/>
    <w:lvl w:ilvl="0" w:tplc="0A500E2C">
      <w:start w:val="1"/>
      <w:numFmt w:val="bullet"/>
      <w:lvlText w:val=""/>
      <w:lvlJc w:val="left"/>
      <w:pPr>
        <w:ind w:left="720" w:hanging="360"/>
      </w:pPr>
      <w:rPr>
        <w:rFonts w:ascii="Symbol" w:hAnsi="Symbol"/>
      </w:rPr>
    </w:lvl>
    <w:lvl w:ilvl="1" w:tplc="07BE5E66">
      <w:start w:val="1"/>
      <w:numFmt w:val="bullet"/>
      <w:lvlText w:val=""/>
      <w:lvlJc w:val="left"/>
      <w:pPr>
        <w:ind w:left="720" w:hanging="360"/>
      </w:pPr>
      <w:rPr>
        <w:rFonts w:ascii="Symbol" w:hAnsi="Symbol"/>
      </w:rPr>
    </w:lvl>
    <w:lvl w:ilvl="2" w:tplc="0374E494">
      <w:start w:val="1"/>
      <w:numFmt w:val="bullet"/>
      <w:lvlText w:val=""/>
      <w:lvlJc w:val="left"/>
      <w:pPr>
        <w:ind w:left="720" w:hanging="360"/>
      </w:pPr>
      <w:rPr>
        <w:rFonts w:ascii="Symbol" w:hAnsi="Symbol"/>
      </w:rPr>
    </w:lvl>
    <w:lvl w:ilvl="3" w:tplc="99A49B8A">
      <w:start w:val="1"/>
      <w:numFmt w:val="bullet"/>
      <w:lvlText w:val=""/>
      <w:lvlJc w:val="left"/>
      <w:pPr>
        <w:ind w:left="720" w:hanging="360"/>
      </w:pPr>
      <w:rPr>
        <w:rFonts w:ascii="Symbol" w:hAnsi="Symbol"/>
      </w:rPr>
    </w:lvl>
    <w:lvl w:ilvl="4" w:tplc="768E8952">
      <w:start w:val="1"/>
      <w:numFmt w:val="bullet"/>
      <w:lvlText w:val=""/>
      <w:lvlJc w:val="left"/>
      <w:pPr>
        <w:ind w:left="720" w:hanging="360"/>
      </w:pPr>
      <w:rPr>
        <w:rFonts w:ascii="Symbol" w:hAnsi="Symbol"/>
      </w:rPr>
    </w:lvl>
    <w:lvl w:ilvl="5" w:tplc="A95A8FCC">
      <w:start w:val="1"/>
      <w:numFmt w:val="bullet"/>
      <w:lvlText w:val=""/>
      <w:lvlJc w:val="left"/>
      <w:pPr>
        <w:ind w:left="720" w:hanging="360"/>
      </w:pPr>
      <w:rPr>
        <w:rFonts w:ascii="Symbol" w:hAnsi="Symbol"/>
      </w:rPr>
    </w:lvl>
    <w:lvl w:ilvl="6" w:tplc="F2068062">
      <w:start w:val="1"/>
      <w:numFmt w:val="bullet"/>
      <w:lvlText w:val=""/>
      <w:lvlJc w:val="left"/>
      <w:pPr>
        <w:ind w:left="720" w:hanging="360"/>
      </w:pPr>
      <w:rPr>
        <w:rFonts w:ascii="Symbol" w:hAnsi="Symbol"/>
      </w:rPr>
    </w:lvl>
    <w:lvl w:ilvl="7" w:tplc="D1B6AAA0">
      <w:start w:val="1"/>
      <w:numFmt w:val="bullet"/>
      <w:lvlText w:val=""/>
      <w:lvlJc w:val="left"/>
      <w:pPr>
        <w:ind w:left="720" w:hanging="360"/>
      </w:pPr>
      <w:rPr>
        <w:rFonts w:ascii="Symbol" w:hAnsi="Symbol"/>
      </w:rPr>
    </w:lvl>
    <w:lvl w:ilvl="8" w:tplc="3F6A5918">
      <w:start w:val="1"/>
      <w:numFmt w:val="bullet"/>
      <w:lvlText w:val=""/>
      <w:lvlJc w:val="left"/>
      <w:pPr>
        <w:ind w:left="720" w:hanging="360"/>
      </w:pPr>
      <w:rPr>
        <w:rFonts w:ascii="Symbol" w:hAnsi="Symbol"/>
      </w:rPr>
    </w:lvl>
  </w:abstractNum>
  <w:abstractNum w:abstractNumId="5" w15:restartNumberingAfterBreak="0">
    <w:nsid w:val="2CFB67B3"/>
    <w:multiLevelType w:val="hybridMultilevel"/>
    <w:tmpl w:val="0E0C4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EE37EE7"/>
    <w:multiLevelType w:val="hybridMultilevel"/>
    <w:tmpl w:val="6EB0C7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D0043E"/>
    <w:multiLevelType w:val="hybridMultilevel"/>
    <w:tmpl w:val="2174CEA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26818"/>
    <w:multiLevelType w:val="hybridMultilevel"/>
    <w:tmpl w:val="54C21FAC"/>
    <w:lvl w:ilvl="0" w:tplc="69344B9E">
      <w:start w:val="1"/>
      <w:numFmt w:val="bullet"/>
      <w:lvlText w:val=""/>
      <w:lvlJc w:val="left"/>
      <w:pPr>
        <w:ind w:left="720" w:hanging="360"/>
      </w:pPr>
      <w:rPr>
        <w:rFonts w:ascii="Symbol" w:hAnsi="Symbol"/>
      </w:rPr>
    </w:lvl>
    <w:lvl w:ilvl="1" w:tplc="49F6C516">
      <w:start w:val="1"/>
      <w:numFmt w:val="bullet"/>
      <w:lvlText w:val=""/>
      <w:lvlJc w:val="left"/>
      <w:pPr>
        <w:ind w:left="720" w:hanging="360"/>
      </w:pPr>
      <w:rPr>
        <w:rFonts w:ascii="Symbol" w:hAnsi="Symbol"/>
      </w:rPr>
    </w:lvl>
    <w:lvl w:ilvl="2" w:tplc="84C4CE12">
      <w:start w:val="1"/>
      <w:numFmt w:val="bullet"/>
      <w:lvlText w:val=""/>
      <w:lvlJc w:val="left"/>
      <w:pPr>
        <w:ind w:left="720" w:hanging="360"/>
      </w:pPr>
      <w:rPr>
        <w:rFonts w:ascii="Symbol" w:hAnsi="Symbol"/>
      </w:rPr>
    </w:lvl>
    <w:lvl w:ilvl="3" w:tplc="2E92FDC8">
      <w:start w:val="1"/>
      <w:numFmt w:val="bullet"/>
      <w:lvlText w:val=""/>
      <w:lvlJc w:val="left"/>
      <w:pPr>
        <w:ind w:left="720" w:hanging="360"/>
      </w:pPr>
      <w:rPr>
        <w:rFonts w:ascii="Symbol" w:hAnsi="Symbol"/>
      </w:rPr>
    </w:lvl>
    <w:lvl w:ilvl="4" w:tplc="8F542930">
      <w:start w:val="1"/>
      <w:numFmt w:val="bullet"/>
      <w:lvlText w:val=""/>
      <w:lvlJc w:val="left"/>
      <w:pPr>
        <w:ind w:left="720" w:hanging="360"/>
      </w:pPr>
      <w:rPr>
        <w:rFonts w:ascii="Symbol" w:hAnsi="Symbol"/>
      </w:rPr>
    </w:lvl>
    <w:lvl w:ilvl="5" w:tplc="99A61EBE">
      <w:start w:val="1"/>
      <w:numFmt w:val="bullet"/>
      <w:lvlText w:val=""/>
      <w:lvlJc w:val="left"/>
      <w:pPr>
        <w:ind w:left="720" w:hanging="360"/>
      </w:pPr>
      <w:rPr>
        <w:rFonts w:ascii="Symbol" w:hAnsi="Symbol"/>
      </w:rPr>
    </w:lvl>
    <w:lvl w:ilvl="6" w:tplc="E72AEAD0">
      <w:start w:val="1"/>
      <w:numFmt w:val="bullet"/>
      <w:lvlText w:val=""/>
      <w:lvlJc w:val="left"/>
      <w:pPr>
        <w:ind w:left="720" w:hanging="360"/>
      </w:pPr>
      <w:rPr>
        <w:rFonts w:ascii="Symbol" w:hAnsi="Symbol"/>
      </w:rPr>
    </w:lvl>
    <w:lvl w:ilvl="7" w:tplc="D4266860">
      <w:start w:val="1"/>
      <w:numFmt w:val="bullet"/>
      <w:lvlText w:val=""/>
      <w:lvlJc w:val="left"/>
      <w:pPr>
        <w:ind w:left="720" w:hanging="360"/>
      </w:pPr>
      <w:rPr>
        <w:rFonts w:ascii="Symbol" w:hAnsi="Symbol"/>
      </w:rPr>
    </w:lvl>
    <w:lvl w:ilvl="8" w:tplc="A8844EA2">
      <w:start w:val="1"/>
      <w:numFmt w:val="bullet"/>
      <w:lvlText w:val=""/>
      <w:lvlJc w:val="left"/>
      <w:pPr>
        <w:ind w:left="720" w:hanging="360"/>
      </w:pPr>
      <w:rPr>
        <w:rFonts w:ascii="Symbol" w:hAnsi="Symbol"/>
      </w:rPr>
    </w:lvl>
  </w:abstractNum>
  <w:abstractNum w:abstractNumId="9" w15:restartNumberingAfterBreak="0">
    <w:nsid w:val="45F51228"/>
    <w:multiLevelType w:val="hybridMultilevel"/>
    <w:tmpl w:val="AD4EF8FC"/>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 w15:restartNumberingAfterBreak="0">
    <w:nsid w:val="4CFC1268"/>
    <w:multiLevelType w:val="hybridMultilevel"/>
    <w:tmpl w:val="CC24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6D065E"/>
    <w:multiLevelType w:val="hybridMultilevel"/>
    <w:tmpl w:val="E67E177E"/>
    <w:lvl w:ilvl="0" w:tplc="ACB0895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3D7256"/>
    <w:multiLevelType w:val="hybridMultilevel"/>
    <w:tmpl w:val="50F8A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4" w15:restartNumberingAfterBreak="0">
    <w:nsid w:val="6BE04B47"/>
    <w:multiLevelType w:val="hybridMultilevel"/>
    <w:tmpl w:val="53848652"/>
    <w:lvl w:ilvl="0" w:tplc="7D523A28">
      <w:start w:val="1"/>
      <w:numFmt w:val="bullet"/>
      <w:lvlText w:val=""/>
      <w:lvlJc w:val="left"/>
      <w:pPr>
        <w:ind w:left="720" w:hanging="360"/>
      </w:pPr>
      <w:rPr>
        <w:rFonts w:ascii="Symbol" w:hAnsi="Symbol"/>
      </w:rPr>
    </w:lvl>
    <w:lvl w:ilvl="1" w:tplc="73EA7ABA">
      <w:start w:val="1"/>
      <w:numFmt w:val="bullet"/>
      <w:lvlText w:val=""/>
      <w:lvlJc w:val="left"/>
      <w:pPr>
        <w:ind w:left="720" w:hanging="360"/>
      </w:pPr>
      <w:rPr>
        <w:rFonts w:ascii="Symbol" w:hAnsi="Symbol"/>
      </w:rPr>
    </w:lvl>
    <w:lvl w:ilvl="2" w:tplc="B8427196">
      <w:start w:val="1"/>
      <w:numFmt w:val="bullet"/>
      <w:lvlText w:val=""/>
      <w:lvlJc w:val="left"/>
      <w:pPr>
        <w:ind w:left="720" w:hanging="360"/>
      </w:pPr>
      <w:rPr>
        <w:rFonts w:ascii="Symbol" w:hAnsi="Symbol"/>
      </w:rPr>
    </w:lvl>
    <w:lvl w:ilvl="3" w:tplc="EBD4DEB0">
      <w:start w:val="1"/>
      <w:numFmt w:val="bullet"/>
      <w:lvlText w:val=""/>
      <w:lvlJc w:val="left"/>
      <w:pPr>
        <w:ind w:left="720" w:hanging="360"/>
      </w:pPr>
      <w:rPr>
        <w:rFonts w:ascii="Symbol" w:hAnsi="Symbol"/>
      </w:rPr>
    </w:lvl>
    <w:lvl w:ilvl="4" w:tplc="AA868698">
      <w:start w:val="1"/>
      <w:numFmt w:val="bullet"/>
      <w:lvlText w:val=""/>
      <w:lvlJc w:val="left"/>
      <w:pPr>
        <w:ind w:left="720" w:hanging="360"/>
      </w:pPr>
      <w:rPr>
        <w:rFonts w:ascii="Symbol" w:hAnsi="Symbol"/>
      </w:rPr>
    </w:lvl>
    <w:lvl w:ilvl="5" w:tplc="EC4EE9EE">
      <w:start w:val="1"/>
      <w:numFmt w:val="bullet"/>
      <w:lvlText w:val=""/>
      <w:lvlJc w:val="left"/>
      <w:pPr>
        <w:ind w:left="720" w:hanging="360"/>
      </w:pPr>
      <w:rPr>
        <w:rFonts w:ascii="Symbol" w:hAnsi="Symbol"/>
      </w:rPr>
    </w:lvl>
    <w:lvl w:ilvl="6" w:tplc="E954C110">
      <w:start w:val="1"/>
      <w:numFmt w:val="bullet"/>
      <w:lvlText w:val=""/>
      <w:lvlJc w:val="left"/>
      <w:pPr>
        <w:ind w:left="720" w:hanging="360"/>
      </w:pPr>
      <w:rPr>
        <w:rFonts w:ascii="Symbol" w:hAnsi="Symbol"/>
      </w:rPr>
    </w:lvl>
    <w:lvl w:ilvl="7" w:tplc="34DE7F9C">
      <w:start w:val="1"/>
      <w:numFmt w:val="bullet"/>
      <w:lvlText w:val=""/>
      <w:lvlJc w:val="left"/>
      <w:pPr>
        <w:ind w:left="720" w:hanging="360"/>
      </w:pPr>
      <w:rPr>
        <w:rFonts w:ascii="Symbol" w:hAnsi="Symbol"/>
      </w:rPr>
    </w:lvl>
    <w:lvl w:ilvl="8" w:tplc="051A269E">
      <w:start w:val="1"/>
      <w:numFmt w:val="bullet"/>
      <w:lvlText w:val=""/>
      <w:lvlJc w:val="left"/>
      <w:pPr>
        <w:ind w:left="720" w:hanging="360"/>
      </w:pPr>
      <w:rPr>
        <w:rFonts w:ascii="Symbol" w:hAnsi="Symbol"/>
      </w:rPr>
    </w:lvl>
  </w:abstractNum>
  <w:abstractNum w:abstractNumId="15"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16" w15:restartNumberingAfterBreak="0">
    <w:nsid w:val="6D09311B"/>
    <w:multiLevelType w:val="hybridMultilevel"/>
    <w:tmpl w:val="18A0FEDC"/>
    <w:lvl w:ilvl="0" w:tplc="386E2886">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B0F4C1B"/>
    <w:multiLevelType w:val="hybridMultilevel"/>
    <w:tmpl w:val="E67E177E"/>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60700483">
    <w:abstractNumId w:val="2"/>
  </w:num>
  <w:num w:numId="2" w16cid:durableId="1617521707">
    <w:abstractNumId w:val="13"/>
  </w:num>
  <w:num w:numId="3" w16cid:durableId="1919170070">
    <w:abstractNumId w:val="15"/>
  </w:num>
  <w:num w:numId="4" w16cid:durableId="175577463">
    <w:abstractNumId w:val="1"/>
  </w:num>
  <w:num w:numId="5" w16cid:durableId="1865510697">
    <w:abstractNumId w:val="11"/>
  </w:num>
  <w:num w:numId="6" w16cid:durableId="2057001118">
    <w:abstractNumId w:val="17"/>
  </w:num>
  <w:num w:numId="7" w16cid:durableId="717818846">
    <w:abstractNumId w:val="10"/>
  </w:num>
  <w:num w:numId="8" w16cid:durableId="560869225">
    <w:abstractNumId w:val="7"/>
  </w:num>
  <w:num w:numId="9" w16cid:durableId="544492390">
    <w:abstractNumId w:val="12"/>
  </w:num>
  <w:num w:numId="10" w16cid:durableId="1198927321">
    <w:abstractNumId w:val="5"/>
  </w:num>
  <w:num w:numId="11" w16cid:durableId="1070539297">
    <w:abstractNumId w:val="0"/>
  </w:num>
  <w:num w:numId="12" w16cid:durableId="1612473377">
    <w:abstractNumId w:val="3"/>
  </w:num>
  <w:num w:numId="13" w16cid:durableId="2048066819">
    <w:abstractNumId w:val="16"/>
  </w:num>
  <w:num w:numId="14" w16cid:durableId="1057322347">
    <w:abstractNumId w:val="4"/>
  </w:num>
  <w:num w:numId="15" w16cid:durableId="1977830106">
    <w:abstractNumId w:val="14"/>
  </w:num>
  <w:num w:numId="16" w16cid:durableId="372535685">
    <w:abstractNumId w:val="8"/>
  </w:num>
  <w:num w:numId="17" w16cid:durableId="681132210">
    <w:abstractNumId w:val="6"/>
  </w:num>
  <w:num w:numId="18" w16cid:durableId="114827910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edema, Jeroen">
    <w15:presenceInfo w15:providerId="AD" w15:userId="S::jeroen.medema@philips.com::90144b7f-eec6-4c83-8b10-defe49b600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hyphenationZone w:val="425"/>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25BB"/>
    <w:rsid w:val="00004310"/>
    <w:rsid w:val="000044F5"/>
    <w:rsid w:val="00005209"/>
    <w:rsid w:val="000073A4"/>
    <w:rsid w:val="00013C36"/>
    <w:rsid w:val="000149B2"/>
    <w:rsid w:val="00015ACD"/>
    <w:rsid w:val="00017F5F"/>
    <w:rsid w:val="00020123"/>
    <w:rsid w:val="00021772"/>
    <w:rsid w:val="0002232E"/>
    <w:rsid w:val="00023C64"/>
    <w:rsid w:val="0002437F"/>
    <w:rsid w:val="00026FF8"/>
    <w:rsid w:val="000279D0"/>
    <w:rsid w:val="00030073"/>
    <w:rsid w:val="00031196"/>
    <w:rsid w:val="000402F2"/>
    <w:rsid w:val="000433D8"/>
    <w:rsid w:val="00044E5B"/>
    <w:rsid w:val="000463B8"/>
    <w:rsid w:val="00050FC4"/>
    <w:rsid w:val="00054905"/>
    <w:rsid w:val="00056CD9"/>
    <w:rsid w:val="0006144D"/>
    <w:rsid w:val="00063106"/>
    <w:rsid w:val="00063AEA"/>
    <w:rsid w:val="00064316"/>
    <w:rsid w:val="000659EB"/>
    <w:rsid w:val="000670B6"/>
    <w:rsid w:val="00067A66"/>
    <w:rsid w:val="0007068B"/>
    <w:rsid w:val="00071397"/>
    <w:rsid w:val="00071404"/>
    <w:rsid w:val="000725C8"/>
    <w:rsid w:val="00073796"/>
    <w:rsid w:val="00073AB1"/>
    <w:rsid w:val="00073EEA"/>
    <w:rsid w:val="000756F0"/>
    <w:rsid w:val="00075D2A"/>
    <w:rsid w:val="00076837"/>
    <w:rsid w:val="000770EA"/>
    <w:rsid w:val="00085730"/>
    <w:rsid w:val="00090911"/>
    <w:rsid w:val="00093249"/>
    <w:rsid w:val="000947D4"/>
    <w:rsid w:val="00095316"/>
    <w:rsid w:val="00095B62"/>
    <w:rsid w:val="00097C3C"/>
    <w:rsid w:val="000A0469"/>
    <w:rsid w:val="000A0D87"/>
    <w:rsid w:val="000A32D4"/>
    <w:rsid w:val="000A561A"/>
    <w:rsid w:val="000A6128"/>
    <w:rsid w:val="000B16F0"/>
    <w:rsid w:val="000B1DE6"/>
    <w:rsid w:val="000B2C5B"/>
    <w:rsid w:val="000B4794"/>
    <w:rsid w:val="000B5C4F"/>
    <w:rsid w:val="000C0603"/>
    <w:rsid w:val="000C45FB"/>
    <w:rsid w:val="000C4A1C"/>
    <w:rsid w:val="000C4DD7"/>
    <w:rsid w:val="000C5037"/>
    <w:rsid w:val="000C5795"/>
    <w:rsid w:val="000C7241"/>
    <w:rsid w:val="000D123E"/>
    <w:rsid w:val="000D1638"/>
    <w:rsid w:val="000D2F2A"/>
    <w:rsid w:val="000D67FA"/>
    <w:rsid w:val="000D77D1"/>
    <w:rsid w:val="000E0F68"/>
    <w:rsid w:val="000E25BF"/>
    <w:rsid w:val="000E3F4E"/>
    <w:rsid w:val="000E51B0"/>
    <w:rsid w:val="000E6462"/>
    <w:rsid w:val="000E6B5F"/>
    <w:rsid w:val="000F1AFA"/>
    <w:rsid w:val="000F1FF3"/>
    <w:rsid w:val="000F2CE5"/>
    <w:rsid w:val="000F54D7"/>
    <w:rsid w:val="000F61A3"/>
    <w:rsid w:val="00100F85"/>
    <w:rsid w:val="00101A18"/>
    <w:rsid w:val="001046E2"/>
    <w:rsid w:val="0010474D"/>
    <w:rsid w:val="00106A76"/>
    <w:rsid w:val="001078FB"/>
    <w:rsid w:val="001129FA"/>
    <w:rsid w:val="00113A60"/>
    <w:rsid w:val="00114967"/>
    <w:rsid w:val="00116F1B"/>
    <w:rsid w:val="00120991"/>
    <w:rsid w:val="00121861"/>
    <w:rsid w:val="0012263A"/>
    <w:rsid w:val="00124198"/>
    <w:rsid w:val="00127847"/>
    <w:rsid w:val="00131169"/>
    <w:rsid w:val="0013554A"/>
    <w:rsid w:val="001363F8"/>
    <w:rsid w:val="00143FA8"/>
    <w:rsid w:val="0014495C"/>
    <w:rsid w:val="00145630"/>
    <w:rsid w:val="00146A2B"/>
    <w:rsid w:val="00147BDF"/>
    <w:rsid w:val="00147D1F"/>
    <w:rsid w:val="00150B29"/>
    <w:rsid w:val="00152CAD"/>
    <w:rsid w:val="00154576"/>
    <w:rsid w:val="001555A8"/>
    <w:rsid w:val="00160399"/>
    <w:rsid w:val="00161D37"/>
    <w:rsid w:val="0016219E"/>
    <w:rsid w:val="00164284"/>
    <w:rsid w:val="00167B01"/>
    <w:rsid w:val="001703AE"/>
    <w:rsid w:val="001718ED"/>
    <w:rsid w:val="00174DB7"/>
    <w:rsid w:val="00174F00"/>
    <w:rsid w:val="00176148"/>
    <w:rsid w:val="0017715F"/>
    <w:rsid w:val="00177330"/>
    <w:rsid w:val="001774EF"/>
    <w:rsid w:val="00177A2D"/>
    <w:rsid w:val="00184A0D"/>
    <w:rsid w:val="00184FF7"/>
    <w:rsid w:val="001866D7"/>
    <w:rsid w:val="0018697A"/>
    <w:rsid w:val="001879DC"/>
    <w:rsid w:val="0019031A"/>
    <w:rsid w:val="00190968"/>
    <w:rsid w:val="001919FF"/>
    <w:rsid w:val="00192340"/>
    <w:rsid w:val="001953F0"/>
    <w:rsid w:val="0019580D"/>
    <w:rsid w:val="0019611A"/>
    <w:rsid w:val="00197FA8"/>
    <w:rsid w:val="001A1808"/>
    <w:rsid w:val="001A2E8C"/>
    <w:rsid w:val="001A3CA3"/>
    <w:rsid w:val="001A5518"/>
    <w:rsid w:val="001A7CEB"/>
    <w:rsid w:val="001A7FB6"/>
    <w:rsid w:val="001B105F"/>
    <w:rsid w:val="001B1224"/>
    <w:rsid w:val="001B2356"/>
    <w:rsid w:val="001B3FB9"/>
    <w:rsid w:val="001B41A0"/>
    <w:rsid w:val="001B5300"/>
    <w:rsid w:val="001B6417"/>
    <w:rsid w:val="001C0451"/>
    <w:rsid w:val="001C1494"/>
    <w:rsid w:val="001C2AC1"/>
    <w:rsid w:val="001C3C08"/>
    <w:rsid w:val="001C46EE"/>
    <w:rsid w:val="001C589A"/>
    <w:rsid w:val="001C6C23"/>
    <w:rsid w:val="001C762F"/>
    <w:rsid w:val="001D1672"/>
    <w:rsid w:val="001D2541"/>
    <w:rsid w:val="001D6785"/>
    <w:rsid w:val="001D6941"/>
    <w:rsid w:val="001E1420"/>
    <w:rsid w:val="001E398E"/>
    <w:rsid w:val="001E5F8C"/>
    <w:rsid w:val="001E6BA1"/>
    <w:rsid w:val="001E7933"/>
    <w:rsid w:val="001F2478"/>
    <w:rsid w:val="001F49D9"/>
    <w:rsid w:val="001F6836"/>
    <w:rsid w:val="001F7344"/>
    <w:rsid w:val="00201071"/>
    <w:rsid w:val="00201636"/>
    <w:rsid w:val="00201D51"/>
    <w:rsid w:val="002036C1"/>
    <w:rsid w:val="00204C19"/>
    <w:rsid w:val="002051E3"/>
    <w:rsid w:val="00211E2F"/>
    <w:rsid w:val="00214AF5"/>
    <w:rsid w:val="0021595C"/>
    <w:rsid w:val="00226831"/>
    <w:rsid w:val="002308E4"/>
    <w:rsid w:val="0023229F"/>
    <w:rsid w:val="00233243"/>
    <w:rsid w:val="002364BE"/>
    <w:rsid w:val="00237B38"/>
    <w:rsid w:val="00243122"/>
    <w:rsid w:val="0024556E"/>
    <w:rsid w:val="00252D03"/>
    <w:rsid w:val="00252EE2"/>
    <w:rsid w:val="00253758"/>
    <w:rsid w:val="002537F4"/>
    <w:rsid w:val="0025760C"/>
    <w:rsid w:val="002607DA"/>
    <w:rsid w:val="00260BD8"/>
    <w:rsid w:val="0026121A"/>
    <w:rsid w:val="00263553"/>
    <w:rsid w:val="00264B92"/>
    <w:rsid w:val="00265C53"/>
    <w:rsid w:val="0026637E"/>
    <w:rsid w:val="00267080"/>
    <w:rsid w:val="00270B68"/>
    <w:rsid w:val="00274472"/>
    <w:rsid w:val="00276952"/>
    <w:rsid w:val="00277B51"/>
    <w:rsid w:val="00280B7F"/>
    <w:rsid w:val="002832CA"/>
    <w:rsid w:val="00293F38"/>
    <w:rsid w:val="0029594C"/>
    <w:rsid w:val="00296512"/>
    <w:rsid w:val="002969F8"/>
    <w:rsid w:val="00297110"/>
    <w:rsid w:val="002A1111"/>
    <w:rsid w:val="002A2933"/>
    <w:rsid w:val="002A31A4"/>
    <w:rsid w:val="002A66A2"/>
    <w:rsid w:val="002A70DA"/>
    <w:rsid w:val="002B0276"/>
    <w:rsid w:val="002B2FFA"/>
    <w:rsid w:val="002B4F5F"/>
    <w:rsid w:val="002B6948"/>
    <w:rsid w:val="002B7714"/>
    <w:rsid w:val="002C58AF"/>
    <w:rsid w:val="002C5CEC"/>
    <w:rsid w:val="002C7B57"/>
    <w:rsid w:val="002D1B77"/>
    <w:rsid w:val="002D262B"/>
    <w:rsid w:val="002D3FF5"/>
    <w:rsid w:val="002D445A"/>
    <w:rsid w:val="002D692B"/>
    <w:rsid w:val="002E34D0"/>
    <w:rsid w:val="002E6188"/>
    <w:rsid w:val="002E6621"/>
    <w:rsid w:val="002E6E25"/>
    <w:rsid w:val="002E79B3"/>
    <w:rsid w:val="002E7A6C"/>
    <w:rsid w:val="002E7CF9"/>
    <w:rsid w:val="002E7FD6"/>
    <w:rsid w:val="002F132A"/>
    <w:rsid w:val="002F325B"/>
    <w:rsid w:val="002F6EEA"/>
    <w:rsid w:val="002F7584"/>
    <w:rsid w:val="0030372A"/>
    <w:rsid w:val="00306F55"/>
    <w:rsid w:val="00306FCA"/>
    <w:rsid w:val="003102BE"/>
    <w:rsid w:val="00311B1C"/>
    <w:rsid w:val="00314927"/>
    <w:rsid w:val="003156EA"/>
    <w:rsid w:val="0031654C"/>
    <w:rsid w:val="0031725A"/>
    <w:rsid w:val="00322039"/>
    <w:rsid w:val="00322B26"/>
    <w:rsid w:val="00322E10"/>
    <w:rsid w:val="003251CC"/>
    <w:rsid w:val="003259E4"/>
    <w:rsid w:val="003321FB"/>
    <w:rsid w:val="003331CD"/>
    <w:rsid w:val="003344FE"/>
    <w:rsid w:val="003345ED"/>
    <w:rsid w:val="003352DA"/>
    <w:rsid w:val="003357C1"/>
    <w:rsid w:val="00335EF8"/>
    <w:rsid w:val="003362C0"/>
    <w:rsid w:val="00336A88"/>
    <w:rsid w:val="00337516"/>
    <w:rsid w:val="0034151F"/>
    <w:rsid w:val="00341645"/>
    <w:rsid w:val="00342DFF"/>
    <w:rsid w:val="0034385C"/>
    <w:rsid w:val="003501A5"/>
    <w:rsid w:val="0035130F"/>
    <w:rsid w:val="003540AD"/>
    <w:rsid w:val="003608B3"/>
    <w:rsid w:val="003617F5"/>
    <w:rsid w:val="00361B5D"/>
    <w:rsid w:val="00361EA7"/>
    <w:rsid w:val="00363325"/>
    <w:rsid w:val="003640AE"/>
    <w:rsid w:val="00364419"/>
    <w:rsid w:val="0036559E"/>
    <w:rsid w:val="0036637A"/>
    <w:rsid w:val="00367937"/>
    <w:rsid w:val="003708CC"/>
    <w:rsid w:val="00371165"/>
    <w:rsid w:val="00372EF3"/>
    <w:rsid w:val="00372EF9"/>
    <w:rsid w:val="00373730"/>
    <w:rsid w:val="00377330"/>
    <w:rsid w:val="00377E56"/>
    <w:rsid w:val="003801E7"/>
    <w:rsid w:val="003804E0"/>
    <w:rsid w:val="00383F33"/>
    <w:rsid w:val="00390973"/>
    <w:rsid w:val="00395009"/>
    <w:rsid w:val="00396F10"/>
    <w:rsid w:val="00397465"/>
    <w:rsid w:val="003A024D"/>
    <w:rsid w:val="003A0942"/>
    <w:rsid w:val="003A1FED"/>
    <w:rsid w:val="003A2243"/>
    <w:rsid w:val="003A31C9"/>
    <w:rsid w:val="003A42B3"/>
    <w:rsid w:val="003B024B"/>
    <w:rsid w:val="003B15C5"/>
    <w:rsid w:val="003B27A1"/>
    <w:rsid w:val="003B5BEE"/>
    <w:rsid w:val="003B5ED0"/>
    <w:rsid w:val="003B6340"/>
    <w:rsid w:val="003B7305"/>
    <w:rsid w:val="003C1765"/>
    <w:rsid w:val="003C2194"/>
    <w:rsid w:val="003C2BE5"/>
    <w:rsid w:val="003C3FBB"/>
    <w:rsid w:val="003C58AE"/>
    <w:rsid w:val="003C6420"/>
    <w:rsid w:val="003D0AED"/>
    <w:rsid w:val="003D13D9"/>
    <w:rsid w:val="003D298E"/>
    <w:rsid w:val="003D2E61"/>
    <w:rsid w:val="003D495C"/>
    <w:rsid w:val="003D61C8"/>
    <w:rsid w:val="003D679E"/>
    <w:rsid w:val="003D7E1A"/>
    <w:rsid w:val="003E0738"/>
    <w:rsid w:val="003E1BCC"/>
    <w:rsid w:val="003E2518"/>
    <w:rsid w:val="003E463E"/>
    <w:rsid w:val="003E6659"/>
    <w:rsid w:val="003F17AE"/>
    <w:rsid w:val="003F3C58"/>
    <w:rsid w:val="003F5A87"/>
    <w:rsid w:val="00400239"/>
    <w:rsid w:val="0040293B"/>
    <w:rsid w:val="00403A44"/>
    <w:rsid w:val="004059B1"/>
    <w:rsid w:val="00405B38"/>
    <w:rsid w:val="00406BD9"/>
    <w:rsid w:val="004107E3"/>
    <w:rsid w:val="00412F3E"/>
    <w:rsid w:val="00414B03"/>
    <w:rsid w:val="004174EE"/>
    <w:rsid w:val="0041780F"/>
    <w:rsid w:val="00420A8A"/>
    <w:rsid w:val="00420C1B"/>
    <w:rsid w:val="004223CC"/>
    <w:rsid w:val="0042308E"/>
    <w:rsid w:val="004236DB"/>
    <w:rsid w:val="00425239"/>
    <w:rsid w:val="0043010F"/>
    <w:rsid w:val="004325C1"/>
    <w:rsid w:val="004349EB"/>
    <w:rsid w:val="00436AB0"/>
    <w:rsid w:val="00437EFE"/>
    <w:rsid w:val="0044276C"/>
    <w:rsid w:val="00443021"/>
    <w:rsid w:val="00443A5F"/>
    <w:rsid w:val="004448F6"/>
    <w:rsid w:val="00447ADB"/>
    <w:rsid w:val="00450AC2"/>
    <w:rsid w:val="004619DC"/>
    <w:rsid w:val="00465C56"/>
    <w:rsid w:val="00470807"/>
    <w:rsid w:val="004711A1"/>
    <w:rsid w:val="004717A1"/>
    <w:rsid w:val="004718A2"/>
    <w:rsid w:val="004729C2"/>
    <w:rsid w:val="00473288"/>
    <w:rsid w:val="00476BE6"/>
    <w:rsid w:val="0048218E"/>
    <w:rsid w:val="004833A3"/>
    <w:rsid w:val="004904C3"/>
    <w:rsid w:val="00490CC5"/>
    <w:rsid w:val="00494402"/>
    <w:rsid w:val="0049528F"/>
    <w:rsid w:val="00496179"/>
    <w:rsid w:val="00496482"/>
    <w:rsid w:val="004A5AB9"/>
    <w:rsid w:val="004B0597"/>
    <w:rsid w:val="004B252C"/>
    <w:rsid w:val="004B2751"/>
    <w:rsid w:val="004B39B9"/>
    <w:rsid w:val="004B3A07"/>
    <w:rsid w:val="004B4B02"/>
    <w:rsid w:val="004B7FE5"/>
    <w:rsid w:val="004C2402"/>
    <w:rsid w:val="004C2F49"/>
    <w:rsid w:val="004C491D"/>
    <w:rsid w:val="004C5610"/>
    <w:rsid w:val="004C6623"/>
    <w:rsid w:val="004D0DB3"/>
    <w:rsid w:val="004D5306"/>
    <w:rsid w:val="004D543C"/>
    <w:rsid w:val="004E00B8"/>
    <w:rsid w:val="004E0124"/>
    <w:rsid w:val="004E1E28"/>
    <w:rsid w:val="004E29FB"/>
    <w:rsid w:val="004E333A"/>
    <w:rsid w:val="004F45A9"/>
    <w:rsid w:val="004F5DB3"/>
    <w:rsid w:val="004F6B75"/>
    <w:rsid w:val="004F77DD"/>
    <w:rsid w:val="00500FB4"/>
    <w:rsid w:val="00501990"/>
    <w:rsid w:val="0050230A"/>
    <w:rsid w:val="0050246F"/>
    <w:rsid w:val="005039E1"/>
    <w:rsid w:val="005070B4"/>
    <w:rsid w:val="00510597"/>
    <w:rsid w:val="005121DE"/>
    <w:rsid w:val="005122B6"/>
    <w:rsid w:val="00513FD2"/>
    <w:rsid w:val="005142F2"/>
    <w:rsid w:val="0051445A"/>
    <w:rsid w:val="0052237A"/>
    <w:rsid w:val="00522B8B"/>
    <w:rsid w:val="00524272"/>
    <w:rsid w:val="00526866"/>
    <w:rsid w:val="005318A7"/>
    <w:rsid w:val="005352AC"/>
    <w:rsid w:val="00536007"/>
    <w:rsid w:val="005370C5"/>
    <w:rsid w:val="00537BF5"/>
    <w:rsid w:val="00542F75"/>
    <w:rsid w:val="0055237D"/>
    <w:rsid w:val="005527AF"/>
    <w:rsid w:val="00553636"/>
    <w:rsid w:val="00556820"/>
    <w:rsid w:val="00557171"/>
    <w:rsid w:val="0056114C"/>
    <w:rsid w:val="00565180"/>
    <w:rsid w:val="0056774F"/>
    <w:rsid w:val="00570D5D"/>
    <w:rsid w:val="00572DA7"/>
    <w:rsid w:val="0057375A"/>
    <w:rsid w:val="00581A60"/>
    <w:rsid w:val="005822BD"/>
    <w:rsid w:val="005829CC"/>
    <w:rsid w:val="00584599"/>
    <w:rsid w:val="00585A4F"/>
    <w:rsid w:val="00585F20"/>
    <w:rsid w:val="0058696D"/>
    <w:rsid w:val="005869C6"/>
    <w:rsid w:val="00586BB7"/>
    <w:rsid w:val="00590804"/>
    <w:rsid w:val="005912FC"/>
    <w:rsid w:val="00592EDD"/>
    <w:rsid w:val="00594B18"/>
    <w:rsid w:val="00594D12"/>
    <w:rsid w:val="00597487"/>
    <w:rsid w:val="00597D32"/>
    <w:rsid w:val="00597FC5"/>
    <w:rsid w:val="005A283F"/>
    <w:rsid w:val="005A2A25"/>
    <w:rsid w:val="005A5C31"/>
    <w:rsid w:val="005B1092"/>
    <w:rsid w:val="005B269C"/>
    <w:rsid w:val="005B42DD"/>
    <w:rsid w:val="005B5A1D"/>
    <w:rsid w:val="005B666E"/>
    <w:rsid w:val="005B6FC4"/>
    <w:rsid w:val="005B7179"/>
    <w:rsid w:val="005C2A42"/>
    <w:rsid w:val="005C3CD3"/>
    <w:rsid w:val="005C4298"/>
    <w:rsid w:val="005C4A1D"/>
    <w:rsid w:val="005C6F3A"/>
    <w:rsid w:val="005D04F9"/>
    <w:rsid w:val="005D0AA8"/>
    <w:rsid w:val="005D1BE8"/>
    <w:rsid w:val="005D2048"/>
    <w:rsid w:val="005D3508"/>
    <w:rsid w:val="005D3E26"/>
    <w:rsid w:val="005D4FE5"/>
    <w:rsid w:val="005D55F0"/>
    <w:rsid w:val="005D5BAD"/>
    <w:rsid w:val="005D5FDB"/>
    <w:rsid w:val="005D68B5"/>
    <w:rsid w:val="005D71E7"/>
    <w:rsid w:val="005E24A1"/>
    <w:rsid w:val="005E2E77"/>
    <w:rsid w:val="005E42FC"/>
    <w:rsid w:val="005F04C7"/>
    <w:rsid w:val="005F3A9A"/>
    <w:rsid w:val="005F73D7"/>
    <w:rsid w:val="00600A37"/>
    <w:rsid w:val="00600AC0"/>
    <w:rsid w:val="00602E91"/>
    <w:rsid w:val="00603C43"/>
    <w:rsid w:val="00604C18"/>
    <w:rsid w:val="00604D7E"/>
    <w:rsid w:val="00606570"/>
    <w:rsid w:val="006121C3"/>
    <w:rsid w:val="00613EE3"/>
    <w:rsid w:val="00614A50"/>
    <w:rsid w:val="0061516A"/>
    <w:rsid w:val="00615BBA"/>
    <w:rsid w:val="0061632B"/>
    <w:rsid w:val="00616C03"/>
    <w:rsid w:val="00620C9B"/>
    <w:rsid w:val="00622126"/>
    <w:rsid w:val="00622DBC"/>
    <w:rsid w:val="00623739"/>
    <w:rsid w:val="006243B3"/>
    <w:rsid w:val="0062709B"/>
    <w:rsid w:val="006277E2"/>
    <w:rsid w:val="00631FFC"/>
    <w:rsid w:val="00635F31"/>
    <w:rsid w:val="0063719C"/>
    <w:rsid w:val="00637A62"/>
    <w:rsid w:val="00637AF5"/>
    <w:rsid w:val="00640ABA"/>
    <w:rsid w:val="00644F28"/>
    <w:rsid w:val="0065041C"/>
    <w:rsid w:val="00650590"/>
    <w:rsid w:val="006539B6"/>
    <w:rsid w:val="00653C3E"/>
    <w:rsid w:val="00653CAC"/>
    <w:rsid w:val="006543DA"/>
    <w:rsid w:val="006545C0"/>
    <w:rsid w:val="00654883"/>
    <w:rsid w:val="00655ABF"/>
    <w:rsid w:val="0065783A"/>
    <w:rsid w:val="00661318"/>
    <w:rsid w:val="00663E28"/>
    <w:rsid w:val="00664130"/>
    <w:rsid w:val="0066502D"/>
    <w:rsid w:val="00670211"/>
    <w:rsid w:val="00673206"/>
    <w:rsid w:val="006749CB"/>
    <w:rsid w:val="00676054"/>
    <w:rsid w:val="00677758"/>
    <w:rsid w:val="0068176B"/>
    <w:rsid w:val="00682496"/>
    <w:rsid w:val="00685600"/>
    <w:rsid w:val="00686284"/>
    <w:rsid w:val="006910D8"/>
    <w:rsid w:val="0069137A"/>
    <w:rsid w:val="00691EF2"/>
    <w:rsid w:val="00692E0D"/>
    <w:rsid w:val="00693312"/>
    <w:rsid w:val="0069482A"/>
    <w:rsid w:val="00696939"/>
    <w:rsid w:val="00697836"/>
    <w:rsid w:val="006A00A1"/>
    <w:rsid w:val="006A0E89"/>
    <w:rsid w:val="006A1CC8"/>
    <w:rsid w:val="006A3A05"/>
    <w:rsid w:val="006A5478"/>
    <w:rsid w:val="006A6FC3"/>
    <w:rsid w:val="006B046D"/>
    <w:rsid w:val="006B1641"/>
    <w:rsid w:val="006B2BE6"/>
    <w:rsid w:val="006B2DD0"/>
    <w:rsid w:val="006B3A4F"/>
    <w:rsid w:val="006B6E6F"/>
    <w:rsid w:val="006B7E57"/>
    <w:rsid w:val="006C119B"/>
    <w:rsid w:val="006C26CD"/>
    <w:rsid w:val="006C39AF"/>
    <w:rsid w:val="006C4516"/>
    <w:rsid w:val="006C5C58"/>
    <w:rsid w:val="006C79E2"/>
    <w:rsid w:val="006C7A32"/>
    <w:rsid w:val="006D01FE"/>
    <w:rsid w:val="006D46A6"/>
    <w:rsid w:val="006D7AEF"/>
    <w:rsid w:val="006E28FD"/>
    <w:rsid w:val="006E7282"/>
    <w:rsid w:val="006F0784"/>
    <w:rsid w:val="006F2DD0"/>
    <w:rsid w:val="006F2E32"/>
    <w:rsid w:val="006F39A1"/>
    <w:rsid w:val="007005AD"/>
    <w:rsid w:val="0070122A"/>
    <w:rsid w:val="00701415"/>
    <w:rsid w:val="00701484"/>
    <w:rsid w:val="00701AFF"/>
    <w:rsid w:val="007037F3"/>
    <w:rsid w:val="00703951"/>
    <w:rsid w:val="007066FC"/>
    <w:rsid w:val="00707EB7"/>
    <w:rsid w:val="007126DC"/>
    <w:rsid w:val="007129E6"/>
    <w:rsid w:val="00713EFD"/>
    <w:rsid w:val="00716A07"/>
    <w:rsid w:val="00717AAF"/>
    <w:rsid w:val="00720D34"/>
    <w:rsid w:val="007215CE"/>
    <w:rsid w:val="0072490A"/>
    <w:rsid w:val="00726D1B"/>
    <w:rsid w:val="00730A02"/>
    <w:rsid w:val="00730D56"/>
    <w:rsid w:val="0073318A"/>
    <w:rsid w:val="00737467"/>
    <w:rsid w:val="00737CE9"/>
    <w:rsid w:val="007411D4"/>
    <w:rsid w:val="0074126F"/>
    <w:rsid w:val="0074244B"/>
    <w:rsid w:val="007426AE"/>
    <w:rsid w:val="00743FDB"/>
    <w:rsid w:val="00751D70"/>
    <w:rsid w:val="00751F2A"/>
    <w:rsid w:val="007532C2"/>
    <w:rsid w:val="00753D3D"/>
    <w:rsid w:val="00754D0C"/>
    <w:rsid w:val="007565BF"/>
    <w:rsid w:val="00762768"/>
    <w:rsid w:val="00763683"/>
    <w:rsid w:val="007654B3"/>
    <w:rsid w:val="00767510"/>
    <w:rsid w:val="00770C6C"/>
    <w:rsid w:val="00770E23"/>
    <w:rsid w:val="00771CBB"/>
    <w:rsid w:val="00774FAA"/>
    <w:rsid w:val="007775FD"/>
    <w:rsid w:val="00777AAD"/>
    <w:rsid w:val="00780F00"/>
    <w:rsid w:val="007848B9"/>
    <w:rsid w:val="007859DF"/>
    <w:rsid w:val="007943A6"/>
    <w:rsid w:val="007A0DD1"/>
    <w:rsid w:val="007A12AE"/>
    <w:rsid w:val="007A170C"/>
    <w:rsid w:val="007A3DD6"/>
    <w:rsid w:val="007A463D"/>
    <w:rsid w:val="007A5595"/>
    <w:rsid w:val="007A77A7"/>
    <w:rsid w:val="007A79E0"/>
    <w:rsid w:val="007B2136"/>
    <w:rsid w:val="007B2373"/>
    <w:rsid w:val="007B2DB2"/>
    <w:rsid w:val="007B2F08"/>
    <w:rsid w:val="007B6A19"/>
    <w:rsid w:val="007C0A45"/>
    <w:rsid w:val="007C4619"/>
    <w:rsid w:val="007C5981"/>
    <w:rsid w:val="007C6907"/>
    <w:rsid w:val="007C6CAE"/>
    <w:rsid w:val="007C71B6"/>
    <w:rsid w:val="007D15C7"/>
    <w:rsid w:val="007D23B2"/>
    <w:rsid w:val="007D2FDB"/>
    <w:rsid w:val="007D4DC1"/>
    <w:rsid w:val="007D6CE2"/>
    <w:rsid w:val="007D78FE"/>
    <w:rsid w:val="007E368A"/>
    <w:rsid w:val="007E531E"/>
    <w:rsid w:val="007E6E0C"/>
    <w:rsid w:val="007F2F0A"/>
    <w:rsid w:val="007F475E"/>
    <w:rsid w:val="007F5374"/>
    <w:rsid w:val="007F6030"/>
    <w:rsid w:val="007F7F43"/>
    <w:rsid w:val="0080342C"/>
    <w:rsid w:val="00805B6C"/>
    <w:rsid w:val="00811251"/>
    <w:rsid w:val="008152F3"/>
    <w:rsid w:val="00817482"/>
    <w:rsid w:val="008209C0"/>
    <w:rsid w:val="00820BFF"/>
    <w:rsid w:val="00823046"/>
    <w:rsid w:val="00823776"/>
    <w:rsid w:val="00823C09"/>
    <w:rsid w:val="00825E53"/>
    <w:rsid w:val="00827AB3"/>
    <w:rsid w:val="0083181E"/>
    <w:rsid w:val="008355CE"/>
    <w:rsid w:val="008359AC"/>
    <w:rsid w:val="008451E8"/>
    <w:rsid w:val="00845D21"/>
    <w:rsid w:val="00846551"/>
    <w:rsid w:val="00847C4B"/>
    <w:rsid w:val="008504AB"/>
    <w:rsid w:val="0085118C"/>
    <w:rsid w:val="00852D38"/>
    <w:rsid w:val="00854134"/>
    <w:rsid w:val="0085424D"/>
    <w:rsid w:val="008549D7"/>
    <w:rsid w:val="00854E14"/>
    <w:rsid w:val="008576AC"/>
    <w:rsid w:val="0086106B"/>
    <w:rsid w:val="00864A7E"/>
    <w:rsid w:val="00865DA5"/>
    <w:rsid w:val="008677D7"/>
    <w:rsid w:val="00870206"/>
    <w:rsid w:val="00870766"/>
    <w:rsid w:val="00873769"/>
    <w:rsid w:val="00873D27"/>
    <w:rsid w:val="00874522"/>
    <w:rsid w:val="008749B4"/>
    <w:rsid w:val="008836D7"/>
    <w:rsid w:val="0088690E"/>
    <w:rsid w:val="00886D51"/>
    <w:rsid w:val="00890546"/>
    <w:rsid w:val="00891250"/>
    <w:rsid w:val="0089295F"/>
    <w:rsid w:val="00892D3A"/>
    <w:rsid w:val="0089649C"/>
    <w:rsid w:val="008968EE"/>
    <w:rsid w:val="0089712C"/>
    <w:rsid w:val="008A33CE"/>
    <w:rsid w:val="008A3F31"/>
    <w:rsid w:val="008A4B2E"/>
    <w:rsid w:val="008B2119"/>
    <w:rsid w:val="008B4B6D"/>
    <w:rsid w:val="008B60FB"/>
    <w:rsid w:val="008B7C34"/>
    <w:rsid w:val="008C2F46"/>
    <w:rsid w:val="008C5167"/>
    <w:rsid w:val="008C595E"/>
    <w:rsid w:val="008C6FAF"/>
    <w:rsid w:val="008C765E"/>
    <w:rsid w:val="008D0549"/>
    <w:rsid w:val="008D114C"/>
    <w:rsid w:val="008D27D2"/>
    <w:rsid w:val="008D672C"/>
    <w:rsid w:val="008E3A18"/>
    <w:rsid w:val="008E5033"/>
    <w:rsid w:val="008E561E"/>
    <w:rsid w:val="008E5D98"/>
    <w:rsid w:val="008E762F"/>
    <w:rsid w:val="008F0DD1"/>
    <w:rsid w:val="008F3292"/>
    <w:rsid w:val="008F43B2"/>
    <w:rsid w:val="0090090A"/>
    <w:rsid w:val="009028D1"/>
    <w:rsid w:val="0090392C"/>
    <w:rsid w:val="00907FD1"/>
    <w:rsid w:val="009113EF"/>
    <w:rsid w:val="0091308E"/>
    <w:rsid w:val="009138F3"/>
    <w:rsid w:val="00916206"/>
    <w:rsid w:val="00921666"/>
    <w:rsid w:val="009216B7"/>
    <w:rsid w:val="00923038"/>
    <w:rsid w:val="00923CD6"/>
    <w:rsid w:val="00923EFE"/>
    <w:rsid w:val="00925506"/>
    <w:rsid w:val="00926BCB"/>
    <w:rsid w:val="009325C6"/>
    <w:rsid w:val="00933CB1"/>
    <w:rsid w:val="00934CAD"/>
    <w:rsid w:val="00935315"/>
    <w:rsid w:val="00942BB2"/>
    <w:rsid w:val="0094311D"/>
    <w:rsid w:val="00944220"/>
    <w:rsid w:val="00945CAE"/>
    <w:rsid w:val="00946379"/>
    <w:rsid w:val="00946649"/>
    <w:rsid w:val="00951109"/>
    <w:rsid w:val="00951238"/>
    <w:rsid w:val="009538DC"/>
    <w:rsid w:val="0095442A"/>
    <w:rsid w:val="0095750A"/>
    <w:rsid w:val="009622CE"/>
    <w:rsid w:val="00962780"/>
    <w:rsid w:val="009640FF"/>
    <w:rsid w:val="00965AB5"/>
    <w:rsid w:val="009668DB"/>
    <w:rsid w:val="00967EB5"/>
    <w:rsid w:val="00967F46"/>
    <w:rsid w:val="00971B52"/>
    <w:rsid w:val="00971F96"/>
    <w:rsid w:val="0097397B"/>
    <w:rsid w:val="009754B7"/>
    <w:rsid w:val="009757B7"/>
    <w:rsid w:val="009806FD"/>
    <w:rsid w:val="0098078C"/>
    <w:rsid w:val="00983E0F"/>
    <w:rsid w:val="00986816"/>
    <w:rsid w:val="00987B0F"/>
    <w:rsid w:val="00991FD1"/>
    <w:rsid w:val="0099259A"/>
    <w:rsid w:val="00993198"/>
    <w:rsid w:val="00993F73"/>
    <w:rsid w:val="00995385"/>
    <w:rsid w:val="00995FA6"/>
    <w:rsid w:val="009A0528"/>
    <w:rsid w:val="009A05C0"/>
    <w:rsid w:val="009A2540"/>
    <w:rsid w:val="009A324D"/>
    <w:rsid w:val="009A76A1"/>
    <w:rsid w:val="009B26FC"/>
    <w:rsid w:val="009B4792"/>
    <w:rsid w:val="009B5947"/>
    <w:rsid w:val="009B5DF1"/>
    <w:rsid w:val="009B5F82"/>
    <w:rsid w:val="009B615C"/>
    <w:rsid w:val="009B7097"/>
    <w:rsid w:val="009B7ABA"/>
    <w:rsid w:val="009C26A5"/>
    <w:rsid w:val="009C3B52"/>
    <w:rsid w:val="009C50EE"/>
    <w:rsid w:val="009C50F9"/>
    <w:rsid w:val="009D1242"/>
    <w:rsid w:val="009D16BF"/>
    <w:rsid w:val="009D41DA"/>
    <w:rsid w:val="009D6C53"/>
    <w:rsid w:val="009E04E1"/>
    <w:rsid w:val="009E2AF7"/>
    <w:rsid w:val="009E4C78"/>
    <w:rsid w:val="009E7207"/>
    <w:rsid w:val="009F048F"/>
    <w:rsid w:val="009F16A2"/>
    <w:rsid w:val="009F1ED6"/>
    <w:rsid w:val="009F42B0"/>
    <w:rsid w:val="009F5F1A"/>
    <w:rsid w:val="009F6373"/>
    <w:rsid w:val="009F6C85"/>
    <w:rsid w:val="009F7491"/>
    <w:rsid w:val="00A00BFE"/>
    <w:rsid w:val="00A00D03"/>
    <w:rsid w:val="00A023A6"/>
    <w:rsid w:val="00A02A4E"/>
    <w:rsid w:val="00A02F82"/>
    <w:rsid w:val="00A034FC"/>
    <w:rsid w:val="00A053BA"/>
    <w:rsid w:val="00A06C00"/>
    <w:rsid w:val="00A06EB0"/>
    <w:rsid w:val="00A07A1F"/>
    <w:rsid w:val="00A12FF4"/>
    <w:rsid w:val="00A13B95"/>
    <w:rsid w:val="00A13BFA"/>
    <w:rsid w:val="00A150B9"/>
    <w:rsid w:val="00A1670F"/>
    <w:rsid w:val="00A16D21"/>
    <w:rsid w:val="00A17328"/>
    <w:rsid w:val="00A27FB9"/>
    <w:rsid w:val="00A30DB5"/>
    <w:rsid w:val="00A31912"/>
    <w:rsid w:val="00A31E6E"/>
    <w:rsid w:val="00A3211F"/>
    <w:rsid w:val="00A32B78"/>
    <w:rsid w:val="00A331E1"/>
    <w:rsid w:val="00A344FB"/>
    <w:rsid w:val="00A3658D"/>
    <w:rsid w:val="00A453D0"/>
    <w:rsid w:val="00A50A5C"/>
    <w:rsid w:val="00A5158E"/>
    <w:rsid w:val="00A5399D"/>
    <w:rsid w:val="00A560FA"/>
    <w:rsid w:val="00A70AB7"/>
    <w:rsid w:val="00A710CF"/>
    <w:rsid w:val="00A723DB"/>
    <w:rsid w:val="00A739DF"/>
    <w:rsid w:val="00A73CEC"/>
    <w:rsid w:val="00A747F2"/>
    <w:rsid w:val="00A754A7"/>
    <w:rsid w:val="00A81108"/>
    <w:rsid w:val="00A81369"/>
    <w:rsid w:val="00A82057"/>
    <w:rsid w:val="00A851D0"/>
    <w:rsid w:val="00A9067E"/>
    <w:rsid w:val="00A9196D"/>
    <w:rsid w:val="00A91F7C"/>
    <w:rsid w:val="00A91FD8"/>
    <w:rsid w:val="00A9284D"/>
    <w:rsid w:val="00A94193"/>
    <w:rsid w:val="00A943D3"/>
    <w:rsid w:val="00A9567D"/>
    <w:rsid w:val="00A96242"/>
    <w:rsid w:val="00A9630E"/>
    <w:rsid w:val="00A97E7D"/>
    <w:rsid w:val="00A97FF5"/>
    <w:rsid w:val="00AA015C"/>
    <w:rsid w:val="00AA0F48"/>
    <w:rsid w:val="00AA687A"/>
    <w:rsid w:val="00AA73E8"/>
    <w:rsid w:val="00AA75A6"/>
    <w:rsid w:val="00AB0599"/>
    <w:rsid w:val="00AB0BA2"/>
    <w:rsid w:val="00AB0F9F"/>
    <w:rsid w:val="00AB29D7"/>
    <w:rsid w:val="00AB3E47"/>
    <w:rsid w:val="00AC2770"/>
    <w:rsid w:val="00AC2F14"/>
    <w:rsid w:val="00AC3915"/>
    <w:rsid w:val="00AC5961"/>
    <w:rsid w:val="00AC6C4A"/>
    <w:rsid w:val="00AC7023"/>
    <w:rsid w:val="00AD0571"/>
    <w:rsid w:val="00AE1E2D"/>
    <w:rsid w:val="00AE4A4D"/>
    <w:rsid w:val="00AE4FC0"/>
    <w:rsid w:val="00AE5937"/>
    <w:rsid w:val="00AE59C8"/>
    <w:rsid w:val="00AE6B0F"/>
    <w:rsid w:val="00AE7694"/>
    <w:rsid w:val="00AE7F62"/>
    <w:rsid w:val="00AF0DA2"/>
    <w:rsid w:val="00AF191A"/>
    <w:rsid w:val="00AF1D4B"/>
    <w:rsid w:val="00AF345D"/>
    <w:rsid w:val="00AF6506"/>
    <w:rsid w:val="00B02C58"/>
    <w:rsid w:val="00B052E2"/>
    <w:rsid w:val="00B058F3"/>
    <w:rsid w:val="00B05FEA"/>
    <w:rsid w:val="00B11583"/>
    <w:rsid w:val="00B1611C"/>
    <w:rsid w:val="00B16635"/>
    <w:rsid w:val="00B20993"/>
    <w:rsid w:val="00B2380A"/>
    <w:rsid w:val="00B24CF3"/>
    <w:rsid w:val="00B31CB7"/>
    <w:rsid w:val="00B37E38"/>
    <w:rsid w:val="00B40386"/>
    <w:rsid w:val="00B42BFA"/>
    <w:rsid w:val="00B434B1"/>
    <w:rsid w:val="00B4422C"/>
    <w:rsid w:val="00B476DA"/>
    <w:rsid w:val="00B5004D"/>
    <w:rsid w:val="00B50788"/>
    <w:rsid w:val="00B521B5"/>
    <w:rsid w:val="00B54774"/>
    <w:rsid w:val="00B557E2"/>
    <w:rsid w:val="00B55F1A"/>
    <w:rsid w:val="00B577B7"/>
    <w:rsid w:val="00B602A2"/>
    <w:rsid w:val="00B60443"/>
    <w:rsid w:val="00B6681B"/>
    <w:rsid w:val="00B668BF"/>
    <w:rsid w:val="00B66D39"/>
    <w:rsid w:val="00B71305"/>
    <w:rsid w:val="00B73B26"/>
    <w:rsid w:val="00B76B59"/>
    <w:rsid w:val="00B820C2"/>
    <w:rsid w:val="00B85FC5"/>
    <w:rsid w:val="00B875C5"/>
    <w:rsid w:val="00B9563C"/>
    <w:rsid w:val="00B96A3E"/>
    <w:rsid w:val="00B974C7"/>
    <w:rsid w:val="00B977BF"/>
    <w:rsid w:val="00BA0474"/>
    <w:rsid w:val="00BA1318"/>
    <w:rsid w:val="00BA3DB5"/>
    <w:rsid w:val="00BA5188"/>
    <w:rsid w:val="00BB08A8"/>
    <w:rsid w:val="00BB1D5C"/>
    <w:rsid w:val="00BB2376"/>
    <w:rsid w:val="00BB2EA5"/>
    <w:rsid w:val="00BB4E58"/>
    <w:rsid w:val="00BB5C59"/>
    <w:rsid w:val="00BB6552"/>
    <w:rsid w:val="00BB70C0"/>
    <w:rsid w:val="00BC2107"/>
    <w:rsid w:val="00BC3001"/>
    <w:rsid w:val="00BC377B"/>
    <w:rsid w:val="00BC4FB9"/>
    <w:rsid w:val="00BC54E0"/>
    <w:rsid w:val="00BD1EC3"/>
    <w:rsid w:val="00BD2B91"/>
    <w:rsid w:val="00BD34EF"/>
    <w:rsid w:val="00BD54CF"/>
    <w:rsid w:val="00BE0182"/>
    <w:rsid w:val="00BE08A3"/>
    <w:rsid w:val="00BE230A"/>
    <w:rsid w:val="00BE3E07"/>
    <w:rsid w:val="00BE4063"/>
    <w:rsid w:val="00BE58CF"/>
    <w:rsid w:val="00BE60AF"/>
    <w:rsid w:val="00BE7E6E"/>
    <w:rsid w:val="00BF3032"/>
    <w:rsid w:val="00C000C7"/>
    <w:rsid w:val="00C005C7"/>
    <w:rsid w:val="00C00B4D"/>
    <w:rsid w:val="00C00BB4"/>
    <w:rsid w:val="00C01200"/>
    <w:rsid w:val="00C02AC3"/>
    <w:rsid w:val="00C0301D"/>
    <w:rsid w:val="00C058AD"/>
    <w:rsid w:val="00C061F9"/>
    <w:rsid w:val="00C0797D"/>
    <w:rsid w:val="00C1206A"/>
    <w:rsid w:val="00C14515"/>
    <w:rsid w:val="00C15D73"/>
    <w:rsid w:val="00C204D7"/>
    <w:rsid w:val="00C239EE"/>
    <w:rsid w:val="00C24625"/>
    <w:rsid w:val="00C246B0"/>
    <w:rsid w:val="00C31861"/>
    <w:rsid w:val="00C3301E"/>
    <w:rsid w:val="00C4261A"/>
    <w:rsid w:val="00C429EC"/>
    <w:rsid w:val="00C50656"/>
    <w:rsid w:val="00C51A37"/>
    <w:rsid w:val="00C52C7B"/>
    <w:rsid w:val="00C54E83"/>
    <w:rsid w:val="00C612D4"/>
    <w:rsid w:val="00C6239A"/>
    <w:rsid w:val="00C6241A"/>
    <w:rsid w:val="00C633F6"/>
    <w:rsid w:val="00C63417"/>
    <w:rsid w:val="00C639E1"/>
    <w:rsid w:val="00C63E2F"/>
    <w:rsid w:val="00C64527"/>
    <w:rsid w:val="00C65C68"/>
    <w:rsid w:val="00C66441"/>
    <w:rsid w:val="00C736E8"/>
    <w:rsid w:val="00C765E4"/>
    <w:rsid w:val="00C77117"/>
    <w:rsid w:val="00C77CFC"/>
    <w:rsid w:val="00C80011"/>
    <w:rsid w:val="00C82FB4"/>
    <w:rsid w:val="00C83BA1"/>
    <w:rsid w:val="00C852FC"/>
    <w:rsid w:val="00C8672B"/>
    <w:rsid w:val="00C9010C"/>
    <w:rsid w:val="00C93E46"/>
    <w:rsid w:val="00C948E7"/>
    <w:rsid w:val="00C964A9"/>
    <w:rsid w:val="00C97192"/>
    <w:rsid w:val="00C97298"/>
    <w:rsid w:val="00CA0141"/>
    <w:rsid w:val="00CA37B8"/>
    <w:rsid w:val="00CA4359"/>
    <w:rsid w:val="00CA4503"/>
    <w:rsid w:val="00CA589B"/>
    <w:rsid w:val="00CB20D7"/>
    <w:rsid w:val="00CB2841"/>
    <w:rsid w:val="00CB4124"/>
    <w:rsid w:val="00CC0E60"/>
    <w:rsid w:val="00CC1041"/>
    <w:rsid w:val="00CC216B"/>
    <w:rsid w:val="00CC37C6"/>
    <w:rsid w:val="00CC7605"/>
    <w:rsid w:val="00CC77DD"/>
    <w:rsid w:val="00CD0B87"/>
    <w:rsid w:val="00CD15F3"/>
    <w:rsid w:val="00CD260A"/>
    <w:rsid w:val="00CD2AB7"/>
    <w:rsid w:val="00CD4616"/>
    <w:rsid w:val="00CD4AB0"/>
    <w:rsid w:val="00CD5074"/>
    <w:rsid w:val="00CD7095"/>
    <w:rsid w:val="00CE3196"/>
    <w:rsid w:val="00CE3487"/>
    <w:rsid w:val="00CF0A77"/>
    <w:rsid w:val="00CF0FCE"/>
    <w:rsid w:val="00CF174D"/>
    <w:rsid w:val="00CF17F0"/>
    <w:rsid w:val="00CF479D"/>
    <w:rsid w:val="00D0277B"/>
    <w:rsid w:val="00D02B35"/>
    <w:rsid w:val="00D030C6"/>
    <w:rsid w:val="00D0326D"/>
    <w:rsid w:val="00D033B8"/>
    <w:rsid w:val="00D03740"/>
    <w:rsid w:val="00D04AF3"/>
    <w:rsid w:val="00D076BD"/>
    <w:rsid w:val="00D10695"/>
    <w:rsid w:val="00D116D6"/>
    <w:rsid w:val="00D11E6A"/>
    <w:rsid w:val="00D13445"/>
    <w:rsid w:val="00D135CF"/>
    <w:rsid w:val="00D15026"/>
    <w:rsid w:val="00D15229"/>
    <w:rsid w:val="00D15833"/>
    <w:rsid w:val="00D17139"/>
    <w:rsid w:val="00D21308"/>
    <w:rsid w:val="00D21FE8"/>
    <w:rsid w:val="00D22BFF"/>
    <w:rsid w:val="00D24A0D"/>
    <w:rsid w:val="00D266E3"/>
    <w:rsid w:val="00D3299D"/>
    <w:rsid w:val="00D32E22"/>
    <w:rsid w:val="00D334BE"/>
    <w:rsid w:val="00D336C4"/>
    <w:rsid w:val="00D34173"/>
    <w:rsid w:val="00D35719"/>
    <w:rsid w:val="00D36ACD"/>
    <w:rsid w:val="00D4403F"/>
    <w:rsid w:val="00D4409D"/>
    <w:rsid w:val="00D44B54"/>
    <w:rsid w:val="00D456FF"/>
    <w:rsid w:val="00D5223A"/>
    <w:rsid w:val="00D52F82"/>
    <w:rsid w:val="00D547FC"/>
    <w:rsid w:val="00D57340"/>
    <w:rsid w:val="00D575F4"/>
    <w:rsid w:val="00D577E8"/>
    <w:rsid w:val="00D614A0"/>
    <w:rsid w:val="00D64535"/>
    <w:rsid w:val="00D65A50"/>
    <w:rsid w:val="00D669FC"/>
    <w:rsid w:val="00D670E3"/>
    <w:rsid w:val="00D7016F"/>
    <w:rsid w:val="00D70924"/>
    <w:rsid w:val="00D70AB6"/>
    <w:rsid w:val="00D74AA5"/>
    <w:rsid w:val="00D761A4"/>
    <w:rsid w:val="00D76459"/>
    <w:rsid w:val="00D76AF9"/>
    <w:rsid w:val="00D835E1"/>
    <w:rsid w:val="00D84124"/>
    <w:rsid w:val="00D84782"/>
    <w:rsid w:val="00D85577"/>
    <w:rsid w:val="00D855F4"/>
    <w:rsid w:val="00D91C95"/>
    <w:rsid w:val="00D93200"/>
    <w:rsid w:val="00D95A0C"/>
    <w:rsid w:val="00D95CA4"/>
    <w:rsid w:val="00D961FF"/>
    <w:rsid w:val="00D97540"/>
    <w:rsid w:val="00D97DA7"/>
    <w:rsid w:val="00DA0ABB"/>
    <w:rsid w:val="00DA45C7"/>
    <w:rsid w:val="00DA655C"/>
    <w:rsid w:val="00DB0157"/>
    <w:rsid w:val="00DB2695"/>
    <w:rsid w:val="00DB494F"/>
    <w:rsid w:val="00DB608C"/>
    <w:rsid w:val="00DB60CF"/>
    <w:rsid w:val="00DC1561"/>
    <w:rsid w:val="00DC52EA"/>
    <w:rsid w:val="00DD1B57"/>
    <w:rsid w:val="00DD497B"/>
    <w:rsid w:val="00DD51F4"/>
    <w:rsid w:val="00DE0DFE"/>
    <w:rsid w:val="00DE177F"/>
    <w:rsid w:val="00DE3E12"/>
    <w:rsid w:val="00DE5711"/>
    <w:rsid w:val="00DE5F46"/>
    <w:rsid w:val="00DF01E5"/>
    <w:rsid w:val="00DF0888"/>
    <w:rsid w:val="00DF1B3B"/>
    <w:rsid w:val="00DF3065"/>
    <w:rsid w:val="00DF648E"/>
    <w:rsid w:val="00E0169D"/>
    <w:rsid w:val="00E0395F"/>
    <w:rsid w:val="00E05C62"/>
    <w:rsid w:val="00E06C16"/>
    <w:rsid w:val="00E06EEF"/>
    <w:rsid w:val="00E06F5F"/>
    <w:rsid w:val="00E111E3"/>
    <w:rsid w:val="00E13D1F"/>
    <w:rsid w:val="00E1506A"/>
    <w:rsid w:val="00E15B6B"/>
    <w:rsid w:val="00E15FD9"/>
    <w:rsid w:val="00E17F75"/>
    <w:rsid w:val="00E228C6"/>
    <w:rsid w:val="00E22E42"/>
    <w:rsid w:val="00E25F8A"/>
    <w:rsid w:val="00E26A4B"/>
    <w:rsid w:val="00E26A5B"/>
    <w:rsid w:val="00E26D03"/>
    <w:rsid w:val="00E26E2D"/>
    <w:rsid w:val="00E30D37"/>
    <w:rsid w:val="00E3113B"/>
    <w:rsid w:val="00E34778"/>
    <w:rsid w:val="00E353C0"/>
    <w:rsid w:val="00E36BEF"/>
    <w:rsid w:val="00E437D5"/>
    <w:rsid w:val="00E44D13"/>
    <w:rsid w:val="00E52F50"/>
    <w:rsid w:val="00E535B2"/>
    <w:rsid w:val="00E538D0"/>
    <w:rsid w:val="00E5597A"/>
    <w:rsid w:val="00E56917"/>
    <w:rsid w:val="00E57010"/>
    <w:rsid w:val="00E57081"/>
    <w:rsid w:val="00E614BE"/>
    <w:rsid w:val="00E632B4"/>
    <w:rsid w:val="00E63A77"/>
    <w:rsid w:val="00E65024"/>
    <w:rsid w:val="00E668DA"/>
    <w:rsid w:val="00E70E41"/>
    <w:rsid w:val="00E72704"/>
    <w:rsid w:val="00E754F1"/>
    <w:rsid w:val="00E75E59"/>
    <w:rsid w:val="00E75F41"/>
    <w:rsid w:val="00E775B6"/>
    <w:rsid w:val="00E80D6C"/>
    <w:rsid w:val="00E83F1B"/>
    <w:rsid w:val="00E84780"/>
    <w:rsid w:val="00E90600"/>
    <w:rsid w:val="00E9339C"/>
    <w:rsid w:val="00E950A2"/>
    <w:rsid w:val="00E964A1"/>
    <w:rsid w:val="00EA0F16"/>
    <w:rsid w:val="00EA2060"/>
    <w:rsid w:val="00EA2F06"/>
    <w:rsid w:val="00EA4646"/>
    <w:rsid w:val="00EA715A"/>
    <w:rsid w:val="00EA7E40"/>
    <w:rsid w:val="00EB0677"/>
    <w:rsid w:val="00EB1B06"/>
    <w:rsid w:val="00EB2E36"/>
    <w:rsid w:val="00EB393C"/>
    <w:rsid w:val="00EB55AA"/>
    <w:rsid w:val="00EB57E5"/>
    <w:rsid w:val="00EB6140"/>
    <w:rsid w:val="00EB721B"/>
    <w:rsid w:val="00EC0B85"/>
    <w:rsid w:val="00ED0085"/>
    <w:rsid w:val="00ED2BC4"/>
    <w:rsid w:val="00ED3222"/>
    <w:rsid w:val="00ED4683"/>
    <w:rsid w:val="00EE0332"/>
    <w:rsid w:val="00EE20BB"/>
    <w:rsid w:val="00EE572F"/>
    <w:rsid w:val="00EF01F1"/>
    <w:rsid w:val="00EF35D7"/>
    <w:rsid w:val="00EF406B"/>
    <w:rsid w:val="00EF4262"/>
    <w:rsid w:val="00EF5BF0"/>
    <w:rsid w:val="00F00949"/>
    <w:rsid w:val="00F01F22"/>
    <w:rsid w:val="00F07D8C"/>
    <w:rsid w:val="00F11423"/>
    <w:rsid w:val="00F13CF1"/>
    <w:rsid w:val="00F13D05"/>
    <w:rsid w:val="00F15757"/>
    <w:rsid w:val="00F201D1"/>
    <w:rsid w:val="00F24CEE"/>
    <w:rsid w:val="00F24E9A"/>
    <w:rsid w:val="00F252CA"/>
    <w:rsid w:val="00F25868"/>
    <w:rsid w:val="00F26850"/>
    <w:rsid w:val="00F26A9B"/>
    <w:rsid w:val="00F34780"/>
    <w:rsid w:val="00F34A1E"/>
    <w:rsid w:val="00F34E5D"/>
    <w:rsid w:val="00F36889"/>
    <w:rsid w:val="00F36FD6"/>
    <w:rsid w:val="00F3743C"/>
    <w:rsid w:val="00F37F03"/>
    <w:rsid w:val="00F37FD2"/>
    <w:rsid w:val="00F40C33"/>
    <w:rsid w:val="00F422F0"/>
    <w:rsid w:val="00F42EFF"/>
    <w:rsid w:val="00F44DC0"/>
    <w:rsid w:val="00F453CD"/>
    <w:rsid w:val="00F4643A"/>
    <w:rsid w:val="00F46CED"/>
    <w:rsid w:val="00F505CA"/>
    <w:rsid w:val="00F52234"/>
    <w:rsid w:val="00F53AAC"/>
    <w:rsid w:val="00F5545D"/>
    <w:rsid w:val="00F56270"/>
    <w:rsid w:val="00F568A6"/>
    <w:rsid w:val="00F569F7"/>
    <w:rsid w:val="00F6160C"/>
    <w:rsid w:val="00F63128"/>
    <w:rsid w:val="00F64B23"/>
    <w:rsid w:val="00F65760"/>
    <w:rsid w:val="00F6705E"/>
    <w:rsid w:val="00F671DB"/>
    <w:rsid w:val="00F72216"/>
    <w:rsid w:val="00F737D3"/>
    <w:rsid w:val="00F73A8F"/>
    <w:rsid w:val="00F7544E"/>
    <w:rsid w:val="00F7553B"/>
    <w:rsid w:val="00F756E1"/>
    <w:rsid w:val="00F759F7"/>
    <w:rsid w:val="00F76C8F"/>
    <w:rsid w:val="00F77714"/>
    <w:rsid w:val="00F80A6D"/>
    <w:rsid w:val="00F86633"/>
    <w:rsid w:val="00F90BDE"/>
    <w:rsid w:val="00FA1850"/>
    <w:rsid w:val="00FA33EB"/>
    <w:rsid w:val="00FA64F4"/>
    <w:rsid w:val="00FB02CD"/>
    <w:rsid w:val="00FB1EDC"/>
    <w:rsid w:val="00FB3CD2"/>
    <w:rsid w:val="00FB41E2"/>
    <w:rsid w:val="00FB435D"/>
    <w:rsid w:val="00FB4BE2"/>
    <w:rsid w:val="00FC0AD5"/>
    <w:rsid w:val="00FC2B23"/>
    <w:rsid w:val="00FC64F5"/>
    <w:rsid w:val="00FC747E"/>
    <w:rsid w:val="00FC772F"/>
    <w:rsid w:val="00FC7F3B"/>
    <w:rsid w:val="00FD144F"/>
    <w:rsid w:val="00FD16C8"/>
    <w:rsid w:val="00FD4ABB"/>
    <w:rsid w:val="00FE01C2"/>
    <w:rsid w:val="00FE0C06"/>
    <w:rsid w:val="00FE1E06"/>
    <w:rsid w:val="00FE2817"/>
    <w:rsid w:val="00FE3B13"/>
    <w:rsid w:val="00FE6EAD"/>
    <w:rsid w:val="00FE7B05"/>
    <w:rsid w:val="00FF0553"/>
    <w:rsid w:val="00FF3C97"/>
    <w:rsid w:val="00FF5460"/>
    <w:rsid w:val="00FF7E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076BD"/>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link w:val="TableTitleChar"/>
    <w:qFormat/>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39"/>
    <w:qFormat/>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paragraph" w:customStyle="1" w:styleId="Default">
    <w:name w:val="Default"/>
    <w:rsid w:val="005B7179"/>
    <w:pPr>
      <w:autoSpaceDE w:val="0"/>
      <w:autoSpaceDN w:val="0"/>
      <w:adjustRightInd w:val="0"/>
    </w:pPr>
    <w:rPr>
      <w:rFonts w:ascii="Arial Unicode MS" w:hAnsi="Arial Unicode MS" w:cs="Arial Unicode MS"/>
      <w:color w:val="000000"/>
    </w:rPr>
  </w:style>
  <w:style w:type="character" w:customStyle="1" w:styleId="TableTitleChar">
    <w:name w:val="Table Title Char"/>
    <w:link w:val="TableTitle"/>
    <w:qFormat/>
    <w:rsid w:val="00AE4FC0"/>
    <w:rPr>
      <w:rFonts w:ascii="Helvetica" w:eastAsia="Times New Roman" w:hAnsi="Helvetica" w:cs="Times New Roman"/>
      <w:b/>
      <w:sz w:val="20"/>
      <w:szCs w:val="20"/>
      <w:lang w:eastAsia="en-US"/>
    </w:rPr>
  </w:style>
  <w:style w:type="paragraph" w:styleId="ListParagraph">
    <w:name w:val="List Paragraph"/>
    <w:basedOn w:val="Normal"/>
    <w:uiPriority w:val="34"/>
    <w:qFormat/>
    <w:rsid w:val="00686284"/>
    <w:pPr>
      <w:ind w:left="720"/>
      <w:contextualSpacing/>
    </w:pPr>
  </w:style>
  <w:style w:type="character" w:styleId="Hyperlink">
    <w:name w:val="Hyperlink"/>
    <w:rsid w:val="00726D1B"/>
    <w:rPr>
      <w:color w:val="0000FF"/>
      <w:u w:val="single"/>
    </w:rPr>
  </w:style>
  <w:style w:type="character" w:styleId="UnresolvedMention">
    <w:name w:val="Unresolved Mention"/>
    <w:basedOn w:val="DefaultParagraphFont"/>
    <w:uiPriority w:val="99"/>
    <w:rsid w:val="00A12FF4"/>
    <w:rPr>
      <w:color w:val="605E5C"/>
      <w:shd w:val="clear" w:color="auto" w:fill="E1DFDD"/>
    </w:rPr>
  </w:style>
  <w:style w:type="character" w:styleId="FollowedHyperlink">
    <w:name w:val="FollowedHyperlink"/>
    <w:basedOn w:val="DefaultParagraphFont"/>
    <w:uiPriority w:val="99"/>
    <w:semiHidden/>
    <w:unhideWhenUsed/>
    <w:rsid w:val="00FB435D"/>
    <w:rPr>
      <w:color w:val="954F72" w:themeColor="followedHyperlink"/>
      <w:u w:val="single"/>
    </w:rPr>
  </w:style>
  <w:style w:type="character" w:styleId="CommentReference">
    <w:name w:val="annotation reference"/>
    <w:basedOn w:val="DefaultParagraphFont"/>
    <w:uiPriority w:val="99"/>
    <w:semiHidden/>
    <w:unhideWhenUsed/>
    <w:qFormat/>
    <w:rsid w:val="00F759F7"/>
    <w:rPr>
      <w:sz w:val="16"/>
      <w:szCs w:val="16"/>
    </w:rPr>
  </w:style>
  <w:style w:type="paragraph" w:styleId="CommentText">
    <w:name w:val="annotation text"/>
    <w:basedOn w:val="Normal"/>
    <w:link w:val="CommentTextChar"/>
    <w:uiPriority w:val="99"/>
    <w:unhideWhenUsed/>
    <w:qFormat/>
    <w:rsid w:val="00F759F7"/>
  </w:style>
  <w:style w:type="character" w:customStyle="1" w:styleId="CommentTextChar">
    <w:name w:val="Comment Text Char"/>
    <w:basedOn w:val="DefaultParagraphFont"/>
    <w:link w:val="CommentText"/>
    <w:uiPriority w:val="99"/>
    <w:qFormat/>
    <w:rsid w:val="00F759F7"/>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F759F7"/>
    <w:rPr>
      <w:b/>
      <w:bCs/>
    </w:rPr>
  </w:style>
  <w:style w:type="character" w:customStyle="1" w:styleId="CommentSubjectChar">
    <w:name w:val="Comment Subject Char"/>
    <w:basedOn w:val="CommentTextChar"/>
    <w:link w:val="CommentSubject"/>
    <w:uiPriority w:val="99"/>
    <w:semiHidden/>
    <w:rsid w:val="00F759F7"/>
    <w:rPr>
      <w:rFonts w:ascii="Helvetica" w:eastAsia="Times New Roman" w:hAnsi="Helvetica" w:cs="Times New Roman"/>
      <w:b/>
      <w:bCs/>
      <w:sz w:val="20"/>
      <w:szCs w:val="20"/>
      <w:lang w:eastAsia="en-US"/>
    </w:rPr>
  </w:style>
  <w:style w:type="paragraph" w:styleId="FootnoteText">
    <w:name w:val="footnote text"/>
    <w:basedOn w:val="Normal"/>
    <w:link w:val="FootnoteTextChar"/>
    <w:uiPriority w:val="99"/>
    <w:semiHidden/>
    <w:unhideWhenUsed/>
    <w:rsid w:val="009F16A2"/>
    <w:pPr>
      <w:spacing w:after="0"/>
    </w:pPr>
  </w:style>
  <w:style w:type="character" w:customStyle="1" w:styleId="FootnoteTextChar">
    <w:name w:val="Footnote Text Char"/>
    <w:basedOn w:val="DefaultParagraphFont"/>
    <w:link w:val="FootnoteText"/>
    <w:uiPriority w:val="99"/>
    <w:semiHidden/>
    <w:rsid w:val="009F16A2"/>
    <w:rPr>
      <w:rFonts w:ascii="Helvetica" w:eastAsia="Times New Roman" w:hAnsi="Helvetica" w:cs="Times New Roman"/>
      <w:sz w:val="20"/>
      <w:szCs w:val="20"/>
      <w:lang w:eastAsia="en-US"/>
    </w:rPr>
  </w:style>
  <w:style w:type="character" w:styleId="FootnoteReference">
    <w:name w:val="footnote reference"/>
    <w:basedOn w:val="DefaultParagraphFont"/>
    <w:uiPriority w:val="99"/>
    <w:semiHidden/>
    <w:unhideWhenUsed/>
    <w:rsid w:val="009F16A2"/>
    <w:rPr>
      <w:vertAlign w:val="superscript"/>
    </w:rPr>
  </w:style>
  <w:style w:type="paragraph" w:styleId="Revision">
    <w:name w:val="Revision"/>
    <w:hidden/>
    <w:uiPriority w:val="99"/>
    <w:semiHidden/>
    <w:rsid w:val="00D32E22"/>
    <w:rPr>
      <w:rFonts w:ascii="Helvetica" w:eastAsia="Times New Roman" w:hAnsi="Helvetica" w:cs="Times New Roman"/>
      <w:sz w:val="20"/>
      <w:szCs w:val="20"/>
      <w:lang w:eastAsia="en-US"/>
    </w:rPr>
  </w:style>
  <w:style w:type="paragraph" w:customStyle="1" w:styleId="TemplateInstruction">
    <w:name w:val="TemplateInstruction"/>
    <w:basedOn w:val="Normal"/>
    <w:link w:val="TemplateInstructionChar"/>
    <w:qFormat/>
    <w:rsid w:val="009D6C53"/>
    <w:pPr>
      <w:spacing w:line="276" w:lineRule="auto"/>
    </w:pPr>
    <w:rPr>
      <w:rFonts w:ascii="Arial" w:hAnsi="Arial"/>
      <w:i/>
      <w:sz w:val="18"/>
    </w:rPr>
  </w:style>
  <w:style w:type="character" w:customStyle="1" w:styleId="TemplateInstructionChar">
    <w:name w:val="TemplateInstruction Char"/>
    <w:basedOn w:val="DefaultParagraphFont"/>
    <w:link w:val="TemplateInstruction"/>
    <w:rsid w:val="009D6C53"/>
    <w:rPr>
      <w:rFonts w:ascii="Arial" w:eastAsia="Times New Roman" w:hAnsi="Arial" w:cs="Times New Roman"/>
      <w:i/>
      <w:sz w:val="18"/>
      <w:szCs w:val="20"/>
      <w:lang w:eastAsia="en-US"/>
    </w:rPr>
  </w:style>
  <w:style w:type="paragraph" w:styleId="BodyTextIndent2">
    <w:name w:val="Body Text Indent 2"/>
    <w:basedOn w:val="Normal"/>
    <w:link w:val="BodyTextIndent2Char"/>
    <w:uiPriority w:val="99"/>
    <w:unhideWhenUsed/>
    <w:rsid w:val="000F61A3"/>
    <w:pPr>
      <w:tabs>
        <w:tab w:val="clear" w:pos="720"/>
      </w:tabs>
      <w:overflowPunct/>
      <w:autoSpaceDE/>
      <w:autoSpaceDN/>
      <w:adjustRightInd/>
      <w:spacing w:after="120"/>
      <w:ind w:left="284"/>
      <w:textAlignment w:val="auto"/>
    </w:pPr>
    <w:rPr>
      <w:rFonts w:asciiTheme="minorHAnsi" w:hAnsiTheme="minorHAnsi"/>
      <w:spacing w:val="2"/>
      <w:kern w:val="10"/>
      <w:sz w:val="18"/>
      <w:szCs w:val="18"/>
      <w:lang w:val="de-DE" w:eastAsia="de-DE"/>
    </w:rPr>
  </w:style>
  <w:style w:type="character" w:customStyle="1" w:styleId="BodyTextIndent2Char">
    <w:name w:val="Body Text Indent 2 Char"/>
    <w:basedOn w:val="DefaultParagraphFont"/>
    <w:link w:val="BodyTextIndent2"/>
    <w:uiPriority w:val="99"/>
    <w:rsid w:val="000F61A3"/>
    <w:rPr>
      <w:rFonts w:eastAsia="Times New Roman" w:cs="Times New Roman"/>
      <w:spacing w:val="2"/>
      <w:kern w:val="10"/>
      <w:sz w:val="18"/>
      <w:szCs w:val="18"/>
      <w:lang w:val="de-DE" w:eastAsia="de-DE"/>
    </w:rPr>
  </w:style>
  <w:style w:type="paragraph" w:customStyle="1" w:styleId="TableHeader">
    <w:name w:val="TableHeader"/>
    <w:basedOn w:val="Normal"/>
    <w:next w:val="Normal"/>
    <w:rsid w:val="000F61A3"/>
    <w:pPr>
      <w:suppressLineNumbers/>
      <w:tabs>
        <w:tab w:val="clear" w:pos="720"/>
      </w:tabs>
      <w:overflowPunct/>
      <w:autoSpaceDE/>
      <w:autoSpaceDN/>
      <w:adjustRightInd/>
      <w:spacing w:before="60" w:after="60"/>
      <w:jc w:val="center"/>
      <w:textAlignment w:val="auto"/>
    </w:pPr>
    <w:rPr>
      <w:rFonts w:ascii="Arial" w:hAnsi="Arial"/>
      <w:b/>
      <w:sz w:val="18"/>
    </w:rPr>
  </w:style>
  <w:style w:type="paragraph" w:customStyle="1" w:styleId="TableBody">
    <w:name w:val="Table Body"/>
    <w:basedOn w:val="Normal"/>
    <w:uiPriority w:val="99"/>
    <w:rsid w:val="000F61A3"/>
    <w:pPr>
      <w:tabs>
        <w:tab w:val="clear" w:pos="720"/>
      </w:tabs>
      <w:suppressAutoHyphens/>
      <w:overflowPunct/>
      <w:autoSpaceDE/>
      <w:autoSpaceDN/>
      <w:adjustRightInd/>
      <w:spacing w:before="60" w:after="60"/>
      <w:textAlignment w:val="auto"/>
    </w:pPr>
    <w:rPr>
      <w:rFonts w:ascii="Arial" w:hAnsi="Arial" w:cs="Arial"/>
      <w:szCs w:val="16"/>
      <w:lang w:eastAsia="ar-SA"/>
    </w:rPr>
  </w:style>
  <w:style w:type="paragraph" w:styleId="TableofFigures">
    <w:name w:val="table of figures"/>
    <w:basedOn w:val="Normal"/>
    <w:next w:val="Normal"/>
    <w:uiPriority w:val="99"/>
    <w:semiHidden/>
    <w:unhideWhenUsed/>
    <w:rsid w:val="00F34780"/>
    <w:pPr>
      <w:tabs>
        <w:tab w:val="clear" w:pos="72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96216">
      <w:bodyDiv w:val="1"/>
      <w:marLeft w:val="0"/>
      <w:marRight w:val="0"/>
      <w:marTop w:val="0"/>
      <w:marBottom w:val="0"/>
      <w:divBdr>
        <w:top w:val="none" w:sz="0" w:space="0" w:color="auto"/>
        <w:left w:val="none" w:sz="0" w:space="0" w:color="auto"/>
        <w:bottom w:val="none" w:sz="0" w:space="0" w:color="auto"/>
        <w:right w:val="none" w:sz="0" w:space="0" w:color="auto"/>
      </w:divBdr>
    </w:div>
    <w:div w:id="276910552">
      <w:bodyDiv w:val="1"/>
      <w:marLeft w:val="0"/>
      <w:marRight w:val="0"/>
      <w:marTop w:val="0"/>
      <w:marBottom w:val="0"/>
      <w:divBdr>
        <w:top w:val="none" w:sz="0" w:space="0" w:color="auto"/>
        <w:left w:val="none" w:sz="0" w:space="0" w:color="auto"/>
        <w:bottom w:val="none" w:sz="0" w:space="0" w:color="auto"/>
        <w:right w:val="none" w:sz="0" w:space="0" w:color="auto"/>
      </w:divBdr>
      <w:divsChild>
        <w:div w:id="792597442">
          <w:marLeft w:val="0"/>
          <w:marRight w:val="0"/>
          <w:marTop w:val="0"/>
          <w:marBottom w:val="0"/>
          <w:divBdr>
            <w:top w:val="none" w:sz="0" w:space="0" w:color="auto"/>
            <w:left w:val="none" w:sz="0" w:space="0" w:color="auto"/>
            <w:bottom w:val="none" w:sz="0" w:space="0" w:color="auto"/>
            <w:right w:val="none" w:sz="0" w:space="0" w:color="auto"/>
          </w:divBdr>
          <w:divsChild>
            <w:div w:id="610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7807">
      <w:bodyDiv w:val="1"/>
      <w:marLeft w:val="0"/>
      <w:marRight w:val="0"/>
      <w:marTop w:val="0"/>
      <w:marBottom w:val="0"/>
      <w:divBdr>
        <w:top w:val="none" w:sz="0" w:space="0" w:color="auto"/>
        <w:left w:val="none" w:sz="0" w:space="0" w:color="auto"/>
        <w:bottom w:val="none" w:sz="0" w:space="0" w:color="auto"/>
        <w:right w:val="none" w:sz="0" w:space="0" w:color="auto"/>
      </w:divBdr>
      <w:divsChild>
        <w:div w:id="95104971">
          <w:marLeft w:val="0"/>
          <w:marRight w:val="0"/>
          <w:marTop w:val="0"/>
          <w:marBottom w:val="0"/>
          <w:divBdr>
            <w:top w:val="none" w:sz="0" w:space="0" w:color="auto"/>
            <w:left w:val="none" w:sz="0" w:space="0" w:color="auto"/>
            <w:bottom w:val="none" w:sz="0" w:space="0" w:color="auto"/>
            <w:right w:val="none" w:sz="0" w:space="0" w:color="auto"/>
          </w:divBdr>
          <w:divsChild>
            <w:div w:id="47379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655">
      <w:bodyDiv w:val="1"/>
      <w:marLeft w:val="0"/>
      <w:marRight w:val="0"/>
      <w:marTop w:val="0"/>
      <w:marBottom w:val="0"/>
      <w:divBdr>
        <w:top w:val="none" w:sz="0" w:space="0" w:color="auto"/>
        <w:left w:val="none" w:sz="0" w:space="0" w:color="auto"/>
        <w:bottom w:val="none" w:sz="0" w:space="0" w:color="auto"/>
        <w:right w:val="none" w:sz="0" w:space="0" w:color="auto"/>
      </w:divBdr>
    </w:div>
    <w:div w:id="689992954">
      <w:bodyDiv w:val="1"/>
      <w:marLeft w:val="0"/>
      <w:marRight w:val="0"/>
      <w:marTop w:val="0"/>
      <w:marBottom w:val="0"/>
      <w:divBdr>
        <w:top w:val="none" w:sz="0" w:space="0" w:color="auto"/>
        <w:left w:val="none" w:sz="0" w:space="0" w:color="auto"/>
        <w:bottom w:val="none" w:sz="0" w:space="0" w:color="auto"/>
        <w:right w:val="none" w:sz="0" w:space="0" w:color="auto"/>
      </w:divBdr>
    </w:div>
    <w:div w:id="801583750">
      <w:bodyDiv w:val="1"/>
      <w:marLeft w:val="0"/>
      <w:marRight w:val="0"/>
      <w:marTop w:val="0"/>
      <w:marBottom w:val="0"/>
      <w:divBdr>
        <w:top w:val="none" w:sz="0" w:space="0" w:color="auto"/>
        <w:left w:val="none" w:sz="0" w:space="0" w:color="auto"/>
        <w:bottom w:val="none" w:sz="0" w:space="0" w:color="auto"/>
        <w:right w:val="none" w:sz="0" w:space="0" w:color="auto"/>
      </w:divBdr>
    </w:div>
    <w:div w:id="1103115401">
      <w:bodyDiv w:val="1"/>
      <w:marLeft w:val="0"/>
      <w:marRight w:val="0"/>
      <w:marTop w:val="0"/>
      <w:marBottom w:val="0"/>
      <w:divBdr>
        <w:top w:val="none" w:sz="0" w:space="0" w:color="auto"/>
        <w:left w:val="none" w:sz="0" w:space="0" w:color="auto"/>
        <w:bottom w:val="none" w:sz="0" w:space="0" w:color="auto"/>
        <w:right w:val="none" w:sz="0" w:space="0" w:color="auto"/>
      </w:divBdr>
      <w:divsChild>
        <w:div w:id="1752580713">
          <w:marLeft w:val="0"/>
          <w:marRight w:val="0"/>
          <w:marTop w:val="0"/>
          <w:marBottom w:val="0"/>
          <w:divBdr>
            <w:top w:val="none" w:sz="0" w:space="0" w:color="auto"/>
            <w:left w:val="none" w:sz="0" w:space="0" w:color="auto"/>
            <w:bottom w:val="none" w:sz="0" w:space="0" w:color="auto"/>
            <w:right w:val="none" w:sz="0" w:space="0" w:color="auto"/>
          </w:divBdr>
          <w:divsChild>
            <w:div w:id="212226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994832">
      <w:bodyDiv w:val="1"/>
      <w:marLeft w:val="0"/>
      <w:marRight w:val="0"/>
      <w:marTop w:val="0"/>
      <w:marBottom w:val="0"/>
      <w:divBdr>
        <w:top w:val="none" w:sz="0" w:space="0" w:color="auto"/>
        <w:left w:val="none" w:sz="0" w:space="0" w:color="auto"/>
        <w:bottom w:val="none" w:sz="0" w:space="0" w:color="auto"/>
        <w:right w:val="none" w:sz="0" w:space="0" w:color="auto"/>
      </w:divBdr>
    </w:div>
    <w:div w:id="1428187691">
      <w:bodyDiv w:val="1"/>
      <w:marLeft w:val="0"/>
      <w:marRight w:val="0"/>
      <w:marTop w:val="0"/>
      <w:marBottom w:val="0"/>
      <w:divBdr>
        <w:top w:val="none" w:sz="0" w:space="0" w:color="auto"/>
        <w:left w:val="none" w:sz="0" w:space="0" w:color="auto"/>
        <w:bottom w:val="none" w:sz="0" w:space="0" w:color="auto"/>
        <w:right w:val="none" w:sz="0" w:space="0" w:color="auto"/>
      </w:divBdr>
    </w:div>
    <w:div w:id="1488935530">
      <w:bodyDiv w:val="1"/>
      <w:marLeft w:val="0"/>
      <w:marRight w:val="0"/>
      <w:marTop w:val="0"/>
      <w:marBottom w:val="0"/>
      <w:divBdr>
        <w:top w:val="none" w:sz="0" w:space="0" w:color="auto"/>
        <w:left w:val="none" w:sz="0" w:space="0" w:color="auto"/>
        <w:bottom w:val="none" w:sz="0" w:space="0" w:color="auto"/>
        <w:right w:val="none" w:sz="0" w:space="0" w:color="auto"/>
      </w:divBdr>
    </w:div>
    <w:div w:id="1508135326">
      <w:bodyDiv w:val="1"/>
      <w:marLeft w:val="0"/>
      <w:marRight w:val="0"/>
      <w:marTop w:val="0"/>
      <w:marBottom w:val="0"/>
      <w:divBdr>
        <w:top w:val="none" w:sz="0" w:space="0" w:color="auto"/>
        <w:left w:val="none" w:sz="0" w:space="0" w:color="auto"/>
        <w:bottom w:val="none" w:sz="0" w:space="0" w:color="auto"/>
        <w:right w:val="none" w:sz="0" w:space="0" w:color="auto"/>
      </w:divBdr>
      <w:divsChild>
        <w:div w:id="1077247401">
          <w:marLeft w:val="0"/>
          <w:marRight w:val="0"/>
          <w:marTop w:val="0"/>
          <w:marBottom w:val="0"/>
          <w:divBdr>
            <w:top w:val="none" w:sz="0" w:space="0" w:color="auto"/>
            <w:left w:val="none" w:sz="0" w:space="0" w:color="auto"/>
            <w:bottom w:val="none" w:sz="0" w:space="0" w:color="auto"/>
            <w:right w:val="none" w:sz="0" w:space="0" w:color="auto"/>
          </w:divBdr>
          <w:divsChild>
            <w:div w:id="178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hyperlink" Target="https://dicom.nema.org/medical/dicom/current/output/chtml/part04/sect_F.9.html"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2.xml"/><Relationship Id="rId14" Type="http://schemas.microsoft.com/office/2018/08/relationships/commentsExtensible" Target="commentsExtensible.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E1D6814-B3CF-4C71-AA59-82CBB403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10869</Words>
  <Characters>68480</Characters>
  <Application>Microsoft Office Word</Application>
  <DocSecurity>0</DocSecurity>
  <Lines>570</Lines>
  <Paragraphs>158</Paragraphs>
  <ScaleCrop>false</ScaleCrop>
  <HeadingPairs>
    <vt:vector size="2" baseType="variant">
      <vt:variant>
        <vt:lpstr>Title</vt:lpstr>
      </vt:variant>
      <vt:variant>
        <vt:i4>1</vt:i4>
      </vt:variant>
    </vt:vector>
  </HeadingPairs>
  <TitlesOfParts>
    <vt:vector size="1" baseType="lpstr">
      <vt:lpstr>DICOMweb Modality Workflow Service</vt:lpstr>
    </vt:vector>
  </TitlesOfParts>
  <Company/>
  <LinksUpToDate>false</LinksUpToDate>
  <CharactersWithSpaces>79191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DICOMweb Modality Workflow Service</dc:title>
  <dc:subject>From DIMSE to DICOMweb for MWL and MPPS</dc:subject>
  <dc:creator>Dieter Krotz and Jeroen Medema</dc:creator>
  <cp:keywords/>
  <dc:description/>
  <cp:lastModifiedBy>Krotz, Dieter</cp:lastModifiedBy>
  <cp:revision>353</cp:revision>
  <dcterms:created xsi:type="dcterms:W3CDTF">2025-01-16T16:30:00Z</dcterms:created>
  <dcterms:modified xsi:type="dcterms:W3CDTF">2025-01-29T15:58:00Z</dcterms:modified>
  <cp:category>DICOM Supplement</cp:category>
  <cp:contentStatus>Public Comment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6dbec8-95a8-4638-9f5f-bd076536645c_Enabled">
    <vt:lpwstr>true</vt:lpwstr>
  </property>
  <property fmtid="{D5CDD505-2E9C-101B-9397-08002B2CF9AE}" pid="3" name="MSIP_Label_ff6dbec8-95a8-4638-9f5f-bd076536645c_SetDate">
    <vt:lpwstr>2025-01-29T09:13:34Z</vt:lpwstr>
  </property>
  <property fmtid="{D5CDD505-2E9C-101B-9397-08002B2CF9AE}" pid="4" name="MSIP_Label_ff6dbec8-95a8-4638-9f5f-bd076536645c_Method">
    <vt:lpwstr>Standard</vt:lpwstr>
  </property>
  <property fmtid="{D5CDD505-2E9C-101B-9397-08002B2CF9AE}" pid="5" name="MSIP_Label_ff6dbec8-95a8-4638-9f5f-bd076536645c_Name">
    <vt:lpwstr>Restricted - Default</vt:lpwstr>
  </property>
  <property fmtid="{D5CDD505-2E9C-101B-9397-08002B2CF9AE}" pid="6" name="MSIP_Label_ff6dbec8-95a8-4638-9f5f-bd076536645c_SiteId">
    <vt:lpwstr>5dbf1add-202a-4b8d-815b-bf0fb024e033</vt:lpwstr>
  </property>
  <property fmtid="{D5CDD505-2E9C-101B-9397-08002B2CF9AE}" pid="7" name="MSIP_Label_ff6dbec8-95a8-4638-9f5f-bd076536645c_ActionId">
    <vt:lpwstr>e0fc677f-3300-4fdc-bb7e-9695d8993d93</vt:lpwstr>
  </property>
  <property fmtid="{D5CDD505-2E9C-101B-9397-08002B2CF9AE}" pid="8" name="MSIP_Label_ff6dbec8-95a8-4638-9f5f-bd076536645c_ContentBits">
    <vt:lpwstr>0</vt:lpwstr>
  </property>
</Properties>
</file>