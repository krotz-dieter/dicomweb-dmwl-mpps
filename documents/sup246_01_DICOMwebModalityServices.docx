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4F1181A7" w:rsidR="002E6E25" w:rsidRDefault="002E6E25" w:rsidP="002E6E25">
      <w:pPr>
        <w:pStyle w:val="PartTitle"/>
      </w:pPr>
      <w:r>
        <w:t>Supplement</w:t>
      </w:r>
      <w:r w:rsidR="0066502D">
        <w:t xml:space="preserve"> </w:t>
      </w:r>
      <w:r w:rsidR="00A06C00" w:rsidRPr="00A06C00">
        <w:rPr>
          <w:highlight w:val="yellow"/>
        </w:rPr>
        <w:t>246</w:t>
      </w:r>
      <w:r w:rsidR="0066502D">
        <w:t>: DICOMweb Modality Services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314A1ADF" w:rsidR="002E6E25" w:rsidRDefault="002E6E25" w:rsidP="002E6E25">
      <w:pPr>
        <w:rPr>
          <w:i/>
        </w:rPr>
      </w:pPr>
      <w:r>
        <w:rPr>
          <w:i/>
        </w:rPr>
        <w:t>Prepared by:</w:t>
      </w:r>
    </w:p>
    <w:p w14:paraId="19F31278" w14:textId="77777777" w:rsidR="002E6E25" w:rsidRDefault="002E6E25" w:rsidP="002E6E25">
      <w:pPr>
        <w:rPr>
          <w:i/>
        </w:rPr>
      </w:pPr>
    </w:p>
    <w:p w14:paraId="1D183D45" w14:textId="46157935" w:rsidR="002E6E25" w:rsidRDefault="002E6E25" w:rsidP="002E6E25">
      <w:pPr>
        <w:rPr>
          <w:b/>
        </w:rPr>
      </w:pPr>
      <w:r>
        <w:rPr>
          <w:b/>
        </w:rPr>
        <w:t xml:space="preserve">DICOM Standards Committee, Working Group </w:t>
      </w:r>
      <w:r w:rsidR="00201D51">
        <w:rPr>
          <w:b/>
        </w:rPr>
        <w:t>27</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0F0269B8" w:rsidR="002E6E25" w:rsidRDefault="002E6E25" w:rsidP="002E6E25">
      <w:r>
        <w:t xml:space="preserve">Status: </w:t>
      </w:r>
      <w:r>
        <w:tab/>
      </w:r>
      <w:r w:rsidR="00852D38">
        <w:t xml:space="preserve">November </w:t>
      </w:r>
      <w:r w:rsidR="0066502D">
        <w:t>2024</w:t>
      </w:r>
      <w:r w:rsidR="00823046">
        <w:t xml:space="preserve">, </w:t>
      </w:r>
      <w:r w:rsidR="00852D38">
        <w:t>Public Comment</w:t>
      </w:r>
    </w:p>
    <w:p w14:paraId="494CA581" w14:textId="109D12A8"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41FED0DD" w14:textId="3B29BC8C" w:rsidR="00322E10"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322E10">
        <w:rPr>
          <w:noProof/>
        </w:rPr>
        <w:t>Document History</w:t>
      </w:r>
      <w:r w:rsidR="00322E10">
        <w:rPr>
          <w:noProof/>
        </w:rPr>
        <w:tab/>
      </w:r>
      <w:r w:rsidR="00322E10">
        <w:rPr>
          <w:noProof/>
        </w:rPr>
        <w:fldChar w:fldCharType="begin"/>
      </w:r>
      <w:r w:rsidR="00322E10">
        <w:rPr>
          <w:noProof/>
        </w:rPr>
        <w:instrText xml:space="preserve"> PAGEREF _Toc181029296 \h </w:instrText>
      </w:r>
      <w:r w:rsidR="00322E10">
        <w:rPr>
          <w:noProof/>
        </w:rPr>
      </w:r>
      <w:r w:rsidR="00322E10">
        <w:rPr>
          <w:noProof/>
        </w:rPr>
        <w:fldChar w:fldCharType="separate"/>
      </w:r>
      <w:r w:rsidR="00322E10">
        <w:rPr>
          <w:noProof/>
        </w:rPr>
        <w:t>6</w:t>
      </w:r>
      <w:r w:rsidR="00322E10">
        <w:rPr>
          <w:noProof/>
        </w:rPr>
        <w:fldChar w:fldCharType="end"/>
      </w:r>
    </w:p>
    <w:p w14:paraId="679F7AA3" w14:textId="25D95141" w:rsidR="00322E10" w:rsidRDefault="00322E10">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_Toc181029297 \h </w:instrText>
      </w:r>
      <w:r>
        <w:rPr>
          <w:noProof/>
        </w:rPr>
      </w:r>
      <w:r>
        <w:rPr>
          <w:noProof/>
        </w:rPr>
        <w:fldChar w:fldCharType="separate"/>
      </w:r>
      <w:r>
        <w:rPr>
          <w:noProof/>
        </w:rPr>
        <w:t>6</w:t>
      </w:r>
      <w:r>
        <w:rPr>
          <w:noProof/>
        </w:rPr>
        <w:fldChar w:fldCharType="end"/>
      </w:r>
    </w:p>
    <w:p w14:paraId="6C309C93" w14:textId="1B15B709" w:rsidR="00322E10" w:rsidRDefault="00322E10">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_Toc181029298 \h </w:instrText>
      </w:r>
      <w:r>
        <w:rPr>
          <w:noProof/>
        </w:rPr>
      </w:r>
      <w:r>
        <w:rPr>
          <w:noProof/>
        </w:rPr>
        <w:fldChar w:fldCharType="separate"/>
      </w:r>
      <w:r>
        <w:rPr>
          <w:noProof/>
        </w:rPr>
        <w:t>7</w:t>
      </w:r>
      <w:r>
        <w:rPr>
          <w:noProof/>
        </w:rPr>
        <w:fldChar w:fldCharType="end"/>
      </w:r>
    </w:p>
    <w:p w14:paraId="1FF399AF" w14:textId="58FD4B42" w:rsidR="00322E10" w:rsidRDefault="00322E10">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_Toc181029299 \h </w:instrText>
      </w:r>
      <w:r>
        <w:rPr>
          <w:noProof/>
        </w:rPr>
      </w:r>
      <w:r>
        <w:rPr>
          <w:noProof/>
        </w:rPr>
        <w:fldChar w:fldCharType="separate"/>
      </w:r>
      <w:r>
        <w:rPr>
          <w:noProof/>
        </w:rPr>
        <w:t>8</w:t>
      </w:r>
      <w:r>
        <w:rPr>
          <w:noProof/>
        </w:rPr>
        <w:fldChar w:fldCharType="end"/>
      </w:r>
    </w:p>
    <w:p w14:paraId="5F5B7FCD" w14:textId="7998C508" w:rsidR="00322E10" w:rsidRDefault="00322E10">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Services and Resources</w:t>
      </w:r>
      <w:r>
        <w:rPr>
          <w:noProof/>
        </w:rPr>
        <w:tab/>
      </w:r>
      <w:r>
        <w:rPr>
          <w:noProof/>
        </w:rPr>
        <w:fldChar w:fldCharType="begin"/>
      </w:r>
      <w:r>
        <w:rPr>
          <w:noProof/>
        </w:rPr>
        <w:instrText xml:space="preserve"> PAGEREF _Toc181029300 \h </w:instrText>
      </w:r>
      <w:r>
        <w:rPr>
          <w:noProof/>
        </w:rPr>
      </w:r>
      <w:r>
        <w:rPr>
          <w:noProof/>
        </w:rPr>
        <w:fldChar w:fldCharType="separate"/>
      </w:r>
      <w:r>
        <w:rPr>
          <w:noProof/>
        </w:rPr>
        <w:t>9</w:t>
      </w:r>
      <w:r>
        <w:rPr>
          <w:noProof/>
        </w:rPr>
        <w:fldChar w:fldCharType="end"/>
      </w:r>
    </w:p>
    <w:p w14:paraId="5442C246" w14:textId="435A2D30"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_Toc181029301 \h </w:instrText>
      </w:r>
      <w:r>
        <w:rPr>
          <w:noProof/>
        </w:rPr>
      </w:r>
      <w:r>
        <w:rPr>
          <w:noProof/>
        </w:rPr>
        <w:fldChar w:fldCharType="separate"/>
      </w:r>
      <w:r>
        <w:rPr>
          <w:noProof/>
        </w:rPr>
        <w:t>9</w:t>
      </w:r>
      <w:r>
        <w:rPr>
          <w:noProof/>
        </w:rPr>
        <w:fldChar w:fldCharType="end"/>
      </w:r>
    </w:p>
    <w:p w14:paraId="2023D95D" w14:textId="1E8249CE"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Scenarios (Informative)</w:t>
      </w:r>
      <w:r>
        <w:rPr>
          <w:noProof/>
        </w:rPr>
        <w:tab/>
      </w:r>
      <w:r>
        <w:rPr>
          <w:noProof/>
        </w:rPr>
        <w:fldChar w:fldCharType="begin"/>
      </w:r>
      <w:r>
        <w:rPr>
          <w:noProof/>
        </w:rPr>
        <w:instrText xml:space="preserve"> PAGEREF _Toc181029302 \h </w:instrText>
      </w:r>
      <w:r>
        <w:rPr>
          <w:noProof/>
        </w:rPr>
      </w:r>
      <w:r>
        <w:rPr>
          <w:noProof/>
        </w:rPr>
        <w:fldChar w:fldCharType="separate"/>
      </w:r>
      <w:r>
        <w:rPr>
          <w:noProof/>
        </w:rPr>
        <w:t>9</w:t>
      </w:r>
      <w:r>
        <w:rPr>
          <w:noProof/>
        </w:rPr>
        <w:fldChar w:fldCharType="end"/>
      </w:r>
    </w:p>
    <w:p w14:paraId="1A5687C6" w14:textId="3AFF65EC"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X.1.2.1</w:t>
      </w:r>
      <w:r>
        <w:rPr>
          <w:rFonts w:asciiTheme="minorHAnsi" w:eastAsiaTheme="minorEastAsia" w:hAnsiTheme="minorHAnsi" w:cstheme="minorBidi"/>
          <w:noProof/>
          <w:kern w:val="2"/>
          <w:sz w:val="24"/>
          <w:szCs w:val="24"/>
          <w14:ligatures w14:val="standardContextual"/>
        </w:rPr>
        <w:tab/>
      </w:r>
      <w:r>
        <w:rPr>
          <w:noProof/>
        </w:rPr>
        <w:t>Scheduled Acquisition Workflow</w:t>
      </w:r>
      <w:r>
        <w:rPr>
          <w:noProof/>
        </w:rPr>
        <w:tab/>
      </w:r>
      <w:r>
        <w:rPr>
          <w:noProof/>
        </w:rPr>
        <w:fldChar w:fldCharType="begin"/>
      </w:r>
      <w:r>
        <w:rPr>
          <w:noProof/>
        </w:rPr>
        <w:instrText xml:space="preserve"> PAGEREF _Toc181029303 \h </w:instrText>
      </w:r>
      <w:r>
        <w:rPr>
          <w:noProof/>
        </w:rPr>
      </w:r>
      <w:r>
        <w:rPr>
          <w:noProof/>
        </w:rPr>
        <w:fldChar w:fldCharType="separate"/>
      </w:r>
      <w:r>
        <w:rPr>
          <w:noProof/>
        </w:rPr>
        <w:t>9</w:t>
      </w:r>
      <w:r>
        <w:rPr>
          <w:noProof/>
        </w:rPr>
        <w:fldChar w:fldCharType="end"/>
      </w:r>
    </w:p>
    <w:p w14:paraId="04A3793F" w14:textId="2BB6DA6B"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X.1.2.2</w:t>
      </w:r>
      <w:r>
        <w:rPr>
          <w:rFonts w:asciiTheme="minorHAnsi" w:eastAsiaTheme="minorEastAsia" w:hAnsiTheme="minorHAnsi" w:cstheme="minorBidi"/>
          <w:noProof/>
          <w:kern w:val="2"/>
          <w:sz w:val="24"/>
          <w:szCs w:val="24"/>
          <w14:ligatures w14:val="standardContextual"/>
        </w:rPr>
        <w:tab/>
      </w:r>
      <w:r>
        <w:rPr>
          <w:noProof/>
        </w:rPr>
        <w:t>Encounter-Based Acquisition Workflow</w:t>
      </w:r>
      <w:r>
        <w:rPr>
          <w:noProof/>
        </w:rPr>
        <w:tab/>
      </w:r>
      <w:r>
        <w:rPr>
          <w:noProof/>
        </w:rPr>
        <w:fldChar w:fldCharType="begin"/>
      </w:r>
      <w:r>
        <w:rPr>
          <w:noProof/>
        </w:rPr>
        <w:instrText xml:space="preserve"> PAGEREF _Toc181029304 \h </w:instrText>
      </w:r>
      <w:r>
        <w:rPr>
          <w:noProof/>
        </w:rPr>
      </w:r>
      <w:r>
        <w:rPr>
          <w:noProof/>
        </w:rPr>
        <w:fldChar w:fldCharType="separate"/>
      </w:r>
      <w:r>
        <w:rPr>
          <w:noProof/>
        </w:rPr>
        <w:t>10</w:t>
      </w:r>
      <w:r>
        <w:rPr>
          <w:noProof/>
        </w:rPr>
        <w:fldChar w:fldCharType="end"/>
      </w:r>
    </w:p>
    <w:p w14:paraId="0E6F0FDA" w14:textId="6ECF97C5"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X.1.2.3</w:t>
      </w:r>
      <w:r>
        <w:rPr>
          <w:rFonts w:asciiTheme="minorHAnsi" w:eastAsiaTheme="minorEastAsia" w:hAnsiTheme="minorHAnsi" w:cstheme="minorBidi"/>
          <w:noProof/>
          <w:kern w:val="2"/>
          <w:sz w:val="24"/>
          <w:szCs w:val="24"/>
          <w14:ligatures w14:val="standardContextual"/>
        </w:rPr>
        <w:tab/>
      </w:r>
      <w:r>
        <w:rPr>
          <w:noProof/>
        </w:rPr>
        <w:t>Acquisition Workflow Monitoring</w:t>
      </w:r>
      <w:r>
        <w:rPr>
          <w:noProof/>
        </w:rPr>
        <w:tab/>
      </w:r>
      <w:r>
        <w:rPr>
          <w:noProof/>
        </w:rPr>
        <w:fldChar w:fldCharType="begin"/>
      </w:r>
      <w:r>
        <w:rPr>
          <w:noProof/>
        </w:rPr>
        <w:instrText xml:space="preserve"> PAGEREF _Toc181029305 \h </w:instrText>
      </w:r>
      <w:r>
        <w:rPr>
          <w:noProof/>
        </w:rPr>
      </w:r>
      <w:r>
        <w:rPr>
          <w:noProof/>
        </w:rPr>
        <w:fldChar w:fldCharType="separate"/>
      </w:r>
      <w:r>
        <w:rPr>
          <w:noProof/>
        </w:rPr>
        <w:t>11</w:t>
      </w:r>
      <w:r>
        <w:rPr>
          <w:noProof/>
        </w:rPr>
        <w:fldChar w:fldCharType="end"/>
      </w:r>
    </w:p>
    <w:p w14:paraId="55BFC6E1" w14:textId="6BECED70"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X.1.2.4</w:t>
      </w:r>
      <w:r>
        <w:rPr>
          <w:rFonts w:asciiTheme="minorHAnsi" w:eastAsiaTheme="minorEastAsia" w:hAnsiTheme="minorHAnsi" w:cstheme="minorBidi"/>
          <w:noProof/>
          <w:kern w:val="2"/>
          <w:sz w:val="24"/>
          <w:szCs w:val="24"/>
          <w14:ligatures w14:val="standardContextual"/>
        </w:rPr>
        <w:tab/>
      </w:r>
      <w:r>
        <w:rPr>
          <w:noProof/>
        </w:rPr>
        <w:t>Reviewing Workflow</w:t>
      </w:r>
      <w:r>
        <w:rPr>
          <w:noProof/>
        </w:rPr>
        <w:tab/>
      </w:r>
      <w:r>
        <w:rPr>
          <w:noProof/>
        </w:rPr>
        <w:fldChar w:fldCharType="begin"/>
      </w:r>
      <w:r>
        <w:rPr>
          <w:noProof/>
        </w:rPr>
        <w:instrText xml:space="preserve"> PAGEREF _Toc181029306 \h </w:instrText>
      </w:r>
      <w:r>
        <w:rPr>
          <w:noProof/>
        </w:rPr>
      </w:r>
      <w:r>
        <w:rPr>
          <w:noProof/>
        </w:rPr>
        <w:fldChar w:fldCharType="separate"/>
      </w:r>
      <w:r>
        <w:rPr>
          <w:noProof/>
        </w:rPr>
        <w:t>11</w:t>
      </w:r>
      <w:r>
        <w:rPr>
          <w:noProof/>
        </w:rPr>
        <w:fldChar w:fldCharType="end"/>
      </w:r>
    </w:p>
    <w:p w14:paraId="393D97C8" w14:textId="3CD300F4"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X.1.3</w:t>
      </w:r>
      <w:r>
        <w:rPr>
          <w:rFonts w:asciiTheme="minorHAnsi" w:eastAsiaTheme="minorEastAsia" w:hAnsiTheme="minorHAnsi" w:cstheme="minorBidi"/>
          <w:noProof/>
          <w:kern w:val="2"/>
          <w:sz w:val="24"/>
          <w:szCs w:val="24"/>
          <w14:ligatures w14:val="standardContextual"/>
        </w:rPr>
        <w:tab/>
      </w:r>
      <w:r>
        <w:rPr>
          <w:noProof/>
        </w:rPr>
        <w:t>Concepts</w:t>
      </w:r>
      <w:r>
        <w:rPr>
          <w:noProof/>
        </w:rPr>
        <w:tab/>
      </w:r>
      <w:r>
        <w:rPr>
          <w:noProof/>
        </w:rPr>
        <w:fldChar w:fldCharType="begin"/>
      </w:r>
      <w:r>
        <w:rPr>
          <w:noProof/>
        </w:rPr>
        <w:instrText xml:space="preserve"> PAGEREF _Toc181029307 \h </w:instrText>
      </w:r>
      <w:r>
        <w:rPr>
          <w:noProof/>
        </w:rPr>
      </w:r>
      <w:r>
        <w:rPr>
          <w:noProof/>
        </w:rPr>
        <w:fldChar w:fldCharType="separate"/>
      </w:r>
      <w:r>
        <w:rPr>
          <w:noProof/>
        </w:rPr>
        <w:t>12</w:t>
      </w:r>
      <w:r>
        <w:rPr>
          <w:noProof/>
        </w:rPr>
        <w:fldChar w:fldCharType="end"/>
      </w:r>
    </w:p>
    <w:p w14:paraId="0AF498AB" w14:textId="728E95DE"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X.1.3.1</w:t>
      </w:r>
      <w:r>
        <w:rPr>
          <w:rFonts w:asciiTheme="minorHAnsi" w:eastAsiaTheme="minorEastAsia" w:hAnsiTheme="minorHAnsi" w:cstheme="minorBidi"/>
          <w:noProof/>
          <w:kern w:val="2"/>
          <w:sz w:val="24"/>
          <w:szCs w:val="24"/>
          <w14:ligatures w14:val="standardContextual"/>
        </w:rPr>
        <w:tab/>
      </w:r>
      <w:r>
        <w:rPr>
          <w:noProof/>
        </w:rPr>
        <w:t>Entities</w:t>
      </w:r>
      <w:r>
        <w:rPr>
          <w:noProof/>
        </w:rPr>
        <w:tab/>
      </w:r>
      <w:r>
        <w:rPr>
          <w:noProof/>
        </w:rPr>
        <w:fldChar w:fldCharType="begin"/>
      </w:r>
      <w:r>
        <w:rPr>
          <w:noProof/>
        </w:rPr>
        <w:instrText xml:space="preserve"> PAGEREF _Toc181029308 \h </w:instrText>
      </w:r>
      <w:r>
        <w:rPr>
          <w:noProof/>
        </w:rPr>
      </w:r>
      <w:r>
        <w:rPr>
          <w:noProof/>
        </w:rPr>
        <w:fldChar w:fldCharType="separate"/>
      </w:r>
      <w:r>
        <w:rPr>
          <w:noProof/>
        </w:rPr>
        <w:t>12</w:t>
      </w:r>
      <w:r>
        <w:rPr>
          <w:noProof/>
        </w:rPr>
        <w:fldChar w:fldCharType="end"/>
      </w:r>
    </w:p>
    <w:p w14:paraId="649196C2" w14:textId="225456F7"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X.1.3.2</w:t>
      </w:r>
      <w:r>
        <w:rPr>
          <w:rFonts w:asciiTheme="minorHAnsi" w:eastAsiaTheme="minorEastAsia" w:hAnsiTheme="minorHAnsi" w:cstheme="minorBidi"/>
          <w:noProof/>
          <w:kern w:val="2"/>
          <w:sz w:val="24"/>
          <w:szCs w:val="24"/>
          <w14:ligatures w14:val="standardContextual"/>
        </w:rPr>
        <w:tab/>
      </w:r>
      <w:r>
        <w:rPr>
          <w:noProof/>
        </w:rPr>
        <w:t>Notification</w:t>
      </w:r>
      <w:r>
        <w:rPr>
          <w:noProof/>
        </w:rPr>
        <w:tab/>
      </w:r>
      <w:r>
        <w:rPr>
          <w:noProof/>
        </w:rPr>
        <w:fldChar w:fldCharType="begin"/>
      </w:r>
      <w:r>
        <w:rPr>
          <w:noProof/>
        </w:rPr>
        <w:instrText xml:space="preserve"> PAGEREF _Toc181029309 \h </w:instrText>
      </w:r>
      <w:r>
        <w:rPr>
          <w:noProof/>
        </w:rPr>
      </w:r>
      <w:r>
        <w:rPr>
          <w:noProof/>
        </w:rPr>
        <w:fldChar w:fldCharType="separate"/>
      </w:r>
      <w:r>
        <w:rPr>
          <w:noProof/>
        </w:rPr>
        <w:t>12</w:t>
      </w:r>
      <w:r>
        <w:rPr>
          <w:noProof/>
        </w:rPr>
        <w:fldChar w:fldCharType="end"/>
      </w:r>
    </w:p>
    <w:p w14:paraId="40518AFC" w14:textId="68A9AFC6"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X.1.3.3</w:t>
      </w:r>
      <w:r>
        <w:rPr>
          <w:rFonts w:asciiTheme="minorHAnsi" w:eastAsiaTheme="minorEastAsia" w:hAnsiTheme="minorHAnsi" w:cstheme="minorBidi"/>
          <w:noProof/>
          <w:kern w:val="2"/>
          <w:sz w:val="24"/>
          <w:szCs w:val="24"/>
          <w14:ligatures w14:val="standardContextual"/>
        </w:rPr>
        <w:tab/>
      </w:r>
      <w:r>
        <w:rPr>
          <w:noProof/>
        </w:rPr>
        <w:t>Discontinue versus Cancellation</w:t>
      </w:r>
      <w:r>
        <w:rPr>
          <w:noProof/>
        </w:rPr>
        <w:tab/>
      </w:r>
      <w:r>
        <w:rPr>
          <w:noProof/>
        </w:rPr>
        <w:fldChar w:fldCharType="begin"/>
      </w:r>
      <w:r>
        <w:rPr>
          <w:noProof/>
        </w:rPr>
        <w:instrText xml:space="preserve"> PAGEREF _Toc181029310 \h </w:instrText>
      </w:r>
      <w:r>
        <w:rPr>
          <w:noProof/>
        </w:rPr>
      </w:r>
      <w:r>
        <w:rPr>
          <w:noProof/>
        </w:rPr>
        <w:fldChar w:fldCharType="separate"/>
      </w:r>
      <w:r>
        <w:rPr>
          <w:noProof/>
        </w:rPr>
        <w:t>13</w:t>
      </w:r>
      <w:r>
        <w:rPr>
          <w:noProof/>
        </w:rPr>
        <w:fldChar w:fldCharType="end"/>
      </w:r>
    </w:p>
    <w:p w14:paraId="134DBEB7" w14:textId="0056F3EE"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X.1.3.4</w:t>
      </w:r>
      <w:r>
        <w:rPr>
          <w:rFonts w:asciiTheme="minorHAnsi" w:eastAsiaTheme="minorEastAsia" w:hAnsiTheme="minorHAnsi" w:cstheme="minorBidi"/>
          <w:noProof/>
          <w:kern w:val="2"/>
          <w:sz w:val="24"/>
          <w:szCs w:val="24"/>
          <w14:ligatures w14:val="standardContextual"/>
        </w:rPr>
        <w:tab/>
      </w:r>
      <w:r>
        <w:rPr>
          <w:noProof/>
        </w:rPr>
        <w:t>Relations between Scheduled and Performed Procedure Steps</w:t>
      </w:r>
      <w:r>
        <w:rPr>
          <w:noProof/>
        </w:rPr>
        <w:tab/>
      </w:r>
      <w:r>
        <w:rPr>
          <w:noProof/>
        </w:rPr>
        <w:fldChar w:fldCharType="begin"/>
      </w:r>
      <w:r>
        <w:rPr>
          <w:noProof/>
        </w:rPr>
        <w:instrText xml:space="preserve"> PAGEREF _Toc181029311 \h </w:instrText>
      </w:r>
      <w:r>
        <w:rPr>
          <w:noProof/>
        </w:rPr>
      </w:r>
      <w:r>
        <w:rPr>
          <w:noProof/>
        </w:rPr>
        <w:fldChar w:fldCharType="separate"/>
      </w:r>
      <w:r>
        <w:rPr>
          <w:noProof/>
        </w:rPr>
        <w:t>13</w:t>
      </w:r>
      <w:r>
        <w:rPr>
          <w:noProof/>
        </w:rPr>
        <w:fldChar w:fldCharType="end"/>
      </w:r>
    </w:p>
    <w:p w14:paraId="289A2BCD" w14:textId="21919F74"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_Toc181029312 \h </w:instrText>
      </w:r>
      <w:r>
        <w:rPr>
          <w:noProof/>
        </w:rPr>
      </w:r>
      <w:r>
        <w:rPr>
          <w:noProof/>
        </w:rPr>
        <w:fldChar w:fldCharType="separate"/>
      </w:r>
      <w:r>
        <w:rPr>
          <w:noProof/>
        </w:rPr>
        <w:t>13</w:t>
      </w:r>
      <w:r>
        <w:rPr>
          <w:noProof/>
        </w:rPr>
        <w:fldChar w:fldCharType="end"/>
      </w:r>
    </w:p>
    <w:p w14:paraId="3D8F2F97" w14:textId="586CBD89"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 Overview</w:t>
      </w:r>
      <w:r>
        <w:rPr>
          <w:noProof/>
        </w:rPr>
        <w:tab/>
      </w:r>
      <w:r>
        <w:rPr>
          <w:noProof/>
        </w:rPr>
        <w:fldChar w:fldCharType="begin"/>
      </w:r>
      <w:r>
        <w:rPr>
          <w:noProof/>
        </w:rPr>
        <w:instrText xml:space="preserve"> PAGEREF _Toc181029313 \h </w:instrText>
      </w:r>
      <w:r>
        <w:rPr>
          <w:noProof/>
        </w:rPr>
      </w:r>
      <w:r>
        <w:rPr>
          <w:noProof/>
        </w:rPr>
        <w:fldChar w:fldCharType="separate"/>
      </w:r>
      <w:r>
        <w:rPr>
          <w:noProof/>
        </w:rPr>
        <w:t>14</w:t>
      </w:r>
      <w:r>
        <w:rPr>
          <w:noProof/>
        </w:rPr>
        <w:fldChar w:fldCharType="end"/>
      </w:r>
    </w:p>
    <w:p w14:paraId="39217EB6" w14:textId="39C6532C"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Create Workitem Transaction</w:t>
      </w:r>
      <w:r>
        <w:rPr>
          <w:noProof/>
        </w:rPr>
        <w:tab/>
      </w:r>
      <w:r>
        <w:rPr>
          <w:noProof/>
        </w:rPr>
        <w:fldChar w:fldCharType="begin"/>
      </w:r>
      <w:r>
        <w:rPr>
          <w:noProof/>
        </w:rPr>
        <w:instrText xml:space="preserve"> PAGEREF _Toc181029314 \h </w:instrText>
      </w:r>
      <w:r>
        <w:rPr>
          <w:noProof/>
        </w:rPr>
      </w:r>
      <w:r>
        <w:rPr>
          <w:noProof/>
        </w:rPr>
        <w:fldChar w:fldCharType="separate"/>
      </w:r>
      <w:r>
        <w:rPr>
          <w:noProof/>
        </w:rPr>
        <w:t>15</w:t>
      </w:r>
      <w:r>
        <w:rPr>
          <w:noProof/>
        </w:rPr>
        <w:fldChar w:fldCharType="end"/>
      </w:r>
    </w:p>
    <w:p w14:paraId="5506D133" w14:textId="4825918E"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_Toc181029315 \h </w:instrText>
      </w:r>
      <w:r>
        <w:rPr>
          <w:noProof/>
        </w:rPr>
      </w:r>
      <w:r>
        <w:rPr>
          <w:noProof/>
        </w:rPr>
        <w:fldChar w:fldCharType="separate"/>
      </w:r>
      <w:r>
        <w:rPr>
          <w:noProof/>
        </w:rPr>
        <w:t>15</w:t>
      </w:r>
      <w:r>
        <w:rPr>
          <w:noProof/>
        </w:rPr>
        <w:fldChar w:fldCharType="end"/>
      </w:r>
    </w:p>
    <w:p w14:paraId="01947D81" w14:textId="7F33047D"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_Toc181029316 \h </w:instrText>
      </w:r>
      <w:r>
        <w:rPr>
          <w:noProof/>
        </w:rPr>
      </w:r>
      <w:r>
        <w:rPr>
          <w:noProof/>
        </w:rPr>
        <w:fldChar w:fldCharType="separate"/>
      </w:r>
      <w:r>
        <w:rPr>
          <w:noProof/>
        </w:rPr>
        <w:t>15</w:t>
      </w:r>
      <w:r>
        <w:rPr>
          <w:noProof/>
        </w:rPr>
        <w:fldChar w:fldCharType="end"/>
      </w:r>
    </w:p>
    <w:p w14:paraId="389F6786" w14:textId="08D949FD"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_Toc181029317 \h </w:instrText>
      </w:r>
      <w:r>
        <w:rPr>
          <w:noProof/>
        </w:rPr>
      </w:r>
      <w:r>
        <w:rPr>
          <w:noProof/>
        </w:rPr>
        <w:fldChar w:fldCharType="separate"/>
      </w:r>
      <w:r>
        <w:rPr>
          <w:noProof/>
        </w:rPr>
        <w:t>15</w:t>
      </w:r>
      <w:r>
        <w:rPr>
          <w:noProof/>
        </w:rPr>
        <w:fldChar w:fldCharType="end"/>
      </w:r>
    </w:p>
    <w:p w14:paraId="56535938" w14:textId="7B0DD922"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Claim and Prepare Workitem Transaction</w:t>
      </w:r>
      <w:r>
        <w:rPr>
          <w:noProof/>
        </w:rPr>
        <w:tab/>
      </w:r>
      <w:r>
        <w:rPr>
          <w:noProof/>
        </w:rPr>
        <w:fldChar w:fldCharType="begin"/>
      </w:r>
      <w:r>
        <w:rPr>
          <w:noProof/>
        </w:rPr>
        <w:instrText xml:space="preserve"> PAGEREF _Toc181029318 \h </w:instrText>
      </w:r>
      <w:r>
        <w:rPr>
          <w:noProof/>
        </w:rPr>
      </w:r>
      <w:r>
        <w:rPr>
          <w:noProof/>
        </w:rPr>
        <w:fldChar w:fldCharType="separate"/>
      </w:r>
      <w:r>
        <w:rPr>
          <w:noProof/>
        </w:rPr>
        <w:t>15</w:t>
      </w:r>
      <w:r>
        <w:rPr>
          <w:noProof/>
        </w:rPr>
        <w:fldChar w:fldCharType="end"/>
      </w:r>
    </w:p>
    <w:p w14:paraId="5692A0F8" w14:textId="330C95B6"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_Toc181029319 \h </w:instrText>
      </w:r>
      <w:r>
        <w:rPr>
          <w:noProof/>
        </w:rPr>
      </w:r>
      <w:r>
        <w:rPr>
          <w:noProof/>
        </w:rPr>
        <w:fldChar w:fldCharType="separate"/>
      </w:r>
      <w:r>
        <w:rPr>
          <w:noProof/>
        </w:rPr>
        <w:t>15</w:t>
      </w:r>
      <w:r>
        <w:rPr>
          <w:noProof/>
        </w:rPr>
        <w:fldChar w:fldCharType="end"/>
      </w:r>
    </w:p>
    <w:p w14:paraId="52362BF3" w14:textId="62B40A41"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_Toc181029320 \h </w:instrText>
      </w:r>
      <w:r>
        <w:rPr>
          <w:noProof/>
        </w:rPr>
      </w:r>
      <w:r>
        <w:rPr>
          <w:noProof/>
        </w:rPr>
        <w:fldChar w:fldCharType="separate"/>
      </w:r>
      <w:r>
        <w:rPr>
          <w:noProof/>
        </w:rPr>
        <w:t>15</w:t>
      </w:r>
      <w:r>
        <w:rPr>
          <w:noProof/>
        </w:rPr>
        <w:fldChar w:fldCharType="end"/>
      </w:r>
    </w:p>
    <w:p w14:paraId="0340EBAA" w14:textId="70DCC5F4"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_Toc181029321 \h </w:instrText>
      </w:r>
      <w:r>
        <w:rPr>
          <w:noProof/>
        </w:rPr>
      </w:r>
      <w:r>
        <w:rPr>
          <w:noProof/>
        </w:rPr>
        <w:fldChar w:fldCharType="separate"/>
      </w:r>
      <w:r>
        <w:rPr>
          <w:noProof/>
        </w:rPr>
        <w:t>15</w:t>
      </w:r>
      <w:r>
        <w:rPr>
          <w:noProof/>
        </w:rPr>
        <w:fldChar w:fldCharType="end"/>
      </w:r>
    </w:p>
    <w:p w14:paraId="6C9D78D3" w14:textId="249D0F69"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Retrieve Workitem Transaction</w:t>
      </w:r>
      <w:r>
        <w:rPr>
          <w:noProof/>
        </w:rPr>
        <w:tab/>
      </w:r>
      <w:r>
        <w:rPr>
          <w:noProof/>
        </w:rPr>
        <w:fldChar w:fldCharType="begin"/>
      </w:r>
      <w:r>
        <w:rPr>
          <w:noProof/>
        </w:rPr>
        <w:instrText xml:space="preserve"> PAGEREF _Toc181029322 \h </w:instrText>
      </w:r>
      <w:r>
        <w:rPr>
          <w:noProof/>
        </w:rPr>
      </w:r>
      <w:r>
        <w:rPr>
          <w:noProof/>
        </w:rPr>
        <w:fldChar w:fldCharType="separate"/>
      </w:r>
      <w:r>
        <w:rPr>
          <w:noProof/>
        </w:rPr>
        <w:t>15</w:t>
      </w:r>
      <w:r>
        <w:rPr>
          <w:noProof/>
        </w:rPr>
        <w:fldChar w:fldCharType="end"/>
      </w:r>
    </w:p>
    <w:p w14:paraId="70312CF7" w14:textId="57703970"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_Toc181029323 \h </w:instrText>
      </w:r>
      <w:r>
        <w:rPr>
          <w:noProof/>
        </w:rPr>
      </w:r>
      <w:r>
        <w:rPr>
          <w:noProof/>
        </w:rPr>
        <w:fldChar w:fldCharType="separate"/>
      </w:r>
      <w:r>
        <w:rPr>
          <w:noProof/>
        </w:rPr>
        <w:t>15</w:t>
      </w:r>
      <w:r>
        <w:rPr>
          <w:noProof/>
        </w:rPr>
        <w:fldChar w:fldCharType="end"/>
      </w:r>
    </w:p>
    <w:p w14:paraId="2996E94E" w14:textId="3F5DD16C"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_Toc181029324 \h </w:instrText>
      </w:r>
      <w:r>
        <w:rPr>
          <w:noProof/>
        </w:rPr>
      </w:r>
      <w:r>
        <w:rPr>
          <w:noProof/>
        </w:rPr>
        <w:fldChar w:fldCharType="separate"/>
      </w:r>
      <w:r>
        <w:rPr>
          <w:noProof/>
        </w:rPr>
        <w:t>16</w:t>
      </w:r>
      <w:r>
        <w:rPr>
          <w:noProof/>
        </w:rPr>
        <w:fldChar w:fldCharType="end"/>
      </w:r>
    </w:p>
    <w:p w14:paraId="1D812CA1" w14:textId="1850467B"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_Toc181029325 \h </w:instrText>
      </w:r>
      <w:r>
        <w:rPr>
          <w:noProof/>
        </w:rPr>
      </w:r>
      <w:r>
        <w:rPr>
          <w:noProof/>
        </w:rPr>
        <w:fldChar w:fldCharType="separate"/>
      </w:r>
      <w:r>
        <w:rPr>
          <w:noProof/>
        </w:rPr>
        <w:t>16</w:t>
      </w:r>
      <w:r>
        <w:rPr>
          <w:noProof/>
        </w:rPr>
        <w:fldChar w:fldCharType="end"/>
      </w:r>
    </w:p>
    <w:p w14:paraId="7F99E76A" w14:textId="12052176"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X.7</w:t>
      </w:r>
      <w:r>
        <w:rPr>
          <w:rFonts w:asciiTheme="minorHAnsi" w:eastAsiaTheme="minorEastAsia" w:hAnsiTheme="minorHAnsi" w:cstheme="minorBidi"/>
          <w:noProof/>
          <w:kern w:val="2"/>
          <w:sz w:val="24"/>
          <w:szCs w:val="24"/>
          <w14:ligatures w14:val="standardContextual"/>
        </w:rPr>
        <w:tab/>
      </w:r>
      <w:r>
        <w:rPr>
          <w:noProof/>
        </w:rPr>
        <w:t>Report Progress on Workitem Transaction</w:t>
      </w:r>
      <w:r>
        <w:rPr>
          <w:noProof/>
        </w:rPr>
        <w:tab/>
      </w:r>
      <w:r>
        <w:rPr>
          <w:noProof/>
        </w:rPr>
        <w:fldChar w:fldCharType="begin"/>
      </w:r>
      <w:r>
        <w:rPr>
          <w:noProof/>
        </w:rPr>
        <w:instrText xml:space="preserve"> PAGEREF _Toc181029326 \h </w:instrText>
      </w:r>
      <w:r>
        <w:rPr>
          <w:noProof/>
        </w:rPr>
      </w:r>
      <w:r>
        <w:rPr>
          <w:noProof/>
        </w:rPr>
        <w:fldChar w:fldCharType="separate"/>
      </w:r>
      <w:r>
        <w:rPr>
          <w:noProof/>
        </w:rPr>
        <w:t>16</w:t>
      </w:r>
      <w:r>
        <w:rPr>
          <w:noProof/>
        </w:rPr>
        <w:fldChar w:fldCharType="end"/>
      </w:r>
    </w:p>
    <w:p w14:paraId="4E4FBFEC" w14:textId="5C98E0E3"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_Toc181029327 \h </w:instrText>
      </w:r>
      <w:r>
        <w:rPr>
          <w:noProof/>
        </w:rPr>
      </w:r>
      <w:r>
        <w:rPr>
          <w:noProof/>
        </w:rPr>
        <w:fldChar w:fldCharType="separate"/>
      </w:r>
      <w:r>
        <w:rPr>
          <w:noProof/>
        </w:rPr>
        <w:t>16</w:t>
      </w:r>
      <w:r>
        <w:rPr>
          <w:noProof/>
        </w:rPr>
        <w:fldChar w:fldCharType="end"/>
      </w:r>
    </w:p>
    <w:p w14:paraId="6482A8A8" w14:textId="5EA818AC"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_Toc181029328 \h </w:instrText>
      </w:r>
      <w:r>
        <w:rPr>
          <w:noProof/>
        </w:rPr>
      </w:r>
      <w:r>
        <w:rPr>
          <w:noProof/>
        </w:rPr>
        <w:fldChar w:fldCharType="separate"/>
      </w:r>
      <w:r>
        <w:rPr>
          <w:noProof/>
        </w:rPr>
        <w:t>16</w:t>
      </w:r>
      <w:r>
        <w:rPr>
          <w:noProof/>
        </w:rPr>
        <w:fldChar w:fldCharType="end"/>
      </w:r>
    </w:p>
    <w:p w14:paraId="038D32C4" w14:textId="65DE8454"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_Toc181029329 \h </w:instrText>
      </w:r>
      <w:r>
        <w:rPr>
          <w:noProof/>
        </w:rPr>
      </w:r>
      <w:r>
        <w:rPr>
          <w:noProof/>
        </w:rPr>
        <w:fldChar w:fldCharType="separate"/>
      </w:r>
      <w:r>
        <w:rPr>
          <w:noProof/>
        </w:rPr>
        <w:t>16</w:t>
      </w:r>
      <w:r>
        <w:rPr>
          <w:noProof/>
        </w:rPr>
        <w:fldChar w:fldCharType="end"/>
      </w:r>
    </w:p>
    <w:p w14:paraId="5AE134BC" w14:textId="005A0621"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X.8</w:t>
      </w:r>
      <w:r>
        <w:rPr>
          <w:rFonts w:asciiTheme="minorHAnsi" w:eastAsiaTheme="minorEastAsia" w:hAnsiTheme="minorHAnsi" w:cstheme="minorBidi"/>
          <w:noProof/>
          <w:kern w:val="2"/>
          <w:sz w:val="24"/>
          <w:szCs w:val="24"/>
          <w14:ligatures w14:val="standardContextual"/>
        </w:rPr>
        <w:tab/>
      </w:r>
      <w:r>
        <w:rPr>
          <w:noProof/>
        </w:rPr>
        <w:t>Change Workitem State Transaction</w:t>
      </w:r>
      <w:r>
        <w:rPr>
          <w:noProof/>
        </w:rPr>
        <w:tab/>
      </w:r>
      <w:r>
        <w:rPr>
          <w:noProof/>
        </w:rPr>
        <w:fldChar w:fldCharType="begin"/>
      </w:r>
      <w:r>
        <w:rPr>
          <w:noProof/>
        </w:rPr>
        <w:instrText xml:space="preserve"> PAGEREF _Toc181029330 \h </w:instrText>
      </w:r>
      <w:r>
        <w:rPr>
          <w:noProof/>
        </w:rPr>
      </w:r>
      <w:r>
        <w:rPr>
          <w:noProof/>
        </w:rPr>
        <w:fldChar w:fldCharType="separate"/>
      </w:r>
      <w:r>
        <w:rPr>
          <w:noProof/>
        </w:rPr>
        <w:t>16</w:t>
      </w:r>
      <w:r>
        <w:rPr>
          <w:noProof/>
        </w:rPr>
        <w:fldChar w:fldCharType="end"/>
      </w:r>
    </w:p>
    <w:p w14:paraId="0CB0FE98" w14:textId="3CC7139D"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_Toc181029331 \h </w:instrText>
      </w:r>
      <w:r>
        <w:rPr>
          <w:noProof/>
        </w:rPr>
      </w:r>
      <w:r>
        <w:rPr>
          <w:noProof/>
        </w:rPr>
        <w:fldChar w:fldCharType="separate"/>
      </w:r>
      <w:r>
        <w:rPr>
          <w:noProof/>
        </w:rPr>
        <w:t>16</w:t>
      </w:r>
      <w:r>
        <w:rPr>
          <w:noProof/>
        </w:rPr>
        <w:fldChar w:fldCharType="end"/>
      </w:r>
    </w:p>
    <w:p w14:paraId="7D23CF14" w14:textId="3AEC1CE8"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_Toc181029332 \h </w:instrText>
      </w:r>
      <w:r>
        <w:rPr>
          <w:noProof/>
        </w:rPr>
      </w:r>
      <w:r>
        <w:rPr>
          <w:noProof/>
        </w:rPr>
        <w:fldChar w:fldCharType="separate"/>
      </w:r>
      <w:r>
        <w:rPr>
          <w:noProof/>
        </w:rPr>
        <w:t>16</w:t>
      </w:r>
      <w:r>
        <w:rPr>
          <w:noProof/>
        </w:rPr>
        <w:fldChar w:fldCharType="end"/>
      </w:r>
    </w:p>
    <w:p w14:paraId="61CC2581" w14:textId="55B1CAF2"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_Toc181029333 \h </w:instrText>
      </w:r>
      <w:r>
        <w:rPr>
          <w:noProof/>
        </w:rPr>
      </w:r>
      <w:r>
        <w:rPr>
          <w:noProof/>
        </w:rPr>
        <w:fldChar w:fldCharType="separate"/>
      </w:r>
      <w:r>
        <w:rPr>
          <w:noProof/>
        </w:rPr>
        <w:t>16</w:t>
      </w:r>
      <w:r>
        <w:rPr>
          <w:noProof/>
        </w:rPr>
        <w:fldChar w:fldCharType="end"/>
      </w:r>
    </w:p>
    <w:p w14:paraId="6FC7ADC9" w14:textId="6A744F0A"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_Toc181029334 \h </w:instrText>
      </w:r>
      <w:r>
        <w:rPr>
          <w:noProof/>
        </w:rPr>
      </w:r>
      <w:r>
        <w:rPr>
          <w:noProof/>
        </w:rPr>
        <w:fldChar w:fldCharType="separate"/>
      </w:r>
      <w:r>
        <w:rPr>
          <w:noProof/>
        </w:rPr>
        <w:t>16</w:t>
      </w:r>
      <w:r>
        <w:rPr>
          <w:noProof/>
        </w:rPr>
        <w:fldChar w:fldCharType="end"/>
      </w:r>
    </w:p>
    <w:p w14:paraId="5A62F5BF" w14:textId="370598FA"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_Toc181029335 \h </w:instrText>
      </w:r>
      <w:r>
        <w:rPr>
          <w:noProof/>
        </w:rPr>
      </w:r>
      <w:r>
        <w:rPr>
          <w:noProof/>
        </w:rPr>
        <w:fldChar w:fldCharType="separate"/>
      </w:r>
      <w:r>
        <w:rPr>
          <w:noProof/>
        </w:rPr>
        <w:t>16</w:t>
      </w:r>
      <w:r>
        <w:rPr>
          <w:noProof/>
        </w:rPr>
        <w:fldChar w:fldCharType="end"/>
      </w:r>
    </w:p>
    <w:p w14:paraId="217A98CC" w14:textId="369F09D5"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_Toc181029336 \h </w:instrText>
      </w:r>
      <w:r>
        <w:rPr>
          <w:noProof/>
        </w:rPr>
      </w:r>
      <w:r>
        <w:rPr>
          <w:noProof/>
        </w:rPr>
        <w:fldChar w:fldCharType="separate"/>
      </w:r>
      <w:r>
        <w:rPr>
          <w:noProof/>
        </w:rPr>
        <w:t>16</w:t>
      </w:r>
      <w:r>
        <w:rPr>
          <w:noProof/>
        </w:rPr>
        <w:fldChar w:fldCharType="end"/>
      </w:r>
    </w:p>
    <w:p w14:paraId="77449FF9" w14:textId="009E6513"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X.9</w:t>
      </w:r>
      <w:r>
        <w:rPr>
          <w:rFonts w:asciiTheme="minorHAnsi" w:eastAsiaTheme="minorEastAsia" w:hAnsiTheme="minorHAnsi" w:cstheme="minorBidi"/>
          <w:noProof/>
          <w:kern w:val="2"/>
          <w:sz w:val="24"/>
          <w:szCs w:val="24"/>
          <w14:ligatures w14:val="standardContextual"/>
        </w:rPr>
        <w:tab/>
      </w:r>
      <w:r>
        <w:rPr>
          <w:noProof/>
        </w:rPr>
        <w:t>Get Applicable Workitems Transaction</w:t>
      </w:r>
      <w:r>
        <w:rPr>
          <w:noProof/>
        </w:rPr>
        <w:tab/>
      </w:r>
      <w:r>
        <w:rPr>
          <w:noProof/>
        </w:rPr>
        <w:fldChar w:fldCharType="begin"/>
      </w:r>
      <w:r>
        <w:rPr>
          <w:noProof/>
        </w:rPr>
        <w:instrText xml:space="preserve"> PAGEREF _Toc181029337 \h </w:instrText>
      </w:r>
      <w:r>
        <w:rPr>
          <w:noProof/>
        </w:rPr>
      </w:r>
      <w:r>
        <w:rPr>
          <w:noProof/>
        </w:rPr>
        <w:fldChar w:fldCharType="separate"/>
      </w:r>
      <w:r>
        <w:rPr>
          <w:noProof/>
        </w:rPr>
        <w:t>16</w:t>
      </w:r>
      <w:r>
        <w:rPr>
          <w:noProof/>
        </w:rPr>
        <w:fldChar w:fldCharType="end"/>
      </w:r>
    </w:p>
    <w:p w14:paraId="1EBA19CE" w14:textId="12A53CA0"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_Toc181029338 \h </w:instrText>
      </w:r>
      <w:r>
        <w:rPr>
          <w:noProof/>
        </w:rPr>
      </w:r>
      <w:r>
        <w:rPr>
          <w:noProof/>
        </w:rPr>
        <w:fldChar w:fldCharType="separate"/>
      </w:r>
      <w:r>
        <w:rPr>
          <w:noProof/>
        </w:rPr>
        <w:t>16</w:t>
      </w:r>
      <w:r>
        <w:rPr>
          <w:noProof/>
        </w:rPr>
        <w:fldChar w:fldCharType="end"/>
      </w:r>
    </w:p>
    <w:p w14:paraId="647CC189" w14:textId="3D8B5012"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_Toc181029339 \h </w:instrText>
      </w:r>
      <w:r>
        <w:rPr>
          <w:noProof/>
        </w:rPr>
      </w:r>
      <w:r>
        <w:rPr>
          <w:noProof/>
        </w:rPr>
        <w:fldChar w:fldCharType="separate"/>
      </w:r>
      <w:r>
        <w:rPr>
          <w:noProof/>
        </w:rPr>
        <w:t>16</w:t>
      </w:r>
      <w:r>
        <w:rPr>
          <w:noProof/>
        </w:rPr>
        <w:fldChar w:fldCharType="end"/>
      </w:r>
    </w:p>
    <w:p w14:paraId="21198C79" w14:textId="4960C962"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_Toc181029340 \h </w:instrText>
      </w:r>
      <w:r>
        <w:rPr>
          <w:noProof/>
        </w:rPr>
      </w:r>
      <w:r>
        <w:rPr>
          <w:noProof/>
        </w:rPr>
        <w:fldChar w:fldCharType="separate"/>
      </w:r>
      <w:r>
        <w:rPr>
          <w:noProof/>
        </w:rPr>
        <w:t>16</w:t>
      </w:r>
      <w:r>
        <w:rPr>
          <w:noProof/>
        </w:rPr>
        <w:fldChar w:fldCharType="end"/>
      </w:r>
    </w:p>
    <w:p w14:paraId="6C2EC06B" w14:textId="628B4057"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X.10</w:t>
      </w:r>
      <w:r>
        <w:rPr>
          <w:rFonts w:asciiTheme="minorHAnsi" w:eastAsiaTheme="minorEastAsia" w:hAnsiTheme="minorHAnsi" w:cstheme="minorBidi"/>
          <w:noProof/>
          <w:kern w:val="2"/>
          <w:sz w:val="24"/>
          <w:szCs w:val="24"/>
          <w14:ligatures w14:val="standardContextual"/>
        </w:rPr>
        <w:tab/>
      </w:r>
      <w:r>
        <w:rPr>
          <w:noProof/>
        </w:rPr>
        <w:t>Subscribe to Workitem Changes Transaction</w:t>
      </w:r>
      <w:r>
        <w:rPr>
          <w:noProof/>
        </w:rPr>
        <w:tab/>
      </w:r>
      <w:r>
        <w:rPr>
          <w:noProof/>
        </w:rPr>
        <w:fldChar w:fldCharType="begin"/>
      </w:r>
      <w:r>
        <w:rPr>
          <w:noProof/>
        </w:rPr>
        <w:instrText xml:space="preserve"> PAGEREF _Toc181029341 \h </w:instrText>
      </w:r>
      <w:r>
        <w:rPr>
          <w:noProof/>
        </w:rPr>
      </w:r>
      <w:r>
        <w:rPr>
          <w:noProof/>
        </w:rPr>
        <w:fldChar w:fldCharType="separate"/>
      </w:r>
      <w:r>
        <w:rPr>
          <w:noProof/>
        </w:rPr>
        <w:t>16</w:t>
      </w:r>
      <w:r>
        <w:rPr>
          <w:noProof/>
        </w:rPr>
        <w:fldChar w:fldCharType="end"/>
      </w:r>
    </w:p>
    <w:p w14:paraId="5898A721" w14:textId="4BD52D17"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_Toc181029342 \h </w:instrText>
      </w:r>
      <w:r>
        <w:rPr>
          <w:noProof/>
        </w:rPr>
      </w:r>
      <w:r>
        <w:rPr>
          <w:noProof/>
        </w:rPr>
        <w:fldChar w:fldCharType="separate"/>
      </w:r>
      <w:r>
        <w:rPr>
          <w:noProof/>
        </w:rPr>
        <w:t>16</w:t>
      </w:r>
      <w:r>
        <w:rPr>
          <w:noProof/>
        </w:rPr>
        <w:fldChar w:fldCharType="end"/>
      </w:r>
    </w:p>
    <w:p w14:paraId="73508A4E" w14:textId="27F56E9B"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_Toc181029343 \h </w:instrText>
      </w:r>
      <w:r>
        <w:rPr>
          <w:noProof/>
        </w:rPr>
      </w:r>
      <w:r>
        <w:rPr>
          <w:noProof/>
        </w:rPr>
        <w:fldChar w:fldCharType="separate"/>
      </w:r>
      <w:r>
        <w:rPr>
          <w:noProof/>
        </w:rPr>
        <w:t>17</w:t>
      </w:r>
      <w:r>
        <w:rPr>
          <w:noProof/>
        </w:rPr>
        <w:fldChar w:fldCharType="end"/>
      </w:r>
    </w:p>
    <w:p w14:paraId="73D6D30F" w14:textId="6BECFEFE"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_Toc181029344 \h </w:instrText>
      </w:r>
      <w:r>
        <w:rPr>
          <w:noProof/>
        </w:rPr>
      </w:r>
      <w:r>
        <w:rPr>
          <w:noProof/>
        </w:rPr>
        <w:fldChar w:fldCharType="separate"/>
      </w:r>
      <w:r>
        <w:rPr>
          <w:noProof/>
        </w:rPr>
        <w:t>17</w:t>
      </w:r>
      <w:r>
        <w:rPr>
          <w:noProof/>
        </w:rPr>
        <w:fldChar w:fldCharType="end"/>
      </w:r>
    </w:p>
    <w:p w14:paraId="136BE90D" w14:textId="7416BD0B"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lastRenderedPageBreak/>
        <w:t>X.11</w:t>
      </w:r>
      <w:r>
        <w:rPr>
          <w:rFonts w:asciiTheme="minorHAnsi" w:eastAsiaTheme="minorEastAsia" w:hAnsiTheme="minorHAnsi" w:cstheme="minorBidi"/>
          <w:noProof/>
          <w:kern w:val="2"/>
          <w:sz w:val="24"/>
          <w:szCs w:val="24"/>
          <w14:ligatures w14:val="standardContextual"/>
        </w:rPr>
        <w:tab/>
      </w:r>
      <w:r>
        <w:rPr>
          <w:noProof/>
        </w:rPr>
        <w:t>Unsubscribe to Workitem Changes Transaction</w:t>
      </w:r>
      <w:r>
        <w:rPr>
          <w:noProof/>
        </w:rPr>
        <w:tab/>
      </w:r>
      <w:r>
        <w:rPr>
          <w:noProof/>
        </w:rPr>
        <w:fldChar w:fldCharType="begin"/>
      </w:r>
      <w:r>
        <w:rPr>
          <w:noProof/>
        </w:rPr>
        <w:instrText xml:space="preserve"> PAGEREF _Toc181029345 \h </w:instrText>
      </w:r>
      <w:r>
        <w:rPr>
          <w:noProof/>
        </w:rPr>
      </w:r>
      <w:r>
        <w:rPr>
          <w:noProof/>
        </w:rPr>
        <w:fldChar w:fldCharType="separate"/>
      </w:r>
      <w:r>
        <w:rPr>
          <w:noProof/>
        </w:rPr>
        <w:t>17</w:t>
      </w:r>
      <w:r>
        <w:rPr>
          <w:noProof/>
        </w:rPr>
        <w:fldChar w:fldCharType="end"/>
      </w:r>
    </w:p>
    <w:p w14:paraId="2DD86247" w14:textId="2F8677A3"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_Toc181029346 \h </w:instrText>
      </w:r>
      <w:r>
        <w:rPr>
          <w:noProof/>
        </w:rPr>
      </w:r>
      <w:r>
        <w:rPr>
          <w:noProof/>
        </w:rPr>
        <w:fldChar w:fldCharType="separate"/>
      </w:r>
      <w:r>
        <w:rPr>
          <w:noProof/>
        </w:rPr>
        <w:t>17</w:t>
      </w:r>
      <w:r>
        <w:rPr>
          <w:noProof/>
        </w:rPr>
        <w:fldChar w:fldCharType="end"/>
      </w:r>
    </w:p>
    <w:p w14:paraId="613F0D5D" w14:textId="64F39BC6"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_Toc181029347 \h </w:instrText>
      </w:r>
      <w:r>
        <w:rPr>
          <w:noProof/>
        </w:rPr>
      </w:r>
      <w:r>
        <w:rPr>
          <w:noProof/>
        </w:rPr>
        <w:fldChar w:fldCharType="separate"/>
      </w:r>
      <w:r>
        <w:rPr>
          <w:noProof/>
        </w:rPr>
        <w:t>17</w:t>
      </w:r>
      <w:r>
        <w:rPr>
          <w:noProof/>
        </w:rPr>
        <w:fldChar w:fldCharType="end"/>
      </w:r>
    </w:p>
    <w:p w14:paraId="4AF0A53E" w14:textId="5DF1FB1E"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_Toc181029348 \h </w:instrText>
      </w:r>
      <w:r>
        <w:rPr>
          <w:noProof/>
        </w:rPr>
      </w:r>
      <w:r>
        <w:rPr>
          <w:noProof/>
        </w:rPr>
        <w:fldChar w:fldCharType="separate"/>
      </w:r>
      <w:r>
        <w:rPr>
          <w:noProof/>
        </w:rPr>
        <w:t>17</w:t>
      </w:r>
      <w:r>
        <w:rPr>
          <w:noProof/>
        </w:rPr>
        <w:fldChar w:fldCharType="end"/>
      </w:r>
    </w:p>
    <w:p w14:paraId="0D000A0D" w14:textId="50C51C78"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B.x1</w:t>
      </w:r>
      <w:r>
        <w:rPr>
          <w:rFonts w:asciiTheme="minorHAnsi" w:eastAsiaTheme="minorEastAsia" w:hAnsiTheme="minorHAnsi" w:cstheme="minorBidi"/>
          <w:noProof/>
          <w:kern w:val="2"/>
          <w:sz w:val="24"/>
          <w:szCs w:val="24"/>
          <w14:ligatures w14:val="standardContextual"/>
        </w:rPr>
        <w:tab/>
      </w:r>
      <w:r>
        <w:rPr>
          <w:noProof/>
        </w:rPr>
        <w:t>Example 1</w:t>
      </w:r>
      <w:r>
        <w:rPr>
          <w:noProof/>
        </w:rPr>
        <w:tab/>
      </w:r>
      <w:r>
        <w:rPr>
          <w:noProof/>
        </w:rPr>
        <w:fldChar w:fldCharType="begin"/>
      </w:r>
      <w:r>
        <w:rPr>
          <w:noProof/>
        </w:rPr>
        <w:instrText xml:space="preserve"> PAGEREF _Toc181029349 \h </w:instrText>
      </w:r>
      <w:r>
        <w:rPr>
          <w:noProof/>
        </w:rPr>
      </w:r>
      <w:r>
        <w:rPr>
          <w:noProof/>
        </w:rPr>
        <w:fldChar w:fldCharType="separate"/>
      </w:r>
      <w:r>
        <w:rPr>
          <w:noProof/>
        </w:rPr>
        <w:t>17</w:t>
      </w:r>
      <w:r>
        <w:rPr>
          <w:noProof/>
        </w:rPr>
        <w:fldChar w:fldCharType="end"/>
      </w:r>
    </w:p>
    <w:p w14:paraId="558E55FC" w14:textId="0A388B03"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B.x2</w:t>
      </w:r>
      <w:r>
        <w:rPr>
          <w:rFonts w:asciiTheme="minorHAnsi" w:eastAsiaTheme="minorEastAsia" w:hAnsiTheme="minorHAnsi" w:cstheme="minorBidi"/>
          <w:noProof/>
          <w:kern w:val="2"/>
          <w:sz w:val="24"/>
          <w:szCs w:val="24"/>
          <w14:ligatures w14:val="standardContextual"/>
        </w:rPr>
        <w:tab/>
      </w:r>
      <w:r>
        <w:rPr>
          <w:noProof/>
        </w:rPr>
        <w:t>Bi-directional Proxies</w:t>
      </w:r>
      <w:r>
        <w:rPr>
          <w:noProof/>
        </w:rPr>
        <w:tab/>
      </w:r>
      <w:r>
        <w:rPr>
          <w:noProof/>
        </w:rPr>
        <w:fldChar w:fldCharType="begin"/>
      </w:r>
      <w:r>
        <w:rPr>
          <w:noProof/>
        </w:rPr>
        <w:instrText xml:space="preserve"> PAGEREF _Toc181029350 \h </w:instrText>
      </w:r>
      <w:r>
        <w:rPr>
          <w:noProof/>
        </w:rPr>
      </w:r>
      <w:r>
        <w:rPr>
          <w:noProof/>
        </w:rPr>
        <w:fldChar w:fldCharType="separate"/>
      </w:r>
      <w:r>
        <w:rPr>
          <w:noProof/>
        </w:rPr>
        <w:t>17</w:t>
      </w:r>
      <w:r>
        <w:rPr>
          <w:noProof/>
        </w:rPr>
        <w:fldChar w:fldCharType="end"/>
      </w:r>
    </w:p>
    <w:p w14:paraId="50858667" w14:textId="5CB9BA83"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Services and Resources</w:t>
      </w:r>
      <w:r>
        <w:rPr>
          <w:noProof/>
        </w:rPr>
        <w:tab/>
      </w:r>
      <w:r>
        <w:rPr>
          <w:noProof/>
        </w:rPr>
        <w:fldChar w:fldCharType="begin"/>
      </w:r>
      <w:r>
        <w:rPr>
          <w:noProof/>
        </w:rPr>
        <w:instrText xml:space="preserve"> PAGEREF _Toc181029351 \h </w:instrText>
      </w:r>
      <w:r>
        <w:rPr>
          <w:noProof/>
        </w:rPr>
      </w:r>
      <w:r>
        <w:rPr>
          <w:noProof/>
        </w:rPr>
        <w:fldChar w:fldCharType="separate"/>
      </w:r>
      <w:r>
        <w:rPr>
          <w:noProof/>
        </w:rPr>
        <w:t>22</w:t>
      </w:r>
      <w:r>
        <w:rPr>
          <w:noProof/>
        </w:rPr>
        <w:fldChar w:fldCharType="end"/>
      </w:r>
    </w:p>
    <w:p w14:paraId="2D81FFCD" w14:textId="0F916A2E"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_Toc181029352 \h </w:instrText>
      </w:r>
      <w:r>
        <w:rPr>
          <w:noProof/>
        </w:rPr>
      </w:r>
      <w:r>
        <w:rPr>
          <w:noProof/>
        </w:rPr>
        <w:fldChar w:fldCharType="separate"/>
      </w:r>
      <w:r>
        <w:rPr>
          <w:noProof/>
        </w:rPr>
        <w:t>22</w:t>
      </w:r>
      <w:r>
        <w:rPr>
          <w:noProof/>
        </w:rPr>
        <w:fldChar w:fldCharType="end"/>
      </w:r>
    </w:p>
    <w:p w14:paraId="6F3F21E7" w14:textId="7EFF2D19"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_Toc181029353 \h </w:instrText>
      </w:r>
      <w:r>
        <w:rPr>
          <w:noProof/>
        </w:rPr>
      </w:r>
      <w:r>
        <w:rPr>
          <w:noProof/>
        </w:rPr>
        <w:fldChar w:fldCharType="separate"/>
      </w:r>
      <w:r>
        <w:rPr>
          <w:noProof/>
        </w:rPr>
        <w:t>22</w:t>
      </w:r>
      <w:r>
        <w:rPr>
          <w:noProof/>
        </w:rPr>
        <w:fldChar w:fldCharType="end"/>
      </w:r>
    </w:p>
    <w:p w14:paraId="6404913A" w14:textId="0756B889" w:rsidR="00322E10" w:rsidRDefault="00322E10">
      <w:pPr>
        <w:pStyle w:val="TOC3"/>
        <w:rPr>
          <w:rFonts w:asciiTheme="minorHAnsi" w:eastAsiaTheme="minorEastAsia" w:hAnsiTheme="minorHAnsi" w:cstheme="minorBidi"/>
          <w:noProof/>
          <w:kern w:val="2"/>
          <w:sz w:val="24"/>
          <w:szCs w:val="24"/>
          <w14:ligatures w14:val="standardContextual"/>
        </w:rPr>
      </w:pPr>
      <w:r>
        <w:rPr>
          <w:noProof/>
        </w:rPr>
        <w:t>X.1.2 Common Query Parameters</w:t>
      </w:r>
      <w:r>
        <w:rPr>
          <w:noProof/>
        </w:rPr>
        <w:tab/>
      </w:r>
      <w:r>
        <w:rPr>
          <w:noProof/>
        </w:rPr>
        <w:fldChar w:fldCharType="begin"/>
      </w:r>
      <w:r>
        <w:rPr>
          <w:noProof/>
        </w:rPr>
        <w:instrText xml:space="preserve"> PAGEREF _Toc181029354 \h </w:instrText>
      </w:r>
      <w:r>
        <w:rPr>
          <w:noProof/>
        </w:rPr>
      </w:r>
      <w:r>
        <w:rPr>
          <w:noProof/>
        </w:rPr>
        <w:fldChar w:fldCharType="separate"/>
      </w:r>
      <w:r>
        <w:rPr>
          <w:noProof/>
        </w:rPr>
        <w:t>22</w:t>
      </w:r>
      <w:r>
        <w:rPr>
          <w:noProof/>
        </w:rPr>
        <w:fldChar w:fldCharType="end"/>
      </w:r>
    </w:p>
    <w:p w14:paraId="1E445715" w14:textId="3340335D" w:rsidR="00322E10" w:rsidRDefault="00322E10">
      <w:pPr>
        <w:pStyle w:val="TOC3"/>
        <w:rPr>
          <w:rFonts w:asciiTheme="minorHAnsi" w:eastAsiaTheme="minorEastAsia" w:hAnsiTheme="minorHAnsi" w:cstheme="minorBidi"/>
          <w:noProof/>
          <w:kern w:val="2"/>
          <w:sz w:val="24"/>
          <w:szCs w:val="24"/>
          <w14:ligatures w14:val="standardContextual"/>
        </w:rPr>
      </w:pPr>
      <w:r>
        <w:rPr>
          <w:noProof/>
        </w:rPr>
        <w:t>X.1.3 Common Media Types</w:t>
      </w:r>
      <w:r>
        <w:rPr>
          <w:noProof/>
        </w:rPr>
        <w:tab/>
      </w:r>
      <w:r>
        <w:rPr>
          <w:noProof/>
        </w:rPr>
        <w:fldChar w:fldCharType="begin"/>
      </w:r>
      <w:r>
        <w:rPr>
          <w:noProof/>
        </w:rPr>
        <w:instrText xml:space="preserve"> PAGEREF _Toc181029355 \h </w:instrText>
      </w:r>
      <w:r>
        <w:rPr>
          <w:noProof/>
        </w:rPr>
      </w:r>
      <w:r>
        <w:rPr>
          <w:noProof/>
        </w:rPr>
        <w:fldChar w:fldCharType="separate"/>
      </w:r>
      <w:r>
        <w:rPr>
          <w:noProof/>
        </w:rPr>
        <w:t>23</w:t>
      </w:r>
      <w:r>
        <w:rPr>
          <w:noProof/>
        </w:rPr>
        <w:fldChar w:fldCharType="end"/>
      </w:r>
    </w:p>
    <w:p w14:paraId="3ECD8184" w14:textId="2430FA80"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_Toc181029356 \h </w:instrText>
      </w:r>
      <w:r>
        <w:rPr>
          <w:noProof/>
        </w:rPr>
      </w:r>
      <w:r>
        <w:rPr>
          <w:noProof/>
        </w:rPr>
        <w:fldChar w:fldCharType="separate"/>
      </w:r>
      <w:r>
        <w:rPr>
          <w:noProof/>
        </w:rPr>
        <w:t>23</w:t>
      </w:r>
      <w:r>
        <w:rPr>
          <w:noProof/>
        </w:rPr>
        <w:fldChar w:fldCharType="end"/>
      </w:r>
    </w:p>
    <w:p w14:paraId="6CEE8A54" w14:textId="75AF1920"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_Toc181029357 \h </w:instrText>
      </w:r>
      <w:r>
        <w:rPr>
          <w:noProof/>
        </w:rPr>
      </w:r>
      <w:r>
        <w:rPr>
          <w:noProof/>
        </w:rPr>
        <w:fldChar w:fldCharType="separate"/>
      </w:r>
      <w:r>
        <w:rPr>
          <w:noProof/>
        </w:rPr>
        <w:t>24</w:t>
      </w:r>
      <w:r>
        <w:rPr>
          <w:noProof/>
        </w:rPr>
        <w:fldChar w:fldCharType="end"/>
      </w:r>
    </w:p>
    <w:p w14:paraId="163DAF81" w14:textId="224658EC"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Get Applicable Workitems Transaction</w:t>
      </w:r>
      <w:r>
        <w:rPr>
          <w:noProof/>
        </w:rPr>
        <w:tab/>
      </w:r>
      <w:r>
        <w:rPr>
          <w:noProof/>
        </w:rPr>
        <w:fldChar w:fldCharType="begin"/>
      </w:r>
      <w:r>
        <w:rPr>
          <w:noProof/>
        </w:rPr>
        <w:instrText xml:space="preserve"> PAGEREF _Toc181029358 \h </w:instrText>
      </w:r>
      <w:r>
        <w:rPr>
          <w:noProof/>
        </w:rPr>
      </w:r>
      <w:r>
        <w:rPr>
          <w:noProof/>
        </w:rPr>
        <w:fldChar w:fldCharType="separate"/>
      </w:r>
      <w:r>
        <w:rPr>
          <w:noProof/>
        </w:rPr>
        <w:t>24</w:t>
      </w:r>
      <w:r>
        <w:rPr>
          <w:noProof/>
        </w:rPr>
        <w:fldChar w:fldCharType="end"/>
      </w:r>
    </w:p>
    <w:p w14:paraId="5782AC6C" w14:textId="383431FF"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_Toc181029359 \h </w:instrText>
      </w:r>
      <w:r>
        <w:rPr>
          <w:noProof/>
        </w:rPr>
      </w:r>
      <w:r>
        <w:rPr>
          <w:noProof/>
        </w:rPr>
        <w:fldChar w:fldCharType="separate"/>
      </w:r>
      <w:r>
        <w:rPr>
          <w:noProof/>
        </w:rPr>
        <w:t>24</w:t>
      </w:r>
      <w:r>
        <w:rPr>
          <w:noProof/>
        </w:rPr>
        <w:fldChar w:fldCharType="end"/>
      </w:r>
    </w:p>
    <w:p w14:paraId="4B1D8CCA" w14:textId="0506B815"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_Toc181029360 \h </w:instrText>
      </w:r>
      <w:r>
        <w:rPr>
          <w:noProof/>
        </w:rPr>
      </w:r>
      <w:r>
        <w:rPr>
          <w:noProof/>
        </w:rPr>
        <w:fldChar w:fldCharType="separate"/>
      </w:r>
      <w:r>
        <w:rPr>
          <w:noProof/>
        </w:rPr>
        <w:t>24</w:t>
      </w:r>
      <w:r>
        <w:rPr>
          <w:noProof/>
        </w:rPr>
        <w:fldChar w:fldCharType="end"/>
      </w:r>
    </w:p>
    <w:p w14:paraId="47AF0E41" w14:textId="18AD0348"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_Toc181029361 \h </w:instrText>
      </w:r>
      <w:r>
        <w:rPr>
          <w:noProof/>
        </w:rPr>
      </w:r>
      <w:r>
        <w:rPr>
          <w:noProof/>
        </w:rPr>
        <w:fldChar w:fldCharType="separate"/>
      </w:r>
      <w:r>
        <w:rPr>
          <w:noProof/>
        </w:rPr>
        <w:t>24</w:t>
      </w:r>
      <w:r>
        <w:rPr>
          <w:noProof/>
        </w:rPr>
        <w:fldChar w:fldCharType="end"/>
      </w:r>
    </w:p>
    <w:p w14:paraId="21C2AA88" w14:textId="5B8803E4"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_Toc181029362 \h </w:instrText>
      </w:r>
      <w:r>
        <w:rPr>
          <w:noProof/>
        </w:rPr>
      </w:r>
      <w:r>
        <w:rPr>
          <w:noProof/>
        </w:rPr>
        <w:fldChar w:fldCharType="separate"/>
      </w:r>
      <w:r>
        <w:rPr>
          <w:noProof/>
        </w:rPr>
        <w:t>24</w:t>
      </w:r>
      <w:r>
        <w:rPr>
          <w:noProof/>
        </w:rPr>
        <w:fldChar w:fldCharType="end"/>
      </w:r>
    </w:p>
    <w:p w14:paraId="4414F1DB" w14:textId="510FA928"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_Toc181029363 \h </w:instrText>
      </w:r>
      <w:r>
        <w:rPr>
          <w:noProof/>
        </w:rPr>
      </w:r>
      <w:r>
        <w:rPr>
          <w:noProof/>
        </w:rPr>
        <w:fldChar w:fldCharType="separate"/>
      </w:r>
      <w:r>
        <w:rPr>
          <w:noProof/>
        </w:rPr>
        <w:t>25</w:t>
      </w:r>
      <w:r>
        <w:rPr>
          <w:noProof/>
        </w:rPr>
        <w:fldChar w:fldCharType="end"/>
      </w:r>
    </w:p>
    <w:p w14:paraId="728F3F37" w14:textId="5D1A824A"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_Toc181029364 \h </w:instrText>
      </w:r>
      <w:r>
        <w:rPr>
          <w:noProof/>
        </w:rPr>
      </w:r>
      <w:r>
        <w:rPr>
          <w:noProof/>
        </w:rPr>
        <w:fldChar w:fldCharType="separate"/>
      </w:r>
      <w:r>
        <w:rPr>
          <w:noProof/>
        </w:rPr>
        <w:t>25</w:t>
      </w:r>
      <w:r>
        <w:rPr>
          <w:noProof/>
        </w:rPr>
        <w:fldChar w:fldCharType="end"/>
      </w:r>
    </w:p>
    <w:p w14:paraId="7C7906F4" w14:textId="0CEE6626"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_Toc181029365 \h </w:instrText>
      </w:r>
      <w:r>
        <w:rPr>
          <w:noProof/>
        </w:rPr>
      </w:r>
      <w:r>
        <w:rPr>
          <w:noProof/>
        </w:rPr>
        <w:fldChar w:fldCharType="separate"/>
      </w:r>
      <w:r>
        <w:rPr>
          <w:noProof/>
        </w:rPr>
        <w:t>25</w:t>
      </w:r>
      <w:r>
        <w:rPr>
          <w:noProof/>
        </w:rPr>
        <w:fldChar w:fldCharType="end"/>
      </w:r>
    </w:p>
    <w:p w14:paraId="4A0CC716" w14:textId="54DAB86E"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_Toc181029366 \h </w:instrText>
      </w:r>
      <w:r>
        <w:rPr>
          <w:noProof/>
        </w:rPr>
      </w:r>
      <w:r>
        <w:rPr>
          <w:noProof/>
        </w:rPr>
        <w:fldChar w:fldCharType="separate"/>
      </w:r>
      <w:r>
        <w:rPr>
          <w:noProof/>
        </w:rPr>
        <w:t>25</w:t>
      </w:r>
      <w:r>
        <w:rPr>
          <w:noProof/>
        </w:rPr>
        <w:fldChar w:fldCharType="end"/>
      </w:r>
    </w:p>
    <w:p w14:paraId="673E67FD" w14:textId="553238D8"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_Toc181029367 \h </w:instrText>
      </w:r>
      <w:r>
        <w:rPr>
          <w:noProof/>
        </w:rPr>
      </w:r>
      <w:r>
        <w:rPr>
          <w:noProof/>
        </w:rPr>
        <w:fldChar w:fldCharType="separate"/>
      </w:r>
      <w:r>
        <w:rPr>
          <w:noProof/>
        </w:rPr>
        <w:t>26</w:t>
      </w:r>
      <w:r>
        <w:rPr>
          <w:noProof/>
        </w:rPr>
        <w:fldChar w:fldCharType="end"/>
      </w:r>
    </w:p>
    <w:p w14:paraId="60283C4F" w14:textId="778C89DA"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_Toc181029368 \h </w:instrText>
      </w:r>
      <w:r>
        <w:rPr>
          <w:noProof/>
        </w:rPr>
      </w:r>
      <w:r>
        <w:rPr>
          <w:noProof/>
        </w:rPr>
        <w:fldChar w:fldCharType="separate"/>
      </w:r>
      <w:r>
        <w:rPr>
          <w:noProof/>
        </w:rPr>
        <w:t>26</w:t>
      </w:r>
      <w:r>
        <w:rPr>
          <w:noProof/>
        </w:rPr>
        <w:fldChar w:fldCharType="end"/>
      </w:r>
    </w:p>
    <w:p w14:paraId="029E9605" w14:textId="380D0FDA"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Create Modality Performed Procedure Step Transaction</w:t>
      </w:r>
      <w:r>
        <w:rPr>
          <w:noProof/>
        </w:rPr>
        <w:tab/>
      </w:r>
      <w:r>
        <w:rPr>
          <w:noProof/>
        </w:rPr>
        <w:fldChar w:fldCharType="begin"/>
      </w:r>
      <w:r>
        <w:rPr>
          <w:noProof/>
        </w:rPr>
        <w:instrText xml:space="preserve"> PAGEREF _Toc181029369 \h </w:instrText>
      </w:r>
      <w:r>
        <w:rPr>
          <w:noProof/>
        </w:rPr>
      </w:r>
      <w:r>
        <w:rPr>
          <w:noProof/>
        </w:rPr>
        <w:fldChar w:fldCharType="separate"/>
      </w:r>
      <w:r>
        <w:rPr>
          <w:noProof/>
        </w:rPr>
        <w:t>26</w:t>
      </w:r>
      <w:r>
        <w:rPr>
          <w:noProof/>
        </w:rPr>
        <w:fldChar w:fldCharType="end"/>
      </w:r>
    </w:p>
    <w:p w14:paraId="18EDDFD6" w14:textId="1CDDD510"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_Toc181029370 \h </w:instrText>
      </w:r>
      <w:r>
        <w:rPr>
          <w:noProof/>
        </w:rPr>
      </w:r>
      <w:r>
        <w:rPr>
          <w:noProof/>
        </w:rPr>
        <w:fldChar w:fldCharType="separate"/>
      </w:r>
      <w:r>
        <w:rPr>
          <w:noProof/>
        </w:rPr>
        <w:t>26</w:t>
      </w:r>
      <w:r>
        <w:rPr>
          <w:noProof/>
        </w:rPr>
        <w:fldChar w:fldCharType="end"/>
      </w:r>
    </w:p>
    <w:p w14:paraId="78B0DA0D" w14:textId="00471A8E"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X.5.1.1</w:t>
      </w:r>
      <w:r>
        <w:rPr>
          <w:rFonts w:asciiTheme="minorHAnsi" w:eastAsiaTheme="minorEastAsia" w:hAnsiTheme="minorHAnsi" w:cstheme="minorBidi"/>
          <w:noProof/>
          <w:kern w:val="2"/>
          <w:sz w:val="24"/>
          <w:szCs w:val="24"/>
          <w14:ligatures w14:val="standardContextual"/>
        </w:rPr>
        <w:tab/>
      </w:r>
      <w:r>
        <w:rPr>
          <w:noProof/>
        </w:rPr>
        <w:t>Target Resource</w:t>
      </w:r>
      <w:r>
        <w:rPr>
          <w:noProof/>
        </w:rPr>
        <w:tab/>
      </w:r>
      <w:r>
        <w:rPr>
          <w:noProof/>
        </w:rPr>
        <w:fldChar w:fldCharType="begin"/>
      </w:r>
      <w:r>
        <w:rPr>
          <w:noProof/>
        </w:rPr>
        <w:instrText xml:space="preserve"> PAGEREF _Toc181029371 \h </w:instrText>
      </w:r>
      <w:r>
        <w:rPr>
          <w:noProof/>
        </w:rPr>
      </w:r>
      <w:r>
        <w:rPr>
          <w:noProof/>
        </w:rPr>
        <w:fldChar w:fldCharType="separate"/>
      </w:r>
      <w:r>
        <w:rPr>
          <w:noProof/>
        </w:rPr>
        <w:t>26</w:t>
      </w:r>
      <w:r>
        <w:rPr>
          <w:noProof/>
        </w:rPr>
        <w:fldChar w:fldCharType="end"/>
      </w:r>
    </w:p>
    <w:p w14:paraId="33AA163D" w14:textId="468F3DAC"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_Toc181029372 \h </w:instrText>
      </w:r>
      <w:r>
        <w:rPr>
          <w:noProof/>
        </w:rPr>
      </w:r>
      <w:r>
        <w:rPr>
          <w:noProof/>
        </w:rPr>
        <w:fldChar w:fldCharType="separate"/>
      </w:r>
      <w:r>
        <w:rPr>
          <w:noProof/>
        </w:rPr>
        <w:t>26</w:t>
      </w:r>
      <w:r>
        <w:rPr>
          <w:noProof/>
        </w:rPr>
        <w:fldChar w:fldCharType="end"/>
      </w:r>
    </w:p>
    <w:p w14:paraId="1F240332" w14:textId="451D7C35"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_Toc181029373 \h </w:instrText>
      </w:r>
      <w:r>
        <w:rPr>
          <w:noProof/>
        </w:rPr>
      </w:r>
      <w:r>
        <w:rPr>
          <w:noProof/>
        </w:rPr>
        <w:fldChar w:fldCharType="separate"/>
      </w:r>
      <w:r>
        <w:rPr>
          <w:noProof/>
        </w:rPr>
        <w:t>26</w:t>
      </w:r>
      <w:r>
        <w:rPr>
          <w:noProof/>
        </w:rPr>
        <w:fldChar w:fldCharType="end"/>
      </w:r>
    </w:p>
    <w:p w14:paraId="439B5142" w14:textId="1459F388"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_Toc181029374 \h </w:instrText>
      </w:r>
      <w:r>
        <w:rPr>
          <w:noProof/>
        </w:rPr>
      </w:r>
      <w:r>
        <w:rPr>
          <w:noProof/>
        </w:rPr>
        <w:fldChar w:fldCharType="separate"/>
      </w:r>
      <w:r>
        <w:rPr>
          <w:noProof/>
        </w:rPr>
        <w:t>27</w:t>
      </w:r>
      <w:r>
        <w:rPr>
          <w:noProof/>
        </w:rPr>
        <w:fldChar w:fldCharType="end"/>
      </w:r>
    </w:p>
    <w:p w14:paraId="38891E61" w14:textId="061F3658"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_Toc181029375 \h </w:instrText>
      </w:r>
      <w:r>
        <w:rPr>
          <w:noProof/>
        </w:rPr>
      </w:r>
      <w:r>
        <w:rPr>
          <w:noProof/>
        </w:rPr>
        <w:fldChar w:fldCharType="separate"/>
      </w:r>
      <w:r>
        <w:rPr>
          <w:noProof/>
        </w:rPr>
        <w:t>27</w:t>
      </w:r>
      <w:r>
        <w:rPr>
          <w:noProof/>
        </w:rPr>
        <w:fldChar w:fldCharType="end"/>
      </w:r>
    </w:p>
    <w:p w14:paraId="7F5F3B10" w14:textId="69E0CB69"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_Toc181029376 \h </w:instrText>
      </w:r>
      <w:r>
        <w:rPr>
          <w:noProof/>
        </w:rPr>
      </w:r>
      <w:r>
        <w:rPr>
          <w:noProof/>
        </w:rPr>
        <w:fldChar w:fldCharType="separate"/>
      </w:r>
      <w:r>
        <w:rPr>
          <w:noProof/>
        </w:rPr>
        <w:t>27</w:t>
      </w:r>
      <w:r>
        <w:rPr>
          <w:noProof/>
        </w:rPr>
        <w:fldChar w:fldCharType="end"/>
      </w:r>
    </w:p>
    <w:p w14:paraId="0369CE20" w14:textId="093AA1E7"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_Toc181029377 \h </w:instrText>
      </w:r>
      <w:r>
        <w:rPr>
          <w:noProof/>
        </w:rPr>
      </w:r>
      <w:r>
        <w:rPr>
          <w:noProof/>
        </w:rPr>
        <w:fldChar w:fldCharType="separate"/>
      </w:r>
      <w:r>
        <w:rPr>
          <w:noProof/>
        </w:rPr>
        <w:t>27</w:t>
      </w:r>
      <w:r>
        <w:rPr>
          <w:noProof/>
        </w:rPr>
        <w:fldChar w:fldCharType="end"/>
      </w:r>
    </w:p>
    <w:p w14:paraId="0D15581A" w14:textId="0EB168CC"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_Toc181029378 \h </w:instrText>
      </w:r>
      <w:r>
        <w:rPr>
          <w:noProof/>
        </w:rPr>
      </w:r>
      <w:r>
        <w:rPr>
          <w:noProof/>
        </w:rPr>
        <w:fldChar w:fldCharType="separate"/>
      </w:r>
      <w:r>
        <w:rPr>
          <w:noProof/>
        </w:rPr>
        <w:t>27</w:t>
      </w:r>
      <w:r>
        <w:rPr>
          <w:noProof/>
        </w:rPr>
        <w:fldChar w:fldCharType="end"/>
      </w:r>
    </w:p>
    <w:p w14:paraId="06E192F3" w14:textId="7F347CA4"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_Toc181029379 \h </w:instrText>
      </w:r>
      <w:r>
        <w:rPr>
          <w:noProof/>
        </w:rPr>
      </w:r>
      <w:r>
        <w:rPr>
          <w:noProof/>
        </w:rPr>
        <w:fldChar w:fldCharType="separate"/>
      </w:r>
      <w:r>
        <w:rPr>
          <w:noProof/>
        </w:rPr>
        <w:t>28</w:t>
      </w:r>
      <w:r>
        <w:rPr>
          <w:noProof/>
        </w:rPr>
        <w:fldChar w:fldCharType="end"/>
      </w:r>
    </w:p>
    <w:p w14:paraId="16CF1BEB" w14:textId="3176A2F2"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Add Information to Modality Performed Procedure Step Transaction</w:t>
      </w:r>
      <w:r>
        <w:rPr>
          <w:noProof/>
        </w:rPr>
        <w:tab/>
      </w:r>
      <w:r>
        <w:rPr>
          <w:noProof/>
        </w:rPr>
        <w:fldChar w:fldCharType="begin"/>
      </w:r>
      <w:r>
        <w:rPr>
          <w:noProof/>
        </w:rPr>
        <w:instrText xml:space="preserve"> PAGEREF _Toc181029380 \h </w:instrText>
      </w:r>
      <w:r>
        <w:rPr>
          <w:noProof/>
        </w:rPr>
      </w:r>
      <w:r>
        <w:rPr>
          <w:noProof/>
        </w:rPr>
        <w:fldChar w:fldCharType="separate"/>
      </w:r>
      <w:r>
        <w:rPr>
          <w:noProof/>
        </w:rPr>
        <w:t>28</w:t>
      </w:r>
      <w:r>
        <w:rPr>
          <w:noProof/>
        </w:rPr>
        <w:fldChar w:fldCharType="end"/>
      </w:r>
    </w:p>
    <w:p w14:paraId="226EBD39" w14:textId="4205FB86"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_Toc181029381 \h </w:instrText>
      </w:r>
      <w:r>
        <w:rPr>
          <w:noProof/>
        </w:rPr>
      </w:r>
      <w:r>
        <w:rPr>
          <w:noProof/>
        </w:rPr>
        <w:fldChar w:fldCharType="separate"/>
      </w:r>
      <w:r>
        <w:rPr>
          <w:noProof/>
        </w:rPr>
        <w:t>28</w:t>
      </w:r>
      <w:r>
        <w:rPr>
          <w:noProof/>
        </w:rPr>
        <w:fldChar w:fldCharType="end"/>
      </w:r>
    </w:p>
    <w:p w14:paraId="0D5DE5B0" w14:textId="15013DF6"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_Toc181029382 \h </w:instrText>
      </w:r>
      <w:r>
        <w:rPr>
          <w:noProof/>
        </w:rPr>
      </w:r>
      <w:r>
        <w:rPr>
          <w:noProof/>
        </w:rPr>
        <w:fldChar w:fldCharType="separate"/>
      </w:r>
      <w:r>
        <w:rPr>
          <w:noProof/>
        </w:rPr>
        <w:t>28</w:t>
      </w:r>
      <w:r>
        <w:rPr>
          <w:noProof/>
        </w:rPr>
        <w:fldChar w:fldCharType="end"/>
      </w:r>
    </w:p>
    <w:p w14:paraId="66414A55" w14:textId="268D1F39"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_Toc181029383 \h </w:instrText>
      </w:r>
      <w:r>
        <w:rPr>
          <w:noProof/>
        </w:rPr>
      </w:r>
      <w:r>
        <w:rPr>
          <w:noProof/>
        </w:rPr>
        <w:fldChar w:fldCharType="separate"/>
      </w:r>
      <w:r>
        <w:rPr>
          <w:noProof/>
        </w:rPr>
        <w:t>28</w:t>
      </w:r>
      <w:r>
        <w:rPr>
          <w:noProof/>
        </w:rPr>
        <w:fldChar w:fldCharType="end"/>
      </w:r>
    </w:p>
    <w:p w14:paraId="71CD7DF6" w14:textId="0ABD2EEC"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_Toc181029384 \h </w:instrText>
      </w:r>
      <w:r>
        <w:rPr>
          <w:noProof/>
        </w:rPr>
      </w:r>
      <w:r>
        <w:rPr>
          <w:noProof/>
        </w:rPr>
        <w:fldChar w:fldCharType="separate"/>
      </w:r>
      <w:r>
        <w:rPr>
          <w:noProof/>
        </w:rPr>
        <w:t>28</w:t>
      </w:r>
      <w:r>
        <w:rPr>
          <w:noProof/>
        </w:rPr>
        <w:fldChar w:fldCharType="end"/>
      </w:r>
    </w:p>
    <w:p w14:paraId="73663376" w14:textId="2CF63CF1"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_Toc181029385 \h </w:instrText>
      </w:r>
      <w:r>
        <w:rPr>
          <w:noProof/>
        </w:rPr>
      </w:r>
      <w:r>
        <w:rPr>
          <w:noProof/>
        </w:rPr>
        <w:fldChar w:fldCharType="separate"/>
      </w:r>
      <w:r>
        <w:rPr>
          <w:noProof/>
        </w:rPr>
        <w:t>29</w:t>
      </w:r>
      <w:r>
        <w:rPr>
          <w:noProof/>
        </w:rPr>
        <w:fldChar w:fldCharType="end"/>
      </w:r>
    </w:p>
    <w:p w14:paraId="32D121B1" w14:textId="19EA60AF"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_Toc181029386 \h </w:instrText>
      </w:r>
      <w:r>
        <w:rPr>
          <w:noProof/>
        </w:rPr>
      </w:r>
      <w:r>
        <w:rPr>
          <w:noProof/>
        </w:rPr>
        <w:fldChar w:fldCharType="separate"/>
      </w:r>
      <w:r>
        <w:rPr>
          <w:noProof/>
        </w:rPr>
        <w:t>29</w:t>
      </w:r>
      <w:r>
        <w:rPr>
          <w:noProof/>
        </w:rPr>
        <w:fldChar w:fldCharType="end"/>
      </w:r>
    </w:p>
    <w:p w14:paraId="1C064577" w14:textId="7545570B"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_Toc181029387 \h </w:instrText>
      </w:r>
      <w:r>
        <w:rPr>
          <w:noProof/>
        </w:rPr>
      </w:r>
      <w:r>
        <w:rPr>
          <w:noProof/>
        </w:rPr>
        <w:fldChar w:fldCharType="separate"/>
      </w:r>
      <w:r>
        <w:rPr>
          <w:noProof/>
        </w:rPr>
        <w:t>29</w:t>
      </w:r>
      <w:r>
        <w:rPr>
          <w:noProof/>
        </w:rPr>
        <w:fldChar w:fldCharType="end"/>
      </w:r>
    </w:p>
    <w:p w14:paraId="37A3A89E" w14:textId="3541C980"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_Toc181029388 \h </w:instrText>
      </w:r>
      <w:r>
        <w:rPr>
          <w:noProof/>
        </w:rPr>
      </w:r>
      <w:r>
        <w:rPr>
          <w:noProof/>
        </w:rPr>
        <w:fldChar w:fldCharType="separate"/>
      </w:r>
      <w:r>
        <w:rPr>
          <w:noProof/>
        </w:rPr>
        <w:t>29</w:t>
      </w:r>
      <w:r>
        <w:rPr>
          <w:noProof/>
        </w:rPr>
        <w:fldChar w:fldCharType="end"/>
      </w:r>
    </w:p>
    <w:p w14:paraId="1C888CB1" w14:textId="6441F6BD"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_Toc181029389 \h </w:instrText>
      </w:r>
      <w:r>
        <w:rPr>
          <w:noProof/>
        </w:rPr>
      </w:r>
      <w:r>
        <w:rPr>
          <w:noProof/>
        </w:rPr>
        <w:fldChar w:fldCharType="separate"/>
      </w:r>
      <w:r>
        <w:rPr>
          <w:noProof/>
        </w:rPr>
        <w:t>29</w:t>
      </w:r>
      <w:r>
        <w:rPr>
          <w:noProof/>
        </w:rPr>
        <w:fldChar w:fldCharType="end"/>
      </w:r>
    </w:p>
    <w:p w14:paraId="3D8A2D3B" w14:textId="4479CA26"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_Toc181029390 \h </w:instrText>
      </w:r>
      <w:r>
        <w:rPr>
          <w:noProof/>
        </w:rPr>
      </w:r>
      <w:r>
        <w:rPr>
          <w:noProof/>
        </w:rPr>
        <w:fldChar w:fldCharType="separate"/>
      </w:r>
      <w:r>
        <w:rPr>
          <w:noProof/>
        </w:rPr>
        <w:t>30</w:t>
      </w:r>
      <w:r>
        <w:rPr>
          <w:noProof/>
        </w:rPr>
        <w:fldChar w:fldCharType="end"/>
      </w:r>
    </w:p>
    <w:p w14:paraId="78F5FC7C" w14:textId="19F04136"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X.7</w:t>
      </w:r>
      <w:r>
        <w:rPr>
          <w:rFonts w:asciiTheme="minorHAnsi" w:eastAsiaTheme="minorEastAsia" w:hAnsiTheme="minorHAnsi" w:cstheme="minorBidi"/>
          <w:noProof/>
          <w:kern w:val="2"/>
          <w:sz w:val="24"/>
          <w:szCs w:val="24"/>
          <w14:ligatures w14:val="standardContextual"/>
        </w:rPr>
        <w:tab/>
      </w:r>
      <w:r>
        <w:rPr>
          <w:noProof/>
        </w:rPr>
        <w:t>Get Modality Performed Procedure Step Transaction</w:t>
      </w:r>
      <w:r>
        <w:rPr>
          <w:noProof/>
        </w:rPr>
        <w:tab/>
      </w:r>
      <w:r>
        <w:rPr>
          <w:noProof/>
        </w:rPr>
        <w:fldChar w:fldCharType="begin"/>
      </w:r>
      <w:r>
        <w:rPr>
          <w:noProof/>
        </w:rPr>
        <w:instrText xml:space="preserve"> PAGEREF _Toc181029391 \h </w:instrText>
      </w:r>
      <w:r>
        <w:rPr>
          <w:noProof/>
        </w:rPr>
      </w:r>
      <w:r>
        <w:rPr>
          <w:noProof/>
        </w:rPr>
        <w:fldChar w:fldCharType="separate"/>
      </w:r>
      <w:r>
        <w:rPr>
          <w:noProof/>
        </w:rPr>
        <w:t>30</w:t>
      </w:r>
      <w:r>
        <w:rPr>
          <w:noProof/>
        </w:rPr>
        <w:fldChar w:fldCharType="end"/>
      </w:r>
    </w:p>
    <w:p w14:paraId="0FE408E7" w14:textId="1B9C6296"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_Toc181029392 \h </w:instrText>
      </w:r>
      <w:r>
        <w:rPr>
          <w:noProof/>
        </w:rPr>
      </w:r>
      <w:r>
        <w:rPr>
          <w:noProof/>
        </w:rPr>
        <w:fldChar w:fldCharType="separate"/>
      </w:r>
      <w:r>
        <w:rPr>
          <w:noProof/>
        </w:rPr>
        <w:t>30</w:t>
      </w:r>
      <w:r>
        <w:rPr>
          <w:noProof/>
        </w:rPr>
        <w:fldChar w:fldCharType="end"/>
      </w:r>
    </w:p>
    <w:p w14:paraId="3A36301A" w14:textId="573FAFD9"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_Toc181029393 \h </w:instrText>
      </w:r>
      <w:r>
        <w:rPr>
          <w:noProof/>
        </w:rPr>
      </w:r>
      <w:r>
        <w:rPr>
          <w:noProof/>
        </w:rPr>
        <w:fldChar w:fldCharType="separate"/>
      </w:r>
      <w:r>
        <w:rPr>
          <w:noProof/>
        </w:rPr>
        <w:t>30</w:t>
      </w:r>
      <w:r>
        <w:rPr>
          <w:noProof/>
        </w:rPr>
        <w:fldChar w:fldCharType="end"/>
      </w:r>
    </w:p>
    <w:p w14:paraId="4BE03966" w14:textId="7681FC07"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_Toc181029394 \h </w:instrText>
      </w:r>
      <w:r>
        <w:rPr>
          <w:noProof/>
        </w:rPr>
      </w:r>
      <w:r>
        <w:rPr>
          <w:noProof/>
        </w:rPr>
        <w:fldChar w:fldCharType="separate"/>
      </w:r>
      <w:r>
        <w:rPr>
          <w:noProof/>
        </w:rPr>
        <w:t>30</w:t>
      </w:r>
      <w:r>
        <w:rPr>
          <w:noProof/>
        </w:rPr>
        <w:fldChar w:fldCharType="end"/>
      </w:r>
    </w:p>
    <w:p w14:paraId="7406E3BB" w14:textId="509E8010"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_Toc181029395 \h </w:instrText>
      </w:r>
      <w:r>
        <w:rPr>
          <w:noProof/>
        </w:rPr>
      </w:r>
      <w:r>
        <w:rPr>
          <w:noProof/>
        </w:rPr>
        <w:fldChar w:fldCharType="separate"/>
      </w:r>
      <w:r>
        <w:rPr>
          <w:noProof/>
        </w:rPr>
        <w:t>30</w:t>
      </w:r>
      <w:r>
        <w:rPr>
          <w:noProof/>
        </w:rPr>
        <w:fldChar w:fldCharType="end"/>
      </w:r>
    </w:p>
    <w:p w14:paraId="475B696E" w14:textId="628698FF"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_Toc181029396 \h </w:instrText>
      </w:r>
      <w:r>
        <w:rPr>
          <w:noProof/>
        </w:rPr>
      </w:r>
      <w:r>
        <w:rPr>
          <w:noProof/>
        </w:rPr>
        <w:fldChar w:fldCharType="separate"/>
      </w:r>
      <w:r>
        <w:rPr>
          <w:noProof/>
        </w:rPr>
        <w:t>30</w:t>
      </w:r>
      <w:r>
        <w:rPr>
          <w:noProof/>
        </w:rPr>
        <w:fldChar w:fldCharType="end"/>
      </w:r>
    </w:p>
    <w:p w14:paraId="18E87B67" w14:textId="1ECA7C13"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lastRenderedPageBreak/>
        <w:t>X.7.2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_Toc181029397 \h </w:instrText>
      </w:r>
      <w:r>
        <w:rPr>
          <w:noProof/>
        </w:rPr>
      </w:r>
      <w:r>
        <w:rPr>
          <w:noProof/>
        </w:rPr>
        <w:fldChar w:fldCharType="separate"/>
      </w:r>
      <w:r>
        <w:rPr>
          <w:noProof/>
        </w:rPr>
        <w:t>30</w:t>
      </w:r>
      <w:r>
        <w:rPr>
          <w:noProof/>
        </w:rPr>
        <w:fldChar w:fldCharType="end"/>
      </w:r>
    </w:p>
    <w:p w14:paraId="29D2DB1D" w14:textId="33705BF3"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_Toc181029398 \h </w:instrText>
      </w:r>
      <w:r>
        <w:rPr>
          <w:noProof/>
        </w:rPr>
      </w:r>
      <w:r>
        <w:rPr>
          <w:noProof/>
        </w:rPr>
        <w:fldChar w:fldCharType="separate"/>
      </w:r>
      <w:r>
        <w:rPr>
          <w:noProof/>
        </w:rPr>
        <w:t>30</w:t>
      </w:r>
      <w:r>
        <w:rPr>
          <w:noProof/>
        </w:rPr>
        <w:fldChar w:fldCharType="end"/>
      </w:r>
    </w:p>
    <w:p w14:paraId="192C9FF5" w14:textId="624377F2"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_Toc181029399 \h </w:instrText>
      </w:r>
      <w:r>
        <w:rPr>
          <w:noProof/>
        </w:rPr>
      </w:r>
      <w:r>
        <w:rPr>
          <w:noProof/>
        </w:rPr>
        <w:fldChar w:fldCharType="separate"/>
      </w:r>
      <w:r>
        <w:rPr>
          <w:noProof/>
        </w:rPr>
        <w:t>30</w:t>
      </w:r>
      <w:r>
        <w:rPr>
          <w:noProof/>
        </w:rPr>
        <w:fldChar w:fldCharType="end"/>
      </w:r>
    </w:p>
    <w:p w14:paraId="60014B39" w14:textId="3CC7A7E7"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_Toc181029400 \h </w:instrText>
      </w:r>
      <w:r>
        <w:rPr>
          <w:noProof/>
        </w:rPr>
      </w:r>
      <w:r>
        <w:rPr>
          <w:noProof/>
        </w:rPr>
        <w:fldChar w:fldCharType="separate"/>
      </w:r>
      <w:r>
        <w:rPr>
          <w:noProof/>
        </w:rPr>
        <w:t>30</w:t>
      </w:r>
      <w:r>
        <w:rPr>
          <w:noProof/>
        </w:rPr>
        <w:fldChar w:fldCharType="end"/>
      </w:r>
    </w:p>
    <w:p w14:paraId="2CAFC604" w14:textId="60050C90"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_Toc181029401 \h </w:instrText>
      </w:r>
      <w:r>
        <w:rPr>
          <w:noProof/>
        </w:rPr>
      </w:r>
      <w:r>
        <w:rPr>
          <w:noProof/>
        </w:rPr>
        <w:fldChar w:fldCharType="separate"/>
      </w:r>
      <w:r>
        <w:rPr>
          <w:noProof/>
        </w:rPr>
        <w:t>30</w:t>
      </w:r>
      <w:r>
        <w:rPr>
          <w:noProof/>
        </w:rPr>
        <w:fldChar w:fldCharType="end"/>
      </w:r>
    </w:p>
    <w:p w14:paraId="6E4C480A" w14:textId="0CC06C57"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X.8</w:t>
      </w:r>
      <w:r>
        <w:rPr>
          <w:rFonts w:asciiTheme="minorHAnsi" w:eastAsiaTheme="minorEastAsia" w:hAnsiTheme="minorHAnsi" w:cstheme="minorBidi"/>
          <w:noProof/>
          <w:kern w:val="2"/>
          <w:sz w:val="24"/>
          <w:szCs w:val="24"/>
          <w14:ligatures w14:val="standardContextual"/>
        </w:rPr>
        <w:tab/>
      </w:r>
      <w:r>
        <w:rPr>
          <w:noProof/>
        </w:rPr>
        <w:t>Subscribe to State Changes Transaction</w:t>
      </w:r>
      <w:r>
        <w:rPr>
          <w:noProof/>
        </w:rPr>
        <w:tab/>
      </w:r>
      <w:r>
        <w:rPr>
          <w:noProof/>
        </w:rPr>
        <w:fldChar w:fldCharType="begin"/>
      </w:r>
      <w:r>
        <w:rPr>
          <w:noProof/>
        </w:rPr>
        <w:instrText xml:space="preserve"> PAGEREF _Toc181029402 \h </w:instrText>
      </w:r>
      <w:r>
        <w:rPr>
          <w:noProof/>
        </w:rPr>
      </w:r>
      <w:r>
        <w:rPr>
          <w:noProof/>
        </w:rPr>
        <w:fldChar w:fldCharType="separate"/>
      </w:r>
      <w:r>
        <w:rPr>
          <w:noProof/>
        </w:rPr>
        <w:t>31</w:t>
      </w:r>
      <w:r>
        <w:rPr>
          <w:noProof/>
        </w:rPr>
        <w:fldChar w:fldCharType="end"/>
      </w:r>
    </w:p>
    <w:p w14:paraId="7F74977F" w14:textId="7449F574"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_Toc181029403 \h </w:instrText>
      </w:r>
      <w:r>
        <w:rPr>
          <w:noProof/>
        </w:rPr>
      </w:r>
      <w:r>
        <w:rPr>
          <w:noProof/>
        </w:rPr>
        <w:fldChar w:fldCharType="separate"/>
      </w:r>
      <w:r>
        <w:rPr>
          <w:noProof/>
        </w:rPr>
        <w:t>31</w:t>
      </w:r>
      <w:r>
        <w:rPr>
          <w:noProof/>
        </w:rPr>
        <w:fldChar w:fldCharType="end"/>
      </w:r>
    </w:p>
    <w:p w14:paraId="36E4EAAF" w14:textId="1AB76028"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_Toc181029404 \h </w:instrText>
      </w:r>
      <w:r>
        <w:rPr>
          <w:noProof/>
        </w:rPr>
      </w:r>
      <w:r>
        <w:rPr>
          <w:noProof/>
        </w:rPr>
        <w:fldChar w:fldCharType="separate"/>
      </w:r>
      <w:r>
        <w:rPr>
          <w:noProof/>
        </w:rPr>
        <w:t>31</w:t>
      </w:r>
      <w:r>
        <w:rPr>
          <w:noProof/>
        </w:rPr>
        <w:fldChar w:fldCharType="end"/>
      </w:r>
    </w:p>
    <w:p w14:paraId="070C05AF" w14:textId="08C5B5FE"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_Toc181029405 \h </w:instrText>
      </w:r>
      <w:r>
        <w:rPr>
          <w:noProof/>
        </w:rPr>
      </w:r>
      <w:r>
        <w:rPr>
          <w:noProof/>
        </w:rPr>
        <w:fldChar w:fldCharType="separate"/>
      </w:r>
      <w:r>
        <w:rPr>
          <w:noProof/>
        </w:rPr>
        <w:t>31</w:t>
      </w:r>
      <w:r>
        <w:rPr>
          <w:noProof/>
        </w:rPr>
        <w:fldChar w:fldCharType="end"/>
      </w:r>
    </w:p>
    <w:p w14:paraId="7342B056" w14:textId="45754C3D"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_Toc181029406 \h </w:instrText>
      </w:r>
      <w:r>
        <w:rPr>
          <w:noProof/>
        </w:rPr>
      </w:r>
      <w:r>
        <w:rPr>
          <w:noProof/>
        </w:rPr>
        <w:fldChar w:fldCharType="separate"/>
      </w:r>
      <w:r>
        <w:rPr>
          <w:noProof/>
        </w:rPr>
        <w:t>31</w:t>
      </w:r>
      <w:r>
        <w:rPr>
          <w:noProof/>
        </w:rPr>
        <w:fldChar w:fldCharType="end"/>
      </w:r>
    </w:p>
    <w:p w14:paraId="6073C20F" w14:textId="1E7E68E2"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_Toc181029407 \h </w:instrText>
      </w:r>
      <w:r>
        <w:rPr>
          <w:noProof/>
        </w:rPr>
      </w:r>
      <w:r>
        <w:rPr>
          <w:noProof/>
        </w:rPr>
        <w:fldChar w:fldCharType="separate"/>
      </w:r>
      <w:r>
        <w:rPr>
          <w:noProof/>
        </w:rPr>
        <w:t>31</w:t>
      </w:r>
      <w:r>
        <w:rPr>
          <w:noProof/>
        </w:rPr>
        <w:fldChar w:fldCharType="end"/>
      </w:r>
    </w:p>
    <w:p w14:paraId="53E8AC2A" w14:textId="0095FB1C"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_Toc181029408 \h </w:instrText>
      </w:r>
      <w:r>
        <w:rPr>
          <w:noProof/>
        </w:rPr>
      </w:r>
      <w:r>
        <w:rPr>
          <w:noProof/>
        </w:rPr>
        <w:fldChar w:fldCharType="separate"/>
      </w:r>
      <w:r>
        <w:rPr>
          <w:noProof/>
        </w:rPr>
        <w:t>31</w:t>
      </w:r>
      <w:r>
        <w:rPr>
          <w:noProof/>
        </w:rPr>
        <w:fldChar w:fldCharType="end"/>
      </w:r>
    </w:p>
    <w:p w14:paraId="2021A49F" w14:textId="5854E040"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_Toc181029409 \h </w:instrText>
      </w:r>
      <w:r>
        <w:rPr>
          <w:noProof/>
        </w:rPr>
      </w:r>
      <w:r>
        <w:rPr>
          <w:noProof/>
        </w:rPr>
        <w:fldChar w:fldCharType="separate"/>
      </w:r>
      <w:r>
        <w:rPr>
          <w:noProof/>
        </w:rPr>
        <w:t>31</w:t>
      </w:r>
      <w:r>
        <w:rPr>
          <w:noProof/>
        </w:rPr>
        <w:fldChar w:fldCharType="end"/>
      </w:r>
    </w:p>
    <w:p w14:paraId="45B527AD" w14:textId="2F7D604C"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_Toc181029410 \h </w:instrText>
      </w:r>
      <w:r>
        <w:rPr>
          <w:noProof/>
        </w:rPr>
      </w:r>
      <w:r>
        <w:rPr>
          <w:noProof/>
        </w:rPr>
        <w:fldChar w:fldCharType="separate"/>
      </w:r>
      <w:r>
        <w:rPr>
          <w:noProof/>
        </w:rPr>
        <w:t>31</w:t>
      </w:r>
      <w:r>
        <w:rPr>
          <w:noProof/>
        </w:rPr>
        <w:fldChar w:fldCharType="end"/>
      </w:r>
    </w:p>
    <w:p w14:paraId="51BFEF5D" w14:textId="6EAA110E"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_Toc181029411 \h </w:instrText>
      </w:r>
      <w:r>
        <w:rPr>
          <w:noProof/>
        </w:rPr>
      </w:r>
      <w:r>
        <w:rPr>
          <w:noProof/>
        </w:rPr>
        <w:fldChar w:fldCharType="separate"/>
      </w:r>
      <w:r>
        <w:rPr>
          <w:noProof/>
        </w:rPr>
        <w:t>31</w:t>
      </w:r>
      <w:r>
        <w:rPr>
          <w:noProof/>
        </w:rPr>
        <w:fldChar w:fldCharType="end"/>
      </w:r>
    </w:p>
    <w:p w14:paraId="4B4EA29E" w14:textId="35BC8E7E"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_Toc181029412 \h </w:instrText>
      </w:r>
      <w:r>
        <w:rPr>
          <w:noProof/>
        </w:rPr>
      </w:r>
      <w:r>
        <w:rPr>
          <w:noProof/>
        </w:rPr>
        <w:fldChar w:fldCharType="separate"/>
      </w:r>
      <w:r>
        <w:rPr>
          <w:noProof/>
        </w:rPr>
        <w:t>31</w:t>
      </w:r>
      <w:r>
        <w:rPr>
          <w:noProof/>
        </w:rPr>
        <w:fldChar w:fldCharType="end"/>
      </w:r>
    </w:p>
    <w:p w14:paraId="22C16D74" w14:textId="044DC6B4" w:rsidR="00322E10" w:rsidRDefault="00322E10">
      <w:pPr>
        <w:pStyle w:val="TOC2"/>
        <w:tabs>
          <w:tab w:val="left" w:pos="1260"/>
        </w:tabs>
        <w:rPr>
          <w:rFonts w:asciiTheme="minorHAnsi" w:eastAsiaTheme="minorEastAsia" w:hAnsiTheme="minorHAnsi" w:cstheme="minorBidi"/>
          <w:noProof/>
          <w:kern w:val="2"/>
          <w:sz w:val="24"/>
          <w:szCs w:val="24"/>
          <w14:ligatures w14:val="standardContextual"/>
        </w:rPr>
      </w:pPr>
      <w:r>
        <w:rPr>
          <w:noProof/>
        </w:rPr>
        <w:t>X.9</w:t>
      </w:r>
      <w:r>
        <w:rPr>
          <w:rFonts w:asciiTheme="minorHAnsi" w:eastAsiaTheme="minorEastAsia" w:hAnsiTheme="minorHAnsi" w:cstheme="minorBidi"/>
          <w:noProof/>
          <w:kern w:val="2"/>
          <w:sz w:val="24"/>
          <w:szCs w:val="24"/>
          <w14:ligatures w14:val="standardContextual"/>
        </w:rPr>
        <w:tab/>
      </w:r>
      <w:r>
        <w:rPr>
          <w:noProof/>
        </w:rPr>
        <w:t>Unsubscribe from State Changes Transaction</w:t>
      </w:r>
      <w:r>
        <w:rPr>
          <w:noProof/>
        </w:rPr>
        <w:tab/>
      </w:r>
      <w:r>
        <w:rPr>
          <w:noProof/>
        </w:rPr>
        <w:fldChar w:fldCharType="begin"/>
      </w:r>
      <w:r>
        <w:rPr>
          <w:noProof/>
        </w:rPr>
        <w:instrText xml:space="preserve"> PAGEREF _Toc181029413 \h </w:instrText>
      </w:r>
      <w:r>
        <w:rPr>
          <w:noProof/>
        </w:rPr>
      </w:r>
      <w:r>
        <w:rPr>
          <w:noProof/>
        </w:rPr>
        <w:fldChar w:fldCharType="separate"/>
      </w:r>
      <w:r>
        <w:rPr>
          <w:noProof/>
        </w:rPr>
        <w:t>31</w:t>
      </w:r>
      <w:r>
        <w:rPr>
          <w:noProof/>
        </w:rPr>
        <w:fldChar w:fldCharType="end"/>
      </w:r>
    </w:p>
    <w:p w14:paraId="7190BDC0" w14:textId="38A3BB1F"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_Toc181029414 \h </w:instrText>
      </w:r>
      <w:r>
        <w:rPr>
          <w:noProof/>
        </w:rPr>
      </w:r>
      <w:r>
        <w:rPr>
          <w:noProof/>
        </w:rPr>
        <w:fldChar w:fldCharType="separate"/>
      </w:r>
      <w:r>
        <w:rPr>
          <w:noProof/>
        </w:rPr>
        <w:t>31</w:t>
      </w:r>
      <w:r>
        <w:rPr>
          <w:noProof/>
        </w:rPr>
        <w:fldChar w:fldCharType="end"/>
      </w:r>
    </w:p>
    <w:p w14:paraId="58CC5AF2" w14:textId="3918BD11"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X.9.1.1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_Toc181029415 \h </w:instrText>
      </w:r>
      <w:r>
        <w:rPr>
          <w:noProof/>
        </w:rPr>
      </w:r>
      <w:r>
        <w:rPr>
          <w:noProof/>
        </w:rPr>
        <w:fldChar w:fldCharType="separate"/>
      </w:r>
      <w:r>
        <w:rPr>
          <w:noProof/>
        </w:rPr>
        <w:t>31</w:t>
      </w:r>
      <w:r>
        <w:rPr>
          <w:noProof/>
        </w:rPr>
        <w:fldChar w:fldCharType="end"/>
      </w:r>
    </w:p>
    <w:p w14:paraId="32C9DAD8" w14:textId="51120FBD"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X.9.1.2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_Toc181029416 \h </w:instrText>
      </w:r>
      <w:r>
        <w:rPr>
          <w:noProof/>
        </w:rPr>
      </w:r>
      <w:r>
        <w:rPr>
          <w:noProof/>
        </w:rPr>
        <w:fldChar w:fldCharType="separate"/>
      </w:r>
      <w:r>
        <w:rPr>
          <w:noProof/>
        </w:rPr>
        <w:t>31</w:t>
      </w:r>
      <w:r>
        <w:rPr>
          <w:noProof/>
        </w:rPr>
        <w:fldChar w:fldCharType="end"/>
      </w:r>
    </w:p>
    <w:p w14:paraId="04DD5DA6" w14:textId="79FB5AFF"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X.9.1.3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_Toc181029417 \h </w:instrText>
      </w:r>
      <w:r>
        <w:rPr>
          <w:noProof/>
        </w:rPr>
      </w:r>
      <w:r>
        <w:rPr>
          <w:noProof/>
        </w:rPr>
        <w:fldChar w:fldCharType="separate"/>
      </w:r>
      <w:r>
        <w:rPr>
          <w:noProof/>
        </w:rPr>
        <w:t>31</w:t>
      </w:r>
      <w:r>
        <w:rPr>
          <w:noProof/>
        </w:rPr>
        <w:fldChar w:fldCharType="end"/>
      </w:r>
    </w:p>
    <w:p w14:paraId="3B5E603A" w14:textId="168558C1" w:rsidR="00322E10" w:rsidRDefault="00322E10">
      <w:pPr>
        <w:pStyle w:val="TOC4"/>
        <w:tabs>
          <w:tab w:val="left" w:pos="2340"/>
        </w:tabs>
        <w:rPr>
          <w:rFonts w:asciiTheme="minorHAnsi" w:eastAsiaTheme="minorEastAsia" w:hAnsiTheme="minorHAnsi" w:cstheme="minorBidi"/>
          <w:noProof/>
          <w:kern w:val="2"/>
          <w:sz w:val="24"/>
          <w:szCs w:val="24"/>
          <w14:ligatures w14:val="standardContextual"/>
        </w:rPr>
      </w:pPr>
      <w:r>
        <w:rPr>
          <w:noProof/>
        </w:rPr>
        <w:t>X.9.1.4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_Toc181029418 \h </w:instrText>
      </w:r>
      <w:r>
        <w:rPr>
          <w:noProof/>
        </w:rPr>
      </w:r>
      <w:r>
        <w:rPr>
          <w:noProof/>
        </w:rPr>
        <w:fldChar w:fldCharType="separate"/>
      </w:r>
      <w:r>
        <w:rPr>
          <w:noProof/>
        </w:rPr>
        <w:t>32</w:t>
      </w:r>
      <w:r>
        <w:rPr>
          <w:noProof/>
        </w:rPr>
        <w:fldChar w:fldCharType="end"/>
      </w:r>
    </w:p>
    <w:p w14:paraId="2E9E7061" w14:textId="23FF88C7"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_Toc181029419 \h </w:instrText>
      </w:r>
      <w:r>
        <w:rPr>
          <w:noProof/>
        </w:rPr>
      </w:r>
      <w:r>
        <w:rPr>
          <w:noProof/>
        </w:rPr>
        <w:fldChar w:fldCharType="separate"/>
      </w:r>
      <w:r>
        <w:rPr>
          <w:noProof/>
        </w:rPr>
        <w:t>32</w:t>
      </w:r>
      <w:r>
        <w:rPr>
          <w:noProof/>
        </w:rPr>
        <w:fldChar w:fldCharType="end"/>
      </w:r>
    </w:p>
    <w:p w14:paraId="0F4A14E1" w14:textId="46EB2B20"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_Toc181029420 \h </w:instrText>
      </w:r>
      <w:r>
        <w:rPr>
          <w:noProof/>
        </w:rPr>
      </w:r>
      <w:r>
        <w:rPr>
          <w:noProof/>
        </w:rPr>
        <w:fldChar w:fldCharType="separate"/>
      </w:r>
      <w:r>
        <w:rPr>
          <w:noProof/>
        </w:rPr>
        <w:t>32</w:t>
      </w:r>
      <w:r>
        <w:rPr>
          <w:noProof/>
        </w:rPr>
        <w:fldChar w:fldCharType="end"/>
      </w:r>
    </w:p>
    <w:p w14:paraId="280FB4D6" w14:textId="344E2815"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_Toc181029421 \h </w:instrText>
      </w:r>
      <w:r>
        <w:rPr>
          <w:noProof/>
        </w:rPr>
      </w:r>
      <w:r>
        <w:rPr>
          <w:noProof/>
        </w:rPr>
        <w:fldChar w:fldCharType="separate"/>
      </w:r>
      <w:r>
        <w:rPr>
          <w:noProof/>
        </w:rPr>
        <w:t>32</w:t>
      </w:r>
      <w:r>
        <w:rPr>
          <w:noProof/>
        </w:rPr>
        <w:fldChar w:fldCharType="end"/>
      </w:r>
    </w:p>
    <w:p w14:paraId="7D9938F3" w14:textId="2F02A2A9"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_Toc181029422 \h </w:instrText>
      </w:r>
      <w:r>
        <w:rPr>
          <w:noProof/>
        </w:rPr>
      </w:r>
      <w:r>
        <w:rPr>
          <w:noProof/>
        </w:rPr>
        <w:fldChar w:fldCharType="separate"/>
      </w:r>
      <w:r>
        <w:rPr>
          <w:noProof/>
        </w:rPr>
        <w:t>32</w:t>
      </w:r>
      <w:r>
        <w:rPr>
          <w:noProof/>
        </w:rPr>
        <w:fldChar w:fldCharType="end"/>
      </w:r>
    </w:p>
    <w:p w14:paraId="7A2ABFDB" w14:textId="53E9AEA0" w:rsidR="00322E10" w:rsidRDefault="00322E10">
      <w:pPr>
        <w:pStyle w:val="TOC3"/>
        <w:tabs>
          <w:tab w:val="left" w:pos="1800"/>
        </w:tabs>
        <w:rPr>
          <w:rFonts w:asciiTheme="minorHAnsi" w:eastAsiaTheme="minorEastAsia" w:hAnsiTheme="minorHAnsi" w:cstheme="minorBidi"/>
          <w:noProof/>
          <w:kern w:val="2"/>
          <w:sz w:val="24"/>
          <w:szCs w:val="24"/>
          <w14:ligatures w14:val="standardContextual"/>
        </w:rPr>
      </w:pPr>
      <w:r>
        <w:rPr>
          <w:noProof/>
        </w:rPr>
        <w:t>X.9.3.3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_Toc181029423 \h </w:instrText>
      </w:r>
      <w:r>
        <w:rPr>
          <w:noProof/>
        </w:rPr>
      </w:r>
      <w:r>
        <w:rPr>
          <w:noProof/>
        </w:rPr>
        <w:fldChar w:fldCharType="separate"/>
      </w:r>
      <w:r>
        <w:rPr>
          <w:noProof/>
        </w:rPr>
        <w:t>32</w:t>
      </w:r>
      <w:r>
        <w:rPr>
          <w:noProof/>
        </w:rPr>
        <w:fldChar w:fldCharType="end"/>
      </w:r>
    </w:p>
    <w:p w14:paraId="79D5A674" w14:textId="550F1EE2"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81029296"/>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13B584DE" w:rsidR="002E6E25" w:rsidRDefault="0066502D" w:rsidP="00107EF9">
            <w:pPr>
              <w:pStyle w:val="TableEntry"/>
            </w:pPr>
            <w:r>
              <w:t>Initial version with proposed document structure and content</w:t>
            </w:r>
            <w:r w:rsidR="00201D51">
              <w:t>.</w:t>
            </w:r>
          </w:p>
        </w:tc>
      </w:tr>
      <w:tr w:rsidR="002E6E25" w14:paraId="63D87A9B" w14:textId="77777777" w:rsidTr="00823046">
        <w:tc>
          <w:tcPr>
            <w:tcW w:w="988" w:type="dxa"/>
          </w:tcPr>
          <w:p w14:paraId="724C42DF" w14:textId="1F90B49D" w:rsidR="002E6E25" w:rsidRDefault="00322E10" w:rsidP="00107EF9">
            <w:pPr>
              <w:pStyle w:val="TableEntry"/>
            </w:pPr>
            <w:r>
              <w:t>2024.11</w:t>
            </w:r>
          </w:p>
        </w:tc>
        <w:tc>
          <w:tcPr>
            <w:tcW w:w="1275" w:type="dxa"/>
          </w:tcPr>
          <w:p w14:paraId="72AE4EBC" w14:textId="401FE261" w:rsidR="002E6E25" w:rsidRDefault="00322E10" w:rsidP="00107EF9">
            <w:pPr>
              <w:pStyle w:val="TableEntry"/>
            </w:pPr>
            <w:r>
              <w:t>Version 01</w:t>
            </w:r>
          </w:p>
        </w:tc>
        <w:tc>
          <w:tcPr>
            <w:tcW w:w="993" w:type="dxa"/>
          </w:tcPr>
          <w:p w14:paraId="240F6787" w14:textId="106E6AD4" w:rsidR="002E6E25" w:rsidRDefault="00322E10" w:rsidP="00107EF9">
            <w:pPr>
              <w:pStyle w:val="TableEntry"/>
            </w:pPr>
            <w:r>
              <w:t>JM, DK</w:t>
            </w:r>
          </w:p>
        </w:tc>
        <w:tc>
          <w:tcPr>
            <w:tcW w:w="5649" w:type="dxa"/>
          </w:tcPr>
          <w:p w14:paraId="7E0368CD" w14:textId="6BC2BCD9" w:rsidR="002E6E25" w:rsidRDefault="00322E10" w:rsidP="00107EF9">
            <w:pPr>
              <w:pStyle w:val="TableEntry"/>
            </w:pPr>
            <w:r>
              <w:t>Second version with alternative approach included.</w:t>
            </w:r>
          </w:p>
        </w:tc>
      </w:tr>
      <w:tr w:rsidR="002E6E25" w14:paraId="56391CC7" w14:textId="77777777" w:rsidTr="00823046">
        <w:tc>
          <w:tcPr>
            <w:tcW w:w="988" w:type="dxa"/>
          </w:tcPr>
          <w:p w14:paraId="02E46926" w14:textId="77777777" w:rsidR="002E6E25" w:rsidRDefault="002E6E25" w:rsidP="00107EF9">
            <w:pPr>
              <w:pStyle w:val="TableEntry"/>
            </w:pPr>
          </w:p>
        </w:tc>
        <w:tc>
          <w:tcPr>
            <w:tcW w:w="1275" w:type="dxa"/>
          </w:tcPr>
          <w:p w14:paraId="0FA28C4F" w14:textId="77777777" w:rsidR="002E6E25" w:rsidRDefault="002E6E25" w:rsidP="00107EF9">
            <w:pPr>
              <w:pStyle w:val="TableEntry"/>
            </w:pPr>
          </w:p>
        </w:tc>
        <w:tc>
          <w:tcPr>
            <w:tcW w:w="993" w:type="dxa"/>
          </w:tcPr>
          <w:p w14:paraId="69ED5A56" w14:textId="77777777" w:rsidR="002E6E25" w:rsidRDefault="002E6E25" w:rsidP="00107EF9">
            <w:pPr>
              <w:pStyle w:val="TableEntry"/>
            </w:pPr>
          </w:p>
        </w:tc>
        <w:tc>
          <w:tcPr>
            <w:tcW w:w="5649" w:type="dxa"/>
          </w:tcPr>
          <w:p w14:paraId="51AF8975" w14:textId="77777777" w:rsidR="002E6E25" w:rsidRDefault="002E6E25" w:rsidP="00107EF9">
            <w:pPr>
              <w:pStyle w:val="TableEntry"/>
            </w:pPr>
          </w:p>
        </w:tc>
      </w:tr>
    </w:tbl>
    <w:p w14:paraId="6811DEE0" w14:textId="77777777" w:rsidR="002E6E25" w:rsidRDefault="002E6E25" w:rsidP="002E6E25">
      <w:pPr>
        <w:pStyle w:val="Heading1"/>
      </w:pPr>
      <w:bookmarkStart w:id="41" w:name="_Toc181029297"/>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9D1242" w14:paraId="33B40BDA" w14:textId="77777777" w:rsidTr="004054D0">
        <w:tc>
          <w:tcPr>
            <w:tcW w:w="535" w:type="dxa"/>
          </w:tcPr>
          <w:p w14:paraId="72CF71A7" w14:textId="5CA3D898" w:rsidR="009D1242" w:rsidRDefault="009D1242" w:rsidP="004054D0">
            <w:pPr>
              <w:pStyle w:val="TableEntry"/>
            </w:pPr>
            <w:r>
              <w:t>1</w:t>
            </w:r>
          </w:p>
        </w:tc>
        <w:tc>
          <w:tcPr>
            <w:tcW w:w="8370" w:type="dxa"/>
          </w:tcPr>
          <w:p w14:paraId="3F078B59" w14:textId="0D0B005D" w:rsidR="00113A60" w:rsidRDefault="00113A60" w:rsidP="006545C0">
            <w:pPr>
              <w:pStyle w:val="TableEntry"/>
              <w:keepNext/>
            </w:pPr>
            <w:r>
              <w:rPr>
                <w:b/>
                <w:bCs/>
              </w:rPr>
              <w:t>Context</w:t>
            </w:r>
            <w:r w:rsidRPr="00113A60">
              <w:rPr>
                <w:b/>
                <w:bCs/>
              </w:rPr>
              <w:t>:</w:t>
            </w:r>
            <w:r>
              <w:t xml:space="preserve"> </w:t>
            </w:r>
            <w:r w:rsidR="00201D51">
              <w:t>Work Item 2023-10-C states “</w:t>
            </w:r>
            <w:r w:rsidR="00726D1B">
              <w:rPr>
                <w:color w:val="000000"/>
              </w:rPr>
              <w:t xml:space="preserve">Add the Modality Worklist and the Modality Performed Procedure Step services to DICOMweb, in principle based on the existing DICOMweb Worklist service (UPS-RS; see </w:t>
            </w:r>
            <w:hyperlink r:id="rId10" w:anchor="chapter_11" w:history="1">
              <w:r w:rsidR="00726D1B" w:rsidRPr="005E3865">
                <w:rPr>
                  <w:rStyle w:val="Hyperlink"/>
                </w:rPr>
                <w:t>PS3.18, section 11</w:t>
              </w:r>
            </w:hyperlink>
            <w:r w:rsidR="00726D1B">
              <w:rPr>
                <w:color w:val="000000"/>
              </w:rPr>
              <w:t xml:space="preserve">). This would boil down to </w:t>
            </w:r>
            <w:r w:rsidR="00726D1B" w:rsidRPr="00EE3873">
              <w:rPr>
                <w:color w:val="000000"/>
              </w:rPr>
              <w:t>creat</w:t>
            </w:r>
            <w:r w:rsidR="00726D1B">
              <w:rPr>
                <w:color w:val="000000"/>
              </w:rPr>
              <w:t>ing</w:t>
            </w:r>
            <w:r w:rsidR="00726D1B" w:rsidRPr="00EE3873">
              <w:rPr>
                <w:color w:val="000000"/>
              </w:rPr>
              <w:t xml:space="preserve"> an informative annex and any normative changes needed if gaps </w:t>
            </w:r>
            <w:r w:rsidR="00726D1B">
              <w:rPr>
                <w:color w:val="000000"/>
              </w:rPr>
              <w:t xml:space="preserve">are </w:t>
            </w:r>
            <w:r w:rsidR="00726D1B" w:rsidRPr="00EE3873">
              <w:rPr>
                <w:color w:val="000000"/>
              </w:rPr>
              <w:t>discovered</w:t>
            </w:r>
            <w:r w:rsidR="00726D1B">
              <w:rPr>
                <w:color w:val="000000"/>
              </w:rPr>
              <w:t>.</w:t>
            </w:r>
            <w:r w:rsidR="00201D51">
              <w:t>”</w:t>
            </w:r>
          </w:p>
          <w:p w14:paraId="3374A420" w14:textId="2C72902F" w:rsidR="00201D51" w:rsidRDefault="00113A60" w:rsidP="006545C0">
            <w:pPr>
              <w:pStyle w:val="TableEntry"/>
              <w:keepNext/>
            </w:pPr>
            <w:r>
              <w:rPr>
                <w:b/>
                <w:bCs/>
              </w:rPr>
              <w:t>Issue</w:t>
            </w:r>
            <w:r w:rsidRPr="00201D51">
              <w:t xml:space="preserve">: </w:t>
            </w:r>
            <w:r w:rsidR="00201D51">
              <w:t xml:space="preserve">With this statement </w:t>
            </w:r>
            <w:r w:rsidR="00726D1B">
              <w:t xml:space="preserve">(creating an informative annex on the mapping and add applicable normative corrections) </w:t>
            </w:r>
            <w:r w:rsidR="00201D51">
              <w:t xml:space="preserve">interoperability is not served, as informative text would give </w:t>
            </w:r>
            <w:r w:rsidR="00726D1B">
              <w:t xml:space="preserve">only </w:t>
            </w:r>
            <w:r w:rsidRPr="00101A18">
              <w:rPr>
                <w:i/>
                <w:iCs/>
              </w:rPr>
              <w:t>a</w:t>
            </w:r>
            <w:r w:rsidR="00201D51">
              <w:t xml:space="preserve"> way of doing the mapping from DIMSE MWL and MPPS to UPS-RS, and other ways for achieving the same </w:t>
            </w:r>
            <w:r w:rsidR="00726D1B">
              <w:t xml:space="preserve">would be </w:t>
            </w:r>
            <w:r w:rsidR="0006144D">
              <w:t>equally valid</w:t>
            </w:r>
            <w:r w:rsidR="00201D51">
              <w:t>.</w:t>
            </w:r>
          </w:p>
          <w:p w14:paraId="701C943F" w14:textId="01C20CEE" w:rsidR="00201D51" w:rsidRDefault="00201D51" w:rsidP="006545C0">
            <w:pPr>
              <w:pStyle w:val="TableEntry"/>
              <w:keepNext/>
            </w:pPr>
            <w:r w:rsidRPr="00201D51">
              <w:rPr>
                <w:b/>
                <w:bCs/>
              </w:rPr>
              <w:t>Proposal</w:t>
            </w:r>
            <w:r>
              <w:t xml:space="preserve">: </w:t>
            </w:r>
            <w:r w:rsidR="00726D1B">
              <w:t xml:space="preserve">Create </w:t>
            </w:r>
            <w:r w:rsidR="00A12FF4">
              <w:t xml:space="preserve">(mostly) </w:t>
            </w:r>
            <w:r>
              <w:t>normative text. This way, there would be only one vetted way of doing this mapping, and interoperability would be served.</w:t>
            </w:r>
            <w:r w:rsidR="00726D1B">
              <w:t xml:space="preserve"> In this, it is proposed to have a section on Modality Services where the high-level structure of other sections in PS3.18 (sections </w:t>
            </w:r>
            <w:r w:rsidR="00A12FF4">
              <w:t>9</w:t>
            </w:r>
            <w:r w:rsidR="00726D1B">
              <w:t>-13) is followed as much as possible</w:t>
            </w:r>
            <w:r w:rsidR="009C3B52">
              <w:t>,</w:t>
            </w:r>
            <w:r w:rsidR="00726D1B">
              <w:t xml:space="preserve"> to simplify the process of understanding for the reader.</w:t>
            </w:r>
          </w:p>
          <w:p w14:paraId="1B47FCA5" w14:textId="643DD02F" w:rsidR="009D1242" w:rsidRDefault="00201D51" w:rsidP="004054D0">
            <w:pPr>
              <w:pStyle w:val="TableEntry"/>
            </w:pPr>
            <w:r w:rsidRPr="00201D51">
              <w:rPr>
                <w:b/>
                <w:bCs/>
              </w:rPr>
              <w:t>Decision</w:t>
            </w:r>
            <w:r>
              <w:t xml:space="preserve">: </w:t>
            </w:r>
            <w:r w:rsidR="00726D1B">
              <w:t xml:space="preserve">[WGxx: YYYY-MM-DD] </w:t>
            </w:r>
            <w:r>
              <w:t>None yet.</w:t>
            </w:r>
            <w:r w:rsidR="00B2380A">
              <w:br/>
            </w:r>
            <w:r w:rsidR="00B2380A" w:rsidRPr="00B2380A">
              <w:rPr>
                <w:highlight w:val="yellow"/>
              </w:rPr>
              <w:t>[WG06: 2024-08-22] Create it now as if it is normative. If we later conclude that it is not fitting normative, we can change it back to informative. It might the case that it can be done in an interleaved way in PS3.18, section 11, or it can be done in a separate section in PS3.18</w:t>
            </w:r>
            <w:r w:rsidR="00B2380A">
              <w:rPr>
                <w:highlight w:val="yellow"/>
              </w:rPr>
              <w:t xml:space="preserve"> with references to section 11</w:t>
            </w:r>
            <w:r w:rsidR="00B2380A" w:rsidRPr="00B2380A">
              <w:rPr>
                <w:highlight w:val="yellow"/>
              </w:rPr>
              <w:t>.</w:t>
            </w:r>
          </w:p>
        </w:tc>
      </w:tr>
      <w:tr w:rsidR="00211E2F" w14:paraId="26E3B2C5" w14:textId="77777777" w:rsidTr="004054D0">
        <w:tc>
          <w:tcPr>
            <w:tcW w:w="535" w:type="dxa"/>
          </w:tcPr>
          <w:p w14:paraId="362F261B" w14:textId="33D47794" w:rsidR="00211E2F" w:rsidRDefault="00211E2F" w:rsidP="004054D0">
            <w:pPr>
              <w:pStyle w:val="TableEntry"/>
            </w:pPr>
            <w:r>
              <w:t>2</w:t>
            </w:r>
          </w:p>
        </w:tc>
        <w:tc>
          <w:tcPr>
            <w:tcW w:w="8370" w:type="dxa"/>
          </w:tcPr>
          <w:p w14:paraId="27CB6CB8" w14:textId="6DE66347" w:rsidR="00211E2F" w:rsidRDefault="00211E2F" w:rsidP="006545C0">
            <w:pPr>
              <w:pStyle w:val="TableEntry"/>
              <w:keepNext/>
            </w:pPr>
            <w:r>
              <w:rPr>
                <w:b/>
                <w:bCs/>
              </w:rPr>
              <w:t>Context</w:t>
            </w:r>
            <w:r w:rsidRPr="00211E2F">
              <w:t xml:space="preserve">: </w:t>
            </w:r>
            <w:r w:rsidR="001953F0">
              <w:t xml:space="preserve">In </w:t>
            </w:r>
            <w:r w:rsidR="00EF01F1">
              <w:t>DIMSE MPPS n</w:t>
            </w:r>
            <w:r w:rsidRPr="00211E2F">
              <w:t>otifications</w:t>
            </w:r>
            <w:r w:rsidR="00A81108">
              <w:t xml:space="preserve"> </w:t>
            </w:r>
            <w:r w:rsidR="00A91F7C">
              <w:t xml:space="preserve">do not require subscription and </w:t>
            </w:r>
            <w:r w:rsidR="001953F0">
              <w:t xml:space="preserve">can be unsolicited, </w:t>
            </w:r>
            <w:r w:rsidR="00EF01F1">
              <w:t xml:space="preserve">while </w:t>
            </w:r>
            <w:r w:rsidR="00AF345D">
              <w:t xml:space="preserve">the </w:t>
            </w:r>
            <w:r w:rsidR="00EF01F1">
              <w:t>DICOMweb</w:t>
            </w:r>
            <w:r w:rsidR="00AF345D">
              <w:t xml:space="preserve"> </w:t>
            </w:r>
            <w:r w:rsidR="00F6705E">
              <w:t xml:space="preserve">Worklist </w:t>
            </w:r>
            <w:r w:rsidR="00AF345D">
              <w:t>Service</w:t>
            </w:r>
            <w:r w:rsidR="00F6705E">
              <w:t xml:space="preserve"> </w:t>
            </w:r>
            <w:r w:rsidR="00146A2B">
              <w:t xml:space="preserve">manages notifications by using </w:t>
            </w:r>
            <w:r w:rsidR="00A81108">
              <w:t>subscriptions</w:t>
            </w:r>
            <w:r w:rsidR="00EF01F1">
              <w:t>.</w:t>
            </w:r>
          </w:p>
          <w:p w14:paraId="45EBB310" w14:textId="608BAD95" w:rsidR="00A81108" w:rsidRPr="00A81108" w:rsidRDefault="00A81108" w:rsidP="006545C0">
            <w:pPr>
              <w:pStyle w:val="TableEntry"/>
              <w:keepNext/>
            </w:pPr>
            <w:r>
              <w:rPr>
                <w:b/>
                <w:bCs/>
              </w:rPr>
              <w:t>Issue</w:t>
            </w:r>
            <w:r w:rsidRPr="00A81108">
              <w:t xml:space="preserve">: </w:t>
            </w:r>
            <w:r w:rsidR="00E44D13">
              <w:t xml:space="preserve">One cannot map between </w:t>
            </w:r>
            <w:r w:rsidR="00CD260A">
              <w:t>these two different kinds of mechanisms</w:t>
            </w:r>
            <w:r w:rsidR="001C589A">
              <w:t>.</w:t>
            </w:r>
          </w:p>
          <w:p w14:paraId="4FE4F5B9" w14:textId="77777777" w:rsidR="00F756E1" w:rsidRDefault="00A81108" w:rsidP="006545C0">
            <w:pPr>
              <w:pStyle w:val="TableEntry"/>
              <w:keepNext/>
            </w:pPr>
            <w:r>
              <w:rPr>
                <w:b/>
                <w:bCs/>
              </w:rPr>
              <w:t>Proposal</w:t>
            </w:r>
            <w:r w:rsidRPr="00A81108">
              <w:t xml:space="preserve">: </w:t>
            </w:r>
            <w:r w:rsidR="00076837">
              <w:t>Circumvent it the way it has been done for UPS and UPS-RS.</w:t>
            </w:r>
          </w:p>
          <w:p w14:paraId="0E48A994" w14:textId="68CE5D7A" w:rsidR="00A81108" w:rsidRPr="00A81108" w:rsidRDefault="00076837" w:rsidP="006545C0">
            <w:pPr>
              <w:pStyle w:val="TableEntry"/>
              <w:keepNext/>
            </w:pPr>
            <w:r>
              <w:t>Next to taking the same approach, i</w:t>
            </w:r>
            <w:r w:rsidR="009A05C0">
              <w:t xml:space="preserve">t would benefit the reader to </w:t>
            </w:r>
            <w:r w:rsidR="00F756E1">
              <w:t xml:space="preserve">elaborate on </w:t>
            </w:r>
            <w:r w:rsidR="009A05C0">
              <w:t>why this is done this way, as to take him or her along.</w:t>
            </w:r>
          </w:p>
          <w:p w14:paraId="49D5B73E" w14:textId="55BB1E01" w:rsidR="00A81108" w:rsidRDefault="00A81108" w:rsidP="006545C0">
            <w:pPr>
              <w:pStyle w:val="TableEntry"/>
              <w:keepNext/>
              <w:rPr>
                <w:b/>
                <w:bCs/>
              </w:rPr>
            </w:pPr>
            <w:r>
              <w:rPr>
                <w:b/>
                <w:bCs/>
              </w:rPr>
              <w:t>Decision</w:t>
            </w:r>
            <w:r w:rsidRPr="00A81108">
              <w:t xml:space="preserve">: </w:t>
            </w:r>
            <w:r>
              <w:t>[WGxx: YYYY-MM-DD] None yet.</w:t>
            </w:r>
          </w:p>
        </w:tc>
      </w:tr>
      <w:tr w:rsidR="002E6E25" w14:paraId="343B3684" w14:textId="77777777" w:rsidTr="00107EF9">
        <w:tc>
          <w:tcPr>
            <w:tcW w:w="535" w:type="dxa"/>
          </w:tcPr>
          <w:p w14:paraId="10A01663" w14:textId="61B9492D" w:rsidR="002E6E25" w:rsidRDefault="00211E2F" w:rsidP="00107EF9">
            <w:pPr>
              <w:pStyle w:val="TableEntry"/>
            </w:pPr>
            <w:r>
              <w:t>3</w:t>
            </w:r>
          </w:p>
        </w:tc>
        <w:tc>
          <w:tcPr>
            <w:tcW w:w="8370" w:type="dxa"/>
          </w:tcPr>
          <w:p w14:paraId="747883A6" w14:textId="3635516D" w:rsidR="00113A60" w:rsidRPr="00113A60" w:rsidRDefault="00113A60" w:rsidP="006545C0">
            <w:pPr>
              <w:pStyle w:val="TableEntry"/>
              <w:keepNext/>
            </w:pPr>
            <w:r>
              <w:rPr>
                <w:b/>
                <w:bCs/>
              </w:rPr>
              <w:t>Context</w:t>
            </w:r>
            <w:r w:rsidRPr="00113A60">
              <w:t>:</w:t>
            </w:r>
            <w:r>
              <w:rPr>
                <w:b/>
                <w:bCs/>
              </w:rPr>
              <w:t xml:space="preserve"> </w:t>
            </w:r>
            <w:r w:rsidRPr="00113A60">
              <w:t xml:space="preserve">MPPS notifications </w:t>
            </w:r>
            <w:r>
              <w:t>can</w:t>
            </w:r>
            <w:r w:rsidRPr="00113A60">
              <w:t xml:space="preserve"> only </w:t>
            </w:r>
            <w:r>
              <w:t xml:space="preserve">indicate </w:t>
            </w:r>
            <w:r w:rsidRPr="00113A60">
              <w:t>state changes</w:t>
            </w:r>
            <w:r w:rsidR="00FB435D">
              <w:t xml:space="preserve">, see </w:t>
            </w:r>
            <w:hyperlink r:id="rId11" w:history="1">
              <w:r w:rsidR="00FB435D">
                <w:rPr>
                  <w:rStyle w:val="Hyperlink"/>
                </w:rPr>
                <w:t>PS3.4, F.9.2</w:t>
              </w:r>
            </w:hyperlink>
            <w:r w:rsidRPr="00113A60">
              <w:t>, while UPS</w:t>
            </w:r>
            <w:r w:rsidR="00CD15F3">
              <w:t xml:space="preserve"> </w:t>
            </w:r>
            <w:r w:rsidRPr="00113A60">
              <w:t xml:space="preserve">(-RS) notifications allow for </w:t>
            </w:r>
            <w:r>
              <w:t>many more aspects to be reported on</w:t>
            </w:r>
            <w:r w:rsidR="00A12FF4">
              <w:t xml:space="preserve">, see </w:t>
            </w:r>
            <w:hyperlink r:id="rId12" w:history="1">
              <w:r w:rsidR="00FB435D">
                <w:rPr>
                  <w:rStyle w:val="Hyperlink"/>
                </w:rPr>
                <w:t>PS3.4, CC.2.4</w:t>
              </w:r>
            </w:hyperlink>
            <w:r w:rsidRPr="00113A60">
              <w:t>.</w:t>
            </w:r>
          </w:p>
          <w:p w14:paraId="4CDE3618" w14:textId="2CCDCCBD" w:rsidR="002E6E25" w:rsidRDefault="00201D51" w:rsidP="006545C0">
            <w:pPr>
              <w:pStyle w:val="TableEntry"/>
              <w:keepNext/>
            </w:pPr>
            <w:r w:rsidRPr="00201D51">
              <w:rPr>
                <w:b/>
                <w:bCs/>
              </w:rPr>
              <w:t>Issue</w:t>
            </w:r>
            <w:r>
              <w:t xml:space="preserve">: </w:t>
            </w:r>
            <w:r w:rsidR="00C852FC">
              <w:t xml:space="preserve">Due to the difference in </w:t>
            </w:r>
            <w:r w:rsidR="001718ED">
              <w:t>what can be reported, i</w:t>
            </w:r>
            <w:r w:rsidR="00113A60">
              <w:t xml:space="preserve">t is not possible to make a </w:t>
            </w:r>
            <w:r w:rsidR="00FB435D">
              <w:t xml:space="preserve">two-way </w:t>
            </w:r>
            <w:r w:rsidR="00113A60">
              <w:t>mapping; therefore</w:t>
            </w:r>
            <w:r w:rsidR="003E2518">
              <w:t>,</w:t>
            </w:r>
            <w:r w:rsidR="00113A60">
              <w:t xml:space="preserve"> </w:t>
            </w:r>
            <w:r w:rsidR="00FB435D">
              <w:t xml:space="preserve">it is impossible to define </w:t>
            </w:r>
            <w:r w:rsidR="00113A60">
              <w:t>bi-directional proxies.</w:t>
            </w:r>
            <w:r w:rsidR="003E2518">
              <w:t xml:space="preserve"> </w:t>
            </w:r>
            <w:r w:rsidR="00FB435D">
              <w:t>I</w:t>
            </w:r>
            <w:r w:rsidR="003E2518">
              <w:t>t is</w:t>
            </w:r>
            <w:r w:rsidR="00FB435D">
              <w:t xml:space="preserve">, for instance, </w:t>
            </w:r>
            <w:r w:rsidR="003E2518">
              <w:t xml:space="preserve">not possible to have a </w:t>
            </w:r>
            <w:r w:rsidR="00FB435D">
              <w:t xml:space="preserve">UPS-RS </w:t>
            </w:r>
            <w:r w:rsidR="003E2518">
              <w:t>origin server notify a</w:t>
            </w:r>
            <w:r w:rsidR="00FB435D">
              <w:t>n</w:t>
            </w:r>
            <w:r w:rsidR="003E2518">
              <w:t xml:space="preserve"> </w:t>
            </w:r>
            <w:r w:rsidR="00FB435D">
              <w:t xml:space="preserve">MPPS </w:t>
            </w:r>
            <w:r w:rsidR="003E2518">
              <w:t>SCU about new</w:t>
            </w:r>
            <w:r w:rsidR="00FB435D">
              <w:t>ly added</w:t>
            </w:r>
            <w:r w:rsidR="003E2518">
              <w:t xml:space="preserve"> performed procedure steps, </w:t>
            </w:r>
            <w:r w:rsidR="00FB435D">
              <w:t xml:space="preserve">even with a proxy, </w:t>
            </w:r>
            <w:r w:rsidR="003E2518">
              <w:t>as such an update does not involve a state change</w:t>
            </w:r>
            <w:r w:rsidR="00FB435D">
              <w:t xml:space="preserve"> as defined for MPPS</w:t>
            </w:r>
            <w:r w:rsidR="003E2518">
              <w:t>.</w:t>
            </w:r>
          </w:p>
          <w:p w14:paraId="5225F8A4" w14:textId="4B75DB38" w:rsidR="00201D51" w:rsidRDefault="00201D51" w:rsidP="006545C0">
            <w:pPr>
              <w:pStyle w:val="TableEntry"/>
              <w:keepNext/>
            </w:pPr>
            <w:r w:rsidRPr="00201D51">
              <w:rPr>
                <w:b/>
                <w:bCs/>
              </w:rPr>
              <w:t>Proposal</w:t>
            </w:r>
            <w:r>
              <w:t xml:space="preserve">: </w:t>
            </w:r>
            <w:r w:rsidR="00113A60">
              <w:t xml:space="preserve">Limit the kinds of </w:t>
            </w:r>
            <w:r w:rsidR="003E2518">
              <w:t xml:space="preserve">supported </w:t>
            </w:r>
            <w:r w:rsidR="00113A60">
              <w:t xml:space="preserve">notifications for the DICOMweb Modality Services to </w:t>
            </w:r>
            <w:r w:rsidR="00FB435D">
              <w:t xml:space="preserve">actual </w:t>
            </w:r>
            <w:r w:rsidR="00113A60">
              <w:t>state changes. Th</w:t>
            </w:r>
            <w:r w:rsidR="003E2518">
              <w:t>ese</w:t>
            </w:r>
            <w:r w:rsidR="00113A60">
              <w:t xml:space="preserve"> can be mapped back and forth</w:t>
            </w:r>
            <w:r w:rsidR="003E2518">
              <w:t>, so it is in principle possible to define bi-directional proxies</w:t>
            </w:r>
            <w:r w:rsidR="00FB435D">
              <w:t xml:space="preserve"> for such (limited) notification</w:t>
            </w:r>
            <w:r w:rsidR="0086106B">
              <w:t>s</w:t>
            </w:r>
            <w:r w:rsidR="00113A60">
              <w:t>.</w:t>
            </w:r>
          </w:p>
          <w:p w14:paraId="688793BA" w14:textId="6DDE0408" w:rsidR="00201D51" w:rsidRDefault="00201D51" w:rsidP="00107EF9">
            <w:pPr>
              <w:pStyle w:val="TableEntry"/>
            </w:pPr>
            <w:r w:rsidRPr="00201D51">
              <w:rPr>
                <w:b/>
                <w:bCs/>
              </w:rPr>
              <w:t>Decision</w:t>
            </w:r>
            <w:r>
              <w:t xml:space="preserve">: </w:t>
            </w:r>
            <w:r w:rsidR="00726D1B">
              <w:t>[WGxx: YYYY-MM-DD] None yet.</w:t>
            </w:r>
          </w:p>
        </w:tc>
      </w:tr>
      <w:tr w:rsidR="002E6E25" w14:paraId="276AAFCF" w14:textId="77777777" w:rsidTr="00107EF9">
        <w:tc>
          <w:tcPr>
            <w:tcW w:w="535" w:type="dxa"/>
          </w:tcPr>
          <w:p w14:paraId="4B9C3146" w14:textId="575ADE03" w:rsidR="002E6E25" w:rsidRDefault="00211E2F" w:rsidP="00107EF9">
            <w:pPr>
              <w:pStyle w:val="TableEntry"/>
            </w:pPr>
            <w:r>
              <w:lastRenderedPageBreak/>
              <w:t>4</w:t>
            </w:r>
          </w:p>
        </w:tc>
        <w:tc>
          <w:tcPr>
            <w:tcW w:w="8370" w:type="dxa"/>
          </w:tcPr>
          <w:p w14:paraId="35398132" w14:textId="767AF2EE" w:rsidR="002E6E25" w:rsidRDefault="00113A60" w:rsidP="006545C0">
            <w:pPr>
              <w:pStyle w:val="TableEntry"/>
              <w:keepNext/>
            </w:pPr>
            <w:r w:rsidRPr="00113A60">
              <w:rPr>
                <w:b/>
                <w:bCs/>
              </w:rPr>
              <w:t>Context</w:t>
            </w:r>
            <w:r>
              <w:t xml:space="preserve">: The </w:t>
            </w:r>
            <w:r w:rsidR="004729C2">
              <w:t xml:space="preserve">notified parties of the </w:t>
            </w:r>
            <w:r>
              <w:t xml:space="preserve">MPPS notification service as specified in </w:t>
            </w:r>
            <w:hyperlink r:id="rId13" w:history="1">
              <w:r w:rsidR="00FB435D">
                <w:rPr>
                  <w:rStyle w:val="Hyperlink"/>
                </w:rPr>
                <w:t>PS3.4, F.9</w:t>
              </w:r>
            </w:hyperlink>
            <w:r>
              <w:t>.</w:t>
            </w:r>
          </w:p>
          <w:p w14:paraId="4A46846F" w14:textId="0F0C631D" w:rsidR="00113A60" w:rsidRDefault="00113A60" w:rsidP="006545C0">
            <w:pPr>
              <w:pStyle w:val="TableEntry"/>
              <w:keepNext/>
            </w:pPr>
            <w:r w:rsidRPr="00113A60">
              <w:rPr>
                <w:b/>
                <w:bCs/>
              </w:rPr>
              <w:t>Issue</w:t>
            </w:r>
            <w:r>
              <w:t xml:space="preserve">: </w:t>
            </w:r>
            <w:r w:rsidR="00FB435D">
              <w:t xml:space="preserve">This service does </w:t>
            </w:r>
            <w:r>
              <w:t>not specif</w:t>
            </w:r>
            <w:r w:rsidR="00FB435D">
              <w:t>y</w:t>
            </w:r>
            <w:r>
              <w:t xml:space="preserve"> how the </w:t>
            </w:r>
            <w:r w:rsidR="00FB435D">
              <w:t xml:space="preserve">MPPS Notification </w:t>
            </w:r>
            <w:r>
              <w:t>SCP knows what SCUs to notify on MPPS changes.</w:t>
            </w:r>
          </w:p>
          <w:p w14:paraId="30E1CBCC" w14:textId="4DED6EE0" w:rsidR="0086106B" w:rsidRDefault="00113A60" w:rsidP="006545C0">
            <w:pPr>
              <w:pStyle w:val="TableEntry"/>
              <w:keepNext/>
            </w:pPr>
            <w:r w:rsidRPr="00113A60">
              <w:rPr>
                <w:b/>
                <w:bCs/>
              </w:rPr>
              <w:t>Proposal</w:t>
            </w:r>
            <w:r>
              <w:t xml:space="preserve">: </w:t>
            </w:r>
            <w:r w:rsidR="001E7933">
              <w:t>Do not change</w:t>
            </w:r>
            <w:r>
              <w:t xml:space="preserve"> the current way this behavior is specified; just add </w:t>
            </w:r>
            <w:r w:rsidR="00FB435D">
              <w:t xml:space="preserve">one or more </w:t>
            </w:r>
            <w:r>
              <w:t>note</w:t>
            </w:r>
            <w:r w:rsidR="00FB435D">
              <w:t>s</w:t>
            </w:r>
            <w:r>
              <w:t xml:space="preserve"> to make clear that this aspect is something beyond the standard</w:t>
            </w:r>
            <w:r w:rsidR="00FB435D">
              <w:t xml:space="preserve">, and that </w:t>
            </w:r>
            <w:r w:rsidR="001E7933">
              <w:t>a conceivable way</w:t>
            </w:r>
            <w:r w:rsidR="00FB435D">
              <w:t xml:space="preserve"> to achieve this would be configuring the SCP with the SCUs to be notified</w:t>
            </w:r>
            <w:r>
              <w:t>.</w:t>
            </w:r>
          </w:p>
          <w:p w14:paraId="022627F7" w14:textId="61A1EF96" w:rsidR="00113A60" w:rsidRDefault="0086106B" w:rsidP="006545C0">
            <w:pPr>
              <w:pStyle w:val="TableEntry"/>
              <w:keepNext/>
            </w:pPr>
            <w:r>
              <w:t xml:space="preserve">Note that </w:t>
            </w:r>
            <w:r w:rsidR="001363F8">
              <w:t>a</w:t>
            </w:r>
            <w:r>
              <w:t xml:space="preserve"> consequence of this proposal is that Modality Services cannot specify the exact mapping from and to UPS-RS in this respect.</w:t>
            </w:r>
          </w:p>
          <w:p w14:paraId="421B2BC3" w14:textId="11406DD8" w:rsidR="00113A60" w:rsidRDefault="00113A60" w:rsidP="00107EF9">
            <w:pPr>
              <w:pStyle w:val="TableEntry"/>
            </w:pPr>
            <w:r w:rsidRPr="00113A60">
              <w:rPr>
                <w:b/>
                <w:bCs/>
              </w:rPr>
              <w:t>Decision</w:t>
            </w:r>
            <w:r>
              <w:t>: [WGxx: YYYY-MM-DD] None yet.</w:t>
            </w:r>
          </w:p>
        </w:tc>
      </w:tr>
      <w:tr w:rsidR="0086106B" w14:paraId="3F5E0792" w14:textId="77777777" w:rsidTr="00107EF9">
        <w:tc>
          <w:tcPr>
            <w:tcW w:w="535" w:type="dxa"/>
          </w:tcPr>
          <w:p w14:paraId="12F1B5E1" w14:textId="66D41241" w:rsidR="0086106B" w:rsidRDefault="006F39A1" w:rsidP="00107EF9">
            <w:pPr>
              <w:pStyle w:val="TableEntry"/>
            </w:pPr>
            <w:r>
              <w:t>5</w:t>
            </w:r>
          </w:p>
        </w:tc>
        <w:tc>
          <w:tcPr>
            <w:tcW w:w="8370" w:type="dxa"/>
          </w:tcPr>
          <w:p w14:paraId="46B95D41" w14:textId="2FAFCC99" w:rsidR="0086106B" w:rsidRPr="0086106B" w:rsidRDefault="0086106B" w:rsidP="006545C0">
            <w:pPr>
              <w:pStyle w:val="TableEntry"/>
              <w:keepNext/>
            </w:pPr>
            <w:r>
              <w:rPr>
                <w:b/>
                <w:bCs/>
              </w:rPr>
              <w:t>Context</w:t>
            </w:r>
            <w:r w:rsidRPr="0086106B">
              <w:t xml:space="preserve">: </w:t>
            </w:r>
            <w:r>
              <w:t xml:space="preserve">The DIMSE modality services MWL and MPPS distinguish between workitems and </w:t>
            </w:r>
            <w:r w:rsidR="00C765E4">
              <w:t xml:space="preserve">modality </w:t>
            </w:r>
            <w:r>
              <w:t>performed procedure steps</w:t>
            </w:r>
            <w:r w:rsidR="006545C0">
              <w:t xml:space="preserve">; </w:t>
            </w:r>
            <w:r>
              <w:t xml:space="preserve">UPS-RS </w:t>
            </w:r>
            <w:r w:rsidR="00644F28">
              <w:t>models</w:t>
            </w:r>
            <w:r>
              <w:t xml:space="preserve"> workitems</w:t>
            </w:r>
            <w:r w:rsidR="00644F28">
              <w:t xml:space="preserve"> </w:t>
            </w:r>
            <w:r w:rsidR="00644F28">
              <w:rPr>
                <w:highlight w:val="yellow"/>
              </w:rPr>
              <w:t>as</w:t>
            </w:r>
            <w:r w:rsidR="00644F28" w:rsidRPr="00644F28">
              <w:rPr>
                <w:highlight w:val="yellow"/>
              </w:rPr>
              <w:t xml:space="preserve"> </w:t>
            </w:r>
            <w:r w:rsidR="00644F28">
              <w:rPr>
                <w:highlight w:val="yellow"/>
              </w:rPr>
              <w:t>the</w:t>
            </w:r>
            <w:r w:rsidR="00644F28" w:rsidRPr="00644F28">
              <w:rPr>
                <w:highlight w:val="yellow"/>
              </w:rPr>
              <w:t xml:space="preserve"> union of a scheduled procedure step and a performed procedure step</w:t>
            </w:r>
            <w:r w:rsidRPr="00644F28">
              <w:rPr>
                <w:highlight w:val="yellow"/>
              </w:rPr>
              <w:t>.</w:t>
            </w:r>
          </w:p>
          <w:p w14:paraId="655FD1D9" w14:textId="76064A33" w:rsidR="0086106B" w:rsidRPr="0086106B" w:rsidRDefault="0086106B" w:rsidP="006545C0">
            <w:pPr>
              <w:pStyle w:val="TableEntry"/>
              <w:keepNext/>
            </w:pPr>
            <w:r>
              <w:rPr>
                <w:b/>
                <w:bCs/>
              </w:rPr>
              <w:t>Issue</w:t>
            </w:r>
            <w:r w:rsidRPr="0086106B">
              <w:t xml:space="preserve">: </w:t>
            </w:r>
            <w:r w:rsidR="00944220">
              <w:t>To be able to map DIMSE information onto DICOMweb information, i</w:t>
            </w:r>
            <w:r w:rsidR="00A710CF">
              <w:t>t needs to be completely clear how a</w:t>
            </w:r>
            <w:r w:rsidR="00476BE6">
              <w:t xml:space="preserve"> </w:t>
            </w:r>
            <w:r w:rsidR="00476BE6" w:rsidRPr="00476BE6">
              <w:rPr>
                <w:highlight w:val="yellow"/>
              </w:rPr>
              <w:t>matching/corresponding</w:t>
            </w:r>
            <w:r w:rsidR="00A710CF">
              <w:t xml:space="preserve"> UPS-RS workitem can be </w:t>
            </w:r>
            <w:r w:rsidR="00944220">
              <w:t>uniq</w:t>
            </w:r>
            <w:r w:rsidR="0002437F">
              <w:t xml:space="preserve">uely </w:t>
            </w:r>
            <w:r w:rsidR="00A710CF">
              <w:t>identified based on information in the MWL workitem.</w:t>
            </w:r>
          </w:p>
          <w:p w14:paraId="19CD0E94" w14:textId="6ED37581" w:rsidR="0086106B" w:rsidRPr="0086106B" w:rsidRDefault="0086106B" w:rsidP="006545C0">
            <w:pPr>
              <w:pStyle w:val="TableEntry"/>
              <w:keepNext/>
            </w:pPr>
            <w:r>
              <w:rPr>
                <w:b/>
                <w:bCs/>
              </w:rPr>
              <w:t>Proposal</w:t>
            </w:r>
            <w:r w:rsidRPr="0086106B">
              <w:t xml:space="preserve">: </w:t>
            </w:r>
            <w:r w:rsidR="00A710CF">
              <w:t xml:space="preserve">The applicable workitem can be </w:t>
            </w:r>
            <w:r w:rsidR="0049528F">
              <w:t xml:space="preserve">uniquely </w:t>
            </w:r>
            <w:r w:rsidR="00A710CF">
              <w:t xml:space="preserve">identified </w:t>
            </w:r>
            <w:r w:rsidR="006545C0">
              <w:t xml:space="preserve">by </w:t>
            </w:r>
            <w:r w:rsidR="000E0F68">
              <w:t xml:space="preserve">Study Instance UID, </w:t>
            </w:r>
            <w:r w:rsidR="0002437F">
              <w:t>Accession Number</w:t>
            </w:r>
            <w:r w:rsidR="000E0F68">
              <w:t xml:space="preserve">, </w:t>
            </w:r>
            <w:r w:rsidR="00644F28" w:rsidRPr="00644F28">
              <w:rPr>
                <w:highlight w:val="yellow"/>
              </w:rPr>
              <w:t>Requested Procedure ID,</w:t>
            </w:r>
            <w:r w:rsidR="00644F28">
              <w:t xml:space="preserve"> </w:t>
            </w:r>
            <w:r w:rsidR="000E0F68">
              <w:t>and</w:t>
            </w:r>
            <w:r w:rsidR="0002437F">
              <w:t xml:space="preserve"> </w:t>
            </w:r>
            <w:r w:rsidR="005B666E">
              <w:t>Scheduled Procedure Step ID.</w:t>
            </w:r>
          </w:p>
          <w:p w14:paraId="5DDB411E" w14:textId="4FD76CDF" w:rsidR="0086106B" w:rsidRPr="00113A60" w:rsidRDefault="0086106B" w:rsidP="00107EF9">
            <w:pPr>
              <w:pStyle w:val="TableEntry"/>
              <w:rPr>
                <w:b/>
                <w:bCs/>
              </w:rPr>
            </w:pPr>
            <w:r>
              <w:rPr>
                <w:b/>
                <w:bCs/>
              </w:rPr>
              <w:t>Decision</w:t>
            </w:r>
            <w:r w:rsidRPr="0086106B">
              <w:t xml:space="preserve">: </w:t>
            </w:r>
            <w:r>
              <w:t>[WGxx: YYYY-MM-DD] None yet.</w:t>
            </w:r>
          </w:p>
        </w:tc>
      </w:tr>
      <w:tr w:rsidR="00EA4646" w14:paraId="2EA9AE54" w14:textId="77777777" w:rsidTr="00107EF9">
        <w:tc>
          <w:tcPr>
            <w:tcW w:w="535" w:type="dxa"/>
          </w:tcPr>
          <w:p w14:paraId="77B0D9D9" w14:textId="0D013D58" w:rsidR="00EA4646" w:rsidRDefault="006F39A1" w:rsidP="00107EF9">
            <w:pPr>
              <w:pStyle w:val="TableEntry"/>
            </w:pPr>
            <w:r>
              <w:t>6</w:t>
            </w:r>
          </w:p>
        </w:tc>
        <w:tc>
          <w:tcPr>
            <w:tcW w:w="8370" w:type="dxa"/>
          </w:tcPr>
          <w:p w14:paraId="12341069" w14:textId="726D68CE" w:rsidR="00EA4646" w:rsidRDefault="00EA4646" w:rsidP="006545C0">
            <w:pPr>
              <w:pStyle w:val="TableEntry"/>
              <w:keepNext/>
              <w:rPr>
                <w:b/>
                <w:bCs/>
              </w:rPr>
            </w:pPr>
            <w:r>
              <w:rPr>
                <w:b/>
                <w:bCs/>
              </w:rPr>
              <w:t>Context</w:t>
            </w:r>
            <w:r w:rsidRPr="00EA4646">
              <w:t>:</w:t>
            </w:r>
            <w:r w:rsidRPr="00685600">
              <w:t xml:space="preserve"> </w:t>
            </w:r>
            <w:r w:rsidR="00685600" w:rsidRPr="00685600">
              <w:t>Discontinue /</w:t>
            </w:r>
            <w:r w:rsidR="00685600">
              <w:rPr>
                <w:b/>
                <w:bCs/>
              </w:rPr>
              <w:t xml:space="preserve"> </w:t>
            </w:r>
            <w:r w:rsidR="00FC772F" w:rsidRPr="0040293B">
              <w:t xml:space="preserve">Cancellation of </w:t>
            </w:r>
            <w:r w:rsidR="0040293B" w:rsidRPr="0040293B">
              <w:t>Workitems.</w:t>
            </w:r>
          </w:p>
          <w:p w14:paraId="691E66AA" w14:textId="41064AE2" w:rsidR="00EA4646" w:rsidRDefault="00EA4646" w:rsidP="006545C0">
            <w:pPr>
              <w:pStyle w:val="TableEntry"/>
              <w:keepNext/>
              <w:rPr>
                <w:b/>
                <w:bCs/>
              </w:rPr>
            </w:pPr>
            <w:r>
              <w:rPr>
                <w:b/>
                <w:bCs/>
              </w:rPr>
              <w:t>Issue</w:t>
            </w:r>
            <w:r w:rsidRPr="00EA4646">
              <w:t xml:space="preserve">: </w:t>
            </w:r>
            <w:r w:rsidR="00FC772F" w:rsidRPr="00FC772F">
              <w:t>UPS</w:t>
            </w:r>
            <w:r w:rsidR="005B666E">
              <w:t>-RS</w:t>
            </w:r>
            <w:r w:rsidR="00FC772F" w:rsidRPr="00FC772F">
              <w:t xml:space="preserve"> knows about cancellation of Workitems, while MWL does not.</w:t>
            </w:r>
            <w:r w:rsidR="00EB0677">
              <w:t xml:space="preserve"> </w:t>
            </w:r>
            <w:commentRangeStart w:id="42"/>
            <w:r w:rsidR="00EB0677">
              <w:t xml:space="preserve">There is the notion of discontinuing </w:t>
            </w:r>
            <w:r w:rsidR="008152F3">
              <w:t>performed procedure steps, but that will not cancel a workitem.</w:t>
            </w:r>
            <w:commentRangeEnd w:id="42"/>
            <w:r w:rsidR="00604D7E">
              <w:rPr>
                <w:rStyle w:val="CommentReference"/>
              </w:rPr>
              <w:commentReference w:id="42"/>
            </w:r>
          </w:p>
          <w:p w14:paraId="6853A56B" w14:textId="006A2803" w:rsidR="00EA4646" w:rsidRDefault="00EA4646" w:rsidP="006545C0">
            <w:pPr>
              <w:pStyle w:val="TableEntry"/>
              <w:keepNext/>
              <w:rPr>
                <w:b/>
                <w:bCs/>
              </w:rPr>
            </w:pPr>
            <w:r>
              <w:rPr>
                <w:b/>
                <w:bCs/>
              </w:rPr>
              <w:t>Proposal</w:t>
            </w:r>
            <w:r w:rsidRPr="00EA4646">
              <w:t xml:space="preserve">: </w:t>
            </w:r>
            <w:r w:rsidR="00A13B95">
              <w:t>None yet.</w:t>
            </w:r>
            <w:r w:rsidR="00476BE6">
              <w:t xml:space="preserve"> </w:t>
            </w:r>
            <w:r w:rsidR="00476BE6">
              <w:rPr>
                <w:highlight w:val="yellow"/>
              </w:rPr>
              <w:t>1. C</w:t>
            </w:r>
            <w:r w:rsidR="00476BE6" w:rsidRPr="00476BE6">
              <w:rPr>
                <w:highlight w:val="yellow"/>
              </w:rPr>
              <w:t>ancellation is a request, but not a guarantee</w:t>
            </w:r>
            <w:r w:rsidR="00476BE6">
              <w:rPr>
                <w:highlight w:val="yellow"/>
              </w:rPr>
              <w:t xml:space="preserve">. 2. </w:t>
            </w:r>
            <w:r w:rsidR="00476BE6" w:rsidRPr="00476BE6">
              <w:rPr>
                <w:highlight w:val="yellow"/>
              </w:rPr>
              <w:t>Discontinue is equivalent performer</w:t>
            </w:r>
            <w:r w:rsidR="00E26A5B">
              <w:rPr>
                <w:highlight w:val="yellow"/>
              </w:rPr>
              <w:t>-</w:t>
            </w:r>
            <w:r w:rsidR="00476BE6" w:rsidRPr="00476BE6">
              <w:rPr>
                <w:highlight w:val="yellow"/>
              </w:rPr>
              <w:t>based cancellation, not the same as external based cancellation</w:t>
            </w:r>
            <w:r w:rsidR="00476BE6">
              <w:rPr>
                <w:highlight w:val="yellow"/>
              </w:rPr>
              <w:t>. 3. Diagrams for discussion are needed. 4. See PS3.17, Annex GGG (examples)</w:t>
            </w:r>
            <w:r w:rsidR="00476BE6" w:rsidRPr="00476BE6">
              <w:rPr>
                <w:highlight w:val="yellow"/>
              </w:rPr>
              <w:t>.</w:t>
            </w:r>
          </w:p>
          <w:p w14:paraId="56A26280" w14:textId="3886CC63" w:rsidR="00EA4646" w:rsidRDefault="00EA4646" w:rsidP="006545C0">
            <w:pPr>
              <w:pStyle w:val="TableEntry"/>
              <w:keepNext/>
              <w:rPr>
                <w:b/>
                <w:bCs/>
              </w:rPr>
            </w:pPr>
            <w:r>
              <w:rPr>
                <w:b/>
                <w:bCs/>
              </w:rPr>
              <w:t>Decision</w:t>
            </w:r>
            <w:r w:rsidRPr="00EA4646">
              <w:t>:</w:t>
            </w:r>
            <w:r>
              <w:rPr>
                <w:b/>
                <w:bCs/>
              </w:rPr>
              <w:t xml:space="preserve"> </w:t>
            </w:r>
            <w:r w:rsidR="0040293B">
              <w:t>[WGxx: YYYY-MM-DD] None yet.</w:t>
            </w:r>
          </w:p>
        </w:tc>
      </w:tr>
      <w:tr w:rsidR="00E614BE" w14:paraId="121A51EC" w14:textId="77777777" w:rsidTr="00107EF9">
        <w:tc>
          <w:tcPr>
            <w:tcW w:w="535" w:type="dxa"/>
          </w:tcPr>
          <w:p w14:paraId="2E76FB60" w14:textId="42916AEE" w:rsidR="00E614BE" w:rsidRDefault="00E614BE" w:rsidP="00107EF9">
            <w:pPr>
              <w:pStyle w:val="TableEntry"/>
            </w:pPr>
            <w:r>
              <w:t>7</w:t>
            </w:r>
          </w:p>
        </w:tc>
        <w:tc>
          <w:tcPr>
            <w:tcW w:w="8370" w:type="dxa"/>
          </w:tcPr>
          <w:p w14:paraId="75321C11" w14:textId="6D130CBF" w:rsidR="00E614BE" w:rsidRDefault="00E614BE" w:rsidP="006545C0">
            <w:pPr>
              <w:pStyle w:val="TableEntry"/>
              <w:keepNext/>
              <w:rPr>
                <w:b/>
                <w:bCs/>
              </w:rPr>
            </w:pPr>
            <w:r>
              <w:rPr>
                <w:b/>
                <w:bCs/>
              </w:rPr>
              <w:t xml:space="preserve">Context: </w:t>
            </w:r>
            <w:r w:rsidRPr="00987B0F">
              <w:t xml:space="preserve">Multiplicity of </w:t>
            </w:r>
            <w:r w:rsidR="00C00BB4">
              <w:t xml:space="preserve">relations between </w:t>
            </w:r>
            <w:r w:rsidR="0050246F">
              <w:t>scheduled and performed procedure steps</w:t>
            </w:r>
          </w:p>
          <w:p w14:paraId="5B74D2F2" w14:textId="754C8767" w:rsidR="00EB57E5" w:rsidRDefault="00EB57E5" w:rsidP="006545C0">
            <w:pPr>
              <w:pStyle w:val="TableEntry"/>
              <w:keepNext/>
              <w:rPr>
                <w:b/>
                <w:bCs/>
              </w:rPr>
            </w:pPr>
            <w:r>
              <w:rPr>
                <w:b/>
                <w:bCs/>
              </w:rPr>
              <w:t xml:space="preserve">Issue: </w:t>
            </w:r>
            <w:r w:rsidRPr="00987B0F">
              <w:t xml:space="preserve">MWL and MPPS may relate </w:t>
            </w:r>
            <w:r w:rsidR="00E83F1B">
              <w:t>between scheduled and performed procedure steps</w:t>
            </w:r>
            <w:r w:rsidR="00E83F1B" w:rsidRPr="00987B0F">
              <w:t xml:space="preserve"> </w:t>
            </w:r>
            <w:r w:rsidRPr="00987B0F">
              <w:t xml:space="preserve">in an m:n </w:t>
            </w:r>
            <w:r w:rsidR="00C00BB4" w:rsidRPr="00987B0F">
              <w:t>multiplicity</w:t>
            </w:r>
            <w:r w:rsidR="002C5CEC">
              <w:t xml:space="preserve"> (for instance due to the append and group cases)</w:t>
            </w:r>
            <w:r w:rsidRPr="00987B0F">
              <w:t xml:space="preserve">, while UPS only </w:t>
            </w:r>
            <w:r w:rsidR="00C00BB4">
              <w:t xml:space="preserve">allows for </w:t>
            </w:r>
            <w:r w:rsidRPr="00987B0F">
              <w:t>1:1</w:t>
            </w:r>
            <w:r w:rsidR="00C00BB4">
              <w:t xml:space="preserve"> relations</w:t>
            </w:r>
            <w:r w:rsidRPr="00987B0F">
              <w:t xml:space="preserve">. </w:t>
            </w:r>
            <w:r w:rsidR="00987B0F" w:rsidRPr="00987B0F">
              <w:t xml:space="preserve">This </w:t>
            </w:r>
            <w:r w:rsidR="00C00BB4">
              <w:t xml:space="preserve">makes it </w:t>
            </w:r>
            <w:r w:rsidR="00476BE6">
              <w:t>‘</w:t>
            </w:r>
            <w:r w:rsidR="00987B0F" w:rsidRPr="00987B0F">
              <w:t>impossible</w:t>
            </w:r>
            <w:r w:rsidR="00476BE6">
              <w:t>’</w:t>
            </w:r>
            <w:r w:rsidR="00987B0F" w:rsidRPr="00987B0F">
              <w:t xml:space="preserve"> to map</w:t>
            </w:r>
            <w:r w:rsidR="00B55F1A">
              <w:t xml:space="preserve"> between these two models</w:t>
            </w:r>
            <w:r w:rsidR="00987B0F" w:rsidRPr="00987B0F">
              <w:t>.</w:t>
            </w:r>
          </w:p>
          <w:p w14:paraId="3D7E6ECA" w14:textId="0631C873" w:rsidR="00987B0F" w:rsidRDefault="00987B0F" w:rsidP="006545C0">
            <w:pPr>
              <w:pStyle w:val="TableEntry"/>
              <w:keepNext/>
              <w:rPr>
                <w:b/>
                <w:bCs/>
              </w:rPr>
            </w:pPr>
            <w:r>
              <w:rPr>
                <w:b/>
                <w:bCs/>
              </w:rPr>
              <w:t xml:space="preserve">Proposal: </w:t>
            </w:r>
            <w:r w:rsidRPr="0050246F">
              <w:t>None yet.</w:t>
            </w:r>
            <w:r w:rsidR="00476BE6">
              <w:t xml:space="preserve"> </w:t>
            </w:r>
            <w:r w:rsidR="00476BE6" w:rsidRPr="00476BE6">
              <w:rPr>
                <w:highlight w:val="yellow"/>
              </w:rPr>
              <w:t>See earlier email</w:t>
            </w:r>
            <w:r w:rsidR="00E26A5B">
              <w:rPr>
                <w:highlight w:val="yellow"/>
              </w:rPr>
              <w:t>; take proper examples/use cases (limit to what is used, instead of doing all)</w:t>
            </w:r>
            <w:r w:rsidR="00E26A5B" w:rsidRPr="00E26A5B">
              <w:rPr>
                <w:highlight w:val="yellow"/>
              </w:rPr>
              <w:t>. Another approach: do MWL/MPPS in DICOMweb not based on UPS-RS.</w:t>
            </w:r>
          </w:p>
          <w:p w14:paraId="25964D25" w14:textId="125A1497" w:rsidR="00987B0F" w:rsidRDefault="00987B0F" w:rsidP="006545C0">
            <w:pPr>
              <w:pStyle w:val="TableEntry"/>
              <w:keepNext/>
              <w:rPr>
                <w:b/>
                <w:bCs/>
              </w:rPr>
            </w:pPr>
            <w:r>
              <w:rPr>
                <w:b/>
                <w:bCs/>
              </w:rPr>
              <w:t xml:space="preserve">Decision: </w:t>
            </w:r>
            <w:r w:rsidR="0050246F">
              <w:t>[WGxx: YYYY-MM-DD] None yet.</w:t>
            </w:r>
          </w:p>
        </w:tc>
      </w:tr>
      <w:tr w:rsidR="00E26A5B" w14:paraId="42333E2D" w14:textId="77777777" w:rsidTr="00107EF9">
        <w:tc>
          <w:tcPr>
            <w:tcW w:w="535" w:type="dxa"/>
          </w:tcPr>
          <w:p w14:paraId="61B13430" w14:textId="28E8B00B" w:rsidR="00E26A5B" w:rsidRDefault="00E26A5B" w:rsidP="00E26A5B">
            <w:pPr>
              <w:pStyle w:val="TableEntry"/>
            </w:pPr>
            <w:r>
              <w:t>8</w:t>
            </w:r>
          </w:p>
        </w:tc>
        <w:tc>
          <w:tcPr>
            <w:tcW w:w="8370" w:type="dxa"/>
          </w:tcPr>
          <w:p w14:paraId="63FFD3A3" w14:textId="77777777" w:rsidR="00E26A5B" w:rsidRDefault="00E26A5B" w:rsidP="00E26A5B">
            <w:pPr>
              <w:pStyle w:val="TableEntry"/>
            </w:pPr>
            <w:r>
              <w:t>Context: All MWLs are HL7 v2.</w:t>
            </w:r>
          </w:p>
          <w:p w14:paraId="686704E8" w14:textId="6CAE23B7" w:rsidR="00E26A5B" w:rsidRDefault="00E26A5B" w:rsidP="00E26A5B">
            <w:pPr>
              <w:pStyle w:val="TableEntry"/>
            </w:pPr>
            <w:r>
              <w:t>Issue: What does FHIR change, if anything? ImagingServiceRequest is being worked on.</w:t>
            </w:r>
          </w:p>
          <w:p w14:paraId="53341950" w14:textId="77777777" w:rsidR="00E26A5B" w:rsidRDefault="00E26A5B" w:rsidP="00E26A5B">
            <w:pPr>
              <w:pStyle w:val="TableEntry"/>
            </w:pPr>
            <w:r>
              <w:t xml:space="preserve">Proposal: </w:t>
            </w:r>
          </w:p>
          <w:p w14:paraId="662C07C7" w14:textId="10BBF486" w:rsidR="00E26A5B" w:rsidRDefault="00E26A5B" w:rsidP="00E26A5B">
            <w:pPr>
              <w:pStyle w:val="TableEntry"/>
              <w:keepNext/>
              <w:rPr>
                <w:b/>
                <w:bCs/>
              </w:rPr>
            </w:pPr>
            <w:r>
              <w:t xml:space="preserve">Decision: </w:t>
            </w:r>
          </w:p>
        </w:tc>
      </w:tr>
    </w:tbl>
    <w:p w14:paraId="42E7551E" w14:textId="77777777" w:rsidR="002E6E25" w:rsidRDefault="002E6E25" w:rsidP="002E6E25">
      <w:pPr>
        <w:pStyle w:val="Heading1"/>
      </w:pPr>
      <w:bookmarkStart w:id="43" w:name="_Toc181029298"/>
      <w:r>
        <w:t>Closed Issues</w:t>
      </w:r>
      <w:bookmarkEnd w:id="43"/>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3593A3FE" w:rsidR="002E6E25" w:rsidRDefault="002E6E25" w:rsidP="00107EF9">
            <w:pPr>
              <w:pStyle w:val="TableEntry"/>
            </w:pPr>
          </w:p>
        </w:tc>
        <w:tc>
          <w:tcPr>
            <w:tcW w:w="8370" w:type="dxa"/>
          </w:tcPr>
          <w:p w14:paraId="3E08CEEE" w14:textId="0B4D1C17" w:rsidR="00E26A5B" w:rsidRDefault="00E26A5B" w:rsidP="00107EF9">
            <w:pPr>
              <w:pStyle w:val="TableEntry"/>
            </w:pPr>
            <w:r>
              <w:t xml:space="preserve"> </w:t>
            </w:r>
          </w:p>
        </w:tc>
      </w:tr>
      <w:tr w:rsidR="002E6E25" w14:paraId="63006F78" w14:textId="77777777" w:rsidTr="00107EF9">
        <w:tc>
          <w:tcPr>
            <w:tcW w:w="535" w:type="dxa"/>
          </w:tcPr>
          <w:p w14:paraId="15E5B26F" w14:textId="77777777" w:rsidR="002E6E25" w:rsidRDefault="002E6E25" w:rsidP="00107EF9">
            <w:pPr>
              <w:pStyle w:val="TableEntry"/>
            </w:pPr>
          </w:p>
        </w:tc>
        <w:tc>
          <w:tcPr>
            <w:tcW w:w="8370" w:type="dxa"/>
          </w:tcPr>
          <w:p w14:paraId="27FAFE74" w14:textId="77777777" w:rsidR="002E6E25" w:rsidRDefault="002E6E25" w:rsidP="00107EF9">
            <w:pPr>
              <w:pStyle w:val="TableEntry"/>
            </w:pP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77777777" w:rsidR="002E6E25" w:rsidRDefault="002E6E25" w:rsidP="002E6E25"/>
    <w:p w14:paraId="2E65631A" w14:textId="77777777" w:rsidR="00DB0157" w:rsidRDefault="00DB0157">
      <w:pPr>
        <w:tabs>
          <w:tab w:val="clear" w:pos="720"/>
        </w:tabs>
        <w:overflowPunct/>
        <w:autoSpaceDE/>
        <w:autoSpaceDN/>
        <w:adjustRightInd/>
        <w:spacing w:after="0"/>
        <w:textAlignment w:val="auto"/>
        <w:rPr>
          <w:b/>
          <w:sz w:val="24"/>
        </w:rPr>
      </w:pPr>
      <w:r>
        <w:br w:type="page"/>
      </w:r>
    </w:p>
    <w:p w14:paraId="1D3AF05C" w14:textId="0EAA17F2" w:rsidR="002E6E25" w:rsidRDefault="002E6E25" w:rsidP="002E6E25">
      <w:pPr>
        <w:pStyle w:val="Heading1"/>
      </w:pPr>
      <w:bookmarkStart w:id="44" w:name="_Toc181029299"/>
      <w:r>
        <w:lastRenderedPageBreak/>
        <w:t>Scope and Field of Application</w:t>
      </w:r>
      <w:bookmarkEnd w:id="44"/>
      <w:r>
        <w:rPr>
          <w:vanish/>
        </w:rPr>
        <w:fldChar w:fldCharType="begin"/>
      </w:r>
      <w:r>
        <w:rPr>
          <w:vanish/>
        </w:rPr>
        <w:instrText xml:space="preserve"> TC </w:instrText>
      </w:r>
      <w:r>
        <w:instrText xml:space="preserve"> "" \l 1 </w:instrText>
      </w:r>
      <w:r>
        <w:rPr>
          <w:vanish/>
        </w:rPr>
        <w:fldChar w:fldCharType="end"/>
      </w:r>
    </w:p>
    <w:p w14:paraId="0231FCB7" w14:textId="237E517B" w:rsidR="00823046" w:rsidRDefault="00D35719" w:rsidP="00823046">
      <w:r>
        <w:t xml:space="preserve">The DICOMweb Modality Services </w:t>
      </w:r>
      <w:r w:rsidR="00823046">
        <w:t>are</w:t>
      </w:r>
      <w:r>
        <w:t xml:space="preserve"> an extension to the existing DICOMweb services, mimicking the Modality Worklist (MWL) and Modality Performed Procedure Step (MPPS) services that are already available in DIMSE. It has been designed </w:t>
      </w:r>
      <w:r w:rsidR="00E26A5B">
        <w:t xml:space="preserve">with the intention of facilitating </w:t>
      </w:r>
      <w:r>
        <w:t xml:space="preserve">proxies from/to DIMSE to/from </w:t>
      </w:r>
      <w:commentRangeStart w:id="45"/>
      <w:r>
        <w:t xml:space="preserve">DICOMweb </w:t>
      </w:r>
      <w:commentRangeEnd w:id="45"/>
      <w:r w:rsidR="009622CE">
        <w:rPr>
          <w:rStyle w:val="CommentReference"/>
        </w:rPr>
        <w:commentReference w:id="45"/>
      </w:r>
      <w:r>
        <w:t>Modality Services.</w:t>
      </w:r>
    </w:p>
    <w:p w14:paraId="4EA22004" w14:textId="6F5B4364" w:rsidR="002E6E25" w:rsidRPr="00985208" w:rsidRDefault="00823046" w:rsidP="002E6E25">
      <w:r>
        <w:t>This supplement describes the way to perform modality services MWL and MPPS based on DICOMweb’s UPS-RS.</w:t>
      </w:r>
      <w:r w:rsidR="002E6E25">
        <w:rPr>
          <w:b/>
          <w:i/>
        </w:rPr>
        <w:br w:type="page"/>
      </w:r>
    </w:p>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14:paraId="664D169E" w14:textId="77777777" w:rsidR="00823046" w:rsidRPr="00F64160" w:rsidRDefault="00823046" w:rsidP="00823046">
      <w:pPr>
        <w:jc w:val="center"/>
        <w:rPr>
          <w:b/>
          <w:bCs/>
          <w:sz w:val="24"/>
          <w:szCs w:val="24"/>
        </w:rPr>
      </w:pPr>
      <w:r w:rsidRPr="00F64160">
        <w:rPr>
          <w:b/>
          <w:bCs/>
          <w:sz w:val="24"/>
          <w:szCs w:val="24"/>
        </w:rPr>
        <w:lastRenderedPageBreak/>
        <w:t>Changes to NEMA Standards Publications PS 3.18</w:t>
      </w:r>
    </w:p>
    <w:p w14:paraId="5EC0A08C" w14:textId="1792F3B2" w:rsidR="00823046" w:rsidRPr="00F64160" w:rsidRDefault="00823046" w:rsidP="00823046">
      <w:pPr>
        <w:pStyle w:val="Instruction"/>
      </w:pPr>
      <w:r w:rsidRPr="00F64160">
        <w:t xml:space="preserve">Add </w:t>
      </w:r>
      <w:r>
        <w:t>new section X Modality Services and Resources</w:t>
      </w:r>
    </w:p>
    <w:p w14:paraId="74D7CFC0" w14:textId="06742805" w:rsidR="00FE3B13" w:rsidRDefault="00FE3B13" w:rsidP="00FE3B13">
      <w:pPr>
        <w:pStyle w:val="Heading1"/>
      </w:pPr>
      <w:bookmarkStart w:id="46" w:name="_Toc181029300"/>
      <w:r>
        <w:t>X</w:t>
      </w:r>
      <w:r>
        <w:tab/>
      </w:r>
      <w:r w:rsidR="00770C6C">
        <w:t xml:space="preserve">OLD - </w:t>
      </w:r>
      <w:r>
        <w:t>Modality Services and Resources</w:t>
      </w:r>
      <w:bookmarkEnd w:id="46"/>
    </w:p>
    <w:p w14:paraId="2610D76E" w14:textId="263B185F" w:rsidR="00FE3B13" w:rsidRDefault="00A3658D" w:rsidP="00FE3B13">
      <w:pPr>
        <w:pStyle w:val="Heading2"/>
      </w:pPr>
      <w:bookmarkStart w:id="47" w:name="_Toc181029301"/>
      <w:r>
        <w:t>X.1</w:t>
      </w:r>
      <w:r>
        <w:tab/>
      </w:r>
      <w:r w:rsidR="00FE3B13">
        <w:t>Overview</w:t>
      </w:r>
      <w:bookmarkEnd w:id="47"/>
    </w:p>
    <w:p w14:paraId="13F0E7DE" w14:textId="4DD494FC" w:rsidR="00FE3B13" w:rsidRDefault="00FE3B13" w:rsidP="00FE3B13">
      <w:r>
        <w:t>The</w:t>
      </w:r>
      <w:r w:rsidR="00BB2EA5">
        <w:t xml:space="preserve"> M</w:t>
      </w:r>
      <w:r>
        <w:t xml:space="preserve">odality </w:t>
      </w:r>
      <w:r w:rsidR="00BB2EA5">
        <w:t>S</w:t>
      </w:r>
      <w:r>
        <w:t xml:space="preserve">ervices provide </w:t>
      </w:r>
      <w:r w:rsidR="00BB2EA5">
        <w:t xml:space="preserve">modality-oriented </w:t>
      </w:r>
      <w:r>
        <w:t>workflow management</w:t>
      </w:r>
      <w:r w:rsidR="00A3658D">
        <w:t xml:space="preserve"> for user agents</w:t>
      </w:r>
      <w:r>
        <w:t xml:space="preserve">. These services correspond to the DIMSE Modality Worklist (MWL) and Modality Performed Procedure Step (MPPS) services as defined in Annexes </w:t>
      </w:r>
      <w:r w:rsidR="00CF0FCE">
        <w:t>K</w:t>
      </w:r>
      <w:r>
        <w:t xml:space="preserve"> and </w:t>
      </w:r>
      <w:r w:rsidR="00CF0FCE">
        <w:t>F</w:t>
      </w:r>
      <w:r>
        <w:t xml:space="preserve"> of PS3.4 </w:t>
      </w:r>
      <w:r w:rsidR="00CF0FCE">
        <w:t xml:space="preserve">respectively </w:t>
      </w:r>
      <w:r>
        <w:t xml:space="preserve">and have </w:t>
      </w:r>
      <w:r w:rsidR="00E353C0">
        <w:t xml:space="preserve">– where possible – </w:t>
      </w:r>
      <w:r>
        <w:t>the</w:t>
      </w:r>
      <w:r w:rsidR="00E353C0">
        <w:t xml:space="preserve"> </w:t>
      </w:r>
      <w:r>
        <w:t>same semantics.</w:t>
      </w:r>
    </w:p>
    <w:p w14:paraId="190B27F7" w14:textId="49D201B7" w:rsidR="005121DE" w:rsidRDefault="00A3658D" w:rsidP="00FE3B13">
      <w:r>
        <w:t xml:space="preserve">The </w:t>
      </w:r>
      <w:r w:rsidR="00BB2EA5">
        <w:t>M</w:t>
      </w:r>
      <w:r>
        <w:t xml:space="preserve">odality </w:t>
      </w:r>
      <w:r w:rsidR="00BB2EA5">
        <w:t>S</w:t>
      </w:r>
      <w:r>
        <w:t xml:space="preserve">ervices do not define their own resources but apply the </w:t>
      </w:r>
      <w:r w:rsidR="00BB2EA5">
        <w:t>W</w:t>
      </w:r>
      <w:r>
        <w:t xml:space="preserve">orklist </w:t>
      </w:r>
      <w:r w:rsidR="00BB2EA5">
        <w:t>S</w:t>
      </w:r>
      <w:r w:rsidR="00E26A4B">
        <w:t>ervice</w:t>
      </w:r>
      <w:r w:rsidR="00BB2EA5">
        <w:t xml:space="preserve"> as defined in Section 11</w:t>
      </w:r>
      <w:r w:rsidR="00E26A4B">
        <w:t>.</w:t>
      </w:r>
      <w:r w:rsidR="006E28FD">
        <w:t xml:space="preserve"> In effect, this defines a mapping from the MWL and MPPS services to </w:t>
      </w:r>
      <w:r w:rsidR="0074126F">
        <w:t xml:space="preserve">the </w:t>
      </w:r>
      <w:r w:rsidR="006E28FD">
        <w:t>UPS-RS</w:t>
      </w:r>
      <w:r w:rsidR="0074126F">
        <w:t xml:space="preserve"> service</w:t>
      </w:r>
      <w:r w:rsidR="006E28FD">
        <w:t>.</w:t>
      </w:r>
      <w:r w:rsidR="005C4298">
        <w:t xml:space="preserve"> </w:t>
      </w:r>
      <w:r w:rsidR="009668DB">
        <w:t>Sections B</w:t>
      </w:r>
      <w:r w:rsidR="008A33CE">
        <w:t>.xx-B.yy</w:t>
      </w:r>
      <w:r w:rsidR="005C4298">
        <w:t xml:space="preserve"> show </w:t>
      </w:r>
      <w:r w:rsidR="008A33CE">
        <w:t xml:space="preserve">examples of </w:t>
      </w:r>
      <w:r w:rsidR="005C4298">
        <w:t xml:space="preserve">how mapping </w:t>
      </w:r>
      <w:r w:rsidR="00600A37">
        <w:t xml:space="preserve">could be </w:t>
      </w:r>
      <w:r w:rsidR="005C4298">
        <w:t xml:space="preserve">done </w:t>
      </w:r>
      <w:r w:rsidR="00600A37">
        <w:t>using proxies.</w:t>
      </w:r>
    </w:p>
    <w:p w14:paraId="5852D4EB" w14:textId="32C292D7" w:rsidR="00A710CF" w:rsidRDefault="00A710CF" w:rsidP="00A710CF">
      <w:pPr>
        <w:pStyle w:val="Heading3"/>
      </w:pPr>
      <w:bookmarkStart w:id="48" w:name="_Toc181029302"/>
      <w:r>
        <w:t>X.1.2</w:t>
      </w:r>
      <w:r>
        <w:tab/>
      </w:r>
      <w:r w:rsidR="00B974C7">
        <w:t>Scenarios</w:t>
      </w:r>
      <w:r w:rsidR="00E84780">
        <w:t xml:space="preserve"> (Informative)</w:t>
      </w:r>
      <w:bookmarkEnd w:id="48"/>
    </w:p>
    <w:p w14:paraId="7A1FEB94" w14:textId="47E9F017" w:rsidR="00A710CF" w:rsidRDefault="00C0301D" w:rsidP="00A710CF">
      <w:r>
        <w:t>The scope of the modality services is the management of acquisition modality-oriented workflows. While the</w:t>
      </w:r>
      <w:r w:rsidR="000279D0">
        <w:t xml:space="preserve"> Modality</w:t>
      </w:r>
      <w:r>
        <w:t xml:space="preserve"> </w:t>
      </w:r>
      <w:r w:rsidR="000279D0">
        <w:t>S</w:t>
      </w:r>
      <w:r>
        <w:t xml:space="preserve">ervices are not restricted to the </w:t>
      </w:r>
      <w:r w:rsidR="00B974C7">
        <w:t xml:space="preserve">scenarios </w:t>
      </w:r>
      <w:r>
        <w:t>identified in this section, these give a general impression of what can and is meant to be achieved using these services.</w:t>
      </w:r>
    </w:p>
    <w:p w14:paraId="27BB8982" w14:textId="019CAE67" w:rsidR="00A710CF" w:rsidRDefault="00A710CF" w:rsidP="00A710CF">
      <w:pPr>
        <w:pStyle w:val="Heading4"/>
      </w:pPr>
      <w:bookmarkStart w:id="49" w:name="_Toc181029303"/>
      <w:r>
        <w:t>X.1.2.1</w:t>
      </w:r>
      <w:r>
        <w:tab/>
        <w:t xml:space="preserve">Scheduled </w:t>
      </w:r>
      <w:r w:rsidR="00537BF5">
        <w:t xml:space="preserve">Acquisition </w:t>
      </w:r>
      <w:r>
        <w:t>Workflow</w:t>
      </w:r>
      <w:bookmarkEnd w:id="49"/>
    </w:p>
    <w:p w14:paraId="679180FA" w14:textId="6826FA9B" w:rsidR="00ED2BC4" w:rsidRDefault="00ED2BC4" w:rsidP="00ED2BC4">
      <w:r>
        <w:t xml:space="preserve">In this workflow, the acquisition modality will query </w:t>
      </w:r>
      <w:r w:rsidR="00306F55">
        <w:t xml:space="preserve">a worklist provider </w:t>
      </w:r>
      <w:r>
        <w:t xml:space="preserve">for </w:t>
      </w:r>
      <w:r w:rsidR="00CF174D">
        <w:t>workitem</w:t>
      </w:r>
      <w:r w:rsidR="00D547FC">
        <w:t xml:space="preserve">s, each </w:t>
      </w:r>
      <w:r w:rsidR="003708CC">
        <w:t>elaborating</w:t>
      </w:r>
      <w:r w:rsidR="00CF174D">
        <w:t xml:space="preserve"> </w:t>
      </w:r>
      <w:r>
        <w:t xml:space="preserve">on what </w:t>
      </w:r>
      <w:r w:rsidR="00C0301D">
        <w:t>procedure step has been scheduled to perform</w:t>
      </w:r>
      <w:r>
        <w:t xml:space="preserve">. The operator of the </w:t>
      </w:r>
      <w:r w:rsidR="000279D0">
        <w:t xml:space="preserve">acquisition </w:t>
      </w:r>
      <w:r>
        <w:t xml:space="preserve">modality will </w:t>
      </w:r>
      <w:r w:rsidR="00473288">
        <w:t xml:space="preserve">select the appropriate workitem and will </w:t>
      </w:r>
      <w:r>
        <w:t xml:space="preserve">perform </w:t>
      </w:r>
      <w:r w:rsidR="00A31912">
        <w:t xml:space="preserve">acquisition according to </w:t>
      </w:r>
      <w:r w:rsidR="00473288">
        <w:t>th</w:t>
      </w:r>
      <w:r w:rsidR="005B5A1D">
        <w:t>at</w:t>
      </w:r>
      <w:r w:rsidR="00473288">
        <w:t xml:space="preserve"> sched</w:t>
      </w:r>
      <w:r w:rsidR="003D298E">
        <w:t xml:space="preserve">uled </w:t>
      </w:r>
      <w:r w:rsidR="0097397B">
        <w:t>procedure step</w:t>
      </w:r>
      <w:r>
        <w:t xml:space="preserve">. </w:t>
      </w:r>
      <w:r w:rsidR="009E2AF7">
        <w:t xml:space="preserve">The acquisition modality will </w:t>
      </w:r>
      <w:r w:rsidR="001A1808">
        <w:t xml:space="preserve">notify </w:t>
      </w:r>
      <w:r w:rsidR="009E2AF7">
        <w:t>the worklist provider w</w:t>
      </w:r>
      <w:r>
        <w:t xml:space="preserve">hen </w:t>
      </w:r>
      <w:r w:rsidR="009E2AF7">
        <w:t xml:space="preserve">the </w:t>
      </w:r>
      <w:r>
        <w:t xml:space="preserve">acquisition </w:t>
      </w:r>
      <w:r w:rsidR="0097397B">
        <w:t xml:space="preserve">of images, waveforms, etc. </w:t>
      </w:r>
      <w:r>
        <w:t>is start</w:t>
      </w:r>
      <w:r w:rsidR="009E2AF7">
        <w:t>ing</w:t>
      </w:r>
      <w:r w:rsidR="00F25868">
        <w:t>.</w:t>
      </w:r>
      <w:r w:rsidR="00A31912">
        <w:t xml:space="preserve"> </w:t>
      </w:r>
      <w:r w:rsidR="009E2AF7">
        <w:t xml:space="preserve">It </w:t>
      </w:r>
      <w:r w:rsidR="00F759F7">
        <w:t xml:space="preserve">will </w:t>
      </w:r>
      <w:r w:rsidR="00F25868">
        <w:t xml:space="preserve">continue to </w:t>
      </w:r>
      <w:r w:rsidR="00F759F7">
        <w:t xml:space="preserve">update </w:t>
      </w:r>
      <w:r w:rsidR="000402F2">
        <w:t xml:space="preserve">the worklist provider </w:t>
      </w:r>
      <w:r w:rsidR="00FC64F5">
        <w:t xml:space="preserve">on the workitem </w:t>
      </w:r>
      <w:r w:rsidR="00F759F7">
        <w:t xml:space="preserve">during the acquisition process until it is done, after which </w:t>
      </w:r>
      <w:r w:rsidR="00201636">
        <w:t xml:space="preserve">it will mark </w:t>
      </w:r>
      <w:r w:rsidR="00F759F7">
        <w:t xml:space="preserve">the </w:t>
      </w:r>
      <w:r w:rsidR="00031196">
        <w:t>workitem</w:t>
      </w:r>
      <w:r w:rsidR="00F759F7">
        <w:t xml:space="preserve"> as completed.</w:t>
      </w:r>
    </w:p>
    <w:p w14:paraId="5335FD1C" w14:textId="25FDD61E" w:rsidR="00F759F7" w:rsidRDefault="00F759F7" w:rsidP="00ED2BC4">
      <w:r>
        <w:t xml:space="preserve">Figure X.1.2.1-1 </w:t>
      </w:r>
      <w:r w:rsidR="0097397B">
        <w:t xml:space="preserve">shows </w:t>
      </w:r>
      <w:r w:rsidR="00537BF5">
        <w:t xml:space="preserve">typical </w:t>
      </w:r>
      <w:r w:rsidR="0097397B" w:rsidRPr="0097397B">
        <w:t>interaction of a</w:t>
      </w:r>
      <w:r w:rsidR="00537BF5">
        <w:t>n acquisition m</w:t>
      </w:r>
      <w:r w:rsidR="0097397B" w:rsidRPr="0097397B">
        <w:t xml:space="preserve">odality with a </w:t>
      </w:r>
      <w:r w:rsidR="00537BF5">
        <w:t>w</w:t>
      </w:r>
      <w:r w:rsidR="0097397B" w:rsidRPr="0097397B">
        <w:t xml:space="preserve">orklist </w:t>
      </w:r>
      <w:r w:rsidR="00537BF5">
        <w:t>p</w:t>
      </w:r>
      <w:r w:rsidR="0097397B" w:rsidRPr="0097397B">
        <w:t>rovider</w:t>
      </w:r>
      <w:r w:rsidR="00537BF5">
        <w:t xml:space="preserve"> in the context of a scheduled acquisition workflow</w:t>
      </w:r>
      <w:r w:rsidR="0097397B">
        <w:t>.</w:t>
      </w:r>
    </w:p>
    <w:p w14:paraId="46DBE491" w14:textId="147BDADA" w:rsidR="0097397B" w:rsidRPr="00ED2BC4" w:rsidRDefault="0097397B" w:rsidP="0097397B">
      <w:pPr>
        <w:pStyle w:val="FigureTitle"/>
      </w:pPr>
      <w:r>
        <w:lastRenderedPageBreak/>
        <w:t xml:space="preserve">Figure X.1.2.1-1. </w:t>
      </w:r>
      <w:r w:rsidR="000279D0">
        <w:t xml:space="preserve">Typical Worklist Provider </w:t>
      </w:r>
      <w:r>
        <w:t xml:space="preserve">Interaction in a Scheduled </w:t>
      </w:r>
      <w:r w:rsidR="000279D0">
        <w:t xml:space="preserve">Acquisition </w:t>
      </w:r>
      <w:r>
        <w:t>Workflow</w:t>
      </w:r>
      <w:r w:rsidR="00FE1E06">
        <w:t xml:space="preserve"> (Informative)</w:t>
      </w:r>
    </w:p>
    <w:p w14:paraId="03CEE5D9" w14:textId="3F3CE4C3" w:rsidR="0097397B" w:rsidRPr="00A710CF" w:rsidRDefault="00D5223A" w:rsidP="00D5223A">
      <w:pPr>
        <w:jc w:val="center"/>
      </w:pPr>
      <w:r w:rsidRPr="00D5223A">
        <w:rPr>
          <w:noProof/>
        </w:rPr>
        <w:drawing>
          <wp:inline distT="0" distB="0" distL="0" distR="0" wp14:anchorId="1E20E58F" wp14:editId="4115A65A">
            <wp:extent cx="2412000" cy="3042000"/>
            <wp:effectExtent l="0" t="0" r="7620" b="6350"/>
            <wp:docPr id="2726680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68050" name="Picture 1" descr="A screenshot of a computer&#10;&#10;Description automatically generated"/>
                    <pic:cNvPicPr/>
                  </pic:nvPicPr>
                  <pic:blipFill>
                    <a:blip r:embed="rId18"/>
                    <a:stretch>
                      <a:fillRect/>
                    </a:stretch>
                  </pic:blipFill>
                  <pic:spPr>
                    <a:xfrm>
                      <a:off x="0" y="0"/>
                      <a:ext cx="2412000" cy="3042000"/>
                    </a:xfrm>
                    <a:prstGeom prst="rect">
                      <a:avLst/>
                    </a:prstGeom>
                  </pic:spPr>
                </pic:pic>
              </a:graphicData>
            </a:graphic>
          </wp:inline>
        </w:drawing>
      </w:r>
    </w:p>
    <w:p w14:paraId="68554B6B" w14:textId="5A46E493" w:rsidR="00A710CF" w:rsidRDefault="00A710CF" w:rsidP="00A710CF">
      <w:pPr>
        <w:pStyle w:val="Heading4"/>
      </w:pPr>
      <w:bookmarkStart w:id="50" w:name="_Toc181029304"/>
      <w:r>
        <w:t>X.1.2.2</w:t>
      </w:r>
      <w:r>
        <w:tab/>
        <w:t xml:space="preserve">Encounter-Based </w:t>
      </w:r>
      <w:r w:rsidR="00537BF5">
        <w:t xml:space="preserve">Acquisition </w:t>
      </w:r>
      <w:r>
        <w:t>Workflow</w:t>
      </w:r>
      <w:bookmarkEnd w:id="50"/>
    </w:p>
    <w:p w14:paraId="4BB0454D" w14:textId="3E6A3E51" w:rsidR="00CA4503" w:rsidRDefault="0074126F" w:rsidP="00A710CF">
      <w:r>
        <w:t xml:space="preserve">While the scheduled </w:t>
      </w:r>
      <w:r w:rsidR="00403A44">
        <w:t xml:space="preserve">acquisition </w:t>
      </w:r>
      <w:r>
        <w:t xml:space="preserve">workflow </w:t>
      </w:r>
      <w:r w:rsidR="00403A44">
        <w:t xml:space="preserve">as described in section X.1.2.1 </w:t>
      </w:r>
      <w:r>
        <w:t xml:space="preserve">always starts with </w:t>
      </w:r>
      <w:r w:rsidR="00716A07">
        <w:t xml:space="preserve">a workitem including </w:t>
      </w:r>
      <w:r>
        <w:t>a de</w:t>
      </w:r>
      <w:r w:rsidR="001E398E">
        <w:t>scrip</w:t>
      </w:r>
      <w:r>
        <w:t xml:space="preserve">tion of what </w:t>
      </w:r>
      <w:r w:rsidR="00537BF5">
        <w:t>has been scheduled</w:t>
      </w:r>
      <w:r w:rsidR="00AE5937">
        <w:t xml:space="preserve"> to be performed</w:t>
      </w:r>
      <w:r>
        <w:t xml:space="preserve">, </w:t>
      </w:r>
      <w:r w:rsidR="00537BF5">
        <w:t>an</w:t>
      </w:r>
      <w:r>
        <w:t xml:space="preserve"> encounter-based imaging workflow does not have </w:t>
      </w:r>
      <w:r w:rsidR="001E398E">
        <w:t>that</w:t>
      </w:r>
      <w:r w:rsidR="00716A07">
        <w:t>; acquisition is performed ad-hoc</w:t>
      </w:r>
      <w:r>
        <w:t>.</w:t>
      </w:r>
      <w:r w:rsidR="00CA4503">
        <w:t xml:space="preserve"> Hence, when it is wanted to properly record the performed procedure step(s), a workitem needs to be created</w:t>
      </w:r>
      <w:r w:rsidR="00C63E2F">
        <w:t>, a</w:t>
      </w:r>
      <w:r w:rsidR="00537BF5">
        <w:t xml:space="preserve">fter </w:t>
      </w:r>
      <w:r w:rsidR="00C63E2F">
        <w:t xml:space="preserve">which </w:t>
      </w:r>
      <w:r w:rsidR="008D114C">
        <w:t xml:space="preserve">that workitem can be updated with </w:t>
      </w:r>
      <w:r w:rsidR="00631FFC">
        <w:t xml:space="preserve">the </w:t>
      </w:r>
      <w:r w:rsidR="008D114C">
        <w:t>applicable information</w:t>
      </w:r>
      <w:r w:rsidR="0095442A">
        <w:t>,</w:t>
      </w:r>
      <w:r w:rsidR="008D114C">
        <w:t xml:space="preserve"> </w:t>
      </w:r>
      <w:r w:rsidR="00B76B59">
        <w:t xml:space="preserve">even </w:t>
      </w:r>
      <w:r w:rsidR="008D114C">
        <w:t xml:space="preserve">in one go, and the worklist provider can be told acquisition </w:t>
      </w:r>
      <w:r w:rsidR="005D4FE5">
        <w:t xml:space="preserve">for the newly created workitem </w:t>
      </w:r>
      <w:r w:rsidR="008D114C">
        <w:t>is done</w:t>
      </w:r>
      <w:r w:rsidR="00537BF5">
        <w:t>.</w:t>
      </w:r>
    </w:p>
    <w:p w14:paraId="77BD3D86" w14:textId="130DBBCC" w:rsidR="00537BF5" w:rsidRDefault="00537BF5" w:rsidP="00537BF5">
      <w:r>
        <w:t xml:space="preserve">Figure X.1.2.2-1 shows typical </w:t>
      </w:r>
      <w:r w:rsidRPr="0097397B">
        <w:t>interaction of a</w:t>
      </w:r>
      <w:r>
        <w:t>n</w:t>
      </w:r>
      <w:r w:rsidRPr="0097397B">
        <w:t xml:space="preserve"> </w:t>
      </w:r>
      <w:r>
        <w:t>acquisition m</w:t>
      </w:r>
      <w:r w:rsidRPr="0097397B">
        <w:t xml:space="preserve">odality with a </w:t>
      </w:r>
      <w:r>
        <w:t>w</w:t>
      </w:r>
      <w:r w:rsidRPr="0097397B">
        <w:t xml:space="preserve">orklist </w:t>
      </w:r>
      <w:r>
        <w:t>p</w:t>
      </w:r>
      <w:r w:rsidRPr="0097397B">
        <w:t>rovider</w:t>
      </w:r>
      <w:r>
        <w:t xml:space="preserve"> in the context of an encounter-based acquisition workflow. </w:t>
      </w:r>
      <w:r w:rsidRPr="009622CE">
        <w:rPr>
          <w:strike/>
        </w:rPr>
        <w:t>Here too, as in the scheduled acquisition workflow, the modality would typically play the role of the user agent, while the worklist provider would be the origin server.</w:t>
      </w:r>
    </w:p>
    <w:p w14:paraId="4619123C" w14:textId="1C6064A6" w:rsidR="00537BF5" w:rsidRPr="00ED2BC4" w:rsidRDefault="00537BF5" w:rsidP="00537BF5">
      <w:pPr>
        <w:pStyle w:val="FigureTitle"/>
      </w:pPr>
      <w:r>
        <w:t xml:space="preserve">Figure X.1.2.2-1. </w:t>
      </w:r>
      <w:r w:rsidR="000279D0">
        <w:t xml:space="preserve">Typical Worklist Provider </w:t>
      </w:r>
      <w:r>
        <w:t xml:space="preserve">Interaction in an Encounter-Based </w:t>
      </w:r>
      <w:r w:rsidR="000279D0">
        <w:t xml:space="preserve">Acquisition </w:t>
      </w:r>
      <w:r>
        <w:t>Workflow</w:t>
      </w:r>
      <w:r w:rsidR="00FE1E06">
        <w:t xml:space="preserve"> (Informative)</w:t>
      </w:r>
    </w:p>
    <w:p w14:paraId="65F02DEA" w14:textId="7260EDC4" w:rsidR="00CA4503" w:rsidRDefault="00C429EC" w:rsidP="000279D0">
      <w:pPr>
        <w:jc w:val="center"/>
      </w:pPr>
      <w:commentRangeStart w:id="51"/>
      <w:commentRangeStart w:id="52"/>
      <w:r w:rsidRPr="00C429EC">
        <w:rPr>
          <w:noProof/>
        </w:rPr>
        <w:drawing>
          <wp:inline distT="0" distB="0" distL="0" distR="0" wp14:anchorId="0B8E69DF" wp14:editId="068E1611">
            <wp:extent cx="2106000" cy="1846800"/>
            <wp:effectExtent l="0" t="0" r="8890" b="1270"/>
            <wp:docPr id="1754062009"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62009" name="Picture 1" descr="A diagram of a workflow&#10;&#10;Description automatically generated"/>
                    <pic:cNvPicPr/>
                  </pic:nvPicPr>
                  <pic:blipFill>
                    <a:blip r:embed="rId19"/>
                    <a:stretch>
                      <a:fillRect/>
                    </a:stretch>
                  </pic:blipFill>
                  <pic:spPr>
                    <a:xfrm>
                      <a:off x="0" y="0"/>
                      <a:ext cx="2106000" cy="1846800"/>
                    </a:xfrm>
                    <a:prstGeom prst="rect">
                      <a:avLst/>
                    </a:prstGeom>
                  </pic:spPr>
                </pic:pic>
              </a:graphicData>
            </a:graphic>
          </wp:inline>
        </w:drawing>
      </w:r>
      <w:commentRangeEnd w:id="51"/>
      <w:r w:rsidR="000E6B5F">
        <w:rPr>
          <w:rStyle w:val="CommentReference"/>
        </w:rPr>
        <w:commentReference w:id="51"/>
      </w:r>
      <w:commentRangeEnd w:id="52"/>
      <w:r w:rsidR="000E6B5F">
        <w:rPr>
          <w:rStyle w:val="CommentReference"/>
        </w:rPr>
        <w:commentReference w:id="52"/>
      </w:r>
    </w:p>
    <w:p w14:paraId="71A98B2C" w14:textId="216593DC" w:rsidR="00C429EC" w:rsidRDefault="00C429EC" w:rsidP="0091308E">
      <w:r>
        <w:t xml:space="preserve">Naturally, it is also possible to </w:t>
      </w:r>
      <w:r w:rsidR="0091308E">
        <w:t xml:space="preserve">update the created workitem per series instead of </w:t>
      </w:r>
      <w:r w:rsidR="002B4F5F">
        <w:t xml:space="preserve">in </w:t>
      </w:r>
      <w:r w:rsidR="0091308E">
        <w:t>one go.</w:t>
      </w:r>
    </w:p>
    <w:p w14:paraId="5A4B1446" w14:textId="53FB6728" w:rsidR="000E6B5F" w:rsidRPr="00A710CF" w:rsidRDefault="000E6B5F" w:rsidP="0091308E">
      <w:r w:rsidRPr="000E6B5F">
        <w:rPr>
          <w:highlight w:val="yellow"/>
        </w:rPr>
        <w:lastRenderedPageBreak/>
        <w:t>Add 1:n workflow example.</w:t>
      </w:r>
    </w:p>
    <w:p w14:paraId="508473C3" w14:textId="45BD2126" w:rsidR="00A710CF" w:rsidRDefault="00A710CF" w:rsidP="00A710CF">
      <w:pPr>
        <w:pStyle w:val="Heading4"/>
      </w:pPr>
      <w:bookmarkStart w:id="53" w:name="_Toc181029305"/>
      <w:r>
        <w:t>X.1.2.3</w:t>
      </w:r>
      <w:r>
        <w:tab/>
      </w:r>
      <w:r w:rsidR="000279D0">
        <w:t xml:space="preserve">Acquisition </w:t>
      </w:r>
      <w:r>
        <w:t xml:space="preserve">Workflow </w:t>
      </w:r>
      <w:r w:rsidR="000279D0">
        <w:t>Monitoring</w:t>
      </w:r>
      <w:bookmarkEnd w:id="53"/>
    </w:p>
    <w:p w14:paraId="76BE05FD" w14:textId="35BBEC72" w:rsidR="000279D0" w:rsidRDefault="00C9010C" w:rsidP="000279D0">
      <w:r>
        <w:t xml:space="preserve">When there is a </w:t>
      </w:r>
      <w:r w:rsidR="00817482">
        <w:t>worklist provider serving several acquisition modalities</w:t>
      </w:r>
      <w:r w:rsidR="003B6340">
        <w:t>,</w:t>
      </w:r>
      <w:r w:rsidR="00817482">
        <w:t xml:space="preserve"> it can be imagined that </w:t>
      </w:r>
      <w:r w:rsidR="00C1206A">
        <w:t xml:space="preserve">there is a need to have an overview of what acquisition is to be performed </w:t>
      </w:r>
      <w:r w:rsidR="00390973">
        <w:t xml:space="preserve">and </w:t>
      </w:r>
      <w:r w:rsidR="00C1206A">
        <w:t xml:space="preserve">what </w:t>
      </w:r>
      <w:r w:rsidR="00390973">
        <w:t xml:space="preserve">acquisition </w:t>
      </w:r>
      <w:r w:rsidR="00C1206A">
        <w:t>has been performed</w:t>
      </w:r>
      <w:r w:rsidR="00425239">
        <w:t xml:space="preserve"> in a dashboard fashion. </w:t>
      </w:r>
      <w:r w:rsidR="00314927">
        <w:t>Instead of polling</w:t>
      </w:r>
      <w:r w:rsidR="00390973">
        <w:t>,</w:t>
      </w:r>
      <w:r w:rsidR="00314927">
        <w:t xml:space="preserve"> such a dashboard would need to be notified of </w:t>
      </w:r>
      <w:r w:rsidR="00CD0B87">
        <w:t>events like workitem creation, update, and finalization.</w:t>
      </w:r>
    </w:p>
    <w:p w14:paraId="4E94C9C6" w14:textId="2CD081B4" w:rsidR="004F6B75" w:rsidRDefault="004F6B75" w:rsidP="004F6B75">
      <w:r>
        <w:t xml:space="preserve">Figure X.1.2.3-1 shows typical </w:t>
      </w:r>
      <w:r w:rsidRPr="0097397B">
        <w:t xml:space="preserve">interaction of a </w:t>
      </w:r>
      <w:r>
        <w:t>w</w:t>
      </w:r>
      <w:r w:rsidRPr="0097397B">
        <w:t xml:space="preserve">orklist </w:t>
      </w:r>
      <w:r>
        <w:t>p</w:t>
      </w:r>
      <w:r w:rsidRPr="0097397B">
        <w:t>rovider</w:t>
      </w:r>
      <w:r>
        <w:t xml:space="preserve"> </w:t>
      </w:r>
      <w:r w:rsidR="00891250">
        <w:t xml:space="preserve">with acquisition modalities and an acquisition workflow dashboard </w:t>
      </w:r>
      <w:r>
        <w:t>in the context of acquisition workflow</w:t>
      </w:r>
      <w:r w:rsidR="00D34173">
        <w:t xml:space="preserve"> monitoring</w:t>
      </w:r>
      <w:r w:rsidR="000025BB">
        <w:t>, where each action on a workitem is shown as an update</w:t>
      </w:r>
      <w:r w:rsidR="00F36889">
        <w:t xml:space="preserve"> abstractly</w:t>
      </w:r>
      <w:r>
        <w:t xml:space="preserve">. </w:t>
      </w:r>
      <w:r w:rsidRPr="00A06C00">
        <w:rPr>
          <w:strike/>
        </w:rPr>
        <w:t>Here</w:t>
      </w:r>
      <w:r w:rsidR="00D34173" w:rsidRPr="00A06C00">
        <w:rPr>
          <w:strike/>
        </w:rPr>
        <w:t xml:space="preserve"> </w:t>
      </w:r>
      <w:r w:rsidRPr="00A06C00">
        <w:rPr>
          <w:strike/>
        </w:rPr>
        <w:t>the modalit</w:t>
      </w:r>
      <w:r w:rsidR="00D34173" w:rsidRPr="00A06C00">
        <w:rPr>
          <w:strike/>
        </w:rPr>
        <w:t>ies</w:t>
      </w:r>
      <w:r w:rsidRPr="00A06C00">
        <w:rPr>
          <w:strike/>
        </w:rPr>
        <w:t xml:space="preserve"> </w:t>
      </w:r>
      <w:r w:rsidR="00777AAD" w:rsidRPr="00A06C00">
        <w:rPr>
          <w:strike/>
        </w:rPr>
        <w:t xml:space="preserve">and the dashboard </w:t>
      </w:r>
      <w:r w:rsidRPr="00A06C00">
        <w:rPr>
          <w:strike/>
        </w:rPr>
        <w:t>would typically play the role of user agent</w:t>
      </w:r>
      <w:r w:rsidR="000044F5" w:rsidRPr="00A06C00">
        <w:rPr>
          <w:strike/>
        </w:rPr>
        <w:t>s</w:t>
      </w:r>
      <w:r w:rsidRPr="00A06C00">
        <w:rPr>
          <w:strike/>
        </w:rPr>
        <w:t>, while the worklist provider would be the origin server.</w:t>
      </w:r>
    </w:p>
    <w:p w14:paraId="31BC4A18" w14:textId="4F20BDF6" w:rsidR="00A710CF" w:rsidRPr="00A710CF" w:rsidRDefault="000279D0" w:rsidP="000279D0">
      <w:pPr>
        <w:pStyle w:val="FigureTitle"/>
      </w:pPr>
      <w:r>
        <w:t>Figure X.1.2.3-1. Typical Worklist Provider Interaction for Acquisition Workflow Monitoring</w:t>
      </w:r>
      <w:r w:rsidR="00FE1E06">
        <w:t xml:space="preserve"> (Informative)</w:t>
      </w:r>
    </w:p>
    <w:p w14:paraId="0D4BCBED" w14:textId="1C74CA23" w:rsidR="000279D0" w:rsidRPr="00A710CF" w:rsidRDefault="00B434B1" w:rsidP="000279D0">
      <w:pPr>
        <w:jc w:val="center"/>
      </w:pPr>
      <w:commentRangeStart w:id="54"/>
      <w:commentRangeStart w:id="55"/>
      <w:r w:rsidRPr="00B434B1">
        <w:rPr>
          <w:noProof/>
        </w:rPr>
        <w:drawing>
          <wp:inline distT="0" distB="0" distL="0" distR="0" wp14:anchorId="477B668C" wp14:editId="75FFF250">
            <wp:extent cx="4672800" cy="3787200"/>
            <wp:effectExtent l="0" t="0" r="0" b="3810"/>
            <wp:docPr id="337381870"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1870" name="Picture 1" descr="A diagram of a project&#10;&#10;Description automatically generated"/>
                    <pic:cNvPicPr/>
                  </pic:nvPicPr>
                  <pic:blipFill>
                    <a:blip r:embed="rId20"/>
                    <a:stretch>
                      <a:fillRect/>
                    </a:stretch>
                  </pic:blipFill>
                  <pic:spPr>
                    <a:xfrm>
                      <a:off x="0" y="0"/>
                      <a:ext cx="4672800" cy="3787200"/>
                    </a:xfrm>
                    <a:prstGeom prst="rect">
                      <a:avLst/>
                    </a:prstGeom>
                  </pic:spPr>
                </pic:pic>
              </a:graphicData>
            </a:graphic>
          </wp:inline>
        </w:drawing>
      </w:r>
      <w:commentRangeEnd w:id="54"/>
      <w:commentRangeEnd w:id="55"/>
      <w:r w:rsidR="00A06C00">
        <w:rPr>
          <w:rStyle w:val="CommentReference"/>
        </w:rPr>
        <w:commentReference w:id="54"/>
      </w:r>
      <w:r w:rsidR="00730A02">
        <w:rPr>
          <w:rStyle w:val="CommentReference"/>
        </w:rPr>
        <w:commentReference w:id="55"/>
      </w:r>
    </w:p>
    <w:p w14:paraId="60DC430B" w14:textId="35264939" w:rsidR="00D15229" w:rsidRPr="00A9284D" w:rsidRDefault="00D15229" w:rsidP="00A9284D">
      <w:pPr>
        <w:pStyle w:val="Heading4"/>
      </w:pPr>
      <w:bookmarkStart w:id="56" w:name="_Toc181029306"/>
      <w:r>
        <w:t>X.1.2.4</w:t>
      </w:r>
      <w:r>
        <w:tab/>
      </w:r>
      <w:r w:rsidR="001F2478">
        <w:t>Reviewing</w:t>
      </w:r>
      <w:r w:rsidR="009C26A5">
        <w:t xml:space="preserve"> Workflow</w:t>
      </w:r>
      <w:bookmarkEnd w:id="56"/>
    </w:p>
    <w:p w14:paraId="1B726834" w14:textId="66C86C9B" w:rsidR="00D57340" w:rsidRDefault="00CA37B8" w:rsidP="00D15229">
      <w:commentRangeStart w:id="57"/>
      <w:r>
        <w:t>A</w:t>
      </w:r>
      <w:r w:rsidR="00F15757" w:rsidRPr="00F15757">
        <w:t xml:space="preserve"> </w:t>
      </w:r>
      <w:r w:rsidR="001B3FB9">
        <w:t xml:space="preserve">worklist provider </w:t>
      </w:r>
      <w:r w:rsidR="00F15757" w:rsidRPr="00F15757">
        <w:t xml:space="preserve">could be responsible for maintaining data related to performed procedure steps. A PACS reviewing workstation may need to display the images for any study viewed. </w:t>
      </w:r>
      <w:r w:rsidR="00A723DB" w:rsidRPr="00F15757">
        <w:t>For</w:t>
      </w:r>
      <w:r w:rsidR="00F15757" w:rsidRPr="00F15757">
        <w:t xml:space="preserve"> the PACS to link the images to the study, </w:t>
      </w:r>
      <w:r w:rsidR="00342DFF">
        <w:t xml:space="preserve">it </w:t>
      </w:r>
      <w:r w:rsidR="00F15757" w:rsidRPr="00F15757">
        <w:t>may receive a notification whenever a procedure step has been performed. When the PACS receives this notification, it may link the images and the performed procedure step to the study within its internal database or may choose to take no action.</w:t>
      </w:r>
      <w:commentRangeEnd w:id="57"/>
      <w:r w:rsidR="00D65A50">
        <w:rPr>
          <w:rStyle w:val="CommentReference"/>
        </w:rPr>
        <w:commentReference w:id="57"/>
      </w:r>
    </w:p>
    <w:p w14:paraId="70C941B6" w14:textId="0A787F9F" w:rsidR="00335EF8" w:rsidRDefault="00335EF8" w:rsidP="00D15229">
      <w:r>
        <w:t xml:space="preserve">Figure X.1.2.4-1 shows typical </w:t>
      </w:r>
      <w:r w:rsidRPr="0097397B">
        <w:t xml:space="preserve">interaction of a </w:t>
      </w:r>
      <w:r>
        <w:t>w</w:t>
      </w:r>
      <w:r w:rsidRPr="0097397B">
        <w:t xml:space="preserve">orklist </w:t>
      </w:r>
      <w:r>
        <w:t>p</w:t>
      </w:r>
      <w:r w:rsidRPr="0097397B">
        <w:t>rovider</w:t>
      </w:r>
      <w:r>
        <w:t xml:space="preserve"> with </w:t>
      </w:r>
      <w:r w:rsidR="007066FC">
        <w:t xml:space="preserve">a PACS </w:t>
      </w:r>
      <w:r>
        <w:t xml:space="preserve">in the context of </w:t>
      </w:r>
      <w:r w:rsidR="00BB1D5C">
        <w:t>reviewing</w:t>
      </w:r>
      <w:r>
        <w:t xml:space="preserve">. </w:t>
      </w:r>
      <w:r w:rsidRPr="00F15757">
        <w:t xml:space="preserve">In such a configuration the </w:t>
      </w:r>
      <w:r w:rsidR="00993F73">
        <w:t xml:space="preserve">worklist provider </w:t>
      </w:r>
      <w:r w:rsidRPr="00F15757">
        <w:t xml:space="preserve">is the </w:t>
      </w:r>
      <w:r>
        <w:t>origin server</w:t>
      </w:r>
      <w:r w:rsidRPr="00F15757">
        <w:t xml:space="preserve"> and the PACS is the </w:t>
      </w:r>
      <w:r>
        <w:t>user agent</w:t>
      </w:r>
      <w:r w:rsidRPr="00F15757">
        <w:t>.</w:t>
      </w:r>
    </w:p>
    <w:p w14:paraId="39DD6D2C" w14:textId="4221EA98" w:rsidR="009C26A5" w:rsidRPr="00A710CF" w:rsidRDefault="009C26A5" w:rsidP="009C26A5">
      <w:pPr>
        <w:pStyle w:val="FigureTitle"/>
      </w:pPr>
      <w:r>
        <w:lastRenderedPageBreak/>
        <w:t>Figure X.1.2.4-1. Typical Worklist Provider Interaction for Storage and Reviewing Workflow (Informative)</w:t>
      </w:r>
    </w:p>
    <w:p w14:paraId="6B174DD8" w14:textId="0BCBA1CA" w:rsidR="009C26A5" w:rsidRPr="00D15229" w:rsidRDefault="000659EB" w:rsidP="001C46EE">
      <w:pPr>
        <w:jc w:val="center"/>
      </w:pPr>
      <w:commentRangeStart w:id="58"/>
      <w:commentRangeEnd w:id="58"/>
      <w:r>
        <w:rPr>
          <w:rStyle w:val="CommentReference"/>
        </w:rPr>
        <w:commentReference w:id="58"/>
      </w:r>
      <w:r w:rsidR="00DE0DFE" w:rsidRPr="00DE0DFE">
        <w:rPr>
          <w:noProof/>
        </w:rPr>
        <w:drawing>
          <wp:inline distT="0" distB="0" distL="0" distR="0" wp14:anchorId="3FFBC57E" wp14:editId="485D59FF">
            <wp:extent cx="4143600" cy="2448000"/>
            <wp:effectExtent l="0" t="0" r="9525" b="0"/>
            <wp:docPr id="1461321332"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21332" name="Picture 1" descr="A diagram of a workflow&#10;&#10;Description automatically generated"/>
                    <pic:cNvPicPr/>
                  </pic:nvPicPr>
                  <pic:blipFill>
                    <a:blip r:embed="rId21"/>
                    <a:stretch>
                      <a:fillRect/>
                    </a:stretch>
                  </pic:blipFill>
                  <pic:spPr>
                    <a:xfrm>
                      <a:off x="0" y="0"/>
                      <a:ext cx="4143600" cy="2448000"/>
                    </a:xfrm>
                    <a:prstGeom prst="rect">
                      <a:avLst/>
                    </a:prstGeom>
                  </pic:spPr>
                </pic:pic>
              </a:graphicData>
            </a:graphic>
          </wp:inline>
        </w:drawing>
      </w:r>
    </w:p>
    <w:p w14:paraId="2CDFFE95" w14:textId="470EFEBC" w:rsidR="00A710CF" w:rsidRDefault="00A710CF" w:rsidP="00A710CF">
      <w:pPr>
        <w:pStyle w:val="Heading3"/>
      </w:pPr>
      <w:bookmarkStart w:id="59" w:name="_Toc181029307"/>
      <w:r>
        <w:t>X.1.3</w:t>
      </w:r>
      <w:r>
        <w:tab/>
        <w:t>Concepts</w:t>
      </w:r>
      <w:bookmarkEnd w:id="59"/>
    </w:p>
    <w:p w14:paraId="0D079D64" w14:textId="7E0175A5" w:rsidR="00A3658D" w:rsidRDefault="00BB2EA5" w:rsidP="00FE3B13">
      <w:r>
        <w:t xml:space="preserve">There are several conceptual differences between the DIMSE services that are </w:t>
      </w:r>
      <w:r w:rsidR="00CF0A77">
        <w:t>mirrored</w:t>
      </w:r>
      <w:r>
        <w:t xml:space="preserve"> </w:t>
      </w:r>
      <w:r w:rsidR="00AE1E2D">
        <w:t xml:space="preserve">by the Modality Services </w:t>
      </w:r>
      <w:r>
        <w:t>and the Worklist Service</w:t>
      </w:r>
      <w:r w:rsidR="00AE1E2D">
        <w:t xml:space="preserve"> that is used to supply the Modality Services</w:t>
      </w:r>
      <w:r>
        <w:t xml:space="preserve">. These </w:t>
      </w:r>
      <w:r w:rsidR="00CF0A77">
        <w:t xml:space="preserve">differences </w:t>
      </w:r>
      <w:r>
        <w:t>are elaborated on below.</w:t>
      </w:r>
    </w:p>
    <w:p w14:paraId="72957D7F" w14:textId="6B7BAE7C" w:rsidR="00BB2EA5" w:rsidRDefault="00BB2EA5" w:rsidP="00A710CF">
      <w:pPr>
        <w:pStyle w:val="Heading4"/>
      </w:pPr>
      <w:bookmarkStart w:id="60" w:name="_Toc181029308"/>
      <w:r>
        <w:t>X.1.</w:t>
      </w:r>
      <w:r w:rsidR="00A710CF">
        <w:t>3.</w:t>
      </w:r>
      <w:r>
        <w:t>1</w:t>
      </w:r>
      <w:r>
        <w:tab/>
        <w:t>Entities</w:t>
      </w:r>
      <w:bookmarkEnd w:id="60"/>
    </w:p>
    <w:p w14:paraId="3C9AC135" w14:textId="2F42182E" w:rsidR="001B41A0" w:rsidRDefault="00097C3C" w:rsidP="00FE3B13">
      <w:r>
        <w:t>T</w:t>
      </w:r>
      <w:r w:rsidR="00BB2EA5">
        <w:t xml:space="preserve">he DIMSE MWL and MPPS services distinguish between two kinds of entities, namely </w:t>
      </w:r>
      <w:r w:rsidR="00EA0F16">
        <w:t>Worklist</w:t>
      </w:r>
      <w:r w:rsidR="0029594C">
        <w:t>s</w:t>
      </w:r>
      <w:r w:rsidR="00BB2EA5">
        <w:t xml:space="preserve"> </w:t>
      </w:r>
      <w:r w:rsidR="00443021">
        <w:t>(with Workitems</w:t>
      </w:r>
      <w:r w:rsidR="002051E3">
        <w:t xml:space="preserve">, each denoting a </w:t>
      </w:r>
      <w:r w:rsidR="003362C0">
        <w:t xml:space="preserve">Modality </w:t>
      </w:r>
      <w:r w:rsidR="0063719C">
        <w:t>S</w:t>
      </w:r>
      <w:r w:rsidR="002051E3">
        <w:t xml:space="preserve">cheduled </w:t>
      </w:r>
      <w:r w:rsidR="0063719C">
        <w:t>P</w:t>
      </w:r>
      <w:r w:rsidR="002051E3">
        <w:t xml:space="preserve">rocedure </w:t>
      </w:r>
      <w:r w:rsidR="0063719C">
        <w:t>S</w:t>
      </w:r>
      <w:r w:rsidR="002051E3">
        <w:t>tep</w:t>
      </w:r>
      <w:r w:rsidR="00443021">
        <w:t xml:space="preserve">) </w:t>
      </w:r>
      <w:r w:rsidR="00BB2EA5">
        <w:t xml:space="preserve">and </w:t>
      </w:r>
      <w:r w:rsidR="00A94193">
        <w:t>Modality Performed Procedure Steps</w:t>
      </w:r>
      <w:r w:rsidR="00CC216B">
        <w:t xml:space="preserve">. Here, </w:t>
      </w:r>
      <w:r w:rsidR="005A5C31">
        <w:t>W</w:t>
      </w:r>
      <w:r w:rsidR="00CC216B">
        <w:t>orkitems are merely the input of the acquisition process</w:t>
      </w:r>
      <w:r w:rsidR="00C50656">
        <w:t xml:space="preserve">, and </w:t>
      </w:r>
      <w:r w:rsidR="0074244B">
        <w:t>Modality P</w:t>
      </w:r>
      <w:r w:rsidR="00C50656">
        <w:t xml:space="preserve">erformed </w:t>
      </w:r>
      <w:r w:rsidR="0074244B">
        <w:t>P</w:t>
      </w:r>
      <w:r w:rsidR="00C50656">
        <w:t xml:space="preserve">rocedure </w:t>
      </w:r>
      <w:r w:rsidR="0074244B">
        <w:t>S</w:t>
      </w:r>
      <w:r w:rsidR="00C50656">
        <w:t>teps represent the log of what has been done</w:t>
      </w:r>
      <w:r w:rsidR="008F43B2">
        <w:t xml:space="preserve"> at the modality</w:t>
      </w:r>
      <w:r w:rsidR="00CC216B">
        <w:t>.</w:t>
      </w:r>
      <w:r w:rsidR="00993198">
        <w:t xml:space="preserve"> </w:t>
      </w:r>
      <w:r>
        <w:t>T</w:t>
      </w:r>
      <w:r w:rsidR="00BB2EA5">
        <w:t xml:space="preserve">he </w:t>
      </w:r>
      <w:r w:rsidR="005A5C31">
        <w:t xml:space="preserve">DICOMweb </w:t>
      </w:r>
      <w:r w:rsidR="00BB2EA5">
        <w:t>Worklist Service only knows about Workitems</w:t>
      </w:r>
      <w:r w:rsidR="00542F75">
        <w:t>, where progress</w:t>
      </w:r>
      <w:r w:rsidR="00F63128">
        <w:t xml:space="preserve"> – </w:t>
      </w:r>
      <w:r w:rsidR="00C4261A">
        <w:t xml:space="preserve">the </w:t>
      </w:r>
      <w:r w:rsidR="003259E4">
        <w:t xml:space="preserve">non-empty </w:t>
      </w:r>
      <w:r w:rsidR="00C4261A">
        <w:t xml:space="preserve">set of </w:t>
      </w:r>
      <w:r w:rsidR="00542F75">
        <w:t xml:space="preserve">performed procedure </w:t>
      </w:r>
      <w:r w:rsidR="00D266E3">
        <w:t>steps</w:t>
      </w:r>
      <w:r w:rsidR="00F63128">
        <w:t xml:space="preserve"> </w:t>
      </w:r>
      <w:r w:rsidR="00C4261A">
        <w:t>–</w:t>
      </w:r>
      <w:r w:rsidR="00F63128">
        <w:t xml:space="preserve"> </w:t>
      </w:r>
      <w:r w:rsidR="00D266E3">
        <w:t xml:space="preserve">is </w:t>
      </w:r>
      <w:r w:rsidR="00C01200">
        <w:t xml:space="preserve">an integral </w:t>
      </w:r>
      <w:r w:rsidR="00D266E3">
        <w:t xml:space="preserve">part of </w:t>
      </w:r>
      <w:r w:rsidR="004D543C">
        <w:t xml:space="preserve">a </w:t>
      </w:r>
      <w:r w:rsidR="005A5C31">
        <w:t>W</w:t>
      </w:r>
      <w:r w:rsidR="00D266E3">
        <w:t>orkitem</w:t>
      </w:r>
      <w:r w:rsidR="00BB2EA5">
        <w:t>.</w:t>
      </w:r>
    </w:p>
    <w:p w14:paraId="676123E0" w14:textId="1E159250" w:rsidR="00BB2EA5" w:rsidRDefault="000E6462" w:rsidP="00FE3B13">
      <w:r>
        <w:t>An important consequence of u</w:t>
      </w:r>
      <w:r w:rsidR="002A1111">
        <w:t xml:space="preserve">sing DIMSE MWL and MPPS </w:t>
      </w:r>
      <w:r>
        <w:t xml:space="preserve">is that </w:t>
      </w:r>
      <w:r w:rsidR="00653CAC">
        <w:t xml:space="preserve">SCUs </w:t>
      </w:r>
      <w:r w:rsidR="005D55F0">
        <w:t>must</w:t>
      </w:r>
      <w:r w:rsidR="00653CAC">
        <w:t xml:space="preserve"> copy applicable information from </w:t>
      </w:r>
      <w:r w:rsidR="00A9567D">
        <w:t>a</w:t>
      </w:r>
      <w:r w:rsidR="005A5C31">
        <w:t xml:space="preserve"> W</w:t>
      </w:r>
      <w:r w:rsidR="00653CAC">
        <w:t xml:space="preserve">orkitem to </w:t>
      </w:r>
      <w:r w:rsidR="00A9567D">
        <w:t xml:space="preserve">related </w:t>
      </w:r>
      <w:r w:rsidR="003A0942">
        <w:t>Modality P</w:t>
      </w:r>
      <w:r w:rsidR="00653CAC">
        <w:t xml:space="preserve">erformed </w:t>
      </w:r>
      <w:r w:rsidR="003A0942">
        <w:t>P</w:t>
      </w:r>
      <w:r w:rsidR="00653CAC">
        <w:t xml:space="preserve">rocedure </w:t>
      </w:r>
      <w:r w:rsidR="003A0942">
        <w:t>S</w:t>
      </w:r>
      <w:r w:rsidR="00653CAC">
        <w:t>teps</w:t>
      </w:r>
      <w:r w:rsidR="00C4261A">
        <w:t>, that also need to be created.</w:t>
      </w:r>
      <w:r w:rsidR="002A1111">
        <w:t xml:space="preserve"> Using </w:t>
      </w:r>
      <w:r w:rsidR="003A0942">
        <w:t xml:space="preserve">the </w:t>
      </w:r>
      <w:r w:rsidR="00686284">
        <w:t xml:space="preserve">DICOMweb </w:t>
      </w:r>
      <w:r w:rsidR="002A1111">
        <w:t>Worklist Service this is no</w:t>
      </w:r>
      <w:r w:rsidR="00E353C0">
        <w:t xml:space="preserve">t </w:t>
      </w:r>
      <w:r w:rsidR="002A1111">
        <w:t>needed</w:t>
      </w:r>
      <w:r w:rsidR="005A5C31">
        <w:t xml:space="preserve">, as all </w:t>
      </w:r>
      <w:r w:rsidR="00BF3032">
        <w:t xml:space="preserve">applicable </w:t>
      </w:r>
      <w:r w:rsidR="005A5C31">
        <w:t>information is present in one object: the Workitem</w:t>
      </w:r>
      <w:r w:rsidR="002A1111">
        <w:t>.</w:t>
      </w:r>
    </w:p>
    <w:p w14:paraId="3B2807D6" w14:textId="5680F122" w:rsidR="004C2F49" w:rsidRPr="001B41A0" w:rsidRDefault="00BF3032" w:rsidP="00FE3B13">
      <w:r w:rsidRPr="001B41A0">
        <w:t>There may, however, be differences in the creation of objects</w:t>
      </w:r>
      <w:r w:rsidR="001B41A0">
        <w:t xml:space="preserve"> depending on the workflow. In the scheduled </w:t>
      </w:r>
      <w:r w:rsidR="00B37E38">
        <w:t>acquisition</w:t>
      </w:r>
      <w:r w:rsidR="001B41A0">
        <w:t xml:space="preserve"> workflow as sketched before, there is no need that the acquisition modality creates a Workitem, while the encounter-based </w:t>
      </w:r>
      <w:r w:rsidR="001F7344">
        <w:t xml:space="preserve">acquisition workflow </w:t>
      </w:r>
      <w:r w:rsidR="00B37E38">
        <w:t>requires</w:t>
      </w:r>
      <w:r w:rsidR="001F7344">
        <w:t xml:space="preserve"> such creation</w:t>
      </w:r>
      <w:r w:rsidR="00536007">
        <w:t>, also when utilizing the Worklist Service</w:t>
      </w:r>
      <w:r w:rsidR="001F7344">
        <w:t>.</w:t>
      </w:r>
    </w:p>
    <w:p w14:paraId="4FBE9CC4" w14:textId="2F95538D" w:rsidR="00BB2EA5" w:rsidRDefault="00BB2EA5" w:rsidP="00A710CF">
      <w:pPr>
        <w:pStyle w:val="Heading4"/>
      </w:pPr>
      <w:bookmarkStart w:id="61" w:name="_Toc181029309"/>
      <w:r>
        <w:t>X.1.</w:t>
      </w:r>
      <w:r w:rsidR="00A710CF">
        <w:t>3.</w:t>
      </w:r>
      <w:r>
        <w:t>2</w:t>
      </w:r>
      <w:r>
        <w:tab/>
      </w:r>
      <w:r w:rsidR="002B2FFA">
        <w:t>Notification</w:t>
      </w:r>
      <w:bookmarkEnd w:id="61"/>
    </w:p>
    <w:p w14:paraId="34914EEE" w14:textId="33305038" w:rsidR="00AB0F9F" w:rsidRDefault="007B2F08" w:rsidP="00FE3B13">
      <w:r>
        <w:t xml:space="preserve">While the DIMSE MPPS service </w:t>
      </w:r>
      <w:r w:rsidR="00AB0BA2">
        <w:t xml:space="preserve">utilizes </w:t>
      </w:r>
      <w:r w:rsidR="00D84124">
        <w:t xml:space="preserve">the SCP initiated </w:t>
      </w:r>
      <w:r w:rsidR="00AB0BA2">
        <w:t xml:space="preserve">N-EVENT-REPORT for </w:t>
      </w:r>
      <w:r w:rsidR="006543DA">
        <w:t xml:space="preserve">unsolicited </w:t>
      </w:r>
      <w:r w:rsidR="00E353C0">
        <w:t xml:space="preserve">state change </w:t>
      </w:r>
      <w:r w:rsidR="00D84124">
        <w:t>notifications</w:t>
      </w:r>
      <w:r w:rsidR="00AB0F9F">
        <w:t xml:space="preserve"> (PS3.4, F.9)</w:t>
      </w:r>
      <w:r w:rsidR="00AB0BA2">
        <w:t xml:space="preserve">, the </w:t>
      </w:r>
      <w:r w:rsidR="00A331E1">
        <w:t xml:space="preserve">Worklist Service has a subscription mechanism for </w:t>
      </w:r>
      <w:r w:rsidR="00D44B54">
        <w:t>notifying user agents</w:t>
      </w:r>
      <w:r w:rsidR="00E353C0">
        <w:t xml:space="preserve"> for all kinds of changes</w:t>
      </w:r>
      <w:r w:rsidR="00AB0F9F">
        <w:t xml:space="preserve"> (11.10-11.11)</w:t>
      </w:r>
      <w:r w:rsidR="00E353C0">
        <w:t xml:space="preserve">, based on </w:t>
      </w:r>
      <w:r w:rsidR="000F2CE5">
        <w:t>W</w:t>
      </w:r>
      <w:r w:rsidR="00E353C0">
        <w:t>eb</w:t>
      </w:r>
      <w:r w:rsidR="000F2CE5">
        <w:t>S</w:t>
      </w:r>
      <w:r w:rsidR="00E353C0">
        <w:t>ockets</w:t>
      </w:r>
      <w:r w:rsidR="00AB0F9F">
        <w:t xml:space="preserve"> (8.10.4)</w:t>
      </w:r>
      <w:r w:rsidR="00A331E1">
        <w:t>.</w:t>
      </w:r>
      <w:r w:rsidR="005A5C31">
        <w:t xml:space="preserve"> </w:t>
      </w:r>
      <w:r w:rsidR="00AB0F9F">
        <w:t xml:space="preserve">Here we </w:t>
      </w:r>
      <w:r w:rsidR="00AA73E8">
        <w:t xml:space="preserve">have three </w:t>
      </w:r>
      <w:r w:rsidR="00AB0F9F">
        <w:t>conceptual differences:</w:t>
      </w:r>
    </w:p>
    <w:p w14:paraId="33A0FB9E" w14:textId="731D2920" w:rsidR="00BD1EC3" w:rsidRDefault="00BD1EC3" w:rsidP="00BD1EC3">
      <w:pPr>
        <w:pStyle w:val="ListParagraph"/>
        <w:numPr>
          <w:ilvl w:val="0"/>
          <w:numId w:val="10"/>
        </w:numPr>
      </w:pPr>
      <w:r>
        <w:t xml:space="preserve">DIMSE makes the distinction between operations and notifications (compare for instance MPPS sections F.8.2 and F.9.2 of PS3.4) while DICOMweb’s REST interfaces only provides </w:t>
      </w:r>
      <w:r w:rsidR="00703951">
        <w:t>transactions</w:t>
      </w:r>
      <w:r>
        <w:t xml:space="preserve">, </w:t>
      </w:r>
      <w:r w:rsidR="00703951">
        <w:t xml:space="preserve">that </w:t>
      </w:r>
      <w:r>
        <w:t>can be considered equivalent in behavior to DIMSE operations, namely being client initiated.</w:t>
      </w:r>
      <w:r w:rsidR="00557171">
        <w:t xml:space="preserve"> DICOMweb’s approach for notifications </w:t>
      </w:r>
      <w:r w:rsidR="00E65024">
        <w:t>is that of using subscriptions</w:t>
      </w:r>
      <w:r w:rsidR="00D74AA5">
        <w:t>,</w:t>
      </w:r>
      <w:r w:rsidR="00E65024">
        <w:t xml:space="preserve"> which will map to </w:t>
      </w:r>
      <w:r w:rsidR="00827AB3">
        <w:t xml:space="preserve">actions </w:t>
      </w:r>
      <w:r w:rsidR="00E65024">
        <w:t>initiated</w:t>
      </w:r>
      <w:r w:rsidR="00AA0F48">
        <w:t xml:space="preserve"> </w:t>
      </w:r>
      <w:r w:rsidR="00827AB3">
        <w:t>by the origin server</w:t>
      </w:r>
      <w:r w:rsidR="005D3E26">
        <w:t>;</w:t>
      </w:r>
      <w:r w:rsidR="00E65024">
        <w:t xml:space="preserve"> see section </w:t>
      </w:r>
      <w:r w:rsidR="00D74AA5">
        <w:t>8.10</w:t>
      </w:r>
      <w:r w:rsidR="000725C8">
        <w:t xml:space="preserve">. An example of how this is </w:t>
      </w:r>
      <w:r w:rsidR="00FF3C97">
        <w:t xml:space="preserve">used </w:t>
      </w:r>
      <w:r w:rsidR="00341645">
        <w:t xml:space="preserve">is available </w:t>
      </w:r>
      <w:r w:rsidR="000725C8">
        <w:t>in sections 11.10-</w:t>
      </w:r>
      <w:r w:rsidR="000725C8">
        <w:lastRenderedPageBreak/>
        <w:t>11.12</w:t>
      </w:r>
      <w:r w:rsidR="00E65024">
        <w:t>.</w:t>
      </w:r>
      <w:r w:rsidR="005318A7">
        <w:t xml:space="preserve"> </w:t>
      </w:r>
      <w:r w:rsidR="00572DA7">
        <w:t xml:space="preserve">Due to </w:t>
      </w:r>
      <w:r w:rsidR="00556820">
        <w:t xml:space="preserve">this conceptual difference, </w:t>
      </w:r>
      <w:r w:rsidR="00DD1B57">
        <w:t xml:space="preserve">DIMSE notifications will be mapped to DICOMweb subscription </w:t>
      </w:r>
      <w:r w:rsidR="00703951">
        <w:t>transactions</w:t>
      </w:r>
      <w:r w:rsidR="00556820">
        <w:t xml:space="preserve"> in the mapping tables </w:t>
      </w:r>
      <w:r w:rsidR="00396F10">
        <w:t>below</w:t>
      </w:r>
      <w:r w:rsidR="00703951">
        <w:t>.</w:t>
      </w:r>
    </w:p>
    <w:p w14:paraId="7EEA2EA6" w14:textId="4A4E405B" w:rsidR="00AB0F9F" w:rsidRDefault="00AB0F9F" w:rsidP="00AB0F9F">
      <w:pPr>
        <w:pStyle w:val="ListParagraph"/>
        <w:numPr>
          <w:ilvl w:val="0"/>
          <w:numId w:val="10"/>
        </w:numPr>
      </w:pPr>
      <w:r>
        <w:t>T</w:t>
      </w:r>
      <w:r w:rsidR="005A5C31">
        <w:t xml:space="preserve">here is a possible mismatch in information, </w:t>
      </w:r>
      <w:r>
        <w:t xml:space="preserve">as MPPS notifications can only convey state changes, and UPS-RS notifications can convey much more, </w:t>
      </w:r>
      <w:r w:rsidR="005F3A9A">
        <w:t>for example</w:t>
      </w:r>
      <w:r>
        <w:t xml:space="preserve"> a newly added performed procedure step.</w:t>
      </w:r>
      <w:r w:rsidR="005F3A9A">
        <w:t xml:space="preserve"> </w:t>
      </w:r>
      <w:r w:rsidR="00572DA7">
        <w:t xml:space="preserve">Due to </w:t>
      </w:r>
      <w:r>
        <w:t>this conceptual difference</w:t>
      </w:r>
      <w:r w:rsidR="0072490A">
        <w:t>,</w:t>
      </w:r>
      <w:r>
        <w:t xml:space="preserve"> </w:t>
      </w:r>
      <w:r w:rsidR="005A5C31">
        <w:t xml:space="preserve">the scope </w:t>
      </w:r>
      <w:r>
        <w:t xml:space="preserve">of notifications for Modality Services </w:t>
      </w:r>
      <w:r w:rsidR="005A5C31">
        <w:t>is limited to state changes only</w:t>
      </w:r>
      <w:r>
        <w:t xml:space="preserve">, so a proper </w:t>
      </w:r>
      <w:r w:rsidR="0086106B">
        <w:t xml:space="preserve">two-way </w:t>
      </w:r>
      <w:r>
        <w:t>mapping can be made</w:t>
      </w:r>
      <w:r w:rsidR="005A5C31">
        <w:t>.</w:t>
      </w:r>
    </w:p>
    <w:p w14:paraId="225BB2E4" w14:textId="41E6E933" w:rsidR="002B2FFA" w:rsidRDefault="00AB0F9F" w:rsidP="00AB0F9F">
      <w:pPr>
        <w:pStyle w:val="ListParagraph"/>
        <w:numPr>
          <w:ilvl w:val="0"/>
          <w:numId w:val="10"/>
        </w:numPr>
      </w:pPr>
      <w:r>
        <w:t xml:space="preserve">In </w:t>
      </w:r>
      <w:r w:rsidR="006E28FD">
        <w:t xml:space="preserve">PS3.4, F.9 </w:t>
      </w:r>
      <w:r>
        <w:t xml:space="preserve">it is left open </w:t>
      </w:r>
      <w:r w:rsidR="005A5C31">
        <w:t>how the SCP knows about what SCUs are to be notified at state changes of Workitems</w:t>
      </w:r>
      <w:r>
        <w:t xml:space="preserve"> (</w:t>
      </w:r>
      <w:r w:rsidR="005A5C31">
        <w:t>a possible approach to this could be having this as a configuration item of the SCP</w:t>
      </w:r>
      <w:r>
        <w:t>) while UPS-RS is clear about subscriptions</w:t>
      </w:r>
      <w:r w:rsidR="005A5C31">
        <w:t>.</w:t>
      </w:r>
      <w:r>
        <w:t xml:space="preserve"> </w:t>
      </w:r>
      <w:r w:rsidR="00572DA7">
        <w:t xml:space="preserve">Due to </w:t>
      </w:r>
      <w:r>
        <w:t>this conceptual difference</w:t>
      </w:r>
      <w:r w:rsidR="0072490A">
        <w:t>,</w:t>
      </w:r>
      <w:r>
        <w:t xml:space="preserve"> Modality Service</w:t>
      </w:r>
      <w:r w:rsidR="001919FF">
        <w:t>s</w:t>
      </w:r>
      <w:r>
        <w:t xml:space="preserve"> leaves this part of the mapping out of scope.</w:t>
      </w:r>
    </w:p>
    <w:p w14:paraId="340CCEE6" w14:textId="060ABCE6" w:rsidR="002C58AF" w:rsidRDefault="002C58AF" w:rsidP="00237B38">
      <w:pPr>
        <w:pStyle w:val="Note"/>
        <w:ind w:left="720"/>
      </w:pPr>
      <w:r>
        <w:t>Note</w:t>
      </w:r>
      <w:r>
        <w:tab/>
      </w:r>
      <w:r w:rsidR="008D672C">
        <w:t>Concerning</w:t>
      </w:r>
      <w:r w:rsidR="00B5004D">
        <w:t xml:space="preserve"> the second </w:t>
      </w:r>
      <w:r w:rsidR="009B7ABA">
        <w:t>difference</w:t>
      </w:r>
      <w:r w:rsidR="00A50A5C">
        <w:t xml:space="preserve"> above</w:t>
      </w:r>
      <w:r w:rsidR="009B7ABA">
        <w:t xml:space="preserve">, </w:t>
      </w:r>
      <w:r w:rsidR="00D577E8">
        <w:t xml:space="preserve">one </w:t>
      </w:r>
      <w:r w:rsidR="00CE3487">
        <w:t xml:space="preserve">should </w:t>
      </w:r>
      <w:r w:rsidR="00D577E8">
        <w:t xml:space="preserve">be </w:t>
      </w:r>
      <w:r w:rsidR="008D672C">
        <w:t>observant regarding the terminology.</w:t>
      </w:r>
      <w:r w:rsidR="00CE3487">
        <w:t xml:space="preserve"> </w:t>
      </w:r>
      <w:r w:rsidR="00004310">
        <w:t>Work</w:t>
      </w:r>
      <w:r w:rsidR="007D2FDB">
        <w:t>item</w:t>
      </w:r>
      <w:r w:rsidR="00004310">
        <w:t xml:space="preserve">s – both in </w:t>
      </w:r>
      <w:r w:rsidR="00E5597A">
        <w:t>MPPS</w:t>
      </w:r>
      <w:r w:rsidR="00004310">
        <w:t xml:space="preserve"> and UPS – have a state attribute. </w:t>
      </w:r>
      <w:r w:rsidR="00F90BDE">
        <w:t xml:space="preserve">While MPPS </w:t>
      </w:r>
      <w:r w:rsidR="003B27A1">
        <w:t xml:space="preserve">only </w:t>
      </w:r>
      <w:r w:rsidR="00026FF8">
        <w:t xml:space="preserve">notifies </w:t>
      </w:r>
      <w:r w:rsidR="00823776">
        <w:t xml:space="preserve">about state changes when </w:t>
      </w:r>
      <w:r w:rsidR="00026FF8">
        <w:t xml:space="preserve">this </w:t>
      </w:r>
      <w:r w:rsidR="008B2119">
        <w:t xml:space="preserve">state </w:t>
      </w:r>
      <w:r w:rsidR="00E5597A">
        <w:t>attribute</w:t>
      </w:r>
      <w:r w:rsidR="00823776">
        <w:t xml:space="preserve"> changes</w:t>
      </w:r>
      <w:r w:rsidR="00E5597A">
        <w:t>, UPS notifies about all changes</w:t>
      </w:r>
      <w:r w:rsidR="00991FD1">
        <w:t xml:space="preserve"> to a </w:t>
      </w:r>
      <w:r w:rsidR="00A13BFA">
        <w:t>W</w:t>
      </w:r>
      <w:r w:rsidR="00991FD1">
        <w:t>ork</w:t>
      </w:r>
      <w:r w:rsidR="007D2FDB">
        <w:t>item</w:t>
      </w:r>
      <w:r w:rsidR="00E5597A">
        <w:t xml:space="preserve"> </w:t>
      </w:r>
      <w:r w:rsidR="00E5597A" w:rsidRPr="003B27A1">
        <w:t>and</w:t>
      </w:r>
      <w:r w:rsidR="00E5597A">
        <w:t xml:space="preserve"> calls this a state change. That can be confusing.</w:t>
      </w:r>
    </w:p>
    <w:p w14:paraId="5C536DAD" w14:textId="6CD5D499" w:rsidR="00823776" w:rsidRDefault="00C6239A" w:rsidP="00C6239A">
      <w:pPr>
        <w:pStyle w:val="Heading4"/>
      </w:pPr>
      <w:bookmarkStart w:id="62" w:name="_Toc181029310"/>
      <w:r>
        <w:t>X.1.3.3</w:t>
      </w:r>
      <w:r>
        <w:tab/>
        <w:t>Discontinue versus Cancellation</w:t>
      </w:r>
      <w:bookmarkEnd w:id="62"/>
    </w:p>
    <w:p w14:paraId="60CEFD28" w14:textId="3900052B" w:rsidR="00C6239A" w:rsidRDefault="009F42B0" w:rsidP="00C6239A">
      <w:r>
        <w:rPr>
          <w:highlight w:val="yellow"/>
        </w:rPr>
        <w:t>To be expanded</w:t>
      </w:r>
      <w:r w:rsidR="00AA015C" w:rsidRPr="00AA015C">
        <w:rPr>
          <w:highlight w:val="yellow"/>
        </w:rPr>
        <w:t>.</w:t>
      </w:r>
    </w:p>
    <w:p w14:paraId="4928B893" w14:textId="60E11B6C" w:rsidR="00337516" w:rsidRDefault="00337516" w:rsidP="00C6239A">
      <w:r>
        <w:t xml:space="preserve">In </w:t>
      </w:r>
      <w:r w:rsidR="009028D1">
        <w:t>the Worklist Service it is possible to cancel a workitem</w:t>
      </w:r>
      <w:r w:rsidR="005D5BAD">
        <w:t xml:space="preserve"> (with a Reason </w:t>
      </w:r>
      <w:r w:rsidR="00E111E3">
        <w:t>F</w:t>
      </w:r>
      <w:r w:rsidR="005D5BAD">
        <w:t xml:space="preserve">or Cancellation and a </w:t>
      </w:r>
      <w:r w:rsidR="00B820C2">
        <w:t xml:space="preserve">Procedure Step Discontinuation Reason </w:t>
      </w:r>
      <w:r w:rsidR="00E111E3">
        <w:t xml:space="preserve">Code </w:t>
      </w:r>
      <w:r w:rsidR="00B820C2">
        <w:t>Sequence)</w:t>
      </w:r>
      <w:r w:rsidR="009028D1">
        <w:t xml:space="preserve">, while </w:t>
      </w:r>
      <w:r w:rsidR="00934CAD">
        <w:t xml:space="preserve">in </w:t>
      </w:r>
      <w:r w:rsidR="009028D1">
        <w:t xml:space="preserve">MPPS </w:t>
      </w:r>
      <w:r w:rsidR="00934CAD">
        <w:t xml:space="preserve">one can </w:t>
      </w:r>
      <w:r w:rsidR="00E111E3">
        <w:t xml:space="preserve">only </w:t>
      </w:r>
      <w:r w:rsidR="00934CAD">
        <w:t>discontinue a performed procedure step.</w:t>
      </w:r>
    </w:p>
    <w:p w14:paraId="7AB4451D" w14:textId="4EA0252F" w:rsidR="001C2AC1" w:rsidRDefault="001C2AC1" w:rsidP="00EB1B06">
      <w:pPr>
        <w:pStyle w:val="Heading4"/>
      </w:pPr>
      <w:bookmarkStart w:id="63" w:name="_Toc181029311"/>
      <w:r>
        <w:t>X.1.3.4</w:t>
      </w:r>
      <w:r>
        <w:tab/>
        <w:t>Relations between Scheduled and Performed Procedure Steps</w:t>
      </w:r>
      <w:bookmarkEnd w:id="63"/>
    </w:p>
    <w:p w14:paraId="19357DE4" w14:textId="45E6A402" w:rsidR="001C2AC1" w:rsidRDefault="001C2AC1" w:rsidP="00C6239A">
      <w:r w:rsidRPr="001C2AC1">
        <w:rPr>
          <w:highlight w:val="yellow"/>
        </w:rPr>
        <w:t>To be expanded.</w:t>
      </w:r>
    </w:p>
    <w:p w14:paraId="2C8D6565" w14:textId="43489EE5" w:rsidR="00EB1B06" w:rsidRPr="00C6239A" w:rsidRDefault="00EB1B06" w:rsidP="00C6239A">
      <w:r w:rsidRPr="00322E10">
        <w:rPr>
          <w:highlight w:val="magenta"/>
        </w:rPr>
        <w:t>MWL and MPPS may relate between scheduled and performed procedure steps in an m:n multiplicity (for instance due to the append and group cases), while UPS only allows for 1:1 relations. This makes it impossible to map between these two models.</w:t>
      </w:r>
    </w:p>
    <w:p w14:paraId="073EA70C" w14:textId="05B9131B" w:rsidR="00A3658D" w:rsidRDefault="00A3658D" w:rsidP="00A3658D">
      <w:pPr>
        <w:pStyle w:val="Heading2"/>
      </w:pPr>
      <w:bookmarkStart w:id="64" w:name="_Toc181029312"/>
      <w:r>
        <w:t>X.2</w:t>
      </w:r>
      <w:r>
        <w:tab/>
        <w:t>Conformance</w:t>
      </w:r>
      <w:bookmarkEnd w:id="64"/>
    </w:p>
    <w:p w14:paraId="73435BA5" w14:textId="6041E0C4" w:rsidR="00A3658D" w:rsidRDefault="000D2F2A" w:rsidP="00FE3B13">
      <w:r>
        <w:t xml:space="preserve">Origin </w:t>
      </w:r>
      <w:r w:rsidR="00AC3915">
        <w:t>s</w:t>
      </w:r>
      <w:r>
        <w:t xml:space="preserve">ervers </w:t>
      </w:r>
      <w:r w:rsidR="00AE4FC0">
        <w:t>conforming to the Modality Services shall support the transactions listed as Required in Table X.2-1.</w:t>
      </w:r>
    </w:p>
    <w:p w14:paraId="24C9F876" w14:textId="77777777" w:rsidR="00AE4FC0" w:rsidRDefault="00AE4FC0" w:rsidP="00AE4FC0">
      <w:pPr>
        <w:pStyle w:val="TableTitle"/>
        <w:keepNext/>
      </w:pPr>
      <w:r w:rsidRPr="00435A9C">
        <w:t>Table X.2-1. Required and Optional Transactions</w:t>
      </w:r>
    </w:p>
    <w:tbl>
      <w:tblPr>
        <w:tblW w:w="5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160"/>
        <w:gridCol w:w="1134"/>
        <w:gridCol w:w="1276"/>
      </w:tblGrid>
      <w:tr w:rsidR="00AE4FC0" w:rsidRPr="00435A9C" w14:paraId="5AB5EB4D" w14:textId="77777777" w:rsidTr="004E29FB">
        <w:trPr>
          <w:cantSplit/>
          <w:trHeight w:val="275"/>
          <w:tblHeader/>
          <w:jc w:val="center"/>
        </w:trPr>
        <w:tc>
          <w:tcPr>
            <w:tcW w:w="3160" w:type="dxa"/>
          </w:tcPr>
          <w:p w14:paraId="734D7ED6" w14:textId="77777777" w:rsidR="00AE4FC0" w:rsidRPr="00435A9C" w:rsidRDefault="00AE4FC0" w:rsidP="00157275">
            <w:pPr>
              <w:pStyle w:val="TableLabel"/>
              <w:rPr>
                <w:sz w:val="32"/>
              </w:rPr>
            </w:pPr>
            <w:r w:rsidRPr="00435A9C">
              <w:t>Transaction</w:t>
            </w:r>
          </w:p>
        </w:tc>
        <w:tc>
          <w:tcPr>
            <w:tcW w:w="1134" w:type="dxa"/>
          </w:tcPr>
          <w:p w14:paraId="7F07CBE1" w14:textId="77777777" w:rsidR="00AE4FC0" w:rsidRPr="00435A9C" w:rsidRDefault="00AE4FC0" w:rsidP="00157275">
            <w:pPr>
              <w:pStyle w:val="TableLabel"/>
            </w:pPr>
            <w:r w:rsidRPr="00435A9C">
              <w:t>Support</w:t>
            </w:r>
          </w:p>
        </w:tc>
        <w:tc>
          <w:tcPr>
            <w:tcW w:w="1276" w:type="dxa"/>
          </w:tcPr>
          <w:p w14:paraId="6925658E" w14:textId="77777777" w:rsidR="00AE4FC0" w:rsidRPr="00435A9C" w:rsidRDefault="00AE4FC0" w:rsidP="00157275">
            <w:pPr>
              <w:pStyle w:val="TableLabel"/>
            </w:pPr>
            <w:r w:rsidRPr="00435A9C">
              <w:t>Section</w:t>
            </w:r>
          </w:p>
        </w:tc>
      </w:tr>
      <w:tr w:rsidR="00021772" w:rsidRPr="00021772" w14:paraId="76C5D89D" w14:textId="77777777" w:rsidTr="004E29FB">
        <w:trPr>
          <w:cantSplit/>
          <w:trHeight w:val="275"/>
          <w:tblHeader/>
          <w:jc w:val="center"/>
        </w:trPr>
        <w:tc>
          <w:tcPr>
            <w:tcW w:w="3160" w:type="dxa"/>
          </w:tcPr>
          <w:p w14:paraId="542767DA" w14:textId="2151C7AE" w:rsidR="00021772" w:rsidRPr="00021772" w:rsidRDefault="00021772" w:rsidP="00021772">
            <w:pPr>
              <w:pStyle w:val="TableLabel"/>
              <w:jc w:val="left"/>
              <w:rPr>
                <w:b w:val="0"/>
                <w:bCs/>
              </w:rPr>
            </w:pPr>
            <w:r w:rsidRPr="00021772">
              <w:rPr>
                <w:b w:val="0"/>
                <w:bCs/>
              </w:rPr>
              <w:t>Create Workitem</w:t>
            </w:r>
          </w:p>
        </w:tc>
        <w:tc>
          <w:tcPr>
            <w:tcW w:w="1134" w:type="dxa"/>
          </w:tcPr>
          <w:p w14:paraId="06C7F9DB" w14:textId="346749BC" w:rsidR="00021772" w:rsidRPr="00021772" w:rsidRDefault="00021772" w:rsidP="00021772">
            <w:pPr>
              <w:pStyle w:val="TableLabel"/>
              <w:jc w:val="left"/>
              <w:rPr>
                <w:b w:val="0"/>
                <w:bCs/>
              </w:rPr>
            </w:pPr>
            <w:r w:rsidRPr="00021772">
              <w:rPr>
                <w:b w:val="0"/>
                <w:bCs/>
              </w:rPr>
              <w:t>Required</w:t>
            </w:r>
          </w:p>
        </w:tc>
        <w:tc>
          <w:tcPr>
            <w:tcW w:w="1276" w:type="dxa"/>
          </w:tcPr>
          <w:p w14:paraId="40C8EA00" w14:textId="7D84D744" w:rsidR="00021772" w:rsidRPr="00021772" w:rsidRDefault="00021772" w:rsidP="00021772">
            <w:pPr>
              <w:pStyle w:val="TableLabel"/>
              <w:jc w:val="left"/>
              <w:rPr>
                <w:b w:val="0"/>
                <w:bCs/>
              </w:rPr>
            </w:pPr>
            <w:r w:rsidRPr="00021772">
              <w:rPr>
                <w:b w:val="0"/>
                <w:bCs/>
              </w:rPr>
              <w:t>Section X.4</w:t>
            </w:r>
          </w:p>
        </w:tc>
      </w:tr>
      <w:tr w:rsidR="008451E8" w:rsidRPr="00F64160" w14:paraId="734BD9DE" w14:textId="77777777" w:rsidTr="004054D0">
        <w:trPr>
          <w:cantSplit/>
          <w:jc w:val="center"/>
        </w:trPr>
        <w:tc>
          <w:tcPr>
            <w:tcW w:w="3160" w:type="dxa"/>
          </w:tcPr>
          <w:p w14:paraId="63784155" w14:textId="77777777" w:rsidR="008451E8" w:rsidRPr="00F64160" w:rsidRDefault="008451E8" w:rsidP="004054D0">
            <w:pPr>
              <w:pStyle w:val="TableEntry"/>
              <w:keepNext/>
            </w:pPr>
            <w:r>
              <w:t>Claim and Prepare Workitem</w:t>
            </w:r>
          </w:p>
        </w:tc>
        <w:tc>
          <w:tcPr>
            <w:tcW w:w="1134" w:type="dxa"/>
          </w:tcPr>
          <w:p w14:paraId="176F49F9" w14:textId="77777777" w:rsidR="008451E8" w:rsidRPr="00F64160" w:rsidRDefault="008451E8" w:rsidP="004054D0">
            <w:pPr>
              <w:pStyle w:val="TableEntry"/>
              <w:keepNext/>
            </w:pPr>
            <w:r w:rsidRPr="00F64160">
              <w:t>Required</w:t>
            </w:r>
          </w:p>
        </w:tc>
        <w:tc>
          <w:tcPr>
            <w:tcW w:w="1276" w:type="dxa"/>
          </w:tcPr>
          <w:p w14:paraId="2375A51C" w14:textId="4EFD58B5" w:rsidR="008451E8" w:rsidRPr="00F64160" w:rsidRDefault="008451E8" w:rsidP="004054D0">
            <w:pPr>
              <w:pStyle w:val="TableEntry"/>
              <w:keepNext/>
            </w:pPr>
            <w:r>
              <w:t>Section X.5</w:t>
            </w:r>
          </w:p>
        </w:tc>
      </w:tr>
      <w:tr w:rsidR="008B60FB" w:rsidRPr="00F64160" w14:paraId="49D05E69" w14:textId="77777777" w:rsidTr="004054D0">
        <w:trPr>
          <w:cantSplit/>
          <w:jc w:val="center"/>
        </w:trPr>
        <w:tc>
          <w:tcPr>
            <w:tcW w:w="3160" w:type="dxa"/>
          </w:tcPr>
          <w:p w14:paraId="28A534FF" w14:textId="77777777" w:rsidR="008B60FB" w:rsidRPr="00F64160" w:rsidRDefault="008B60FB" w:rsidP="004054D0">
            <w:pPr>
              <w:pStyle w:val="TableEntry"/>
              <w:keepNext/>
            </w:pPr>
            <w:r>
              <w:t>Retrieve Workitem</w:t>
            </w:r>
          </w:p>
        </w:tc>
        <w:tc>
          <w:tcPr>
            <w:tcW w:w="1134" w:type="dxa"/>
          </w:tcPr>
          <w:p w14:paraId="64EED262" w14:textId="77777777" w:rsidR="008B60FB" w:rsidRPr="00F64160" w:rsidRDefault="008B60FB" w:rsidP="004054D0">
            <w:pPr>
              <w:pStyle w:val="TableEntry"/>
              <w:keepNext/>
            </w:pPr>
            <w:r>
              <w:t>Required</w:t>
            </w:r>
          </w:p>
        </w:tc>
        <w:tc>
          <w:tcPr>
            <w:tcW w:w="1276" w:type="dxa"/>
          </w:tcPr>
          <w:p w14:paraId="3909D8D6" w14:textId="1A4C3A89" w:rsidR="008B60FB" w:rsidRDefault="008B60FB" w:rsidP="004054D0">
            <w:pPr>
              <w:pStyle w:val="TableEntry"/>
              <w:keepNext/>
            </w:pPr>
            <w:r>
              <w:t>Section X.6</w:t>
            </w:r>
          </w:p>
        </w:tc>
      </w:tr>
      <w:tr w:rsidR="008451E8" w:rsidRPr="00F64160" w14:paraId="558E7823" w14:textId="77777777" w:rsidTr="004054D0">
        <w:trPr>
          <w:cantSplit/>
          <w:jc w:val="center"/>
        </w:trPr>
        <w:tc>
          <w:tcPr>
            <w:tcW w:w="3160" w:type="dxa"/>
          </w:tcPr>
          <w:p w14:paraId="0DC4FCA5" w14:textId="77777777" w:rsidR="008451E8" w:rsidRPr="00F64160" w:rsidRDefault="008451E8" w:rsidP="004054D0">
            <w:pPr>
              <w:pStyle w:val="TableEntry"/>
            </w:pPr>
            <w:r>
              <w:t>Report Progress on Workitem</w:t>
            </w:r>
          </w:p>
        </w:tc>
        <w:tc>
          <w:tcPr>
            <w:tcW w:w="1134" w:type="dxa"/>
          </w:tcPr>
          <w:p w14:paraId="591CFF69" w14:textId="77777777" w:rsidR="008451E8" w:rsidRPr="00F64160" w:rsidRDefault="008451E8" w:rsidP="004054D0">
            <w:pPr>
              <w:pStyle w:val="TableEntry"/>
            </w:pPr>
            <w:r>
              <w:t>Required</w:t>
            </w:r>
          </w:p>
        </w:tc>
        <w:tc>
          <w:tcPr>
            <w:tcW w:w="1276" w:type="dxa"/>
          </w:tcPr>
          <w:p w14:paraId="487F4532" w14:textId="77777777" w:rsidR="008451E8" w:rsidRPr="00F64160" w:rsidRDefault="008451E8" w:rsidP="004054D0">
            <w:pPr>
              <w:pStyle w:val="TableEntry"/>
            </w:pPr>
            <w:r>
              <w:t>Section X.7</w:t>
            </w:r>
          </w:p>
        </w:tc>
      </w:tr>
      <w:tr w:rsidR="008B60FB" w:rsidRPr="00F64160" w14:paraId="57A42015" w14:textId="77777777" w:rsidTr="004054D0">
        <w:trPr>
          <w:cantSplit/>
          <w:jc w:val="center"/>
        </w:trPr>
        <w:tc>
          <w:tcPr>
            <w:tcW w:w="3160" w:type="dxa"/>
          </w:tcPr>
          <w:p w14:paraId="6284574E" w14:textId="77777777" w:rsidR="008B60FB" w:rsidRPr="00F64160" w:rsidRDefault="008B60FB" w:rsidP="004054D0">
            <w:pPr>
              <w:pStyle w:val="TableEntry"/>
            </w:pPr>
            <w:r>
              <w:t>Change Workitem State</w:t>
            </w:r>
          </w:p>
        </w:tc>
        <w:tc>
          <w:tcPr>
            <w:tcW w:w="1134" w:type="dxa"/>
          </w:tcPr>
          <w:p w14:paraId="0A162960" w14:textId="77777777" w:rsidR="008B60FB" w:rsidRPr="00F64160" w:rsidRDefault="008B60FB" w:rsidP="004054D0">
            <w:pPr>
              <w:pStyle w:val="TableEntry"/>
            </w:pPr>
            <w:r>
              <w:t>Required</w:t>
            </w:r>
          </w:p>
        </w:tc>
        <w:tc>
          <w:tcPr>
            <w:tcW w:w="1276" w:type="dxa"/>
          </w:tcPr>
          <w:p w14:paraId="0F3DF9C8" w14:textId="77777777" w:rsidR="008B60FB" w:rsidRDefault="008B60FB" w:rsidP="004054D0">
            <w:pPr>
              <w:pStyle w:val="TableEntry"/>
            </w:pPr>
            <w:r>
              <w:t>Section X.8</w:t>
            </w:r>
          </w:p>
        </w:tc>
      </w:tr>
      <w:tr w:rsidR="00021772" w:rsidRPr="00F64160" w14:paraId="2B264332" w14:textId="77777777" w:rsidTr="004E29FB">
        <w:trPr>
          <w:cantSplit/>
          <w:jc w:val="center"/>
        </w:trPr>
        <w:tc>
          <w:tcPr>
            <w:tcW w:w="3160" w:type="dxa"/>
          </w:tcPr>
          <w:p w14:paraId="1010C656" w14:textId="12AE3B47" w:rsidR="00021772" w:rsidRPr="00F64160" w:rsidRDefault="00021772" w:rsidP="00021772">
            <w:pPr>
              <w:pStyle w:val="TableEntry"/>
              <w:keepNext/>
            </w:pPr>
            <w:r>
              <w:t>Get Applicable Workitems</w:t>
            </w:r>
          </w:p>
        </w:tc>
        <w:tc>
          <w:tcPr>
            <w:tcW w:w="1134" w:type="dxa"/>
          </w:tcPr>
          <w:p w14:paraId="6E959127" w14:textId="77777777" w:rsidR="00021772" w:rsidRPr="00F64160" w:rsidRDefault="00021772" w:rsidP="00021772">
            <w:pPr>
              <w:pStyle w:val="TableEntry"/>
              <w:keepNext/>
            </w:pPr>
            <w:r>
              <w:t>Required</w:t>
            </w:r>
          </w:p>
        </w:tc>
        <w:tc>
          <w:tcPr>
            <w:tcW w:w="1276" w:type="dxa"/>
          </w:tcPr>
          <w:p w14:paraId="7AEE830B" w14:textId="057EB07B" w:rsidR="00021772" w:rsidRPr="00F64160" w:rsidRDefault="00021772" w:rsidP="00021772">
            <w:pPr>
              <w:pStyle w:val="TableEntry"/>
              <w:keepNext/>
            </w:pPr>
            <w:r w:rsidRPr="00F64160">
              <w:t xml:space="preserve">Section </w:t>
            </w:r>
            <w:r>
              <w:t>X.</w:t>
            </w:r>
            <w:r w:rsidR="008B60FB">
              <w:t>9</w:t>
            </w:r>
          </w:p>
        </w:tc>
      </w:tr>
      <w:tr w:rsidR="00021772" w:rsidRPr="00F64160" w14:paraId="5665B9F2" w14:textId="77777777" w:rsidTr="004E29FB">
        <w:trPr>
          <w:cantSplit/>
          <w:jc w:val="center"/>
        </w:trPr>
        <w:tc>
          <w:tcPr>
            <w:tcW w:w="3160" w:type="dxa"/>
          </w:tcPr>
          <w:p w14:paraId="3C81CC69" w14:textId="6A65F4C4" w:rsidR="00021772" w:rsidRPr="00F64160" w:rsidRDefault="00021772" w:rsidP="00021772">
            <w:pPr>
              <w:pStyle w:val="TableEntry"/>
            </w:pPr>
            <w:r>
              <w:t>Subscribe to State Changes</w:t>
            </w:r>
          </w:p>
        </w:tc>
        <w:tc>
          <w:tcPr>
            <w:tcW w:w="1134" w:type="dxa"/>
          </w:tcPr>
          <w:p w14:paraId="5A8BA9D1" w14:textId="18FF91B9" w:rsidR="00021772" w:rsidRPr="00F64160" w:rsidRDefault="00021772" w:rsidP="00021772">
            <w:pPr>
              <w:pStyle w:val="TableEntry"/>
            </w:pPr>
            <w:r>
              <w:t>Required</w:t>
            </w:r>
          </w:p>
        </w:tc>
        <w:tc>
          <w:tcPr>
            <w:tcW w:w="1276" w:type="dxa"/>
          </w:tcPr>
          <w:p w14:paraId="3AFEA752" w14:textId="392DDA69" w:rsidR="00021772" w:rsidRDefault="00021772" w:rsidP="00021772">
            <w:pPr>
              <w:pStyle w:val="TableEntry"/>
            </w:pPr>
            <w:r>
              <w:t>Section X.10</w:t>
            </w:r>
          </w:p>
        </w:tc>
      </w:tr>
      <w:tr w:rsidR="00021772" w:rsidRPr="00F64160" w14:paraId="1461126D" w14:textId="77777777" w:rsidTr="004E29FB">
        <w:trPr>
          <w:cantSplit/>
          <w:jc w:val="center"/>
        </w:trPr>
        <w:tc>
          <w:tcPr>
            <w:tcW w:w="3160" w:type="dxa"/>
          </w:tcPr>
          <w:p w14:paraId="3C5FC200" w14:textId="4E114A74" w:rsidR="00021772" w:rsidRDefault="00021772" w:rsidP="00021772">
            <w:pPr>
              <w:pStyle w:val="TableEntry"/>
            </w:pPr>
            <w:r>
              <w:t>Unsubscribe from State Changes</w:t>
            </w:r>
          </w:p>
        </w:tc>
        <w:tc>
          <w:tcPr>
            <w:tcW w:w="1134" w:type="dxa"/>
          </w:tcPr>
          <w:p w14:paraId="40A24441" w14:textId="5EB14073" w:rsidR="00021772" w:rsidRPr="00F64160" w:rsidRDefault="00021772" w:rsidP="00021772">
            <w:pPr>
              <w:pStyle w:val="TableEntry"/>
            </w:pPr>
            <w:r>
              <w:t>Required</w:t>
            </w:r>
          </w:p>
        </w:tc>
        <w:tc>
          <w:tcPr>
            <w:tcW w:w="1276" w:type="dxa"/>
          </w:tcPr>
          <w:p w14:paraId="2C214BAE" w14:textId="4BA62243" w:rsidR="00021772" w:rsidRDefault="00021772" w:rsidP="00021772">
            <w:pPr>
              <w:pStyle w:val="TableEntry"/>
            </w:pPr>
            <w:r>
              <w:t>Section X.1</w:t>
            </w:r>
            <w:r w:rsidR="008B60FB">
              <w:t>1</w:t>
            </w:r>
          </w:p>
        </w:tc>
      </w:tr>
    </w:tbl>
    <w:p w14:paraId="21645366" w14:textId="77777777" w:rsidR="00686284" w:rsidRDefault="00686284" w:rsidP="00AE4FC0"/>
    <w:p w14:paraId="7FDB705E" w14:textId="0DE0CC34" w:rsidR="00686284" w:rsidRDefault="00686284" w:rsidP="00686284">
      <w:r>
        <w:t xml:space="preserve">Implementations conforming to the </w:t>
      </w:r>
      <w:r w:rsidR="00D64535">
        <w:t>Modality</w:t>
      </w:r>
      <w:r>
        <w:t xml:space="preserve"> Service</w:t>
      </w:r>
      <w:r w:rsidR="00D64535">
        <w:t>s</w:t>
      </w:r>
      <w:r>
        <w:t xml:space="preserve"> shall specify their role in their Conformance Statement (see PS3.2): origin server, user agent or both.</w:t>
      </w:r>
    </w:p>
    <w:p w14:paraId="2072CCA6" w14:textId="77777777" w:rsidR="00686284" w:rsidRDefault="00686284" w:rsidP="00686284">
      <w:r>
        <w:t>In addition, for each supported transaction they shall specify:</w:t>
      </w:r>
    </w:p>
    <w:p w14:paraId="6F21B193" w14:textId="77777777" w:rsidR="00686284" w:rsidRDefault="00686284" w:rsidP="00686284">
      <w:pPr>
        <w:pStyle w:val="ListParagraph"/>
        <w:numPr>
          <w:ilvl w:val="0"/>
          <w:numId w:val="9"/>
        </w:numPr>
      </w:pPr>
      <w:r>
        <w:t>the supported Query Parameters, including optional Attributes, if any;</w:t>
      </w:r>
    </w:p>
    <w:p w14:paraId="7AA65A39" w14:textId="77777777" w:rsidR="00686284" w:rsidRDefault="00686284" w:rsidP="00686284">
      <w:pPr>
        <w:pStyle w:val="ListParagraph"/>
        <w:numPr>
          <w:ilvl w:val="0"/>
          <w:numId w:val="9"/>
        </w:numPr>
      </w:pPr>
      <w:r>
        <w:t>the supported DICOM Media Types;</w:t>
      </w:r>
    </w:p>
    <w:p w14:paraId="5AE0266E" w14:textId="77777777" w:rsidR="00686284" w:rsidRDefault="00686284" w:rsidP="00686284">
      <w:pPr>
        <w:pStyle w:val="ListParagraph"/>
        <w:numPr>
          <w:ilvl w:val="0"/>
          <w:numId w:val="9"/>
        </w:numPr>
      </w:pPr>
      <w:r>
        <w:lastRenderedPageBreak/>
        <w:t>the supported character sets (if other than UTF-8).</w:t>
      </w:r>
    </w:p>
    <w:p w14:paraId="0CD03401" w14:textId="387ECE73" w:rsidR="00686284" w:rsidRDefault="00686284" w:rsidP="00686284">
      <w:r w:rsidRPr="00E24667">
        <w:t xml:space="preserve">An origin server conforming to the </w:t>
      </w:r>
      <w:r>
        <w:t xml:space="preserve">Modality </w:t>
      </w:r>
      <w:r w:rsidRPr="00E24667">
        <w:t>Service</w:t>
      </w:r>
      <w:r>
        <w:t>s</w:t>
      </w:r>
      <w:r w:rsidRPr="00E24667">
        <w:t xml:space="preserve"> shall implement the Retrieve Capabilities Transaction</w:t>
      </w:r>
      <w:r>
        <w:t>, specifying its role (see Section 8.9 and Annex H)</w:t>
      </w:r>
      <w:r w:rsidRPr="00E24667">
        <w:t>.</w:t>
      </w:r>
    </w:p>
    <w:p w14:paraId="27C3DC1D" w14:textId="77777777" w:rsidR="00686284" w:rsidRDefault="00686284" w:rsidP="00686284">
      <w:r w:rsidRPr="00F64160">
        <w:t>Implementation</w:t>
      </w:r>
      <w:r>
        <w:t>-</w:t>
      </w:r>
      <w:r w:rsidRPr="00F64160">
        <w:t>specific warning and error codes shall be included in the Conformance Statement.</w:t>
      </w:r>
    </w:p>
    <w:p w14:paraId="35762E11" w14:textId="289C575A" w:rsidR="00686284" w:rsidRDefault="00686284" w:rsidP="00AE4FC0">
      <w:r w:rsidRPr="006C119B">
        <w:rPr>
          <w:highlight w:val="yellow"/>
        </w:rPr>
        <w:t>…</w:t>
      </w:r>
    </w:p>
    <w:p w14:paraId="3931C376" w14:textId="6C14C12A" w:rsidR="00A3658D" w:rsidRDefault="00A3658D" w:rsidP="00A3658D">
      <w:pPr>
        <w:pStyle w:val="Heading2"/>
      </w:pPr>
      <w:bookmarkStart w:id="65" w:name="_Toc181029313"/>
      <w:r>
        <w:t>X.3</w:t>
      </w:r>
      <w:r>
        <w:tab/>
        <w:t>Transaction Overview</w:t>
      </w:r>
      <w:bookmarkEnd w:id="65"/>
    </w:p>
    <w:p w14:paraId="67EF8D83" w14:textId="5CCA0539" w:rsidR="00A3658D" w:rsidRDefault="00D13445" w:rsidP="00FE3B13">
      <w:r>
        <w:t xml:space="preserve">The Modality Services consist of </w:t>
      </w:r>
      <w:r w:rsidR="0061632B">
        <w:t xml:space="preserve">the transactions shown in </w:t>
      </w:r>
      <w:r w:rsidR="005370C5">
        <w:t>T</w:t>
      </w:r>
      <w:r w:rsidR="00A3658D">
        <w:t xml:space="preserve">able </w:t>
      </w:r>
      <w:r w:rsidR="005370C5">
        <w:t>X.3-</w:t>
      </w:r>
      <w:r w:rsidR="0061632B">
        <w:t>1</w:t>
      </w:r>
      <w:r w:rsidR="00E26A4B">
        <w:t>.</w:t>
      </w:r>
    </w:p>
    <w:p w14:paraId="02CF53D2" w14:textId="61D45720" w:rsidR="005370C5" w:rsidRDefault="005370C5" w:rsidP="00F26A9B">
      <w:pPr>
        <w:pStyle w:val="TableTitle"/>
        <w:keepNext/>
      </w:pPr>
      <w:r>
        <w:t>Table X.3-1</w:t>
      </w:r>
      <w:r w:rsidR="00CF0FCE">
        <w:t>.</w:t>
      </w:r>
      <w:r>
        <w:t xml:space="preserve"> </w:t>
      </w:r>
      <w:r w:rsidR="00E26A4B">
        <w:t>Modality Services Transactions</w:t>
      </w:r>
    </w:p>
    <w:tbl>
      <w:tblPr>
        <w:tblStyle w:val="TableGrid"/>
        <w:tblW w:w="0" w:type="auto"/>
        <w:tblLook w:val="04A0" w:firstRow="1" w:lastRow="0" w:firstColumn="1" w:lastColumn="0" w:noHBand="0" w:noVBand="1"/>
      </w:tblPr>
      <w:tblGrid>
        <w:gridCol w:w="1838"/>
        <w:gridCol w:w="1134"/>
        <w:gridCol w:w="1843"/>
        <w:gridCol w:w="2126"/>
        <w:gridCol w:w="2409"/>
      </w:tblGrid>
      <w:tr w:rsidR="00E26A4B" w:rsidRPr="005370C5" w14:paraId="03F2E749" w14:textId="77777777" w:rsidTr="0044276C">
        <w:trPr>
          <w:tblHeader/>
        </w:trPr>
        <w:tc>
          <w:tcPr>
            <w:tcW w:w="1838" w:type="dxa"/>
            <w:vMerge w:val="restart"/>
          </w:tcPr>
          <w:p w14:paraId="2C12C2FA" w14:textId="70AF2339" w:rsidR="00E26A4B" w:rsidRPr="005370C5" w:rsidRDefault="00E26A4B" w:rsidP="005370C5">
            <w:pPr>
              <w:pStyle w:val="TableLabel"/>
            </w:pPr>
            <w:r>
              <w:t>Transaction Name</w:t>
            </w:r>
          </w:p>
        </w:tc>
        <w:tc>
          <w:tcPr>
            <w:tcW w:w="1134" w:type="dxa"/>
            <w:vMerge w:val="restart"/>
          </w:tcPr>
          <w:p w14:paraId="66CEC350" w14:textId="672F7747" w:rsidR="00E26A4B" w:rsidRPr="005370C5" w:rsidRDefault="00E26A4B" w:rsidP="005370C5">
            <w:pPr>
              <w:pStyle w:val="TableLabel"/>
            </w:pPr>
            <w:r>
              <w:t>Method</w:t>
            </w:r>
          </w:p>
        </w:tc>
        <w:tc>
          <w:tcPr>
            <w:tcW w:w="3969" w:type="dxa"/>
            <w:gridSpan w:val="2"/>
          </w:tcPr>
          <w:p w14:paraId="59D7C805" w14:textId="55DD3B7A" w:rsidR="00E26A4B" w:rsidRPr="005370C5" w:rsidRDefault="00E26A4B" w:rsidP="005370C5">
            <w:pPr>
              <w:pStyle w:val="TableLabel"/>
            </w:pPr>
            <w:r>
              <w:t>Payload</w:t>
            </w:r>
          </w:p>
        </w:tc>
        <w:tc>
          <w:tcPr>
            <w:tcW w:w="2409" w:type="dxa"/>
            <w:vMerge w:val="restart"/>
          </w:tcPr>
          <w:p w14:paraId="2527D3BE" w14:textId="2E4DF65D" w:rsidR="00E26A4B" w:rsidRPr="005370C5" w:rsidRDefault="00E26A4B" w:rsidP="005370C5">
            <w:pPr>
              <w:pStyle w:val="TableLabel"/>
            </w:pPr>
            <w:r>
              <w:t>Description</w:t>
            </w:r>
          </w:p>
        </w:tc>
      </w:tr>
      <w:tr w:rsidR="00E26A4B" w:rsidRPr="005370C5" w14:paraId="41097DF3" w14:textId="77777777" w:rsidTr="00870206">
        <w:tc>
          <w:tcPr>
            <w:tcW w:w="1838" w:type="dxa"/>
            <w:vMerge/>
          </w:tcPr>
          <w:p w14:paraId="21E87A70" w14:textId="77777777" w:rsidR="00E26A4B" w:rsidRDefault="00E26A4B" w:rsidP="00E26A4B">
            <w:pPr>
              <w:pStyle w:val="TableLabel"/>
            </w:pPr>
          </w:p>
        </w:tc>
        <w:tc>
          <w:tcPr>
            <w:tcW w:w="1134" w:type="dxa"/>
            <w:vMerge/>
          </w:tcPr>
          <w:p w14:paraId="6EADDE6C" w14:textId="252A69F4" w:rsidR="00E26A4B" w:rsidRDefault="00E26A4B" w:rsidP="00E26A4B">
            <w:pPr>
              <w:pStyle w:val="TableLabel"/>
            </w:pPr>
          </w:p>
        </w:tc>
        <w:tc>
          <w:tcPr>
            <w:tcW w:w="1843" w:type="dxa"/>
          </w:tcPr>
          <w:p w14:paraId="1F3AB6DE" w14:textId="5E0B0A7F" w:rsidR="00E26A4B" w:rsidRDefault="00E26A4B" w:rsidP="00E26A4B">
            <w:pPr>
              <w:pStyle w:val="TableLabel"/>
            </w:pPr>
            <w:r>
              <w:t>Request</w:t>
            </w:r>
          </w:p>
        </w:tc>
        <w:tc>
          <w:tcPr>
            <w:tcW w:w="2126" w:type="dxa"/>
          </w:tcPr>
          <w:p w14:paraId="2A863033" w14:textId="26A0E9B0" w:rsidR="00E26A4B" w:rsidRDefault="00E26A4B" w:rsidP="00E26A4B">
            <w:pPr>
              <w:pStyle w:val="TableLabel"/>
            </w:pPr>
            <w:r>
              <w:t>Success Response</w:t>
            </w:r>
          </w:p>
        </w:tc>
        <w:tc>
          <w:tcPr>
            <w:tcW w:w="2409" w:type="dxa"/>
            <w:vMerge/>
          </w:tcPr>
          <w:p w14:paraId="78F3EE4A" w14:textId="77777777" w:rsidR="00E26A4B" w:rsidRDefault="00E26A4B" w:rsidP="00E26A4B">
            <w:pPr>
              <w:pStyle w:val="TableLabel"/>
            </w:pPr>
          </w:p>
        </w:tc>
      </w:tr>
      <w:tr w:rsidR="00A97FF5" w14:paraId="7961CC0F" w14:textId="77777777" w:rsidTr="004054D0">
        <w:trPr>
          <w:trHeight w:val="270"/>
        </w:trPr>
        <w:tc>
          <w:tcPr>
            <w:tcW w:w="1838" w:type="dxa"/>
            <w:vMerge w:val="restart"/>
          </w:tcPr>
          <w:p w14:paraId="66760397" w14:textId="77777777" w:rsidR="00A97FF5" w:rsidRDefault="00A97FF5" w:rsidP="004054D0">
            <w:pPr>
              <w:pStyle w:val="TableEntry"/>
            </w:pPr>
            <w:r>
              <w:t>Create Workitem</w:t>
            </w:r>
          </w:p>
        </w:tc>
        <w:tc>
          <w:tcPr>
            <w:tcW w:w="1134" w:type="dxa"/>
          </w:tcPr>
          <w:p w14:paraId="5874ABB2" w14:textId="77777777" w:rsidR="00A97FF5" w:rsidRDefault="00A97FF5" w:rsidP="004054D0">
            <w:pPr>
              <w:pStyle w:val="TableEntry"/>
            </w:pPr>
            <w:r>
              <w:t>POST</w:t>
            </w:r>
          </w:p>
        </w:tc>
        <w:tc>
          <w:tcPr>
            <w:tcW w:w="1843" w:type="dxa"/>
          </w:tcPr>
          <w:p w14:paraId="0EEB9E77" w14:textId="77777777" w:rsidR="00A97FF5" w:rsidRDefault="00A97FF5" w:rsidP="004054D0">
            <w:pPr>
              <w:pStyle w:val="TableEntry"/>
            </w:pPr>
            <w:r>
              <w:t>dataset</w:t>
            </w:r>
          </w:p>
        </w:tc>
        <w:tc>
          <w:tcPr>
            <w:tcW w:w="2126" w:type="dxa"/>
          </w:tcPr>
          <w:p w14:paraId="002AE3B2" w14:textId="77777777" w:rsidR="00A97FF5" w:rsidRDefault="00A97FF5" w:rsidP="004054D0">
            <w:pPr>
              <w:pStyle w:val="TableEntry"/>
            </w:pPr>
            <w:r>
              <w:t>none</w:t>
            </w:r>
          </w:p>
        </w:tc>
        <w:tc>
          <w:tcPr>
            <w:tcW w:w="2409" w:type="dxa"/>
            <w:vMerge w:val="restart"/>
          </w:tcPr>
          <w:p w14:paraId="086DDA71" w14:textId="408FA343" w:rsidR="00A97FF5" w:rsidRDefault="00A97FF5" w:rsidP="004054D0">
            <w:pPr>
              <w:pStyle w:val="TableEntry"/>
            </w:pPr>
            <w:r>
              <w:t>Creates a</w:t>
            </w:r>
            <w:r w:rsidR="001B105F">
              <w:t xml:space="preserve"> new,</w:t>
            </w:r>
            <w:r w:rsidR="000149B2">
              <w:t xml:space="preserve"> in progress</w:t>
            </w:r>
            <w:r>
              <w:t xml:space="preserve"> Workitem</w:t>
            </w:r>
          </w:p>
        </w:tc>
      </w:tr>
      <w:tr w:rsidR="00A97FF5" w14:paraId="56AAB016" w14:textId="77777777" w:rsidTr="004054D0">
        <w:trPr>
          <w:trHeight w:val="270"/>
        </w:trPr>
        <w:tc>
          <w:tcPr>
            <w:tcW w:w="1838" w:type="dxa"/>
            <w:vMerge/>
          </w:tcPr>
          <w:p w14:paraId="3DF77480" w14:textId="77777777" w:rsidR="00A97FF5" w:rsidRDefault="00A97FF5" w:rsidP="004054D0">
            <w:pPr>
              <w:pStyle w:val="TableEntry"/>
            </w:pPr>
          </w:p>
        </w:tc>
        <w:tc>
          <w:tcPr>
            <w:tcW w:w="1134" w:type="dxa"/>
          </w:tcPr>
          <w:p w14:paraId="593D3900" w14:textId="2ED5434B" w:rsidR="00A97FF5" w:rsidRDefault="00A97FF5" w:rsidP="004054D0">
            <w:pPr>
              <w:pStyle w:val="TableEntry"/>
            </w:pPr>
            <w:r>
              <w:t>PUT</w:t>
            </w:r>
          </w:p>
        </w:tc>
        <w:tc>
          <w:tcPr>
            <w:tcW w:w="1843" w:type="dxa"/>
          </w:tcPr>
          <w:p w14:paraId="1CC0A16C" w14:textId="672C6BC2" w:rsidR="00A97FF5" w:rsidRDefault="00A97FF5" w:rsidP="004054D0">
            <w:pPr>
              <w:pStyle w:val="TableEntry"/>
            </w:pPr>
            <w:r>
              <w:t>none</w:t>
            </w:r>
          </w:p>
        </w:tc>
        <w:tc>
          <w:tcPr>
            <w:tcW w:w="2126" w:type="dxa"/>
          </w:tcPr>
          <w:p w14:paraId="24FD7FB5" w14:textId="3EFB0A6E" w:rsidR="00A97FF5" w:rsidRDefault="00A97FF5" w:rsidP="004054D0">
            <w:pPr>
              <w:pStyle w:val="TableEntry"/>
            </w:pPr>
            <w:r>
              <w:t>none</w:t>
            </w:r>
          </w:p>
        </w:tc>
        <w:tc>
          <w:tcPr>
            <w:tcW w:w="2409" w:type="dxa"/>
            <w:vMerge/>
          </w:tcPr>
          <w:p w14:paraId="2C190392" w14:textId="77777777" w:rsidR="00A97FF5" w:rsidRDefault="00A97FF5" w:rsidP="004054D0">
            <w:pPr>
              <w:pStyle w:val="TableEntry"/>
            </w:pPr>
          </w:p>
        </w:tc>
      </w:tr>
      <w:tr w:rsidR="00870206" w14:paraId="1289939E" w14:textId="77777777" w:rsidTr="005A5C31">
        <w:trPr>
          <w:cantSplit/>
          <w:trHeight w:val="377"/>
        </w:trPr>
        <w:tc>
          <w:tcPr>
            <w:tcW w:w="1838" w:type="dxa"/>
            <w:vMerge w:val="restart"/>
          </w:tcPr>
          <w:p w14:paraId="189F8508" w14:textId="2CDB96DE" w:rsidR="00870206" w:rsidRDefault="00870206" w:rsidP="00AE4FC0">
            <w:pPr>
              <w:pStyle w:val="TableEntry"/>
              <w:keepNext/>
            </w:pPr>
            <w:r>
              <w:t>Claim and Prepare Workitem</w:t>
            </w:r>
          </w:p>
        </w:tc>
        <w:tc>
          <w:tcPr>
            <w:tcW w:w="1134" w:type="dxa"/>
          </w:tcPr>
          <w:p w14:paraId="0082452C" w14:textId="7347A67D" w:rsidR="00870206" w:rsidRDefault="00870206" w:rsidP="00AE4FC0">
            <w:pPr>
              <w:pStyle w:val="TableEntry"/>
              <w:keepNext/>
            </w:pPr>
            <w:r>
              <w:t>PUT</w:t>
            </w:r>
          </w:p>
        </w:tc>
        <w:tc>
          <w:tcPr>
            <w:tcW w:w="1843" w:type="dxa"/>
          </w:tcPr>
          <w:p w14:paraId="20A4653B" w14:textId="4412C0BE" w:rsidR="00870206" w:rsidRDefault="00870206" w:rsidP="00AE4FC0">
            <w:pPr>
              <w:pStyle w:val="TableEntry"/>
              <w:keepNext/>
            </w:pPr>
            <w:r>
              <w:t>none</w:t>
            </w:r>
          </w:p>
        </w:tc>
        <w:tc>
          <w:tcPr>
            <w:tcW w:w="2126" w:type="dxa"/>
          </w:tcPr>
          <w:p w14:paraId="5DCC3D68" w14:textId="093C6C05" w:rsidR="00870206" w:rsidRDefault="00870206" w:rsidP="00AE4FC0">
            <w:pPr>
              <w:pStyle w:val="TableEntry"/>
              <w:keepNext/>
            </w:pPr>
            <w:r>
              <w:t>none</w:t>
            </w:r>
          </w:p>
        </w:tc>
        <w:tc>
          <w:tcPr>
            <w:tcW w:w="2409" w:type="dxa"/>
            <w:vMerge w:val="restart"/>
          </w:tcPr>
          <w:p w14:paraId="585A12A1" w14:textId="59D5C894" w:rsidR="00870206" w:rsidRDefault="00870206" w:rsidP="00AE4FC0">
            <w:pPr>
              <w:pStyle w:val="TableEntry"/>
              <w:keepNext/>
            </w:pPr>
            <w:r>
              <w:t>Claim</w:t>
            </w:r>
            <w:r w:rsidR="00372EF9">
              <w:t>s</w:t>
            </w:r>
            <w:r>
              <w:t xml:space="preserve"> a Target Workitem and fills it with the initial information</w:t>
            </w:r>
          </w:p>
        </w:tc>
      </w:tr>
      <w:tr w:rsidR="00870206" w14:paraId="7E93ECCE" w14:textId="77777777" w:rsidTr="00870206">
        <w:trPr>
          <w:trHeight w:val="270"/>
        </w:trPr>
        <w:tc>
          <w:tcPr>
            <w:tcW w:w="1838" w:type="dxa"/>
            <w:vMerge/>
          </w:tcPr>
          <w:p w14:paraId="49D4D254" w14:textId="77777777" w:rsidR="00870206" w:rsidRDefault="00870206" w:rsidP="00E26A4B">
            <w:pPr>
              <w:pStyle w:val="TableEntry"/>
            </w:pPr>
          </w:p>
        </w:tc>
        <w:tc>
          <w:tcPr>
            <w:tcW w:w="1134" w:type="dxa"/>
          </w:tcPr>
          <w:p w14:paraId="163E3B93" w14:textId="151EE78C" w:rsidR="00870206" w:rsidRDefault="00870206" w:rsidP="00E26A4B">
            <w:pPr>
              <w:pStyle w:val="TableEntry"/>
            </w:pPr>
            <w:r>
              <w:t>POST</w:t>
            </w:r>
          </w:p>
        </w:tc>
        <w:tc>
          <w:tcPr>
            <w:tcW w:w="1843" w:type="dxa"/>
          </w:tcPr>
          <w:p w14:paraId="6C80277A" w14:textId="422D3027" w:rsidR="00870206" w:rsidRDefault="00870206" w:rsidP="00E26A4B">
            <w:pPr>
              <w:pStyle w:val="TableEntry"/>
            </w:pPr>
            <w:r>
              <w:t>dataset</w:t>
            </w:r>
          </w:p>
        </w:tc>
        <w:tc>
          <w:tcPr>
            <w:tcW w:w="2126" w:type="dxa"/>
          </w:tcPr>
          <w:p w14:paraId="0B77728D" w14:textId="2996F818" w:rsidR="00870206" w:rsidRDefault="00870206" w:rsidP="00E26A4B">
            <w:pPr>
              <w:pStyle w:val="TableEntry"/>
            </w:pPr>
            <w:r>
              <w:t>none</w:t>
            </w:r>
          </w:p>
        </w:tc>
        <w:tc>
          <w:tcPr>
            <w:tcW w:w="2409" w:type="dxa"/>
            <w:vMerge/>
          </w:tcPr>
          <w:p w14:paraId="0495B6D6" w14:textId="21996ED9" w:rsidR="00870206" w:rsidRDefault="00870206" w:rsidP="00E26A4B">
            <w:pPr>
              <w:pStyle w:val="TableEntry"/>
            </w:pPr>
          </w:p>
        </w:tc>
      </w:tr>
      <w:tr w:rsidR="004E00B8" w14:paraId="50AE03B4" w14:textId="77777777" w:rsidTr="004054D0">
        <w:tc>
          <w:tcPr>
            <w:tcW w:w="1838" w:type="dxa"/>
          </w:tcPr>
          <w:p w14:paraId="6E8BB2F7" w14:textId="77777777" w:rsidR="004E00B8" w:rsidRDefault="004E00B8" w:rsidP="004054D0">
            <w:pPr>
              <w:pStyle w:val="TableEntry"/>
            </w:pPr>
            <w:r>
              <w:t>Retrieve Workitem</w:t>
            </w:r>
          </w:p>
        </w:tc>
        <w:tc>
          <w:tcPr>
            <w:tcW w:w="1134" w:type="dxa"/>
          </w:tcPr>
          <w:p w14:paraId="005D9E34" w14:textId="77777777" w:rsidR="004E00B8" w:rsidRDefault="004E00B8" w:rsidP="004054D0">
            <w:pPr>
              <w:pStyle w:val="TableEntry"/>
            </w:pPr>
            <w:r>
              <w:t>GET</w:t>
            </w:r>
          </w:p>
        </w:tc>
        <w:tc>
          <w:tcPr>
            <w:tcW w:w="1843" w:type="dxa"/>
          </w:tcPr>
          <w:p w14:paraId="228AD6BB" w14:textId="77777777" w:rsidR="004E00B8" w:rsidRDefault="004E00B8" w:rsidP="004054D0">
            <w:pPr>
              <w:pStyle w:val="TableEntry"/>
            </w:pPr>
            <w:r>
              <w:t>none</w:t>
            </w:r>
          </w:p>
        </w:tc>
        <w:tc>
          <w:tcPr>
            <w:tcW w:w="2126" w:type="dxa"/>
          </w:tcPr>
          <w:p w14:paraId="435C935C" w14:textId="77777777" w:rsidR="004E00B8" w:rsidRDefault="004E00B8" w:rsidP="004054D0">
            <w:pPr>
              <w:pStyle w:val="TableEntry"/>
            </w:pPr>
            <w:r>
              <w:t>dataset</w:t>
            </w:r>
          </w:p>
        </w:tc>
        <w:tc>
          <w:tcPr>
            <w:tcW w:w="2409" w:type="dxa"/>
          </w:tcPr>
          <w:p w14:paraId="518E06F7" w14:textId="77777777" w:rsidR="004E00B8" w:rsidRDefault="004E00B8" w:rsidP="004054D0">
            <w:pPr>
              <w:pStyle w:val="TableEntry"/>
            </w:pPr>
            <w:r>
              <w:t>Retrieves the Target Workitem</w:t>
            </w:r>
          </w:p>
        </w:tc>
      </w:tr>
      <w:tr w:rsidR="004E00B8" w14:paraId="43D6632D" w14:textId="77777777" w:rsidTr="004054D0">
        <w:tc>
          <w:tcPr>
            <w:tcW w:w="1838" w:type="dxa"/>
          </w:tcPr>
          <w:p w14:paraId="3ED0DF4A" w14:textId="77777777" w:rsidR="004E00B8" w:rsidRDefault="004E00B8" w:rsidP="004054D0">
            <w:pPr>
              <w:pStyle w:val="TableEntry"/>
            </w:pPr>
            <w:r>
              <w:t>Report Progress on Workitem</w:t>
            </w:r>
          </w:p>
        </w:tc>
        <w:tc>
          <w:tcPr>
            <w:tcW w:w="1134" w:type="dxa"/>
          </w:tcPr>
          <w:p w14:paraId="6E12FDFC" w14:textId="77777777" w:rsidR="004E00B8" w:rsidRDefault="004E00B8" w:rsidP="004054D0">
            <w:pPr>
              <w:pStyle w:val="TableEntry"/>
            </w:pPr>
            <w:r>
              <w:t>POST</w:t>
            </w:r>
          </w:p>
        </w:tc>
        <w:tc>
          <w:tcPr>
            <w:tcW w:w="1843" w:type="dxa"/>
          </w:tcPr>
          <w:p w14:paraId="69A6A029" w14:textId="77777777" w:rsidR="004E00B8" w:rsidRDefault="004E00B8" w:rsidP="004054D0">
            <w:pPr>
              <w:pStyle w:val="TableEntry"/>
            </w:pPr>
            <w:r>
              <w:t>dataset</w:t>
            </w:r>
          </w:p>
        </w:tc>
        <w:tc>
          <w:tcPr>
            <w:tcW w:w="2126" w:type="dxa"/>
          </w:tcPr>
          <w:p w14:paraId="385B2939" w14:textId="77777777" w:rsidR="004E00B8" w:rsidRDefault="004E00B8" w:rsidP="004054D0">
            <w:pPr>
              <w:pStyle w:val="TableEntry"/>
            </w:pPr>
            <w:r>
              <w:t>none</w:t>
            </w:r>
          </w:p>
        </w:tc>
        <w:tc>
          <w:tcPr>
            <w:tcW w:w="2409" w:type="dxa"/>
          </w:tcPr>
          <w:p w14:paraId="1C4951DE" w14:textId="77777777" w:rsidR="004E00B8" w:rsidRDefault="004E00B8" w:rsidP="004054D0">
            <w:pPr>
              <w:pStyle w:val="TableEntry"/>
            </w:pPr>
            <w:r>
              <w:t>Updates the Target Workitem with new information</w:t>
            </w:r>
          </w:p>
        </w:tc>
      </w:tr>
      <w:tr w:rsidR="004E00B8" w14:paraId="0771645C" w14:textId="77777777" w:rsidTr="004054D0">
        <w:tc>
          <w:tcPr>
            <w:tcW w:w="1838" w:type="dxa"/>
          </w:tcPr>
          <w:p w14:paraId="12A791AA" w14:textId="77777777" w:rsidR="004E00B8" w:rsidRDefault="004E00B8" w:rsidP="004054D0">
            <w:pPr>
              <w:pStyle w:val="TableEntry"/>
            </w:pPr>
            <w:r>
              <w:t>Change Workitem State</w:t>
            </w:r>
          </w:p>
        </w:tc>
        <w:tc>
          <w:tcPr>
            <w:tcW w:w="1134" w:type="dxa"/>
          </w:tcPr>
          <w:p w14:paraId="418BD1D8" w14:textId="77777777" w:rsidR="004E00B8" w:rsidRDefault="004E00B8" w:rsidP="004054D0">
            <w:pPr>
              <w:pStyle w:val="TableEntry"/>
            </w:pPr>
            <w:r>
              <w:t>PUT</w:t>
            </w:r>
          </w:p>
        </w:tc>
        <w:tc>
          <w:tcPr>
            <w:tcW w:w="1843" w:type="dxa"/>
          </w:tcPr>
          <w:p w14:paraId="2BFE0FF4" w14:textId="77777777" w:rsidR="004E00B8" w:rsidRDefault="004E00B8" w:rsidP="004054D0">
            <w:pPr>
              <w:pStyle w:val="TableEntry"/>
            </w:pPr>
            <w:r>
              <w:t>none</w:t>
            </w:r>
          </w:p>
        </w:tc>
        <w:tc>
          <w:tcPr>
            <w:tcW w:w="2126" w:type="dxa"/>
          </w:tcPr>
          <w:p w14:paraId="4CB6DE3A" w14:textId="77777777" w:rsidR="004E00B8" w:rsidRDefault="004E00B8" w:rsidP="004054D0">
            <w:pPr>
              <w:pStyle w:val="TableEntry"/>
            </w:pPr>
            <w:r>
              <w:t>none</w:t>
            </w:r>
          </w:p>
        </w:tc>
        <w:tc>
          <w:tcPr>
            <w:tcW w:w="2409" w:type="dxa"/>
          </w:tcPr>
          <w:p w14:paraId="1E784811" w14:textId="77777777" w:rsidR="004E00B8" w:rsidRDefault="004E00B8" w:rsidP="004054D0">
            <w:pPr>
              <w:pStyle w:val="TableEntry"/>
            </w:pPr>
            <w:r>
              <w:t>Changes the state of the Target Workitem</w:t>
            </w:r>
          </w:p>
        </w:tc>
      </w:tr>
      <w:tr w:rsidR="004E00B8" w14:paraId="504FD0C2" w14:textId="77777777" w:rsidTr="004054D0">
        <w:tc>
          <w:tcPr>
            <w:tcW w:w="1838" w:type="dxa"/>
          </w:tcPr>
          <w:p w14:paraId="2423C908" w14:textId="77777777" w:rsidR="004E00B8" w:rsidRDefault="004E00B8" w:rsidP="004054D0">
            <w:pPr>
              <w:pStyle w:val="TableEntry"/>
            </w:pPr>
            <w:r>
              <w:t>Get Applicable Workitems</w:t>
            </w:r>
          </w:p>
        </w:tc>
        <w:tc>
          <w:tcPr>
            <w:tcW w:w="1134" w:type="dxa"/>
          </w:tcPr>
          <w:p w14:paraId="0BE406CF" w14:textId="77777777" w:rsidR="004E00B8" w:rsidRDefault="004E00B8" w:rsidP="004054D0">
            <w:pPr>
              <w:pStyle w:val="TableEntry"/>
            </w:pPr>
            <w:r>
              <w:t>GET</w:t>
            </w:r>
          </w:p>
        </w:tc>
        <w:tc>
          <w:tcPr>
            <w:tcW w:w="1843" w:type="dxa"/>
          </w:tcPr>
          <w:p w14:paraId="45E5F0F1" w14:textId="77777777" w:rsidR="004E00B8" w:rsidRDefault="004E00B8" w:rsidP="004054D0">
            <w:pPr>
              <w:pStyle w:val="TableEntry"/>
            </w:pPr>
            <w:r>
              <w:t>none</w:t>
            </w:r>
          </w:p>
        </w:tc>
        <w:tc>
          <w:tcPr>
            <w:tcW w:w="2126" w:type="dxa"/>
          </w:tcPr>
          <w:p w14:paraId="21591ACE" w14:textId="77777777" w:rsidR="004E00B8" w:rsidRDefault="004E00B8" w:rsidP="004054D0">
            <w:pPr>
              <w:pStyle w:val="TableEntry"/>
            </w:pPr>
            <w:r>
              <w:t>results</w:t>
            </w:r>
          </w:p>
        </w:tc>
        <w:tc>
          <w:tcPr>
            <w:tcW w:w="2409" w:type="dxa"/>
          </w:tcPr>
          <w:p w14:paraId="72660EB9" w14:textId="77777777" w:rsidR="004E00B8" w:rsidRDefault="004E00B8" w:rsidP="004054D0">
            <w:pPr>
              <w:pStyle w:val="TableEntry"/>
            </w:pPr>
            <w:r>
              <w:t>Gets applicable Target Workitems</w:t>
            </w:r>
          </w:p>
        </w:tc>
      </w:tr>
      <w:tr w:rsidR="00E26A4B" w14:paraId="7EDE10EC" w14:textId="77777777" w:rsidTr="00870206">
        <w:trPr>
          <w:trHeight w:val="70"/>
        </w:trPr>
        <w:tc>
          <w:tcPr>
            <w:tcW w:w="1838" w:type="dxa"/>
          </w:tcPr>
          <w:p w14:paraId="7125AB51" w14:textId="4E70047C" w:rsidR="00E26A4B" w:rsidRDefault="00075D2A" w:rsidP="00E26A4B">
            <w:pPr>
              <w:pStyle w:val="TableEntry"/>
            </w:pPr>
            <w:r>
              <w:t>Subscribe to State Changes</w:t>
            </w:r>
          </w:p>
        </w:tc>
        <w:tc>
          <w:tcPr>
            <w:tcW w:w="1134" w:type="dxa"/>
          </w:tcPr>
          <w:p w14:paraId="4D2A2ACD" w14:textId="687DF72B" w:rsidR="00E26A4B" w:rsidRDefault="004F77DD" w:rsidP="00E26A4B">
            <w:pPr>
              <w:pStyle w:val="TableEntry"/>
            </w:pPr>
            <w:r>
              <w:t>POST</w:t>
            </w:r>
          </w:p>
        </w:tc>
        <w:tc>
          <w:tcPr>
            <w:tcW w:w="1843" w:type="dxa"/>
          </w:tcPr>
          <w:p w14:paraId="466D8C4E" w14:textId="49686FB3" w:rsidR="00E26A4B" w:rsidRDefault="004F77DD" w:rsidP="00E26A4B">
            <w:pPr>
              <w:pStyle w:val="TableEntry"/>
            </w:pPr>
            <w:r>
              <w:t>none</w:t>
            </w:r>
          </w:p>
        </w:tc>
        <w:tc>
          <w:tcPr>
            <w:tcW w:w="2126" w:type="dxa"/>
          </w:tcPr>
          <w:p w14:paraId="3249FC17" w14:textId="488D2D1A" w:rsidR="00E26A4B" w:rsidRDefault="007F5374" w:rsidP="00E26A4B">
            <w:pPr>
              <w:pStyle w:val="TableEntry"/>
            </w:pPr>
            <w:r>
              <w:t>n</w:t>
            </w:r>
            <w:r w:rsidR="004F77DD">
              <w:t>one</w:t>
            </w:r>
          </w:p>
        </w:tc>
        <w:tc>
          <w:tcPr>
            <w:tcW w:w="2409" w:type="dxa"/>
          </w:tcPr>
          <w:p w14:paraId="65B8D55C" w14:textId="022D7FCF" w:rsidR="00E26A4B" w:rsidRDefault="00C31861" w:rsidP="00E26A4B">
            <w:pPr>
              <w:pStyle w:val="TableEntry"/>
            </w:pPr>
            <w:r>
              <w:t xml:space="preserve">Subscribes to state changes </w:t>
            </w:r>
            <w:r w:rsidR="00EF406B">
              <w:t>of a Workitem</w:t>
            </w:r>
          </w:p>
        </w:tc>
      </w:tr>
      <w:tr w:rsidR="00B02C58" w14:paraId="1C90AFC3" w14:textId="77777777" w:rsidTr="00870206">
        <w:trPr>
          <w:trHeight w:val="70"/>
        </w:trPr>
        <w:tc>
          <w:tcPr>
            <w:tcW w:w="1838" w:type="dxa"/>
          </w:tcPr>
          <w:p w14:paraId="2784E917" w14:textId="174F5686" w:rsidR="00B02C58" w:rsidRDefault="00075D2A" w:rsidP="00E26A4B">
            <w:pPr>
              <w:pStyle w:val="TableEntry"/>
            </w:pPr>
            <w:r>
              <w:t>Unsubscribe from State Changes</w:t>
            </w:r>
          </w:p>
        </w:tc>
        <w:tc>
          <w:tcPr>
            <w:tcW w:w="1134" w:type="dxa"/>
          </w:tcPr>
          <w:p w14:paraId="30EEEE33" w14:textId="3EFA2F12" w:rsidR="00B02C58" w:rsidRDefault="004F77DD" w:rsidP="00E26A4B">
            <w:pPr>
              <w:pStyle w:val="TableEntry"/>
            </w:pPr>
            <w:r>
              <w:t>DELETE</w:t>
            </w:r>
          </w:p>
        </w:tc>
        <w:tc>
          <w:tcPr>
            <w:tcW w:w="1843" w:type="dxa"/>
          </w:tcPr>
          <w:p w14:paraId="5934E202" w14:textId="04A5D90D" w:rsidR="00B02C58" w:rsidRDefault="004F77DD" w:rsidP="00E26A4B">
            <w:pPr>
              <w:pStyle w:val="TableEntry"/>
            </w:pPr>
            <w:r>
              <w:t>none</w:t>
            </w:r>
          </w:p>
        </w:tc>
        <w:tc>
          <w:tcPr>
            <w:tcW w:w="2126" w:type="dxa"/>
          </w:tcPr>
          <w:p w14:paraId="5CCF4B81" w14:textId="53E3594D" w:rsidR="00B02C58" w:rsidRDefault="007F5374" w:rsidP="00E26A4B">
            <w:pPr>
              <w:pStyle w:val="TableEntry"/>
            </w:pPr>
            <w:r>
              <w:t>none</w:t>
            </w:r>
          </w:p>
        </w:tc>
        <w:tc>
          <w:tcPr>
            <w:tcW w:w="2409" w:type="dxa"/>
          </w:tcPr>
          <w:p w14:paraId="17907978" w14:textId="146D5DDD" w:rsidR="00B02C58" w:rsidRDefault="00EF406B" w:rsidP="00E26A4B">
            <w:pPr>
              <w:pStyle w:val="TableEntry"/>
            </w:pPr>
            <w:r>
              <w:t>Unsubscribes to state changes of a Workitem</w:t>
            </w:r>
          </w:p>
        </w:tc>
      </w:tr>
    </w:tbl>
    <w:p w14:paraId="596023DF" w14:textId="68BFA854" w:rsidR="00E26A4B" w:rsidRDefault="00E26A4B" w:rsidP="00E26A4B"/>
    <w:p w14:paraId="3F0013FD" w14:textId="2248C3AE" w:rsidR="00E26A4B" w:rsidRDefault="00D669FC" w:rsidP="00E26A4B">
      <w:r>
        <w:t xml:space="preserve">Each of the </w:t>
      </w:r>
      <w:r w:rsidR="00A97FF5">
        <w:t xml:space="preserve">Create Workitem and the </w:t>
      </w:r>
      <w:r w:rsidR="00EB721B">
        <w:t>Claim and Prepare Workitem transaction</w:t>
      </w:r>
      <w:r w:rsidR="00A97FF5">
        <w:t>s</w:t>
      </w:r>
      <w:r w:rsidR="00EB721B">
        <w:t xml:space="preserve"> </w:t>
      </w:r>
      <w:r w:rsidR="0036559E">
        <w:t xml:space="preserve">consist of two methods, due to the mapping </w:t>
      </w:r>
      <w:r w:rsidR="004C2402">
        <w:t>from DIMSE Services</w:t>
      </w:r>
      <w:r w:rsidR="003C58AE">
        <w:t xml:space="preserve"> to the </w:t>
      </w:r>
      <w:r w:rsidR="002D445A">
        <w:t xml:space="preserve">DICOMweb </w:t>
      </w:r>
      <w:r w:rsidR="003C58AE">
        <w:t>Worklist Service</w:t>
      </w:r>
      <w:r w:rsidR="0036559E">
        <w:t>.</w:t>
      </w:r>
      <w:r w:rsidR="008B4B6D">
        <w:t xml:space="preserve"> </w:t>
      </w:r>
      <w:r w:rsidR="00E26A4B">
        <w:t xml:space="preserve">Table X.3-2 shows how the Modality Services transactions are mapped </w:t>
      </w:r>
      <w:r w:rsidR="00870206">
        <w:t>from</w:t>
      </w:r>
      <w:r w:rsidR="00E26A4B">
        <w:t xml:space="preserve"> </w:t>
      </w:r>
      <w:r w:rsidR="004C2402">
        <w:t xml:space="preserve">the DIMSE </w:t>
      </w:r>
      <w:r w:rsidR="00E26A4B">
        <w:t xml:space="preserve">MWL and MPPS </w:t>
      </w:r>
      <w:r w:rsidR="00B476DA">
        <w:t>operations</w:t>
      </w:r>
      <w:r w:rsidR="00E26A4B">
        <w:t xml:space="preserve"> </w:t>
      </w:r>
      <w:r w:rsidR="00AE4FC0">
        <w:t xml:space="preserve">and notifications </w:t>
      </w:r>
      <w:r w:rsidR="00870206">
        <w:t xml:space="preserve">to </w:t>
      </w:r>
      <w:r w:rsidR="00E26A4B">
        <w:t>Worklist Service transactions.</w:t>
      </w:r>
    </w:p>
    <w:p w14:paraId="6ECCEEEF" w14:textId="054B3C24" w:rsidR="005370C5" w:rsidRDefault="00E26A4B" w:rsidP="009D1242">
      <w:pPr>
        <w:pStyle w:val="TableTitle"/>
        <w:keepNext/>
      </w:pPr>
      <w:r>
        <w:t>Table X.3-</w:t>
      </w:r>
      <w:r w:rsidR="00664130">
        <w:t>2</w:t>
      </w:r>
      <w:r>
        <w:t xml:space="preserve">. Mapping </w:t>
      </w:r>
      <w:r w:rsidR="00252D03">
        <w:t>Modality Services</w:t>
      </w:r>
    </w:p>
    <w:tbl>
      <w:tblPr>
        <w:tblStyle w:val="TableGrid"/>
        <w:tblW w:w="0" w:type="auto"/>
        <w:tblLook w:val="04A0" w:firstRow="1" w:lastRow="0" w:firstColumn="1" w:lastColumn="0" w:noHBand="0" w:noVBand="1"/>
      </w:tblPr>
      <w:tblGrid>
        <w:gridCol w:w="1531"/>
        <w:gridCol w:w="1500"/>
        <w:gridCol w:w="2493"/>
        <w:gridCol w:w="2409"/>
        <w:gridCol w:w="1417"/>
      </w:tblGrid>
      <w:tr w:rsidR="005E2E77" w:rsidRPr="005370C5" w14:paraId="67A9A8F3" w14:textId="62ACFB75" w:rsidTr="00C639E1">
        <w:trPr>
          <w:tblHeader/>
        </w:trPr>
        <w:tc>
          <w:tcPr>
            <w:tcW w:w="3031" w:type="dxa"/>
            <w:gridSpan w:val="2"/>
          </w:tcPr>
          <w:p w14:paraId="3B49F4F1" w14:textId="775235FB" w:rsidR="005E2E77" w:rsidRPr="005370C5" w:rsidRDefault="005E2E77" w:rsidP="00870206">
            <w:pPr>
              <w:pStyle w:val="TableLabel"/>
            </w:pPr>
            <w:r w:rsidRPr="005370C5">
              <w:t>MWL and MPPS</w:t>
            </w:r>
          </w:p>
        </w:tc>
        <w:tc>
          <w:tcPr>
            <w:tcW w:w="2493" w:type="dxa"/>
          </w:tcPr>
          <w:p w14:paraId="412A6656" w14:textId="2EE250FE" w:rsidR="005E2E77" w:rsidRPr="005370C5" w:rsidRDefault="005E2E77" w:rsidP="00870206">
            <w:pPr>
              <w:pStyle w:val="TableLabel"/>
            </w:pPr>
            <w:r w:rsidRPr="005370C5">
              <w:t>Modality Services</w:t>
            </w:r>
          </w:p>
        </w:tc>
        <w:tc>
          <w:tcPr>
            <w:tcW w:w="3826" w:type="dxa"/>
            <w:gridSpan w:val="2"/>
          </w:tcPr>
          <w:p w14:paraId="2137B5AF" w14:textId="5827B53D" w:rsidR="005E2E77" w:rsidRPr="005370C5" w:rsidRDefault="005E2E77" w:rsidP="00870206">
            <w:pPr>
              <w:pStyle w:val="TableLabel"/>
            </w:pPr>
            <w:r w:rsidRPr="005370C5">
              <w:t>Worklist Service</w:t>
            </w:r>
          </w:p>
        </w:tc>
      </w:tr>
      <w:tr w:rsidR="002E6621" w14:paraId="48ED16FC" w14:textId="77777777" w:rsidTr="00C639E1">
        <w:tc>
          <w:tcPr>
            <w:tcW w:w="1531" w:type="dxa"/>
            <w:vMerge w:val="restart"/>
          </w:tcPr>
          <w:p w14:paraId="00AD5002" w14:textId="3270391F" w:rsidR="002E6621" w:rsidRDefault="002E6621" w:rsidP="004054D0">
            <w:pPr>
              <w:pStyle w:val="TableEntry"/>
            </w:pPr>
            <w:r>
              <w:t>Create</w:t>
            </w:r>
          </w:p>
        </w:tc>
        <w:tc>
          <w:tcPr>
            <w:tcW w:w="1500" w:type="dxa"/>
            <w:vMerge w:val="restart"/>
          </w:tcPr>
          <w:p w14:paraId="13E2FEAC" w14:textId="264412ED" w:rsidR="002E6621" w:rsidRDefault="002E6621" w:rsidP="004054D0">
            <w:pPr>
              <w:pStyle w:val="TableEntry"/>
            </w:pPr>
            <w:r>
              <w:t>PS3.4, F.7.2.1</w:t>
            </w:r>
          </w:p>
        </w:tc>
        <w:tc>
          <w:tcPr>
            <w:tcW w:w="2493" w:type="dxa"/>
            <w:vMerge w:val="restart"/>
          </w:tcPr>
          <w:p w14:paraId="0650CAD4" w14:textId="2E2DDA54" w:rsidR="002E6621" w:rsidRDefault="002E6621" w:rsidP="004054D0">
            <w:pPr>
              <w:pStyle w:val="TableEntry"/>
            </w:pPr>
            <w:r>
              <w:t>Create Workitem</w:t>
            </w:r>
          </w:p>
        </w:tc>
        <w:tc>
          <w:tcPr>
            <w:tcW w:w="2409" w:type="dxa"/>
          </w:tcPr>
          <w:p w14:paraId="6481EAC9" w14:textId="18A24824" w:rsidR="002E6621" w:rsidRDefault="002E6621" w:rsidP="004054D0">
            <w:pPr>
              <w:pStyle w:val="TableEntry"/>
            </w:pPr>
            <w:r>
              <w:t>Create Workitem</w:t>
            </w:r>
          </w:p>
        </w:tc>
        <w:tc>
          <w:tcPr>
            <w:tcW w:w="1417" w:type="dxa"/>
          </w:tcPr>
          <w:p w14:paraId="67191951" w14:textId="6EEDEAD6" w:rsidR="002E6621" w:rsidRDefault="002E6621" w:rsidP="004054D0">
            <w:pPr>
              <w:pStyle w:val="TableEntry"/>
            </w:pPr>
            <w:r>
              <w:t>11.4</w:t>
            </w:r>
          </w:p>
        </w:tc>
      </w:tr>
      <w:tr w:rsidR="002E6621" w14:paraId="6EDABA6B" w14:textId="77777777" w:rsidTr="00C639E1">
        <w:tc>
          <w:tcPr>
            <w:tcW w:w="1531" w:type="dxa"/>
            <w:vMerge/>
          </w:tcPr>
          <w:p w14:paraId="4E6197C5" w14:textId="77777777" w:rsidR="002E6621" w:rsidRDefault="002E6621" w:rsidP="004054D0">
            <w:pPr>
              <w:pStyle w:val="TableEntry"/>
            </w:pPr>
          </w:p>
        </w:tc>
        <w:tc>
          <w:tcPr>
            <w:tcW w:w="1500" w:type="dxa"/>
            <w:vMerge/>
          </w:tcPr>
          <w:p w14:paraId="11085289" w14:textId="77777777" w:rsidR="002E6621" w:rsidRDefault="002E6621" w:rsidP="004054D0">
            <w:pPr>
              <w:pStyle w:val="TableEntry"/>
            </w:pPr>
          </w:p>
        </w:tc>
        <w:tc>
          <w:tcPr>
            <w:tcW w:w="2493" w:type="dxa"/>
            <w:vMerge/>
          </w:tcPr>
          <w:p w14:paraId="07530FD0" w14:textId="77777777" w:rsidR="002E6621" w:rsidRDefault="002E6621" w:rsidP="004054D0">
            <w:pPr>
              <w:pStyle w:val="TableEntry"/>
            </w:pPr>
          </w:p>
        </w:tc>
        <w:tc>
          <w:tcPr>
            <w:tcW w:w="2409" w:type="dxa"/>
          </w:tcPr>
          <w:p w14:paraId="18926154" w14:textId="024694C2" w:rsidR="002E6621" w:rsidRDefault="002E6621" w:rsidP="004054D0">
            <w:pPr>
              <w:pStyle w:val="TableEntry"/>
            </w:pPr>
            <w:r>
              <w:t>Change Workitem State</w:t>
            </w:r>
          </w:p>
        </w:tc>
        <w:tc>
          <w:tcPr>
            <w:tcW w:w="1417" w:type="dxa"/>
          </w:tcPr>
          <w:p w14:paraId="42AC80EC" w14:textId="7D18B7DF" w:rsidR="002E6621" w:rsidRDefault="002E6621" w:rsidP="004054D0">
            <w:pPr>
              <w:pStyle w:val="TableEntry"/>
            </w:pPr>
            <w:r>
              <w:t>11.7</w:t>
            </w:r>
          </w:p>
        </w:tc>
      </w:tr>
      <w:tr w:rsidR="00BD34EF" w14:paraId="3D01EFA2" w14:textId="77777777" w:rsidTr="00C639E1">
        <w:tc>
          <w:tcPr>
            <w:tcW w:w="1531" w:type="dxa"/>
            <w:vMerge/>
          </w:tcPr>
          <w:p w14:paraId="44F597D8" w14:textId="77777777" w:rsidR="00BD34EF" w:rsidRDefault="00BD34EF" w:rsidP="00BD34EF">
            <w:pPr>
              <w:pStyle w:val="TableEntry"/>
            </w:pPr>
          </w:p>
        </w:tc>
        <w:tc>
          <w:tcPr>
            <w:tcW w:w="1500" w:type="dxa"/>
            <w:vMerge/>
          </w:tcPr>
          <w:p w14:paraId="1CCF15A2" w14:textId="77777777" w:rsidR="00BD34EF" w:rsidRDefault="00BD34EF" w:rsidP="00BD34EF">
            <w:pPr>
              <w:pStyle w:val="TableEntry"/>
            </w:pPr>
          </w:p>
        </w:tc>
        <w:tc>
          <w:tcPr>
            <w:tcW w:w="2493" w:type="dxa"/>
            <w:vMerge w:val="restart"/>
          </w:tcPr>
          <w:p w14:paraId="4F7DAB5D" w14:textId="203D727B" w:rsidR="00BD34EF" w:rsidRDefault="00BD34EF" w:rsidP="00BD34EF">
            <w:pPr>
              <w:pStyle w:val="TableEntry"/>
            </w:pPr>
            <w:r>
              <w:t>Claim and Prepare Workitem</w:t>
            </w:r>
          </w:p>
        </w:tc>
        <w:tc>
          <w:tcPr>
            <w:tcW w:w="2409" w:type="dxa"/>
          </w:tcPr>
          <w:p w14:paraId="2323DB84" w14:textId="11B4EAA3" w:rsidR="00BD34EF" w:rsidRDefault="00BD34EF" w:rsidP="00BD34EF">
            <w:pPr>
              <w:pStyle w:val="TableEntry"/>
            </w:pPr>
            <w:r>
              <w:t>Change Workitem State</w:t>
            </w:r>
          </w:p>
        </w:tc>
        <w:tc>
          <w:tcPr>
            <w:tcW w:w="1417" w:type="dxa"/>
          </w:tcPr>
          <w:p w14:paraId="31A90A6E" w14:textId="1F7C22B0" w:rsidR="00BD34EF" w:rsidRDefault="00BD34EF" w:rsidP="00BD34EF">
            <w:pPr>
              <w:pStyle w:val="TableEntry"/>
            </w:pPr>
            <w:r>
              <w:t>11.7</w:t>
            </w:r>
          </w:p>
        </w:tc>
      </w:tr>
      <w:tr w:rsidR="00BD34EF" w14:paraId="3B91FAEC" w14:textId="77777777" w:rsidTr="00C639E1">
        <w:tc>
          <w:tcPr>
            <w:tcW w:w="1531" w:type="dxa"/>
            <w:vMerge/>
          </w:tcPr>
          <w:p w14:paraId="5A5622B1" w14:textId="77777777" w:rsidR="00BD34EF" w:rsidRDefault="00BD34EF" w:rsidP="00BD34EF">
            <w:pPr>
              <w:pStyle w:val="TableEntry"/>
            </w:pPr>
          </w:p>
        </w:tc>
        <w:tc>
          <w:tcPr>
            <w:tcW w:w="1500" w:type="dxa"/>
            <w:vMerge/>
          </w:tcPr>
          <w:p w14:paraId="357DB917" w14:textId="77777777" w:rsidR="00BD34EF" w:rsidRDefault="00BD34EF" w:rsidP="00BD34EF">
            <w:pPr>
              <w:pStyle w:val="TableEntry"/>
            </w:pPr>
          </w:p>
        </w:tc>
        <w:tc>
          <w:tcPr>
            <w:tcW w:w="2493" w:type="dxa"/>
            <w:vMerge/>
          </w:tcPr>
          <w:p w14:paraId="33328A90" w14:textId="77777777" w:rsidR="00BD34EF" w:rsidRDefault="00BD34EF" w:rsidP="00BD34EF">
            <w:pPr>
              <w:pStyle w:val="TableEntry"/>
            </w:pPr>
          </w:p>
        </w:tc>
        <w:tc>
          <w:tcPr>
            <w:tcW w:w="2409" w:type="dxa"/>
          </w:tcPr>
          <w:p w14:paraId="34FA7CAC" w14:textId="649A2550" w:rsidR="00BD34EF" w:rsidRDefault="00BD34EF" w:rsidP="00BD34EF">
            <w:pPr>
              <w:pStyle w:val="TableEntry"/>
            </w:pPr>
            <w:r>
              <w:t>Update Workitem</w:t>
            </w:r>
          </w:p>
        </w:tc>
        <w:tc>
          <w:tcPr>
            <w:tcW w:w="1417" w:type="dxa"/>
          </w:tcPr>
          <w:p w14:paraId="088D9B78" w14:textId="784B7BDF" w:rsidR="00BD34EF" w:rsidRDefault="00BD34EF" w:rsidP="00BD34EF">
            <w:pPr>
              <w:pStyle w:val="TableEntry"/>
            </w:pPr>
            <w:r>
              <w:t>11.6</w:t>
            </w:r>
          </w:p>
        </w:tc>
      </w:tr>
      <w:tr w:rsidR="00BD34EF" w14:paraId="145929DE" w14:textId="77777777" w:rsidTr="00C639E1">
        <w:tc>
          <w:tcPr>
            <w:tcW w:w="1531" w:type="dxa"/>
          </w:tcPr>
          <w:p w14:paraId="1B4B2144" w14:textId="77777777" w:rsidR="00BD34EF" w:rsidRDefault="00BD34EF" w:rsidP="00BD34EF">
            <w:pPr>
              <w:pStyle w:val="TableEntry"/>
            </w:pPr>
            <w:r>
              <w:t>Get Information</w:t>
            </w:r>
          </w:p>
        </w:tc>
        <w:tc>
          <w:tcPr>
            <w:tcW w:w="1500" w:type="dxa"/>
          </w:tcPr>
          <w:p w14:paraId="2C47EC45" w14:textId="77777777" w:rsidR="00BD34EF" w:rsidRDefault="00BD34EF" w:rsidP="00BD34EF">
            <w:pPr>
              <w:pStyle w:val="TableEntry"/>
            </w:pPr>
            <w:r>
              <w:t>PS3.4, F.8.2.1</w:t>
            </w:r>
          </w:p>
        </w:tc>
        <w:tc>
          <w:tcPr>
            <w:tcW w:w="2493" w:type="dxa"/>
          </w:tcPr>
          <w:p w14:paraId="5E3FE03E" w14:textId="77777777" w:rsidR="00BD34EF" w:rsidRDefault="00BD34EF" w:rsidP="00BD34EF">
            <w:pPr>
              <w:pStyle w:val="TableEntry"/>
            </w:pPr>
            <w:r>
              <w:t>Retrieve Workitem</w:t>
            </w:r>
          </w:p>
        </w:tc>
        <w:tc>
          <w:tcPr>
            <w:tcW w:w="2409" w:type="dxa"/>
          </w:tcPr>
          <w:p w14:paraId="538A87CF" w14:textId="77777777" w:rsidR="00BD34EF" w:rsidRDefault="00BD34EF" w:rsidP="00BD34EF">
            <w:pPr>
              <w:pStyle w:val="TableEntry"/>
            </w:pPr>
            <w:r>
              <w:t>Retrieve Workitem</w:t>
            </w:r>
          </w:p>
        </w:tc>
        <w:tc>
          <w:tcPr>
            <w:tcW w:w="1417" w:type="dxa"/>
          </w:tcPr>
          <w:p w14:paraId="0488EF83" w14:textId="77777777" w:rsidR="00BD34EF" w:rsidRDefault="00BD34EF" w:rsidP="00BD34EF">
            <w:pPr>
              <w:pStyle w:val="TableEntry"/>
            </w:pPr>
            <w:r>
              <w:t>11.5</w:t>
            </w:r>
          </w:p>
        </w:tc>
      </w:tr>
      <w:tr w:rsidR="00BE3E07" w14:paraId="0EE12206" w14:textId="77777777" w:rsidTr="00C639E1">
        <w:tc>
          <w:tcPr>
            <w:tcW w:w="1531" w:type="dxa"/>
            <w:vMerge w:val="restart"/>
          </w:tcPr>
          <w:p w14:paraId="62AE1B10" w14:textId="77777777" w:rsidR="00BE3E07" w:rsidRDefault="00BE3E07" w:rsidP="004054D0">
            <w:pPr>
              <w:pStyle w:val="TableEntry"/>
            </w:pPr>
            <w:r>
              <w:lastRenderedPageBreak/>
              <w:t>Set Information</w:t>
            </w:r>
          </w:p>
        </w:tc>
        <w:tc>
          <w:tcPr>
            <w:tcW w:w="1500" w:type="dxa"/>
            <w:vMerge w:val="restart"/>
          </w:tcPr>
          <w:p w14:paraId="4C5127D4" w14:textId="77777777" w:rsidR="00BE3E07" w:rsidRDefault="00BE3E07" w:rsidP="004054D0">
            <w:pPr>
              <w:pStyle w:val="TableEntry"/>
            </w:pPr>
            <w:r>
              <w:t>PS3.4, F.7.2.2</w:t>
            </w:r>
          </w:p>
        </w:tc>
        <w:tc>
          <w:tcPr>
            <w:tcW w:w="2493" w:type="dxa"/>
          </w:tcPr>
          <w:p w14:paraId="6071C2E2" w14:textId="77777777" w:rsidR="00BE3E07" w:rsidRDefault="00BE3E07" w:rsidP="004054D0">
            <w:pPr>
              <w:pStyle w:val="TableEntry"/>
            </w:pPr>
            <w:r>
              <w:t>Report Progress on Workitem</w:t>
            </w:r>
          </w:p>
        </w:tc>
        <w:tc>
          <w:tcPr>
            <w:tcW w:w="2409" w:type="dxa"/>
          </w:tcPr>
          <w:p w14:paraId="074E5443" w14:textId="77777777" w:rsidR="00BE3E07" w:rsidRDefault="00BE3E07" w:rsidP="004054D0">
            <w:pPr>
              <w:pStyle w:val="TableEntry"/>
            </w:pPr>
            <w:r>
              <w:t>Update Workitem</w:t>
            </w:r>
          </w:p>
        </w:tc>
        <w:tc>
          <w:tcPr>
            <w:tcW w:w="1417" w:type="dxa"/>
          </w:tcPr>
          <w:p w14:paraId="630340FD" w14:textId="77777777" w:rsidR="00BE3E07" w:rsidRDefault="00BE3E07" w:rsidP="004054D0">
            <w:pPr>
              <w:pStyle w:val="TableEntry"/>
            </w:pPr>
            <w:r>
              <w:t>11.6</w:t>
            </w:r>
          </w:p>
        </w:tc>
      </w:tr>
      <w:tr w:rsidR="00BE3E07" w14:paraId="13DB0F87" w14:textId="77777777" w:rsidTr="00C639E1">
        <w:tc>
          <w:tcPr>
            <w:tcW w:w="1531" w:type="dxa"/>
            <w:vMerge/>
          </w:tcPr>
          <w:p w14:paraId="0F192D98" w14:textId="77777777" w:rsidR="00BE3E07" w:rsidRDefault="00BE3E07" w:rsidP="004054D0">
            <w:pPr>
              <w:pStyle w:val="TableEntry"/>
            </w:pPr>
          </w:p>
        </w:tc>
        <w:tc>
          <w:tcPr>
            <w:tcW w:w="1500" w:type="dxa"/>
            <w:vMerge/>
          </w:tcPr>
          <w:p w14:paraId="53F6EC92" w14:textId="77777777" w:rsidR="00BE3E07" w:rsidRDefault="00BE3E07" w:rsidP="004054D0">
            <w:pPr>
              <w:pStyle w:val="TableEntry"/>
            </w:pPr>
          </w:p>
        </w:tc>
        <w:tc>
          <w:tcPr>
            <w:tcW w:w="2493" w:type="dxa"/>
          </w:tcPr>
          <w:p w14:paraId="42DE7A66" w14:textId="298AC0E4" w:rsidR="00BE3E07" w:rsidRDefault="00BE3E07" w:rsidP="004054D0">
            <w:pPr>
              <w:pStyle w:val="TableEntry"/>
            </w:pPr>
            <w:r>
              <w:t>Change Workitem State</w:t>
            </w:r>
          </w:p>
        </w:tc>
        <w:tc>
          <w:tcPr>
            <w:tcW w:w="2409" w:type="dxa"/>
          </w:tcPr>
          <w:p w14:paraId="6C0A8154" w14:textId="0201B2A8" w:rsidR="00BE3E07" w:rsidRDefault="00BE3E07" w:rsidP="004054D0">
            <w:pPr>
              <w:pStyle w:val="TableEntry"/>
            </w:pPr>
            <w:r>
              <w:t>Change Workitem State</w:t>
            </w:r>
          </w:p>
        </w:tc>
        <w:tc>
          <w:tcPr>
            <w:tcW w:w="1417" w:type="dxa"/>
          </w:tcPr>
          <w:p w14:paraId="6A107165" w14:textId="31E78A24" w:rsidR="00BE3E07" w:rsidRDefault="00BE3E07" w:rsidP="004054D0">
            <w:pPr>
              <w:pStyle w:val="TableEntry"/>
            </w:pPr>
            <w:r>
              <w:t>11.7</w:t>
            </w:r>
          </w:p>
        </w:tc>
      </w:tr>
      <w:tr w:rsidR="00BD34EF" w14:paraId="2A403CCC" w14:textId="10EBC4D0" w:rsidTr="00C639E1">
        <w:tc>
          <w:tcPr>
            <w:tcW w:w="1531" w:type="dxa"/>
          </w:tcPr>
          <w:p w14:paraId="2EF8E8A3" w14:textId="310CA8B6" w:rsidR="00BD34EF" w:rsidRDefault="00BD34EF" w:rsidP="00BD34EF">
            <w:pPr>
              <w:pStyle w:val="TableEntry"/>
              <w:keepNext/>
            </w:pPr>
            <w:r>
              <w:t>Query</w:t>
            </w:r>
          </w:p>
        </w:tc>
        <w:tc>
          <w:tcPr>
            <w:tcW w:w="1500" w:type="dxa"/>
          </w:tcPr>
          <w:p w14:paraId="0C211EFE" w14:textId="0A7B38F4" w:rsidR="00BD34EF" w:rsidRDefault="00BD34EF" w:rsidP="00BD34EF">
            <w:pPr>
              <w:pStyle w:val="TableEntry"/>
              <w:keepNext/>
            </w:pPr>
            <w:r>
              <w:t xml:space="preserve">PS3.4, K.4 </w:t>
            </w:r>
          </w:p>
        </w:tc>
        <w:tc>
          <w:tcPr>
            <w:tcW w:w="2493" w:type="dxa"/>
          </w:tcPr>
          <w:p w14:paraId="72C36584" w14:textId="685B282C" w:rsidR="00BD34EF" w:rsidRDefault="00BD34EF" w:rsidP="00BD34EF">
            <w:pPr>
              <w:pStyle w:val="TableEntry"/>
              <w:keepNext/>
            </w:pPr>
            <w:r>
              <w:t>Get Applicable Workitems</w:t>
            </w:r>
          </w:p>
        </w:tc>
        <w:tc>
          <w:tcPr>
            <w:tcW w:w="2409" w:type="dxa"/>
          </w:tcPr>
          <w:p w14:paraId="07FDAF71" w14:textId="77777777" w:rsidR="00BD34EF" w:rsidRDefault="00BD34EF" w:rsidP="00BD34EF">
            <w:pPr>
              <w:pStyle w:val="TableEntry"/>
              <w:keepNext/>
            </w:pPr>
            <w:r>
              <w:t>Search</w:t>
            </w:r>
          </w:p>
        </w:tc>
        <w:tc>
          <w:tcPr>
            <w:tcW w:w="1417" w:type="dxa"/>
          </w:tcPr>
          <w:p w14:paraId="3FEA253F" w14:textId="66F86506" w:rsidR="00BD34EF" w:rsidRDefault="00BD34EF" w:rsidP="00BD34EF">
            <w:pPr>
              <w:pStyle w:val="TableEntry"/>
              <w:keepNext/>
            </w:pPr>
            <w:r>
              <w:t>11.9</w:t>
            </w:r>
          </w:p>
        </w:tc>
      </w:tr>
      <w:tr w:rsidR="00BD34EF" w14:paraId="3E79295B" w14:textId="3FA31584" w:rsidTr="00C639E1">
        <w:trPr>
          <w:trHeight w:val="70"/>
        </w:trPr>
        <w:tc>
          <w:tcPr>
            <w:tcW w:w="1531" w:type="dxa"/>
          </w:tcPr>
          <w:p w14:paraId="20FCEEFE" w14:textId="087ECDF1" w:rsidR="00BD34EF" w:rsidRDefault="00BD34EF" w:rsidP="00BD34EF">
            <w:pPr>
              <w:pStyle w:val="TableEntry"/>
              <w:keepNext/>
            </w:pPr>
            <w:r>
              <w:t>Receive Event Notification</w:t>
            </w:r>
          </w:p>
        </w:tc>
        <w:tc>
          <w:tcPr>
            <w:tcW w:w="1500" w:type="dxa"/>
            <w:vMerge w:val="restart"/>
          </w:tcPr>
          <w:p w14:paraId="12DAE0A3" w14:textId="68FA880F" w:rsidR="00BD34EF" w:rsidRDefault="00BD34EF" w:rsidP="00BD34EF">
            <w:pPr>
              <w:pStyle w:val="TableEntry"/>
              <w:keepNext/>
            </w:pPr>
            <w:r>
              <w:t>PS3.4, F.9.2</w:t>
            </w:r>
          </w:p>
        </w:tc>
        <w:tc>
          <w:tcPr>
            <w:tcW w:w="2493" w:type="dxa"/>
          </w:tcPr>
          <w:p w14:paraId="5E703F44" w14:textId="517BD28B" w:rsidR="00BD34EF" w:rsidRDefault="00BD34EF" w:rsidP="00BD34EF">
            <w:pPr>
              <w:pStyle w:val="TableEntry"/>
              <w:keepNext/>
            </w:pPr>
            <w:r>
              <w:t>Subscribe to State Changes</w:t>
            </w:r>
          </w:p>
        </w:tc>
        <w:tc>
          <w:tcPr>
            <w:tcW w:w="2409" w:type="dxa"/>
          </w:tcPr>
          <w:p w14:paraId="63B1FE64" w14:textId="3AED87B0" w:rsidR="00BD34EF" w:rsidRDefault="00BD34EF" w:rsidP="00BD34EF">
            <w:pPr>
              <w:pStyle w:val="TableEntry"/>
              <w:keepNext/>
            </w:pPr>
            <w:r>
              <w:t>Subscribe</w:t>
            </w:r>
          </w:p>
        </w:tc>
        <w:tc>
          <w:tcPr>
            <w:tcW w:w="1417" w:type="dxa"/>
          </w:tcPr>
          <w:p w14:paraId="6E7D2EC9" w14:textId="21681B2F" w:rsidR="00BD34EF" w:rsidRDefault="00BD34EF" w:rsidP="00BD34EF">
            <w:pPr>
              <w:pStyle w:val="TableEntry"/>
              <w:keepNext/>
            </w:pPr>
            <w:r>
              <w:t>11.10</w:t>
            </w:r>
          </w:p>
        </w:tc>
      </w:tr>
      <w:tr w:rsidR="00BD34EF" w14:paraId="3FFEF901" w14:textId="77777777" w:rsidTr="00C639E1">
        <w:trPr>
          <w:trHeight w:val="70"/>
        </w:trPr>
        <w:tc>
          <w:tcPr>
            <w:tcW w:w="1531" w:type="dxa"/>
          </w:tcPr>
          <w:p w14:paraId="2DDE4A51" w14:textId="72343B61" w:rsidR="00BD34EF" w:rsidRDefault="00E80D6C" w:rsidP="00BD34EF">
            <w:pPr>
              <w:pStyle w:val="TableEntry"/>
            </w:pPr>
            <w:r>
              <w:t>Provide Event Notification</w:t>
            </w:r>
          </w:p>
        </w:tc>
        <w:tc>
          <w:tcPr>
            <w:tcW w:w="1500" w:type="dxa"/>
            <w:vMerge/>
          </w:tcPr>
          <w:p w14:paraId="43D5CA5C" w14:textId="146E150F" w:rsidR="00BD34EF" w:rsidRDefault="00BD34EF" w:rsidP="00BD34EF">
            <w:pPr>
              <w:pStyle w:val="TableEntry"/>
            </w:pPr>
          </w:p>
        </w:tc>
        <w:tc>
          <w:tcPr>
            <w:tcW w:w="2493" w:type="dxa"/>
          </w:tcPr>
          <w:p w14:paraId="7BC10974" w14:textId="4E1F9071" w:rsidR="00BD34EF" w:rsidRDefault="00BD34EF" w:rsidP="00BD34EF">
            <w:pPr>
              <w:pStyle w:val="TableEntry"/>
            </w:pPr>
            <w:r>
              <w:t>Unsubscribe from State Changes</w:t>
            </w:r>
          </w:p>
        </w:tc>
        <w:tc>
          <w:tcPr>
            <w:tcW w:w="2409" w:type="dxa"/>
          </w:tcPr>
          <w:p w14:paraId="3794A5C5" w14:textId="4126F1FA" w:rsidR="00BD34EF" w:rsidRDefault="00BD34EF" w:rsidP="00BD34EF">
            <w:pPr>
              <w:pStyle w:val="TableEntry"/>
            </w:pPr>
            <w:r>
              <w:t>Unsubscribe</w:t>
            </w:r>
          </w:p>
        </w:tc>
        <w:tc>
          <w:tcPr>
            <w:tcW w:w="1417" w:type="dxa"/>
          </w:tcPr>
          <w:p w14:paraId="5CA84F81" w14:textId="479AF824" w:rsidR="00BD34EF" w:rsidRDefault="00BD34EF" w:rsidP="00BD34EF">
            <w:pPr>
              <w:pStyle w:val="TableEntry"/>
            </w:pPr>
            <w:r>
              <w:t>11.11</w:t>
            </w:r>
          </w:p>
        </w:tc>
      </w:tr>
    </w:tbl>
    <w:p w14:paraId="0EADEB59" w14:textId="77777777" w:rsidR="00E26A4B" w:rsidRDefault="00E26A4B" w:rsidP="00FE3B13"/>
    <w:p w14:paraId="1658399D" w14:textId="68E1EA6A" w:rsidR="006E7282" w:rsidRDefault="006E7282" w:rsidP="00971B52">
      <w:pPr>
        <w:pStyle w:val="Note"/>
        <w:ind w:left="720"/>
      </w:pPr>
      <w:r>
        <w:t>Note</w:t>
      </w:r>
      <w:r>
        <w:tab/>
      </w:r>
      <w:r w:rsidR="008C2F46">
        <w:t>T</w:t>
      </w:r>
      <w:r>
        <w:t xml:space="preserve">able </w:t>
      </w:r>
      <w:r w:rsidR="008C2F46">
        <w:t xml:space="preserve">X.3-2 </w:t>
      </w:r>
      <w:r>
        <w:t xml:space="preserve">is </w:t>
      </w:r>
      <w:r w:rsidR="00017F5F">
        <w:t xml:space="preserve">to be </w:t>
      </w:r>
      <w:r>
        <w:t xml:space="preserve">read middle-out. </w:t>
      </w:r>
      <w:r w:rsidR="00093249">
        <w:t>For instance</w:t>
      </w:r>
      <w:r w:rsidR="00971B52">
        <w:t xml:space="preserve">, </w:t>
      </w:r>
      <w:r w:rsidR="00093249">
        <w:t xml:space="preserve">the </w:t>
      </w:r>
      <w:r w:rsidR="00E70E41">
        <w:t xml:space="preserve">Modality Services’ </w:t>
      </w:r>
      <w:r w:rsidR="00093249">
        <w:t>Change Workitem State transaction</w:t>
      </w:r>
      <w:r w:rsidR="004448F6">
        <w:t xml:space="preserve"> is mapped from </w:t>
      </w:r>
      <w:r w:rsidR="00E70E41">
        <w:t xml:space="preserve">DIMSE’s </w:t>
      </w:r>
      <w:r w:rsidR="004448F6">
        <w:t xml:space="preserve">Set Information operation to the </w:t>
      </w:r>
      <w:r w:rsidR="00E70E41">
        <w:t xml:space="preserve">Worklist Service’s </w:t>
      </w:r>
      <w:r w:rsidR="004448F6">
        <w:t xml:space="preserve">Change Workitem State transaction, </w:t>
      </w:r>
      <w:r w:rsidR="008C2F46">
        <w:t xml:space="preserve">and </w:t>
      </w:r>
      <w:r w:rsidR="004448F6">
        <w:t xml:space="preserve">the </w:t>
      </w:r>
      <w:r w:rsidR="00E538D0">
        <w:t xml:space="preserve">Modality Services’ </w:t>
      </w:r>
      <w:r w:rsidR="00161D37">
        <w:t xml:space="preserve">Claim and Prepare Workitem </w:t>
      </w:r>
      <w:r w:rsidR="00E70E41">
        <w:t xml:space="preserve">transaction </w:t>
      </w:r>
      <w:r w:rsidR="00161D37">
        <w:t xml:space="preserve">is mapped from </w:t>
      </w:r>
      <w:r w:rsidR="00E538D0">
        <w:t>DIMSE’s</w:t>
      </w:r>
      <w:r w:rsidR="00161D37">
        <w:t xml:space="preserve"> Create operation to the </w:t>
      </w:r>
      <w:r w:rsidR="00E538D0">
        <w:t xml:space="preserve">Worklist Service’s </w:t>
      </w:r>
      <w:r w:rsidR="00161D37">
        <w:t>Change Workitem State transaction</w:t>
      </w:r>
      <w:r w:rsidR="00971B52">
        <w:t xml:space="preserve">, while </w:t>
      </w:r>
      <w:r w:rsidR="004107E3">
        <w:t xml:space="preserve">the </w:t>
      </w:r>
      <w:r w:rsidR="00E26E2D">
        <w:t xml:space="preserve">Modality Services’ </w:t>
      </w:r>
      <w:r w:rsidR="004107E3">
        <w:t xml:space="preserve">Subscribe to State Changes transaction is mapped from DIMSE’s Receive and Provide Event Notifications to </w:t>
      </w:r>
      <w:r w:rsidR="00E26E2D">
        <w:t>the Worklist Service’s Subscribe transaction.</w:t>
      </w:r>
    </w:p>
    <w:p w14:paraId="690F1E31" w14:textId="77777777" w:rsidR="00971B52" w:rsidRDefault="00971B52" w:rsidP="00971B52"/>
    <w:p w14:paraId="1292E709" w14:textId="2F73A707" w:rsidR="005B7179" w:rsidRDefault="00D03740" w:rsidP="005B7179">
      <w:pPr>
        <w:pStyle w:val="Heading2"/>
      </w:pPr>
      <w:bookmarkStart w:id="66" w:name="_Toc181029314"/>
      <w:r>
        <w:t>X.4</w:t>
      </w:r>
      <w:r>
        <w:tab/>
      </w:r>
      <w:r w:rsidR="006D46A6">
        <w:t xml:space="preserve">Create Workitem </w:t>
      </w:r>
      <w:r>
        <w:t>Transaction</w:t>
      </w:r>
      <w:bookmarkEnd w:id="66"/>
    </w:p>
    <w:p w14:paraId="6F9056E3" w14:textId="0ED293DA" w:rsidR="00AE7F62" w:rsidRDefault="006C7A32" w:rsidP="006B1641">
      <w:pPr>
        <w:pStyle w:val="Heading3"/>
      </w:pPr>
      <w:bookmarkStart w:id="67" w:name="_Toc181029315"/>
      <w:r>
        <w:t>X.4.1</w:t>
      </w:r>
      <w:r>
        <w:tab/>
        <w:t>Request</w:t>
      </w:r>
      <w:bookmarkEnd w:id="67"/>
    </w:p>
    <w:p w14:paraId="715308E1" w14:textId="0269D4A4" w:rsidR="00E3113B" w:rsidRDefault="007943A6" w:rsidP="006D46A6">
      <w:r>
        <w:t>See 11.4.1</w:t>
      </w:r>
      <w:r w:rsidR="002E6621">
        <w:t xml:space="preserve"> and 11.7.1.</w:t>
      </w:r>
    </w:p>
    <w:p w14:paraId="492B9AAD" w14:textId="4E640550" w:rsidR="006D46A6" w:rsidRPr="006D46A6" w:rsidRDefault="00D835E1" w:rsidP="006D46A6">
      <w:r>
        <w:t>The Workitem contained in the payload is</w:t>
      </w:r>
      <w:r w:rsidR="00E3113B">
        <w:t xml:space="preserve"> </w:t>
      </w:r>
    </w:p>
    <w:p w14:paraId="7F6092E9" w14:textId="44F5A858" w:rsidR="006C7A32" w:rsidRDefault="006C7A32" w:rsidP="006B1641">
      <w:pPr>
        <w:pStyle w:val="Heading3"/>
      </w:pPr>
      <w:bookmarkStart w:id="68" w:name="_Toc181029316"/>
      <w:r>
        <w:t>X.4.2</w:t>
      </w:r>
      <w:r>
        <w:tab/>
        <w:t>Behavior</w:t>
      </w:r>
      <w:bookmarkEnd w:id="68"/>
    </w:p>
    <w:p w14:paraId="30E36966" w14:textId="38EFFC1B" w:rsidR="00873769" w:rsidRDefault="00873769" w:rsidP="00873769">
      <w:r>
        <w:t xml:space="preserve">The origin server shall create a new Workitem </w:t>
      </w:r>
      <w:r w:rsidR="00FC2B23">
        <w:t xml:space="preserve">and set it in </w:t>
      </w:r>
      <w:r>
        <w:t xml:space="preserve">the </w:t>
      </w:r>
      <w:r w:rsidR="00FC2B23">
        <w:t xml:space="preserve">IN PROGRESS </w:t>
      </w:r>
      <w:r>
        <w:t>state</w:t>
      </w:r>
      <w:r w:rsidR="00BA0474">
        <w:t>,</w:t>
      </w:r>
      <w:r>
        <w:t xml:space="preserve"> return</w:t>
      </w:r>
      <w:r w:rsidR="00BA0474">
        <w:t>ing</w:t>
      </w:r>
      <w:r>
        <w:t xml:space="preserve"> a URL referencing the newly created Workitem in the Location header field of the response. A Workitem will only be added to the Worklist once.</w:t>
      </w:r>
    </w:p>
    <w:p w14:paraId="56F27989" w14:textId="1F4F39F6" w:rsidR="004833A3" w:rsidRPr="004833A3" w:rsidRDefault="00873769" w:rsidP="00873769">
      <w:r>
        <w:t>The origin server shall create and maintain the Workitem as specified by the SCP behavior defined in Section CC.2.5.3 in PS3.4.</w:t>
      </w:r>
    </w:p>
    <w:p w14:paraId="2942167F" w14:textId="18F1F286" w:rsidR="006C7A32" w:rsidRDefault="006C7A32" w:rsidP="006B1641">
      <w:pPr>
        <w:pStyle w:val="Heading3"/>
      </w:pPr>
      <w:bookmarkStart w:id="69" w:name="_Toc181029317"/>
      <w:r>
        <w:t>X.4.3</w:t>
      </w:r>
      <w:r>
        <w:tab/>
        <w:t>Response</w:t>
      </w:r>
      <w:bookmarkEnd w:id="69"/>
    </w:p>
    <w:p w14:paraId="2B04B588" w14:textId="0FC1C47B" w:rsidR="004833A3" w:rsidRPr="004833A3" w:rsidRDefault="007943A6" w:rsidP="004833A3">
      <w:r>
        <w:t>See 11.4.3.</w:t>
      </w:r>
    </w:p>
    <w:p w14:paraId="5002246A" w14:textId="32412F88" w:rsidR="00D03740" w:rsidRDefault="00D03740" w:rsidP="00AE7F62">
      <w:pPr>
        <w:pStyle w:val="Heading2"/>
      </w:pPr>
      <w:bookmarkStart w:id="70" w:name="_Toc181029318"/>
      <w:r>
        <w:t>X.5</w:t>
      </w:r>
      <w:r>
        <w:tab/>
        <w:t>Claim and Prepare Workitem Transaction</w:t>
      </w:r>
      <w:bookmarkEnd w:id="70"/>
    </w:p>
    <w:p w14:paraId="33FE120A" w14:textId="4950C804" w:rsidR="004833A3" w:rsidRDefault="004833A3" w:rsidP="004833A3">
      <w:pPr>
        <w:pStyle w:val="Heading3"/>
      </w:pPr>
      <w:bookmarkStart w:id="71" w:name="_Toc181029319"/>
      <w:r>
        <w:t>X.</w:t>
      </w:r>
      <w:r w:rsidR="00373730">
        <w:t>5</w:t>
      </w:r>
      <w:r>
        <w:t>.1</w:t>
      </w:r>
      <w:r>
        <w:tab/>
        <w:t>Request</w:t>
      </w:r>
      <w:bookmarkEnd w:id="71"/>
    </w:p>
    <w:p w14:paraId="3506CD25" w14:textId="21197A6B" w:rsidR="004833A3" w:rsidRPr="004833A3" w:rsidRDefault="004711A1" w:rsidP="004833A3">
      <w:r>
        <w:t>See 11.7.1 and 11.6.1.</w:t>
      </w:r>
    </w:p>
    <w:p w14:paraId="3DA23916" w14:textId="4FE4B2EF" w:rsidR="004833A3" w:rsidRDefault="004833A3" w:rsidP="004833A3">
      <w:pPr>
        <w:pStyle w:val="Heading3"/>
      </w:pPr>
      <w:bookmarkStart w:id="72" w:name="_Toc181029320"/>
      <w:r>
        <w:t>X.</w:t>
      </w:r>
      <w:r w:rsidR="00373730">
        <w:t>5</w:t>
      </w:r>
      <w:r>
        <w:t>.2</w:t>
      </w:r>
      <w:r>
        <w:tab/>
        <w:t>Behavior</w:t>
      </w:r>
      <w:bookmarkEnd w:id="72"/>
    </w:p>
    <w:p w14:paraId="1374D6A3" w14:textId="77777777" w:rsidR="004833A3" w:rsidRPr="004833A3" w:rsidRDefault="004833A3" w:rsidP="004833A3"/>
    <w:p w14:paraId="045AF64C" w14:textId="18D84397" w:rsidR="004833A3" w:rsidRDefault="004833A3" w:rsidP="004833A3">
      <w:pPr>
        <w:pStyle w:val="Heading3"/>
      </w:pPr>
      <w:bookmarkStart w:id="73" w:name="_Toc181029321"/>
      <w:r>
        <w:t>X.</w:t>
      </w:r>
      <w:r w:rsidR="00373730">
        <w:t>5</w:t>
      </w:r>
      <w:r>
        <w:t>.3</w:t>
      </w:r>
      <w:r>
        <w:tab/>
        <w:t>Response</w:t>
      </w:r>
      <w:bookmarkEnd w:id="73"/>
    </w:p>
    <w:p w14:paraId="30A7753C" w14:textId="6A757B93" w:rsidR="004833A3" w:rsidRPr="004833A3" w:rsidRDefault="00F7553B" w:rsidP="004833A3">
      <w:r>
        <w:t>See 11.7.3 and 11.6.3.</w:t>
      </w:r>
    </w:p>
    <w:p w14:paraId="0AF9967E" w14:textId="7503E293" w:rsidR="00D03740" w:rsidRDefault="00D03740" w:rsidP="00AE7F62">
      <w:pPr>
        <w:pStyle w:val="Heading2"/>
      </w:pPr>
      <w:bookmarkStart w:id="74" w:name="_Toc181029322"/>
      <w:r>
        <w:t>X.6</w:t>
      </w:r>
      <w:r>
        <w:tab/>
      </w:r>
      <w:r w:rsidR="006D46A6">
        <w:t xml:space="preserve">Retrieve </w:t>
      </w:r>
      <w:r>
        <w:t>Workitem Transaction</w:t>
      </w:r>
      <w:bookmarkEnd w:id="74"/>
    </w:p>
    <w:p w14:paraId="60A01FAD" w14:textId="0ED760DA" w:rsidR="004833A3" w:rsidRDefault="004833A3" w:rsidP="004833A3">
      <w:pPr>
        <w:pStyle w:val="Heading3"/>
      </w:pPr>
      <w:bookmarkStart w:id="75" w:name="_Toc181029323"/>
      <w:r>
        <w:t>X.</w:t>
      </w:r>
      <w:r w:rsidR="00373730">
        <w:t>6</w:t>
      </w:r>
      <w:r>
        <w:t>.1</w:t>
      </w:r>
      <w:r>
        <w:tab/>
        <w:t>Request</w:t>
      </w:r>
      <w:bookmarkEnd w:id="75"/>
    </w:p>
    <w:p w14:paraId="79EC22DC" w14:textId="77777777" w:rsidR="004833A3" w:rsidRPr="004833A3" w:rsidRDefault="004833A3" w:rsidP="004833A3"/>
    <w:p w14:paraId="5C60095A" w14:textId="290A20D4" w:rsidR="004833A3" w:rsidRDefault="004833A3" w:rsidP="004833A3">
      <w:pPr>
        <w:pStyle w:val="Heading3"/>
      </w:pPr>
      <w:bookmarkStart w:id="76" w:name="_Toc181029324"/>
      <w:r>
        <w:lastRenderedPageBreak/>
        <w:t>X.</w:t>
      </w:r>
      <w:r w:rsidR="00373730">
        <w:t>6</w:t>
      </w:r>
      <w:r>
        <w:t>.2</w:t>
      </w:r>
      <w:r>
        <w:tab/>
        <w:t>Behavior</w:t>
      </w:r>
      <w:bookmarkEnd w:id="76"/>
    </w:p>
    <w:p w14:paraId="6B539E9B" w14:textId="77777777" w:rsidR="004833A3" w:rsidRPr="004833A3" w:rsidRDefault="004833A3" w:rsidP="004833A3"/>
    <w:p w14:paraId="01F88325" w14:textId="2717A688" w:rsidR="004833A3" w:rsidRDefault="004833A3" w:rsidP="004833A3">
      <w:pPr>
        <w:pStyle w:val="Heading3"/>
      </w:pPr>
      <w:bookmarkStart w:id="77" w:name="_Toc181029325"/>
      <w:r>
        <w:t>X.</w:t>
      </w:r>
      <w:r w:rsidR="00373730">
        <w:t>6</w:t>
      </w:r>
      <w:r>
        <w:t>.3</w:t>
      </w:r>
      <w:r>
        <w:tab/>
        <w:t>Response</w:t>
      </w:r>
      <w:bookmarkEnd w:id="77"/>
    </w:p>
    <w:p w14:paraId="35CBC609" w14:textId="77777777" w:rsidR="004833A3" w:rsidRPr="004833A3" w:rsidRDefault="004833A3" w:rsidP="004833A3"/>
    <w:p w14:paraId="2D541207" w14:textId="45E335F6" w:rsidR="00D03740" w:rsidRDefault="00D03740" w:rsidP="00AE7F62">
      <w:pPr>
        <w:pStyle w:val="Heading2"/>
      </w:pPr>
      <w:bookmarkStart w:id="78" w:name="_Toc181029326"/>
      <w:r>
        <w:t>X.</w:t>
      </w:r>
      <w:r w:rsidR="00373730">
        <w:t>7</w:t>
      </w:r>
      <w:r>
        <w:tab/>
      </w:r>
      <w:r w:rsidR="00AE7694">
        <w:t xml:space="preserve">Report Progress on Workitem </w:t>
      </w:r>
      <w:r w:rsidR="00673206">
        <w:t>Transaction</w:t>
      </w:r>
      <w:bookmarkEnd w:id="78"/>
    </w:p>
    <w:p w14:paraId="2F4DEDE3" w14:textId="75BEE70A" w:rsidR="00373730" w:rsidRDefault="00373730" w:rsidP="00373730">
      <w:pPr>
        <w:pStyle w:val="Heading3"/>
      </w:pPr>
      <w:bookmarkStart w:id="79" w:name="_Toc181029327"/>
      <w:r>
        <w:t>X.7.1</w:t>
      </w:r>
      <w:r>
        <w:tab/>
        <w:t>Request</w:t>
      </w:r>
      <w:bookmarkEnd w:id="79"/>
    </w:p>
    <w:p w14:paraId="5BABEE63" w14:textId="77777777" w:rsidR="00373730" w:rsidRPr="004833A3" w:rsidRDefault="00373730" w:rsidP="00373730"/>
    <w:p w14:paraId="6051D870" w14:textId="27E28554" w:rsidR="00373730" w:rsidRDefault="00373730" w:rsidP="00373730">
      <w:pPr>
        <w:pStyle w:val="Heading3"/>
      </w:pPr>
      <w:bookmarkStart w:id="80" w:name="_Toc181029328"/>
      <w:r>
        <w:t>X.7.2</w:t>
      </w:r>
      <w:r>
        <w:tab/>
        <w:t>Behavior</w:t>
      </w:r>
      <w:bookmarkEnd w:id="80"/>
    </w:p>
    <w:p w14:paraId="3EE91B20" w14:textId="77777777" w:rsidR="00373730" w:rsidRPr="004833A3" w:rsidRDefault="00373730" w:rsidP="00373730"/>
    <w:p w14:paraId="0FC27DAF" w14:textId="7EB0B802" w:rsidR="00373730" w:rsidRDefault="00373730" w:rsidP="00373730">
      <w:pPr>
        <w:pStyle w:val="Heading3"/>
      </w:pPr>
      <w:bookmarkStart w:id="81" w:name="_Toc181029329"/>
      <w:r>
        <w:t>X.7.3</w:t>
      </w:r>
      <w:r>
        <w:tab/>
        <w:t>Response</w:t>
      </w:r>
      <w:bookmarkEnd w:id="81"/>
    </w:p>
    <w:p w14:paraId="335C5AFF" w14:textId="77777777" w:rsidR="00373730" w:rsidRPr="004833A3" w:rsidRDefault="00373730" w:rsidP="00373730"/>
    <w:p w14:paraId="0B1F11C9" w14:textId="3E99C91F" w:rsidR="00673206" w:rsidRDefault="00673206" w:rsidP="00AE7F62">
      <w:pPr>
        <w:pStyle w:val="Heading2"/>
      </w:pPr>
      <w:bookmarkStart w:id="82" w:name="_Toc181029330"/>
      <w:r>
        <w:t>X.8</w:t>
      </w:r>
      <w:r>
        <w:tab/>
      </w:r>
      <w:r w:rsidR="00AE7694">
        <w:t xml:space="preserve">Change Workitem State </w:t>
      </w:r>
      <w:r>
        <w:t>Transaction</w:t>
      </w:r>
      <w:bookmarkEnd w:id="82"/>
    </w:p>
    <w:p w14:paraId="6DA4C7AE" w14:textId="3C81198B" w:rsidR="00373730" w:rsidRDefault="00373730" w:rsidP="00373730">
      <w:pPr>
        <w:pStyle w:val="Heading3"/>
      </w:pPr>
      <w:bookmarkStart w:id="83" w:name="_Toc181029331"/>
      <w:r>
        <w:t>X.8.1</w:t>
      </w:r>
      <w:r>
        <w:tab/>
        <w:t>Request</w:t>
      </w:r>
      <w:bookmarkEnd w:id="83"/>
    </w:p>
    <w:p w14:paraId="658D40BD" w14:textId="77777777" w:rsidR="00373730" w:rsidRPr="004833A3" w:rsidRDefault="00373730" w:rsidP="00373730"/>
    <w:p w14:paraId="42C87847" w14:textId="0D90C356" w:rsidR="00373730" w:rsidRDefault="00373730" w:rsidP="00373730">
      <w:pPr>
        <w:pStyle w:val="Heading3"/>
      </w:pPr>
      <w:bookmarkStart w:id="84" w:name="_Toc181029332"/>
      <w:r>
        <w:t>X.8.2</w:t>
      </w:r>
      <w:r>
        <w:tab/>
        <w:t>Behavior</w:t>
      </w:r>
      <w:bookmarkEnd w:id="84"/>
    </w:p>
    <w:p w14:paraId="1FBB1A34" w14:textId="77777777" w:rsidR="00373730" w:rsidRPr="004833A3" w:rsidRDefault="00373730" w:rsidP="00373730"/>
    <w:p w14:paraId="67E911A2" w14:textId="43665CDE" w:rsidR="00373730" w:rsidRDefault="00373730" w:rsidP="00373730">
      <w:pPr>
        <w:pStyle w:val="Heading3"/>
      </w:pPr>
      <w:bookmarkStart w:id="85" w:name="_Toc181029333"/>
      <w:r>
        <w:t>X.8.3</w:t>
      </w:r>
      <w:r>
        <w:tab/>
        <w:t>Response</w:t>
      </w:r>
      <w:bookmarkEnd w:id="85"/>
    </w:p>
    <w:p w14:paraId="73565E66" w14:textId="77777777" w:rsidR="00373730" w:rsidRPr="004833A3" w:rsidRDefault="00373730" w:rsidP="00373730"/>
    <w:p w14:paraId="53705422" w14:textId="7736B134" w:rsidR="00373730" w:rsidRDefault="00373730" w:rsidP="00373730">
      <w:pPr>
        <w:pStyle w:val="Heading3"/>
      </w:pPr>
      <w:bookmarkStart w:id="86" w:name="_Toc181029334"/>
      <w:r>
        <w:t>X.8.3.1</w:t>
      </w:r>
      <w:r>
        <w:tab/>
        <w:t>Status Codes</w:t>
      </w:r>
      <w:bookmarkEnd w:id="86"/>
    </w:p>
    <w:p w14:paraId="1758778B" w14:textId="77777777" w:rsidR="00373730" w:rsidRPr="004833A3" w:rsidRDefault="00373730" w:rsidP="00373730"/>
    <w:p w14:paraId="37EEC525" w14:textId="125DF6E2" w:rsidR="00373730" w:rsidRDefault="00373730" w:rsidP="00373730">
      <w:pPr>
        <w:pStyle w:val="Heading3"/>
      </w:pPr>
      <w:bookmarkStart w:id="87" w:name="_Toc181029335"/>
      <w:r>
        <w:t>X.8.3.2</w:t>
      </w:r>
      <w:r>
        <w:tab/>
        <w:t>Response Header Fields</w:t>
      </w:r>
      <w:bookmarkEnd w:id="87"/>
    </w:p>
    <w:p w14:paraId="5E0DF860" w14:textId="77777777" w:rsidR="00373730" w:rsidRPr="004833A3" w:rsidRDefault="00373730" w:rsidP="00373730"/>
    <w:p w14:paraId="58FE7635" w14:textId="3B6D561E" w:rsidR="00373730" w:rsidRDefault="00373730" w:rsidP="00373730">
      <w:pPr>
        <w:pStyle w:val="Heading3"/>
      </w:pPr>
      <w:bookmarkStart w:id="88" w:name="_Toc181029336"/>
      <w:r>
        <w:t>X.8.3.3</w:t>
      </w:r>
      <w:r>
        <w:tab/>
        <w:t>Response Payload</w:t>
      </w:r>
      <w:bookmarkEnd w:id="88"/>
    </w:p>
    <w:p w14:paraId="0B7AA334" w14:textId="77777777" w:rsidR="00AE7F62" w:rsidRPr="00AE7F62" w:rsidRDefault="00AE7F62" w:rsidP="00AE7F62"/>
    <w:p w14:paraId="37708360" w14:textId="73BBB8AC" w:rsidR="00673206" w:rsidRDefault="00673206" w:rsidP="00AE7F62">
      <w:pPr>
        <w:pStyle w:val="Heading2"/>
      </w:pPr>
      <w:bookmarkStart w:id="89" w:name="_Toc181029337"/>
      <w:r>
        <w:t>X.</w:t>
      </w:r>
      <w:r w:rsidR="00373730">
        <w:t>9</w:t>
      </w:r>
      <w:r>
        <w:tab/>
        <w:t xml:space="preserve">Get </w:t>
      </w:r>
      <w:r w:rsidR="00D15833">
        <w:t>Applicable Workitems</w:t>
      </w:r>
      <w:r>
        <w:t xml:space="preserve"> Transaction</w:t>
      </w:r>
      <w:bookmarkEnd w:id="89"/>
    </w:p>
    <w:p w14:paraId="3F997086" w14:textId="060BBEEA" w:rsidR="00373730" w:rsidRDefault="00373730" w:rsidP="00373730">
      <w:pPr>
        <w:pStyle w:val="Heading3"/>
      </w:pPr>
      <w:bookmarkStart w:id="90" w:name="_Toc181029338"/>
      <w:r>
        <w:t>X.9.1</w:t>
      </w:r>
      <w:r>
        <w:tab/>
        <w:t>Request</w:t>
      </w:r>
      <w:bookmarkEnd w:id="90"/>
    </w:p>
    <w:p w14:paraId="7C7E8F88" w14:textId="77777777" w:rsidR="00373730" w:rsidRPr="004833A3" w:rsidRDefault="00373730" w:rsidP="00373730"/>
    <w:p w14:paraId="04D78D9C" w14:textId="6063A02B" w:rsidR="00373730" w:rsidRDefault="00373730" w:rsidP="00373730">
      <w:pPr>
        <w:pStyle w:val="Heading3"/>
      </w:pPr>
      <w:bookmarkStart w:id="91" w:name="_Toc181029339"/>
      <w:r>
        <w:t>X.</w:t>
      </w:r>
      <w:r w:rsidR="009754B7">
        <w:t>9</w:t>
      </w:r>
      <w:r>
        <w:t>.2</w:t>
      </w:r>
      <w:r>
        <w:tab/>
        <w:t>Behavior</w:t>
      </w:r>
      <w:bookmarkEnd w:id="91"/>
    </w:p>
    <w:p w14:paraId="5C605F94" w14:textId="77777777" w:rsidR="00373730" w:rsidRPr="004833A3" w:rsidRDefault="00373730" w:rsidP="00373730"/>
    <w:p w14:paraId="783F9CA9" w14:textId="6D1F170F" w:rsidR="00373730" w:rsidRDefault="00373730" w:rsidP="00373730">
      <w:pPr>
        <w:pStyle w:val="Heading3"/>
      </w:pPr>
      <w:bookmarkStart w:id="92" w:name="_Toc181029340"/>
      <w:r>
        <w:t>X.</w:t>
      </w:r>
      <w:r w:rsidR="009754B7">
        <w:t>9</w:t>
      </w:r>
      <w:r>
        <w:t>.3</w:t>
      </w:r>
      <w:r>
        <w:tab/>
        <w:t>Response</w:t>
      </w:r>
      <w:bookmarkEnd w:id="92"/>
    </w:p>
    <w:p w14:paraId="3B69EED0" w14:textId="77777777" w:rsidR="00373730" w:rsidRPr="004833A3" w:rsidRDefault="00373730" w:rsidP="00373730"/>
    <w:p w14:paraId="1A12E5A2" w14:textId="079D8B22" w:rsidR="00D15833" w:rsidRDefault="00D15833" w:rsidP="00D15833">
      <w:pPr>
        <w:pStyle w:val="Heading2"/>
      </w:pPr>
      <w:bookmarkStart w:id="93" w:name="_Toc181029341"/>
      <w:r>
        <w:t>X.10</w:t>
      </w:r>
      <w:r>
        <w:tab/>
        <w:t>Subscribe to Workitem Changes Transaction</w:t>
      </w:r>
      <w:bookmarkEnd w:id="93"/>
    </w:p>
    <w:p w14:paraId="620034FE" w14:textId="77777777" w:rsidR="00D15833" w:rsidRDefault="00D15833" w:rsidP="00D15833">
      <w:pPr>
        <w:pStyle w:val="Heading3"/>
      </w:pPr>
      <w:bookmarkStart w:id="94" w:name="_Toc181029342"/>
      <w:r>
        <w:t>X.9.1</w:t>
      </w:r>
      <w:r>
        <w:tab/>
        <w:t>Request</w:t>
      </w:r>
      <w:bookmarkEnd w:id="94"/>
    </w:p>
    <w:p w14:paraId="3CFDD681" w14:textId="77777777" w:rsidR="00D15833" w:rsidRPr="004833A3" w:rsidRDefault="00D15833" w:rsidP="00D15833"/>
    <w:p w14:paraId="3CF6B671" w14:textId="77777777" w:rsidR="00D15833" w:rsidRDefault="00D15833" w:rsidP="00D15833">
      <w:pPr>
        <w:pStyle w:val="Heading3"/>
      </w:pPr>
      <w:bookmarkStart w:id="95" w:name="_Toc181029343"/>
      <w:r>
        <w:lastRenderedPageBreak/>
        <w:t>X.9.2</w:t>
      </w:r>
      <w:r>
        <w:tab/>
        <w:t>Behavior</w:t>
      </w:r>
      <w:bookmarkEnd w:id="95"/>
    </w:p>
    <w:p w14:paraId="5FC1D0B6" w14:textId="77777777" w:rsidR="00D15833" w:rsidRPr="004833A3" w:rsidRDefault="00D15833" w:rsidP="00D15833"/>
    <w:p w14:paraId="2970B0C8" w14:textId="77777777" w:rsidR="00D15833" w:rsidRDefault="00D15833" w:rsidP="00D15833">
      <w:pPr>
        <w:pStyle w:val="Heading3"/>
      </w:pPr>
      <w:bookmarkStart w:id="96" w:name="_Toc181029344"/>
      <w:r>
        <w:t>X.9.3</w:t>
      </w:r>
      <w:r>
        <w:tab/>
        <w:t>Response</w:t>
      </w:r>
      <w:bookmarkEnd w:id="96"/>
    </w:p>
    <w:p w14:paraId="633ABA40" w14:textId="77777777" w:rsidR="00D15833" w:rsidRPr="004833A3" w:rsidRDefault="00D15833" w:rsidP="00D15833"/>
    <w:p w14:paraId="55363E9A" w14:textId="6F9DBAAA" w:rsidR="00C82FB4" w:rsidRDefault="00C82FB4" w:rsidP="00C82FB4">
      <w:pPr>
        <w:pStyle w:val="Heading2"/>
      </w:pPr>
      <w:bookmarkStart w:id="97" w:name="_Toc181029345"/>
      <w:r>
        <w:t>X.11</w:t>
      </w:r>
      <w:r>
        <w:tab/>
        <w:t>Unsubscribe to Workitem Changes Transaction</w:t>
      </w:r>
      <w:bookmarkEnd w:id="97"/>
    </w:p>
    <w:p w14:paraId="1D0C75CF" w14:textId="77777777" w:rsidR="00C82FB4" w:rsidRDefault="00C82FB4" w:rsidP="00C82FB4">
      <w:pPr>
        <w:pStyle w:val="Heading3"/>
      </w:pPr>
      <w:bookmarkStart w:id="98" w:name="_Toc181029346"/>
      <w:r>
        <w:t>X.9.1</w:t>
      </w:r>
      <w:r>
        <w:tab/>
        <w:t>Request</w:t>
      </w:r>
      <w:bookmarkEnd w:id="98"/>
    </w:p>
    <w:p w14:paraId="02105434" w14:textId="77777777" w:rsidR="00C82FB4" w:rsidRPr="004833A3" w:rsidRDefault="00C82FB4" w:rsidP="00C82FB4"/>
    <w:p w14:paraId="477B05BD" w14:textId="77777777" w:rsidR="00C82FB4" w:rsidRDefault="00C82FB4" w:rsidP="00C82FB4">
      <w:pPr>
        <w:pStyle w:val="Heading3"/>
      </w:pPr>
      <w:bookmarkStart w:id="99" w:name="_Toc181029347"/>
      <w:r>
        <w:t>X.9.2</w:t>
      </w:r>
      <w:r>
        <w:tab/>
        <w:t>Behavior</w:t>
      </w:r>
      <w:bookmarkEnd w:id="99"/>
    </w:p>
    <w:p w14:paraId="5597FC01" w14:textId="77777777" w:rsidR="00C82FB4" w:rsidRPr="004833A3" w:rsidRDefault="00C82FB4" w:rsidP="00C82FB4"/>
    <w:p w14:paraId="42AB82C3" w14:textId="77777777" w:rsidR="00C82FB4" w:rsidRDefault="00C82FB4" w:rsidP="00C82FB4">
      <w:pPr>
        <w:pStyle w:val="Heading3"/>
      </w:pPr>
      <w:bookmarkStart w:id="100" w:name="_Toc181029348"/>
      <w:r>
        <w:t>X.9.3</w:t>
      </w:r>
      <w:r>
        <w:tab/>
        <w:t>Response</w:t>
      </w:r>
      <w:bookmarkEnd w:id="100"/>
    </w:p>
    <w:p w14:paraId="48C448DB" w14:textId="77777777" w:rsidR="00C82FB4" w:rsidRDefault="00C82FB4" w:rsidP="00C82FB4"/>
    <w:p w14:paraId="29D091B8" w14:textId="77777777" w:rsidR="009668DB" w:rsidRPr="004833A3" w:rsidRDefault="009668DB" w:rsidP="00C82FB4"/>
    <w:p w14:paraId="1E922347" w14:textId="61331ED4" w:rsidR="009668DB" w:rsidRPr="00F64160" w:rsidRDefault="009668DB" w:rsidP="00095316">
      <w:pPr>
        <w:pStyle w:val="Instruction"/>
        <w:keepNext/>
      </w:pPr>
      <w:r>
        <w:t xml:space="preserve">Add </w:t>
      </w:r>
      <w:r w:rsidR="008A33CE">
        <w:t xml:space="preserve">Sections </w:t>
      </w:r>
      <w:r w:rsidR="00916206">
        <w:t>to Annex B Examples</w:t>
      </w:r>
    </w:p>
    <w:p w14:paraId="54CF50B8" w14:textId="67C95F26" w:rsidR="00864A7E" w:rsidRDefault="00864A7E" w:rsidP="00864A7E">
      <w:pPr>
        <w:pStyle w:val="Heading2"/>
      </w:pPr>
      <w:bookmarkStart w:id="101" w:name="_Toc181029349"/>
      <w:r>
        <w:t>B.x</w:t>
      </w:r>
      <w:r w:rsidR="00BC54E0">
        <w:t>1</w:t>
      </w:r>
      <w:r>
        <w:tab/>
        <w:t xml:space="preserve">Example </w:t>
      </w:r>
      <w:r w:rsidR="00BC54E0">
        <w:t>1</w:t>
      </w:r>
      <w:bookmarkEnd w:id="101"/>
    </w:p>
    <w:p w14:paraId="377A8D0A" w14:textId="77777777" w:rsidR="00864A7E" w:rsidRDefault="00864A7E" w:rsidP="00916206">
      <w:pPr>
        <w:pStyle w:val="Heading2"/>
      </w:pPr>
    </w:p>
    <w:p w14:paraId="56C15423" w14:textId="71D654FB" w:rsidR="00D15833" w:rsidRDefault="00916206" w:rsidP="00916206">
      <w:pPr>
        <w:pStyle w:val="Heading2"/>
      </w:pPr>
      <w:bookmarkStart w:id="102" w:name="_Toc181029350"/>
      <w:r>
        <w:t>B.x</w:t>
      </w:r>
      <w:r w:rsidR="00BC54E0">
        <w:t>2</w:t>
      </w:r>
      <w:r>
        <w:tab/>
      </w:r>
      <w:r w:rsidR="00E964A1">
        <w:t>Bi-directional Prox</w:t>
      </w:r>
      <w:r w:rsidR="00864A7E">
        <w:t>ies</w:t>
      </w:r>
      <w:bookmarkEnd w:id="102"/>
    </w:p>
    <w:p w14:paraId="194A7655" w14:textId="2AEFC447" w:rsidR="003D7E1A" w:rsidRDefault="00BC54E0" w:rsidP="00BC377B">
      <w:r>
        <w:t>The Modality Services may be deployed in a hybrid environment, i.e.</w:t>
      </w:r>
      <w:r w:rsidR="00653C3E">
        <w:t>,</w:t>
      </w:r>
      <w:r>
        <w:t xml:space="preserve"> an environment in which </w:t>
      </w:r>
      <w:r w:rsidR="00361B5D">
        <w:t>both DICOMweb and DIMSE are used.</w:t>
      </w:r>
      <w:r w:rsidR="00BC377B">
        <w:t xml:space="preserve"> In such a hybrid environment, a proxy can broker transactions from one service to the other, allowing a DICOMweb origin server or a DIMSE SCP to support </w:t>
      </w:r>
      <w:r w:rsidR="00E1506A">
        <w:t xml:space="preserve">modality services </w:t>
      </w:r>
      <w:r w:rsidR="00BC377B">
        <w:t>for a mixed set of DICOMweb user agents and DIMSE SCUs.</w:t>
      </w:r>
      <w:r w:rsidR="003D7E1A">
        <w:t xml:space="preserve"> </w:t>
      </w:r>
      <w:r w:rsidR="00BC377B">
        <w:t xml:space="preserve">DICOM does not require an implementation of proxies; however, since they would be </w:t>
      </w:r>
      <w:r w:rsidR="00693312">
        <w:t>particularly useful</w:t>
      </w:r>
      <w:r w:rsidR="00BC377B">
        <w:t xml:space="preserve"> in a hybrid environment, the examples in this section show how this could be done.</w:t>
      </w:r>
    </w:p>
    <w:p w14:paraId="52C0EB63" w14:textId="04873CD2" w:rsidR="001B1224" w:rsidRDefault="001B1224" w:rsidP="00BC377B">
      <w:r w:rsidRPr="001B1224">
        <w:t>Figure B.</w:t>
      </w:r>
      <w:r w:rsidR="00174F00">
        <w:t>x2</w:t>
      </w:r>
      <w:r w:rsidRPr="001B1224">
        <w:t xml:space="preserve">-1 shows how a proxy could facilitate a </w:t>
      </w:r>
      <w:r w:rsidR="004F5DB3">
        <w:t xml:space="preserve">scheduled </w:t>
      </w:r>
      <w:r w:rsidR="005C4A1D">
        <w:t>acquis</w:t>
      </w:r>
      <w:r w:rsidR="004F5DB3">
        <w:t xml:space="preserve">ition workflow </w:t>
      </w:r>
      <w:r w:rsidRPr="001B1224">
        <w:t>from a DIMSE SCU to a DICOMweb origin</w:t>
      </w:r>
      <w:r w:rsidR="00174F00">
        <w:t xml:space="preserve"> server.</w:t>
      </w:r>
    </w:p>
    <w:p w14:paraId="54D18A28" w14:textId="5C76E904" w:rsidR="00174F00" w:rsidRDefault="003D7E1A" w:rsidP="00BA3DB5">
      <w:pPr>
        <w:pStyle w:val="FigureTitle"/>
      </w:pPr>
      <w:r>
        <w:lastRenderedPageBreak/>
        <w:t>Figure B.x2-1</w:t>
      </w:r>
      <w:r w:rsidR="004F5DB3">
        <w:t xml:space="preserve">. Scheduled Acquisition Workflow </w:t>
      </w:r>
      <w:r w:rsidR="000E3F4E">
        <w:t xml:space="preserve">DIMSE </w:t>
      </w:r>
      <w:r w:rsidR="004F5DB3">
        <w:t xml:space="preserve">Proxy </w:t>
      </w:r>
      <w:r w:rsidR="000E3F4E">
        <w:t xml:space="preserve">for a DICOMweb </w:t>
      </w:r>
      <w:r w:rsidR="004F5DB3">
        <w:t>Origin Server</w:t>
      </w:r>
    </w:p>
    <w:p w14:paraId="00D8AA28" w14:textId="0AA25F78" w:rsidR="00E06C16" w:rsidRDefault="00F52234" w:rsidP="00E06C16">
      <w:pPr>
        <w:jc w:val="center"/>
      </w:pPr>
      <w:r w:rsidRPr="00F52234">
        <w:rPr>
          <w:noProof/>
        </w:rPr>
        <w:lastRenderedPageBreak/>
        <w:drawing>
          <wp:inline distT="0" distB="0" distL="0" distR="0" wp14:anchorId="1235312D" wp14:editId="6B2CACCB">
            <wp:extent cx="2981960" cy="8229600"/>
            <wp:effectExtent l="0" t="0" r="8890" b="0"/>
            <wp:docPr id="1386961990" name="Picture 1"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61990" name="Picture 1" descr="A white rectangular object with black text&#10;&#10;Description automatically generated"/>
                    <pic:cNvPicPr/>
                  </pic:nvPicPr>
                  <pic:blipFill>
                    <a:blip r:embed="rId22"/>
                    <a:stretch>
                      <a:fillRect/>
                    </a:stretch>
                  </pic:blipFill>
                  <pic:spPr>
                    <a:xfrm>
                      <a:off x="0" y="0"/>
                      <a:ext cx="2981960" cy="8229600"/>
                    </a:xfrm>
                    <a:prstGeom prst="rect">
                      <a:avLst/>
                    </a:prstGeom>
                  </pic:spPr>
                </pic:pic>
              </a:graphicData>
            </a:graphic>
          </wp:inline>
        </w:drawing>
      </w:r>
    </w:p>
    <w:p w14:paraId="7262E69E" w14:textId="77777777" w:rsidR="00E06C16" w:rsidRPr="00420C1B" w:rsidRDefault="00E06C16" w:rsidP="00BC377B"/>
    <w:p w14:paraId="16864616" w14:textId="29585E88" w:rsidR="00701AFF" w:rsidRPr="00F64160" w:rsidRDefault="00701AFF" w:rsidP="00701AFF">
      <w:pPr>
        <w:pStyle w:val="Instruction"/>
      </w:pPr>
      <w:r w:rsidRPr="00F64160">
        <w:t>A</w:t>
      </w:r>
      <w:r>
        <w:t>dapt section 4 Symbols and Abbreviated Terms</w:t>
      </w:r>
    </w:p>
    <w:p w14:paraId="6946C86E" w14:textId="77777777" w:rsidR="00701AFF" w:rsidRPr="00701AFF" w:rsidRDefault="00701AFF" w:rsidP="003540AD">
      <w:pPr>
        <w:tabs>
          <w:tab w:val="clear" w:pos="720"/>
          <w:tab w:val="left" w:pos="1134"/>
        </w:tabs>
        <w:ind w:left="1134" w:hanging="1134"/>
      </w:pPr>
      <w:r w:rsidRPr="00701AFF">
        <w:t>…</w:t>
      </w:r>
    </w:p>
    <w:p w14:paraId="7A196807" w14:textId="77777777" w:rsidR="00701AFF" w:rsidRPr="00701AFF" w:rsidRDefault="00701AFF" w:rsidP="003540AD">
      <w:pPr>
        <w:tabs>
          <w:tab w:val="clear" w:pos="720"/>
          <w:tab w:val="left" w:pos="1134"/>
        </w:tabs>
        <w:ind w:left="1134" w:hanging="1134"/>
      </w:pPr>
      <w:r w:rsidRPr="00701AFF">
        <w:rPr>
          <w:b/>
          <w:bCs/>
        </w:rPr>
        <w:t>JSON</w:t>
      </w:r>
      <w:r w:rsidRPr="00701AFF">
        <w:tab/>
        <w:t>JavaScript Object Notation</w:t>
      </w:r>
    </w:p>
    <w:p w14:paraId="49B22972" w14:textId="6A4FCD57" w:rsidR="00701AFF" w:rsidRPr="00701AFF" w:rsidRDefault="00701AFF" w:rsidP="003540AD">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w:t>
      </w:r>
      <w:r w:rsidR="003540AD">
        <w:rPr>
          <w:b/>
          <w:bCs/>
          <w:u w:val="single"/>
        </w:rPr>
        <w:t>s</w:t>
      </w:r>
      <w:r>
        <w:rPr>
          <w:b/>
          <w:bCs/>
          <w:u w:val="single"/>
        </w:rPr>
        <w:t>ervice</w:t>
      </w:r>
      <w:r w:rsidR="003540AD">
        <w:rPr>
          <w:b/>
          <w:bCs/>
          <w:u w:val="single"/>
        </w:rPr>
        <w:t xml:space="preserve">. See </w:t>
      </w:r>
      <w:r>
        <w:rPr>
          <w:b/>
          <w:bCs/>
          <w:u w:val="single"/>
        </w:rPr>
        <w:t>PS3.4, Annex F</w:t>
      </w:r>
      <w:r w:rsidR="003540AD">
        <w:rPr>
          <w:b/>
          <w:bCs/>
          <w:u w:val="single"/>
        </w:rPr>
        <w:t>.</w:t>
      </w:r>
    </w:p>
    <w:p w14:paraId="7AC65241" w14:textId="3374168F" w:rsidR="00701AFF" w:rsidRPr="00701AFF" w:rsidRDefault="00701AFF" w:rsidP="003540AD">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w:t>
      </w:r>
      <w:r w:rsidR="003540AD">
        <w:rPr>
          <w:b/>
          <w:bCs/>
          <w:u w:val="single"/>
        </w:rPr>
        <w:t>s</w:t>
      </w:r>
      <w:r>
        <w:rPr>
          <w:b/>
          <w:bCs/>
          <w:u w:val="single"/>
        </w:rPr>
        <w:t xml:space="preserve">ervice (formally </w:t>
      </w:r>
      <w:r w:rsidR="003540AD">
        <w:rPr>
          <w:b/>
          <w:bCs/>
          <w:u w:val="single"/>
        </w:rPr>
        <w:t xml:space="preserve">defined as </w:t>
      </w:r>
      <w:r>
        <w:rPr>
          <w:b/>
          <w:bCs/>
          <w:u w:val="single"/>
        </w:rPr>
        <w:t>the Basic Worklist Management Service</w:t>
      </w:r>
      <w:r w:rsidR="003540AD">
        <w:rPr>
          <w:b/>
          <w:bCs/>
          <w:u w:val="single"/>
        </w:rPr>
        <w:t>.</w:t>
      </w:r>
      <w:r>
        <w:rPr>
          <w:b/>
          <w:bCs/>
          <w:u w:val="single"/>
        </w:rPr>
        <w:t xml:space="preserve"> </w:t>
      </w:r>
      <w:r w:rsidR="003540AD">
        <w:rPr>
          <w:b/>
          <w:bCs/>
          <w:u w:val="single"/>
        </w:rPr>
        <w:t xml:space="preserve">See </w:t>
      </w:r>
      <w:r>
        <w:rPr>
          <w:b/>
          <w:bCs/>
          <w:u w:val="single"/>
        </w:rPr>
        <w:t>PS3.4, Annex K</w:t>
      </w:r>
      <w:r w:rsidR="003540AD">
        <w:rPr>
          <w:b/>
          <w:bCs/>
          <w:u w:val="single"/>
        </w:rPr>
        <w:t>.</w:t>
      </w:r>
    </w:p>
    <w:p w14:paraId="76AE5BDC" w14:textId="269DA942" w:rsidR="00701AFF" w:rsidRPr="00701AFF" w:rsidRDefault="00701AFF" w:rsidP="003540AD">
      <w:pPr>
        <w:tabs>
          <w:tab w:val="clear" w:pos="720"/>
          <w:tab w:val="left" w:pos="1134"/>
        </w:tabs>
        <w:ind w:left="1134" w:hanging="1134"/>
      </w:pPr>
      <w:r w:rsidRPr="00701AFF">
        <w:rPr>
          <w:b/>
          <w:bCs/>
        </w:rPr>
        <w:t>QIDO</w:t>
      </w:r>
      <w:r w:rsidRPr="003540AD">
        <w:rPr>
          <w:b/>
          <w:bCs/>
        </w:rPr>
        <w:t>-RS</w:t>
      </w:r>
      <w:r w:rsidRPr="00701AFF">
        <w:tab/>
        <w:t>Query based on ID for DICOM Objects by RESTful Services</w:t>
      </w:r>
    </w:p>
    <w:p w14:paraId="6ADDDC57" w14:textId="77777777" w:rsidR="003540AD" w:rsidRDefault="00701AFF" w:rsidP="003540AD">
      <w:pPr>
        <w:tabs>
          <w:tab w:val="clear" w:pos="720"/>
          <w:tab w:val="left" w:pos="1134"/>
        </w:tabs>
        <w:ind w:left="1134" w:hanging="1134"/>
      </w:pPr>
      <w:r w:rsidRPr="00701AFF">
        <w:t>…</w:t>
      </w:r>
    </w:p>
    <w:p w14:paraId="4AFC86CF" w14:textId="0404E626" w:rsidR="003540AD" w:rsidRDefault="003540AD" w:rsidP="003540AD">
      <w:pPr>
        <w:tabs>
          <w:tab w:val="clear" w:pos="720"/>
          <w:tab w:val="left" w:pos="1134"/>
        </w:tabs>
        <w:ind w:left="1134" w:hanging="1134"/>
      </w:pPr>
      <w:r w:rsidRPr="003540AD">
        <w:rPr>
          <w:b/>
          <w:bCs/>
        </w:rPr>
        <w:t>UID</w:t>
      </w:r>
      <w:r>
        <w:tab/>
      </w:r>
      <w:r w:rsidRPr="003540AD">
        <w:t>Unique (DICOM) Identifier</w:t>
      </w:r>
    </w:p>
    <w:p w14:paraId="57E39506" w14:textId="1160F1E4" w:rsidR="003540AD" w:rsidRPr="003540AD" w:rsidRDefault="003540AD" w:rsidP="003540AD">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68B9F6DA" w14:textId="774E0750" w:rsidR="003540AD" w:rsidRDefault="003540AD" w:rsidP="003540AD">
      <w:pPr>
        <w:tabs>
          <w:tab w:val="clear" w:pos="720"/>
          <w:tab w:val="left" w:pos="1134"/>
        </w:tabs>
        <w:ind w:left="1134" w:hanging="1134"/>
      </w:pPr>
      <w:r w:rsidRPr="003540AD">
        <w:rPr>
          <w:b/>
          <w:bCs/>
        </w:rPr>
        <w:t>UPS-RS</w:t>
      </w:r>
      <w:r>
        <w:tab/>
      </w:r>
      <w:r w:rsidRPr="003540AD">
        <w:t>Unified Procedure Step by RESTful Services</w:t>
      </w:r>
    </w:p>
    <w:p w14:paraId="044BE163" w14:textId="740705A0" w:rsidR="00420C1B" w:rsidRDefault="003540AD" w:rsidP="003540AD">
      <w:pPr>
        <w:tabs>
          <w:tab w:val="clear" w:pos="720"/>
          <w:tab w:val="left" w:pos="1134"/>
        </w:tabs>
        <w:ind w:left="1134" w:hanging="1134"/>
        <w:rPr>
          <w:b/>
          <w:bCs/>
        </w:rPr>
      </w:pPr>
      <w:r>
        <w:t>…</w:t>
      </w:r>
      <w:r>
        <w:tab/>
      </w:r>
      <w:r w:rsidR="00420C1B">
        <w:rPr>
          <w:b/>
          <w:bCs/>
        </w:rPr>
        <w:br w:type="page"/>
      </w:r>
    </w:p>
    <w:p w14:paraId="57519A39" w14:textId="3A81EBEC" w:rsidR="00420C1B" w:rsidRPr="00F64160" w:rsidRDefault="00420C1B" w:rsidP="00420C1B">
      <w:pPr>
        <w:jc w:val="center"/>
        <w:rPr>
          <w:b/>
          <w:bCs/>
          <w:sz w:val="24"/>
          <w:szCs w:val="24"/>
        </w:rPr>
      </w:pPr>
      <w:r w:rsidRPr="00F64160">
        <w:rPr>
          <w:b/>
          <w:bCs/>
          <w:sz w:val="24"/>
          <w:szCs w:val="24"/>
        </w:rPr>
        <w:lastRenderedPageBreak/>
        <w:t>Changes to NEMA Standards Publications PS 3.</w:t>
      </w:r>
      <w:r>
        <w:rPr>
          <w:b/>
          <w:bCs/>
          <w:sz w:val="24"/>
          <w:szCs w:val="24"/>
        </w:rPr>
        <w:t>4</w:t>
      </w:r>
    </w:p>
    <w:p w14:paraId="70965E09" w14:textId="3FE640F6" w:rsidR="00420C1B" w:rsidRPr="00F64160" w:rsidRDefault="00420C1B" w:rsidP="00420C1B">
      <w:pPr>
        <w:pStyle w:val="Instruction"/>
      </w:pPr>
      <w:r>
        <w:t>Update section F.9</w:t>
      </w:r>
      <w:r w:rsidR="00DF3065">
        <w:t xml:space="preserve"> with a note of how the SCP know what SCUs to notify </w:t>
      </w:r>
      <w:r w:rsidR="005527AF">
        <w:t xml:space="preserve">about </w:t>
      </w:r>
      <w:r w:rsidR="00DF3065">
        <w:t>changes</w:t>
      </w:r>
    </w:p>
    <w:p w14:paraId="01EE6CD1" w14:textId="033AF9CD" w:rsidR="00420C1B" w:rsidRDefault="00420C1B" w:rsidP="00420C1B">
      <w:pPr>
        <w:pStyle w:val="Default"/>
        <w:rPr>
          <w:sz w:val="18"/>
          <w:szCs w:val="18"/>
        </w:rPr>
      </w:pPr>
      <w:r>
        <w:rPr>
          <w:sz w:val="18"/>
          <w:szCs w:val="18"/>
        </w:rPr>
        <w:t>…</w:t>
      </w:r>
    </w:p>
    <w:p w14:paraId="758D67B8" w14:textId="77777777" w:rsidR="00E353C0" w:rsidRDefault="00E353C0" w:rsidP="00420C1B">
      <w:pPr>
        <w:pStyle w:val="Default"/>
        <w:rPr>
          <w:sz w:val="18"/>
          <w:szCs w:val="18"/>
        </w:rPr>
      </w:pPr>
    </w:p>
    <w:p w14:paraId="181E162E" w14:textId="77777777" w:rsidR="00420C1B" w:rsidRDefault="00420C1B" w:rsidP="00E353C0">
      <w:pPr>
        <w:pStyle w:val="Note"/>
        <w:ind w:left="720"/>
      </w:pPr>
      <w:r>
        <w:t>Note</w:t>
      </w:r>
      <w:r>
        <w:tab/>
      </w:r>
    </w:p>
    <w:p w14:paraId="3E7DFFB4" w14:textId="19104C6E" w:rsidR="00E353C0" w:rsidRDefault="00E353C0" w:rsidP="00E353C0">
      <w:pPr>
        <w:pStyle w:val="Note"/>
        <w:ind w:left="720"/>
      </w:pPr>
      <w:r>
        <w:t>…</w:t>
      </w:r>
    </w:p>
    <w:p w14:paraId="4E791D55" w14:textId="783A4DEE" w:rsidR="00420C1B" w:rsidRDefault="00420C1B" w:rsidP="00E353C0">
      <w:pPr>
        <w:pStyle w:val="Note"/>
        <w:numPr>
          <w:ilvl w:val="0"/>
          <w:numId w:val="8"/>
        </w:numPr>
        <w:ind w:left="360"/>
      </w:pPr>
      <w:r>
        <w:t>The terms IS and PACS used in the previous example are provided for clarification purposes only. This document does not define nor constrain the purpose or role of any IS, PACS or acquisition Application Entity conforming to this Service Class Specification.</w:t>
      </w:r>
    </w:p>
    <w:p w14:paraId="08EBF866" w14:textId="3141D169" w:rsidR="00420C1B" w:rsidRPr="00E353C0" w:rsidRDefault="00420C1B" w:rsidP="00E353C0">
      <w:pPr>
        <w:pStyle w:val="Note"/>
        <w:numPr>
          <w:ilvl w:val="0"/>
          <w:numId w:val="8"/>
        </w:numPr>
        <w:ind w:left="360"/>
        <w:rPr>
          <w:b/>
          <w:bCs/>
          <w:u w:val="single"/>
        </w:rPr>
      </w:pPr>
      <w:r w:rsidRPr="00E353C0">
        <w:rPr>
          <w:b/>
          <w:bCs/>
          <w:u w:val="single"/>
        </w:rPr>
        <w:t xml:space="preserve">It is beyond the scope of the specification to define how </w:t>
      </w:r>
      <w:r w:rsidR="00E353C0">
        <w:rPr>
          <w:b/>
          <w:bCs/>
          <w:u w:val="single"/>
        </w:rPr>
        <w:t>the SCP knows about what SCUs to notify about changes</w:t>
      </w:r>
      <w:r w:rsidRPr="00E353C0">
        <w:rPr>
          <w:b/>
          <w:bCs/>
          <w:u w:val="single"/>
        </w:rPr>
        <w:t>.</w:t>
      </w:r>
      <w:r w:rsidR="00E353C0">
        <w:rPr>
          <w:b/>
          <w:bCs/>
          <w:u w:val="single"/>
        </w:rPr>
        <w:t xml:space="preserve"> A </w:t>
      </w:r>
      <w:r w:rsidR="00ED4683">
        <w:rPr>
          <w:b/>
          <w:bCs/>
          <w:u w:val="single"/>
        </w:rPr>
        <w:t>conceivable</w:t>
      </w:r>
      <w:r w:rsidR="00E353C0">
        <w:rPr>
          <w:b/>
          <w:bCs/>
          <w:u w:val="single"/>
        </w:rPr>
        <w:t xml:space="preserve"> way would be to make this a configuration item of the SCP.</w:t>
      </w:r>
    </w:p>
    <w:p w14:paraId="168E7C1C" w14:textId="56E7D1B4" w:rsidR="00673206" w:rsidRDefault="00DF3065" w:rsidP="00FE3B13">
      <w:r>
        <w:t>…</w:t>
      </w:r>
    </w:p>
    <w:p w14:paraId="54E183B3" w14:textId="77777777" w:rsidR="00B05FEA" w:rsidRDefault="00B05FEA">
      <w:pPr>
        <w:tabs>
          <w:tab w:val="clear" w:pos="720"/>
        </w:tabs>
        <w:overflowPunct/>
        <w:autoSpaceDE/>
        <w:autoSpaceDN/>
        <w:adjustRightInd/>
        <w:spacing w:after="0"/>
        <w:textAlignment w:val="auto"/>
      </w:pPr>
      <w:r>
        <w:br w:type="page"/>
      </w:r>
    </w:p>
    <w:p w14:paraId="3A472E33" w14:textId="7C86A7D5" w:rsidR="00B05FEA" w:rsidRPr="00A034FC" w:rsidRDefault="00B05FEA" w:rsidP="00967F46">
      <w:pPr>
        <w:pBdr>
          <w:top w:val="single" w:sz="4" w:space="1" w:color="auto"/>
          <w:left w:val="single" w:sz="4" w:space="4" w:color="auto"/>
          <w:bottom w:val="single" w:sz="4" w:space="1" w:color="auto"/>
          <w:right w:val="single" w:sz="4" w:space="4" w:color="auto"/>
        </w:pBdr>
        <w:rPr>
          <w:b/>
          <w:bCs/>
        </w:rPr>
      </w:pPr>
      <w:r w:rsidRPr="00A034FC">
        <w:rPr>
          <w:b/>
          <w:bCs/>
        </w:rPr>
        <w:lastRenderedPageBreak/>
        <w:t>Alternative approach</w:t>
      </w:r>
    </w:p>
    <w:p w14:paraId="72EF4DC6" w14:textId="263AB22E" w:rsidR="00B05FEA" w:rsidRPr="00A034FC" w:rsidRDefault="00B05FEA" w:rsidP="00967F46">
      <w:pPr>
        <w:pBdr>
          <w:top w:val="single" w:sz="4" w:space="1" w:color="auto"/>
          <w:left w:val="single" w:sz="4" w:space="4" w:color="auto"/>
          <w:bottom w:val="single" w:sz="4" w:space="1" w:color="auto"/>
          <w:right w:val="single" w:sz="4" w:space="4" w:color="auto"/>
        </w:pBdr>
      </w:pPr>
      <w:r w:rsidRPr="00A034FC">
        <w:t>Rationale: There are several serious restrictions of using UPS-RS for MWL/MPPS in DICOMweb. Most of these have been identified in the main section of this document.</w:t>
      </w:r>
    </w:p>
    <w:p w14:paraId="0224B9A8" w14:textId="3BC7414A" w:rsidR="00B05FEA" w:rsidRDefault="00B05FEA" w:rsidP="00967F46">
      <w:pPr>
        <w:pBdr>
          <w:top w:val="single" w:sz="4" w:space="1" w:color="auto"/>
          <w:left w:val="single" w:sz="4" w:space="4" w:color="auto"/>
          <w:bottom w:val="single" w:sz="4" w:space="1" w:color="auto"/>
          <w:right w:val="single" w:sz="4" w:space="4" w:color="auto"/>
        </w:pBdr>
      </w:pPr>
      <w:r w:rsidRPr="00A034FC">
        <w:t>Approach: make a direct mapping of the operations and notifications in MWL and MPPS</w:t>
      </w:r>
      <w:r w:rsidR="0088690E" w:rsidRPr="00A034FC">
        <w:t xml:space="preserve"> to new DICOMweb methods</w:t>
      </w:r>
      <w:r w:rsidRPr="00A034FC">
        <w:t>.</w:t>
      </w:r>
    </w:p>
    <w:p w14:paraId="296F9642" w14:textId="77777777" w:rsidR="005D1BE8" w:rsidRDefault="005D1BE8">
      <w:pPr>
        <w:tabs>
          <w:tab w:val="clear" w:pos="720"/>
        </w:tabs>
        <w:overflowPunct/>
        <w:autoSpaceDE/>
        <w:autoSpaceDN/>
        <w:adjustRightInd/>
        <w:spacing w:after="0"/>
        <w:textAlignment w:val="auto"/>
        <w:rPr>
          <w:b/>
          <w:bCs/>
          <w:sz w:val="24"/>
          <w:szCs w:val="24"/>
        </w:rPr>
      </w:pPr>
      <w:bookmarkStart w:id="103" w:name="_Toc181029351"/>
      <w:r>
        <w:rPr>
          <w:b/>
          <w:bCs/>
          <w:sz w:val="24"/>
          <w:szCs w:val="24"/>
        </w:rPr>
        <w:br w:type="page"/>
      </w:r>
    </w:p>
    <w:p w14:paraId="38012014" w14:textId="21FAB146" w:rsidR="00A034FC" w:rsidRPr="00F64160" w:rsidRDefault="00A034FC" w:rsidP="00A034FC">
      <w:pPr>
        <w:jc w:val="center"/>
        <w:rPr>
          <w:b/>
          <w:bCs/>
          <w:sz w:val="24"/>
          <w:szCs w:val="24"/>
        </w:rPr>
      </w:pPr>
      <w:r w:rsidRPr="00F64160">
        <w:rPr>
          <w:b/>
          <w:bCs/>
          <w:sz w:val="24"/>
          <w:szCs w:val="24"/>
        </w:rPr>
        <w:lastRenderedPageBreak/>
        <w:t>Changes to NEMA Standards Publications PS 3.18</w:t>
      </w:r>
    </w:p>
    <w:p w14:paraId="1E3883D2" w14:textId="2D8D875E" w:rsidR="00A034FC" w:rsidRPr="00F64160" w:rsidRDefault="00A034FC" w:rsidP="00A034FC">
      <w:pPr>
        <w:pStyle w:val="Instruction"/>
      </w:pPr>
      <w:r w:rsidRPr="00F64160">
        <w:t xml:space="preserve">Add </w:t>
      </w:r>
      <w:r>
        <w:t xml:space="preserve">new section X </w:t>
      </w:r>
      <w:del w:id="104" w:author="Medema, Jeroen" w:date="2025-01-14T18:47:00Z" w16du:dateUtc="2025-01-14T17:47:00Z">
        <w:r w:rsidDel="00F64B23">
          <w:delText>Modality Services and Resources</w:delText>
        </w:r>
      </w:del>
    </w:p>
    <w:p w14:paraId="7D3853EE" w14:textId="0DC3F77C" w:rsidR="0088690E" w:rsidRDefault="0088690E" w:rsidP="00A034FC">
      <w:pPr>
        <w:pStyle w:val="Heading1"/>
      </w:pPr>
      <w:r>
        <w:t>X</w:t>
      </w:r>
      <w:r>
        <w:tab/>
        <w:t xml:space="preserve">Modality </w:t>
      </w:r>
      <w:ins w:id="105" w:author="Medema, Jeroen" w:date="2025-01-14T18:12:00Z" w16du:dateUtc="2025-01-14T17:12:00Z">
        <w:r w:rsidR="000B4794">
          <w:t xml:space="preserve">Workflow </w:t>
        </w:r>
      </w:ins>
      <w:r>
        <w:t>Service</w:t>
      </w:r>
      <w:del w:id="106" w:author="Medema, Jeroen" w:date="2025-01-14T18:47:00Z" w16du:dateUtc="2025-01-14T17:47:00Z">
        <w:r w:rsidDel="00F64B23">
          <w:delText>s</w:delText>
        </w:r>
      </w:del>
      <w:r>
        <w:t xml:space="preserve"> and Resources</w:t>
      </w:r>
      <w:bookmarkEnd w:id="103"/>
    </w:p>
    <w:p w14:paraId="488B631E" w14:textId="4F94095F" w:rsidR="0088690E" w:rsidRDefault="0088690E" w:rsidP="0088690E">
      <w:pPr>
        <w:pStyle w:val="Heading2"/>
      </w:pPr>
      <w:bookmarkStart w:id="107" w:name="_Toc181029352"/>
      <w:r>
        <w:t>X.1</w:t>
      </w:r>
      <w:r>
        <w:tab/>
        <w:t>Overview</w:t>
      </w:r>
      <w:bookmarkEnd w:id="107"/>
    </w:p>
    <w:p w14:paraId="2BAE3A0D" w14:textId="7092C661" w:rsidR="00967F46" w:rsidRPr="0088690E" w:rsidRDefault="00967F46" w:rsidP="0088690E">
      <w:r w:rsidRPr="00967F46">
        <w:t xml:space="preserve">The Modality </w:t>
      </w:r>
      <w:ins w:id="108" w:author="Medema, Jeroen" w:date="2025-01-14T18:46:00Z" w16du:dateUtc="2025-01-14T17:46:00Z">
        <w:r w:rsidR="00364419">
          <w:t xml:space="preserve">Workflow </w:t>
        </w:r>
      </w:ins>
      <w:r w:rsidRPr="00967F46">
        <w:t>Service</w:t>
      </w:r>
      <w:del w:id="109" w:author="Medema, Jeroen" w:date="2025-01-14T18:47:00Z" w16du:dateUtc="2025-01-14T17:47:00Z">
        <w:r w:rsidRPr="00967F46" w:rsidDel="0095750A">
          <w:delText>s</w:delText>
        </w:r>
      </w:del>
      <w:r w:rsidRPr="00967F46">
        <w:t xml:space="preserve"> provide</w:t>
      </w:r>
      <w:ins w:id="110" w:author="Medema, Jeroen" w:date="2025-01-14T18:47:00Z" w16du:dateUtc="2025-01-14T17:47:00Z">
        <w:r w:rsidR="0095750A">
          <w:t>s</w:t>
        </w:r>
      </w:ins>
      <w:r w:rsidRPr="00967F46">
        <w:t xml:space="preserve"> modality-oriented workflow management for user agents. Th</w:t>
      </w:r>
      <w:ins w:id="111" w:author="Medema, Jeroen" w:date="2025-01-14T18:48:00Z" w16du:dateUtc="2025-01-14T17:48:00Z">
        <w:r w:rsidR="0095750A">
          <w:t>i</w:t>
        </w:r>
      </w:ins>
      <w:del w:id="112" w:author="Medema, Jeroen" w:date="2025-01-14T18:48:00Z" w16du:dateUtc="2025-01-14T17:48:00Z">
        <w:r w:rsidRPr="00967F46" w:rsidDel="0095750A">
          <w:delText>e</w:delText>
        </w:r>
      </w:del>
      <w:r w:rsidRPr="00967F46">
        <w:t>s</w:t>
      </w:r>
      <w:del w:id="113" w:author="Medema, Jeroen" w:date="2025-01-14T18:48:00Z" w16du:dateUtc="2025-01-14T17:48:00Z">
        <w:r w:rsidRPr="00967F46" w:rsidDel="0095750A">
          <w:delText>e</w:delText>
        </w:r>
      </w:del>
      <w:r w:rsidRPr="00967F46">
        <w:t xml:space="preserve"> service</w:t>
      </w:r>
      <w:del w:id="114" w:author="Medema, Jeroen" w:date="2025-01-14T18:48:00Z" w16du:dateUtc="2025-01-14T17:48:00Z">
        <w:r w:rsidRPr="00967F46" w:rsidDel="0095750A">
          <w:delText>s</w:delText>
        </w:r>
      </w:del>
      <w:r w:rsidRPr="00967F46">
        <w:t xml:space="preserve"> correspond</w:t>
      </w:r>
      <w:ins w:id="115" w:author="Medema, Jeroen" w:date="2025-01-14T18:48:00Z" w16du:dateUtc="2025-01-14T17:48:00Z">
        <w:r w:rsidR="0095750A">
          <w:t>s</w:t>
        </w:r>
      </w:ins>
      <w:r w:rsidRPr="00967F46">
        <w:t xml:space="preserve"> to </w:t>
      </w:r>
      <w:ins w:id="116" w:author="Medema, Jeroen" w:date="2025-01-14T18:48:00Z" w16du:dateUtc="2025-01-14T17:48:00Z">
        <w:r w:rsidR="0095750A">
          <w:t xml:space="preserve">both </w:t>
        </w:r>
      </w:ins>
      <w:r w:rsidRPr="00967F46">
        <w:t xml:space="preserve">the DIMSE Modality Worklist (MWL) and </w:t>
      </w:r>
      <w:r>
        <w:t xml:space="preserve">DIMSE </w:t>
      </w:r>
      <w:r w:rsidRPr="00967F46">
        <w:t>Modality Performed Procedure Step (MPPS) services as defined in Annexes K and F of PS3.4 respectively and ha</w:t>
      </w:r>
      <w:ins w:id="117" w:author="Medema, Jeroen" w:date="2025-01-14T18:48:00Z" w16du:dateUtc="2025-01-14T17:48:00Z">
        <w:r w:rsidR="00D3299D">
          <w:t>s</w:t>
        </w:r>
      </w:ins>
      <w:del w:id="118" w:author="Medema, Jeroen" w:date="2025-01-14T18:48:00Z" w16du:dateUtc="2025-01-14T17:48:00Z">
        <w:r w:rsidRPr="00967F46" w:rsidDel="00D3299D">
          <w:delText>ve</w:delText>
        </w:r>
      </w:del>
      <w:r w:rsidRPr="00967F46">
        <w:t xml:space="preserve"> the</w:t>
      </w:r>
      <w:ins w:id="119" w:author="Medema, Jeroen" w:date="2025-01-14T18:53:00Z" w16du:dateUtc="2025-01-14T17:53:00Z">
        <w:r w:rsidR="0068176B">
          <w:t>ir</w:t>
        </w:r>
      </w:ins>
      <w:r w:rsidRPr="00967F46">
        <w:t xml:space="preserve"> </w:t>
      </w:r>
      <w:del w:id="120" w:author="Medema, Jeroen" w:date="2025-01-14T18:53:00Z" w16du:dateUtc="2025-01-14T17:53:00Z">
        <w:r w:rsidRPr="00967F46" w:rsidDel="0068176B">
          <w:delText xml:space="preserve">same </w:delText>
        </w:r>
      </w:del>
      <w:r w:rsidRPr="00967F46">
        <w:t>semantics.</w:t>
      </w:r>
    </w:p>
    <w:p w14:paraId="7BCE3541" w14:textId="58D4AE71" w:rsidR="0088690E" w:rsidRDefault="0088690E" w:rsidP="0088690E">
      <w:pPr>
        <w:pStyle w:val="Heading3"/>
      </w:pPr>
      <w:bookmarkStart w:id="121" w:name="_Toc181029353"/>
      <w:r>
        <w:t>X.1.1</w:t>
      </w:r>
      <w:r>
        <w:tab/>
        <w:t>Resource Descriptions</w:t>
      </w:r>
      <w:bookmarkEnd w:id="121"/>
    </w:p>
    <w:p w14:paraId="682D51D0" w14:textId="33A0A439" w:rsidR="0088690E" w:rsidRDefault="0088690E" w:rsidP="00FE3B13">
      <w:r>
        <w:t xml:space="preserve">The Modality </w:t>
      </w:r>
      <w:ins w:id="122" w:author="Medema, Jeroen" w:date="2025-01-14T18:46:00Z" w16du:dateUtc="2025-01-14T17:46:00Z">
        <w:r w:rsidR="00364419">
          <w:t xml:space="preserve">Workflow </w:t>
        </w:r>
      </w:ins>
      <w:r>
        <w:t>Service</w:t>
      </w:r>
      <w:del w:id="123" w:author="Medema, Jeroen" w:date="2025-01-14T18:53:00Z" w16du:dateUtc="2025-01-14T17:53:00Z">
        <w:r w:rsidDel="0007068B">
          <w:delText>s</w:delText>
        </w:r>
      </w:del>
      <w:r>
        <w:t xml:space="preserve"> manage</w:t>
      </w:r>
      <w:ins w:id="124" w:author="Medema, Jeroen" w:date="2025-01-14T18:46:00Z" w16du:dateUtc="2025-01-14T17:46:00Z">
        <w:r w:rsidR="000770EA">
          <w:t>s</w:t>
        </w:r>
      </w:ins>
      <w:r>
        <w:t xml:space="preserve"> a </w:t>
      </w:r>
      <w:ins w:id="125" w:author="Medema, Jeroen" w:date="2025-01-14T18:54:00Z" w16du:dateUtc="2025-01-14T17:54:00Z">
        <w:r w:rsidR="00397465">
          <w:t xml:space="preserve">collection of </w:t>
        </w:r>
      </w:ins>
      <w:r w:rsidR="00E0395F">
        <w:t>M</w:t>
      </w:r>
      <w:r w:rsidR="003D2E61">
        <w:t xml:space="preserve">odality </w:t>
      </w:r>
      <w:del w:id="126" w:author="Medema, Jeroen" w:date="2025-01-14T18:54:00Z" w16du:dateUtc="2025-01-14T17:54:00Z">
        <w:r w:rsidR="00E0395F" w:rsidDel="00397465">
          <w:delText>W</w:delText>
        </w:r>
        <w:r w:rsidDel="00397465">
          <w:delText xml:space="preserve">orklist </w:delText>
        </w:r>
      </w:del>
      <w:ins w:id="127" w:author="Medema, Jeroen" w:date="2025-01-14T18:46:00Z" w16du:dateUtc="2025-01-14T17:46:00Z">
        <w:r w:rsidR="000770EA">
          <w:t xml:space="preserve">Scheduled Procedure Steps </w:t>
        </w:r>
      </w:ins>
      <w:r>
        <w:t xml:space="preserve">and a collection of </w:t>
      </w:r>
      <w:r w:rsidR="00E0395F">
        <w:t>M</w:t>
      </w:r>
      <w:r>
        <w:t xml:space="preserve">odality </w:t>
      </w:r>
      <w:r w:rsidR="00E0395F">
        <w:t>P</w:t>
      </w:r>
      <w:r>
        <w:t xml:space="preserve">erformed </w:t>
      </w:r>
      <w:r w:rsidR="00E0395F">
        <w:t>P</w:t>
      </w:r>
      <w:r>
        <w:t xml:space="preserve">rocedure </w:t>
      </w:r>
      <w:r w:rsidR="00E0395F">
        <w:t>S</w:t>
      </w:r>
      <w:r>
        <w:t>teps.</w:t>
      </w:r>
    </w:p>
    <w:p w14:paraId="39569979" w14:textId="53F4F10C" w:rsidR="0088690E" w:rsidRDefault="003D2E61" w:rsidP="00FE3B13">
      <w:r>
        <w:t xml:space="preserve">The </w:t>
      </w:r>
      <w:r w:rsidR="00E0395F">
        <w:t>M</w:t>
      </w:r>
      <w:r>
        <w:t xml:space="preserve">odality </w:t>
      </w:r>
      <w:ins w:id="128" w:author="Medema, Jeroen" w:date="2025-01-14T18:47:00Z" w16du:dateUtc="2025-01-14T17:47:00Z">
        <w:r w:rsidR="00F64B23">
          <w:t xml:space="preserve">Worfklow </w:t>
        </w:r>
      </w:ins>
      <w:r w:rsidR="00E0395F">
        <w:t>S</w:t>
      </w:r>
      <w:r>
        <w:t>ervice</w:t>
      </w:r>
      <w:del w:id="129" w:author="Medema, Jeroen" w:date="2025-01-14T18:47:00Z" w16du:dateUtc="2025-01-14T17:47:00Z">
        <w:r w:rsidDel="00F64B23">
          <w:delText>s</w:delText>
        </w:r>
      </w:del>
      <w:r>
        <w:t xml:space="preserve"> define</w:t>
      </w:r>
      <w:ins w:id="130" w:author="Medema, Jeroen" w:date="2025-01-14T19:00:00Z" w16du:dateUtc="2025-01-14T18:00:00Z">
        <w:r w:rsidR="00B96A3E">
          <w:t>s</w:t>
        </w:r>
      </w:ins>
      <w:r>
        <w:t xml:space="preserve"> </w:t>
      </w:r>
      <w:r w:rsidR="002364BE">
        <w:t>the</w:t>
      </w:r>
      <w:r>
        <w:t xml:space="preserve"> </w:t>
      </w:r>
      <w:r w:rsidR="00FB4BE2">
        <w:t xml:space="preserve">two </w:t>
      </w:r>
      <w:r w:rsidR="00FA64F4">
        <w:t>resources</w:t>
      </w:r>
      <w:r w:rsidR="003321FB">
        <w:t xml:space="preserve"> </w:t>
      </w:r>
      <w:r w:rsidR="002364BE">
        <w:t xml:space="preserve">as </w:t>
      </w:r>
      <w:r w:rsidR="003321FB">
        <w:t>given in Table X.1.1-1.</w:t>
      </w:r>
    </w:p>
    <w:p w14:paraId="5AD989CB" w14:textId="49C4A3CF" w:rsidR="003D2E61" w:rsidRDefault="003D2E61" w:rsidP="003D2E61">
      <w:pPr>
        <w:pStyle w:val="TableTitle"/>
        <w:keepNext/>
      </w:pPr>
      <w:r w:rsidRPr="00435A9C">
        <w:t>Table X.</w:t>
      </w:r>
      <w:r>
        <w:t>1.1</w:t>
      </w:r>
      <w:r w:rsidRPr="00435A9C">
        <w:t xml:space="preserve">-1. </w:t>
      </w:r>
      <w:r>
        <w:t xml:space="preserve">Modality </w:t>
      </w:r>
      <w:ins w:id="131" w:author="Medema, Jeroen" w:date="2025-01-14T18:48:00Z" w16du:dateUtc="2025-01-14T17:48:00Z">
        <w:r w:rsidR="00D3299D">
          <w:t xml:space="preserve">Workflow </w:t>
        </w:r>
      </w:ins>
      <w:r w:rsidRPr="003D2E61">
        <w:t>Service</w:t>
      </w:r>
      <w:del w:id="132" w:author="Medema, Jeroen" w:date="2025-01-14T18:48:00Z" w16du:dateUtc="2025-01-14T17:48:00Z">
        <w:r w:rsidDel="00D3299D">
          <w:delText>s</w:delText>
        </w:r>
      </w:del>
      <w:r w:rsidRPr="003D2E61">
        <w:t xml:space="preserve"> Resource Descriptions</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449"/>
        <w:gridCol w:w="6185"/>
      </w:tblGrid>
      <w:tr w:rsidR="003D2E61" w:rsidRPr="00435A9C" w14:paraId="0CB1EA52" w14:textId="77777777" w:rsidTr="003617F5">
        <w:trPr>
          <w:cantSplit/>
          <w:trHeight w:val="275"/>
          <w:tblHeader/>
          <w:jc w:val="center"/>
        </w:trPr>
        <w:tc>
          <w:tcPr>
            <w:tcW w:w="3449" w:type="dxa"/>
          </w:tcPr>
          <w:p w14:paraId="66881FF0" w14:textId="1421F8FF" w:rsidR="003D2E61" w:rsidRPr="00435A9C" w:rsidRDefault="003D2E61" w:rsidP="00652BF8">
            <w:pPr>
              <w:pStyle w:val="TableLabel"/>
              <w:rPr>
                <w:sz w:val="32"/>
              </w:rPr>
            </w:pPr>
            <w:r>
              <w:t>Resource</w:t>
            </w:r>
          </w:p>
        </w:tc>
        <w:tc>
          <w:tcPr>
            <w:tcW w:w="6185" w:type="dxa"/>
          </w:tcPr>
          <w:p w14:paraId="0F3E294F" w14:textId="77777777" w:rsidR="003D2E61" w:rsidRPr="00435A9C" w:rsidRDefault="003D2E61" w:rsidP="00652BF8">
            <w:pPr>
              <w:pStyle w:val="TableLabel"/>
            </w:pPr>
            <w:r w:rsidRPr="00435A9C">
              <w:t>Support</w:t>
            </w:r>
          </w:p>
        </w:tc>
      </w:tr>
      <w:tr w:rsidR="003D2E61" w:rsidRPr="00021772" w14:paraId="1FD0D8CC" w14:textId="77777777" w:rsidTr="003617F5">
        <w:trPr>
          <w:cantSplit/>
          <w:trHeight w:val="275"/>
          <w:tblHeader/>
          <w:jc w:val="center"/>
        </w:trPr>
        <w:tc>
          <w:tcPr>
            <w:tcW w:w="3449" w:type="dxa"/>
          </w:tcPr>
          <w:p w14:paraId="20771153" w14:textId="72F70814" w:rsidR="003D2E61" w:rsidRPr="00021772" w:rsidRDefault="003D2E61" w:rsidP="00652BF8">
            <w:pPr>
              <w:pStyle w:val="TableLabel"/>
              <w:jc w:val="left"/>
              <w:rPr>
                <w:b w:val="0"/>
                <w:bCs/>
              </w:rPr>
            </w:pPr>
            <w:r>
              <w:rPr>
                <w:b w:val="0"/>
                <w:bCs/>
              </w:rPr>
              <w:t>/modality-</w:t>
            </w:r>
            <w:del w:id="133" w:author="Medema, Jeroen" w:date="2025-01-14T18:13:00Z" w16du:dateUtc="2025-01-14T17:13:00Z">
              <w:r w:rsidDel="00C8672B">
                <w:rPr>
                  <w:b w:val="0"/>
                  <w:bCs/>
                </w:rPr>
                <w:delText>worklist</w:delText>
              </w:r>
            </w:del>
            <w:ins w:id="134" w:author="Medema, Jeroen" w:date="2025-01-14T18:13:00Z" w16du:dateUtc="2025-01-14T17:13:00Z">
              <w:r w:rsidR="00C8672B">
                <w:rPr>
                  <w:b w:val="0"/>
                  <w:bCs/>
                </w:rPr>
                <w:t>scheduled-procedure-steps</w:t>
              </w:r>
            </w:ins>
          </w:p>
        </w:tc>
        <w:tc>
          <w:tcPr>
            <w:tcW w:w="6185" w:type="dxa"/>
          </w:tcPr>
          <w:p w14:paraId="12E06636" w14:textId="1A7B6833" w:rsidR="003D2E61" w:rsidRPr="00021772" w:rsidRDefault="00496179" w:rsidP="00652BF8">
            <w:pPr>
              <w:pStyle w:val="TableLabel"/>
              <w:jc w:val="left"/>
              <w:rPr>
                <w:b w:val="0"/>
                <w:bCs/>
              </w:rPr>
            </w:pPr>
            <w:ins w:id="135" w:author="Medema, Jeroen" w:date="2025-01-14T19:04:00Z" w16du:dateUtc="2025-01-14T18:04:00Z">
              <w:r>
                <w:rPr>
                  <w:b w:val="0"/>
                  <w:bCs/>
                </w:rPr>
                <w:t xml:space="preserve">The collection of </w:t>
              </w:r>
            </w:ins>
            <w:r w:rsidR="003D2E61">
              <w:rPr>
                <w:b w:val="0"/>
                <w:bCs/>
              </w:rPr>
              <w:t xml:space="preserve">Modality </w:t>
            </w:r>
            <w:del w:id="136" w:author="Medema, Jeroen" w:date="2025-01-14T18:57:00Z" w16du:dateUtc="2025-01-14T17:57:00Z">
              <w:r w:rsidR="003617F5" w:rsidDel="00F569F7">
                <w:rPr>
                  <w:b w:val="0"/>
                  <w:bCs/>
                </w:rPr>
                <w:delText>W</w:delText>
              </w:r>
              <w:r w:rsidR="003D2E61" w:rsidDel="00F569F7">
                <w:rPr>
                  <w:b w:val="0"/>
                  <w:bCs/>
                </w:rPr>
                <w:delText xml:space="preserve">orklist </w:delText>
              </w:r>
            </w:del>
            <w:ins w:id="137" w:author="Medema, Jeroen" w:date="2025-01-14T18:57:00Z" w16du:dateUtc="2025-01-14T17:57:00Z">
              <w:r w:rsidR="00F569F7">
                <w:rPr>
                  <w:b w:val="0"/>
                  <w:bCs/>
                </w:rPr>
                <w:t>Scheduled Procedure Steps</w:t>
              </w:r>
              <w:r w:rsidR="00F569F7">
                <w:rPr>
                  <w:b w:val="0"/>
                  <w:bCs/>
                </w:rPr>
                <w:t xml:space="preserve"> </w:t>
              </w:r>
            </w:ins>
            <w:r w:rsidR="003D2E61">
              <w:rPr>
                <w:b w:val="0"/>
                <w:bCs/>
              </w:rPr>
              <w:t>managed by the origin server.</w:t>
            </w:r>
          </w:p>
        </w:tc>
      </w:tr>
      <w:tr w:rsidR="003D2E61" w:rsidRPr="00F64160" w14:paraId="6C3AE473" w14:textId="77777777" w:rsidTr="003617F5">
        <w:trPr>
          <w:cantSplit/>
          <w:jc w:val="center"/>
        </w:trPr>
        <w:tc>
          <w:tcPr>
            <w:tcW w:w="3449" w:type="dxa"/>
          </w:tcPr>
          <w:p w14:paraId="2A19D125" w14:textId="240B8263" w:rsidR="003D2E61" w:rsidRPr="00F64160" w:rsidRDefault="003D2E61" w:rsidP="00652BF8">
            <w:pPr>
              <w:pStyle w:val="TableEntry"/>
              <w:keepNext/>
            </w:pPr>
            <w:r>
              <w:t>/modality-performed-procedure-steps</w:t>
            </w:r>
          </w:p>
        </w:tc>
        <w:tc>
          <w:tcPr>
            <w:tcW w:w="6185" w:type="dxa"/>
          </w:tcPr>
          <w:p w14:paraId="3B793369" w14:textId="21B35668" w:rsidR="003D2E61" w:rsidRPr="00F64160" w:rsidRDefault="00496179" w:rsidP="00652BF8">
            <w:pPr>
              <w:pStyle w:val="TableEntry"/>
              <w:keepNext/>
            </w:pPr>
            <w:ins w:id="138" w:author="Medema, Jeroen" w:date="2025-01-14T19:04:00Z" w16du:dateUtc="2025-01-14T18:04:00Z">
              <w:r>
                <w:t xml:space="preserve">The collection of </w:t>
              </w:r>
            </w:ins>
            <w:r w:rsidR="003D2E61">
              <w:t>M</w:t>
            </w:r>
            <w:r w:rsidR="003D2E61" w:rsidRPr="003D2E61">
              <w:t xml:space="preserve">odality </w:t>
            </w:r>
            <w:r w:rsidR="003617F5">
              <w:t>P</w:t>
            </w:r>
            <w:r w:rsidR="003D2E61" w:rsidRPr="003D2E61">
              <w:t xml:space="preserve">erformed </w:t>
            </w:r>
            <w:r w:rsidR="003617F5">
              <w:t>P</w:t>
            </w:r>
            <w:r w:rsidR="003D2E61" w:rsidRPr="003D2E61">
              <w:t xml:space="preserve">rocedure </w:t>
            </w:r>
            <w:r w:rsidR="003617F5">
              <w:t>S</w:t>
            </w:r>
            <w:r w:rsidR="003D2E61" w:rsidRPr="003D2E61">
              <w:t xml:space="preserve">teps managed by the </w:t>
            </w:r>
            <w:r w:rsidR="003D2E61">
              <w:t>origin server</w:t>
            </w:r>
            <w:r w:rsidR="003D2E61" w:rsidRPr="003D2E61">
              <w:t>.</w:t>
            </w:r>
          </w:p>
        </w:tc>
      </w:tr>
    </w:tbl>
    <w:p w14:paraId="1E43E9A3" w14:textId="77777777" w:rsidR="003D2E61" w:rsidRDefault="003D2E61" w:rsidP="00FE3B13"/>
    <w:p w14:paraId="705BD14F" w14:textId="73BBD31C" w:rsidR="00B05FEA" w:rsidRDefault="00447ADB" w:rsidP="00FE3B13">
      <w:r>
        <w:t>T</w:t>
      </w:r>
      <w:r w:rsidR="00B05FEA">
        <w:t xml:space="preserve">able </w:t>
      </w:r>
      <w:r w:rsidR="003D2E61">
        <w:t xml:space="preserve">X.1.1-2 </w:t>
      </w:r>
      <w:r w:rsidR="00B05FEA">
        <w:t xml:space="preserve">lists the </w:t>
      </w:r>
      <w:r w:rsidR="00CC0E60">
        <w:t>DIMSE O</w:t>
      </w:r>
      <w:r w:rsidR="00B05FEA">
        <w:t>perations used in MWL and MPPS</w:t>
      </w:r>
      <w:r w:rsidR="00EE572F">
        <w:t xml:space="preserve"> and their </w:t>
      </w:r>
      <w:r w:rsidR="00CA0141">
        <w:t>corresponding</w:t>
      </w:r>
      <w:r w:rsidR="00EE572F">
        <w:t xml:space="preserve"> Modality Services </w:t>
      </w:r>
      <w:r w:rsidR="009F1ED6">
        <w:t>T</w:t>
      </w:r>
      <w:r w:rsidR="00EE572F">
        <w:t>ransactions</w:t>
      </w:r>
      <w:r w:rsidR="009F1ED6">
        <w:t>.</w:t>
      </w:r>
    </w:p>
    <w:p w14:paraId="6E2BB92F" w14:textId="5E2102A4" w:rsidR="003D2E61" w:rsidRDefault="003D2E61" w:rsidP="003D2E61">
      <w:pPr>
        <w:pStyle w:val="TableTitle"/>
        <w:keepNext/>
      </w:pPr>
      <w:r w:rsidRPr="00435A9C">
        <w:t>Table X.</w:t>
      </w:r>
      <w:r>
        <w:t>1.1</w:t>
      </w:r>
      <w:r w:rsidRPr="00435A9C">
        <w:t>-</w:t>
      </w:r>
      <w:r>
        <w:t>2</w:t>
      </w:r>
      <w:r w:rsidRPr="00435A9C">
        <w:t xml:space="preserve">. </w:t>
      </w:r>
      <w:r w:rsidR="00B85FC5">
        <w:t xml:space="preserve">Mapping of </w:t>
      </w:r>
      <w:r>
        <w:t xml:space="preserve">DIMSE Operations and Modality </w:t>
      </w:r>
      <w:ins w:id="139" w:author="Medema, Jeroen" w:date="2025-01-14T19:06:00Z" w16du:dateUtc="2025-01-14T18:06:00Z">
        <w:r w:rsidR="008D0549">
          <w:t xml:space="preserve">Workflow </w:t>
        </w:r>
      </w:ins>
      <w:r w:rsidRPr="003D2E61">
        <w:t>Service</w:t>
      </w:r>
      <w:del w:id="140" w:author="Medema, Jeroen" w:date="2025-01-14T19:06:00Z" w16du:dateUtc="2025-01-14T18:06:00Z">
        <w:r w:rsidDel="008D0549">
          <w:delText>s</w:delText>
        </w:r>
      </w:del>
      <w:r w:rsidRPr="003D2E61">
        <w:t xml:space="preserve"> </w:t>
      </w:r>
      <w:r>
        <w:t>Transactions</w:t>
      </w:r>
    </w:p>
    <w:tbl>
      <w:tblPr>
        <w:tblStyle w:val="TableGrid"/>
        <w:tblW w:w="0" w:type="auto"/>
        <w:jc w:val="center"/>
        <w:tblLook w:val="04A0" w:firstRow="1" w:lastRow="0" w:firstColumn="1" w:lastColumn="0" w:noHBand="0" w:noVBand="1"/>
      </w:tblPr>
      <w:tblGrid>
        <w:gridCol w:w="2263"/>
        <w:gridCol w:w="1560"/>
        <w:gridCol w:w="1984"/>
        <w:gridCol w:w="3119"/>
      </w:tblGrid>
      <w:tr w:rsidR="00447ADB" w:rsidRPr="005370C5" w14:paraId="66083E81" w14:textId="77777777" w:rsidTr="008D0549">
        <w:trPr>
          <w:tblHeader/>
          <w:jc w:val="center"/>
        </w:trPr>
        <w:tc>
          <w:tcPr>
            <w:tcW w:w="2263" w:type="dxa"/>
          </w:tcPr>
          <w:p w14:paraId="604EB8A6" w14:textId="3E6028C1" w:rsidR="00447ADB" w:rsidRPr="005370C5" w:rsidRDefault="00447ADB" w:rsidP="005538F8">
            <w:pPr>
              <w:pStyle w:val="TableLabel"/>
            </w:pPr>
            <w:r>
              <w:t>Operation</w:t>
            </w:r>
          </w:p>
        </w:tc>
        <w:tc>
          <w:tcPr>
            <w:tcW w:w="1560" w:type="dxa"/>
          </w:tcPr>
          <w:p w14:paraId="67666FD8" w14:textId="0BD59263" w:rsidR="00447ADB" w:rsidRPr="005370C5" w:rsidRDefault="00447ADB" w:rsidP="005538F8">
            <w:pPr>
              <w:pStyle w:val="TableLabel"/>
            </w:pPr>
            <w:r>
              <w:t>Reference</w:t>
            </w:r>
          </w:p>
        </w:tc>
        <w:tc>
          <w:tcPr>
            <w:tcW w:w="1984" w:type="dxa"/>
          </w:tcPr>
          <w:p w14:paraId="7019D01F" w14:textId="35B9A1D0" w:rsidR="00447ADB" w:rsidRPr="005370C5" w:rsidRDefault="00447ADB" w:rsidP="00447ADB">
            <w:pPr>
              <w:pStyle w:val="TableLabel"/>
              <w:jc w:val="left"/>
            </w:pPr>
            <w:r>
              <w:t>DIMSE Service</w:t>
            </w:r>
          </w:p>
        </w:tc>
        <w:tc>
          <w:tcPr>
            <w:tcW w:w="3119" w:type="dxa"/>
          </w:tcPr>
          <w:p w14:paraId="5FDDA023" w14:textId="281C7EAF" w:rsidR="00447ADB" w:rsidRPr="005370C5" w:rsidRDefault="00447ADB" w:rsidP="005538F8">
            <w:pPr>
              <w:pStyle w:val="TableLabel"/>
            </w:pPr>
            <w:r w:rsidRPr="005370C5">
              <w:t>Modality Services</w:t>
            </w:r>
            <w:r w:rsidR="003D2E61">
              <w:t xml:space="preserve"> Transaction</w:t>
            </w:r>
          </w:p>
        </w:tc>
      </w:tr>
      <w:tr w:rsidR="00447ADB" w14:paraId="0AA9DEA9" w14:textId="77777777" w:rsidTr="008D0549">
        <w:trPr>
          <w:trHeight w:val="52"/>
          <w:jc w:val="center"/>
        </w:trPr>
        <w:tc>
          <w:tcPr>
            <w:tcW w:w="2263" w:type="dxa"/>
          </w:tcPr>
          <w:p w14:paraId="40C533B0" w14:textId="0578DF70" w:rsidR="00447ADB" w:rsidRDefault="00447ADB" w:rsidP="005538F8">
            <w:pPr>
              <w:pStyle w:val="TableEntry"/>
              <w:keepNext/>
            </w:pPr>
            <w:r>
              <w:t>Query Worklist</w:t>
            </w:r>
          </w:p>
        </w:tc>
        <w:tc>
          <w:tcPr>
            <w:tcW w:w="1560" w:type="dxa"/>
          </w:tcPr>
          <w:p w14:paraId="685CAD38" w14:textId="77777777" w:rsidR="00447ADB" w:rsidRDefault="00447ADB" w:rsidP="005538F8">
            <w:pPr>
              <w:pStyle w:val="TableEntry"/>
              <w:keepNext/>
            </w:pPr>
            <w:r>
              <w:t xml:space="preserve">PS3.4, K.4 </w:t>
            </w:r>
          </w:p>
        </w:tc>
        <w:tc>
          <w:tcPr>
            <w:tcW w:w="1984" w:type="dxa"/>
          </w:tcPr>
          <w:p w14:paraId="511C3083" w14:textId="70D8F286" w:rsidR="00447ADB" w:rsidRDefault="008D0549" w:rsidP="005538F8">
            <w:pPr>
              <w:pStyle w:val="TableEntry"/>
              <w:keepNext/>
            </w:pPr>
            <w:ins w:id="141" w:author="Medema, Jeroen" w:date="2025-01-14T19:05:00Z" w16du:dateUtc="2025-01-14T18:05:00Z">
              <w:r>
                <w:t xml:space="preserve">MWL </w:t>
              </w:r>
            </w:ins>
            <w:r w:rsidR="00447ADB">
              <w:t>C-FIND</w:t>
            </w:r>
          </w:p>
        </w:tc>
        <w:tc>
          <w:tcPr>
            <w:tcW w:w="3119" w:type="dxa"/>
          </w:tcPr>
          <w:p w14:paraId="466E25B8" w14:textId="65665B97" w:rsidR="00447ADB" w:rsidRDefault="00C02AC3" w:rsidP="005538F8">
            <w:pPr>
              <w:pStyle w:val="TableEntry"/>
              <w:keepNext/>
            </w:pPr>
            <w:r>
              <w:t>Query</w:t>
            </w:r>
          </w:p>
        </w:tc>
      </w:tr>
      <w:tr w:rsidR="00447ADB" w14:paraId="1A4294E8" w14:textId="77777777" w:rsidTr="008D0549">
        <w:trPr>
          <w:trHeight w:val="74"/>
          <w:jc w:val="center"/>
        </w:trPr>
        <w:tc>
          <w:tcPr>
            <w:tcW w:w="2263" w:type="dxa"/>
          </w:tcPr>
          <w:p w14:paraId="6552C483" w14:textId="31EC19D5" w:rsidR="00447ADB" w:rsidRDefault="00447ADB" w:rsidP="005538F8">
            <w:pPr>
              <w:pStyle w:val="TableEntry"/>
            </w:pPr>
            <w:r>
              <w:t>Create MPPS Instance</w:t>
            </w:r>
          </w:p>
        </w:tc>
        <w:tc>
          <w:tcPr>
            <w:tcW w:w="1560" w:type="dxa"/>
          </w:tcPr>
          <w:p w14:paraId="3349B3C7" w14:textId="77777777" w:rsidR="00447ADB" w:rsidRDefault="00447ADB" w:rsidP="005538F8">
            <w:pPr>
              <w:pStyle w:val="TableEntry"/>
            </w:pPr>
            <w:r>
              <w:t>PS3.4, F.7.2.1</w:t>
            </w:r>
          </w:p>
        </w:tc>
        <w:tc>
          <w:tcPr>
            <w:tcW w:w="1984" w:type="dxa"/>
          </w:tcPr>
          <w:p w14:paraId="183BFB6F" w14:textId="51C70529" w:rsidR="00447ADB" w:rsidRDefault="008D0549" w:rsidP="005538F8">
            <w:pPr>
              <w:pStyle w:val="TableEntry"/>
            </w:pPr>
            <w:ins w:id="142" w:author="Medema, Jeroen" w:date="2025-01-14T19:05:00Z" w16du:dateUtc="2025-01-14T18:05:00Z">
              <w:r>
                <w:t xml:space="preserve">MPPS </w:t>
              </w:r>
            </w:ins>
            <w:r w:rsidR="00447ADB">
              <w:t>N-CREATE</w:t>
            </w:r>
          </w:p>
        </w:tc>
        <w:tc>
          <w:tcPr>
            <w:tcW w:w="3119" w:type="dxa"/>
          </w:tcPr>
          <w:p w14:paraId="2D829922" w14:textId="5D7F4FE7" w:rsidR="00447ADB" w:rsidRDefault="00447ADB" w:rsidP="005538F8">
            <w:pPr>
              <w:pStyle w:val="TableEntry"/>
            </w:pPr>
            <w:r>
              <w:t>Create</w:t>
            </w:r>
          </w:p>
        </w:tc>
      </w:tr>
      <w:tr w:rsidR="00447ADB" w14:paraId="209EEE85" w14:textId="77777777" w:rsidTr="008D0549">
        <w:trPr>
          <w:trHeight w:val="118"/>
          <w:jc w:val="center"/>
        </w:trPr>
        <w:tc>
          <w:tcPr>
            <w:tcW w:w="2263" w:type="dxa"/>
          </w:tcPr>
          <w:p w14:paraId="7B3B798E" w14:textId="43B08716" w:rsidR="00447ADB" w:rsidRDefault="00447ADB" w:rsidP="005538F8">
            <w:pPr>
              <w:pStyle w:val="TableEntry"/>
            </w:pPr>
            <w:r>
              <w:t>Set MPPS Information</w:t>
            </w:r>
          </w:p>
        </w:tc>
        <w:tc>
          <w:tcPr>
            <w:tcW w:w="1560" w:type="dxa"/>
          </w:tcPr>
          <w:p w14:paraId="33B32AA8" w14:textId="77777777" w:rsidR="00447ADB" w:rsidRDefault="00447ADB" w:rsidP="005538F8">
            <w:pPr>
              <w:pStyle w:val="TableEntry"/>
            </w:pPr>
            <w:r>
              <w:t>PS3.4, F.7.2.2</w:t>
            </w:r>
          </w:p>
        </w:tc>
        <w:tc>
          <w:tcPr>
            <w:tcW w:w="1984" w:type="dxa"/>
          </w:tcPr>
          <w:p w14:paraId="67E06FB7" w14:textId="785BC4D5" w:rsidR="00447ADB" w:rsidRDefault="008D0549" w:rsidP="005538F8">
            <w:pPr>
              <w:pStyle w:val="TableEntry"/>
            </w:pPr>
            <w:ins w:id="143" w:author="Medema, Jeroen" w:date="2025-01-14T19:05:00Z" w16du:dateUtc="2025-01-14T18:05:00Z">
              <w:r>
                <w:t xml:space="preserve">MPPS </w:t>
              </w:r>
            </w:ins>
            <w:r w:rsidR="00447ADB">
              <w:t>N-SET</w:t>
            </w:r>
          </w:p>
        </w:tc>
        <w:tc>
          <w:tcPr>
            <w:tcW w:w="3119" w:type="dxa"/>
          </w:tcPr>
          <w:p w14:paraId="7B78426C" w14:textId="5B623614" w:rsidR="00447ADB" w:rsidRDefault="00C02AC3" w:rsidP="005538F8">
            <w:pPr>
              <w:pStyle w:val="TableEntry"/>
            </w:pPr>
            <w:r>
              <w:t>Update</w:t>
            </w:r>
          </w:p>
        </w:tc>
      </w:tr>
      <w:tr w:rsidR="00447ADB" w14:paraId="683B161F" w14:textId="77777777" w:rsidTr="008D0549">
        <w:trPr>
          <w:jc w:val="center"/>
        </w:trPr>
        <w:tc>
          <w:tcPr>
            <w:tcW w:w="2263" w:type="dxa"/>
          </w:tcPr>
          <w:p w14:paraId="5686A2A9" w14:textId="72E2039E" w:rsidR="00447ADB" w:rsidRDefault="00447ADB" w:rsidP="005538F8">
            <w:pPr>
              <w:pStyle w:val="TableEntry"/>
            </w:pPr>
            <w:r>
              <w:t>Get MPPS Information</w:t>
            </w:r>
          </w:p>
        </w:tc>
        <w:tc>
          <w:tcPr>
            <w:tcW w:w="1560" w:type="dxa"/>
          </w:tcPr>
          <w:p w14:paraId="061B03B7" w14:textId="77777777" w:rsidR="00447ADB" w:rsidRDefault="00447ADB" w:rsidP="005538F8">
            <w:pPr>
              <w:pStyle w:val="TableEntry"/>
            </w:pPr>
            <w:r>
              <w:t>PS3.4, F.8.2.1</w:t>
            </w:r>
          </w:p>
        </w:tc>
        <w:tc>
          <w:tcPr>
            <w:tcW w:w="1984" w:type="dxa"/>
          </w:tcPr>
          <w:p w14:paraId="07B87467" w14:textId="337A274B" w:rsidR="00447ADB" w:rsidRDefault="008D0549" w:rsidP="005538F8">
            <w:pPr>
              <w:pStyle w:val="TableEntry"/>
            </w:pPr>
            <w:ins w:id="144" w:author="Medema, Jeroen" w:date="2025-01-14T19:05:00Z" w16du:dateUtc="2025-01-14T18:05:00Z">
              <w:r>
                <w:t xml:space="preserve">MPPS </w:t>
              </w:r>
            </w:ins>
            <w:r w:rsidR="00447ADB">
              <w:t>N-GET</w:t>
            </w:r>
          </w:p>
        </w:tc>
        <w:tc>
          <w:tcPr>
            <w:tcW w:w="3119" w:type="dxa"/>
          </w:tcPr>
          <w:p w14:paraId="556A408C" w14:textId="74FABA7E" w:rsidR="00447ADB" w:rsidRDefault="00447ADB" w:rsidP="005538F8">
            <w:pPr>
              <w:pStyle w:val="TableEntry"/>
            </w:pPr>
            <w:r>
              <w:t>Retrieve</w:t>
            </w:r>
          </w:p>
        </w:tc>
      </w:tr>
    </w:tbl>
    <w:p w14:paraId="5FD570EE" w14:textId="19E5F41D" w:rsidR="00FB02CD" w:rsidDel="00296512" w:rsidRDefault="00FB02CD" w:rsidP="00FE3B13">
      <w:pPr>
        <w:rPr>
          <w:del w:id="145" w:author="Medema, Jeroen" w:date="2025-01-14T19:06:00Z" w16du:dateUtc="2025-01-14T18:06:00Z"/>
        </w:rPr>
      </w:pPr>
    </w:p>
    <w:p w14:paraId="748C3177" w14:textId="2087A5A3" w:rsidR="00447ADB" w:rsidRDefault="00447ADB" w:rsidP="00FE3B13">
      <w:r>
        <w:t xml:space="preserve">Next to </w:t>
      </w:r>
      <w:r w:rsidR="00CC0E60">
        <w:t>O</w:t>
      </w:r>
      <w:r>
        <w:t>perations, MPPS also know</w:t>
      </w:r>
      <w:r w:rsidR="00CC0E60">
        <w:t>s</w:t>
      </w:r>
      <w:r>
        <w:t xml:space="preserve"> about </w:t>
      </w:r>
      <w:r w:rsidR="00CC0E60">
        <w:t>N</w:t>
      </w:r>
      <w:r>
        <w:t>otifications, which</w:t>
      </w:r>
      <w:r w:rsidR="003D2E61">
        <w:t xml:space="preserve">, together with their </w:t>
      </w:r>
      <w:r w:rsidR="00637AF5">
        <w:t xml:space="preserve">related </w:t>
      </w:r>
      <w:r w:rsidR="003D2E61">
        <w:t>Modality Services Transactions,</w:t>
      </w:r>
      <w:r>
        <w:t xml:space="preserve"> are listed in </w:t>
      </w:r>
      <w:r w:rsidR="00FA64F4">
        <w:t>T</w:t>
      </w:r>
      <w:r>
        <w:t xml:space="preserve">able </w:t>
      </w:r>
      <w:r w:rsidR="003D2E61">
        <w:t>X.1.1-3</w:t>
      </w:r>
      <w:r>
        <w:t>.</w:t>
      </w:r>
    </w:p>
    <w:p w14:paraId="0766B405" w14:textId="3EFDE425" w:rsidR="003D2E61" w:rsidRDefault="003D2E61" w:rsidP="003D2E61">
      <w:pPr>
        <w:pStyle w:val="TableTitle"/>
        <w:keepNext/>
      </w:pPr>
      <w:r w:rsidRPr="00435A9C">
        <w:t>Table X.</w:t>
      </w:r>
      <w:r>
        <w:t>1.1</w:t>
      </w:r>
      <w:r w:rsidRPr="00435A9C">
        <w:t>-</w:t>
      </w:r>
      <w:r>
        <w:t>3</w:t>
      </w:r>
      <w:r w:rsidRPr="00435A9C">
        <w:t xml:space="preserve">. </w:t>
      </w:r>
      <w:r w:rsidR="0061516A">
        <w:t>Relation</w:t>
      </w:r>
      <w:r w:rsidR="00B85FC5">
        <w:t xml:space="preserve"> </w:t>
      </w:r>
      <w:r w:rsidR="004D5306">
        <w:t xml:space="preserve">between </w:t>
      </w:r>
      <w:r>
        <w:t xml:space="preserve">DIMSE Notifications and Modality </w:t>
      </w:r>
      <w:r w:rsidRPr="003D2E61">
        <w:t>Service</w:t>
      </w:r>
      <w:r>
        <w:t>s</w:t>
      </w:r>
      <w:r w:rsidRPr="003D2E61">
        <w:t xml:space="preserve"> </w:t>
      </w:r>
      <w:r>
        <w:t>Transactions</w:t>
      </w:r>
    </w:p>
    <w:tbl>
      <w:tblPr>
        <w:tblStyle w:val="TableGrid"/>
        <w:tblW w:w="9493" w:type="dxa"/>
        <w:jc w:val="center"/>
        <w:tblLook w:val="04A0" w:firstRow="1" w:lastRow="0" w:firstColumn="1" w:lastColumn="0" w:noHBand="0" w:noVBand="1"/>
      </w:tblPr>
      <w:tblGrid>
        <w:gridCol w:w="2689"/>
        <w:gridCol w:w="1559"/>
        <w:gridCol w:w="2126"/>
        <w:gridCol w:w="3119"/>
      </w:tblGrid>
      <w:tr w:rsidR="00447ADB" w:rsidRPr="005370C5" w14:paraId="17BB18AA" w14:textId="77777777" w:rsidTr="0048218E">
        <w:trPr>
          <w:tblHeader/>
          <w:jc w:val="center"/>
        </w:trPr>
        <w:tc>
          <w:tcPr>
            <w:tcW w:w="2689" w:type="dxa"/>
          </w:tcPr>
          <w:p w14:paraId="222CD67E" w14:textId="0FF21E2B" w:rsidR="00447ADB" w:rsidRPr="005370C5" w:rsidRDefault="00447ADB" w:rsidP="00F94D6C">
            <w:pPr>
              <w:pStyle w:val="TableLabel"/>
            </w:pPr>
            <w:r>
              <w:t>Notification</w:t>
            </w:r>
          </w:p>
        </w:tc>
        <w:tc>
          <w:tcPr>
            <w:tcW w:w="1559" w:type="dxa"/>
          </w:tcPr>
          <w:p w14:paraId="2D2D63CF" w14:textId="77777777" w:rsidR="00447ADB" w:rsidRPr="005370C5" w:rsidRDefault="00447ADB" w:rsidP="00F94D6C">
            <w:pPr>
              <w:pStyle w:val="TableLabel"/>
            </w:pPr>
            <w:r>
              <w:t>Reference</w:t>
            </w:r>
          </w:p>
        </w:tc>
        <w:tc>
          <w:tcPr>
            <w:tcW w:w="2126" w:type="dxa"/>
          </w:tcPr>
          <w:p w14:paraId="415AD357" w14:textId="60A0A1C0" w:rsidR="00447ADB" w:rsidRPr="005370C5" w:rsidRDefault="002E34D0" w:rsidP="00F94D6C">
            <w:pPr>
              <w:pStyle w:val="TableLabel"/>
              <w:jc w:val="left"/>
            </w:pPr>
            <w:r>
              <w:t>DIMSE Service</w:t>
            </w:r>
          </w:p>
        </w:tc>
        <w:tc>
          <w:tcPr>
            <w:tcW w:w="3119" w:type="dxa"/>
          </w:tcPr>
          <w:p w14:paraId="546A93F6" w14:textId="410A523E" w:rsidR="00447ADB" w:rsidRPr="005370C5" w:rsidRDefault="00447ADB" w:rsidP="00F94D6C">
            <w:pPr>
              <w:pStyle w:val="TableLabel"/>
            </w:pPr>
            <w:r w:rsidRPr="005370C5">
              <w:t>Modality Services</w:t>
            </w:r>
            <w:r w:rsidR="003D2E61">
              <w:t xml:space="preserve"> Transaction</w:t>
            </w:r>
          </w:p>
        </w:tc>
      </w:tr>
      <w:tr w:rsidR="00447ADB" w14:paraId="74D1D0BE" w14:textId="77777777" w:rsidTr="0048218E">
        <w:trPr>
          <w:trHeight w:val="70"/>
          <w:jc w:val="center"/>
        </w:trPr>
        <w:tc>
          <w:tcPr>
            <w:tcW w:w="2689" w:type="dxa"/>
          </w:tcPr>
          <w:p w14:paraId="1C6AE63E" w14:textId="77777777" w:rsidR="00447ADB" w:rsidRDefault="00447ADB" w:rsidP="00F94D6C">
            <w:pPr>
              <w:pStyle w:val="TableEntry"/>
              <w:keepNext/>
            </w:pPr>
            <w:r>
              <w:t>Receive Event Notification</w:t>
            </w:r>
          </w:p>
        </w:tc>
        <w:tc>
          <w:tcPr>
            <w:tcW w:w="1559" w:type="dxa"/>
            <w:vAlign w:val="center"/>
          </w:tcPr>
          <w:p w14:paraId="4C0F954A" w14:textId="0F2977A8" w:rsidR="00447ADB" w:rsidRDefault="00447ADB" w:rsidP="007005AD">
            <w:pPr>
              <w:pStyle w:val="TableEntry"/>
              <w:keepNext/>
            </w:pPr>
            <w:r>
              <w:t>PS3.4, F.9.2</w:t>
            </w:r>
            <w:r w:rsidR="0048218E">
              <w:t>.1</w:t>
            </w:r>
          </w:p>
        </w:tc>
        <w:tc>
          <w:tcPr>
            <w:tcW w:w="2126" w:type="dxa"/>
            <w:vMerge w:val="restart"/>
            <w:vAlign w:val="center"/>
          </w:tcPr>
          <w:p w14:paraId="0CDF1DA4" w14:textId="77777777" w:rsidR="00447ADB" w:rsidRDefault="00447ADB" w:rsidP="007005AD">
            <w:pPr>
              <w:pStyle w:val="TableEntry"/>
              <w:keepNext/>
            </w:pPr>
            <w:r>
              <w:t>N-EVENT-REPORT</w:t>
            </w:r>
          </w:p>
        </w:tc>
        <w:tc>
          <w:tcPr>
            <w:tcW w:w="3119" w:type="dxa"/>
          </w:tcPr>
          <w:p w14:paraId="6680C350" w14:textId="0A254988" w:rsidR="00447ADB" w:rsidRDefault="00447ADB" w:rsidP="00F94D6C">
            <w:pPr>
              <w:pStyle w:val="TableEntry"/>
              <w:keepNext/>
            </w:pPr>
            <w:r>
              <w:t>Subscribe</w:t>
            </w:r>
          </w:p>
        </w:tc>
      </w:tr>
      <w:tr w:rsidR="00447ADB" w14:paraId="5E432F4C" w14:textId="77777777" w:rsidTr="0048218E">
        <w:trPr>
          <w:trHeight w:val="70"/>
          <w:jc w:val="center"/>
        </w:trPr>
        <w:tc>
          <w:tcPr>
            <w:tcW w:w="2689" w:type="dxa"/>
          </w:tcPr>
          <w:p w14:paraId="3041EC74" w14:textId="77777777" w:rsidR="00447ADB" w:rsidRDefault="00447ADB" w:rsidP="00F94D6C">
            <w:pPr>
              <w:pStyle w:val="TableEntry"/>
            </w:pPr>
            <w:r>
              <w:t>Provide Event Notification</w:t>
            </w:r>
          </w:p>
        </w:tc>
        <w:tc>
          <w:tcPr>
            <w:tcW w:w="1559" w:type="dxa"/>
          </w:tcPr>
          <w:p w14:paraId="6C18F97A" w14:textId="3C3BCBF7" w:rsidR="00447ADB" w:rsidRDefault="0048218E" w:rsidP="00F94D6C">
            <w:pPr>
              <w:pStyle w:val="TableEntry"/>
            </w:pPr>
            <w:r>
              <w:t>PS3.4, F.9.2.2</w:t>
            </w:r>
          </w:p>
        </w:tc>
        <w:tc>
          <w:tcPr>
            <w:tcW w:w="2126" w:type="dxa"/>
            <w:vMerge/>
          </w:tcPr>
          <w:p w14:paraId="1527A746" w14:textId="77777777" w:rsidR="00447ADB" w:rsidRDefault="00447ADB" w:rsidP="00F94D6C">
            <w:pPr>
              <w:pStyle w:val="TableEntry"/>
            </w:pPr>
          </w:p>
        </w:tc>
        <w:tc>
          <w:tcPr>
            <w:tcW w:w="3119" w:type="dxa"/>
          </w:tcPr>
          <w:p w14:paraId="2D48D5EA" w14:textId="0143DCA9" w:rsidR="00447ADB" w:rsidRDefault="00447ADB" w:rsidP="00F94D6C">
            <w:pPr>
              <w:pStyle w:val="TableEntry"/>
            </w:pPr>
            <w:r>
              <w:t>Unsubscribe</w:t>
            </w:r>
          </w:p>
        </w:tc>
      </w:tr>
    </w:tbl>
    <w:p w14:paraId="663D8BAF" w14:textId="77777777" w:rsidR="00447ADB" w:rsidRDefault="00447ADB" w:rsidP="00FE3B13"/>
    <w:p w14:paraId="74DB6A12" w14:textId="1288FE07" w:rsidR="004C5610" w:rsidRDefault="00524272" w:rsidP="005C2A42">
      <w:pPr>
        <w:pStyle w:val="Note"/>
      </w:pPr>
      <w:r>
        <w:t>Note</w:t>
      </w:r>
      <w:r>
        <w:tab/>
        <w:t xml:space="preserve">The </w:t>
      </w:r>
      <w:r w:rsidR="000A0469">
        <w:t>pair of</w:t>
      </w:r>
      <w:r>
        <w:t xml:space="preserve"> </w:t>
      </w:r>
      <w:r w:rsidR="000A0469">
        <w:t>N</w:t>
      </w:r>
      <w:r>
        <w:t>otification</w:t>
      </w:r>
      <w:r w:rsidR="0048218E">
        <w:t xml:space="preserve">s </w:t>
      </w:r>
      <w:r>
        <w:t xml:space="preserve">relate to the </w:t>
      </w:r>
      <w:r w:rsidR="000A0469">
        <w:t>pair of T</w:t>
      </w:r>
      <w:r>
        <w:t>ransactions</w:t>
      </w:r>
      <w:r w:rsidR="005C2A42">
        <w:t>; t</w:t>
      </w:r>
      <w:r w:rsidR="006A6FC3">
        <w:t xml:space="preserve">here is </w:t>
      </w:r>
      <w:r w:rsidR="006A6FC3" w:rsidRPr="000A0469">
        <w:rPr>
          <w:i/>
          <w:iCs/>
        </w:rPr>
        <w:t>no</w:t>
      </w:r>
      <w:r w:rsidR="006A6FC3">
        <w:t xml:space="preserve"> one</w:t>
      </w:r>
      <w:r w:rsidR="004223CC">
        <w:t>-</w:t>
      </w:r>
      <w:r w:rsidR="006A6FC3">
        <w:t>to</w:t>
      </w:r>
      <w:r w:rsidR="004223CC">
        <w:t>-</w:t>
      </w:r>
      <w:r w:rsidR="006A6FC3">
        <w:t>one mapping</w:t>
      </w:r>
      <w:r w:rsidR="000A0469">
        <w:t xml:space="preserve"> between</w:t>
      </w:r>
      <w:r w:rsidR="008F0DD1">
        <w:t xml:space="preserve"> </w:t>
      </w:r>
      <w:r w:rsidR="00EB393C">
        <w:t xml:space="preserve">DIMSE </w:t>
      </w:r>
      <w:r w:rsidR="008F0DD1">
        <w:t xml:space="preserve">Notifications and </w:t>
      </w:r>
      <w:r w:rsidR="00EB393C">
        <w:t xml:space="preserve">Modality </w:t>
      </w:r>
      <w:ins w:id="146" w:author="Medema, Jeroen" w:date="2025-01-14T18:57:00Z" w16du:dateUtc="2025-01-14T17:57:00Z">
        <w:r w:rsidR="00A31E6E">
          <w:t xml:space="preserve">Workflow </w:t>
        </w:r>
      </w:ins>
      <w:r w:rsidR="00EB393C">
        <w:t>Service</w:t>
      </w:r>
      <w:del w:id="147" w:author="Medema, Jeroen" w:date="2025-01-14T18:57:00Z" w16du:dateUtc="2025-01-14T17:57:00Z">
        <w:r w:rsidR="00EB393C" w:rsidDel="00A31E6E">
          <w:delText>s</w:delText>
        </w:r>
      </w:del>
      <w:r w:rsidR="00EB393C">
        <w:t xml:space="preserve"> </w:t>
      </w:r>
      <w:r w:rsidR="008F0DD1">
        <w:t>Transactions</w:t>
      </w:r>
      <w:r w:rsidR="006A6FC3">
        <w:t>.</w:t>
      </w:r>
      <w:r w:rsidR="005C2A42">
        <w:t xml:space="preserve"> </w:t>
      </w:r>
      <w:r w:rsidR="004C5610">
        <w:t xml:space="preserve">See </w:t>
      </w:r>
      <w:r w:rsidR="005C2A42">
        <w:t xml:space="preserve">also </w:t>
      </w:r>
      <w:r w:rsidR="004C5610">
        <w:t>Section 8.10 for more information about</w:t>
      </w:r>
      <w:r w:rsidR="00F53AAC">
        <w:t xml:space="preserve"> </w:t>
      </w:r>
      <w:r w:rsidR="003804E0">
        <w:t xml:space="preserve">how </w:t>
      </w:r>
      <w:r w:rsidR="00F53AAC">
        <w:t xml:space="preserve">DICOMweb </w:t>
      </w:r>
      <w:r w:rsidR="003804E0">
        <w:t xml:space="preserve">deals with </w:t>
      </w:r>
      <w:r w:rsidR="007D4DC1">
        <w:t>N</w:t>
      </w:r>
      <w:r w:rsidR="00F53AAC">
        <w:t>otifications.</w:t>
      </w:r>
    </w:p>
    <w:p w14:paraId="2560C34D" w14:textId="77777777" w:rsidR="005C2A42" w:rsidRDefault="005C2A42" w:rsidP="005C2A42"/>
    <w:p w14:paraId="6E0124FB" w14:textId="405A26F5" w:rsidR="00B85FC5" w:rsidRDefault="00B85FC5" w:rsidP="00B85FC5">
      <w:pPr>
        <w:pStyle w:val="Heading3"/>
      </w:pPr>
      <w:bookmarkStart w:id="148" w:name="_Toc181029354"/>
      <w:r>
        <w:t>X.1.2 Common Query Parameters</w:t>
      </w:r>
      <w:bookmarkEnd w:id="148"/>
    </w:p>
    <w:p w14:paraId="11E84559" w14:textId="43C39B18" w:rsidR="00B85FC5" w:rsidRDefault="00B85FC5" w:rsidP="00B85FC5">
      <w:r>
        <w:t>The origin server shall support Query Parameters as required in Table X.1.2-1.</w:t>
      </w:r>
    </w:p>
    <w:p w14:paraId="1751B2CF" w14:textId="5AFE2B9F" w:rsidR="00B85FC5" w:rsidRDefault="00B85FC5" w:rsidP="00B85FC5">
      <w:r>
        <w:t>The user agent shall supply in the request Query Parameters as required in Table X.1.2-1.</w:t>
      </w:r>
    </w:p>
    <w:p w14:paraId="39401CBB" w14:textId="4683EFCB" w:rsidR="00B85FC5" w:rsidRDefault="00B85FC5" w:rsidP="00B85FC5">
      <w:pPr>
        <w:pStyle w:val="TableTitle"/>
        <w:keepNext/>
      </w:pPr>
      <w:r w:rsidRPr="00435A9C">
        <w:t>Table X.</w:t>
      </w:r>
      <w:r>
        <w:t>1.2</w:t>
      </w:r>
      <w:r w:rsidRPr="00435A9C">
        <w:t>-</w:t>
      </w:r>
      <w:r>
        <w:t>1</w:t>
      </w:r>
      <w:r w:rsidRPr="00435A9C">
        <w:t xml:space="preserve">. </w:t>
      </w:r>
      <w:r>
        <w:t>Common Query parameters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B85FC5" w:rsidRPr="005370C5" w14:paraId="622355F7" w14:textId="77777777" w:rsidTr="0085118C">
        <w:trPr>
          <w:trHeight w:val="300"/>
          <w:tblHeader/>
          <w:jc w:val="center"/>
        </w:trPr>
        <w:tc>
          <w:tcPr>
            <w:tcW w:w="1696" w:type="dxa"/>
            <w:vMerge w:val="restart"/>
          </w:tcPr>
          <w:p w14:paraId="3BCEB959" w14:textId="05F65C81" w:rsidR="00B85FC5" w:rsidRDefault="00B85FC5" w:rsidP="00B85FC5">
            <w:pPr>
              <w:pStyle w:val="TableLabel"/>
            </w:pPr>
            <w:r>
              <w:t>Name</w:t>
            </w:r>
          </w:p>
        </w:tc>
        <w:tc>
          <w:tcPr>
            <w:tcW w:w="1276" w:type="dxa"/>
            <w:vMerge w:val="restart"/>
          </w:tcPr>
          <w:p w14:paraId="75CE08E9" w14:textId="73B52A54" w:rsidR="00B85FC5" w:rsidRPr="005370C5" w:rsidRDefault="00B85FC5" w:rsidP="00B85FC5">
            <w:pPr>
              <w:pStyle w:val="TableLabel"/>
            </w:pPr>
            <w:r>
              <w:t>Value</w:t>
            </w:r>
          </w:p>
        </w:tc>
        <w:tc>
          <w:tcPr>
            <w:tcW w:w="3827" w:type="dxa"/>
            <w:gridSpan w:val="2"/>
          </w:tcPr>
          <w:p w14:paraId="2B39FDCA" w14:textId="0D7A1DE0" w:rsidR="00B85FC5" w:rsidRPr="005370C5" w:rsidRDefault="00B85FC5" w:rsidP="00B85FC5">
            <w:pPr>
              <w:pStyle w:val="TableLabel"/>
            </w:pPr>
            <w:r>
              <w:t>Usage</w:t>
            </w:r>
          </w:p>
        </w:tc>
        <w:tc>
          <w:tcPr>
            <w:tcW w:w="1701" w:type="dxa"/>
            <w:vMerge w:val="restart"/>
          </w:tcPr>
          <w:p w14:paraId="6AC9FE08" w14:textId="77777777" w:rsidR="00B85FC5" w:rsidRPr="005370C5" w:rsidRDefault="00B85FC5" w:rsidP="00B85FC5">
            <w:pPr>
              <w:pStyle w:val="TableLabel"/>
            </w:pPr>
            <w:r>
              <w:t>Section</w:t>
            </w:r>
          </w:p>
        </w:tc>
      </w:tr>
      <w:tr w:rsidR="00B85FC5" w:rsidRPr="005370C5" w14:paraId="542B6FAC" w14:textId="77777777" w:rsidTr="0085118C">
        <w:trPr>
          <w:trHeight w:val="307"/>
          <w:tblHeader/>
          <w:jc w:val="center"/>
        </w:trPr>
        <w:tc>
          <w:tcPr>
            <w:tcW w:w="1696" w:type="dxa"/>
            <w:vMerge/>
          </w:tcPr>
          <w:p w14:paraId="7E78D258" w14:textId="77777777" w:rsidR="00B85FC5" w:rsidRPr="005370C5" w:rsidRDefault="00B85FC5" w:rsidP="00B85FC5">
            <w:pPr>
              <w:pStyle w:val="TableLabel"/>
            </w:pPr>
          </w:p>
        </w:tc>
        <w:tc>
          <w:tcPr>
            <w:tcW w:w="1276" w:type="dxa"/>
            <w:vMerge/>
          </w:tcPr>
          <w:p w14:paraId="6B9AF212" w14:textId="7A392CCE" w:rsidR="00B85FC5" w:rsidRPr="005370C5" w:rsidRDefault="00B85FC5" w:rsidP="00B85FC5">
            <w:pPr>
              <w:pStyle w:val="TableLabel"/>
            </w:pPr>
          </w:p>
        </w:tc>
        <w:tc>
          <w:tcPr>
            <w:tcW w:w="1701" w:type="dxa"/>
          </w:tcPr>
          <w:p w14:paraId="324588F6" w14:textId="16B67986" w:rsidR="00B85FC5" w:rsidRPr="005370C5" w:rsidRDefault="00B85FC5" w:rsidP="00B85FC5">
            <w:pPr>
              <w:pStyle w:val="TableLabel"/>
            </w:pPr>
            <w:r>
              <w:t>User Agent</w:t>
            </w:r>
          </w:p>
        </w:tc>
        <w:tc>
          <w:tcPr>
            <w:tcW w:w="2126" w:type="dxa"/>
          </w:tcPr>
          <w:p w14:paraId="30A418EA" w14:textId="5AE98604" w:rsidR="00B85FC5" w:rsidRPr="005370C5" w:rsidRDefault="00B85FC5" w:rsidP="00B85FC5">
            <w:pPr>
              <w:pStyle w:val="TableLabel"/>
              <w:jc w:val="left"/>
            </w:pPr>
            <w:r>
              <w:t>Origin Server</w:t>
            </w:r>
          </w:p>
        </w:tc>
        <w:tc>
          <w:tcPr>
            <w:tcW w:w="1701" w:type="dxa"/>
            <w:vMerge/>
          </w:tcPr>
          <w:p w14:paraId="225C90CB" w14:textId="734D0400" w:rsidR="00B85FC5" w:rsidRPr="005370C5" w:rsidRDefault="00B85FC5" w:rsidP="00B85FC5">
            <w:pPr>
              <w:pStyle w:val="TableLabel"/>
            </w:pPr>
          </w:p>
        </w:tc>
      </w:tr>
      <w:tr w:rsidR="00B85FC5" w14:paraId="73635A36" w14:textId="77777777" w:rsidTr="0085118C">
        <w:trPr>
          <w:trHeight w:val="68"/>
          <w:jc w:val="center"/>
        </w:trPr>
        <w:tc>
          <w:tcPr>
            <w:tcW w:w="1696" w:type="dxa"/>
          </w:tcPr>
          <w:p w14:paraId="48142B06" w14:textId="574769A0" w:rsidR="00B85FC5" w:rsidRDefault="00B85FC5" w:rsidP="00B85FC5">
            <w:pPr>
              <w:pStyle w:val="TableEntry"/>
              <w:keepNext/>
            </w:pPr>
            <w:r>
              <w:t>Accept</w:t>
            </w:r>
          </w:p>
        </w:tc>
        <w:tc>
          <w:tcPr>
            <w:tcW w:w="1276" w:type="dxa"/>
          </w:tcPr>
          <w:p w14:paraId="2167EE9B" w14:textId="1F9A7F9C" w:rsidR="00B85FC5" w:rsidRDefault="00B85FC5" w:rsidP="00B85FC5">
            <w:pPr>
              <w:pStyle w:val="TableEntry"/>
              <w:keepNext/>
            </w:pPr>
            <w:r>
              <w:t>media-type</w:t>
            </w:r>
          </w:p>
        </w:tc>
        <w:tc>
          <w:tcPr>
            <w:tcW w:w="1701" w:type="dxa"/>
          </w:tcPr>
          <w:p w14:paraId="2B3970F9" w14:textId="6F82E454" w:rsidR="00B85FC5" w:rsidRDefault="0085118C" w:rsidP="00B85FC5">
            <w:pPr>
              <w:pStyle w:val="TableEntry"/>
              <w:keepNext/>
            </w:pPr>
            <w:r>
              <w:t>O</w:t>
            </w:r>
          </w:p>
        </w:tc>
        <w:tc>
          <w:tcPr>
            <w:tcW w:w="2126" w:type="dxa"/>
          </w:tcPr>
          <w:p w14:paraId="55AFD0EE" w14:textId="6D20ACAD" w:rsidR="00B85FC5" w:rsidRDefault="0085118C" w:rsidP="00B85FC5">
            <w:pPr>
              <w:pStyle w:val="TableEntry"/>
              <w:keepNext/>
            </w:pPr>
            <w:r>
              <w:t>M</w:t>
            </w:r>
          </w:p>
        </w:tc>
        <w:tc>
          <w:tcPr>
            <w:tcW w:w="1701" w:type="dxa"/>
          </w:tcPr>
          <w:p w14:paraId="54EF1772" w14:textId="046A80F6" w:rsidR="00B85FC5" w:rsidRDefault="00B85FC5" w:rsidP="00B85FC5">
            <w:pPr>
              <w:pStyle w:val="TableEntry"/>
              <w:keepNext/>
            </w:pPr>
            <w:r>
              <w:t>Section 8.3.3.1</w:t>
            </w:r>
          </w:p>
        </w:tc>
      </w:tr>
      <w:tr w:rsidR="00B85FC5" w14:paraId="545F6A74" w14:textId="77777777" w:rsidTr="0085118C">
        <w:trPr>
          <w:trHeight w:val="43"/>
          <w:jc w:val="center"/>
        </w:trPr>
        <w:tc>
          <w:tcPr>
            <w:tcW w:w="1696" w:type="dxa"/>
          </w:tcPr>
          <w:p w14:paraId="464DB366" w14:textId="69ABF1C5" w:rsidR="00B85FC5" w:rsidRDefault="00B85FC5" w:rsidP="00B85FC5">
            <w:pPr>
              <w:pStyle w:val="TableEntry"/>
            </w:pPr>
            <w:r>
              <w:t>Accept-Charset</w:t>
            </w:r>
          </w:p>
        </w:tc>
        <w:tc>
          <w:tcPr>
            <w:tcW w:w="1276" w:type="dxa"/>
          </w:tcPr>
          <w:p w14:paraId="4588B5BD" w14:textId="552DE9FF" w:rsidR="00B85FC5" w:rsidRDefault="00B85FC5" w:rsidP="00B85FC5">
            <w:pPr>
              <w:pStyle w:val="TableEntry"/>
            </w:pPr>
            <w:r>
              <w:t>charset</w:t>
            </w:r>
          </w:p>
        </w:tc>
        <w:tc>
          <w:tcPr>
            <w:tcW w:w="1701" w:type="dxa"/>
          </w:tcPr>
          <w:p w14:paraId="28B0F1B2" w14:textId="6DEC7FDC" w:rsidR="00B85FC5" w:rsidRDefault="0085118C" w:rsidP="00B85FC5">
            <w:pPr>
              <w:pStyle w:val="TableEntry"/>
            </w:pPr>
            <w:r>
              <w:t>O</w:t>
            </w:r>
          </w:p>
        </w:tc>
        <w:tc>
          <w:tcPr>
            <w:tcW w:w="2126" w:type="dxa"/>
          </w:tcPr>
          <w:p w14:paraId="273511EE" w14:textId="198D575F" w:rsidR="00B85FC5" w:rsidRDefault="0085118C" w:rsidP="00B85FC5">
            <w:pPr>
              <w:pStyle w:val="TableEntry"/>
            </w:pPr>
            <w:r>
              <w:t>M</w:t>
            </w:r>
          </w:p>
        </w:tc>
        <w:tc>
          <w:tcPr>
            <w:tcW w:w="1701" w:type="dxa"/>
          </w:tcPr>
          <w:p w14:paraId="39FDB040" w14:textId="4EF53CEC" w:rsidR="00B85FC5" w:rsidRDefault="00B85FC5" w:rsidP="00B85FC5">
            <w:pPr>
              <w:pStyle w:val="TableEntry"/>
            </w:pPr>
            <w:r>
              <w:t>Section 8.3.3.2</w:t>
            </w:r>
          </w:p>
        </w:tc>
      </w:tr>
    </w:tbl>
    <w:p w14:paraId="457228F8" w14:textId="77777777" w:rsidR="00B85FC5" w:rsidRDefault="00B85FC5" w:rsidP="00B85FC5"/>
    <w:p w14:paraId="16ED5F40" w14:textId="01CB5903" w:rsidR="00B85FC5" w:rsidRDefault="00B85FC5" w:rsidP="00B85FC5">
      <w:pPr>
        <w:pStyle w:val="Heading3"/>
      </w:pPr>
      <w:bookmarkStart w:id="149" w:name="_Toc181029355"/>
      <w:r>
        <w:t>X.1.3 Common Media Types</w:t>
      </w:r>
      <w:bookmarkEnd w:id="149"/>
    </w:p>
    <w:p w14:paraId="60F5F37A" w14:textId="772E7871" w:rsidR="00B85FC5" w:rsidRDefault="0085118C" w:rsidP="00FE3B13">
      <w:r w:rsidRPr="0085118C">
        <w:t xml:space="preserve">The origin server shall support the media types specified as Default or Required in Table </w:t>
      </w:r>
      <w:r>
        <w:t>X</w:t>
      </w:r>
      <w:r w:rsidRPr="0085118C">
        <w:t>.1.3-1.</w:t>
      </w:r>
    </w:p>
    <w:p w14:paraId="0EAD64A4" w14:textId="7C67BCEC" w:rsidR="0085118C" w:rsidRDefault="0085118C" w:rsidP="0085118C">
      <w:pPr>
        <w:pStyle w:val="TableTitle"/>
        <w:keepNext/>
      </w:pPr>
      <w:r w:rsidRPr="00435A9C">
        <w:t>Table X.</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85118C" w:rsidRPr="005370C5" w14:paraId="1E29DCEC" w14:textId="77777777" w:rsidTr="0085118C">
        <w:trPr>
          <w:trHeight w:val="300"/>
          <w:tblHeader/>
          <w:jc w:val="center"/>
        </w:trPr>
        <w:tc>
          <w:tcPr>
            <w:tcW w:w="4531" w:type="dxa"/>
          </w:tcPr>
          <w:p w14:paraId="2C31699F" w14:textId="3365E127" w:rsidR="0085118C" w:rsidRDefault="0085118C" w:rsidP="00652BF8">
            <w:pPr>
              <w:pStyle w:val="TableLabel"/>
            </w:pPr>
            <w:r>
              <w:t>Media Type</w:t>
            </w:r>
          </w:p>
        </w:tc>
        <w:tc>
          <w:tcPr>
            <w:tcW w:w="1134" w:type="dxa"/>
          </w:tcPr>
          <w:p w14:paraId="3C966921" w14:textId="77777777" w:rsidR="0085118C" w:rsidRPr="005370C5" w:rsidRDefault="0085118C" w:rsidP="00652BF8">
            <w:pPr>
              <w:pStyle w:val="TableLabel"/>
            </w:pPr>
            <w:r>
              <w:t>Usage</w:t>
            </w:r>
          </w:p>
        </w:tc>
        <w:tc>
          <w:tcPr>
            <w:tcW w:w="1560" w:type="dxa"/>
          </w:tcPr>
          <w:p w14:paraId="055EBA9D" w14:textId="77777777" w:rsidR="0085118C" w:rsidRPr="005370C5" w:rsidRDefault="0085118C" w:rsidP="00652BF8">
            <w:pPr>
              <w:pStyle w:val="TableLabel"/>
            </w:pPr>
            <w:r>
              <w:t>Section</w:t>
            </w:r>
          </w:p>
        </w:tc>
      </w:tr>
      <w:tr w:rsidR="0085118C" w14:paraId="2661DA6A" w14:textId="77777777" w:rsidTr="0085118C">
        <w:trPr>
          <w:trHeight w:val="68"/>
          <w:jc w:val="center"/>
        </w:trPr>
        <w:tc>
          <w:tcPr>
            <w:tcW w:w="4531" w:type="dxa"/>
          </w:tcPr>
          <w:p w14:paraId="2C634F50" w14:textId="7EA4E6BC" w:rsidR="0085118C" w:rsidRDefault="0085118C" w:rsidP="00652BF8">
            <w:pPr>
              <w:pStyle w:val="TableEntry"/>
              <w:keepNext/>
            </w:pPr>
            <w:r w:rsidRPr="0085118C">
              <w:t>application/dicom+json</w:t>
            </w:r>
          </w:p>
        </w:tc>
        <w:tc>
          <w:tcPr>
            <w:tcW w:w="1134" w:type="dxa"/>
          </w:tcPr>
          <w:p w14:paraId="3DDDFBC2" w14:textId="6388BA31" w:rsidR="0085118C" w:rsidRDefault="0085118C" w:rsidP="00652BF8">
            <w:pPr>
              <w:pStyle w:val="TableEntry"/>
              <w:keepNext/>
            </w:pPr>
            <w:r>
              <w:t>Default</w:t>
            </w:r>
          </w:p>
        </w:tc>
        <w:tc>
          <w:tcPr>
            <w:tcW w:w="1560" w:type="dxa"/>
          </w:tcPr>
          <w:p w14:paraId="6DFD3832" w14:textId="0F5BE429" w:rsidR="0085118C" w:rsidRDefault="0085118C" w:rsidP="00652BF8">
            <w:pPr>
              <w:pStyle w:val="TableEntry"/>
              <w:keepNext/>
            </w:pPr>
          </w:p>
        </w:tc>
      </w:tr>
      <w:tr w:rsidR="0085118C" w14:paraId="5E735024" w14:textId="77777777" w:rsidTr="0085118C">
        <w:trPr>
          <w:trHeight w:val="43"/>
          <w:jc w:val="center"/>
        </w:trPr>
        <w:tc>
          <w:tcPr>
            <w:tcW w:w="4531" w:type="dxa"/>
          </w:tcPr>
          <w:p w14:paraId="3026412B" w14:textId="5E63C668" w:rsidR="0085118C" w:rsidRDefault="0085118C" w:rsidP="00652BF8">
            <w:pPr>
              <w:pStyle w:val="TableEntry"/>
            </w:pPr>
            <w:r w:rsidRPr="0085118C">
              <w:t>application/dicom+</w:t>
            </w:r>
            <w:r>
              <w:t>xml</w:t>
            </w:r>
          </w:p>
        </w:tc>
        <w:tc>
          <w:tcPr>
            <w:tcW w:w="1134" w:type="dxa"/>
          </w:tcPr>
          <w:p w14:paraId="469EDD12" w14:textId="77777777" w:rsidR="0085118C" w:rsidRDefault="0085118C" w:rsidP="00652BF8">
            <w:pPr>
              <w:pStyle w:val="TableEntry"/>
            </w:pPr>
            <w:r>
              <w:t>Required</w:t>
            </w:r>
          </w:p>
        </w:tc>
        <w:tc>
          <w:tcPr>
            <w:tcW w:w="1560" w:type="dxa"/>
          </w:tcPr>
          <w:p w14:paraId="5793DC32" w14:textId="77777777" w:rsidR="0085118C" w:rsidRDefault="0085118C" w:rsidP="00652BF8">
            <w:pPr>
              <w:pStyle w:val="TableEntry"/>
            </w:pPr>
            <w:r>
              <w:t>Section 8.7.3.2</w:t>
            </w:r>
          </w:p>
        </w:tc>
      </w:tr>
      <w:tr w:rsidR="0085118C" w14:paraId="4D02BC44" w14:textId="77777777" w:rsidTr="0085118C">
        <w:trPr>
          <w:trHeight w:val="43"/>
          <w:jc w:val="center"/>
        </w:trPr>
        <w:tc>
          <w:tcPr>
            <w:tcW w:w="4531" w:type="dxa"/>
          </w:tcPr>
          <w:p w14:paraId="605D269A" w14:textId="636F96FE" w:rsidR="0085118C" w:rsidRDefault="0085118C" w:rsidP="00652BF8">
            <w:pPr>
              <w:pStyle w:val="TableEntry"/>
            </w:pPr>
            <w:r w:rsidRPr="0085118C">
              <w:t>multipart/related; type="application/dicom+json"</w:t>
            </w:r>
          </w:p>
        </w:tc>
        <w:tc>
          <w:tcPr>
            <w:tcW w:w="1134" w:type="dxa"/>
          </w:tcPr>
          <w:p w14:paraId="709EDA47" w14:textId="77777777" w:rsidR="0085118C" w:rsidRDefault="0085118C" w:rsidP="00652BF8">
            <w:pPr>
              <w:pStyle w:val="TableEntry"/>
            </w:pPr>
            <w:r>
              <w:t>Required</w:t>
            </w:r>
          </w:p>
        </w:tc>
        <w:tc>
          <w:tcPr>
            <w:tcW w:w="1560" w:type="dxa"/>
          </w:tcPr>
          <w:p w14:paraId="1928CB0F" w14:textId="77777777" w:rsidR="0085118C" w:rsidRDefault="0085118C" w:rsidP="00652BF8">
            <w:pPr>
              <w:pStyle w:val="TableEntry"/>
            </w:pPr>
            <w:r>
              <w:t>Section 8.7.3.2</w:t>
            </w:r>
          </w:p>
        </w:tc>
      </w:tr>
      <w:tr w:rsidR="0085118C" w14:paraId="6F2A22AB" w14:textId="77777777" w:rsidTr="0085118C">
        <w:trPr>
          <w:trHeight w:val="43"/>
          <w:jc w:val="center"/>
        </w:trPr>
        <w:tc>
          <w:tcPr>
            <w:tcW w:w="4531" w:type="dxa"/>
          </w:tcPr>
          <w:p w14:paraId="1304DEEA" w14:textId="35624A9B" w:rsidR="0085118C" w:rsidRDefault="0085118C" w:rsidP="00652BF8">
            <w:pPr>
              <w:pStyle w:val="TableEntry"/>
            </w:pPr>
            <w:r w:rsidRPr="0085118C">
              <w:t>multipart/related; type="application/dicom+</w:t>
            </w:r>
            <w:r>
              <w:t>xml</w:t>
            </w:r>
            <w:r w:rsidRPr="0085118C">
              <w:t>"</w:t>
            </w:r>
          </w:p>
        </w:tc>
        <w:tc>
          <w:tcPr>
            <w:tcW w:w="1134" w:type="dxa"/>
          </w:tcPr>
          <w:p w14:paraId="3D693047" w14:textId="06DB69D6" w:rsidR="0085118C" w:rsidRDefault="0085118C" w:rsidP="00652BF8">
            <w:pPr>
              <w:pStyle w:val="TableEntry"/>
            </w:pPr>
            <w:r>
              <w:t>Required</w:t>
            </w:r>
          </w:p>
        </w:tc>
        <w:tc>
          <w:tcPr>
            <w:tcW w:w="1560" w:type="dxa"/>
          </w:tcPr>
          <w:p w14:paraId="1D736659" w14:textId="6B400AAB" w:rsidR="0085118C" w:rsidRDefault="0085118C" w:rsidP="00652BF8">
            <w:pPr>
              <w:pStyle w:val="TableEntry"/>
            </w:pPr>
            <w:r>
              <w:t>Section 8.7.3.2</w:t>
            </w:r>
          </w:p>
        </w:tc>
      </w:tr>
    </w:tbl>
    <w:p w14:paraId="58C8B4E5" w14:textId="77777777" w:rsidR="0085118C" w:rsidRDefault="0085118C" w:rsidP="00FE3B13"/>
    <w:p w14:paraId="28C318A3" w14:textId="7C075823" w:rsidR="00EE572F" w:rsidRDefault="00EE572F" w:rsidP="00EE572F">
      <w:pPr>
        <w:pStyle w:val="Heading2"/>
      </w:pPr>
      <w:bookmarkStart w:id="150" w:name="_Toc181029356"/>
      <w:r>
        <w:t>X.2</w:t>
      </w:r>
      <w:r>
        <w:tab/>
        <w:t>Conformance</w:t>
      </w:r>
      <w:bookmarkEnd w:id="150"/>
    </w:p>
    <w:p w14:paraId="3F1903F4" w14:textId="6800D64D" w:rsidR="00EE572F" w:rsidRDefault="0085118C" w:rsidP="00FE3B13">
      <w:r w:rsidRPr="0085118C">
        <w:t xml:space="preserve">An origin server conforming to the </w:t>
      </w:r>
      <w:r>
        <w:t xml:space="preserve">Modality </w:t>
      </w:r>
      <w:ins w:id="151" w:author="Medema, Jeroen" w:date="2025-01-14T18:58:00Z" w16du:dateUtc="2025-01-14T17:58:00Z">
        <w:r w:rsidR="004223CC">
          <w:t xml:space="preserve">Workflow </w:t>
        </w:r>
      </w:ins>
      <w:r>
        <w:t>Service</w:t>
      </w:r>
      <w:del w:id="152" w:author="Medema, Jeroen" w:date="2025-01-14T18:58:00Z" w16du:dateUtc="2025-01-14T17:58:00Z">
        <w:r w:rsidDel="004223CC">
          <w:delText>s</w:delText>
        </w:r>
      </w:del>
      <w:r>
        <w:t xml:space="preserve"> </w:t>
      </w:r>
      <w:r w:rsidRPr="0085118C">
        <w:t>shall</w:t>
      </w:r>
      <w:r w:rsidR="002A31A4">
        <w:t>, next to the Retrieve Capabilities Transaction</w:t>
      </w:r>
      <w:r w:rsidR="003D0AED">
        <w:t xml:space="preserve"> (see Section 8.9 and Annex H)</w:t>
      </w:r>
      <w:r w:rsidR="002A31A4">
        <w:t>,</w:t>
      </w:r>
      <w:r w:rsidRPr="0085118C">
        <w:t xml:space="preserve"> </w:t>
      </w:r>
      <w:r w:rsidR="002A31A4">
        <w:t xml:space="preserve">support at least one of the optional </w:t>
      </w:r>
      <w:r w:rsidR="009A324D">
        <w:t>T</w:t>
      </w:r>
      <w:r w:rsidR="002A31A4">
        <w:t>ransactions listed in Table X.2-1</w:t>
      </w:r>
      <w:r w:rsidR="009A324D">
        <w:t xml:space="preserve"> and adhere to the condition mentioned next to that Transaction</w:t>
      </w:r>
      <w:r w:rsidRPr="0085118C">
        <w:t>.</w:t>
      </w:r>
    </w:p>
    <w:p w14:paraId="4A93F38B" w14:textId="50A24876" w:rsidR="00FD16C8" w:rsidRDefault="00FD16C8" w:rsidP="00FD16C8">
      <w:pPr>
        <w:pStyle w:val="TableTitle"/>
        <w:keepNext/>
      </w:pPr>
      <w:r w:rsidRPr="00435A9C">
        <w:t>Table X.</w:t>
      </w:r>
      <w:r>
        <w:t>2</w:t>
      </w:r>
      <w:r w:rsidRPr="00435A9C">
        <w:t>-</w:t>
      </w:r>
      <w:r>
        <w:t>1</w:t>
      </w:r>
      <w:r w:rsidRPr="00435A9C">
        <w:t xml:space="preserve">. </w:t>
      </w:r>
      <w:r w:rsidRPr="0085118C">
        <w:t>Required</w:t>
      </w:r>
      <w:r w:rsidR="00A07A1F">
        <w:t xml:space="preserve"> </w:t>
      </w:r>
      <w:r w:rsidRPr="0085118C">
        <w:t xml:space="preserve">and Optional </w:t>
      </w:r>
      <w:r>
        <w:t>Transactions</w:t>
      </w:r>
    </w:p>
    <w:tbl>
      <w:tblPr>
        <w:tblStyle w:val="TableGrid"/>
        <w:tblW w:w="7933" w:type="dxa"/>
        <w:jc w:val="center"/>
        <w:tblLook w:val="04A0" w:firstRow="1" w:lastRow="0" w:firstColumn="1" w:lastColumn="0" w:noHBand="0" w:noVBand="1"/>
      </w:tblPr>
      <w:tblGrid>
        <w:gridCol w:w="2122"/>
        <w:gridCol w:w="1134"/>
        <w:gridCol w:w="3402"/>
        <w:gridCol w:w="1275"/>
      </w:tblGrid>
      <w:tr w:rsidR="002A31A4" w:rsidRPr="005370C5" w14:paraId="712F0A84" w14:textId="77777777" w:rsidTr="003C2BE5">
        <w:trPr>
          <w:trHeight w:val="300"/>
          <w:tblHeader/>
          <w:jc w:val="center"/>
        </w:trPr>
        <w:tc>
          <w:tcPr>
            <w:tcW w:w="2122" w:type="dxa"/>
          </w:tcPr>
          <w:p w14:paraId="28F2F0FE" w14:textId="1397BEB8" w:rsidR="002A31A4" w:rsidRDefault="002A31A4" w:rsidP="002A31A4">
            <w:pPr>
              <w:pStyle w:val="TableLabel"/>
            </w:pPr>
            <w:r>
              <w:t>Transaction</w:t>
            </w:r>
          </w:p>
        </w:tc>
        <w:tc>
          <w:tcPr>
            <w:tcW w:w="1134" w:type="dxa"/>
          </w:tcPr>
          <w:p w14:paraId="4F9E159C" w14:textId="585B89E2" w:rsidR="002A31A4" w:rsidRDefault="002A31A4" w:rsidP="002A31A4">
            <w:pPr>
              <w:pStyle w:val="TableLabel"/>
            </w:pPr>
            <w:r>
              <w:t>Support</w:t>
            </w:r>
          </w:p>
        </w:tc>
        <w:tc>
          <w:tcPr>
            <w:tcW w:w="3402" w:type="dxa"/>
          </w:tcPr>
          <w:p w14:paraId="0B13FD6B" w14:textId="4E5A611F" w:rsidR="002A31A4" w:rsidRPr="005370C5" w:rsidRDefault="002A31A4" w:rsidP="002A31A4">
            <w:pPr>
              <w:pStyle w:val="TableLabel"/>
            </w:pPr>
            <w:r>
              <w:t>Condition</w:t>
            </w:r>
          </w:p>
        </w:tc>
        <w:tc>
          <w:tcPr>
            <w:tcW w:w="1275" w:type="dxa"/>
          </w:tcPr>
          <w:p w14:paraId="18EDADBE" w14:textId="77777777" w:rsidR="002A31A4" w:rsidRPr="005370C5" w:rsidRDefault="002A31A4" w:rsidP="002A31A4">
            <w:pPr>
              <w:pStyle w:val="TableLabel"/>
            </w:pPr>
            <w:r>
              <w:t>Section</w:t>
            </w:r>
          </w:p>
        </w:tc>
      </w:tr>
      <w:tr w:rsidR="002A31A4" w14:paraId="0D4D13D1" w14:textId="77777777" w:rsidTr="003C2BE5">
        <w:trPr>
          <w:trHeight w:val="68"/>
          <w:jc w:val="center"/>
        </w:trPr>
        <w:tc>
          <w:tcPr>
            <w:tcW w:w="2122" w:type="dxa"/>
          </w:tcPr>
          <w:p w14:paraId="34B36882" w14:textId="33557054" w:rsidR="002A31A4" w:rsidRDefault="002A31A4" w:rsidP="002A31A4">
            <w:pPr>
              <w:pStyle w:val="TableEntry"/>
              <w:keepNext/>
            </w:pPr>
            <w:r>
              <w:t>Retrieve Capabilities</w:t>
            </w:r>
          </w:p>
        </w:tc>
        <w:tc>
          <w:tcPr>
            <w:tcW w:w="1134" w:type="dxa"/>
          </w:tcPr>
          <w:p w14:paraId="2D008B9D" w14:textId="292B49C5" w:rsidR="002A31A4" w:rsidRDefault="002A31A4" w:rsidP="002A31A4">
            <w:pPr>
              <w:pStyle w:val="TableEntry"/>
              <w:keepNext/>
            </w:pPr>
            <w:r>
              <w:t>Required</w:t>
            </w:r>
          </w:p>
        </w:tc>
        <w:tc>
          <w:tcPr>
            <w:tcW w:w="3402" w:type="dxa"/>
          </w:tcPr>
          <w:p w14:paraId="61BD151F" w14:textId="78C36110" w:rsidR="002A31A4" w:rsidRDefault="002A31A4" w:rsidP="002A31A4">
            <w:pPr>
              <w:pStyle w:val="TableEntry"/>
              <w:keepNext/>
            </w:pPr>
          </w:p>
        </w:tc>
        <w:tc>
          <w:tcPr>
            <w:tcW w:w="1275" w:type="dxa"/>
          </w:tcPr>
          <w:p w14:paraId="2DE0348F" w14:textId="0DCBD8C8" w:rsidR="002A31A4" w:rsidRDefault="002A31A4" w:rsidP="002A31A4">
            <w:pPr>
              <w:pStyle w:val="TableEntry"/>
              <w:keepNext/>
            </w:pPr>
            <w:r>
              <w:t>Section 8.9</w:t>
            </w:r>
          </w:p>
        </w:tc>
      </w:tr>
      <w:tr w:rsidR="002A31A4" w14:paraId="0E261E89" w14:textId="77777777" w:rsidTr="003C2BE5">
        <w:trPr>
          <w:trHeight w:val="43"/>
          <w:jc w:val="center"/>
        </w:trPr>
        <w:tc>
          <w:tcPr>
            <w:tcW w:w="2122" w:type="dxa"/>
          </w:tcPr>
          <w:p w14:paraId="60FDDF70" w14:textId="22C66051" w:rsidR="002A31A4" w:rsidRDefault="002D3FF5" w:rsidP="002A31A4">
            <w:pPr>
              <w:pStyle w:val="TableEntry"/>
            </w:pPr>
            <w:r>
              <w:t>Query</w:t>
            </w:r>
          </w:p>
        </w:tc>
        <w:tc>
          <w:tcPr>
            <w:tcW w:w="1134" w:type="dxa"/>
          </w:tcPr>
          <w:p w14:paraId="012BC502" w14:textId="15375CA6" w:rsidR="002A31A4" w:rsidRDefault="002A31A4" w:rsidP="002A31A4">
            <w:pPr>
              <w:pStyle w:val="TableEntry"/>
            </w:pPr>
            <w:r>
              <w:t>Optional</w:t>
            </w:r>
          </w:p>
        </w:tc>
        <w:tc>
          <w:tcPr>
            <w:tcW w:w="3402" w:type="dxa"/>
          </w:tcPr>
          <w:p w14:paraId="0671B378" w14:textId="5B804418" w:rsidR="002A31A4" w:rsidRDefault="002A31A4" w:rsidP="002A31A4">
            <w:pPr>
              <w:pStyle w:val="TableEntry"/>
            </w:pPr>
          </w:p>
        </w:tc>
        <w:tc>
          <w:tcPr>
            <w:tcW w:w="1275" w:type="dxa"/>
          </w:tcPr>
          <w:p w14:paraId="52FEA5A9" w14:textId="3FE7059D" w:rsidR="002A31A4" w:rsidRDefault="002A31A4" w:rsidP="002A31A4">
            <w:pPr>
              <w:pStyle w:val="TableEntry"/>
            </w:pPr>
            <w:r>
              <w:t>Section X.4</w:t>
            </w:r>
          </w:p>
        </w:tc>
      </w:tr>
      <w:tr w:rsidR="002A31A4" w14:paraId="23A07F29" w14:textId="77777777" w:rsidTr="003C2BE5">
        <w:trPr>
          <w:trHeight w:val="43"/>
          <w:jc w:val="center"/>
        </w:trPr>
        <w:tc>
          <w:tcPr>
            <w:tcW w:w="2122" w:type="dxa"/>
          </w:tcPr>
          <w:p w14:paraId="676E34F3" w14:textId="36C618B9" w:rsidR="002A31A4" w:rsidRDefault="002A31A4" w:rsidP="002A31A4">
            <w:pPr>
              <w:pStyle w:val="TableEntry"/>
            </w:pPr>
            <w:r>
              <w:t>Create</w:t>
            </w:r>
          </w:p>
        </w:tc>
        <w:tc>
          <w:tcPr>
            <w:tcW w:w="1134" w:type="dxa"/>
          </w:tcPr>
          <w:p w14:paraId="63337F88" w14:textId="0059D81C" w:rsidR="002A31A4" w:rsidRDefault="00613EE3" w:rsidP="002A31A4">
            <w:pPr>
              <w:pStyle w:val="TableEntry"/>
            </w:pPr>
            <w:r>
              <w:t>Optional</w:t>
            </w:r>
          </w:p>
        </w:tc>
        <w:tc>
          <w:tcPr>
            <w:tcW w:w="3402" w:type="dxa"/>
          </w:tcPr>
          <w:p w14:paraId="09F23D8D" w14:textId="44489EF3" w:rsidR="002A31A4" w:rsidRDefault="002A31A4" w:rsidP="002A31A4">
            <w:pPr>
              <w:pStyle w:val="TableEntry"/>
            </w:pPr>
            <w:r>
              <w:t>Requir</w:t>
            </w:r>
            <w:r w:rsidR="00496482">
              <w:t>es</w:t>
            </w:r>
            <w:r>
              <w:t xml:space="preserve"> support</w:t>
            </w:r>
            <w:r w:rsidR="00496482">
              <w:t xml:space="preserve"> of</w:t>
            </w:r>
            <w:r>
              <w:t xml:space="preserve"> </w:t>
            </w:r>
            <w:r w:rsidR="000D123E">
              <w:t>the Update Transaction</w:t>
            </w:r>
          </w:p>
        </w:tc>
        <w:tc>
          <w:tcPr>
            <w:tcW w:w="1275" w:type="dxa"/>
          </w:tcPr>
          <w:p w14:paraId="2D2FF396" w14:textId="6CC105F8" w:rsidR="002A31A4" w:rsidRDefault="002A31A4" w:rsidP="002A31A4">
            <w:pPr>
              <w:pStyle w:val="TableEntry"/>
            </w:pPr>
            <w:r>
              <w:t>Section X.5</w:t>
            </w:r>
          </w:p>
        </w:tc>
      </w:tr>
      <w:tr w:rsidR="002A31A4" w14:paraId="25D5FF5A" w14:textId="77777777" w:rsidTr="003C2BE5">
        <w:trPr>
          <w:trHeight w:val="43"/>
          <w:jc w:val="center"/>
        </w:trPr>
        <w:tc>
          <w:tcPr>
            <w:tcW w:w="2122" w:type="dxa"/>
          </w:tcPr>
          <w:p w14:paraId="5F3B0E2D" w14:textId="7E84204D" w:rsidR="002A31A4" w:rsidRDefault="00C02AC3" w:rsidP="002A31A4">
            <w:pPr>
              <w:pStyle w:val="TableEntry"/>
            </w:pPr>
            <w:r>
              <w:t>Update</w:t>
            </w:r>
          </w:p>
        </w:tc>
        <w:tc>
          <w:tcPr>
            <w:tcW w:w="1134" w:type="dxa"/>
          </w:tcPr>
          <w:p w14:paraId="7885163D" w14:textId="17168533" w:rsidR="002A31A4" w:rsidRDefault="00613EE3" w:rsidP="002A31A4">
            <w:pPr>
              <w:pStyle w:val="TableEntry"/>
            </w:pPr>
            <w:r>
              <w:t>Optional</w:t>
            </w:r>
          </w:p>
        </w:tc>
        <w:tc>
          <w:tcPr>
            <w:tcW w:w="3402" w:type="dxa"/>
          </w:tcPr>
          <w:p w14:paraId="779BBCB8" w14:textId="15B82062" w:rsidR="002A31A4" w:rsidRDefault="002A31A4" w:rsidP="002A31A4">
            <w:pPr>
              <w:pStyle w:val="TableEntry"/>
            </w:pPr>
            <w:r>
              <w:t>Require</w:t>
            </w:r>
            <w:r w:rsidR="00496482">
              <w:t>s</w:t>
            </w:r>
            <w:r>
              <w:t xml:space="preserve"> support</w:t>
            </w:r>
            <w:r w:rsidR="00496482">
              <w:t xml:space="preserve"> of</w:t>
            </w:r>
            <w:r>
              <w:t xml:space="preserve"> </w:t>
            </w:r>
            <w:r w:rsidR="000D123E">
              <w:t xml:space="preserve">the </w:t>
            </w:r>
            <w:r w:rsidRPr="002A31A4">
              <w:t>Create</w:t>
            </w:r>
            <w:r w:rsidR="000D123E">
              <w:t xml:space="preserve"> Transaction</w:t>
            </w:r>
          </w:p>
        </w:tc>
        <w:tc>
          <w:tcPr>
            <w:tcW w:w="1275" w:type="dxa"/>
          </w:tcPr>
          <w:p w14:paraId="2CA3E006" w14:textId="0A84E82B" w:rsidR="002A31A4" w:rsidRDefault="002A31A4" w:rsidP="002A31A4">
            <w:pPr>
              <w:pStyle w:val="TableEntry"/>
            </w:pPr>
            <w:r>
              <w:t>Section X.6</w:t>
            </w:r>
          </w:p>
        </w:tc>
      </w:tr>
      <w:tr w:rsidR="002A31A4" w14:paraId="2923814D" w14:textId="77777777" w:rsidTr="003C2BE5">
        <w:trPr>
          <w:trHeight w:val="43"/>
          <w:jc w:val="center"/>
        </w:trPr>
        <w:tc>
          <w:tcPr>
            <w:tcW w:w="2122" w:type="dxa"/>
          </w:tcPr>
          <w:p w14:paraId="062D7F11" w14:textId="1FEBB6D1" w:rsidR="002A31A4" w:rsidRDefault="002A31A4" w:rsidP="002A31A4">
            <w:pPr>
              <w:pStyle w:val="TableEntry"/>
            </w:pPr>
            <w:r>
              <w:t>Retrieve</w:t>
            </w:r>
          </w:p>
        </w:tc>
        <w:tc>
          <w:tcPr>
            <w:tcW w:w="1134" w:type="dxa"/>
          </w:tcPr>
          <w:p w14:paraId="71EE440A" w14:textId="068B0566" w:rsidR="002A31A4" w:rsidRDefault="002A31A4" w:rsidP="002A31A4">
            <w:pPr>
              <w:pStyle w:val="TableEntry"/>
            </w:pPr>
            <w:r>
              <w:t>Optional</w:t>
            </w:r>
          </w:p>
        </w:tc>
        <w:tc>
          <w:tcPr>
            <w:tcW w:w="3402" w:type="dxa"/>
          </w:tcPr>
          <w:p w14:paraId="1A707443" w14:textId="61396750" w:rsidR="002A31A4" w:rsidRDefault="002A31A4" w:rsidP="002A31A4">
            <w:pPr>
              <w:pStyle w:val="TableEntry"/>
            </w:pPr>
            <w:r>
              <w:t xml:space="preserve">Requires </w:t>
            </w:r>
            <w:r w:rsidR="000D123E">
              <w:t>support</w:t>
            </w:r>
            <w:r>
              <w:t xml:space="preserve"> of </w:t>
            </w:r>
            <w:r w:rsidR="000D123E">
              <w:t xml:space="preserve">the </w:t>
            </w:r>
            <w:r>
              <w:t xml:space="preserve">Create </w:t>
            </w:r>
            <w:r w:rsidR="000D123E">
              <w:t>Transaction</w:t>
            </w:r>
          </w:p>
        </w:tc>
        <w:tc>
          <w:tcPr>
            <w:tcW w:w="1275" w:type="dxa"/>
          </w:tcPr>
          <w:p w14:paraId="6728F3F2" w14:textId="0E1D1B63" w:rsidR="002A31A4" w:rsidRDefault="002A31A4" w:rsidP="002A31A4">
            <w:pPr>
              <w:pStyle w:val="TableEntry"/>
            </w:pPr>
            <w:r>
              <w:t>Section X.7</w:t>
            </w:r>
          </w:p>
        </w:tc>
      </w:tr>
      <w:tr w:rsidR="002A31A4" w14:paraId="6188E4A7" w14:textId="77777777" w:rsidTr="003C2BE5">
        <w:trPr>
          <w:trHeight w:val="43"/>
          <w:jc w:val="center"/>
        </w:trPr>
        <w:tc>
          <w:tcPr>
            <w:tcW w:w="2122" w:type="dxa"/>
          </w:tcPr>
          <w:p w14:paraId="69AA1AB3" w14:textId="0A96A6C3" w:rsidR="002A31A4" w:rsidRDefault="000D123E" w:rsidP="002A31A4">
            <w:pPr>
              <w:pStyle w:val="TableEntry"/>
            </w:pPr>
            <w:r>
              <w:t>Subscribe</w:t>
            </w:r>
          </w:p>
        </w:tc>
        <w:tc>
          <w:tcPr>
            <w:tcW w:w="1134" w:type="dxa"/>
          </w:tcPr>
          <w:p w14:paraId="2278816B" w14:textId="1E5ABC26" w:rsidR="002A31A4" w:rsidRDefault="002A31A4" w:rsidP="002A31A4">
            <w:pPr>
              <w:pStyle w:val="TableEntry"/>
            </w:pPr>
            <w:r>
              <w:t>Optional</w:t>
            </w:r>
          </w:p>
        </w:tc>
        <w:tc>
          <w:tcPr>
            <w:tcW w:w="3402" w:type="dxa"/>
          </w:tcPr>
          <w:p w14:paraId="3DCF2E4D" w14:textId="21FE4763" w:rsidR="002A31A4" w:rsidRDefault="002A31A4" w:rsidP="002A31A4">
            <w:pPr>
              <w:pStyle w:val="TableEntry"/>
            </w:pPr>
            <w:r>
              <w:t xml:space="preserve">Requires support of </w:t>
            </w:r>
            <w:r w:rsidR="000D123E">
              <w:t xml:space="preserve">the Create and the Unsubscribe </w:t>
            </w:r>
            <w:r w:rsidR="003D0AED">
              <w:t>T</w:t>
            </w:r>
            <w:r w:rsidR="000D123E">
              <w:t>ransactions</w:t>
            </w:r>
          </w:p>
        </w:tc>
        <w:tc>
          <w:tcPr>
            <w:tcW w:w="1275" w:type="dxa"/>
          </w:tcPr>
          <w:p w14:paraId="503021AE" w14:textId="6EDFAA54" w:rsidR="002A31A4" w:rsidRDefault="002A31A4" w:rsidP="002A31A4">
            <w:pPr>
              <w:pStyle w:val="TableEntry"/>
            </w:pPr>
            <w:r>
              <w:t>Section X.8</w:t>
            </w:r>
          </w:p>
        </w:tc>
      </w:tr>
      <w:tr w:rsidR="002A31A4" w14:paraId="0F4CE209" w14:textId="77777777" w:rsidTr="003C2BE5">
        <w:trPr>
          <w:trHeight w:val="43"/>
          <w:jc w:val="center"/>
        </w:trPr>
        <w:tc>
          <w:tcPr>
            <w:tcW w:w="2122" w:type="dxa"/>
          </w:tcPr>
          <w:p w14:paraId="07042566" w14:textId="5843E505" w:rsidR="002A31A4" w:rsidRDefault="000D123E" w:rsidP="002A31A4">
            <w:pPr>
              <w:pStyle w:val="TableEntry"/>
            </w:pPr>
            <w:r>
              <w:t>Unsubscribe</w:t>
            </w:r>
          </w:p>
        </w:tc>
        <w:tc>
          <w:tcPr>
            <w:tcW w:w="1134" w:type="dxa"/>
          </w:tcPr>
          <w:p w14:paraId="60983FF6" w14:textId="19F0CA16" w:rsidR="002A31A4" w:rsidRDefault="002A31A4" w:rsidP="002A31A4">
            <w:pPr>
              <w:pStyle w:val="TableEntry"/>
            </w:pPr>
            <w:r>
              <w:t>Optional</w:t>
            </w:r>
          </w:p>
        </w:tc>
        <w:tc>
          <w:tcPr>
            <w:tcW w:w="3402" w:type="dxa"/>
          </w:tcPr>
          <w:p w14:paraId="451B6F54" w14:textId="6F3D7B7A" w:rsidR="002A31A4" w:rsidRDefault="002A31A4" w:rsidP="002A31A4">
            <w:pPr>
              <w:pStyle w:val="TableEntry"/>
            </w:pPr>
            <w:r>
              <w:t xml:space="preserve">Requires support of </w:t>
            </w:r>
            <w:r w:rsidR="000D123E">
              <w:t xml:space="preserve">the </w:t>
            </w:r>
            <w:r>
              <w:t xml:space="preserve">Create </w:t>
            </w:r>
            <w:r w:rsidR="000D123E">
              <w:t xml:space="preserve">and the Subscribe </w:t>
            </w:r>
            <w:r w:rsidR="003D0AED">
              <w:t>T</w:t>
            </w:r>
            <w:r w:rsidR="000D123E">
              <w:t>ransactions</w:t>
            </w:r>
          </w:p>
        </w:tc>
        <w:tc>
          <w:tcPr>
            <w:tcW w:w="1275" w:type="dxa"/>
          </w:tcPr>
          <w:p w14:paraId="488AC8F9" w14:textId="14A58BB4" w:rsidR="002A31A4" w:rsidRDefault="002A31A4" w:rsidP="002A31A4">
            <w:pPr>
              <w:pStyle w:val="TableEntry"/>
            </w:pPr>
            <w:r>
              <w:t>Section X.9</w:t>
            </w:r>
          </w:p>
        </w:tc>
      </w:tr>
    </w:tbl>
    <w:p w14:paraId="32A20438" w14:textId="77777777" w:rsidR="00FD16C8" w:rsidRDefault="00FD16C8" w:rsidP="00FE3B13"/>
    <w:p w14:paraId="72B0D7D6" w14:textId="323F67F3" w:rsidR="002A31A4" w:rsidRDefault="002A31A4" w:rsidP="002A31A4">
      <w:r>
        <w:t xml:space="preserve">Implementations shall specify in their Conformance Statement (see PS3.2) and the Retrieve Capabilities Transaction </w:t>
      </w:r>
      <w:r w:rsidR="00613EE3">
        <w:t>t</w:t>
      </w:r>
      <w:r>
        <w:t xml:space="preserve">he </w:t>
      </w:r>
      <w:r w:rsidR="00737CE9">
        <w:t xml:space="preserve">supported Transactions and the </w:t>
      </w:r>
      <w:r>
        <w:t>implementations</w:t>
      </w:r>
      <w:r w:rsidR="00E75E59">
        <w:t>’</w:t>
      </w:r>
      <w:r>
        <w:t xml:space="preserve"> role: origin server, user agent, or both.</w:t>
      </w:r>
    </w:p>
    <w:p w14:paraId="4832E0C7" w14:textId="58154532" w:rsidR="002A31A4" w:rsidRDefault="002A31A4" w:rsidP="002A31A4">
      <w:r>
        <w:lastRenderedPageBreak/>
        <w:t xml:space="preserve">In addition, for each supported </w:t>
      </w:r>
      <w:r w:rsidR="000D123E">
        <w:t>T</w:t>
      </w:r>
      <w:r>
        <w:t>ransaction they shall specify:</w:t>
      </w:r>
    </w:p>
    <w:p w14:paraId="316323E2" w14:textId="77777777" w:rsidR="002A31A4" w:rsidRDefault="002A31A4" w:rsidP="00613EE3">
      <w:pPr>
        <w:pStyle w:val="ListParagraph"/>
        <w:numPr>
          <w:ilvl w:val="0"/>
          <w:numId w:val="11"/>
        </w:numPr>
      </w:pPr>
      <w:r>
        <w:t>The supported Query Parameters, including optional Attributes, if any.</w:t>
      </w:r>
    </w:p>
    <w:p w14:paraId="7CDEBDCB" w14:textId="77777777" w:rsidR="002A31A4" w:rsidRDefault="002A31A4" w:rsidP="00613EE3">
      <w:pPr>
        <w:pStyle w:val="ListParagraph"/>
        <w:numPr>
          <w:ilvl w:val="0"/>
          <w:numId w:val="11"/>
        </w:numPr>
      </w:pPr>
      <w:r>
        <w:t>The supported DICOM Media Types.</w:t>
      </w:r>
    </w:p>
    <w:p w14:paraId="33F1B31D" w14:textId="67CF27DB" w:rsidR="002A31A4" w:rsidRDefault="002A31A4" w:rsidP="00613EE3">
      <w:pPr>
        <w:pStyle w:val="ListParagraph"/>
        <w:numPr>
          <w:ilvl w:val="0"/>
          <w:numId w:val="11"/>
        </w:numPr>
      </w:pPr>
      <w:r>
        <w:t>The supported character sets (if other than UTF-8).</w:t>
      </w:r>
    </w:p>
    <w:p w14:paraId="19824DB1" w14:textId="2E41AE29" w:rsidR="00447ADB" w:rsidRDefault="00EE572F" w:rsidP="00EE572F">
      <w:pPr>
        <w:pStyle w:val="Heading2"/>
      </w:pPr>
      <w:bookmarkStart w:id="153" w:name="_Toc181029357"/>
      <w:r>
        <w:t>X.3</w:t>
      </w:r>
      <w:r>
        <w:tab/>
        <w:t>Transactions Overview</w:t>
      </w:r>
      <w:bookmarkEnd w:id="153"/>
    </w:p>
    <w:p w14:paraId="088D0E35" w14:textId="5DE4A2FC" w:rsidR="00D0326D" w:rsidRDefault="00EE572F" w:rsidP="00FE3B13">
      <w:r>
        <w:t xml:space="preserve">The Modality </w:t>
      </w:r>
      <w:ins w:id="154" w:author="Medema, Jeroen" w:date="2025-01-14T18:59:00Z" w16du:dateUtc="2025-01-14T17:59:00Z">
        <w:r w:rsidR="00121861">
          <w:t xml:space="preserve">Workflow </w:t>
        </w:r>
      </w:ins>
      <w:r>
        <w:t>Service</w:t>
      </w:r>
      <w:del w:id="155" w:author="Medema, Jeroen" w:date="2025-01-14T18:59:00Z" w16du:dateUtc="2025-01-14T17:59:00Z">
        <w:r w:rsidDel="00121861">
          <w:delText>s</w:delText>
        </w:r>
      </w:del>
      <w:r>
        <w:t xml:space="preserve"> consist of the </w:t>
      </w:r>
      <w:r w:rsidR="00603C43">
        <w:t>T</w:t>
      </w:r>
      <w:r>
        <w:t>ransactions listed in Table X.3-1.</w:t>
      </w:r>
    </w:p>
    <w:p w14:paraId="0C702C8B" w14:textId="0C7928EF" w:rsidR="00EE572F" w:rsidRDefault="00EE572F" w:rsidP="00EE572F">
      <w:pPr>
        <w:pStyle w:val="TableTitle"/>
      </w:pPr>
      <w:r>
        <w:t>Table X.3-1</w:t>
      </w:r>
      <w:r w:rsidR="00B85FC5">
        <w:t xml:space="preserve">. </w:t>
      </w:r>
      <w:r>
        <w:t>Modality Services Transactions</w:t>
      </w:r>
    </w:p>
    <w:tbl>
      <w:tblPr>
        <w:tblStyle w:val="TableGrid"/>
        <w:tblW w:w="0" w:type="auto"/>
        <w:tblLook w:val="04A0" w:firstRow="1" w:lastRow="0" w:firstColumn="1" w:lastColumn="0" w:noHBand="0" w:noVBand="1"/>
      </w:tblPr>
      <w:tblGrid>
        <w:gridCol w:w="1413"/>
        <w:gridCol w:w="1134"/>
        <w:gridCol w:w="2126"/>
        <w:gridCol w:w="2126"/>
        <w:gridCol w:w="2551"/>
      </w:tblGrid>
      <w:tr w:rsidR="00D0326D" w:rsidRPr="005370C5" w14:paraId="624EBE35" w14:textId="77777777" w:rsidTr="000D123E">
        <w:trPr>
          <w:tblHeader/>
        </w:trPr>
        <w:tc>
          <w:tcPr>
            <w:tcW w:w="1413" w:type="dxa"/>
            <w:vMerge w:val="restart"/>
          </w:tcPr>
          <w:p w14:paraId="470E08F0" w14:textId="77777777" w:rsidR="00D0326D" w:rsidRPr="005370C5" w:rsidRDefault="00D0326D" w:rsidP="005538F8">
            <w:pPr>
              <w:pStyle w:val="TableLabel"/>
            </w:pPr>
            <w:r>
              <w:t>Transaction Name</w:t>
            </w:r>
          </w:p>
        </w:tc>
        <w:tc>
          <w:tcPr>
            <w:tcW w:w="1134" w:type="dxa"/>
            <w:vMerge w:val="restart"/>
          </w:tcPr>
          <w:p w14:paraId="0079B3DC" w14:textId="77777777" w:rsidR="00D0326D" w:rsidRPr="005370C5" w:rsidRDefault="00D0326D" w:rsidP="005538F8">
            <w:pPr>
              <w:pStyle w:val="TableLabel"/>
            </w:pPr>
            <w:r>
              <w:t>Method</w:t>
            </w:r>
          </w:p>
        </w:tc>
        <w:tc>
          <w:tcPr>
            <w:tcW w:w="4252" w:type="dxa"/>
            <w:gridSpan w:val="2"/>
          </w:tcPr>
          <w:p w14:paraId="57F5BC23" w14:textId="77777777" w:rsidR="00D0326D" w:rsidRPr="005370C5" w:rsidRDefault="00D0326D" w:rsidP="005538F8">
            <w:pPr>
              <w:pStyle w:val="TableLabel"/>
            </w:pPr>
            <w:r>
              <w:t>Payload</w:t>
            </w:r>
          </w:p>
        </w:tc>
        <w:tc>
          <w:tcPr>
            <w:tcW w:w="2551" w:type="dxa"/>
            <w:vMerge w:val="restart"/>
          </w:tcPr>
          <w:p w14:paraId="093F73EB" w14:textId="77777777" w:rsidR="00D0326D" w:rsidRPr="005370C5" w:rsidRDefault="00D0326D" w:rsidP="005538F8">
            <w:pPr>
              <w:pStyle w:val="TableLabel"/>
            </w:pPr>
            <w:r>
              <w:t>Description</w:t>
            </w:r>
          </w:p>
        </w:tc>
      </w:tr>
      <w:tr w:rsidR="00D0326D" w:rsidRPr="005370C5" w14:paraId="1A908C5C" w14:textId="77777777" w:rsidTr="000D123E">
        <w:tc>
          <w:tcPr>
            <w:tcW w:w="1413" w:type="dxa"/>
            <w:vMerge/>
          </w:tcPr>
          <w:p w14:paraId="01E3EE2B" w14:textId="77777777" w:rsidR="00D0326D" w:rsidRDefault="00D0326D" w:rsidP="005538F8">
            <w:pPr>
              <w:pStyle w:val="TableLabel"/>
            </w:pPr>
          </w:p>
        </w:tc>
        <w:tc>
          <w:tcPr>
            <w:tcW w:w="1134" w:type="dxa"/>
            <w:vMerge/>
          </w:tcPr>
          <w:p w14:paraId="2034A537" w14:textId="77777777" w:rsidR="00D0326D" w:rsidRDefault="00D0326D" w:rsidP="005538F8">
            <w:pPr>
              <w:pStyle w:val="TableLabel"/>
            </w:pPr>
          </w:p>
        </w:tc>
        <w:tc>
          <w:tcPr>
            <w:tcW w:w="2126" w:type="dxa"/>
          </w:tcPr>
          <w:p w14:paraId="1EB2EE4D" w14:textId="77777777" w:rsidR="00D0326D" w:rsidRDefault="00D0326D" w:rsidP="005538F8">
            <w:pPr>
              <w:pStyle w:val="TableLabel"/>
            </w:pPr>
            <w:r>
              <w:t>Request</w:t>
            </w:r>
          </w:p>
        </w:tc>
        <w:tc>
          <w:tcPr>
            <w:tcW w:w="2126" w:type="dxa"/>
          </w:tcPr>
          <w:p w14:paraId="516CB6BF" w14:textId="77777777" w:rsidR="00D0326D" w:rsidRDefault="00D0326D" w:rsidP="005538F8">
            <w:pPr>
              <w:pStyle w:val="TableLabel"/>
            </w:pPr>
            <w:r>
              <w:t>Success Response</w:t>
            </w:r>
          </w:p>
        </w:tc>
        <w:tc>
          <w:tcPr>
            <w:tcW w:w="2551" w:type="dxa"/>
            <w:vMerge/>
          </w:tcPr>
          <w:p w14:paraId="52AB8EC2" w14:textId="77777777" w:rsidR="00D0326D" w:rsidRDefault="00D0326D" w:rsidP="005538F8">
            <w:pPr>
              <w:pStyle w:val="TableLabel"/>
            </w:pPr>
          </w:p>
        </w:tc>
      </w:tr>
      <w:tr w:rsidR="00D0326D" w14:paraId="363228A2" w14:textId="77777777" w:rsidTr="000D123E">
        <w:tc>
          <w:tcPr>
            <w:tcW w:w="1413" w:type="dxa"/>
          </w:tcPr>
          <w:p w14:paraId="76E673AF" w14:textId="013C117B" w:rsidR="00D0326D" w:rsidRDefault="008A3F31" w:rsidP="005538F8">
            <w:pPr>
              <w:pStyle w:val="TableEntry"/>
            </w:pPr>
            <w:r>
              <w:t>Search</w:t>
            </w:r>
          </w:p>
        </w:tc>
        <w:tc>
          <w:tcPr>
            <w:tcW w:w="1134" w:type="dxa"/>
          </w:tcPr>
          <w:p w14:paraId="01F10A85" w14:textId="77777777" w:rsidR="00D0326D" w:rsidRDefault="00D0326D" w:rsidP="005538F8">
            <w:pPr>
              <w:pStyle w:val="TableEntry"/>
            </w:pPr>
            <w:r>
              <w:t>GET</w:t>
            </w:r>
          </w:p>
        </w:tc>
        <w:tc>
          <w:tcPr>
            <w:tcW w:w="2126" w:type="dxa"/>
          </w:tcPr>
          <w:p w14:paraId="172D533B" w14:textId="3400EFAA" w:rsidR="00D0326D" w:rsidRDefault="00D0326D" w:rsidP="005538F8">
            <w:pPr>
              <w:pStyle w:val="TableEntry"/>
            </w:pPr>
            <w:r>
              <w:t>none</w:t>
            </w:r>
          </w:p>
        </w:tc>
        <w:tc>
          <w:tcPr>
            <w:tcW w:w="2126" w:type="dxa"/>
          </w:tcPr>
          <w:p w14:paraId="40DEB9C8" w14:textId="1644C943" w:rsidR="00D0326D" w:rsidRDefault="00D334BE" w:rsidP="005538F8">
            <w:pPr>
              <w:pStyle w:val="TableEntry"/>
            </w:pPr>
            <w:r>
              <w:t xml:space="preserve">dataset </w:t>
            </w:r>
            <w:r w:rsidR="009F16A2">
              <w:t xml:space="preserve">according to </w:t>
            </w:r>
            <w:r>
              <w:t>PS3.4, Table K.6-1</w:t>
            </w:r>
          </w:p>
        </w:tc>
        <w:tc>
          <w:tcPr>
            <w:tcW w:w="2551" w:type="dxa"/>
          </w:tcPr>
          <w:p w14:paraId="3B89F2BE" w14:textId="16181E00" w:rsidR="00D0326D" w:rsidRDefault="008A3F31" w:rsidP="005538F8">
            <w:pPr>
              <w:pStyle w:val="TableEntry"/>
            </w:pPr>
            <w:r>
              <w:t>Searches for</w:t>
            </w:r>
            <w:r w:rsidR="00D0326D">
              <w:t xml:space="preserve"> </w:t>
            </w:r>
            <w:del w:id="156" w:author="Medema, Jeroen" w:date="2025-01-14T19:08:00Z" w16du:dateUtc="2025-01-14T18:08:00Z">
              <w:r w:rsidR="00D0326D" w:rsidDel="00845D21">
                <w:delText>Workitems</w:delText>
              </w:r>
            </w:del>
            <w:ins w:id="157" w:author="Medema, Jeroen" w:date="2025-01-14T19:08:00Z" w16du:dateUtc="2025-01-14T18:08:00Z">
              <w:r w:rsidR="00845D21">
                <w:t>Modality Scheduled Procedure Steps</w:t>
              </w:r>
            </w:ins>
          </w:p>
        </w:tc>
      </w:tr>
      <w:tr w:rsidR="002E34D0" w14:paraId="5AC326DA" w14:textId="77777777" w:rsidTr="000D123E">
        <w:trPr>
          <w:trHeight w:val="630"/>
        </w:trPr>
        <w:tc>
          <w:tcPr>
            <w:tcW w:w="1413" w:type="dxa"/>
          </w:tcPr>
          <w:p w14:paraId="36655DC5" w14:textId="3D5D11F4" w:rsidR="002E34D0" w:rsidRDefault="002E34D0" w:rsidP="005538F8">
            <w:pPr>
              <w:pStyle w:val="TableEntry"/>
            </w:pPr>
            <w:r>
              <w:t>Create</w:t>
            </w:r>
          </w:p>
        </w:tc>
        <w:tc>
          <w:tcPr>
            <w:tcW w:w="1134" w:type="dxa"/>
          </w:tcPr>
          <w:p w14:paraId="69CB18D1" w14:textId="56E87CED" w:rsidR="002E34D0" w:rsidRDefault="00063AEA" w:rsidP="005538F8">
            <w:pPr>
              <w:pStyle w:val="TableEntry"/>
            </w:pPr>
            <w:r>
              <w:t>PUT</w:t>
            </w:r>
          </w:p>
        </w:tc>
        <w:tc>
          <w:tcPr>
            <w:tcW w:w="2126" w:type="dxa"/>
          </w:tcPr>
          <w:p w14:paraId="2F840A5B" w14:textId="2332D3C8" w:rsidR="002E34D0" w:rsidRDefault="0085118C" w:rsidP="005538F8">
            <w:pPr>
              <w:pStyle w:val="TableEntry"/>
            </w:pPr>
            <w:r>
              <w:t>d</w:t>
            </w:r>
            <w:r w:rsidR="002E34D0">
              <w:t>ataset</w:t>
            </w:r>
            <w:r w:rsidR="00967F46">
              <w:t xml:space="preserve"> according to PS3.4, Table F.7.2-1 (N-CREATE)</w:t>
            </w:r>
          </w:p>
        </w:tc>
        <w:tc>
          <w:tcPr>
            <w:tcW w:w="2126" w:type="dxa"/>
          </w:tcPr>
          <w:p w14:paraId="778E0545" w14:textId="50CD6A7E" w:rsidR="002E34D0" w:rsidRDefault="002E34D0" w:rsidP="005538F8">
            <w:pPr>
              <w:pStyle w:val="TableEntry"/>
            </w:pPr>
            <w:r>
              <w:t>none</w:t>
            </w:r>
          </w:p>
        </w:tc>
        <w:tc>
          <w:tcPr>
            <w:tcW w:w="2551" w:type="dxa"/>
          </w:tcPr>
          <w:p w14:paraId="1E6D1B75" w14:textId="29BC2AA7" w:rsidR="002E34D0" w:rsidRDefault="002E34D0" w:rsidP="005538F8">
            <w:pPr>
              <w:pStyle w:val="TableEntry"/>
            </w:pPr>
            <w:r>
              <w:t xml:space="preserve">Creates </w:t>
            </w:r>
            <w:r w:rsidR="00D334BE">
              <w:t xml:space="preserve">a </w:t>
            </w:r>
            <w:r w:rsidR="008A3F31">
              <w:t xml:space="preserve">new </w:t>
            </w:r>
            <w:r w:rsidR="00D334BE">
              <w:t>Modality Performed Procedure Step</w:t>
            </w:r>
          </w:p>
        </w:tc>
      </w:tr>
      <w:tr w:rsidR="002E34D0" w14:paraId="0872DB38" w14:textId="77777777" w:rsidTr="000D123E">
        <w:trPr>
          <w:cantSplit/>
          <w:trHeight w:val="770"/>
        </w:trPr>
        <w:tc>
          <w:tcPr>
            <w:tcW w:w="1413" w:type="dxa"/>
          </w:tcPr>
          <w:p w14:paraId="3F9AD064" w14:textId="6644B4BE" w:rsidR="002E34D0" w:rsidRDefault="00E0395F" w:rsidP="005538F8">
            <w:pPr>
              <w:pStyle w:val="TableEntry"/>
              <w:keepNext/>
            </w:pPr>
            <w:r>
              <w:t>Update</w:t>
            </w:r>
          </w:p>
        </w:tc>
        <w:tc>
          <w:tcPr>
            <w:tcW w:w="1134" w:type="dxa"/>
          </w:tcPr>
          <w:p w14:paraId="31396113" w14:textId="7D7F827E" w:rsidR="002E34D0" w:rsidRDefault="007F2F0A" w:rsidP="005538F8">
            <w:pPr>
              <w:pStyle w:val="TableEntry"/>
              <w:keepNext/>
            </w:pPr>
            <w:r>
              <w:t>PATCH</w:t>
            </w:r>
          </w:p>
        </w:tc>
        <w:tc>
          <w:tcPr>
            <w:tcW w:w="2126" w:type="dxa"/>
          </w:tcPr>
          <w:p w14:paraId="014DDA17" w14:textId="3F21A339" w:rsidR="002E34D0" w:rsidRDefault="002E34D0" w:rsidP="005538F8">
            <w:pPr>
              <w:pStyle w:val="TableEntry"/>
              <w:keepNext/>
            </w:pPr>
            <w:r>
              <w:t>dataset</w:t>
            </w:r>
            <w:r w:rsidR="00D334BE">
              <w:t xml:space="preserve"> </w:t>
            </w:r>
            <w:r w:rsidR="009F16A2">
              <w:t xml:space="preserve">according to </w:t>
            </w:r>
            <w:r w:rsidR="00D334BE">
              <w:t>PS3.4, Table F.7.2-1 (N-SET)</w:t>
            </w:r>
          </w:p>
        </w:tc>
        <w:tc>
          <w:tcPr>
            <w:tcW w:w="2126" w:type="dxa"/>
          </w:tcPr>
          <w:p w14:paraId="22B46313" w14:textId="77777777" w:rsidR="002E34D0" w:rsidRDefault="002E34D0" w:rsidP="005538F8">
            <w:pPr>
              <w:pStyle w:val="TableEntry"/>
              <w:keepNext/>
            </w:pPr>
            <w:r>
              <w:t>none</w:t>
            </w:r>
          </w:p>
        </w:tc>
        <w:tc>
          <w:tcPr>
            <w:tcW w:w="2551" w:type="dxa"/>
          </w:tcPr>
          <w:p w14:paraId="7D4984A6" w14:textId="38ED7481" w:rsidR="002E34D0" w:rsidRDefault="008A3F31" w:rsidP="005538F8">
            <w:pPr>
              <w:pStyle w:val="TableEntry"/>
              <w:keepNext/>
            </w:pPr>
            <w:r>
              <w:t>Updates the target</w:t>
            </w:r>
            <w:r w:rsidR="00D334BE">
              <w:t xml:space="preserve"> Modality Performed Procedure Step</w:t>
            </w:r>
          </w:p>
        </w:tc>
      </w:tr>
      <w:tr w:rsidR="00D0326D" w14:paraId="55322383" w14:textId="77777777" w:rsidTr="000D123E">
        <w:tc>
          <w:tcPr>
            <w:tcW w:w="1413" w:type="dxa"/>
          </w:tcPr>
          <w:p w14:paraId="47FC4737" w14:textId="77950DFD" w:rsidR="00D0326D" w:rsidRDefault="008A3F31" w:rsidP="005538F8">
            <w:pPr>
              <w:pStyle w:val="TableEntry"/>
            </w:pPr>
            <w:r>
              <w:t>Retrieve</w:t>
            </w:r>
          </w:p>
        </w:tc>
        <w:tc>
          <w:tcPr>
            <w:tcW w:w="1134" w:type="dxa"/>
          </w:tcPr>
          <w:p w14:paraId="3444F0E8" w14:textId="77777777" w:rsidR="00D0326D" w:rsidRDefault="00D0326D" w:rsidP="005538F8">
            <w:pPr>
              <w:pStyle w:val="TableEntry"/>
            </w:pPr>
            <w:r>
              <w:t>GET</w:t>
            </w:r>
          </w:p>
        </w:tc>
        <w:tc>
          <w:tcPr>
            <w:tcW w:w="2126" w:type="dxa"/>
          </w:tcPr>
          <w:p w14:paraId="53DACBA6" w14:textId="77777777" w:rsidR="00D0326D" w:rsidRDefault="00D0326D" w:rsidP="005538F8">
            <w:pPr>
              <w:pStyle w:val="TableEntry"/>
            </w:pPr>
            <w:r>
              <w:t>none</w:t>
            </w:r>
          </w:p>
        </w:tc>
        <w:tc>
          <w:tcPr>
            <w:tcW w:w="2126" w:type="dxa"/>
          </w:tcPr>
          <w:p w14:paraId="0BC37134" w14:textId="50E6D5EE" w:rsidR="00D0326D" w:rsidRDefault="00D0326D" w:rsidP="005538F8">
            <w:pPr>
              <w:pStyle w:val="TableEntry"/>
            </w:pPr>
            <w:r>
              <w:t>dataset</w:t>
            </w:r>
            <w:r w:rsidR="00D334BE">
              <w:t xml:space="preserve"> </w:t>
            </w:r>
            <w:r w:rsidR="009F16A2">
              <w:t xml:space="preserve">according to </w:t>
            </w:r>
            <w:r w:rsidR="00D334BE">
              <w:t>PS3.4, Table F.8.2-1</w:t>
            </w:r>
          </w:p>
        </w:tc>
        <w:tc>
          <w:tcPr>
            <w:tcW w:w="2551" w:type="dxa"/>
          </w:tcPr>
          <w:p w14:paraId="63DA9FD2" w14:textId="22189B83" w:rsidR="00D0326D" w:rsidRDefault="008A3F31" w:rsidP="005538F8">
            <w:pPr>
              <w:pStyle w:val="TableEntry"/>
            </w:pPr>
            <w:r>
              <w:t>Retrieves the target</w:t>
            </w:r>
            <w:r w:rsidR="00D334BE">
              <w:t xml:space="preserve"> Modality Performed Procedure Step</w:t>
            </w:r>
          </w:p>
        </w:tc>
      </w:tr>
      <w:tr w:rsidR="00D0326D" w14:paraId="561399B3" w14:textId="77777777" w:rsidTr="000D123E">
        <w:trPr>
          <w:trHeight w:val="70"/>
        </w:trPr>
        <w:tc>
          <w:tcPr>
            <w:tcW w:w="1413" w:type="dxa"/>
          </w:tcPr>
          <w:p w14:paraId="060A6115" w14:textId="2C468B70" w:rsidR="00D0326D" w:rsidRDefault="00D0326D" w:rsidP="005538F8">
            <w:pPr>
              <w:pStyle w:val="TableEntry"/>
            </w:pPr>
            <w:r>
              <w:t>Subscribe</w:t>
            </w:r>
          </w:p>
        </w:tc>
        <w:tc>
          <w:tcPr>
            <w:tcW w:w="1134" w:type="dxa"/>
          </w:tcPr>
          <w:p w14:paraId="573B1E6C" w14:textId="77777777" w:rsidR="00D0326D" w:rsidRDefault="00D0326D" w:rsidP="005538F8">
            <w:pPr>
              <w:pStyle w:val="TableEntry"/>
            </w:pPr>
            <w:r>
              <w:t>POST</w:t>
            </w:r>
          </w:p>
        </w:tc>
        <w:tc>
          <w:tcPr>
            <w:tcW w:w="2126" w:type="dxa"/>
          </w:tcPr>
          <w:p w14:paraId="120AED21" w14:textId="77777777" w:rsidR="00D0326D" w:rsidRDefault="00D0326D" w:rsidP="005538F8">
            <w:pPr>
              <w:pStyle w:val="TableEntry"/>
            </w:pPr>
            <w:r>
              <w:t>none</w:t>
            </w:r>
          </w:p>
        </w:tc>
        <w:tc>
          <w:tcPr>
            <w:tcW w:w="2126" w:type="dxa"/>
          </w:tcPr>
          <w:p w14:paraId="4837C0F0" w14:textId="77777777" w:rsidR="00D0326D" w:rsidRDefault="00D0326D" w:rsidP="005538F8">
            <w:pPr>
              <w:pStyle w:val="TableEntry"/>
            </w:pPr>
            <w:r>
              <w:t>none</w:t>
            </w:r>
          </w:p>
        </w:tc>
        <w:tc>
          <w:tcPr>
            <w:tcW w:w="2551" w:type="dxa"/>
          </w:tcPr>
          <w:p w14:paraId="1DF188A3" w14:textId="7B6CC7F3" w:rsidR="00D0326D" w:rsidRDefault="00D0326D" w:rsidP="005538F8">
            <w:pPr>
              <w:pStyle w:val="TableEntry"/>
            </w:pPr>
            <w:r>
              <w:t xml:space="preserve">Subscribes to state changes of </w:t>
            </w:r>
            <w:r w:rsidR="008A3F31">
              <w:t>the target</w:t>
            </w:r>
            <w:r>
              <w:t xml:space="preserve"> </w:t>
            </w:r>
            <w:r w:rsidR="00E0395F">
              <w:t>Modality Performed Procedure Step</w:t>
            </w:r>
          </w:p>
        </w:tc>
      </w:tr>
      <w:tr w:rsidR="00D0326D" w14:paraId="26269498" w14:textId="77777777" w:rsidTr="000D123E">
        <w:trPr>
          <w:trHeight w:val="70"/>
        </w:trPr>
        <w:tc>
          <w:tcPr>
            <w:tcW w:w="1413" w:type="dxa"/>
          </w:tcPr>
          <w:p w14:paraId="48FC429E" w14:textId="0BF77CFD" w:rsidR="00D0326D" w:rsidRDefault="00D0326D" w:rsidP="005538F8">
            <w:pPr>
              <w:pStyle w:val="TableEntry"/>
            </w:pPr>
            <w:r>
              <w:t>Unsubscribe</w:t>
            </w:r>
          </w:p>
        </w:tc>
        <w:tc>
          <w:tcPr>
            <w:tcW w:w="1134" w:type="dxa"/>
          </w:tcPr>
          <w:p w14:paraId="10947208" w14:textId="77777777" w:rsidR="00D0326D" w:rsidRDefault="00D0326D" w:rsidP="005538F8">
            <w:pPr>
              <w:pStyle w:val="TableEntry"/>
            </w:pPr>
            <w:r>
              <w:t>DELETE</w:t>
            </w:r>
          </w:p>
        </w:tc>
        <w:tc>
          <w:tcPr>
            <w:tcW w:w="2126" w:type="dxa"/>
          </w:tcPr>
          <w:p w14:paraId="29E74D16" w14:textId="77777777" w:rsidR="00D0326D" w:rsidRDefault="00D0326D" w:rsidP="005538F8">
            <w:pPr>
              <w:pStyle w:val="TableEntry"/>
            </w:pPr>
            <w:r>
              <w:t>none</w:t>
            </w:r>
          </w:p>
        </w:tc>
        <w:tc>
          <w:tcPr>
            <w:tcW w:w="2126" w:type="dxa"/>
          </w:tcPr>
          <w:p w14:paraId="298516F7" w14:textId="77777777" w:rsidR="00D0326D" w:rsidRDefault="00D0326D" w:rsidP="005538F8">
            <w:pPr>
              <w:pStyle w:val="TableEntry"/>
            </w:pPr>
            <w:r>
              <w:t>none</w:t>
            </w:r>
          </w:p>
        </w:tc>
        <w:tc>
          <w:tcPr>
            <w:tcW w:w="2551" w:type="dxa"/>
          </w:tcPr>
          <w:p w14:paraId="71CED0A1" w14:textId="2FC7607B" w:rsidR="00D0326D" w:rsidRDefault="00D0326D" w:rsidP="005538F8">
            <w:pPr>
              <w:pStyle w:val="TableEntry"/>
            </w:pPr>
            <w:r>
              <w:t xml:space="preserve">Unsubscribes to state changes of </w:t>
            </w:r>
            <w:r w:rsidR="008A3F31">
              <w:t>the target</w:t>
            </w:r>
            <w:r>
              <w:t xml:space="preserve"> </w:t>
            </w:r>
            <w:r w:rsidR="00E0395F">
              <w:t>Modality Performed Procedure Step</w:t>
            </w:r>
          </w:p>
        </w:tc>
      </w:tr>
    </w:tbl>
    <w:p w14:paraId="3562F0FF" w14:textId="7D16EC1E" w:rsidR="002E34D0" w:rsidRDefault="002E34D0" w:rsidP="00FE3B13">
      <w:pPr>
        <w:rPr>
          <w:ins w:id="158" w:author="Medema, Jeroen" w:date="2025-01-14T18:59:00Z" w16du:dateUtc="2025-01-14T17:59:00Z"/>
        </w:rPr>
      </w:pPr>
    </w:p>
    <w:p w14:paraId="74F0E472" w14:textId="668E17B0" w:rsidR="00243122" w:rsidRDefault="00243122" w:rsidP="00FE3B13">
      <w:pPr>
        <w:rPr>
          <w:ins w:id="159" w:author="Medema, Jeroen" w:date="2025-01-14T19:16:00Z" w16du:dateUtc="2025-01-14T18:16:00Z"/>
        </w:rPr>
      </w:pPr>
      <w:ins w:id="160" w:author="Medema, Jeroen" w:date="2025-01-14T18:59:00Z" w16du:dateUtc="2025-01-14T17:59:00Z">
        <w:r w:rsidRPr="00243122">
          <w:t xml:space="preserve">In Table </w:t>
        </w:r>
        <w:r>
          <w:t>X</w:t>
        </w:r>
        <w:r w:rsidRPr="00243122">
          <w:t>.3-2, the Target Resources permitted for each transaction are marked with M if support is mandatory for the origin server and O if it is optional. A blank cell indicates that the resource is not allowed in the transaction.</w:t>
        </w:r>
      </w:ins>
    </w:p>
    <w:p w14:paraId="44878C83" w14:textId="4529DBEC" w:rsidR="00DF0888" w:rsidRDefault="00DF0888" w:rsidP="00B66D39">
      <w:pPr>
        <w:pStyle w:val="TableTitle"/>
        <w:rPr>
          <w:ins w:id="161" w:author="Medema, Jeroen" w:date="2025-01-14T19:00:00Z" w16du:dateUtc="2025-01-14T18:00:00Z"/>
        </w:rPr>
      </w:pPr>
      <w:ins w:id="162" w:author="Medema, Jeroen" w:date="2025-01-14T19:16:00Z" w16du:dateUtc="2025-01-14T18:16:00Z">
        <w:r>
          <w:t>Table X.3-2. Resources by Transaction</w:t>
        </w:r>
      </w:ins>
    </w:p>
    <w:tbl>
      <w:tblPr>
        <w:tblStyle w:val="TableGrid"/>
        <w:tblW w:w="9776" w:type="dxa"/>
        <w:tblLook w:val="04A0" w:firstRow="1" w:lastRow="0" w:firstColumn="1" w:lastColumn="0" w:noHBand="0" w:noVBand="1"/>
      </w:tblPr>
      <w:tblGrid>
        <w:gridCol w:w="3094"/>
        <w:gridCol w:w="884"/>
        <w:gridCol w:w="849"/>
        <w:gridCol w:w="989"/>
        <w:gridCol w:w="1125"/>
        <w:gridCol w:w="1276"/>
        <w:gridCol w:w="1559"/>
      </w:tblGrid>
      <w:tr w:rsidR="00692E0D" w:rsidRPr="00692E0D" w14:paraId="4D33979E" w14:textId="77777777" w:rsidTr="00B66D39">
        <w:trPr>
          <w:ins w:id="163" w:author="Medema, Jeroen" w:date="2025-01-14T19:09:00Z" w16du:dateUtc="2025-01-14T18:09:00Z"/>
        </w:trPr>
        <w:tc>
          <w:tcPr>
            <w:tcW w:w="3094" w:type="dxa"/>
          </w:tcPr>
          <w:p w14:paraId="0F4B7C3F" w14:textId="24BE38FA" w:rsidR="00306FCA" w:rsidRPr="00B66D39" w:rsidRDefault="00306FCA" w:rsidP="00FE3B13">
            <w:pPr>
              <w:rPr>
                <w:ins w:id="164" w:author="Medema, Jeroen" w:date="2025-01-14T19:09:00Z" w16du:dateUtc="2025-01-14T18:09:00Z"/>
                <w:b/>
                <w:bCs/>
              </w:rPr>
            </w:pPr>
            <w:ins w:id="165" w:author="Medema, Jeroen" w:date="2025-01-14T19:09:00Z" w16du:dateUtc="2025-01-14T18:09:00Z">
              <w:r w:rsidRPr="00B66D39">
                <w:rPr>
                  <w:b/>
                  <w:bCs/>
                </w:rPr>
                <w:t>Resource</w:t>
              </w:r>
            </w:ins>
          </w:p>
        </w:tc>
        <w:tc>
          <w:tcPr>
            <w:tcW w:w="884" w:type="dxa"/>
          </w:tcPr>
          <w:p w14:paraId="5DEA3635" w14:textId="5C0B6D2E" w:rsidR="00306FCA" w:rsidRPr="00B66D39" w:rsidRDefault="00306FCA" w:rsidP="00FE3B13">
            <w:pPr>
              <w:rPr>
                <w:ins w:id="166" w:author="Medema, Jeroen" w:date="2025-01-14T19:09:00Z" w16du:dateUtc="2025-01-14T18:09:00Z"/>
                <w:b/>
                <w:bCs/>
              </w:rPr>
            </w:pPr>
            <w:ins w:id="167" w:author="Medema, Jeroen" w:date="2025-01-14T19:09:00Z" w16du:dateUtc="2025-01-14T18:09:00Z">
              <w:r w:rsidRPr="00B66D39">
                <w:rPr>
                  <w:b/>
                  <w:bCs/>
                </w:rPr>
                <w:t>Search</w:t>
              </w:r>
            </w:ins>
          </w:p>
        </w:tc>
        <w:tc>
          <w:tcPr>
            <w:tcW w:w="849" w:type="dxa"/>
          </w:tcPr>
          <w:p w14:paraId="7D2E675E" w14:textId="568B888A" w:rsidR="00306FCA" w:rsidRPr="00B66D39" w:rsidRDefault="00306FCA" w:rsidP="00FE3B13">
            <w:pPr>
              <w:rPr>
                <w:ins w:id="168" w:author="Medema, Jeroen" w:date="2025-01-14T19:09:00Z" w16du:dateUtc="2025-01-14T18:09:00Z"/>
                <w:b/>
                <w:bCs/>
              </w:rPr>
            </w:pPr>
            <w:ins w:id="169" w:author="Medema, Jeroen" w:date="2025-01-14T19:09:00Z" w16du:dateUtc="2025-01-14T18:09:00Z">
              <w:r w:rsidRPr="00B66D39">
                <w:rPr>
                  <w:b/>
                  <w:bCs/>
                </w:rPr>
                <w:t>Create</w:t>
              </w:r>
            </w:ins>
          </w:p>
        </w:tc>
        <w:tc>
          <w:tcPr>
            <w:tcW w:w="989" w:type="dxa"/>
          </w:tcPr>
          <w:p w14:paraId="7840725D" w14:textId="6243A283" w:rsidR="00306FCA" w:rsidRPr="00B66D39" w:rsidRDefault="00306FCA" w:rsidP="00FE3B13">
            <w:pPr>
              <w:rPr>
                <w:ins w:id="170" w:author="Medema, Jeroen" w:date="2025-01-14T19:09:00Z" w16du:dateUtc="2025-01-14T18:09:00Z"/>
                <w:b/>
                <w:bCs/>
              </w:rPr>
            </w:pPr>
            <w:ins w:id="171" w:author="Medema, Jeroen" w:date="2025-01-14T19:09:00Z" w16du:dateUtc="2025-01-14T18:09:00Z">
              <w:r w:rsidRPr="00B66D39">
                <w:rPr>
                  <w:b/>
                  <w:bCs/>
                </w:rPr>
                <w:t>Update</w:t>
              </w:r>
            </w:ins>
          </w:p>
        </w:tc>
        <w:tc>
          <w:tcPr>
            <w:tcW w:w="1125" w:type="dxa"/>
          </w:tcPr>
          <w:p w14:paraId="5B70454E" w14:textId="6F662145" w:rsidR="00306FCA" w:rsidRPr="00B66D39" w:rsidRDefault="00F76C8F" w:rsidP="00FE3B13">
            <w:pPr>
              <w:rPr>
                <w:ins w:id="172" w:author="Medema, Jeroen" w:date="2025-01-14T19:09:00Z" w16du:dateUtc="2025-01-14T18:09:00Z"/>
                <w:b/>
                <w:bCs/>
              </w:rPr>
            </w:pPr>
            <w:ins w:id="173" w:author="Medema, Jeroen" w:date="2025-01-14T19:09:00Z" w16du:dateUtc="2025-01-14T18:09:00Z">
              <w:r w:rsidRPr="00B66D39">
                <w:rPr>
                  <w:b/>
                  <w:bCs/>
                </w:rPr>
                <w:t>Retrieve</w:t>
              </w:r>
            </w:ins>
          </w:p>
        </w:tc>
        <w:tc>
          <w:tcPr>
            <w:tcW w:w="1276" w:type="dxa"/>
          </w:tcPr>
          <w:p w14:paraId="7D1FB459" w14:textId="12B76B7B" w:rsidR="00306FCA" w:rsidRPr="00B66D39" w:rsidRDefault="00F76C8F" w:rsidP="00FE3B13">
            <w:pPr>
              <w:rPr>
                <w:ins w:id="174" w:author="Medema, Jeroen" w:date="2025-01-14T19:09:00Z" w16du:dateUtc="2025-01-14T18:09:00Z"/>
                <w:b/>
                <w:bCs/>
              </w:rPr>
            </w:pPr>
            <w:ins w:id="175" w:author="Medema, Jeroen" w:date="2025-01-14T19:09:00Z" w16du:dateUtc="2025-01-14T18:09:00Z">
              <w:r w:rsidRPr="00B66D39">
                <w:rPr>
                  <w:b/>
                  <w:bCs/>
                </w:rPr>
                <w:t>Subscribe</w:t>
              </w:r>
            </w:ins>
          </w:p>
        </w:tc>
        <w:tc>
          <w:tcPr>
            <w:tcW w:w="1559" w:type="dxa"/>
          </w:tcPr>
          <w:p w14:paraId="4456B391" w14:textId="7909AA35" w:rsidR="00306FCA" w:rsidRPr="00B66D39" w:rsidRDefault="00F76C8F" w:rsidP="00FE3B13">
            <w:pPr>
              <w:rPr>
                <w:ins w:id="176" w:author="Medema, Jeroen" w:date="2025-01-14T19:09:00Z" w16du:dateUtc="2025-01-14T18:09:00Z"/>
                <w:b/>
                <w:bCs/>
              </w:rPr>
            </w:pPr>
            <w:ins w:id="177" w:author="Medema, Jeroen" w:date="2025-01-14T19:09:00Z" w16du:dateUtc="2025-01-14T18:09:00Z">
              <w:r w:rsidRPr="00B66D39">
                <w:rPr>
                  <w:b/>
                  <w:bCs/>
                </w:rPr>
                <w:t>Unsubscribe</w:t>
              </w:r>
            </w:ins>
          </w:p>
        </w:tc>
      </w:tr>
      <w:tr w:rsidR="00692E0D" w14:paraId="20BC44F4" w14:textId="77777777" w:rsidTr="00B66D39">
        <w:trPr>
          <w:ins w:id="178" w:author="Medema, Jeroen" w:date="2025-01-14T19:09:00Z" w16du:dateUtc="2025-01-14T18:09:00Z"/>
        </w:trPr>
        <w:tc>
          <w:tcPr>
            <w:tcW w:w="3094" w:type="dxa"/>
          </w:tcPr>
          <w:p w14:paraId="4F4C6F59" w14:textId="27B5E03A" w:rsidR="00306FCA" w:rsidRDefault="00F76C8F" w:rsidP="00FE3B13">
            <w:pPr>
              <w:rPr>
                <w:ins w:id="179" w:author="Medema, Jeroen" w:date="2025-01-14T19:09:00Z" w16du:dateUtc="2025-01-14T18:09:00Z"/>
              </w:rPr>
            </w:pPr>
            <w:ins w:id="180" w:author="Medema, Jeroen" w:date="2025-01-14T19:10:00Z" w16du:dateUtc="2025-01-14T18:10:00Z">
              <w:r>
                <w:t>Modality Scheduled Procedure Step</w:t>
              </w:r>
            </w:ins>
          </w:p>
        </w:tc>
        <w:tc>
          <w:tcPr>
            <w:tcW w:w="884" w:type="dxa"/>
          </w:tcPr>
          <w:p w14:paraId="42589933" w14:textId="30D81DEE" w:rsidR="00306FCA" w:rsidRDefault="00FE7B05" w:rsidP="0080342C">
            <w:pPr>
              <w:jc w:val="center"/>
              <w:rPr>
                <w:ins w:id="181" w:author="Medema, Jeroen" w:date="2025-01-14T19:09:00Z" w16du:dateUtc="2025-01-14T18:09:00Z"/>
              </w:rPr>
            </w:pPr>
            <w:ins w:id="182" w:author="Medema, Jeroen" w:date="2025-01-14T19:11:00Z" w16du:dateUtc="2025-01-14T18:11:00Z">
              <w:r>
                <w:t>O</w:t>
              </w:r>
            </w:ins>
          </w:p>
        </w:tc>
        <w:tc>
          <w:tcPr>
            <w:tcW w:w="849" w:type="dxa"/>
          </w:tcPr>
          <w:p w14:paraId="5BFA1AA2" w14:textId="291689B2" w:rsidR="00306FCA" w:rsidRDefault="00306FCA" w:rsidP="0080342C">
            <w:pPr>
              <w:jc w:val="center"/>
              <w:rPr>
                <w:ins w:id="183" w:author="Medema, Jeroen" w:date="2025-01-14T19:09:00Z" w16du:dateUtc="2025-01-14T18:09:00Z"/>
              </w:rPr>
            </w:pPr>
          </w:p>
        </w:tc>
        <w:tc>
          <w:tcPr>
            <w:tcW w:w="989" w:type="dxa"/>
          </w:tcPr>
          <w:p w14:paraId="24DCA247" w14:textId="77777777" w:rsidR="00306FCA" w:rsidRDefault="00306FCA" w:rsidP="0080342C">
            <w:pPr>
              <w:jc w:val="center"/>
              <w:rPr>
                <w:ins w:id="184" w:author="Medema, Jeroen" w:date="2025-01-14T19:09:00Z" w16du:dateUtc="2025-01-14T18:09:00Z"/>
              </w:rPr>
            </w:pPr>
          </w:p>
        </w:tc>
        <w:tc>
          <w:tcPr>
            <w:tcW w:w="1125" w:type="dxa"/>
          </w:tcPr>
          <w:p w14:paraId="3F4A4713" w14:textId="77777777" w:rsidR="00306FCA" w:rsidRDefault="00306FCA" w:rsidP="0080342C">
            <w:pPr>
              <w:jc w:val="center"/>
              <w:rPr>
                <w:ins w:id="185" w:author="Medema, Jeroen" w:date="2025-01-14T19:09:00Z" w16du:dateUtc="2025-01-14T18:09:00Z"/>
              </w:rPr>
            </w:pPr>
          </w:p>
        </w:tc>
        <w:tc>
          <w:tcPr>
            <w:tcW w:w="1276" w:type="dxa"/>
          </w:tcPr>
          <w:p w14:paraId="1F95701B" w14:textId="77777777" w:rsidR="00306FCA" w:rsidRDefault="00306FCA" w:rsidP="0080342C">
            <w:pPr>
              <w:jc w:val="center"/>
              <w:rPr>
                <w:ins w:id="186" w:author="Medema, Jeroen" w:date="2025-01-14T19:09:00Z" w16du:dateUtc="2025-01-14T18:09:00Z"/>
              </w:rPr>
            </w:pPr>
          </w:p>
        </w:tc>
        <w:tc>
          <w:tcPr>
            <w:tcW w:w="1559" w:type="dxa"/>
          </w:tcPr>
          <w:p w14:paraId="42FA8B3C" w14:textId="77777777" w:rsidR="00306FCA" w:rsidRDefault="00306FCA" w:rsidP="0080342C">
            <w:pPr>
              <w:jc w:val="center"/>
              <w:rPr>
                <w:ins w:id="187" w:author="Medema, Jeroen" w:date="2025-01-14T19:09:00Z" w16du:dateUtc="2025-01-14T18:09:00Z"/>
              </w:rPr>
            </w:pPr>
          </w:p>
        </w:tc>
      </w:tr>
      <w:tr w:rsidR="00692E0D" w14:paraId="0A4D7D52" w14:textId="77777777" w:rsidTr="00B66D39">
        <w:trPr>
          <w:ins w:id="188" w:author="Medema, Jeroen" w:date="2025-01-14T19:09:00Z" w16du:dateUtc="2025-01-14T18:09:00Z"/>
        </w:trPr>
        <w:tc>
          <w:tcPr>
            <w:tcW w:w="3094" w:type="dxa"/>
          </w:tcPr>
          <w:p w14:paraId="71AE1B68" w14:textId="4C4795D4" w:rsidR="00306FCA" w:rsidRDefault="00F76C8F" w:rsidP="00FE3B13">
            <w:pPr>
              <w:rPr>
                <w:ins w:id="189" w:author="Medema, Jeroen" w:date="2025-01-14T19:09:00Z" w16du:dateUtc="2025-01-14T18:09:00Z"/>
              </w:rPr>
            </w:pPr>
            <w:ins w:id="190" w:author="Medema, Jeroen" w:date="2025-01-14T19:10:00Z" w16du:dateUtc="2025-01-14T18:10:00Z">
              <w:r>
                <w:t>Modality Performed Procedure Step</w:t>
              </w:r>
            </w:ins>
          </w:p>
        </w:tc>
        <w:tc>
          <w:tcPr>
            <w:tcW w:w="884" w:type="dxa"/>
          </w:tcPr>
          <w:p w14:paraId="3F5E4BA8" w14:textId="77777777" w:rsidR="00306FCA" w:rsidRDefault="00306FCA" w:rsidP="0080342C">
            <w:pPr>
              <w:jc w:val="center"/>
              <w:rPr>
                <w:ins w:id="191" w:author="Medema, Jeroen" w:date="2025-01-14T19:09:00Z" w16du:dateUtc="2025-01-14T18:09:00Z"/>
              </w:rPr>
            </w:pPr>
          </w:p>
        </w:tc>
        <w:tc>
          <w:tcPr>
            <w:tcW w:w="849" w:type="dxa"/>
          </w:tcPr>
          <w:p w14:paraId="1F895502" w14:textId="491432C0" w:rsidR="00306FCA" w:rsidRDefault="00FE7B05" w:rsidP="0080342C">
            <w:pPr>
              <w:jc w:val="center"/>
              <w:rPr>
                <w:ins w:id="192" w:author="Medema, Jeroen" w:date="2025-01-14T19:09:00Z" w16du:dateUtc="2025-01-14T18:09:00Z"/>
              </w:rPr>
            </w:pPr>
            <w:ins w:id="193" w:author="Medema, Jeroen" w:date="2025-01-14T19:11:00Z" w16du:dateUtc="2025-01-14T18:11:00Z">
              <w:r>
                <w:t>O</w:t>
              </w:r>
            </w:ins>
          </w:p>
        </w:tc>
        <w:tc>
          <w:tcPr>
            <w:tcW w:w="989" w:type="dxa"/>
          </w:tcPr>
          <w:p w14:paraId="728EF38F" w14:textId="0E4F040E" w:rsidR="00306FCA" w:rsidRDefault="00FE7B05" w:rsidP="0080342C">
            <w:pPr>
              <w:jc w:val="center"/>
              <w:rPr>
                <w:ins w:id="194" w:author="Medema, Jeroen" w:date="2025-01-14T19:09:00Z" w16du:dateUtc="2025-01-14T18:09:00Z"/>
              </w:rPr>
            </w:pPr>
            <w:ins w:id="195" w:author="Medema, Jeroen" w:date="2025-01-14T19:11:00Z" w16du:dateUtc="2025-01-14T18:11:00Z">
              <w:r>
                <w:t>O</w:t>
              </w:r>
            </w:ins>
          </w:p>
        </w:tc>
        <w:tc>
          <w:tcPr>
            <w:tcW w:w="1125" w:type="dxa"/>
          </w:tcPr>
          <w:p w14:paraId="712299E0" w14:textId="46763136" w:rsidR="00306FCA" w:rsidRDefault="00FE7B05" w:rsidP="0080342C">
            <w:pPr>
              <w:jc w:val="center"/>
              <w:rPr>
                <w:ins w:id="196" w:author="Medema, Jeroen" w:date="2025-01-14T19:09:00Z" w16du:dateUtc="2025-01-14T18:09:00Z"/>
              </w:rPr>
            </w:pPr>
            <w:ins w:id="197" w:author="Medema, Jeroen" w:date="2025-01-14T19:11:00Z" w16du:dateUtc="2025-01-14T18:11:00Z">
              <w:r>
                <w:t>O</w:t>
              </w:r>
            </w:ins>
          </w:p>
        </w:tc>
        <w:tc>
          <w:tcPr>
            <w:tcW w:w="1276" w:type="dxa"/>
          </w:tcPr>
          <w:p w14:paraId="577619FD" w14:textId="79551951" w:rsidR="00306FCA" w:rsidRDefault="00FE7B05" w:rsidP="0080342C">
            <w:pPr>
              <w:jc w:val="center"/>
              <w:rPr>
                <w:ins w:id="198" w:author="Medema, Jeroen" w:date="2025-01-14T19:09:00Z" w16du:dateUtc="2025-01-14T18:09:00Z"/>
              </w:rPr>
            </w:pPr>
            <w:ins w:id="199" w:author="Medema, Jeroen" w:date="2025-01-14T19:11:00Z" w16du:dateUtc="2025-01-14T18:11:00Z">
              <w:r>
                <w:t>O</w:t>
              </w:r>
            </w:ins>
          </w:p>
        </w:tc>
        <w:tc>
          <w:tcPr>
            <w:tcW w:w="1559" w:type="dxa"/>
          </w:tcPr>
          <w:p w14:paraId="68CFE33D" w14:textId="104E38F8" w:rsidR="00306FCA" w:rsidRDefault="00FE7B05" w:rsidP="0080342C">
            <w:pPr>
              <w:jc w:val="center"/>
              <w:rPr>
                <w:ins w:id="200" w:author="Medema, Jeroen" w:date="2025-01-14T19:09:00Z" w16du:dateUtc="2025-01-14T18:09:00Z"/>
              </w:rPr>
            </w:pPr>
            <w:ins w:id="201" w:author="Medema, Jeroen" w:date="2025-01-14T19:11:00Z" w16du:dateUtc="2025-01-14T18:11:00Z">
              <w:r>
                <w:t>O</w:t>
              </w:r>
            </w:ins>
          </w:p>
        </w:tc>
      </w:tr>
    </w:tbl>
    <w:p w14:paraId="32E2FF54" w14:textId="77777777" w:rsidR="00243122" w:rsidRDefault="00243122" w:rsidP="00FE3B13">
      <w:pPr>
        <w:rPr>
          <w:ins w:id="202" w:author="Medema, Jeroen" w:date="2025-01-14T19:11:00Z" w16du:dateUtc="2025-01-14T18:11:00Z"/>
        </w:rPr>
      </w:pPr>
    </w:p>
    <w:p w14:paraId="45D45566" w14:textId="4A4078B4" w:rsidR="00C948E7" w:rsidRDefault="00C948E7" w:rsidP="00FE3B13">
      <w:ins w:id="203" w:author="Medema, Jeroen" w:date="2025-01-14T19:11:00Z" w16du:dateUtc="2025-01-14T18:11:00Z">
        <w:r>
          <w:t xml:space="preserve">See Table X.2-1 for the </w:t>
        </w:r>
      </w:ins>
      <w:ins w:id="204" w:author="Medema, Jeroen" w:date="2025-01-14T19:12:00Z" w16du:dateUtc="2025-01-14T18:12:00Z">
        <w:r>
          <w:t xml:space="preserve">dependencies between </w:t>
        </w:r>
      </w:ins>
      <w:ins w:id="205" w:author="Medema, Jeroen" w:date="2025-01-14T19:13:00Z" w16du:dateUtc="2025-01-14T18:13:00Z">
        <w:r w:rsidR="00C64527">
          <w:t xml:space="preserve">the </w:t>
        </w:r>
        <w:r w:rsidR="007D78FE">
          <w:t>support of transactions.</w:t>
        </w:r>
      </w:ins>
    </w:p>
    <w:p w14:paraId="57846994" w14:textId="20D0BBE7" w:rsidR="002E34D0" w:rsidRDefault="0024556E" w:rsidP="0024556E">
      <w:pPr>
        <w:pStyle w:val="Heading2"/>
      </w:pPr>
      <w:bookmarkStart w:id="206" w:name="_Toc181029358"/>
      <w:r>
        <w:lastRenderedPageBreak/>
        <w:t>X.4</w:t>
      </w:r>
      <w:r>
        <w:tab/>
      </w:r>
      <w:r w:rsidR="008A3F31">
        <w:t>Search</w:t>
      </w:r>
      <w:r w:rsidR="00176148">
        <w:t xml:space="preserve"> Transaction</w:t>
      </w:r>
      <w:bookmarkEnd w:id="206"/>
    </w:p>
    <w:p w14:paraId="387EEA82" w14:textId="547821BF" w:rsidR="007E6E0C" w:rsidRPr="007E6E0C" w:rsidRDefault="007E6E0C" w:rsidP="007E6E0C">
      <w:r w:rsidRPr="007E6E0C">
        <w:t xml:space="preserve">This </w:t>
      </w:r>
      <w:r w:rsidR="007A79E0">
        <w:t>T</w:t>
      </w:r>
      <w:r w:rsidRPr="007E6E0C">
        <w:t xml:space="preserve">ransaction searches the </w:t>
      </w:r>
      <w:r>
        <w:t xml:space="preserve">Modality </w:t>
      </w:r>
      <w:del w:id="207" w:author="Medema, Jeroen" w:date="2025-01-14T19:19:00Z" w16du:dateUtc="2025-01-14T18:19:00Z">
        <w:r w:rsidRPr="007E6E0C" w:rsidDel="0083181E">
          <w:delText xml:space="preserve">Worklist </w:delText>
        </w:r>
      </w:del>
      <w:ins w:id="208" w:author="Medema, Jeroen" w:date="2025-01-14T19:19:00Z" w16du:dateUtc="2025-01-14T18:19:00Z">
        <w:r w:rsidR="0083181E">
          <w:t>Scheduled Procedure Steps</w:t>
        </w:r>
        <w:r w:rsidR="0083181E" w:rsidRPr="007E6E0C">
          <w:t xml:space="preserve"> </w:t>
        </w:r>
      </w:ins>
      <w:r w:rsidRPr="007E6E0C">
        <w:t xml:space="preserve">for </w:t>
      </w:r>
      <w:del w:id="209" w:author="Medema, Jeroen" w:date="2025-01-14T19:19:00Z" w16du:dateUtc="2025-01-14T18:19:00Z">
        <w:r w:rsidRPr="007E6E0C" w:rsidDel="0083181E">
          <w:delText xml:space="preserve">Workitems </w:delText>
        </w:r>
      </w:del>
      <w:ins w:id="210" w:author="Medema, Jeroen" w:date="2025-01-14T19:20:00Z" w16du:dateUtc="2025-01-14T18:20:00Z">
        <w:r w:rsidR="007B2373">
          <w:t xml:space="preserve">scheduled </w:t>
        </w:r>
      </w:ins>
      <w:ins w:id="211" w:author="Medema, Jeroen" w:date="2025-01-14T19:19:00Z" w16du:dateUtc="2025-01-14T18:19:00Z">
        <w:r w:rsidR="0083181E">
          <w:t xml:space="preserve">procedure steps </w:t>
        </w:r>
      </w:ins>
      <w:r w:rsidRPr="007E6E0C">
        <w:t xml:space="preserve">that match the specified Query Parameters and returns a list of matching </w:t>
      </w:r>
      <w:ins w:id="212" w:author="Medema, Jeroen" w:date="2025-01-14T19:20:00Z" w16du:dateUtc="2025-01-14T18:20:00Z">
        <w:r w:rsidR="007B2373">
          <w:t>scheduled</w:t>
        </w:r>
        <w:r w:rsidR="007A0DD1">
          <w:t xml:space="preserve"> </w:t>
        </w:r>
      </w:ins>
      <w:del w:id="213" w:author="Medema, Jeroen" w:date="2025-01-14T19:19:00Z" w16du:dateUtc="2025-01-14T18:19:00Z">
        <w:r w:rsidRPr="007E6E0C" w:rsidDel="007B2373">
          <w:delText>Workitems</w:delText>
        </w:r>
      </w:del>
      <w:ins w:id="214" w:author="Medema, Jeroen" w:date="2025-01-14T19:20:00Z" w16du:dateUtc="2025-01-14T18:20:00Z">
        <w:r w:rsidR="007B2373">
          <w:t>procedure steps</w:t>
        </w:r>
      </w:ins>
      <w:r w:rsidRPr="007E6E0C">
        <w:t xml:space="preserve">. Each </w:t>
      </w:r>
      <w:del w:id="215" w:author="Medema, Jeroen" w:date="2025-01-14T19:20:00Z" w16du:dateUtc="2025-01-14T18:20:00Z">
        <w:r w:rsidRPr="007E6E0C" w:rsidDel="007A0DD1">
          <w:delText xml:space="preserve">Workitem </w:delText>
        </w:r>
      </w:del>
      <w:ins w:id="216" w:author="Medema, Jeroen" w:date="2025-01-14T19:20:00Z" w16du:dateUtc="2025-01-14T18:20:00Z">
        <w:r w:rsidR="007A0DD1">
          <w:t xml:space="preserve">scheduled procedure step </w:t>
        </w:r>
      </w:ins>
      <w:r w:rsidRPr="007E6E0C">
        <w:t xml:space="preserve">in the returned list includes return Attributes specified in the request. The </w:t>
      </w:r>
      <w:r w:rsidR="007A79E0">
        <w:t>T</w:t>
      </w:r>
      <w:r w:rsidRPr="007E6E0C">
        <w:t xml:space="preserve">ransaction corresponds to the DIMSE </w:t>
      </w:r>
      <w:r w:rsidR="003D0AED">
        <w:t xml:space="preserve">MWL </w:t>
      </w:r>
      <w:r w:rsidRPr="007E6E0C">
        <w:t xml:space="preserve">C-FIND </w:t>
      </w:r>
      <w:r w:rsidR="007A79E0">
        <w:t>O</w:t>
      </w:r>
      <w:r w:rsidRPr="007E6E0C">
        <w:t>peration</w:t>
      </w:r>
      <w:r w:rsidR="00C0797D">
        <w:t xml:space="preserve"> (see PS3.4, Section K.4.1)</w:t>
      </w:r>
      <w:r w:rsidRPr="007E6E0C">
        <w:t>.</w:t>
      </w:r>
    </w:p>
    <w:p w14:paraId="4BF04A14" w14:textId="3D8F898D" w:rsidR="0024556E" w:rsidRDefault="0024556E" w:rsidP="0024556E">
      <w:pPr>
        <w:pStyle w:val="Heading3"/>
      </w:pPr>
      <w:bookmarkStart w:id="217" w:name="_Toc181029359"/>
      <w:r>
        <w:t>X</w:t>
      </w:r>
      <w:r w:rsidR="000463B8">
        <w:t>.</w:t>
      </w:r>
      <w:r>
        <w:t>4.1</w:t>
      </w:r>
      <w:r>
        <w:tab/>
        <w:t>Request</w:t>
      </w:r>
      <w:bookmarkEnd w:id="217"/>
    </w:p>
    <w:p w14:paraId="699A5B31" w14:textId="15D6354F" w:rsidR="00EA715A" w:rsidRDefault="0024556E" w:rsidP="0024556E">
      <w:r>
        <w:t>The request shall have the following syntax:</w:t>
      </w:r>
    </w:p>
    <w:p w14:paraId="0D7E6327" w14:textId="36C37D1A" w:rsidR="0017715F" w:rsidRPr="007E6E0C" w:rsidRDefault="00EA715A" w:rsidP="0017715F">
      <w:pPr>
        <w:spacing w:after="0"/>
        <w:rPr>
          <w:rFonts w:ascii="Courier New" w:hAnsi="Courier New" w:cs="Courier New"/>
          <w:sz w:val="18"/>
          <w:szCs w:val="18"/>
        </w:rPr>
      </w:pPr>
      <w:r w:rsidRPr="007E6E0C">
        <w:rPr>
          <w:rFonts w:ascii="Courier New" w:hAnsi="Courier New" w:cs="Courier New"/>
          <w:sz w:val="18"/>
          <w:szCs w:val="18"/>
        </w:rPr>
        <w:t>GET SP /</w:t>
      </w:r>
      <w:r w:rsidR="0017715F" w:rsidRPr="007E6E0C">
        <w:rPr>
          <w:rFonts w:ascii="Courier New" w:hAnsi="Courier New" w:cs="Courier New"/>
          <w:sz w:val="18"/>
          <w:szCs w:val="18"/>
        </w:rPr>
        <w:t>modality-</w:t>
      </w:r>
      <w:del w:id="218" w:author="Medema, Jeroen" w:date="2025-01-14T19:20:00Z" w16du:dateUtc="2025-01-14T18:20:00Z">
        <w:r w:rsidR="0017715F" w:rsidRPr="007E6E0C" w:rsidDel="007A0DD1">
          <w:rPr>
            <w:rFonts w:ascii="Courier New" w:hAnsi="Courier New" w:cs="Courier New"/>
            <w:sz w:val="18"/>
            <w:szCs w:val="18"/>
          </w:rPr>
          <w:delText>worklist</w:delText>
        </w:r>
      </w:del>
      <w:ins w:id="219" w:author="Medema, Jeroen" w:date="2025-01-14T19:20:00Z" w16du:dateUtc="2025-01-14T18:20:00Z">
        <w:r w:rsidR="007A0DD1">
          <w:rPr>
            <w:rFonts w:ascii="Courier New" w:hAnsi="Courier New" w:cs="Courier New"/>
            <w:sz w:val="18"/>
            <w:szCs w:val="18"/>
          </w:rPr>
          <w:t>scheduled-procedure-steps</w:t>
        </w:r>
      </w:ins>
      <w:r w:rsidR="0017715F" w:rsidRPr="007E6E0C">
        <w:rPr>
          <w:rFonts w:ascii="Courier New" w:hAnsi="Courier New" w:cs="Courier New"/>
          <w:sz w:val="18"/>
          <w:szCs w:val="18"/>
        </w:rPr>
        <w:t>?{&amp;match*}{&amp;includefield}{&amp;fuzzymatching}{&amp;offset}{&amp;limit}</w:t>
      </w:r>
      <w:r w:rsidRPr="007E6E0C">
        <w:rPr>
          <w:rFonts w:ascii="Courier New" w:hAnsi="Courier New" w:cs="Courier New"/>
          <w:sz w:val="18"/>
          <w:szCs w:val="18"/>
        </w:rPr>
        <w:t xml:space="preserve"> SP version CRLF</w:t>
      </w:r>
    </w:p>
    <w:p w14:paraId="682D25E2" w14:textId="77777777" w:rsidR="0017715F" w:rsidRPr="007E6E0C" w:rsidRDefault="00EA715A" w:rsidP="0017715F">
      <w:pPr>
        <w:spacing w:after="0"/>
        <w:rPr>
          <w:rFonts w:ascii="Courier New" w:hAnsi="Courier New" w:cs="Courier New"/>
          <w:sz w:val="18"/>
          <w:szCs w:val="18"/>
        </w:rPr>
      </w:pPr>
      <w:r w:rsidRPr="007E6E0C">
        <w:rPr>
          <w:rFonts w:ascii="Courier New" w:hAnsi="Courier New" w:cs="Courier New"/>
          <w:sz w:val="18"/>
          <w:szCs w:val="18"/>
        </w:rPr>
        <w:t>Accept</w:t>
      </w:r>
      <w:r w:rsidR="0017715F" w:rsidRPr="007E6E0C">
        <w:rPr>
          <w:rFonts w:ascii="Courier New" w:hAnsi="Courier New" w:cs="Courier New"/>
          <w:sz w:val="18"/>
          <w:szCs w:val="18"/>
        </w:rPr>
        <w:t xml:space="preserve">: 1#media-type </w:t>
      </w:r>
      <w:r w:rsidRPr="007E6E0C">
        <w:rPr>
          <w:rFonts w:ascii="Courier New" w:hAnsi="Courier New" w:cs="Courier New"/>
          <w:sz w:val="18"/>
          <w:szCs w:val="18"/>
        </w:rPr>
        <w:t>CRLF</w:t>
      </w:r>
    </w:p>
    <w:p w14:paraId="4BEE31E0" w14:textId="77777777" w:rsidR="0017715F" w:rsidRPr="007E6E0C" w:rsidRDefault="00EA715A" w:rsidP="0017715F">
      <w:pPr>
        <w:spacing w:after="0"/>
        <w:rPr>
          <w:rFonts w:ascii="Courier New" w:hAnsi="Courier New" w:cs="Courier New"/>
          <w:sz w:val="18"/>
          <w:szCs w:val="18"/>
        </w:rPr>
      </w:pPr>
      <w:r w:rsidRPr="007E6E0C">
        <w:rPr>
          <w:rFonts w:ascii="Courier New" w:hAnsi="Courier New" w:cs="Courier New"/>
          <w:sz w:val="18"/>
          <w:szCs w:val="18"/>
        </w:rPr>
        <w:t>*(header-field CRLF)</w:t>
      </w:r>
    </w:p>
    <w:p w14:paraId="5E5B2EFC" w14:textId="1D046046" w:rsidR="00EA715A" w:rsidRPr="007E6E0C" w:rsidRDefault="00EA715A" w:rsidP="00EA715A">
      <w:pPr>
        <w:rPr>
          <w:rFonts w:ascii="Courier New" w:hAnsi="Courier New" w:cs="Courier New"/>
          <w:sz w:val="18"/>
          <w:szCs w:val="18"/>
        </w:rPr>
      </w:pPr>
      <w:r w:rsidRPr="007E6E0C">
        <w:rPr>
          <w:rFonts w:ascii="Courier New" w:hAnsi="Courier New" w:cs="Courier New"/>
          <w:sz w:val="18"/>
          <w:szCs w:val="18"/>
        </w:rPr>
        <w:t>CRLF</w:t>
      </w:r>
    </w:p>
    <w:p w14:paraId="376E28BE" w14:textId="3A3AAB22" w:rsidR="0024556E" w:rsidRDefault="0024556E" w:rsidP="0024556E">
      <w:pPr>
        <w:pStyle w:val="Heading4"/>
      </w:pPr>
      <w:bookmarkStart w:id="220" w:name="_Toc181029360"/>
      <w:r>
        <w:t>X.4.1.1</w:t>
      </w:r>
      <w:r>
        <w:tab/>
        <w:t>Target Resources</w:t>
      </w:r>
      <w:bookmarkEnd w:id="220"/>
    </w:p>
    <w:p w14:paraId="181DDEC3" w14:textId="184FE977" w:rsidR="0024556E" w:rsidRPr="0024556E" w:rsidRDefault="0017715F" w:rsidP="0024556E">
      <w:r w:rsidRPr="0017715F">
        <w:t xml:space="preserve">The Target Resource for this </w:t>
      </w:r>
      <w:r w:rsidR="002969F8">
        <w:t>T</w:t>
      </w:r>
      <w:r w:rsidRPr="0017715F">
        <w:t xml:space="preserve">ransaction is the </w:t>
      </w:r>
      <w:r>
        <w:t xml:space="preserve">Modality </w:t>
      </w:r>
      <w:del w:id="221" w:author="Medema, Jeroen" w:date="2025-01-14T19:21:00Z" w16du:dateUtc="2025-01-14T18:21:00Z">
        <w:r w:rsidDel="000947D4">
          <w:delText>Worklist</w:delText>
        </w:r>
      </w:del>
      <w:ins w:id="222" w:author="Medema, Jeroen" w:date="2025-01-14T19:21:00Z" w16du:dateUtc="2025-01-14T18:21:00Z">
        <w:r w:rsidR="000947D4">
          <w:t>Scheduled Procedure Steps</w:t>
        </w:r>
      </w:ins>
      <w:r w:rsidRPr="0017715F">
        <w:t>.</w:t>
      </w:r>
    </w:p>
    <w:p w14:paraId="4CF79B3B" w14:textId="15491062" w:rsidR="0024556E" w:rsidRDefault="0024556E" w:rsidP="0024556E">
      <w:pPr>
        <w:pStyle w:val="Heading4"/>
      </w:pPr>
      <w:bookmarkStart w:id="223" w:name="_Toc181029361"/>
      <w:r>
        <w:t>X.4.1.2</w:t>
      </w:r>
      <w:r>
        <w:tab/>
        <w:t>Query Parameters</w:t>
      </w:r>
      <w:bookmarkEnd w:id="223"/>
    </w:p>
    <w:p w14:paraId="50D367B5" w14:textId="77777777" w:rsidR="0017715F" w:rsidRDefault="0017715F" w:rsidP="0017715F">
      <w:r>
        <w:t>The origin server shall support Query Parameters as required in Table 8.3.4-1.</w:t>
      </w:r>
    </w:p>
    <w:p w14:paraId="520B0FB5" w14:textId="593E5CCD" w:rsidR="0024556E" w:rsidRPr="0024556E" w:rsidRDefault="0017715F" w:rsidP="0017715F">
      <w:r>
        <w:t>The user agent shall supply in the request Query Parameters as required in Table 8.3.4-1.</w:t>
      </w:r>
    </w:p>
    <w:p w14:paraId="0D667477" w14:textId="6D4465B1" w:rsidR="0024556E" w:rsidRDefault="0024556E" w:rsidP="0024556E">
      <w:pPr>
        <w:pStyle w:val="Heading4"/>
      </w:pPr>
      <w:bookmarkStart w:id="224" w:name="_Toc181029362"/>
      <w:r>
        <w:t>X.4.1.3</w:t>
      </w:r>
      <w:r>
        <w:tab/>
        <w:t>Request Header Fields</w:t>
      </w:r>
      <w:bookmarkEnd w:id="224"/>
    </w:p>
    <w:p w14:paraId="529D957B" w14:textId="12E053D3" w:rsidR="0017715F" w:rsidRDefault="0017715F" w:rsidP="0017715F">
      <w:r>
        <w:t>The origin server shall support header fields as required in Table X.4.1-1.</w:t>
      </w:r>
    </w:p>
    <w:p w14:paraId="2E8EA750" w14:textId="1BC41481" w:rsidR="0024556E" w:rsidRDefault="0017715F" w:rsidP="0017715F">
      <w:r>
        <w:t>The user agent shall supply in the request header fields as defined in Table X.4.1-1.</w:t>
      </w:r>
    </w:p>
    <w:p w14:paraId="02BDAB68" w14:textId="78774E1B" w:rsidR="0017715F" w:rsidRDefault="0017715F" w:rsidP="0017715F">
      <w:pPr>
        <w:pStyle w:val="TableTitle"/>
        <w:keepNext/>
      </w:pPr>
      <w:r w:rsidRPr="00F201D1">
        <w:t xml:space="preserve">Table </w:t>
      </w:r>
      <w:r>
        <w:t>X</w:t>
      </w:r>
      <w:r w:rsidRPr="00F201D1">
        <w:t>.</w:t>
      </w:r>
      <w:r>
        <w:t>4</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17715F" w:rsidRPr="00F201D1" w14:paraId="22D0107E" w14:textId="77777777" w:rsidTr="00652BF8">
        <w:tc>
          <w:tcPr>
            <w:tcW w:w="846" w:type="dxa"/>
            <w:vMerge w:val="restart"/>
          </w:tcPr>
          <w:p w14:paraId="41656EB3" w14:textId="77777777" w:rsidR="0017715F" w:rsidRPr="00F201D1" w:rsidRDefault="0017715F" w:rsidP="0017715F">
            <w:pPr>
              <w:pStyle w:val="TableEntry"/>
              <w:keepNext/>
              <w:jc w:val="center"/>
              <w:rPr>
                <w:b/>
                <w:bCs/>
              </w:rPr>
            </w:pPr>
            <w:r w:rsidRPr="00F201D1">
              <w:rPr>
                <w:b/>
                <w:bCs/>
              </w:rPr>
              <w:t>Name</w:t>
            </w:r>
          </w:p>
        </w:tc>
        <w:tc>
          <w:tcPr>
            <w:tcW w:w="1276" w:type="dxa"/>
            <w:vMerge w:val="restart"/>
          </w:tcPr>
          <w:p w14:paraId="6B54B287" w14:textId="77777777" w:rsidR="0017715F" w:rsidRPr="00F201D1" w:rsidRDefault="0017715F" w:rsidP="0017715F">
            <w:pPr>
              <w:pStyle w:val="TableEntry"/>
              <w:keepNext/>
              <w:jc w:val="center"/>
              <w:rPr>
                <w:b/>
                <w:bCs/>
              </w:rPr>
            </w:pPr>
            <w:r>
              <w:rPr>
                <w:b/>
                <w:bCs/>
              </w:rPr>
              <w:t>Values</w:t>
            </w:r>
          </w:p>
        </w:tc>
        <w:tc>
          <w:tcPr>
            <w:tcW w:w="2976" w:type="dxa"/>
            <w:gridSpan w:val="2"/>
          </w:tcPr>
          <w:p w14:paraId="2B51CC4C" w14:textId="77777777" w:rsidR="0017715F" w:rsidRPr="00F201D1" w:rsidRDefault="0017715F" w:rsidP="0017715F">
            <w:pPr>
              <w:pStyle w:val="TableEntry"/>
              <w:keepNext/>
              <w:jc w:val="center"/>
              <w:rPr>
                <w:b/>
                <w:bCs/>
              </w:rPr>
            </w:pPr>
            <w:r w:rsidRPr="00F201D1">
              <w:rPr>
                <w:b/>
                <w:bCs/>
              </w:rPr>
              <w:t>Usage</w:t>
            </w:r>
          </w:p>
        </w:tc>
        <w:tc>
          <w:tcPr>
            <w:tcW w:w="4252" w:type="dxa"/>
            <w:vMerge w:val="restart"/>
          </w:tcPr>
          <w:p w14:paraId="7C173EC5" w14:textId="77777777" w:rsidR="0017715F" w:rsidRPr="00F201D1" w:rsidRDefault="0017715F" w:rsidP="0017715F">
            <w:pPr>
              <w:pStyle w:val="TableEntry"/>
              <w:keepNext/>
              <w:jc w:val="center"/>
              <w:rPr>
                <w:b/>
                <w:bCs/>
              </w:rPr>
            </w:pPr>
            <w:r w:rsidRPr="00F201D1">
              <w:rPr>
                <w:b/>
                <w:bCs/>
              </w:rPr>
              <w:t>Description</w:t>
            </w:r>
          </w:p>
        </w:tc>
      </w:tr>
      <w:tr w:rsidR="0017715F" w:rsidRPr="00F201D1" w14:paraId="0FF50E08" w14:textId="77777777" w:rsidTr="00652BF8">
        <w:tc>
          <w:tcPr>
            <w:tcW w:w="846" w:type="dxa"/>
            <w:vMerge/>
          </w:tcPr>
          <w:p w14:paraId="23156E3E" w14:textId="77777777" w:rsidR="0017715F" w:rsidRPr="00F201D1" w:rsidRDefault="0017715F" w:rsidP="00652BF8">
            <w:pPr>
              <w:pStyle w:val="TableEntry"/>
              <w:jc w:val="center"/>
              <w:rPr>
                <w:b/>
                <w:bCs/>
              </w:rPr>
            </w:pPr>
          </w:p>
        </w:tc>
        <w:tc>
          <w:tcPr>
            <w:tcW w:w="1276" w:type="dxa"/>
            <w:vMerge/>
          </w:tcPr>
          <w:p w14:paraId="08330A68" w14:textId="77777777" w:rsidR="0017715F" w:rsidRPr="00F201D1" w:rsidRDefault="0017715F" w:rsidP="00652BF8">
            <w:pPr>
              <w:pStyle w:val="TableEntry"/>
              <w:jc w:val="center"/>
              <w:rPr>
                <w:b/>
                <w:bCs/>
              </w:rPr>
            </w:pPr>
          </w:p>
        </w:tc>
        <w:tc>
          <w:tcPr>
            <w:tcW w:w="1417" w:type="dxa"/>
          </w:tcPr>
          <w:p w14:paraId="2922EF01" w14:textId="77777777" w:rsidR="0017715F" w:rsidRPr="00F201D1" w:rsidRDefault="0017715F" w:rsidP="00652BF8">
            <w:pPr>
              <w:pStyle w:val="TableEntry"/>
              <w:jc w:val="center"/>
              <w:rPr>
                <w:b/>
                <w:bCs/>
              </w:rPr>
            </w:pPr>
            <w:r w:rsidRPr="00F201D1">
              <w:rPr>
                <w:b/>
                <w:bCs/>
              </w:rPr>
              <w:t>User Agent</w:t>
            </w:r>
          </w:p>
        </w:tc>
        <w:tc>
          <w:tcPr>
            <w:tcW w:w="1559" w:type="dxa"/>
          </w:tcPr>
          <w:p w14:paraId="3C37CE2F" w14:textId="77777777" w:rsidR="0017715F" w:rsidRPr="00F201D1" w:rsidRDefault="0017715F" w:rsidP="00652BF8">
            <w:pPr>
              <w:pStyle w:val="TableEntry"/>
              <w:jc w:val="center"/>
              <w:rPr>
                <w:b/>
                <w:bCs/>
              </w:rPr>
            </w:pPr>
            <w:r w:rsidRPr="00F201D1">
              <w:rPr>
                <w:b/>
                <w:bCs/>
              </w:rPr>
              <w:t>Origin Server</w:t>
            </w:r>
          </w:p>
        </w:tc>
        <w:tc>
          <w:tcPr>
            <w:tcW w:w="4252" w:type="dxa"/>
            <w:vMerge/>
          </w:tcPr>
          <w:p w14:paraId="43EDAC3A" w14:textId="77777777" w:rsidR="0017715F" w:rsidRPr="00F201D1" w:rsidRDefault="0017715F" w:rsidP="00652BF8">
            <w:pPr>
              <w:pStyle w:val="TableEntry"/>
              <w:jc w:val="center"/>
              <w:rPr>
                <w:b/>
                <w:bCs/>
              </w:rPr>
            </w:pPr>
          </w:p>
        </w:tc>
      </w:tr>
      <w:tr w:rsidR="0017715F" w14:paraId="401E53AC" w14:textId="77777777" w:rsidTr="00652BF8">
        <w:tc>
          <w:tcPr>
            <w:tcW w:w="846" w:type="dxa"/>
          </w:tcPr>
          <w:p w14:paraId="4727FE08" w14:textId="77777777" w:rsidR="0017715F" w:rsidRDefault="0017715F" w:rsidP="00652BF8">
            <w:pPr>
              <w:pStyle w:val="TableEntry"/>
            </w:pPr>
            <w:r>
              <w:t>Accept</w:t>
            </w:r>
          </w:p>
        </w:tc>
        <w:tc>
          <w:tcPr>
            <w:tcW w:w="1276" w:type="dxa"/>
          </w:tcPr>
          <w:p w14:paraId="64494A6D" w14:textId="77777777" w:rsidR="0017715F" w:rsidRDefault="0017715F" w:rsidP="00652BF8">
            <w:pPr>
              <w:pStyle w:val="TableEntry"/>
            </w:pPr>
            <w:r>
              <w:t>media-type</w:t>
            </w:r>
          </w:p>
        </w:tc>
        <w:tc>
          <w:tcPr>
            <w:tcW w:w="1417" w:type="dxa"/>
          </w:tcPr>
          <w:p w14:paraId="6AB92969" w14:textId="77777777" w:rsidR="0017715F" w:rsidRDefault="0017715F" w:rsidP="00652BF8">
            <w:pPr>
              <w:pStyle w:val="TableEntry"/>
            </w:pPr>
            <w:r>
              <w:t>M</w:t>
            </w:r>
          </w:p>
        </w:tc>
        <w:tc>
          <w:tcPr>
            <w:tcW w:w="1559" w:type="dxa"/>
          </w:tcPr>
          <w:p w14:paraId="5C769DF9" w14:textId="77777777" w:rsidR="0017715F" w:rsidRDefault="0017715F" w:rsidP="00652BF8">
            <w:pPr>
              <w:pStyle w:val="TableEntry"/>
            </w:pPr>
            <w:r>
              <w:t>M</w:t>
            </w:r>
          </w:p>
        </w:tc>
        <w:tc>
          <w:tcPr>
            <w:tcW w:w="4252" w:type="dxa"/>
          </w:tcPr>
          <w:p w14:paraId="4D974AD3" w14:textId="77777777" w:rsidR="0017715F" w:rsidRDefault="0017715F" w:rsidP="00652BF8">
            <w:pPr>
              <w:pStyle w:val="TableEntry"/>
            </w:pPr>
            <w:r>
              <w:t>The Acceptable Media Types of the response payload.</w:t>
            </w:r>
          </w:p>
        </w:tc>
      </w:tr>
    </w:tbl>
    <w:p w14:paraId="01947B5B" w14:textId="77777777" w:rsidR="0017715F" w:rsidRDefault="0017715F" w:rsidP="0017715F"/>
    <w:p w14:paraId="6CD4D3E3" w14:textId="0EC44E20" w:rsidR="0017715F" w:rsidRPr="0024556E" w:rsidRDefault="0017715F" w:rsidP="0017715F">
      <w:r>
        <w:t>See also Section 8.4.</w:t>
      </w:r>
    </w:p>
    <w:p w14:paraId="31B576BD" w14:textId="22BAEBCC" w:rsidR="0024556E" w:rsidRDefault="0024556E" w:rsidP="0024556E">
      <w:pPr>
        <w:pStyle w:val="Heading4"/>
      </w:pPr>
      <w:bookmarkStart w:id="225" w:name="_Toc181029363"/>
      <w:r>
        <w:t>X.4.1.4</w:t>
      </w:r>
      <w:r>
        <w:tab/>
        <w:t>Request Payload</w:t>
      </w:r>
      <w:bookmarkEnd w:id="225"/>
    </w:p>
    <w:p w14:paraId="232DCF04" w14:textId="47E90A09" w:rsidR="007037F3" w:rsidRDefault="007037F3" w:rsidP="007037F3">
      <w:r>
        <w:t xml:space="preserve">The request </w:t>
      </w:r>
      <w:r w:rsidR="007B6A19">
        <w:t>shall have</w:t>
      </w:r>
      <w:r>
        <w:t xml:space="preserve"> no payload.</w:t>
      </w:r>
    </w:p>
    <w:p w14:paraId="1D9C748A" w14:textId="0A3B6211" w:rsidR="0024556E" w:rsidRDefault="0024556E" w:rsidP="0024556E">
      <w:pPr>
        <w:pStyle w:val="Heading3"/>
      </w:pPr>
      <w:bookmarkStart w:id="226" w:name="_Toc181029364"/>
      <w:r>
        <w:t>X.4.2</w:t>
      </w:r>
      <w:r>
        <w:tab/>
        <w:t>Behavior</w:t>
      </w:r>
      <w:bookmarkEnd w:id="226"/>
    </w:p>
    <w:p w14:paraId="162F8EE7" w14:textId="4F65C45F" w:rsidR="0024556E" w:rsidRDefault="0017715F" w:rsidP="0024556E">
      <w:r w:rsidRPr="0017715F">
        <w:t>The origin server shall perform a search according the requirements specified in Section 8.3.4.</w:t>
      </w:r>
    </w:p>
    <w:p w14:paraId="53CB923F" w14:textId="77777777" w:rsidR="0017715F" w:rsidRDefault="0017715F" w:rsidP="0017715F">
      <w:r>
        <w:t>For each matching Workitem, the origin server shall include in the results:</w:t>
      </w:r>
    </w:p>
    <w:p w14:paraId="43BAE24E" w14:textId="4DD1EE56" w:rsidR="0017715F" w:rsidRDefault="0017715F" w:rsidP="0017715F">
      <w:pPr>
        <w:pStyle w:val="ListParagraph"/>
        <w:numPr>
          <w:ilvl w:val="0"/>
          <w:numId w:val="12"/>
        </w:numPr>
      </w:pPr>
      <w:r>
        <w:t xml:space="preserve">All Modality Worklist Instance Attributes in </w:t>
      </w:r>
      <w:r w:rsidRPr="0017715F">
        <w:t xml:space="preserve">Table K.6-1 </w:t>
      </w:r>
      <w:r>
        <w:t>“</w:t>
      </w:r>
      <w:r w:rsidRPr="0017715F">
        <w:t>Attributes for the Modality Worklist Info</w:t>
      </w:r>
      <w:r w:rsidR="009E04E1">
        <w:t>r</w:t>
      </w:r>
      <w:r w:rsidRPr="0017715F">
        <w:t>mation Model</w:t>
      </w:r>
      <w:r>
        <w:t>” in PS3.4 with a Return Key Type of 1 or 2.</w:t>
      </w:r>
    </w:p>
    <w:p w14:paraId="5B208EC1" w14:textId="40A7F823" w:rsidR="0017715F" w:rsidRDefault="007B6A19" w:rsidP="007B6A19">
      <w:pPr>
        <w:pStyle w:val="ListParagraph"/>
        <w:numPr>
          <w:ilvl w:val="0"/>
          <w:numId w:val="12"/>
        </w:numPr>
      </w:pPr>
      <w:r>
        <w:t xml:space="preserve">All Modality Worklist Instance Attributes in </w:t>
      </w:r>
      <w:r w:rsidRPr="0017715F">
        <w:t xml:space="preserve">Table K.6-1 </w:t>
      </w:r>
      <w:r>
        <w:t>“</w:t>
      </w:r>
      <w:r w:rsidRPr="0017715F">
        <w:t>Attributes for the Modality Worklist Information Model</w:t>
      </w:r>
      <w:r>
        <w:t xml:space="preserve">” in PS3.4 with a Return Key Type of </w:t>
      </w:r>
      <w:commentRangeStart w:id="227"/>
      <w:r>
        <w:t xml:space="preserve">1C </w:t>
      </w:r>
      <w:commentRangeEnd w:id="227"/>
      <w:r>
        <w:rPr>
          <w:rStyle w:val="CommentReference"/>
        </w:rPr>
        <w:commentReference w:id="227"/>
      </w:r>
      <w:r w:rsidR="0017715F">
        <w:t>for which the conditional requirements are met.</w:t>
      </w:r>
    </w:p>
    <w:p w14:paraId="33777785" w14:textId="7A0D5E38" w:rsidR="0017715F" w:rsidRDefault="0017715F" w:rsidP="0017715F">
      <w:pPr>
        <w:pStyle w:val="ListParagraph"/>
        <w:numPr>
          <w:ilvl w:val="0"/>
          <w:numId w:val="12"/>
        </w:numPr>
      </w:pPr>
      <w:r>
        <w:t>All other Workitem Attributes passed as match parameters that are supported by the origin server as either matching or return Attributes.</w:t>
      </w:r>
    </w:p>
    <w:p w14:paraId="694C114B" w14:textId="39279DA2" w:rsidR="0017715F" w:rsidRPr="0024556E" w:rsidRDefault="0017715F" w:rsidP="0017715F">
      <w:pPr>
        <w:pStyle w:val="ListParagraph"/>
        <w:numPr>
          <w:ilvl w:val="0"/>
          <w:numId w:val="12"/>
        </w:numPr>
      </w:pPr>
      <w:r>
        <w:t>All other Workitem Attributes passed as includefield parameter values that are supported by the origin server as return Attributes.</w:t>
      </w:r>
    </w:p>
    <w:p w14:paraId="3989F34F" w14:textId="0C2EB6A0" w:rsidR="0024556E" w:rsidRDefault="0024556E" w:rsidP="0024556E">
      <w:pPr>
        <w:pStyle w:val="Heading3"/>
      </w:pPr>
      <w:bookmarkStart w:id="228" w:name="_Toc181029365"/>
      <w:r>
        <w:lastRenderedPageBreak/>
        <w:t>X.4.3</w:t>
      </w:r>
      <w:r>
        <w:tab/>
        <w:t>Response</w:t>
      </w:r>
      <w:bookmarkEnd w:id="228"/>
    </w:p>
    <w:p w14:paraId="7C47EACC" w14:textId="3E09B52C" w:rsidR="0024556E" w:rsidRDefault="007B6A19" w:rsidP="0024556E">
      <w:r w:rsidRPr="007B6A19">
        <w:t>The response shall have the following syntax:</w:t>
      </w:r>
    </w:p>
    <w:p w14:paraId="2E3BC51D" w14:textId="77777777" w:rsidR="007B6A19" w:rsidRPr="007E6E0C" w:rsidRDefault="007B6A19" w:rsidP="007B6A19">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4E96FA2B" w14:textId="77777777" w:rsidR="007B6A19" w:rsidRPr="007E6E0C" w:rsidRDefault="007B6A19" w:rsidP="007B6A19">
      <w:pPr>
        <w:spacing w:after="0"/>
        <w:rPr>
          <w:rFonts w:ascii="Courier New" w:hAnsi="Courier New" w:cs="Courier New"/>
          <w:sz w:val="18"/>
          <w:szCs w:val="18"/>
        </w:rPr>
      </w:pPr>
      <w:r w:rsidRPr="007E6E0C">
        <w:rPr>
          <w:rFonts w:ascii="Courier New" w:hAnsi="Courier New" w:cs="Courier New"/>
          <w:sz w:val="18"/>
          <w:szCs w:val="18"/>
        </w:rPr>
        <w:t>CRLF</w:t>
      </w:r>
    </w:p>
    <w:p w14:paraId="33BBF0A4" w14:textId="1F5AED3C" w:rsidR="007B6A19" w:rsidRPr="007E6E0C" w:rsidRDefault="007B6A19" w:rsidP="007B6A19">
      <w:pPr>
        <w:rPr>
          <w:rFonts w:ascii="Courier New" w:hAnsi="Courier New" w:cs="Courier New"/>
          <w:sz w:val="18"/>
          <w:szCs w:val="18"/>
        </w:rPr>
      </w:pPr>
      <w:r w:rsidRPr="007E6E0C">
        <w:rPr>
          <w:rFonts w:ascii="Courier New" w:hAnsi="Courier New" w:cs="Courier New"/>
          <w:sz w:val="18"/>
          <w:szCs w:val="18"/>
        </w:rPr>
        <w:t>[payload]</w:t>
      </w:r>
    </w:p>
    <w:p w14:paraId="6E0790CA" w14:textId="5DBFE4A4" w:rsidR="0024556E" w:rsidRDefault="0024556E" w:rsidP="00A034FC">
      <w:pPr>
        <w:pStyle w:val="Heading4"/>
      </w:pPr>
      <w:bookmarkStart w:id="229" w:name="_Toc181029366"/>
      <w:r>
        <w:t>X.4.3.1</w:t>
      </w:r>
      <w:r>
        <w:tab/>
        <w:t>Status Codes</w:t>
      </w:r>
      <w:bookmarkEnd w:id="229"/>
    </w:p>
    <w:p w14:paraId="334A78D0" w14:textId="700011BF" w:rsidR="0024556E" w:rsidRDefault="009E04E1" w:rsidP="0024556E">
      <w:r w:rsidRPr="009E04E1">
        <w:t xml:space="preserve">Table </w:t>
      </w:r>
      <w:r>
        <w:t>X</w:t>
      </w:r>
      <w:r w:rsidRPr="009E04E1">
        <w:t>.4.3-1 shows some common status codes corresponding to this transaction. See also Section 8.5 for additional status codes.</w:t>
      </w:r>
    </w:p>
    <w:p w14:paraId="32D56615" w14:textId="6E1FC40E" w:rsidR="009E04E1" w:rsidRDefault="009E04E1" w:rsidP="009E04E1">
      <w:pPr>
        <w:pStyle w:val="TableTitle"/>
      </w:pPr>
      <w:r w:rsidRPr="009E04E1">
        <w:t xml:space="preserve">Table </w:t>
      </w:r>
      <w:r>
        <w:t>X</w:t>
      </w:r>
      <w:r w:rsidRPr="009E04E1">
        <w:t>.4.3-1. Status Code Meaning</w:t>
      </w:r>
    </w:p>
    <w:tbl>
      <w:tblPr>
        <w:tblStyle w:val="TableGrid"/>
        <w:tblW w:w="0" w:type="auto"/>
        <w:tblLook w:val="04A0" w:firstRow="1" w:lastRow="0" w:firstColumn="1" w:lastColumn="0" w:noHBand="0" w:noVBand="1"/>
      </w:tblPr>
      <w:tblGrid>
        <w:gridCol w:w="1129"/>
        <w:gridCol w:w="2694"/>
        <w:gridCol w:w="5527"/>
      </w:tblGrid>
      <w:tr w:rsidR="009E04E1" w:rsidRPr="00F568A6" w14:paraId="64219891" w14:textId="77777777" w:rsidTr="00652BF8">
        <w:tc>
          <w:tcPr>
            <w:tcW w:w="1129" w:type="dxa"/>
          </w:tcPr>
          <w:p w14:paraId="35BABF36" w14:textId="77777777" w:rsidR="009E04E1" w:rsidRPr="00F568A6" w:rsidRDefault="009E04E1" w:rsidP="00652BF8">
            <w:pPr>
              <w:pStyle w:val="TableEntry"/>
              <w:jc w:val="center"/>
              <w:rPr>
                <w:b/>
                <w:bCs/>
              </w:rPr>
            </w:pPr>
            <w:r w:rsidRPr="00F568A6">
              <w:rPr>
                <w:b/>
                <w:bCs/>
              </w:rPr>
              <w:t>Status</w:t>
            </w:r>
          </w:p>
        </w:tc>
        <w:tc>
          <w:tcPr>
            <w:tcW w:w="2694" w:type="dxa"/>
          </w:tcPr>
          <w:p w14:paraId="58463F53" w14:textId="77777777" w:rsidR="009E04E1" w:rsidRPr="00F568A6" w:rsidRDefault="009E04E1" w:rsidP="00652BF8">
            <w:pPr>
              <w:pStyle w:val="TableEntry"/>
              <w:jc w:val="center"/>
              <w:rPr>
                <w:b/>
                <w:bCs/>
              </w:rPr>
            </w:pPr>
            <w:r w:rsidRPr="00F568A6">
              <w:rPr>
                <w:b/>
                <w:bCs/>
              </w:rPr>
              <w:t>Code</w:t>
            </w:r>
          </w:p>
        </w:tc>
        <w:tc>
          <w:tcPr>
            <w:tcW w:w="5527" w:type="dxa"/>
          </w:tcPr>
          <w:p w14:paraId="19F842A6" w14:textId="77777777" w:rsidR="009E04E1" w:rsidRPr="00F568A6" w:rsidRDefault="009E04E1" w:rsidP="00652BF8">
            <w:pPr>
              <w:pStyle w:val="TableEntry"/>
              <w:jc w:val="center"/>
              <w:rPr>
                <w:b/>
                <w:bCs/>
              </w:rPr>
            </w:pPr>
            <w:r w:rsidRPr="00F568A6">
              <w:rPr>
                <w:b/>
                <w:bCs/>
              </w:rPr>
              <w:t>Meaning</w:t>
            </w:r>
          </w:p>
        </w:tc>
      </w:tr>
      <w:tr w:rsidR="009640FF" w14:paraId="77408C0F" w14:textId="77777777" w:rsidTr="00652BF8">
        <w:tc>
          <w:tcPr>
            <w:tcW w:w="1129" w:type="dxa"/>
            <w:vMerge w:val="restart"/>
          </w:tcPr>
          <w:p w14:paraId="77E6F0B4" w14:textId="77777777" w:rsidR="009640FF" w:rsidRDefault="009640FF" w:rsidP="00652BF8">
            <w:pPr>
              <w:pStyle w:val="TableEntry"/>
            </w:pPr>
            <w:r>
              <w:t>Success</w:t>
            </w:r>
          </w:p>
        </w:tc>
        <w:tc>
          <w:tcPr>
            <w:tcW w:w="2694" w:type="dxa"/>
          </w:tcPr>
          <w:p w14:paraId="71AD1728" w14:textId="77777777" w:rsidR="009640FF" w:rsidRDefault="009640FF" w:rsidP="00652BF8">
            <w:pPr>
              <w:pStyle w:val="TableEntry"/>
            </w:pPr>
            <w:r>
              <w:t>200 (OK)</w:t>
            </w:r>
          </w:p>
        </w:tc>
        <w:tc>
          <w:tcPr>
            <w:tcW w:w="5527" w:type="dxa"/>
          </w:tcPr>
          <w:p w14:paraId="185E5DC8" w14:textId="1D65BA03" w:rsidR="009640FF" w:rsidRDefault="00986816" w:rsidP="00652BF8">
            <w:pPr>
              <w:pStyle w:val="TableEntry"/>
            </w:pPr>
            <w:r>
              <w:t xml:space="preserve">The origin server returns </w:t>
            </w:r>
            <w:r w:rsidR="009640FF" w:rsidRPr="009E04E1">
              <w:t>the matching results.</w:t>
            </w:r>
          </w:p>
        </w:tc>
      </w:tr>
      <w:tr w:rsidR="009640FF" w14:paraId="2F578022" w14:textId="77777777" w:rsidTr="00652BF8">
        <w:tc>
          <w:tcPr>
            <w:tcW w:w="1129" w:type="dxa"/>
            <w:vMerge/>
          </w:tcPr>
          <w:p w14:paraId="10A064F0" w14:textId="77777777" w:rsidR="009640FF" w:rsidRDefault="009640FF" w:rsidP="00652BF8">
            <w:pPr>
              <w:pStyle w:val="TableEntry"/>
            </w:pPr>
          </w:p>
        </w:tc>
        <w:tc>
          <w:tcPr>
            <w:tcW w:w="2694" w:type="dxa"/>
          </w:tcPr>
          <w:p w14:paraId="744D0B40" w14:textId="62DD8012" w:rsidR="009640FF" w:rsidRDefault="009640FF" w:rsidP="00652BF8">
            <w:pPr>
              <w:pStyle w:val="TableEntry"/>
            </w:pPr>
            <w:r>
              <w:t>204 (No Content)</w:t>
            </w:r>
          </w:p>
        </w:tc>
        <w:tc>
          <w:tcPr>
            <w:tcW w:w="5527" w:type="dxa"/>
          </w:tcPr>
          <w:p w14:paraId="4AB57BB4" w14:textId="727074A1" w:rsidR="009640FF" w:rsidRPr="009E04E1" w:rsidRDefault="00BA5188" w:rsidP="00652BF8">
            <w:pPr>
              <w:pStyle w:val="TableEntry"/>
            </w:pPr>
            <w:r>
              <w:t xml:space="preserve">The origin server has </w:t>
            </w:r>
            <w:r w:rsidR="009640FF" w:rsidRPr="009E04E1">
              <w:t>no matching results.</w:t>
            </w:r>
          </w:p>
        </w:tc>
      </w:tr>
      <w:tr w:rsidR="009E04E1" w14:paraId="3C962372" w14:textId="77777777" w:rsidTr="00652BF8">
        <w:tc>
          <w:tcPr>
            <w:tcW w:w="1129" w:type="dxa"/>
            <w:vMerge w:val="restart"/>
          </w:tcPr>
          <w:p w14:paraId="024A0374" w14:textId="77777777" w:rsidR="009E04E1" w:rsidRDefault="009E04E1" w:rsidP="00652BF8">
            <w:pPr>
              <w:pStyle w:val="TableEntry"/>
            </w:pPr>
            <w:r>
              <w:t>Failure</w:t>
            </w:r>
          </w:p>
        </w:tc>
        <w:tc>
          <w:tcPr>
            <w:tcW w:w="2694" w:type="dxa"/>
          </w:tcPr>
          <w:p w14:paraId="6C73311C" w14:textId="77777777" w:rsidR="009E04E1" w:rsidRDefault="009E04E1" w:rsidP="00652BF8">
            <w:pPr>
              <w:pStyle w:val="TableEntry"/>
            </w:pPr>
            <w:r>
              <w:t>400 (Bad Request)</w:t>
            </w:r>
          </w:p>
        </w:tc>
        <w:tc>
          <w:tcPr>
            <w:tcW w:w="5527" w:type="dxa"/>
          </w:tcPr>
          <w:p w14:paraId="1A2FF351" w14:textId="17FAAD5A" w:rsidR="009E04E1" w:rsidRDefault="005D2048" w:rsidP="00652BF8">
            <w:pPr>
              <w:pStyle w:val="TableEntry"/>
            </w:pPr>
            <w:r>
              <w:t xml:space="preserve">The origin server cannot handle the search request </w:t>
            </w:r>
            <w:r w:rsidR="00EA2F06" w:rsidRPr="00D21308">
              <w:t>because of errors in the request headers or parameters.</w:t>
            </w:r>
          </w:p>
        </w:tc>
      </w:tr>
      <w:tr w:rsidR="009E04E1" w14:paraId="3FC8EABE" w14:textId="77777777" w:rsidTr="00652BF8">
        <w:tc>
          <w:tcPr>
            <w:tcW w:w="1129" w:type="dxa"/>
            <w:vMerge/>
          </w:tcPr>
          <w:p w14:paraId="66DAAF05" w14:textId="77777777" w:rsidR="009E04E1" w:rsidRDefault="009E04E1" w:rsidP="00652BF8">
            <w:pPr>
              <w:pStyle w:val="TableEntry"/>
            </w:pPr>
          </w:p>
        </w:tc>
        <w:tc>
          <w:tcPr>
            <w:tcW w:w="2694" w:type="dxa"/>
          </w:tcPr>
          <w:p w14:paraId="6E792E27" w14:textId="26882E76" w:rsidR="009E04E1" w:rsidRDefault="009E04E1" w:rsidP="00652BF8">
            <w:pPr>
              <w:pStyle w:val="TableEntry"/>
            </w:pPr>
            <w:r>
              <w:t>413 (Payload Too Large)</w:t>
            </w:r>
          </w:p>
        </w:tc>
        <w:tc>
          <w:tcPr>
            <w:tcW w:w="5527" w:type="dxa"/>
          </w:tcPr>
          <w:p w14:paraId="39EC781E" w14:textId="7A57F9BD" w:rsidR="009E04E1" w:rsidRDefault="003640AE" w:rsidP="00652BF8">
            <w:pPr>
              <w:pStyle w:val="TableEntry"/>
            </w:pPr>
            <w:r>
              <w:t>The origin server cannot return the result</w:t>
            </w:r>
            <w:r w:rsidR="00D95A0C">
              <w:t>s</w:t>
            </w:r>
            <w:r>
              <w:t xml:space="preserve">, as </w:t>
            </w:r>
            <w:r w:rsidR="00DB494F">
              <w:t>t</w:t>
            </w:r>
            <w:r w:rsidR="009E04E1" w:rsidRPr="009E04E1">
              <w:t>he</w:t>
            </w:r>
            <w:r w:rsidR="00DB494F">
              <w:t xml:space="preserve">ir combined size </w:t>
            </w:r>
            <w:r w:rsidR="009E04E1" w:rsidRPr="009E04E1">
              <w:t>exceeds the maximum payload size supported. The user agent may repeat the request with paging or with a narrower query to reduce the size.</w:t>
            </w:r>
          </w:p>
        </w:tc>
      </w:tr>
      <w:tr w:rsidR="009E04E1" w14:paraId="2819967B" w14:textId="77777777" w:rsidTr="00652BF8">
        <w:tc>
          <w:tcPr>
            <w:tcW w:w="1129" w:type="dxa"/>
            <w:vMerge/>
          </w:tcPr>
          <w:p w14:paraId="19E25EAE" w14:textId="77777777" w:rsidR="009E04E1" w:rsidRDefault="009E04E1" w:rsidP="00652BF8">
            <w:pPr>
              <w:pStyle w:val="TableEntry"/>
            </w:pPr>
          </w:p>
        </w:tc>
        <w:tc>
          <w:tcPr>
            <w:tcW w:w="2694" w:type="dxa"/>
          </w:tcPr>
          <w:p w14:paraId="1C570305" w14:textId="77777777" w:rsidR="009E04E1" w:rsidRDefault="009E04E1" w:rsidP="00652BF8">
            <w:pPr>
              <w:pStyle w:val="TableEntry"/>
            </w:pPr>
            <w:r>
              <w:t>503 (Service Unavailable)</w:t>
            </w:r>
          </w:p>
        </w:tc>
        <w:tc>
          <w:tcPr>
            <w:tcW w:w="5527" w:type="dxa"/>
          </w:tcPr>
          <w:p w14:paraId="511B8712" w14:textId="1BD0819E" w:rsidR="009E04E1" w:rsidRDefault="009E04E1" w:rsidP="00652BF8">
            <w:pPr>
              <w:pStyle w:val="TableEntry"/>
            </w:pPr>
            <w:r w:rsidRPr="00F568A6">
              <w:t xml:space="preserve">The origin server cannot handle the </w:t>
            </w:r>
            <w:r>
              <w:t>query</w:t>
            </w:r>
            <w:r w:rsidRPr="00F568A6">
              <w:t>; this may be a temporal or permanent state.</w:t>
            </w:r>
          </w:p>
        </w:tc>
      </w:tr>
    </w:tbl>
    <w:p w14:paraId="68083442" w14:textId="77777777" w:rsidR="009E04E1" w:rsidRPr="004833A3" w:rsidRDefault="009E04E1" w:rsidP="0024556E"/>
    <w:p w14:paraId="4B099EE6" w14:textId="013E721A" w:rsidR="0024556E" w:rsidRDefault="0024556E" w:rsidP="00A034FC">
      <w:pPr>
        <w:pStyle w:val="Heading4"/>
      </w:pPr>
      <w:bookmarkStart w:id="230" w:name="_Toc181029367"/>
      <w:r>
        <w:t>X.4.3.2</w:t>
      </w:r>
      <w:r>
        <w:tab/>
        <w:t>Response Header Fields</w:t>
      </w:r>
      <w:bookmarkEnd w:id="230"/>
    </w:p>
    <w:p w14:paraId="4B21C781" w14:textId="6FAC942F" w:rsidR="0024556E" w:rsidRDefault="009E04E1" w:rsidP="0024556E">
      <w:r w:rsidRPr="009E04E1">
        <w:t xml:space="preserve">The origin server shall support header fields as required in Table </w:t>
      </w:r>
      <w:r>
        <w:t>X.4</w:t>
      </w:r>
      <w:r w:rsidRPr="009E04E1">
        <w:t>.3-2.</w:t>
      </w:r>
    </w:p>
    <w:p w14:paraId="32FCE349" w14:textId="01A383F2" w:rsidR="009E04E1" w:rsidRDefault="009E04E1" w:rsidP="00F00949">
      <w:pPr>
        <w:pStyle w:val="TableTitle"/>
      </w:pPr>
      <w:r w:rsidRPr="009E04E1">
        <w:t xml:space="preserve">Table </w:t>
      </w:r>
      <w:r>
        <w:t>X.4</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9E04E1" w:rsidRPr="00F201D1" w14:paraId="1FDA01F2" w14:textId="77777777" w:rsidTr="00F00949">
        <w:trPr>
          <w:jc w:val="center"/>
        </w:trPr>
        <w:tc>
          <w:tcPr>
            <w:tcW w:w="1991" w:type="dxa"/>
          </w:tcPr>
          <w:p w14:paraId="777D9F1C" w14:textId="77777777" w:rsidR="009E04E1" w:rsidRPr="00F201D1" w:rsidRDefault="009E04E1" w:rsidP="00652BF8">
            <w:pPr>
              <w:pStyle w:val="TableEntry"/>
              <w:jc w:val="center"/>
              <w:rPr>
                <w:b/>
                <w:bCs/>
              </w:rPr>
            </w:pPr>
            <w:r w:rsidRPr="00F201D1">
              <w:rPr>
                <w:b/>
                <w:bCs/>
              </w:rPr>
              <w:t>Name</w:t>
            </w:r>
          </w:p>
        </w:tc>
        <w:tc>
          <w:tcPr>
            <w:tcW w:w="1276" w:type="dxa"/>
          </w:tcPr>
          <w:p w14:paraId="294DF24E" w14:textId="77777777" w:rsidR="009E04E1" w:rsidRPr="00F201D1" w:rsidRDefault="009E04E1" w:rsidP="00652BF8">
            <w:pPr>
              <w:pStyle w:val="TableEntry"/>
              <w:jc w:val="center"/>
              <w:rPr>
                <w:b/>
                <w:bCs/>
              </w:rPr>
            </w:pPr>
            <w:r>
              <w:rPr>
                <w:b/>
                <w:bCs/>
              </w:rPr>
              <w:t>Values</w:t>
            </w:r>
          </w:p>
        </w:tc>
        <w:tc>
          <w:tcPr>
            <w:tcW w:w="1559" w:type="dxa"/>
          </w:tcPr>
          <w:p w14:paraId="5600EC98" w14:textId="77777777" w:rsidR="009E04E1" w:rsidRPr="00F201D1" w:rsidRDefault="009E04E1" w:rsidP="00652BF8">
            <w:pPr>
              <w:pStyle w:val="TableEntry"/>
              <w:jc w:val="center"/>
              <w:rPr>
                <w:b/>
                <w:bCs/>
              </w:rPr>
            </w:pPr>
            <w:r w:rsidRPr="00F201D1">
              <w:rPr>
                <w:b/>
                <w:bCs/>
              </w:rPr>
              <w:t>Origin Server Usage</w:t>
            </w:r>
          </w:p>
        </w:tc>
        <w:tc>
          <w:tcPr>
            <w:tcW w:w="4110" w:type="dxa"/>
          </w:tcPr>
          <w:p w14:paraId="1B90DF7A" w14:textId="77777777" w:rsidR="009E04E1" w:rsidRPr="00F201D1" w:rsidRDefault="009E04E1" w:rsidP="00652BF8">
            <w:pPr>
              <w:pStyle w:val="TableEntry"/>
              <w:jc w:val="center"/>
              <w:rPr>
                <w:b/>
                <w:bCs/>
              </w:rPr>
            </w:pPr>
            <w:r w:rsidRPr="00F201D1">
              <w:rPr>
                <w:b/>
                <w:bCs/>
              </w:rPr>
              <w:t>Description</w:t>
            </w:r>
          </w:p>
        </w:tc>
      </w:tr>
      <w:tr w:rsidR="009E04E1" w14:paraId="76ECE5FA" w14:textId="77777777" w:rsidTr="00F00949">
        <w:trPr>
          <w:jc w:val="center"/>
        </w:trPr>
        <w:tc>
          <w:tcPr>
            <w:tcW w:w="1991" w:type="dxa"/>
          </w:tcPr>
          <w:p w14:paraId="259E0751" w14:textId="2A0160FA" w:rsidR="009E04E1" w:rsidRDefault="00F00949" w:rsidP="00652BF8">
            <w:pPr>
              <w:pStyle w:val="TableEntry"/>
            </w:pPr>
            <w:r>
              <w:t>Content-Type</w:t>
            </w:r>
          </w:p>
        </w:tc>
        <w:tc>
          <w:tcPr>
            <w:tcW w:w="1276" w:type="dxa"/>
          </w:tcPr>
          <w:p w14:paraId="3A8B84F8" w14:textId="4F91F4B4" w:rsidR="009E04E1" w:rsidRDefault="00F00949" w:rsidP="00652BF8">
            <w:pPr>
              <w:pStyle w:val="TableEntry"/>
            </w:pPr>
            <w:r>
              <w:t>media-type</w:t>
            </w:r>
          </w:p>
        </w:tc>
        <w:tc>
          <w:tcPr>
            <w:tcW w:w="1559" w:type="dxa"/>
          </w:tcPr>
          <w:p w14:paraId="1578F011" w14:textId="19503F5F" w:rsidR="009E04E1" w:rsidRDefault="007F2F0A" w:rsidP="00652BF8">
            <w:pPr>
              <w:pStyle w:val="TableEntry"/>
            </w:pPr>
            <w:r>
              <w:t>C</w:t>
            </w:r>
          </w:p>
        </w:tc>
        <w:tc>
          <w:tcPr>
            <w:tcW w:w="4110" w:type="dxa"/>
          </w:tcPr>
          <w:p w14:paraId="6C4A3C01" w14:textId="6E9BB057" w:rsidR="009E04E1" w:rsidRDefault="007F2F0A" w:rsidP="00652BF8">
            <w:pPr>
              <w:pStyle w:val="TableEntry"/>
            </w:pPr>
            <w:r>
              <w:t>See section 8.4.2.</w:t>
            </w:r>
          </w:p>
        </w:tc>
      </w:tr>
      <w:tr w:rsidR="007F2F0A" w14:paraId="139C7CCF" w14:textId="77777777" w:rsidTr="00652BF8">
        <w:trPr>
          <w:jc w:val="center"/>
        </w:trPr>
        <w:tc>
          <w:tcPr>
            <w:tcW w:w="1991" w:type="dxa"/>
          </w:tcPr>
          <w:p w14:paraId="42B96A0F" w14:textId="77777777" w:rsidR="007F2F0A" w:rsidRDefault="007F2F0A" w:rsidP="00652BF8">
            <w:pPr>
              <w:pStyle w:val="TableEntry"/>
            </w:pPr>
            <w:r>
              <w:t>Content-Encoding</w:t>
            </w:r>
          </w:p>
        </w:tc>
        <w:tc>
          <w:tcPr>
            <w:tcW w:w="1276" w:type="dxa"/>
          </w:tcPr>
          <w:p w14:paraId="5E26AA28" w14:textId="77777777" w:rsidR="007F2F0A" w:rsidRDefault="007F2F0A" w:rsidP="00652BF8">
            <w:pPr>
              <w:pStyle w:val="TableEntry"/>
            </w:pPr>
            <w:r>
              <w:t>encoding</w:t>
            </w:r>
          </w:p>
        </w:tc>
        <w:tc>
          <w:tcPr>
            <w:tcW w:w="1559" w:type="dxa"/>
          </w:tcPr>
          <w:p w14:paraId="0C5AB6EC" w14:textId="77777777" w:rsidR="007F2F0A" w:rsidRDefault="007F2F0A" w:rsidP="00652BF8">
            <w:pPr>
              <w:pStyle w:val="TableEntry"/>
            </w:pPr>
            <w:r>
              <w:t>C</w:t>
            </w:r>
          </w:p>
        </w:tc>
        <w:tc>
          <w:tcPr>
            <w:tcW w:w="4110" w:type="dxa"/>
          </w:tcPr>
          <w:p w14:paraId="0F282EEA" w14:textId="69949269" w:rsidR="007F2F0A" w:rsidRDefault="007F2F0A" w:rsidP="00652BF8">
            <w:pPr>
              <w:pStyle w:val="TableEntry"/>
            </w:pPr>
            <w:r>
              <w:t>See section 8.4.2.</w:t>
            </w:r>
          </w:p>
        </w:tc>
      </w:tr>
      <w:tr w:rsidR="00F00949" w14:paraId="75E41AA9" w14:textId="77777777" w:rsidTr="00F00949">
        <w:trPr>
          <w:jc w:val="center"/>
        </w:trPr>
        <w:tc>
          <w:tcPr>
            <w:tcW w:w="1991" w:type="dxa"/>
          </w:tcPr>
          <w:p w14:paraId="28DF0F3D" w14:textId="2EBE3948" w:rsidR="00F00949" w:rsidRDefault="00F00949" w:rsidP="00652BF8">
            <w:pPr>
              <w:pStyle w:val="TableEntry"/>
            </w:pPr>
            <w:r>
              <w:t>Content-Length</w:t>
            </w:r>
          </w:p>
        </w:tc>
        <w:tc>
          <w:tcPr>
            <w:tcW w:w="1276" w:type="dxa"/>
          </w:tcPr>
          <w:p w14:paraId="10585D12" w14:textId="44861497" w:rsidR="00F00949" w:rsidRDefault="007F2F0A" w:rsidP="00652BF8">
            <w:pPr>
              <w:pStyle w:val="TableEntry"/>
            </w:pPr>
            <w:r>
              <w:t>u</w:t>
            </w:r>
            <w:r w:rsidR="00F00949">
              <w:t>int</w:t>
            </w:r>
          </w:p>
        </w:tc>
        <w:tc>
          <w:tcPr>
            <w:tcW w:w="1559" w:type="dxa"/>
          </w:tcPr>
          <w:p w14:paraId="28F74113" w14:textId="6D6A476A" w:rsidR="00F00949" w:rsidRDefault="00F00949" w:rsidP="00652BF8">
            <w:pPr>
              <w:pStyle w:val="TableEntry"/>
            </w:pPr>
            <w:r>
              <w:t>C</w:t>
            </w:r>
          </w:p>
        </w:tc>
        <w:tc>
          <w:tcPr>
            <w:tcW w:w="4110" w:type="dxa"/>
          </w:tcPr>
          <w:p w14:paraId="30883EF5" w14:textId="51CAF840" w:rsidR="00F00949" w:rsidRDefault="007F2F0A" w:rsidP="00652BF8">
            <w:pPr>
              <w:pStyle w:val="TableEntry"/>
            </w:pPr>
            <w:r>
              <w:t>See section 8.4.3.</w:t>
            </w:r>
          </w:p>
        </w:tc>
      </w:tr>
    </w:tbl>
    <w:p w14:paraId="17BB74C8" w14:textId="77777777" w:rsidR="009E04E1" w:rsidRDefault="009E04E1" w:rsidP="0024556E"/>
    <w:p w14:paraId="0E5941D7" w14:textId="77777777" w:rsidR="007F2F0A" w:rsidRDefault="007F2F0A" w:rsidP="007F2F0A">
      <w:r>
        <w:t>All success responses shall also contain the Content Representation (see Section 8.4.2) and Payload header fields (see Section 8.4.3) with appropriate values.</w:t>
      </w:r>
    </w:p>
    <w:p w14:paraId="113F85D0" w14:textId="77777777" w:rsidR="007F2F0A" w:rsidRDefault="007F2F0A" w:rsidP="007F2F0A">
      <w:r>
        <w:t>It is recommended that the text returned in the Warning header field (see [RFC7234] Section 5.5) contain a DICOM Status Code (see PS3.4 and Annex C “Status Type Encoding (Normative)” in PS3.7) and descriptive reason. For example:</w:t>
      </w:r>
    </w:p>
    <w:p w14:paraId="4D585E74" w14:textId="4CFD3296" w:rsidR="007F2F0A" w:rsidRPr="007F2F0A" w:rsidRDefault="007F2F0A" w:rsidP="007F2F0A">
      <w:pPr>
        <w:rPr>
          <w:rFonts w:ascii="Courier New" w:hAnsi="Courier New" w:cs="Courier New"/>
        </w:rPr>
      </w:pPr>
      <w:r w:rsidRPr="007F2F0A">
        <w:rPr>
          <w:rFonts w:ascii="Courier New" w:hAnsi="Courier New" w:cs="Courier New"/>
        </w:rPr>
        <w:t>Warning: A700 &lt;service&gt;: Out of memory</w:t>
      </w:r>
    </w:p>
    <w:p w14:paraId="69EF738E" w14:textId="385ADC15" w:rsidR="0024556E" w:rsidRDefault="0024556E" w:rsidP="00A034FC">
      <w:pPr>
        <w:pStyle w:val="Heading4"/>
      </w:pPr>
      <w:bookmarkStart w:id="231" w:name="_Toc181029368"/>
      <w:r>
        <w:t>X.4.3.3</w:t>
      </w:r>
      <w:r>
        <w:tab/>
        <w:t>Response Payload</w:t>
      </w:r>
      <w:bookmarkEnd w:id="231"/>
    </w:p>
    <w:p w14:paraId="0F08D9A9" w14:textId="77777777" w:rsidR="007E6E0C" w:rsidRDefault="007E6E0C" w:rsidP="007E6E0C">
      <w:r>
        <w:t>A success response shall contain the search results in an Acceptable Media Type. See Section 8.7.5.</w:t>
      </w:r>
    </w:p>
    <w:p w14:paraId="22310AAB" w14:textId="6192D19A" w:rsidR="0024556E" w:rsidRPr="00FE3B13" w:rsidRDefault="007E6E0C" w:rsidP="007E6E0C">
      <w:r>
        <w:t>A failure response payload may contain a Status Report describing any failures, warnings, or other useful information.</w:t>
      </w:r>
    </w:p>
    <w:p w14:paraId="66E1790C" w14:textId="794E89F3" w:rsidR="0024556E" w:rsidRDefault="0024556E" w:rsidP="0024556E">
      <w:pPr>
        <w:pStyle w:val="Heading2"/>
      </w:pPr>
      <w:bookmarkStart w:id="232" w:name="_Toc181029369"/>
      <w:r>
        <w:lastRenderedPageBreak/>
        <w:t>X.5</w:t>
      </w:r>
      <w:r>
        <w:tab/>
        <w:t>Create Transaction</w:t>
      </w:r>
      <w:bookmarkEnd w:id="232"/>
    </w:p>
    <w:p w14:paraId="04F73099" w14:textId="0AC164AC" w:rsidR="00C0797D" w:rsidRPr="00BB6552" w:rsidRDefault="00C0797D" w:rsidP="00C0797D">
      <w:r w:rsidRPr="00BB6552">
        <w:t xml:space="preserve">This </w:t>
      </w:r>
      <w:r w:rsidR="00A560FA">
        <w:t>T</w:t>
      </w:r>
      <w:r w:rsidRPr="00BB6552">
        <w:t xml:space="preserve">ransaction </w:t>
      </w:r>
      <w:r>
        <w:t xml:space="preserve">creates a Modality Performed Procedure Step with </w:t>
      </w:r>
      <w:r w:rsidR="008A3F31">
        <w:t xml:space="preserve">the </w:t>
      </w:r>
      <w:r>
        <w:t>given Attributes</w:t>
      </w:r>
      <w:r w:rsidRPr="00BB6552">
        <w:t xml:space="preserve">. It corresponds to the DIMSE </w:t>
      </w:r>
      <w:r>
        <w:t xml:space="preserve">MPPS </w:t>
      </w:r>
      <w:r w:rsidRPr="00BB6552">
        <w:t>N-</w:t>
      </w:r>
      <w:r>
        <w:t xml:space="preserve">CREATE </w:t>
      </w:r>
      <w:r w:rsidR="004349EB">
        <w:t>O</w:t>
      </w:r>
      <w:r w:rsidRPr="00BB6552">
        <w:t>peration</w:t>
      </w:r>
      <w:r>
        <w:t xml:space="preserve"> (see PS3.4, Section F.7.2.1)</w:t>
      </w:r>
      <w:r w:rsidRPr="00BB6552">
        <w:t>.</w:t>
      </w:r>
    </w:p>
    <w:p w14:paraId="5790A914" w14:textId="2E90E771" w:rsidR="0024556E" w:rsidRDefault="0024556E" w:rsidP="0024556E">
      <w:pPr>
        <w:pStyle w:val="Heading3"/>
      </w:pPr>
      <w:bookmarkStart w:id="233" w:name="_Toc181029370"/>
      <w:r>
        <w:t>X</w:t>
      </w:r>
      <w:r w:rsidR="000463B8">
        <w:t>.</w:t>
      </w:r>
      <w:r>
        <w:t>5.1</w:t>
      </w:r>
      <w:r>
        <w:tab/>
        <w:t>Request</w:t>
      </w:r>
      <w:bookmarkEnd w:id="233"/>
    </w:p>
    <w:p w14:paraId="47923603" w14:textId="2C5EBF28" w:rsidR="0024556E" w:rsidRDefault="0024556E" w:rsidP="0024556E">
      <w:r>
        <w:t>The request shall have the following syntax:</w:t>
      </w:r>
    </w:p>
    <w:p w14:paraId="79E1290D" w14:textId="1F869D42" w:rsidR="007037F3" w:rsidRPr="008209C0" w:rsidRDefault="00063AEA"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PUT</w:t>
      </w:r>
      <w:r w:rsidR="007037F3" w:rsidRPr="008209C0">
        <w:rPr>
          <w:rFonts w:ascii="Courier New" w:eastAsiaTheme="minorEastAsia" w:hAnsi="Courier New" w:cs="Courier New"/>
          <w:color w:val="000000"/>
          <w:sz w:val="18"/>
          <w:szCs w:val="18"/>
          <w:lang w:eastAsia="ja-JP"/>
        </w:rPr>
        <w:t xml:space="preserve"> SP /m</w:t>
      </w:r>
      <w:r w:rsidR="00F201D1" w:rsidRPr="008209C0">
        <w:rPr>
          <w:rFonts w:ascii="Courier New" w:eastAsiaTheme="minorEastAsia" w:hAnsi="Courier New" w:cs="Courier New"/>
          <w:color w:val="000000"/>
          <w:sz w:val="18"/>
          <w:szCs w:val="18"/>
          <w:lang w:eastAsia="ja-JP"/>
        </w:rPr>
        <w:t>odality-performed-procedure-steps</w:t>
      </w:r>
      <w:r w:rsidR="007037F3" w:rsidRPr="008209C0">
        <w:rPr>
          <w:rFonts w:ascii="Courier New" w:eastAsiaTheme="minorEastAsia" w:hAnsi="Courier New" w:cs="Courier New"/>
          <w:color w:val="000000"/>
          <w:sz w:val="18"/>
          <w:szCs w:val="18"/>
          <w:lang w:eastAsia="ja-JP"/>
        </w:rPr>
        <w:t xml:space="preserve">/{mppsUID} SP version CRLF </w:t>
      </w:r>
    </w:p>
    <w:p w14:paraId="4DF0DE25"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2C870630"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5305239F"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CRLF </w:t>
      </w:r>
    </w:p>
    <w:p w14:paraId="308799A5" w14:textId="10A07A28" w:rsidR="0024556E" w:rsidRPr="0024556E" w:rsidRDefault="007037F3" w:rsidP="0024556E">
      <w:r w:rsidRPr="008209C0">
        <w:rPr>
          <w:rFonts w:ascii="Courier New" w:eastAsiaTheme="minorEastAsia" w:hAnsi="Courier New" w:cs="Courier New"/>
          <w:color w:val="000000"/>
          <w:sz w:val="18"/>
          <w:szCs w:val="18"/>
          <w:lang w:eastAsia="ja-JP"/>
        </w:rPr>
        <w:t>payload</w:t>
      </w:r>
    </w:p>
    <w:p w14:paraId="521A6AA8" w14:textId="0A37AFAF" w:rsidR="0024556E" w:rsidRDefault="0024556E" w:rsidP="0024556E">
      <w:pPr>
        <w:pStyle w:val="Heading4"/>
      </w:pPr>
      <w:bookmarkStart w:id="234" w:name="_Toc181029371"/>
      <w:r>
        <w:t>X.5.1.1</w:t>
      </w:r>
      <w:r>
        <w:tab/>
        <w:t>Target Resource</w:t>
      </w:r>
      <w:bookmarkEnd w:id="234"/>
    </w:p>
    <w:p w14:paraId="0EF1E098" w14:textId="42E98B5B" w:rsidR="0024556E" w:rsidRPr="0024556E" w:rsidRDefault="007037F3"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7D7EB72E" w14:textId="5A9AF35A" w:rsidR="0024556E" w:rsidRDefault="0024556E" w:rsidP="0024556E">
      <w:pPr>
        <w:pStyle w:val="Heading4"/>
      </w:pPr>
      <w:bookmarkStart w:id="235" w:name="_Toc181029372"/>
      <w:r>
        <w:t>X.5.1.2</w:t>
      </w:r>
      <w:r>
        <w:tab/>
        <w:t>Query Parameters</w:t>
      </w:r>
      <w:bookmarkEnd w:id="235"/>
    </w:p>
    <w:p w14:paraId="70345D5A" w14:textId="0E24C09E" w:rsidR="0024556E" w:rsidRPr="0024556E" w:rsidRDefault="007037F3" w:rsidP="0024556E">
      <w:r>
        <w:t xml:space="preserve">The request has no </w:t>
      </w:r>
      <w:r w:rsidR="00F201D1">
        <w:t>Q</w:t>
      </w:r>
      <w:r>
        <w:t xml:space="preserve">uery </w:t>
      </w:r>
      <w:r w:rsidR="00F201D1">
        <w:t>P</w:t>
      </w:r>
      <w:r>
        <w:t>arameters</w:t>
      </w:r>
      <w:r w:rsidR="00F201D1">
        <w:t>.</w:t>
      </w:r>
    </w:p>
    <w:p w14:paraId="36FCF0A7" w14:textId="07408F4F" w:rsidR="0024556E" w:rsidRDefault="0024556E" w:rsidP="0024556E">
      <w:pPr>
        <w:pStyle w:val="Heading4"/>
      </w:pPr>
      <w:bookmarkStart w:id="236" w:name="_Toc181029373"/>
      <w:r>
        <w:t>X.5.1.3</w:t>
      </w:r>
      <w:r>
        <w:tab/>
        <w:t>Request Header Fields</w:t>
      </w:r>
      <w:bookmarkEnd w:id="236"/>
    </w:p>
    <w:p w14:paraId="70401D06" w14:textId="7536BD42" w:rsidR="00F201D1" w:rsidRDefault="00F201D1" w:rsidP="00F201D1">
      <w:r>
        <w:t>The origin server shall support Request Header Fields as required in Table X.5.1-</w:t>
      </w:r>
      <w:r w:rsidR="00FB41E2">
        <w:t>1</w:t>
      </w:r>
      <w:r>
        <w:t>.</w:t>
      </w:r>
    </w:p>
    <w:p w14:paraId="293D70DF" w14:textId="3F979EE2" w:rsidR="0024556E" w:rsidRDefault="00F201D1" w:rsidP="00F201D1">
      <w:r>
        <w:t>The user agent shall supply Request Header Fields as required in Table X.5.1-</w:t>
      </w:r>
      <w:r w:rsidR="00FB41E2">
        <w:t>1</w:t>
      </w:r>
      <w:r>
        <w:t>.</w:t>
      </w:r>
    </w:p>
    <w:p w14:paraId="5A6257EE" w14:textId="5032CF12" w:rsidR="00F201D1" w:rsidRDefault="00F201D1" w:rsidP="007F2F0A">
      <w:pPr>
        <w:pStyle w:val="TableTitle"/>
        <w:keepNext/>
      </w:pPr>
      <w:r w:rsidRPr="00F201D1">
        <w:t xml:space="preserve">Table </w:t>
      </w:r>
      <w:r>
        <w:t>X</w:t>
      </w:r>
      <w:r w:rsidRPr="00F201D1">
        <w:t>.</w:t>
      </w:r>
      <w:r>
        <w:t>5</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201D1" w:rsidRPr="00F201D1" w14:paraId="334AEDF1" w14:textId="77777777" w:rsidTr="00A3211F">
        <w:tc>
          <w:tcPr>
            <w:tcW w:w="846" w:type="dxa"/>
            <w:vMerge w:val="restart"/>
          </w:tcPr>
          <w:p w14:paraId="534C8052" w14:textId="13424792" w:rsidR="00F201D1" w:rsidRPr="00F201D1" w:rsidRDefault="00F201D1" w:rsidP="00F201D1">
            <w:pPr>
              <w:pStyle w:val="TableEntry"/>
              <w:jc w:val="center"/>
              <w:rPr>
                <w:b/>
                <w:bCs/>
              </w:rPr>
            </w:pPr>
            <w:r w:rsidRPr="00F201D1">
              <w:rPr>
                <w:b/>
                <w:bCs/>
              </w:rPr>
              <w:t>Name</w:t>
            </w:r>
          </w:p>
        </w:tc>
        <w:tc>
          <w:tcPr>
            <w:tcW w:w="1276" w:type="dxa"/>
            <w:vMerge w:val="restart"/>
          </w:tcPr>
          <w:p w14:paraId="38E3B29D" w14:textId="575E0945" w:rsidR="00F201D1" w:rsidRPr="00F201D1" w:rsidRDefault="008209C0" w:rsidP="00F201D1">
            <w:pPr>
              <w:pStyle w:val="TableEntry"/>
              <w:jc w:val="center"/>
              <w:rPr>
                <w:b/>
                <w:bCs/>
              </w:rPr>
            </w:pPr>
            <w:r>
              <w:rPr>
                <w:b/>
                <w:bCs/>
              </w:rPr>
              <w:t>Values</w:t>
            </w:r>
          </w:p>
        </w:tc>
        <w:tc>
          <w:tcPr>
            <w:tcW w:w="2976" w:type="dxa"/>
            <w:gridSpan w:val="2"/>
          </w:tcPr>
          <w:p w14:paraId="717F9D6A" w14:textId="6A4C703C" w:rsidR="00F201D1" w:rsidRPr="00F201D1" w:rsidRDefault="00F201D1" w:rsidP="00F201D1">
            <w:pPr>
              <w:pStyle w:val="TableEntry"/>
              <w:jc w:val="center"/>
              <w:rPr>
                <w:b/>
                <w:bCs/>
              </w:rPr>
            </w:pPr>
            <w:r w:rsidRPr="00F201D1">
              <w:rPr>
                <w:b/>
                <w:bCs/>
              </w:rPr>
              <w:t>Usage</w:t>
            </w:r>
          </w:p>
        </w:tc>
        <w:tc>
          <w:tcPr>
            <w:tcW w:w="4252" w:type="dxa"/>
            <w:vMerge w:val="restart"/>
          </w:tcPr>
          <w:p w14:paraId="47C6DE4C" w14:textId="50181EE1" w:rsidR="00F201D1" w:rsidRPr="00F201D1" w:rsidRDefault="00F201D1" w:rsidP="00F201D1">
            <w:pPr>
              <w:pStyle w:val="TableEntry"/>
              <w:jc w:val="center"/>
              <w:rPr>
                <w:b/>
                <w:bCs/>
              </w:rPr>
            </w:pPr>
            <w:r w:rsidRPr="00F201D1">
              <w:rPr>
                <w:b/>
                <w:bCs/>
              </w:rPr>
              <w:t>Description</w:t>
            </w:r>
          </w:p>
        </w:tc>
      </w:tr>
      <w:tr w:rsidR="00F201D1" w:rsidRPr="00F201D1" w14:paraId="2508DB1B" w14:textId="77777777" w:rsidTr="00A3211F">
        <w:tc>
          <w:tcPr>
            <w:tcW w:w="846" w:type="dxa"/>
            <w:vMerge/>
          </w:tcPr>
          <w:p w14:paraId="5C96F258" w14:textId="77777777" w:rsidR="00F201D1" w:rsidRPr="00F201D1" w:rsidRDefault="00F201D1" w:rsidP="00F201D1">
            <w:pPr>
              <w:pStyle w:val="TableEntry"/>
              <w:jc w:val="center"/>
              <w:rPr>
                <w:b/>
                <w:bCs/>
              </w:rPr>
            </w:pPr>
          </w:p>
        </w:tc>
        <w:tc>
          <w:tcPr>
            <w:tcW w:w="1276" w:type="dxa"/>
            <w:vMerge/>
          </w:tcPr>
          <w:p w14:paraId="25DBF1DD" w14:textId="77777777" w:rsidR="00F201D1" w:rsidRPr="00F201D1" w:rsidRDefault="00F201D1" w:rsidP="00F201D1">
            <w:pPr>
              <w:pStyle w:val="TableEntry"/>
              <w:jc w:val="center"/>
              <w:rPr>
                <w:b/>
                <w:bCs/>
              </w:rPr>
            </w:pPr>
          </w:p>
        </w:tc>
        <w:tc>
          <w:tcPr>
            <w:tcW w:w="1417" w:type="dxa"/>
          </w:tcPr>
          <w:p w14:paraId="01DA613D" w14:textId="5D244149" w:rsidR="00F201D1" w:rsidRPr="00F201D1" w:rsidRDefault="00F201D1" w:rsidP="00F201D1">
            <w:pPr>
              <w:pStyle w:val="TableEntry"/>
              <w:jc w:val="center"/>
              <w:rPr>
                <w:b/>
                <w:bCs/>
              </w:rPr>
            </w:pPr>
            <w:r w:rsidRPr="00F201D1">
              <w:rPr>
                <w:b/>
                <w:bCs/>
              </w:rPr>
              <w:t>User Agent</w:t>
            </w:r>
          </w:p>
        </w:tc>
        <w:tc>
          <w:tcPr>
            <w:tcW w:w="1559" w:type="dxa"/>
          </w:tcPr>
          <w:p w14:paraId="31D10C3F" w14:textId="067EFEEA" w:rsidR="00F201D1" w:rsidRPr="00F201D1" w:rsidRDefault="00F201D1" w:rsidP="00F201D1">
            <w:pPr>
              <w:pStyle w:val="TableEntry"/>
              <w:jc w:val="center"/>
              <w:rPr>
                <w:b/>
                <w:bCs/>
              </w:rPr>
            </w:pPr>
            <w:r w:rsidRPr="00F201D1">
              <w:rPr>
                <w:b/>
                <w:bCs/>
              </w:rPr>
              <w:t>Origin Server</w:t>
            </w:r>
          </w:p>
        </w:tc>
        <w:tc>
          <w:tcPr>
            <w:tcW w:w="4252" w:type="dxa"/>
            <w:vMerge/>
          </w:tcPr>
          <w:p w14:paraId="3BCF9160" w14:textId="77777777" w:rsidR="00F201D1" w:rsidRPr="00F201D1" w:rsidRDefault="00F201D1" w:rsidP="00F201D1">
            <w:pPr>
              <w:pStyle w:val="TableEntry"/>
              <w:jc w:val="center"/>
              <w:rPr>
                <w:b/>
                <w:bCs/>
              </w:rPr>
            </w:pPr>
          </w:p>
        </w:tc>
      </w:tr>
      <w:tr w:rsidR="00F201D1" w14:paraId="752196E3" w14:textId="77777777" w:rsidTr="00A3211F">
        <w:tc>
          <w:tcPr>
            <w:tcW w:w="846" w:type="dxa"/>
          </w:tcPr>
          <w:p w14:paraId="5FCA5C5F" w14:textId="76E9EB6E" w:rsidR="00F201D1" w:rsidRDefault="00F201D1" w:rsidP="00F201D1">
            <w:pPr>
              <w:pStyle w:val="TableEntry"/>
            </w:pPr>
            <w:r>
              <w:t>Accept</w:t>
            </w:r>
          </w:p>
        </w:tc>
        <w:tc>
          <w:tcPr>
            <w:tcW w:w="1276" w:type="dxa"/>
          </w:tcPr>
          <w:p w14:paraId="71467FE0" w14:textId="5A07BF4E" w:rsidR="00F201D1" w:rsidRDefault="00F201D1" w:rsidP="00F201D1">
            <w:pPr>
              <w:pStyle w:val="TableEntry"/>
            </w:pPr>
            <w:r>
              <w:t>media-type</w:t>
            </w:r>
          </w:p>
        </w:tc>
        <w:tc>
          <w:tcPr>
            <w:tcW w:w="1417" w:type="dxa"/>
          </w:tcPr>
          <w:p w14:paraId="38A4ACA3" w14:textId="0468BCCB" w:rsidR="00F201D1" w:rsidRDefault="00F201D1" w:rsidP="00F201D1">
            <w:pPr>
              <w:pStyle w:val="TableEntry"/>
            </w:pPr>
            <w:r>
              <w:t>M</w:t>
            </w:r>
          </w:p>
        </w:tc>
        <w:tc>
          <w:tcPr>
            <w:tcW w:w="1559" w:type="dxa"/>
          </w:tcPr>
          <w:p w14:paraId="207FB139" w14:textId="6ED12AD3" w:rsidR="00F201D1" w:rsidRDefault="00F201D1" w:rsidP="00F201D1">
            <w:pPr>
              <w:pStyle w:val="TableEntry"/>
            </w:pPr>
            <w:r>
              <w:t>M</w:t>
            </w:r>
          </w:p>
        </w:tc>
        <w:tc>
          <w:tcPr>
            <w:tcW w:w="4252" w:type="dxa"/>
          </w:tcPr>
          <w:p w14:paraId="5DBEA089" w14:textId="7DBC0278" w:rsidR="00F201D1" w:rsidRDefault="00F201D1" w:rsidP="00F201D1">
            <w:pPr>
              <w:pStyle w:val="TableEntry"/>
            </w:pPr>
            <w:r>
              <w:t>The Acceptable Media Types of the response payload.</w:t>
            </w:r>
          </w:p>
        </w:tc>
      </w:tr>
    </w:tbl>
    <w:p w14:paraId="5F242772" w14:textId="77777777" w:rsidR="00F201D1" w:rsidRPr="0024556E" w:rsidRDefault="00F201D1" w:rsidP="00F201D1"/>
    <w:p w14:paraId="57E2148E" w14:textId="6CF77751" w:rsidR="0024556E" w:rsidRDefault="0024556E" w:rsidP="0024556E">
      <w:pPr>
        <w:pStyle w:val="Heading4"/>
      </w:pPr>
      <w:bookmarkStart w:id="237" w:name="_Toc181029374"/>
      <w:r>
        <w:t>X.5.1.4</w:t>
      </w:r>
      <w:r>
        <w:tab/>
        <w:t>Request Payload</w:t>
      </w:r>
      <w:bookmarkEnd w:id="237"/>
    </w:p>
    <w:p w14:paraId="28DC68EF" w14:textId="77777777" w:rsidR="007037F3" w:rsidRDefault="007037F3" w:rsidP="007037F3">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2AB26939" w14:textId="47EE2275" w:rsidR="007037F3" w:rsidRDefault="007037F3" w:rsidP="007037F3">
      <w:r>
        <w:t xml:space="preserve">The request payload shall contain the </w:t>
      </w:r>
      <w:r w:rsidR="0036637A">
        <w:t>Modality Performed Procedure Step</w:t>
      </w:r>
      <w:r w:rsidR="00F201D1">
        <w:t xml:space="preserve"> attributes with </w:t>
      </w:r>
      <w:r>
        <w:t xml:space="preserve">which the user agent requests the origin server to </w:t>
      </w:r>
      <w:r w:rsidR="00F201D1">
        <w:t xml:space="preserve">create a </w:t>
      </w:r>
      <w:r w:rsidR="0036637A">
        <w:t>Modality Performed Procedure Step</w:t>
      </w:r>
      <w:r w:rsidR="00F201D1">
        <w:t xml:space="preserve"> resource</w:t>
      </w:r>
      <w:r>
        <w:t>.</w:t>
      </w:r>
    </w:p>
    <w:p w14:paraId="09ECEA57" w14:textId="21272417" w:rsidR="0024556E" w:rsidRPr="0024556E" w:rsidRDefault="00F201D1" w:rsidP="0024556E">
      <w:r>
        <w:t>The</w:t>
      </w:r>
      <w:r w:rsidR="007037F3">
        <w:t xml:space="preserve"> request payload shall contain a dataset according to PS3.4, Table F.7.2-1</w:t>
      </w:r>
      <w:r>
        <w:t xml:space="preserve">, requirement type </w:t>
      </w:r>
      <w:r w:rsidR="007037F3">
        <w:t>N-CREATE</w:t>
      </w:r>
      <w:r>
        <w:t xml:space="preserve"> (SCU</w:t>
      </w:r>
      <w:r w:rsidR="007037F3">
        <w:t>).</w:t>
      </w:r>
    </w:p>
    <w:p w14:paraId="097DBBF9" w14:textId="4425D477" w:rsidR="0024556E" w:rsidRDefault="0024556E" w:rsidP="0024556E">
      <w:pPr>
        <w:pStyle w:val="Heading3"/>
      </w:pPr>
      <w:bookmarkStart w:id="238" w:name="_Toc181029375"/>
      <w:r>
        <w:t>X.5.2</w:t>
      </w:r>
      <w:r>
        <w:tab/>
        <w:t>Behavior</w:t>
      </w:r>
      <w:bookmarkEnd w:id="238"/>
    </w:p>
    <w:p w14:paraId="14A83FD5" w14:textId="2FCC8A41" w:rsidR="0024556E" w:rsidRPr="0024556E" w:rsidRDefault="00D21308" w:rsidP="0024556E">
      <w:r>
        <w:t xml:space="preserve">The origin server shall create a </w:t>
      </w:r>
      <w:r w:rsidR="0036637A">
        <w:t>Modality Performed Procedure Step</w:t>
      </w:r>
      <w:r>
        <w:t xml:space="preserve"> identified by the provided </w:t>
      </w:r>
      <w:r w:rsidR="007E6E0C">
        <w:t xml:space="preserve">MPPS </w:t>
      </w:r>
      <w:r>
        <w:t>UID and filled with the provided attributes in the payload.</w:t>
      </w:r>
    </w:p>
    <w:p w14:paraId="5CA0D85C" w14:textId="42CAE9C0" w:rsidR="0024556E" w:rsidRDefault="0024556E" w:rsidP="0024556E">
      <w:pPr>
        <w:pStyle w:val="Heading3"/>
      </w:pPr>
      <w:bookmarkStart w:id="239" w:name="_Toc181029376"/>
      <w:r>
        <w:t>X.5.3</w:t>
      </w:r>
      <w:r>
        <w:tab/>
        <w:t>Response</w:t>
      </w:r>
      <w:bookmarkEnd w:id="239"/>
    </w:p>
    <w:p w14:paraId="2DFC9A3F" w14:textId="06661ED4" w:rsidR="0024556E" w:rsidRDefault="00D21308" w:rsidP="0024556E">
      <w:r>
        <w:t>The response shall have the following syntax:</w:t>
      </w:r>
    </w:p>
    <w:p w14:paraId="7453663C" w14:textId="77777777" w:rsidR="00D21308" w:rsidRPr="008209C0" w:rsidRDefault="00D21308" w:rsidP="00D2130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version SP status-code SP reason-phrase CRLF </w:t>
      </w:r>
    </w:p>
    <w:p w14:paraId="75CF8DE6" w14:textId="19D6EAB4" w:rsidR="00D21308" w:rsidRDefault="00D21308"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284B9D28" w14:textId="5B3BBEDE" w:rsidR="00A07A1F" w:rsidRPr="00A07A1F" w:rsidRDefault="00A07A1F"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A07A1F">
        <w:rPr>
          <w:rFonts w:ascii="Courier New" w:eastAsiaTheme="minorEastAsia" w:hAnsi="Courier New" w:cs="Courier New"/>
          <w:color w:val="000000"/>
          <w:sz w:val="18"/>
          <w:szCs w:val="18"/>
          <w:lang w:eastAsia="ja-JP"/>
        </w:rPr>
        <w:t>[payload]</w:t>
      </w:r>
    </w:p>
    <w:p w14:paraId="29CF7587" w14:textId="77777777" w:rsidR="007F2F0A" w:rsidRPr="007F2F0A" w:rsidRDefault="007F2F0A"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4F1BED08" w14:textId="4D39B10B" w:rsidR="0024556E" w:rsidRDefault="0024556E" w:rsidP="00A034FC">
      <w:pPr>
        <w:pStyle w:val="Heading4"/>
      </w:pPr>
      <w:bookmarkStart w:id="240" w:name="_Toc181029377"/>
      <w:r>
        <w:lastRenderedPageBreak/>
        <w:t>X.5.3.1</w:t>
      </w:r>
      <w:r>
        <w:tab/>
        <w:t>Status Codes</w:t>
      </w:r>
      <w:bookmarkEnd w:id="240"/>
    </w:p>
    <w:p w14:paraId="7D612D16" w14:textId="3E2EF748" w:rsidR="0024556E" w:rsidRDefault="00D21308" w:rsidP="0024556E">
      <w:r>
        <w:t xml:space="preserve">Table X.5.3-1 </w:t>
      </w:r>
      <w:r w:rsidRPr="00D21308">
        <w:t>shows some common status codes corresponding to this transaction. See also Section 8.5 for additional status codes.</w:t>
      </w:r>
    </w:p>
    <w:p w14:paraId="5F6344BE" w14:textId="19C2D73A" w:rsidR="00D21308" w:rsidRDefault="00D21308" w:rsidP="00D21308">
      <w:pPr>
        <w:pStyle w:val="TableTitle"/>
      </w:pPr>
      <w:r w:rsidRPr="00D21308">
        <w:t xml:space="preserve">Table </w:t>
      </w:r>
      <w:r w:rsidR="008209C0">
        <w:t>X.5</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D21308" w:rsidRPr="00F568A6" w14:paraId="6DDC726E" w14:textId="77777777" w:rsidTr="00D21308">
        <w:tc>
          <w:tcPr>
            <w:tcW w:w="1129" w:type="dxa"/>
          </w:tcPr>
          <w:p w14:paraId="269607D4" w14:textId="4EB2893B" w:rsidR="00D21308" w:rsidRPr="00F568A6" w:rsidRDefault="00D21308" w:rsidP="00F568A6">
            <w:pPr>
              <w:pStyle w:val="TableEntry"/>
              <w:jc w:val="center"/>
              <w:rPr>
                <w:b/>
                <w:bCs/>
              </w:rPr>
            </w:pPr>
            <w:r w:rsidRPr="00F568A6">
              <w:rPr>
                <w:b/>
                <w:bCs/>
              </w:rPr>
              <w:t>Status</w:t>
            </w:r>
          </w:p>
        </w:tc>
        <w:tc>
          <w:tcPr>
            <w:tcW w:w="2694" w:type="dxa"/>
          </w:tcPr>
          <w:p w14:paraId="64B72761" w14:textId="257C7CC0" w:rsidR="00D21308" w:rsidRPr="00F568A6" w:rsidRDefault="00D21308" w:rsidP="00F568A6">
            <w:pPr>
              <w:pStyle w:val="TableEntry"/>
              <w:jc w:val="center"/>
              <w:rPr>
                <w:b/>
                <w:bCs/>
              </w:rPr>
            </w:pPr>
            <w:r w:rsidRPr="00F568A6">
              <w:rPr>
                <w:b/>
                <w:bCs/>
              </w:rPr>
              <w:t>Code</w:t>
            </w:r>
          </w:p>
        </w:tc>
        <w:tc>
          <w:tcPr>
            <w:tcW w:w="5527" w:type="dxa"/>
          </w:tcPr>
          <w:p w14:paraId="616EAC7F" w14:textId="5BB5C06E" w:rsidR="00D21308" w:rsidRPr="00F568A6" w:rsidRDefault="00D21308" w:rsidP="00F568A6">
            <w:pPr>
              <w:pStyle w:val="TableEntry"/>
              <w:jc w:val="center"/>
              <w:rPr>
                <w:b/>
                <w:bCs/>
              </w:rPr>
            </w:pPr>
            <w:r w:rsidRPr="00F568A6">
              <w:rPr>
                <w:b/>
                <w:bCs/>
              </w:rPr>
              <w:t>Meaning</w:t>
            </w:r>
          </w:p>
        </w:tc>
      </w:tr>
      <w:tr w:rsidR="00D21308" w14:paraId="2718B36D" w14:textId="77777777" w:rsidTr="00D21308">
        <w:tc>
          <w:tcPr>
            <w:tcW w:w="1129" w:type="dxa"/>
          </w:tcPr>
          <w:p w14:paraId="3D1ECE30" w14:textId="21B6F520" w:rsidR="00D21308" w:rsidRDefault="00D21308" w:rsidP="00F568A6">
            <w:pPr>
              <w:pStyle w:val="TableEntry"/>
            </w:pPr>
            <w:r>
              <w:t>Success</w:t>
            </w:r>
          </w:p>
        </w:tc>
        <w:tc>
          <w:tcPr>
            <w:tcW w:w="2694" w:type="dxa"/>
          </w:tcPr>
          <w:p w14:paraId="61D8D463" w14:textId="4ACBE9E4" w:rsidR="00D21308" w:rsidRDefault="00D21308" w:rsidP="00F568A6">
            <w:pPr>
              <w:pStyle w:val="TableEntry"/>
            </w:pPr>
            <w:r>
              <w:t>200 (OK)</w:t>
            </w:r>
          </w:p>
        </w:tc>
        <w:tc>
          <w:tcPr>
            <w:tcW w:w="5527" w:type="dxa"/>
          </w:tcPr>
          <w:p w14:paraId="5658C8B5" w14:textId="7935A2E6" w:rsidR="00D21308" w:rsidRDefault="00D21308" w:rsidP="00F568A6">
            <w:pPr>
              <w:pStyle w:val="TableEntry"/>
            </w:pPr>
            <w:r w:rsidRPr="00D21308">
              <w:t xml:space="preserve">The origin server </w:t>
            </w:r>
            <w:r>
              <w:t xml:space="preserve">has created the requested </w:t>
            </w:r>
            <w:r w:rsidR="0036637A">
              <w:t>Modality Performed Procedure Step</w:t>
            </w:r>
            <w:r>
              <w:t xml:space="preserve"> with the provided attributes.</w:t>
            </w:r>
          </w:p>
        </w:tc>
      </w:tr>
      <w:tr w:rsidR="00F568A6" w14:paraId="5CFF7D7B" w14:textId="77777777" w:rsidTr="00D21308">
        <w:tc>
          <w:tcPr>
            <w:tcW w:w="1129" w:type="dxa"/>
            <w:vMerge w:val="restart"/>
          </w:tcPr>
          <w:p w14:paraId="79A8371C" w14:textId="0BE121BD" w:rsidR="00F568A6" w:rsidRDefault="00F568A6" w:rsidP="00F568A6">
            <w:pPr>
              <w:pStyle w:val="TableEntry"/>
            </w:pPr>
            <w:r>
              <w:t>Failure</w:t>
            </w:r>
          </w:p>
        </w:tc>
        <w:tc>
          <w:tcPr>
            <w:tcW w:w="2694" w:type="dxa"/>
          </w:tcPr>
          <w:p w14:paraId="45571732" w14:textId="1D316A64" w:rsidR="00F568A6" w:rsidRDefault="00F568A6" w:rsidP="00F568A6">
            <w:pPr>
              <w:pStyle w:val="TableEntry"/>
            </w:pPr>
            <w:r>
              <w:t>400 (Bad Request)</w:t>
            </w:r>
          </w:p>
        </w:tc>
        <w:tc>
          <w:tcPr>
            <w:tcW w:w="5527" w:type="dxa"/>
          </w:tcPr>
          <w:p w14:paraId="3921B3E7" w14:textId="2ABE01CA" w:rsidR="00F568A6" w:rsidRDefault="00F568A6" w:rsidP="00F568A6">
            <w:pPr>
              <w:pStyle w:val="TableEntry"/>
            </w:pPr>
            <w:r w:rsidRPr="00D21308">
              <w:t xml:space="preserve">The origin server cannot handle the </w:t>
            </w:r>
            <w:r w:rsidR="004B2751">
              <w:t xml:space="preserve">create </w:t>
            </w:r>
            <w:r w:rsidRPr="00D21308">
              <w:t>request because of errors in the request headers or parameters.</w:t>
            </w:r>
          </w:p>
        </w:tc>
      </w:tr>
      <w:tr w:rsidR="00F568A6" w14:paraId="517C8BCF" w14:textId="77777777" w:rsidTr="00D21308">
        <w:tc>
          <w:tcPr>
            <w:tcW w:w="1129" w:type="dxa"/>
            <w:vMerge/>
          </w:tcPr>
          <w:p w14:paraId="507DCC59" w14:textId="77777777" w:rsidR="00F568A6" w:rsidRDefault="00F568A6" w:rsidP="00F568A6">
            <w:pPr>
              <w:pStyle w:val="TableEntry"/>
            </w:pPr>
          </w:p>
        </w:tc>
        <w:tc>
          <w:tcPr>
            <w:tcW w:w="2694" w:type="dxa"/>
          </w:tcPr>
          <w:p w14:paraId="0515450F" w14:textId="14AE47D3" w:rsidR="00F568A6" w:rsidRDefault="00F568A6" w:rsidP="00F568A6">
            <w:pPr>
              <w:pStyle w:val="TableEntry"/>
            </w:pPr>
            <w:r>
              <w:t>409 (Conflict)</w:t>
            </w:r>
          </w:p>
        </w:tc>
        <w:tc>
          <w:tcPr>
            <w:tcW w:w="5527" w:type="dxa"/>
          </w:tcPr>
          <w:p w14:paraId="1C06F1F2" w14:textId="0B705B45" w:rsidR="00F568A6" w:rsidRDefault="00F568A6" w:rsidP="00F568A6">
            <w:pPr>
              <w:pStyle w:val="TableEntry"/>
            </w:pPr>
            <w:r w:rsidRPr="00D21308">
              <w:t xml:space="preserve">The origin server cannot </w:t>
            </w:r>
            <w:r>
              <w:t>create the</w:t>
            </w:r>
            <w:r w:rsidR="003B15C5">
              <w:t xml:space="preserve"> target</w:t>
            </w:r>
            <w:r>
              <w:t xml:space="preserve"> </w:t>
            </w:r>
            <w:r w:rsidR="0036637A">
              <w:t>Modality Performed Procedure Step</w:t>
            </w:r>
            <w:r>
              <w:t xml:space="preserve"> </w:t>
            </w:r>
            <w:r w:rsidRPr="00D21308">
              <w:t xml:space="preserve">because the provided </w:t>
            </w:r>
            <w:r w:rsidR="0036637A">
              <w:t>Modality Performed Procedure Step</w:t>
            </w:r>
            <w:r>
              <w:t xml:space="preserve"> </w:t>
            </w:r>
            <w:r w:rsidRPr="00D21308">
              <w:t>UID is already in use.</w:t>
            </w:r>
          </w:p>
        </w:tc>
      </w:tr>
      <w:tr w:rsidR="00F568A6" w14:paraId="6EF3E9DE" w14:textId="77777777" w:rsidTr="00D21308">
        <w:tc>
          <w:tcPr>
            <w:tcW w:w="1129" w:type="dxa"/>
            <w:vMerge/>
          </w:tcPr>
          <w:p w14:paraId="320C5533" w14:textId="77777777" w:rsidR="00F568A6" w:rsidRDefault="00F568A6" w:rsidP="00F568A6">
            <w:pPr>
              <w:pStyle w:val="TableEntry"/>
            </w:pPr>
          </w:p>
        </w:tc>
        <w:tc>
          <w:tcPr>
            <w:tcW w:w="2694" w:type="dxa"/>
          </w:tcPr>
          <w:p w14:paraId="1E2D4691" w14:textId="008E3B14" w:rsidR="00F568A6" w:rsidRDefault="00F568A6" w:rsidP="00F568A6">
            <w:pPr>
              <w:pStyle w:val="TableEntry"/>
            </w:pPr>
            <w:r>
              <w:t>503 (Service Unavailable)</w:t>
            </w:r>
          </w:p>
        </w:tc>
        <w:tc>
          <w:tcPr>
            <w:tcW w:w="5527" w:type="dxa"/>
          </w:tcPr>
          <w:p w14:paraId="49F8F5A0" w14:textId="7A7AACEF" w:rsidR="00F568A6" w:rsidRDefault="00F568A6" w:rsidP="00F568A6">
            <w:pPr>
              <w:pStyle w:val="TableEntry"/>
            </w:pPr>
            <w:r w:rsidRPr="00F568A6">
              <w:t xml:space="preserve">The origin server cannot handle the </w:t>
            </w:r>
            <w:r>
              <w:t xml:space="preserve">creation of the </w:t>
            </w:r>
            <w:r w:rsidR="0036637A">
              <w:t>Modality Performed Procedure Step</w:t>
            </w:r>
            <w:r w:rsidRPr="00F568A6">
              <w:t>; this may be a temporal or permanent state.</w:t>
            </w:r>
          </w:p>
        </w:tc>
      </w:tr>
    </w:tbl>
    <w:p w14:paraId="3EDFF5BA" w14:textId="77777777" w:rsidR="00D21308" w:rsidRPr="004833A3" w:rsidRDefault="00D21308" w:rsidP="0024556E"/>
    <w:p w14:paraId="140B9563" w14:textId="74C1D47F" w:rsidR="0024556E" w:rsidRDefault="0024556E" w:rsidP="00A034FC">
      <w:pPr>
        <w:pStyle w:val="Heading4"/>
      </w:pPr>
      <w:bookmarkStart w:id="241" w:name="_Toc181029378"/>
      <w:r>
        <w:t>X.5.3.2</w:t>
      </w:r>
      <w:r>
        <w:tab/>
        <w:t>Response Header Fields</w:t>
      </w:r>
      <w:bookmarkEnd w:id="241"/>
    </w:p>
    <w:p w14:paraId="1B6EBC20" w14:textId="43DBA430" w:rsidR="0024556E" w:rsidRDefault="00EA715A" w:rsidP="0024556E">
      <w:r w:rsidRPr="00EA715A">
        <w:t xml:space="preserve">The origin server shall support header fields as required in Table </w:t>
      </w:r>
      <w:r>
        <w:t>X</w:t>
      </w:r>
      <w:r w:rsidRPr="00EA715A">
        <w:t>.</w:t>
      </w:r>
      <w:r>
        <w:t>5</w:t>
      </w:r>
      <w:r w:rsidRPr="00EA715A">
        <w:t>.3-2.</w:t>
      </w:r>
    </w:p>
    <w:p w14:paraId="00A54D22" w14:textId="0F051B42" w:rsidR="007E6E0C" w:rsidRDefault="007E6E0C" w:rsidP="007F2F0A">
      <w:pPr>
        <w:pStyle w:val="TableTitle"/>
        <w:keepNext/>
      </w:pPr>
      <w:r w:rsidRPr="009E04E1">
        <w:t xml:space="preserve">Table </w:t>
      </w:r>
      <w:r>
        <w:t>X.5</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7F2F0A" w:rsidRPr="00F201D1" w14:paraId="699B54B4" w14:textId="77777777" w:rsidTr="00652BF8">
        <w:trPr>
          <w:jc w:val="center"/>
        </w:trPr>
        <w:tc>
          <w:tcPr>
            <w:tcW w:w="1991" w:type="dxa"/>
          </w:tcPr>
          <w:p w14:paraId="0229791E" w14:textId="77777777" w:rsidR="007F2F0A" w:rsidRPr="00F201D1" w:rsidRDefault="007F2F0A" w:rsidP="007F2F0A">
            <w:pPr>
              <w:pStyle w:val="TableEntry"/>
              <w:keepNext/>
              <w:jc w:val="center"/>
              <w:rPr>
                <w:b/>
                <w:bCs/>
              </w:rPr>
            </w:pPr>
            <w:r w:rsidRPr="00F201D1">
              <w:rPr>
                <w:b/>
                <w:bCs/>
              </w:rPr>
              <w:t>Name</w:t>
            </w:r>
          </w:p>
        </w:tc>
        <w:tc>
          <w:tcPr>
            <w:tcW w:w="1276" w:type="dxa"/>
          </w:tcPr>
          <w:p w14:paraId="0C182A4D" w14:textId="77777777" w:rsidR="007F2F0A" w:rsidRPr="00F201D1" w:rsidRDefault="007F2F0A" w:rsidP="007F2F0A">
            <w:pPr>
              <w:pStyle w:val="TableEntry"/>
              <w:keepNext/>
              <w:jc w:val="center"/>
              <w:rPr>
                <w:b/>
                <w:bCs/>
              </w:rPr>
            </w:pPr>
            <w:r>
              <w:rPr>
                <w:b/>
                <w:bCs/>
              </w:rPr>
              <w:t>Values</w:t>
            </w:r>
          </w:p>
        </w:tc>
        <w:tc>
          <w:tcPr>
            <w:tcW w:w="1559" w:type="dxa"/>
          </w:tcPr>
          <w:p w14:paraId="161B7A82" w14:textId="77777777" w:rsidR="007F2F0A" w:rsidRPr="00F201D1" w:rsidRDefault="007F2F0A" w:rsidP="007F2F0A">
            <w:pPr>
              <w:pStyle w:val="TableEntry"/>
              <w:keepNext/>
              <w:jc w:val="center"/>
              <w:rPr>
                <w:b/>
                <w:bCs/>
              </w:rPr>
            </w:pPr>
            <w:r w:rsidRPr="00F201D1">
              <w:rPr>
                <w:b/>
                <w:bCs/>
              </w:rPr>
              <w:t>Origin Server Usage</w:t>
            </w:r>
          </w:p>
        </w:tc>
        <w:tc>
          <w:tcPr>
            <w:tcW w:w="4110" w:type="dxa"/>
          </w:tcPr>
          <w:p w14:paraId="37378FFB" w14:textId="77777777" w:rsidR="007F2F0A" w:rsidRPr="00F201D1" w:rsidRDefault="007F2F0A" w:rsidP="007F2F0A">
            <w:pPr>
              <w:pStyle w:val="TableEntry"/>
              <w:keepNext/>
              <w:jc w:val="center"/>
              <w:rPr>
                <w:b/>
                <w:bCs/>
              </w:rPr>
            </w:pPr>
            <w:r w:rsidRPr="00F201D1">
              <w:rPr>
                <w:b/>
                <w:bCs/>
              </w:rPr>
              <w:t>Description</w:t>
            </w:r>
          </w:p>
        </w:tc>
      </w:tr>
      <w:tr w:rsidR="007F2F0A" w14:paraId="67D8955C" w14:textId="77777777" w:rsidTr="00652BF8">
        <w:trPr>
          <w:jc w:val="center"/>
        </w:trPr>
        <w:tc>
          <w:tcPr>
            <w:tcW w:w="1991" w:type="dxa"/>
          </w:tcPr>
          <w:p w14:paraId="070D6EB0" w14:textId="77777777" w:rsidR="007F2F0A" w:rsidRDefault="007F2F0A" w:rsidP="00652BF8">
            <w:pPr>
              <w:pStyle w:val="TableEntry"/>
            </w:pPr>
            <w:r>
              <w:t>Content-Type</w:t>
            </w:r>
          </w:p>
        </w:tc>
        <w:tc>
          <w:tcPr>
            <w:tcW w:w="1276" w:type="dxa"/>
          </w:tcPr>
          <w:p w14:paraId="295BFBA1" w14:textId="77777777" w:rsidR="007F2F0A" w:rsidRDefault="007F2F0A" w:rsidP="00652BF8">
            <w:pPr>
              <w:pStyle w:val="TableEntry"/>
            </w:pPr>
            <w:r>
              <w:t>media-type</w:t>
            </w:r>
          </w:p>
        </w:tc>
        <w:tc>
          <w:tcPr>
            <w:tcW w:w="1559" w:type="dxa"/>
          </w:tcPr>
          <w:p w14:paraId="48D110FA" w14:textId="77777777" w:rsidR="007F2F0A" w:rsidRDefault="007F2F0A" w:rsidP="00652BF8">
            <w:pPr>
              <w:pStyle w:val="TableEntry"/>
            </w:pPr>
            <w:r>
              <w:t>C</w:t>
            </w:r>
          </w:p>
        </w:tc>
        <w:tc>
          <w:tcPr>
            <w:tcW w:w="4110" w:type="dxa"/>
          </w:tcPr>
          <w:p w14:paraId="17851739" w14:textId="77777777" w:rsidR="007F2F0A" w:rsidRDefault="007F2F0A" w:rsidP="00652BF8">
            <w:pPr>
              <w:pStyle w:val="TableEntry"/>
            </w:pPr>
            <w:r>
              <w:t>See section 8.4.2.</w:t>
            </w:r>
          </w:p>
        </w:tc>
      </w:tr>
      <w:tr w:rsidR="007F2F0A" w14:paraId="0E7FC913" w14:textId="77777777" w:rsidTr="00652BF8">
        <w:trPr>
          <w:jc w:val="center"/>
        </w:trPr>
        <w:tc>
          <w:tcPr>
            <w:tcW w:w="1991" w:type="dxa"/>
          </w:tcPr>
          <w:p w14:paraId="7AE6D857" w14:textId="77777777" w:rsidR="007F2F0A" w:rsidRDefault="007F2F0A" w:rsidP="00652BF8">
            <w:pPr>
              <w:pStyle w:val="TableEntry"/>
            </w:pPr>
            <w:r>
              <w:t>Content-Encoding</w:t>
            </w:r>
          </w:p>
        </w:tc>
        <w:tc>
          <w:tcPr>
            <w:tcW w:w="1276" w:type="dxa"/>
          </w:tcPr>
          <w:p w14:paraId="05066D5B" w14:textId="77777777" w:rsidR="007F2F0A" w:rsidRDefault="007F2F0A" w:rsidP="00652BF8">
            <w:pPr>
              <w:pStyle w:val="TableEntry"/>
            </w:pPr>
            <w:r>
              <w:t>encoding</w:t>
            </w:r>
          </w:p>
        </w:tc>
        <w:tc>
          <w:tcPr>
            <w:tcW w:w="1559" w:type="dxa"/>
          </w:tcPr>
          <w:p w14:paraId="629DF753" w14:textId="77777777" w:rsidR="007F2F0A" w:rsidRDefault="007F2F0A" w:rsidP="00652BF8">
            <w:pPr>
              <w:pStyle w:val="TableEntry"/>
            </w:pPr>
            <w:r>
              <w:t>C</w:t>
            </w:r>
          </w:p>
        </w:tc>
        <w:tc>
          <w:tcPr>
            <w:tcW w:w="4110" w:type="dxa"/>
          </w:tcPr>
          <w:p w14:paraId="61261EFD" w14:textId="77777777" w:rsidR="007F2F0A" w:rsidRDefault="007F2F0A" w:rsidP="00652BF8">
            <w:pPr>
              <w:pStyle w:val="TableEntry"/>
            </w:pPr>
            <w:r>
              <w:t>See section 8.4.2.</w:t>
            </w:r>
          </w:p>
        </w:tc>
      </w:tr>
      <w:tr w:rsidR="007F2F0A" w14:paraId="61B41A63" w14:textId="77777777" w:rsidTr="00652BF8">
        <w:trPr>
          <w:jc w:val="center"/>
        </w:trPr>
        <w:tc>
          <w:tcPr>
            <w:tcW w:w="1991" w:type="dxa"/>
          </w:tcPr>
          <w:p w14:paraId="5751865D" w14:textId="77777777" w:rsidR="007F2F0A" w:rsidRDefault="007F2F0A" w:rsidP="00652BF8">
            <w:pPr>
              <w:pStyle w:val="TableEntry"/>
            </w:pPr>
            <w:r>
              <w:t>Content-Length</w:t>
            </w:r>
          </w:p>
        </w:tc>
        <w:tc>
          <w:tcPr>
            <w:tcW w:w="1276" w:type="dxa"/>
          </w:tcPr>
          <w:p w14:paraId="6D9C7AEB" w14:textId="77777777" w:rsidR="007F2F0A" w:rsidRDefault="007F2F0A" w:rsidP="00652BF8">
            <w:pPr>
              <w:pStyle w:val="TableEntry"/>
            </w:pPr>
            <w:r>
              <w:t>uint</w:t>
            </w:r>
          </w:p>
        </w:tc>
        <w:tc>
          <w:tcPr>
            <w:tcW w:w="1559" w:type="dxa"/>
          </w:tcPr>
          <w:p w14:paraId="2724811C" w14:textId="77777777" w:rsidR="007F2F0A" w:rsidRDefault="007F2F0A" w:rsidP="00652BF8">
            <w:pPr>
              <w:pStyle w:val="TableEntry"/>
            </w:pPr>
            <w:r>
              <w:t>C</w:t>
            </w:r>
          </w:p>
        </w:tc>
        <w:tc>
          <w:tcPr>
            <w:tcW w:w="4110" w:type="dxa"/>
          </w:tcPr>
          <w:p w14:paraId="3E79CCD7" w14:textId="77777777" w:rsidR="007F2F0A" w:rsidRDefault="007F2F0A" w:rsidP="00652BF8">
            <w:pPr>
              <w:pStyle w:val="TableEntry"/>
            </w:pPr>
            <w:r>
              <w:t>See section 8.4.3.</w:t>
            </w:r>
          </w:p>
        </w:tc>
      </w:tr>
    </w:tbl>
    <w:p w14:paraId="0BEA187D" w14:textId="77777777" w:rsidR="00EA715A" w:rsidRDefault="00EA715A" w:rsidP="0024556E"/>
    <w:p w14:paraId="1FFEF37E" w14:textId="77777777" w:rsidR="00EA715A" w:rsidRDefault="00EA715A" w:rsidP="00EA715A">
      <w:r>
        <w:t>All success responses shall also contain the Content Representation (see Section 8.4.2) and Payload header fields (see Section 8.4.3) with appropriate values.</w:t>
      </w:r>
    </w:p>
    <w:p w14:paraId="12CFF654" w14:textId="77777777" w:rsidR="00EA715A" w:rsidRDefault="00EA715A" w:rsidP="00EA715A">
      <w:r>
        <w:t>It is recommended that the text returned in the Warning header field (see [RFC7234] Section 5.5) contain a DICOM Status Code (see PS3.4 and Annex C “Status Type Encoding (Normative)” in PS3.7) and descriptive reason. For example:</w:t>
      </w:r>
    </w:p>
    <w:p w14:paraId="1B4749A1" w14:textId="4F29A7EA" w:rsidR="00EA715A" w:rsidRPr="00EA715A" w:rsidRDefault="00EA715A" w:rsidP="00EA715A">
      <w:pPr>
        <w:rPr>
          <w:rFonts w:ascii="Courier New" w:hAnsi="Courier New" w:cs="Courier New"/>
        </w:rPr>
      </w:pPr>
      <w:r w:rsidRPr="00EA715A">
        <w:rPr>
          <w:rFonts w:ascii="Courier New" w:hAnsi="Courier New" w:cs="Courier New"/>
        </w:rPr>
        <w:t>Warning: A700 &lt;service&gt;: Out of memory</w:t>
      </w:r>
    </w:p>
    <w:p w14:paraId="0233E435" w14:textId="31AF6E53" w:rsidR="0024556E" w:rsidRDefault="0024556E" w:rsidP="00A034FC">
      <w:pPr>
        <w:pStyle w:val="Heading4"/>
      </w:pPr>
      <w:bookmarkStart w:id="242" w:name="_Toc181029379"/>
      <w:r>
        <w:t>X.5.3.3</w:t>
      </w:r>
      <w:r>
        <w:tab/>
        <w:t>Response Payload</w:t>
      </w:r>
      <w:bookmarkEnd w:id="242"/>
    </w:p>
    <w:p w14:paraId="09348846" w14:textId="28F9B83B" w:rsidR="0024556E" w:rsidRDefault="00EA715A" w:rsidP="00FE3B13">
      <w:r>
        <w:t xml:space="preserve">A success response </w:t>
      </w:r>
      <w:r w:rsidR="008E3A18">
        <w:t>shall</w:t>
      </w:r>
      <w:r>
        <w:t xml:space="preserve"> have no payload.</w:t>
      </w:r>
    </w:p>
    <w:p w14:paraId="457413D2" w14:textId="07681A94" w:rsidR="00EA715A" w:rsidRDefault="00EA715A" w:rsidP="00FE3B13">
      <w:r w:rsidRPr="00EA715A">
        <w:t>A failure response payload may contain a Status Report describing any failures, warnings, or other useful information.</w:t>
      </w:r>
    </w:p>
    <w:p w14:paraId="58DD8317" w14:textId="2431EFE2" w:rsidR="0024556E" w:rsidRDefault="0024556E" w:rsidP="00176148">
      <w:pPr>
        <w:pStyle w:val="Heading2"/>
      </w:pPr>
      <w:bookmarkStart w:id="243" w:name="_Toc181029380"/>
      <w:r>
        <w:t>X.6</w:t>
      </w:r>
      <w:r>
        <w:tab/>
      </w:r>
      <w:r w:rsidR="00E0395F">
        <w:t xml:space="preserve">Update </w:t>
      </w:r>
      <w:r w:rsidR="00176148">
        <w:t>Transaction</w:t>
      </w:r>
      <w:bookmarkEnd w:id="243"/>
    </w:p>
    <w:p w14:paraId="1667810A" w14:textId="2ABF9D30" w:rsidR="00BB6552" w:rsidRPr="00BB6552" w:rsidRDefault="00BB6552" w:rsidP="00BB6552">
      <w:r w:rsidRPr="00BB6552">
        <w:t xml:space="preserve">This </w:t>
      </w:r>
      <w:r w:rsidR="004349EB">
        <w:t>T</w:t>
      </w:r>
      <w:r w:rsidRPr="00BB6552">
        <w:t xml:space="preserve">ransaction </w:t>
      </w:r>
      <w:r w:rsidR="00CD2AB7">
        <w:t xml:space="preserve">sets </w:t>
      </w:r>
      <w:r w:rsidRPr="00BB6552">
        <w:t xml:space="preserve">Attributes of an existing </w:t>
      </w:r>
      <w:r>
        <w:t>Modality Performed Procedure Step</w:t>
      </w:r>
      <w:r w:rsidRPr="00BB6552">
        <w:t xml:space="preserve">. It corresponds to the DIMSE </w:t>
      </w:r>
      <w:r>
        <w:t xml:space="preserve">MPPS </w:t>
      </w:r>
      <w:r w:rsidRPr="00BB6552">
        <w:t xml:space="preserve">N-SET </w:t>
      </w:r>
      <w:r w:rsidR="004349EB">
        <w:t>O</w:t>
      </w:r>
      <w:r w:rsidRPr="00BB6552">
        <w:t>peration</w:t>
      </w:r>
      <w:r>
        <w:t xml:space="preserve"> (see PS3.4, Section </w:t>
      </w:r>
      <w:r w:rsidR="00C0797D">
        <w:t>F.7.2.2</w:t>
      </w:r>
      <w:r>
        <w:t>)</w:t>
      </w:r>
      <w:r w:rsidRPr="00BB6552">
        <w:t>.</w:t>
      </w:r>
    </w:p>
    <w:p w14:paraId="3440C742" w14:textId="62613909" w:rsidR="0024556E" w:rsidRDefault="0024556E" w:rsidP="0024556E">
      <w:pPr>
        <w:pStyle w:val="Heading3"/>
      </w:pPr>
      <w:bookmarkStart w:id="244" w:name="_Toc181029381"/>
      <w:r>
        <w:t>X</w:t>
      </w:r>
      <w:r w:rsidR="000463B8">
        <w:t>.6</w:t>
      </w:r>
      <w:r>
        <w:t>.1</w:t>
      </w:r>
      <w:r>
        <w:tab/>
        <w:t>Request</w:t>
      </w:r>
      <w:bookmarkEnd w:id="244"/>
    </w:p>
    <w:p w14:paraId="342905AC" w14:textId="77777777" w:rsidR="0024556E" w:rsidRDefault="0024556E" w:rsidP="0024556E">
      <w:r>
        <w:t>The request shall have the following syntax:</w:t>
      </w:r>
    </w:p>
    <w:p w14:paraId="57176B83" w14:textId="4C442FCE"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PATCH</w:t>
      </w:r>
      <w:r w:rsidRPr="008209C0">
        <w:rPr>
          <w:rFonts w:ascii="Courier New" w:eastAsiaTheme="minorEastAsia" w:hAnsi="Courier New" w:cs="Courier New"/>
          <w:color w:val="000000"/>
          <w:sz w:val="18"/>
          <w:szCs w:val="18"/>
          <w:lang w:eastAsia="ja-JP"/>
        </w:rPr>
        <w:t xml:space="preserve"> SP /modality-performed-procedure-steps/{mppsUID} SP version CRLF </w:t>
      </w:r>
    </w:p>
    <w:p w14:paraId="38845675"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lastRenderedPageBreak/>
        <w:t xml:space="preserve">Accept: 1#media-type CRLF </w:t>
      </w:r>
    </w:p>
    <w:p w14:paraId="47F5A67D"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3600D709"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CRLF </w:t>
      </w:r>
    </w:p>
    <w:p w14:paraId="24CB6809" w14:textId="6B618E29" w:rsidR="0024556E" w:rsidRPr="0024556E" w:rsidRDefault="007F2F0A" w:rsidP="0024556E">
      <w:r w:rsidRPr="008209C0">
        <w:rPr>
          <w:rFonts w:ascii="Courier New" w:eastAsiaTheme="minorEastAsia" w:hAnsi="Courier New" w:cs="Courier New"/>
          <w:color w:val="000000"/>
          <w:sz w:val="18"/>
          <w:szCs w:val="18"/>
          <w:lang w:eastAsia="ja-JP"/>
        </w:rPr>
        <w:t>payload</w:t>
      </w:r>
    </w:p>
    <w:p w14:paraId="2A62DEDD" w14:textId="6090AA7B" w:rsidR="0024556E" w:rsidRDefault="0024556E" w:rsidP="0024556E">
      <w:pPr>
        <w:pStyle w:val="Heading4"/>
      </w:pPr>
      <w:bookmarkStart w:id="245" w:name="_Toc181029382"/>
      <w:r>
        <w:t>X.</w:t>
      </w:r>
      <w:r w:rsidR="000463B8">
        <w:t>6</w:t>
      </w:r>
      <w:r>
        <w:t>.1.1</w:t>
      </w:r>
      <w:r>
        <w:tab/>
        <w:t>Target Resources</w:t>
      </w:r>
      <w:bookmarkEnd w:id="245"/>
    </w:p>
    <w:p w14:paraId="2E0C839A" w14:textId="6AD739C6" w:rsidR="0024556E" w:rsidRPr="0024556E" w:rsidRDefault="00A07A1F"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31217114" w14:textId="0599C961" w:rsidR="0024556E" w:rsidRDefault="0024556E" w:rsidP="0024556E">
      <w:pPr>
        <w:pStyle w:val="Heading4"/>
      </w:pPr>
      <w:bookmarkStart w:id="246" w:name="_Toc181029383"/>
      <w:r>
        <w:t>X.</w:t>
      </w:r>
      <w:r w:rsidR="000463B8">
        <w:t>6</w:t>
      </w:r>
      <w:r>
        <w:t>.1.2</w:t>
      </w:r>
      <w:r>
        <w:tab/>
        <w:t>Query Parameters</w:t>
      </w:r>
      <w:bookmarkEnd w:id="246"/>
    </w:p>
    <w:p w14:paraId="6AFBE6B4" w14:textId="3BED8A62" w:rsidR="0024556E" w:rsidRPr="0024556E" w:rsidRDefault="00A07A1F" w:rsidP="0024556E">
      <w:r>
        <w:t>The request has no Query Parameters.</w:t>
      </w:r>
    </w:p>
    <w:p w14:paraId="5CCE6A72" w14:textId="5157E904" w:rsidR="0024556E" w:rsidRDefault="0024556E" w:rsidP="0024556E">
      <w:pPr>
        <w:pStyle w:val="Heading4"/>
      </w:pPr>
      <w:bookmarkStart w:id="247" w:name="_Toc181029384"/>
      <w:r>
        <w:t>X.</w:t>
      </w:r>
      <w:r w:rsidR="000463B8">
        <w:t>6</w:t>
      </w:r>
      <w:r>
        <w:t>.1.3</w:t>
      </w:r>
      <w:r>
        <w:tab/>
        <w:t>Request Header Fields</w:t>
      </w:r>
      <w:bookmarkEnd w:id="247"/>
    </w:p>
    <w:p w14:paraId="336E600D" w14:textId="1E1C9D6E" w:rsidR="00A07A1F" w:rsidRDefault="00A07A1F" w:rsidP="00A07A1F">
      <w:r>
        <w:t>The origin server shall support Request Header Fields as required in Table X.6.1-</w:t>
      </w:r>
      <w:r w:rsidR="00FB41E2">
        <w:t>1</w:t>
      </w:r>
      <w:r>
        <w:t>.</w:t>
      </w:r>
    </w:p>
    <w:p w14:paraId="2C67A6F2" w14:textId="6D0A9BA8" w:rsidR="00A07A1F" w:rsidRDefault="00A07A1F" w:rsidP="00A07A1F">
      <w:r>
        <w:t>The user agent shall supply Request Header Fields as required in Table X.6.1-</w:t>
      </w:r>
      <w:r w:rsidR="00FB41E2">
        <w:t>1</w:t>
      </w:r>
      <w:r>
        <w:t>.</w:t>
      </w:r>
    </w:p>
    <w:p w14:paraId="1F7C4BB0" w14:textId="54295B1F" w:rsidR="00A07A1F" w:rsidRDefault="00A07A1F" w:rsidP="00A07A1F">
      <w:pPr>
        <w:pStyle w:val="TableTitle"/>
        <w:keepNext/>
      </w:pPr>
      <w:r w:rsidRPr="00F201D1">
        <w:t xml:space="preserve">Table </w:t>
      </w:r>
      <w:r>
        <w:t>X</w:t>
      </w:r>
      <w:r w:rsidRPr="00F201D1">
        <w:t>.</w:t>
      </w:r>
      <w:r>
        <w:t>6</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7A1F" w:rsidRPr="00F201D1" w14:paraId="042A009F" w14:textId="77777777" w:rsidTr="00652BF8">
        <w:tc>
          <w:tcPr>
            <w:tcW w:w="846" w:type="dxa"/>
            <w:vMerge w:val="restart"/>
          </w:tcPr>
          <w:p w14:paraId="7E705422" w14:textId="77777777" w:rsidR="00A07A1F" w:rsidRPr="00F201D1" w:rsidRDefault="00A07A1F" w:rsidP="00652BF8">
            <w:pPr>
              <w:pStyle w:val="TableEntry"/>
              <w:jc w:val="center"/>
              <w:rPr>
                <w:b/>
                <w:bCs/>
              </w:rPr>
            </w:pPr>
            <w:r w:rsidRPr="00F201D1">
              <w:rPr>
                <w:b/>
                <w:bCs/>
              </w:rPr>
              <w:t>Name</w:t>
            </w:r>
          </w:p>
        </w:tc>
        <w:tc>
          <w:tcPr>
            <w:tcW w:w="1276" w:type="dxa"/>
            <w:vMerge w:val="restart"/>
          </w:tcPr>
          <w:p w14:paraId="36589B35" w14:textId="77777777" w:rsidR="00A07A1F" w:rsidRPr="00F201D1" w:rsidRDefault="00A07A1F" w:rsidP="00652BF8">
            <w:pPr>
              <w:pStyle w:val="TableEntry"/>
              <w:jc w:val="center"/>
              <w:rPr>
                <w:b/>
                <w:bCs/>
              </w:rPr>
            </w:pPr>
            <w:r>
              <w:rPr>
                <w:b/>
                <w:bCs/>
              </w:rPr>
              <w:t>Values</w:t>
            </w:r>
          </w:p>
        </w:tc>
        <w:tc>
          <w:tcPr>
            <w:tcW w:w="2976" w:type="dxa"/>
            <w:gridSpan w:val="2"/>
          </w:tcPr>
          <w:p w14:paraId="004707AA" w14:textId="77777777" w:rsidR="00A07A1F" w:rsidRPr="00F201D1" w:rsidRDefault="00A07A1F" w:rsidP="00652BF8">
            <w:pPr>
              <w:pStyle w:val="TableEntry"/>
              <w:jc w:val="center"/>
              <w:rPr>
                <w:b/>
                <w:bCs/>
              </w:rPr>
            </w:pPr>
            <w:r w:rsidRPr="00F201D1">
              <w:rPr>
                <w:b/>
                <w:bCs/>
              </w:rPr>
              <w:t>Usage</w:t>
            </w:r>
          </w:p>
        </w:tc>
        <w:tc>
          <w:tcPr>
            <w:tcW w:w="4252" w:type="dxa"/>
            <w:vMerge w:val="restart"/>
          </w:tcPr>
          <w:p w14:paraId="3FFDBC35" w14:textId="77777777" w:rsidR="00A07A1F" w:rsidRPr="00F201D1" w:rsidRDefault="00A07A1F" w:rsidP="00652BF8">
            <w:pPr>
              <w:pStyle w:val="TableEntry"/>
              <w:jc w:val="center"/>
              <w:rPr>
                <w:b/>
                <w:bCs/>
              </w:rPr>
            </w:pPr>
            <w:r w:rsidRPr="00F201D1">
              <w:rPr>
                <w:b/>
                <w:bCs/>
              </w:rPr>
              <w:t>Description</w:t>
            </w:r>
          </w:p>
        </w:tc>
      </w:tr>
      <w:tr w:rsidR="00A07A1F" w:rsidRPr="00F201D1" w14:paraId="768BC949" w14:textId="77777777" w:rsidTr="00652BF8">
        <w:tc>
          <w:tcPr>
            <w:tcW w:w="846" w:type="dxa"/>
            <w:vMerge/>
          </w:tcPr>
          <w:p w14:paraId="5A667A93" w14:textId="77777777" w:rsidR="00A07A1F" w:rsidRPr="00F201D1" w:rsidRDefault="00A07A1F" w:rsidP="00652BF8">
            <w:pPr>
              <w:pStyle w:val="TableEntry"/>
              <w:jc w:val="center"/>
              <w:rPr>
                <w:b/>
                <w:bCs/>
              </w:rPr>
            </w:pPr>
          </w:p>
        </w:tc>
        <w:tc>
          <w:tcPr>
            <w:tcW w:w="1276" w:type="dxa"/>
            <w:vMerge/>
          </w:tcPr>
          <w:p w14:paraId="287936B1" w14:textId="77777777" w:rsidR="00A07A1F" w:rsidRPr="00F201D1" w:rsidRDefault="00A07A1F" w:rsidP="00652BF8">
            <w:pPr>
              <w:pStyle w:val="TableEntry"/>
              <w:jc w:val="center"/>
              <w:rPr>
                <w:b/>
                <w:bCs/>
              </w:rPr>
            </w:pPr>
          </w:p>
        </w:tc>
        <w:tc>
          <w:tcPr>
            <w:tcW w:w="1417" w:type="dxa"/>
          </w:tcPr>
          <w:p w14:paraId="4D33DD3F" w14:textId="77777777" w:rsidR="00A07A1F" w:rsidRPr="00F201D1" w:rsidRDefault="00A07A1F" w:rsidP="00652BF8">
            <w:pPr>
              <w:pStyle w:val="TableEntry"/>
              <w:jc w:val="center"/>
              <w:rPr>
                <w:b/>
                <w:bCs/>
              </w:rPr>
            </w:pPr>
            <w:r w:rsidRPr="00F201D1">
              <w:rPr>
                <w:b/>
                <w:bCs/>
              </w:rPr>
              <w:t>User Agent</w:t>
            </w:r>
          </w:p>
        </w:tc>
        <w:tc>
          <w:tcPr>
            <w:tcW w:w="1559" w:type="dxa"/>
          </w:tcPr>
          <w:p w14:paraId="59BB9586" w14:textId="77777777" w:rsidR="00A07A1F" w:rsidRPr="00F201D1" w:rsidRDefault="00A07A1F" w:rsidP="00652BF8">
            <w:pPr>
              <w:pStyle w:val="TableEntry"/>
              <w:jc w:val="center"/>
              <w:rPr>
                <w:b/>
                <w:bCs/>
              </w:rPr>
            </w:pPr>
            <w:r w:rsidRPr="00F201D1">
              <w:rPr>
                <w:b/>
                <w:bCs/>
              </w:rPr>
              <w:t>Origin Server</w:t>
            </w:r>
          </w:p>
        </w:tc>
        <w:tc>
          <w:tcPr>
            <w:tcW w:w="4252" w:type="dxa"/>
            <w:vMerge/>
          </w:tcPr>
          <w:p w14:paraId="0C641524" w14:textId="77777777" w:rsidR="00A07A1F" w:rsidRPr="00F201D1" w:rsidRDefault="00A07A1F" w:rsidP="00652BF8">
            <w:pPr>
              <w:pStyle w:val="TableEntry"/>
              <w:jc w:val="center"/>
              <w:rPr>
                <w:b/>
                <w:bCs/>
              </w:rPr>
            </w:pPr>
          </w:p>
        </w:tc>
      </w:tr>
      <w:tr w:rsidR="00A07A1F" w14:paraId="4F5377C0" w14:textId="77777777" w:rsidTr="00652BF8">
        <w:tc>
          <w:tcPr>
            <w:tcW w:w="846" w:type="dxa"/>
          </w:tcPr>
          <w:p w14:paraId="6BB5F319" w14:textId="77777777" w:rsidR="00A07A1F" w:rsidRDefault="00A07A1F" w:rsidP="00652BF8">
            <w:pPr>
              <w:pStyle w:val="TableEntry"/>
            </w:pPr>
            <w:r>
              <w:t>Accept</w:t>
            </w:r>
          </w:p>
        </w:tc>
        <w:tc>
          <w:tcPr>
            <w:tcW w:w="1276" w:type="dxa"/>
          </w:tcPr>
          <w:p w14:paraId="3E3BF068" w14:textId="77777777" w:rsidR="00A07A1F" w:rsidRDefault="00A07A1F" w:rsidP="00652BF8">
            <w:pPr>
              <w:pStyle w:val="TableEntry"/>
            </w:pPr>
            <w:r>
              <w:t>media-type</w:t>
            </w:r>
          </w:p>
        </w:tc>
        <w:tc>
          <w:tcPr>
            <w:tcW w:w="1417" w:type="dxa"/>
          </w:tcPr>
          <w:p w14:paraId="1C829608" w14:textId="77777777" w:rsidR="00A07A1F" w:rsidRDefault="00A07A1F" w:rsidP="00652BF8">
            <w:pPr>
              <w:pStyle w:val="TableEntry"/>
            </w:pPr>
            <w:r>
              <w:t>M</w:t>
            </w:r>
          </w:p>
        </w:tc>
        <w:tc>
          <w:tcPr>
            <w:tcW w:w="1559" w:type="dxa"/>
          </w:tcPr>
          <w:p w14:paraId="58C278FC" w14:textId="77777777" w:rsidR="00A07A1F" w:rsidRDefault="00A07A1F" w:rsidP="00652BF8">
            <w:pPr>
              <w:pStyle w:val="TableEntry"/>
            </w:pPr>
            <w:r>
              <w:t>M</w:t>
            </w:r>
          </w:p>
        </w:tc>
        <w:tc>
          <w:tcPr>
            <w:tcW w:w="4252" w:type="dxa"/>
          </w:tcPr>
          <w:p w14:paraId="37A851B6" w14:textId="77777777" w:rsidR="00A07A1F" w:rsidRDefault="00A07A1F" w:rsidP="00652BF8">
            <w:pPr>
              <w:pStyle w:val="TableEntry"/>
            </w:pPr>
            <w:r>
              <w:t>The Acceptable Media Types of the response payload.</w:t>
            </w:r>
          </w:p>
        </w:tc>
      </w:tr>
    </w:tbl>
    <w:p w14:paraId="75D67658" w14:textId="77777777" w:rsidR="0024556E" w:rsidRPr="0024556E" w:rsidRDefault="0024556E" w:rsidP="0024556E"/>
    <w:p w14:paraId="3F87137E" w14:textId="631B9F13" w:rsidR="0024556E" w:rsidRDefault="0024556E" w:rsidP="0024556E">
      <w:pPr>
        <w:pStyle w:val="Heading4"/>
      </w:pPr>
      <w:bookmarkStart w:id="248" w:name="_Toc181029385"/>
      <w:r>
        <w:t>X.</w:t>
      </w:r>
      <w:r w:rsidR="000463B8">
        <w:t>6</w:t>
      </w:r>
      <w:r>
        <w:t>.1.4</w:t>
      </w:r>
      <w:r>
        <w:tab/>
        <w:t>Request Payload</w:t>
      </w:r>
      <w:bookmarkEnd w:id="248"/>
    </w:p>
    <w:p w14:paraId="66CCDD82" w14:textId="77777777" w:rsidR="00A07A1F" w:rsidRDefault="00A07A1F" w:rsidP="00A07A1F">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5C5AAEC6" w14:textId="17E99EB9" w:rsidR="00A07A1F" w:rsidRDefault="00A07A1F" w:rsidP="00A07A1F">
      <w:r>
        <w:t xml:space="preserve">The request payload shall contain the </w:t>
      </w:r>
      <w:r w:rsidR="0036637A">
        <w:t>Modality Performed Procedure Step</w:t>
      </w:r>
      <w:r>
        <w:t xml:space="preserve"> attributes with which the user agent requests the origin server to create a </w:t>
      </w:r>
      <w:r w:rsidR="0036637A">
        <w:t>Modality Performed Procedure Step</w:t>
      </w:r>
      <w:r>
        <w:t xml:space="preserve"> resource.</w:t>
      </w:r>
    </w:p>
    <w:p w14:paraId="3C0396A0" w14:textId="35D831D2" w:rsidR="0024556E" w:rsidRPr="0024556E" w:rsidRDefault="00A07A1F" w:rsidP="00A07A1F">
      <w:r>
        <w:t>The request payload shall contain a dataset according to PS3.4, Table F.7.2-1, requirement type N-SET (SCU).</w:t>
      </w:r>
    </w:p>
    <w:p w14:paraId="70B64766" w14:textId="3081D1DA" w:rsidR="0024556E" w:rsidRDefault="0024556E" w:rsidP="0024556E">
      <w:pPr>
        <w:pStyle w:val="Heading3"/>
      </w:pPr>
      <w:bookmarkStart w:id="249" w:name="_Toc181029386"/>
      <w:r>
        <w:t>X.</w:t>
      </w:r>
      <w:r w:rsidR="000463B8">
        <w:t>6</w:t>
      </w:r>
      <w:r>
        <w:t>.2</w:t>
      </w:r>
      <w:r>
        <w:tab/>
        <w:t>Behavior</w:t>
      </w:r>
      <w:bookmarkEnd w:id="249"/>
    </w:p>
    <w:p w14:paraId="1BDDF4A4" w14:textId="36735B4F" w:rsidR="0024556E" w:rsidRPr="0024556E" w:rsidRDefault="00A07A1F" w:rsidP="0024556E">
      <w:r>
        <w:t xml:space="preserve">The origin server shall update the </w:t>
      </w:r>
      <w:r w:rsidR="0036637A">
        <w:t>Modality Performed Procedure Step</w:t>
      </w:r>
      <w:r>
        <w:t xml:space="preserve"> identified by the provided MPPS UID with the provided attributes in the payload.</w:t>
      </w:r>
    </w:p>
    <w:p w14:paraId="2CFEF04D" w14:textId="38E0F559" w:rsidR="0024556E" w:rsidRDefault="0024556E" w:rsidP="0024556E">
      <w:pPr>
        <w:pStyle w:val="Heading3"/>
      </w:pPr>
      <w:bookmarkStart w:id="250" w:name="_Toc181029387"/>
      <w:r>
        <w:t>X.</w:t>
      </w:r>
      <w:r w:rsidR="000463B8">
        <w:t>6</w:t>
      </w:r>
      <w:r>
        <w:t>.3</w:t>
      </w:r>
      <w:r>
        <w:tab/>
        <w:t>Response</w:t>
      </w:r>
      <w:bookmarkEnd w:id="250"/>
    </w:p>
    <w:p w14:paraId="2B70FEFE" w14:textId="77777777" w:rsidR="00A07A1F" w:rsidRDefault="00A07A1F" w:rsidP="00A07A1F">
      <w:r>
        <w:t>The response shall have the following syntax:</w:t>
      </w:r>
    </w:p>
    <w:p w14:paraId="28F31BCF" w14:textId="77777777" w:rsidR="00A07A1F" w:rsidRPr="008209C0" w:rsidRDefault="00A07A1F" w:rsidP="00A07A1F">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version SP status-code SP reason-phrase CRLF </w:t>
      </w:r>
    </w:p>
    <w:p w14:paraId="4B5580B4" w14:textId="325EF613" w:rsidR="0024556E"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27FD0C9D" w14:textId="027E57CC" w:rsidR="004B2751" w:rsidRPr="004B2751" w:rsidRDefault="004B2751" w:rsidP="00A07A1F">
      <w:pPr>
        <w:tabs>
          <w:tab w:val="clear" w:pos="720"/>
        </w:tabs>
        <w:overflowPunct/>
        <w:spacing w:after="0"/>
        <w:textAlignment w:val="auto"/>
        <w:rPr>
          <w:rFonts w:ascii="Courier New" w:eastAsiaTheme="minorEastAsia" w:hAnsi="Courier New" w:cs="Courier New"/>
          <w:color w:val="000000"/>
          <w:sz w:val="18"/>
          <w:szCs w:val="18"/>
          <w:lang w:eastAsia="ja-JP"/>
        </w:rPr>
      </w:pPr>
      <w:r w:rsidRPr="004B2751">
        <w:rPr>
          <w:rFonts w:ascii="Courier New" w:eastAsiaTheme="minorEastAsia" w:hAnsi="Courier New" w:cs="Courier New"/>
          <w:color w:val="000000"/>
          <w:sz w:val="18"/>
          <w:szCs w:val="18"/>
          <w:lang w:eastAsia="ja-JP"/>
        </w:rPr>
        <w:t>[payload]</w:t>
      </w:r>
    </w:p>
    <w:p w14:paraId="0D3C1759" w14:textId="77777777" w:rsidR="00A07A1F" w:rsidRPr="00A07A1F"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2A376537" w14:textId="53DFC908" w:rsidR="0024556E" w:rsidRDefault="0024556E" w:rsidP="00A034FC">
      <w:pPr>
        <w:pStyle w:val="Heading4"/>
      </w:pPr>
      <w:bookmarkStart w:id="251" w:name="_Toc181029388"/>
      <w:r>
        <w:t>X.</w:t>
      </w:r>
      <w:r w:rsidR="000463B8">
        <w:t>6</w:t>
      </w:r>
      <w:r>
        <w:t>.3.1</w:t>
      </w:r>
      <w:r>
        <w:tab/>
        <w:t>Status Codes</w:t>
      </w:r>
      <w:bookmarkEnd w:id="251"/>
    </w:p>
    <w:p w14:paraId="5A68A45B" w14:textId="475142CF" w:rsidR="004B2751" w:rsidRDefault="004B2751" w:rsidP="004B2751">
      <w:r>
        <w:t xml:space="preserve">Table X.6.3-1 </w:t>
      </w:r>
      <w:r w:rsidRPr="00D21308">
        <w:t>shows some common status codes corresponding to this transaction. See also Section 8.5 for additional status codes.</w:t>
      </w:r>
    </w:p>
    <w:p w14:paraId="7B76117E" w14:textId="3948328C" w:rsidR="004B2751" w:rsidRDefault="004B2751" w:rsidP="004B2751">
      <w:pPr>
        <w:pStyle w:val="TableTitle"/>
      </w:pPr>
      <w:r w:rsidRPr="00D21308">
        <w:t xml:space="preserve">Table </w:t>
      </w:r>
      <w:r>
        <w:t>X.6</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4B2751" w:rsidRPr="00F568A6" w14:paraId="1DDB1327" w14:textId="77777777" w:rsidTr="00652BF8">
        <w:tc>
          <w:tcPr>
            <w:tcW w:w="1129" w:type="dxa"/>
          </w:tcPr>
          <w:p w14:paraId="7B8A1830" w14:textId="77777777" w:rsidR="004B2751" w:rsidRPr="00F568A6" w:rsidRDefault="004B2751" w:rsidP="00652BF8">
            <w:pPr>
              <w:pStyle w:val="TableEntry"/>
              <w:jc w:val="center"/>
              <w:rPr>
                <w:b/>
                <w:bCs/>
              </w:rPr>
            </w:pPr>
            <w:r w:rsidRPr="00F568A6">
              <w:rPr>
                <w:b/>
                <w:bCs/>
              </w:rPr>
              <w:t>Status</w:t>
            </w:r>
          </w:p>
        </w:tc>
        <w:tc>
          <w:tcPr>
            <w:tcW w:w="2694" w:type="dxa"/>
          </w:tcPr>
          <w:p w14:paraId="7BCEEEBB" w14:textId="77777777" w:rsidR="004B2751" w:rsidRPr="00F568A6" w:rsidRDefault="004B2751" w:rsidP="00652BF8">
            <w:pPr>
              <w:pStyle w:val="TableEntry"/>
              <w:jc w:val="center"/>
              <w:rPr>
                <w:b/>
                <w:bCs/>
              </w:rPr>
            </w:pPr>
            <w:r w:rsidRPr="00F568A6">
              <w:rPr>
                <w:b/>
                <w:bCs/>
              </w:rPr>
              <w:t>Code</w:t>
            </w:r>
          </w:p>
        </w:tc>
        <w:tc>
          <w:tcPr>
            <w:tcW w:w="5527" w:type="dxa"/>
          </w:tcPr>
          <w:p w14:paraId="4CA98188" w14:textId="77777777" w:rsidR="004B2751" w:rsidRPr="00F568A6" w:rsidRDefault="004B2751" w:rsidP="00652BF8">
            <w:pPr>
              <w:pStyle w:val="TableEntry"/>
              <w:jc w:val="center"/>
              <w:rPr>
                <w:b/>
                <w:bCs/>
              </w:rPr>
            </w:pPr>
            <w:r w:rsidRPr="00F568A6">
              <w:rPr>
                <w:b/>
                <w:bCs/>
              </w:rPr>
              <w:t>Meaning</w:t>
            </w:r>
          </w:p>
        </w:tc>
      </w:tr>
      <w:tr w:rsidR="004B2751" w14:paraId="739E1DE8" w14:textId="77777777" w:rsidTr="00652BF8">
        <w:tc>
          <w:tcPr>
            <w:tcW w:w="1129" w:type="dxa"/>
          </w:tcPr>
          <w:p w14:paraId="787A8359" w14:textId="77777777" w:rsidR="004B2751" w:rsidRDefault="004B2751" w:rsidP="00652BF8">
            <w:pPr>
              <w:pStyle w:val="TableEntry"/>
            </w:pPr>
            <w:r>
              <w:t>Success</w:t>
            </w:r>
          </w:p>
        </w:tc>
        <w:tc>
          <w:tcPr>
            <w:tcW w:w="2694" w:type="dxa"/>
          </w:tcPr>
          <w:p w14:paraId="0F0DF8C7" w14:textId="77777777" w:rsidR="004B2751" w:rsidRDefault="004B2751" w:rsidP="00652BF8">
            <w:pPr>
              <w:pStyle w:val="TableEntry"/>
            </w:pPr>
            <w:r>
              <w:t>200 (OK)</w:t>
            </w:r>
          </w:p>
        </w:tc>
        <w:tc>
          <w:tcPr>
            <w:tcW w:w="5527" w:type="dxa"/>
          </w:tcPr>
          <w:p w14:paraId="260D9F1F" w14:textId="7716D2F5" w:rsidR="004B2751" w:rsidRDefault="004B2751" w:rsidP="00652BF8">
            <w:pPr>
              <w:pStyle w:val="TableEntry"/>
            </w:pPr>
            <w:r w:rsidRPr="00D21308">
              <w:t xml:space="preserve">The origin server </w:t>
            </w:r>
            <w:r>
              <w:t xml:space="preserve">has updated the </w:t>
            </w:r>
            <w:r w:rsidR="0036637A">
              <w:t>Modality Performed Procedure Step</w:t>
            </w:r>
            <w:r>
              <w:t xml:space="preserve"> with the provided attributes.</w:t>
            </w:r>
          </w:p>
        </w:tc>
      </w:tr>
      <w:tr w:rsidR="004B2751" w14:paraId="5E30CE97" w14:textId="77777777" w:rsidTr="00652BF8">
        <w:tc>
          <w:tcPr>
            <w:tcW w:w="1129" w:type="dxa"/>
            <w:vMerge w:val="restart"/>
          </w:tcPr>
          <w:p w14:paraId="13EE4F96" w14:textId="267CBB7B" w:rsidR="004B2751" w:rsidRDefault="004B2751" w:rsidP="00652BF8">
            <w:pPr>
              <w:pStyle w:val="TableEntry"/>
            </w:pPr>
            <w:r>
              <w:lastRenderedPageBreak/>
              <w:t>Failure</w:t>
            </w:r>
          </w:p>
        </w:tc>
        <w:tc>
          <w:tcPr>
            <w:tcW w:w="2694" w:type="dxa"/>
          </w:tcPr>
          <w:p w14:paraId="386FDC2C" w14:textId="77777777" w:rsidR="004B2751" w:rsidRDefault="004B2751" w:rsidP="00652BF8">
            <w:pPr>
              <w:pStyle w:val="TableEntry"/>
            </w:pPr>
            <w:r>
              <w:t>400 (Bad Request)</w:t>
            </w:r>
          </w:p>
        </w:tc>
        <w:tc>
          <w:tcPr>
            <w:tcW w:w="5527" w:type="dxa"/>
          </w:tcPr>
          <w:p w14:paraId="365E640B" w14:textId="566B73E8" w:rsidR="004B2751" w:rsidRDefault="004B2751" w:rsidP="00652BF8">
            <w:pPr>
              <w:pStyle w:val="TableEntry"/>
            </w:pPr>
            <w:r w:rsidRPr="00D21308">
              <w:t xml:space="preserve">The origin server cannot handle the </w:t>
            </w:r>
            <w:r>
              <w:t xml:space="preserve">update </w:t>
            </w:r>
            <w:r w:rsidRPr="00D21308">
              <w:t>request because of errors in the request headers or parameters.</w:t>
            </w:r>
          </w:p>
        </w:tc>
      </w:tr>
      <w:tr w:rsidR="00965AB5" w14:paraId="6C0D26BE" w14:textId="77777777" w:rsidTr="00652BF8">
        <w:tc>
          <w:tcPr>
            <w:tcW w:w="1129" w:type="dxa"/>
            <w:vMerge/>
          </w:tcPr>
          <w:p w14:paraId="6173B640" w14:textId="77777777" w:rsidR="00965AB5" w:rsidRDefault="00965AB5" w:rsidP="00652BF8">
            <w:pPr>
              <w:pStyle w:val="TableEntry"/>
            </w:pPr>
          </w:p>
        </w:tc>
        <w:tc>
          <w:tcPr>
            <w:tcW w:w="2694" w:type="dxa"/>
          </w:tcPr>
          <w:p w14:paraId="2F239097" w14:textId="012FACD5" w:rsidR="00965AB5" w:rsidRDefault="00965AB5" w:rsidP="00652BF8">
            <w:pPr>
              <w:pStyle w:val="TableEntry"/>
            </w:pPr>
            <w:r>
              <w:t>404 (Not Found)</w:t>
            </w:r>
          </w:p>
        </w:tc>
        <w:tc>
          <w:tcPr>
            <w:tcW w:w="5527" w:type="dxa"/>
          </w:tcPr>
          <w:p w14:paraId="026EB472" w14:textId="5E238BFE" w:rsidR="00965AB5" w:rsidRPr="00D21308" w:rsidRDefault="00933CB1" w:rsidP="00652BF8">
            <w:pPr>
              <w:pStyle w:val="TableEntry"/>
            </w:pPr>
            <w:r>
              <w:t>The origin server has no knowledge about the target Modality Performed Procedure Step.</w:t>
            </w:r>
          </w:p>
        </w:tc>
      </w:tr>
      <w:tr w:rsidR="004B2751" w14:paraId="51317694" w14:textId="77777777" w:rsidTr="00652BF8">
        <w:tc>
          <w:tcPr>
            <w:tcW w:w="1129" w:type="dxa"/>
            <w:vMerge/>
          </w:tcPr>
          <w:p w14:paraId="11725378" w14:textId="77777777" w:rsidR="004B2751" w:rsidRDefault="004B2751" w:rsidP="00652BF8">
            <w:pPr>
              <w:pStyle w:val="TableEntry"/>
            </w:pPr>
          </w:p>
        </w:tc>
        <w:tc>
          <w:tcPr>
            <w:tcW w:w="2694" w:type="dxa"/>
          </w:tcPr>
          <w:p w14:paraId="69F8E98C" w14:textId="77777777" w:rsidR="004B2751" w:rsidRDefault="004B2751" w:rsidP="00652BF8">
            <w:pPr>
              <w:pStyle w:val="TableEntry"/>
            </w:pPr>
            <w:r>
              <w:t>409 (Conflict)</w:t>
            </w:r>
          </w:p>
        </w:tc>
        <w:tc>
          <w:tcPr>
            <w:tcW w:w="5527" w:type="dxa"/>
          </w:tcPr>
          <w:p w14:paraId="0D24A097" w14:textId="333FBB1E" w:rsidR="004B2751" w:rsidRDefault="004B2751" w:rsidP="00652BF8">
            <w:pPr>
              <w:pStyle w:val="TableEntry"/>
            </w:pPr>
            <w:r w:rsidRPr="00D21308">
              <w:t xml:space="preserve">The origin server cannot </w:t>
            </w:r>
            <w:r>
              <w:t xml:space="preserve">update the </w:t>
            </w:r>
            <w:r w:rsidR="00D22BFF">
              <w:t xml:space="preserve">target </w:t>
            </w:r>
            <w:r w:rsidR="0036637A">
              <w:t>Modality Performed Procedure Step</w:t>
            </w:r>
            <w:r>
              <w:t xml:space="preserve">, for instance </w:t>
            </w:r>
            <w:r w:rsidRPr="00D21308">
              <w:t xml:space="preserve">because the </w:t>
            </w:r>
            <w:r>
              <w:t xml:space="preserve">changes </w:t>
            </w:r>
            <w:r w:rsidRPr="00D21308">
              <w:t xml:space="preserve">provided </w:t>
            </w:r>
            <w:r>
              <w:t xml:space="preserve">are incompatible with the data in the </w:t>
            </w:r>
            <w:r w:rsidR="00D22BFF">
              <w:t>target</w:t>
            </w:r>
            <w:r>
              <w:t xml:space="preserve"> </w:t>
            </w:r>
            <w:r w:rsidR="0036637A">
              <w:t>Modality Performed Procedure Step</w:t>
            </w:r>
            <w:r w:rsidRPr="00D21308">
              <w:t>.</w:t>
            </w:r>
          </w:p>
        </w:tc>
      </w:tr>
      <w:tr w:rsidR="00933CB1" w14:paraId="5F92A8E7" w14:textId="77777777" w:rsidTr="00652BF8">
        <w:tc>
          <w:tcPr>
            <w:tcW w:w="1129" w:type="dxa"/>
            <w:vMerge/>
          </w:tcPr>
          <w:p w14:paraId="0B68F69F" w14:textId="77777777" w:rsidR="00933CB1" w:rsidRDefault="00933CB1" w:rsidP="00933CB1">
            <w:pPr>
              <w:pStyle w:val="TableEntry"/>
            </w:pPr>
          </w:p>
        </w:tc>
        <w:tc>
          <w:tcPr>
            <w:tcW w:w="2694" w:type="dxa"/>
          </w:tcPr>
          <w:p w14:paraId="54C9DCEB" w14:textId="3D666B74" w:rsidR="00933CB1" w:rsidRDefault="00933CB1" w:rsidP="00933CB1">
            <w:pPr>
              <w:pStyle w:val="TableEntry"/>
            </w:pPr>
            <w:r>
              <w:t>410 (Gone)</w:t>
            </w:r>
          </w:p>
        </w:tc>
        <w:tc>
          <w:tcPr>
            <w:tcW w:w="5527" w:type="dxa"/>
          </w:tcPr>
          <w:p w14:paraId="5F2D1530" w14:textId="1B645295" w:rsidR="00933CB1" w:rsidRPr="00D21308" w:rsidRDefault="00933CB1" w:rsidP="00933CB1">
            <w:pPr>
              <w:pStyle w:val="TableEntry"/>
            </w:pPr>
            <w:r>
              <w:t>The origin server knows that the target Modality Performed Procedure Step did exist but has been deleted.</w:t>
            </w:r>
          </w:p>
        </w:tc>
      </w:tr>
      <w:tr w:rsidR="00933CB1" w14:paraId="437E981C" w14:textId="77777777" w:rsidTr="00652BF8">
        <w:tc>
          <w:tcPr>
            <w:tcW w:w="1129" w:type="dxa"/>
            <w:vMerge/>
          </w:tcPr>
          <w:p w14:paraId="719EEEAB" w14:textId="77777777" w:rsidR="00933CB1" w:rsidRDefault="00933CB1" w:rsidP="00933CB1">
            <w:pPr>
              <w:pStyle w:val="TableEntry"/>
            </w:pPr>
          </w:p>
        </w:tc>
        <w:tc>
          <w:tcPr>
            <w:tcW w:w="2694" w:type="dxa"/>
          </w:tcPr>
          <w:p w14:paraId="79370D54" w14:textId="77777777" w:rsidR="00933CB1" w:rsidRDefault="00933CB1" w:rsidP="00933CB1">
            <w:pPr>
              <w:pStyle w:val="TableEntry"/>
            </w:pPr>
            <w:r>
              <w:t>503 (Service Unavailable)</w:t>
            </w:r>
          </w:p>
        </w:tc>
        <w:tc>
          <w:tcPr>
            <w:tcW w:w="5527" w:type="dxa"/>
          </w:tcPr>
          <w:p w14:paraId="50074F6B" w14:textId="13928FE5" w:rsidR="00933CB1" w:rsidRDefault="00933CB1" w:rsidP="00933CB1">
            <w:pPr>
              <w:pStyle w:val="TableEntry"/>
            </w:pPr>
            <w:r w:rsidRPr="00F568A6">
              <w:t xml:space="preserve">The origin server cannot handle the </w:t>
            </w:r>
            <w:r>
              <w:t>creation of the Modality Performed Procedure Step</w:t>
            </w:r>
            <w:r w:rsidRPr="00F568A6">
              <w:t>; this may be a temporal or permanent state.</w:t>
            </w:r>
          </w:p>
        </w:tc>
      </w:tr>
    </w:tbl>
    <w:p w14:paraId="2A32B112" w14:textId="77777777" w:rsidR="0024556E" w:rsidRDefault="0024556E" w:rsidP="0024556E"/>
    <w:p w14:paraId="017ABF9A" w14:textId="3F5A13D8" w:rsidR="004B2751" w:rsidRDefault="004B2751" w:rsidP="001046E2">
      <w:pPr>
        <w:pStyle w:val="Note"/>
      </w:pPr>
      <w:r>
        <w:t>Note</w:t>
      </w:r>
      <w:r>
        <w:tab/>
      </w:r>
      <w:r w:rsidR="00050FC4">
        <w:t>When it is requested that attributes are to be updated while these have not been made available at creation time, a</w:t>
      </w:r>
      <w:r>
        <w:t xml:space="preserve"> 409 (Conflict) can be returned</w:t>
      </w:r>
      <w:r w:rsidR="00050FC4">
        <w:t>; this is the case</w:t>
      </w:r>
      <w:r>
        <w:t xml:space="preserve"> </w:t>
      </w:r>
      <w:r w:rsidR="00050FC4">
        <w:t xml:space="preserve">when </w:t>
      </w:r>
      <w:r>
        <w:t xml:space="preserve">PS3.4, Table F.7.2-1 </w:t>
      </w:r>
      <w:r w:rsidR="00050FC4">
        <w:t xml:space="preserve">specifies that these attributes </w:t>
      </w:r>
      <w:r>
        <w:t xml:space="preserve">should have been made available at </w:t>
      </w:r>
      <w:r w:rsidR="00050FC4">
        <w:t xml:space="preserve">creation </w:t>
      </w:r>
      <w:r>
        <w:t>time.</w:t>
      </w:r>
    </w:p>
    <w:p w14:paraId="78E7F1A2" w14:textId="77777777" w:rsidR="001046E2" w:rsidRPr="004833A3" w:rsidRDefault="001046E2" w:rsidP="001046E2">
      <w:pPr>
        <w:pStyle w:val="Note"/>
      </w:pPr>
    </w:p>
    <w:p w14:paraId="75BFBAF4" w14:textId="2E15159D" w:rsidR="0024556E" w:rsidRDefault="0024556E" w:rsidP="00A034FC">
      <w:pPr>
        <w:pStyle w:val="Heading4"/>
      </w:pPr>
      <w:bookmarkStart w:id="252" w:name="_Toc181029389"/>
      <w:r>
        <w:t>X.</w:t>
      </w:r>
      <w:r w:rsidR="000463B8">
        <w:t>6</w:t>
      </w:r>
      <w:r>
        <w:t>.3.2</w:t>
      </w:r>
      <w:r>
        <w:tab/>
        <w:t>Response Header Fields</w:t>
      </w:r>
      <w:bookmarkEnd w:id="252"/>
    </w:p>
    <w:p w14:paraId="54D1B380" w14:textId="6E6F1302" w:rsidR="004B2751" w:rsidRDefault="004B2751" w:rsidP="004B2751">
      <w:r w:rsidRPr="00EA715A">
        <w:t xml:space="preserve">The origin server shall support header fields as required in Table </w:t>
      </w:r>
      <w:r>
        <w:t>X</w:t>
      </w:r>
      <w:r w:rsidRPr="00EA715A">
        <w:t>.</w:t>
      </w:r>
      <w:r>
        <w:t>6</w:t>
      </w:r>
      <w:r w:rsidRPr="00EA715A">
        <w:t>.3-2.</w:t>
      </w:r>
    </w:p>
    <w:p w14:paraId="0BE00933" w14:textId="39623731" w:rsidR="004B2751" w:rsidRDefault="004B2751" w:rsidP="004B2751">
      <w:pPr>
        <w:pStyle w:val="TableTitle"/>
        <w:keepNext/>
      </w:pPr>
      <w:r w:rsidRPr="009E04E1">
        <w:t xml:space="preserve">Table </w:t>
      </w:r>
      <w:r>
        <w:t>X.6</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4B2751" w:rsidRPr="00F201D1" w14:paraId="3A6E9E38" w14:textId="77777777" w:rsidTr="00652BF8">
        <w:trPr>
          <w:jc w:val="center"/>
        </w:trPr>
        <w:tc>
          <w:tcPr>
            <w:tcW w:w="1991" w:type="dxa"/>
          </w:tcPr>
          <w:p w14:paraId="2CCD98E2" w14:textId="77777777" w:rsidR="004B2751" w:rsidRPr="00F201D1" w:rsidRDefault="004B2751" w:rsidP="00652BF8">
            <w:pPr>
              <w:pStyle w:val="TableEntry"/>
              <w:keepNext/>
              <w:jc w:val="center"/>
              <w:rPr>
                <w:b/>
                <w:bCs/>
              </w:rPr>
            </w:pPr>
            <w:r w:rsidRPr="00F201D1">
              <w:rPr>
                <w:b/>
                <w:bCs/>
              </w:rPr>
              <w:t>Name</w:t>
            </w:r>
          </w:p>
        </w:tc>
        <w:tc>
          <w:tcPr>
            <w:tcW w:w="1276" w:type="dxa"/>
          </w:tcPr>
          <w:p w14:paraId="666EE825" w14:textId="77777777" w:rsidR="004B2751" w:rsidRPr="00F201D1" w:rsidRDefault="004B2751" w:rsidP="00652BF8">
            <w:pPr>
              <w:pStyle w:val="TableEntry"/>
              <w:keepNext/>
              <w:jc w:val="center"/>
              <w:rPr>
                <w:b/>
                <w:bCs/>
              </w:rPr>
            </w:pPr>
            <w:r>
              <w:rPr>
                <w:b/>
                <w:bCs/>
              </w:rPr>
              <w:t>Values</w:t>
            </w:r>
          </w:p>
        </w:tc>
        <w:tc>
          <w:tcPr>
            <w:tcW w:w="1559" w:type="dxa"/>
          </w:tcPr>
          <w:p w14:paraId="47CCCFAC" w14:textId="77777777" w:rsidR="004B2751" w:rsidRPr="00F201D1" w:rsidRDefault="004B2751" w:rsidP="00652BF8">
            <w:pPr>
              <w:pStyle w:val="TableEntry"/>
              <w:keepNext/>
              <w:jc w:val="center"/>
              <w:rPr>
                <w:b/>
                <w:bCs/>
              </w:rPr>
            </w:pPr>
            <w:r w:rsidRPr="00F201D1">
              <w:rPr>
                <w:b/>
                <w:bCs/>
              </w:rPr>
              <w:t>Origin Server Usage</w:t>
            </w:r>
          </w:p>
        </w:tc>
        <w:tc>
          <w:tcPr>
            <w:tcW w:w="4110" w:type="dxa"/>
          </w:tcPr>
          <w:p w14:paraId="1747D978" w14:textId="77777777" w:rsidR="004B2751" w:rsidRPr="00F201D1" w:rsidRDefault="004B2751" w:rsidP="00652BF8">
            <w:pPr>
              <w:pStyle w:val="TableEntry"/>
              <w:keepNext/>
              <w:jc w:val="center"/>
              <w:rPr>
                <w:b/>
                <w:bCs/>
              </w:rPr>
            </w:pPr>
            <w:r w:rsidRPr="00F201D1">
              <w:rPr>
                <w:b/>
                <w:bCs/>
              </w:rPr>
              <w:t>Description</w:t>
            </w:r>
          </w:p>
        </w:tc>
      </w:tr>
      <w:tr w:rsidR="004B2751" w14:paraId="284EA805" w14:textId="77777777" w:rsidTr="00652BF8">
        <w:trPr>
          <w:jc w:val="center"/>
        </w:trPr>
        <w:tc>
          <w:tcPr>
            <w:tcW w:w="1991" w:type="dxa"/>
          </w:tcPr>
          <w:p w14:paraId="40B8AB14" w14:textId="77777777" w:rsidR="004B2751" w:rsidRDefault="004B2751" w:rsidP="00652BF8">
            <w:pPr>
              <w:pStyle w:val="TableEntry"/>
            </w:pPr>
            <w:r>
              <w:t>Content-Type</w:t>
            </w:r>
          </w:p>
        </w:tc>
        <w:tc>
          <w:tcPr>
            <w:tcW w:w="1276" w:type="dxa"/>
          </w:tcPr>
          <w:p w14:paraId="0787E4DA" w14:textId="77777777" w:rsidR="004B2751" w:rsidRDefault="004B2751" w:rsidP="00652BF8">
            <w:pPr>
              <w:pStyle w:val="TableEntry"/>
            </w:pPr>
            <w:r>
              <w:t>media-type</w:t>
            </w:r>
          </w:p>
        </w:tc>
        <w:tc>
          <w:tcPr>
            <w:tcW w:w="1559" w:type="dxa"/>
          </w:tcPr>
          <w:p w14:paraId="036336B9" w14:textId="77777777" w:rsidR="004B2751" w:rsidRDefault="004B2751" w:rsidP="00652BF8">
            <w:pPr>
              <w:pStyle w:val="TableEntry"/>
            </w:pPr>
            <w:r>
              <w:t>C</w:t>
            </w:r>
          </w:p>
        </w:tc>
        <w:tc>
          <w:tcPr>
            <w:tcW w:w="4110" w:type="dxa"/>
          </w:tcPr>
          <w:p w14:paraId="1036FB2D" w14:textId="77777777" w:rsidR="004B2751" w:rsidRDefault="004B2751" w:rsidP="00652BF8">
            <w:pPr>
              <w:pStyle w:val="TableEntry"/>
            </w:pPr>
            <w:r>
              <w:t>See section 8.4.2.</w:t>
            </w:r>
          </w:p>
        </w:tc>
      </w:tr>
      <w:tr w:rsidR="004B2751" w14:paraId="634E2D1F" w14:textId="77777777" w:rsidTr="00652BF8">
        <w:trPr>
          <w:jc w:val="center"/>
        </w:trPr>
        <w:tc>
          <w:tcPr>
            <w:tcW w:w="1991" w:type="dxa"/>
          </w:tcPr>
          <w:p w14:paraId="6C9083E8" w14:textId="77777777" w:rsidR="004B2751" w:rsidRDefault="004B2751" w:rsidP="00652BF8">
            <w:pPr>
              <w:pStyle w:val="TableEntry"/>
            </w:pPr>
            <w:r>
              <w:t>Content-Encoding</w:t>
            </w:r>
          </w:p>
        </w:tc>
        <w:tc>
          <w:tcPr>
            <w:tcW w:w="1276" w:type="dxa"/>
          </w:tcPr>
          <w:p w14:paraId="7F214F0B" w14:textId="77777777" w:rsidR="004B2751" w:rsidRDefault="004B2751" w:rsidP="00652BF8">
            <w:pPr>
              <w:pStyle w:val="TableEntry"/>
            </w:pPr>
            <w:r>
              <w:t>encoding</w:t>
            </w:r>
          </w:p>
        </w:tc>
        <w:tc>
          <w:tcPr>
            <w:tcW w:w="1559" w:type="dxa"/>
          </w:tcPr>
          <w:p w14:paraId="3BE24B43" w14:textId="77777777" w:rsidR="004B2751" w:rsidRDefault="004B2751" w:rsidP="00652BF8">
            <w:pPr>
              <w:pStyle w:val="TableEntry"/>
            </w:pPr>
            <w:r>
              <w:t>C</w:t>
            </w:r>
          </w:p>
        </w:tc>
        <w:tc>
          <w:tcPr>
            <w:tcW w:w="4110" w:type="dxa"/>
          </w:tcPr>
          <w:p w14:paraId="736E2353" w14:textId="77777777" w:rsidR="004B2751" w:rsidRDefault="004B2751" w:rsidP="00652BF8">
            <w:pPr>
              <w:pStyle w:val="TableEntry"/>
            </w:pPr>
            <w:r>
              <w:t>See section 8.4.2.</w:t>
            </w:r>
          </w:p>
        </w:tc>
      </w:tr>
      <w:tr w:rsidR="004B2751" w14:paraId="5339580C" w14:textId="77777777" w:rsidTr="00652BF8">
        <w:trPr>
          <w:jc w:val="center"/>
        </w:trPr>
        <w:tc>
          <w:tcPr>
            <w:tcW w:w="1991" w:type="dxa"/>
          </w:tcPr>
          <w:p w14:paraId="4925F5C6" w14:textId="77777777" w:rsidR="004B2751" w:rsidRDefault="004B2751" w:rsidP="00652BF8">
            <w:pPr>
              <w:pStyle w:val="TableEntry"/>
            </w:pPr>
            <w:r>
              <w:t>Content-Length</w:t>
            </w:r>
          </w:p>
        </w:tc>
        <w:tc>
          <w:tcPr>
            <w:tcW w:w="1276" w:type="dxa"/>
          </w:tcPr>
          <w:p w14:paraId="50527BE7" w14:textId="77777777" w:rsidR="004B2751" w:rsidRDefault="004B2751" w:rsidP="00652BF8">
            <w:pPr>
              <w:pStyle w:val="TableEntry"/>
            </w:pPr>
            <w:r>
              <w:t>uint</w:t>
            </w:r>
          </w:p>
        </w:tc>
        <w:tc>
          <w:tcPr>
            <w:tcW w:w="1559" w:type="dxa"/>
          </w:tcPr>
          <w:p w14:paraId="076837FF" w14:textId="77777777" w:rsidR="004B2751" w:rsidRDefault="004B2751" w:rsidP="00652BF8">
            <w:pPr>
              <w:pStyle w:val="TableEntry"/>
            </w:pPr>
            <w:r>
              <w:t>C</w:t>
            </w:r>
          </w:p>
        </w:tc>
        <w:tc>
          <w:tcPr>
            <w:tcW w:w="4110" w:type="dxa"/>
          </w:tcPr>
          <w:p w14:paraId="4438D467" w14:textId="77777777" w:rsidR="004B2751" w:rsidRDefault="004B2751" w:rsidP="00652BF8">
            <w:pPr>
              <w:pStyle w:val="TableEntry"/>
            </w:pPr>
            <w:r>
              <w:t>See section 8.4.3.</w:t>
            </w:r>
          </w:p>
        </w:tc>
      </w:tr>
    </w:tbl>
    <w:p w14:paraId="59F39C06" w14:textId="77777777" w:rsidR="004B2751" w:rsidRDefault="004B2751" w:rsidP="004B2751"/>
    <w:p w14:paraId="71B57FF2" w14:textId="77777777" w:rsidR="004B2751" w:rsidRDefault="004B2751" w:rsidP="004B2751">
      <w:r>
        <w:t>All success responses shall also contain the Content Representation (see Section 8.4.2) and Payload header fields (see Section 8.4.3) with appropriate values.</w:t>
      </w:r>
    </w:p>
    <w:p w14:paraId="5AFA6B16" w14:textId="77777777" w:rsidR="004B2751" w:rsidRDefault="004B2751" w:rsidP="004B2751">
      <w:r>
        <w:t>It is recommended that the text returned in the Warning header field (see [RFC7234] Section 5.5) contain a DICOM Status Code (see PS3.4 and Annex C “Status Type Encoding (Normative)” in PS3.7) and descriptive reason. For example:</w:t>
      </w:r>
    </w:p>
    <w:p w14:paraId="5774246A" w14:textId="748935B6" w:rsidR="0024556E" w:rsidRPr="004B2751" w:rsidRDefault="004B2751" w:rsidP="0024556E">
      <w:pPr>
        <w:rPr>
          <w:rFonts w:ascii="Courier New" w:hAnsi="Courier New" w:cs="Courier New"/>
        </w:rPr>
      </w:pPr>
      <w:r w:rsidRPr="00EA715A">
        <w:rPr>
          <w:rFonts w:ascii="Courier New" w:hAnsi="Courier New" w:cs="Courier New"/>
        </w:rPr>
        <w:t>Warning: A700 &lt;service&gt;: Out of memory</w:t>
      </w:r>
    </w:p>
    <w:p w14:paraId="1DA5E76D" w14:textId="5E8DCFD1" w:rsidR="0024556E" w:rsidRDefault="0024556E" w:rsidP="00A034FC">
      <w:pPr>
        <w:pStyle w:val="Heading4"/>
      </w:pPr>
      <w:bookmarkStart w:id="253" w:name="_Toc181029390"/>
      <w:r>
        <w:t>X.</w:t>
      </w:r>
      <w:r w:rsidR="000463B8">
        <w:t>6</w:t>
      </w:r>
      <w:r>
        <w:t>.3.3</w:t>
      </w:r>
      <w:r>
        <w:tab/>
        <w:t>Response Payload</w:t>
      </w:r>
      <w:bookmarkEnd w:id="253"/>
    </w:p>
    <w:p w14:paraId="2C52CE9E" w14:textId="77777777" w:rsidR="004B2751" w:rsidRDefault="004B2751" w:rsidP="004B2751">
      <w:r>
        <w:t>A success response should have no payload.</w:t>
      </w:r>
    </w:p>
    <w:p w14:paraId="00AC102D" w14:textId="290DCA1E" w:rsidR="0024556E" w:rsidRPr="00FE3B13" w:rsidRDefault="004B2751" w:rsidP="0024556E">
      <w:r w:rsidRPr="00EA715A">
        <w:t>A failure response payload may contain a Status Report describing any failures, warnings, or other useful information.</w:t>
      </w:r>
    </w:p>
    <w:p w14:paraId="43DFE7E2" w14:textId="722D7DF6" w:rsidR="000463B8" w:rsidRDefault="000463B8" w:rsidP="000463B8">
      <w:pPr>
        <w:pStyle w:val="Heading2"/>
      </w:pPr>
      <w:bookmarkStart w:id="254" w:name="_Toc181029391"/>
      <w:r>
        <w:t>X.7</w:t>
      </w:r>
      <w:r>
        <w:tab/>
      </w:r>
      <w:r w:rsidR="0002232E">
        <w:t>Retrieve</w:t>
      </w:r>
      <w:r w:rsidRPr="000463B8">
        <w:t xml:space="preserve"> </w:t>
      </w:r>
      <w:r w:rsidR="008A3F31">
        <w:t>T</w:t>
      </w:r>
      <w:r>
        <w:t>ransaction</w:t>
      </w:r>
      <w:bookmarkEnd w:id="254"/>
    </w:p>
    <w:p w14:paraId="24D255E9" w14:textId="5850CF98" w:rsidR="00E36BEF" w:rsidRPr="00E36BEF" w:rsidRDefault="00E36BEF" w:rsidP="00E36BEF">
      <w:r w:rsidRPr="00E36BEF">
        <w:t xml:space="preserve">This </w:t>
      </w:r>
      <w:r w:rsidR="004349EB">
        <w:t>T</w:t>
      </w:r>
      <w:r w:rsidRPr="00E36BEF">
        <w:t xml:space="preserve">ransaction retrieves </w:t>
      </w:r>
      <w:r>
        <w:t>a</w:t>
      </w:r>
      <w:r w:rsidR="003D0AED">
        <w:t>n existing</w:t>
      </w:r>
      <w:r>
        <w:t xml:space="preserve"> Modality Performed Procedure Step</w:t>
      </w:r>
      <w:r w:rsidRPr="00E36BEF">
        <w:t xml:space="preserve">. It corresponds to the </w:t>
      </w:r>
      <w:r>
        <w:t xml:space="preserve">MPPS </w:t>
      </w:r>
      <w:r w:rsidRPr="00E36BEF">
        <w:t xml:space="preserve">DIMSE N-GET </w:t>
      </w:r>
      <w:r w:rsidR="004349EB">
        <w:t>O</w:t>
      </w:r>
      <w:r w:rsidRPr="00E36BEF">
        <w:t>peration</w:t>
      </w:r>
      <w:r w:rsidR="00C0797D">
        <w:t xml:space="preserve"> (see PS3.4, Section F.8.2.1)</w:t>
      </w:r>
      <w:r w:rsidRPr="00E36BEF">
        <w:t>.</w:t>
      </w:r>
    </w:p>
    <w:p w14:paraId="65171635" w14:textId="502DABF0" w:rsidR="000463B8" w:rsidRDefault="000463B8" w:rsidP="000463B8">
      <w:pPr>
        <w:pStyle w:val="Heading3"/>
      </w:pPr>
      <w:bookmarkStart w:id="255" w:name="_Toc181029392"/>
      <w:r>
        <w:t>X.7.1</w:t>
      </w:r>
      <w:r>
        <w:tab/>
        <w:t>Request</w:t>
      </w:r>
      <w:bookmarkEnd w:id="255"/>
    </w:p>
    <w:p w14:paraId="41BBD322" w14:textId="77777777" w:rsidR="000463B8" w:rsidRDefault="000463B8" w:rsidP="000463B8">
      <w:r>
        <w:t>The request shall have the following syntax:</w:t>
      </w:r>
    </w:p>
    <w:p w14:paraId="1F5E52EB" w14:textId="590980B7"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lastRenderedPageBreak/>
        <w:t>GET</w:t>
      </w:r>
      <w:r w:rsidRPr="008209C0">
        <w:rPr>
          <w:rFonts w:ascii="Courier New" w:eastAsiaTheme="minorEastAsia" w:hAnsi="Courier New" w:cs="Courier New"/>
          <w:color w:val="000000"/>
          <w:sz w:val="18"/>
          <w:szCs w:val="18"/>
          <w:lang w:eastAsia="ja-JP"/>
        </w:rPr>
        <w:t xml:space="preserve"> SP /modality-performed-procedure-steps/{mppsUID} SP version CRLF </w:t>
      </w:r>
    </w:p>
    <w:p w14:paraId="009FD1B3" w14:textId="7BA18631"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Accept: 1#media-type CRLF</w:t>
      </w:r>
    </w:p>
    <w:p w14:paraId="0E3C68B7" w14:textId="2F1AA964"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*(header-field CRLF)</w:t>
      </w:r>
    </w:p>
    <w:p w14:paraId="5D9F9E0F" w14:textId="537B2353" w:rsidR="000463B8"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CRLF</w:t>
      </w:r>
    </w:p>
    <w:p w14:paraId="120213D2" w14:textId="77777777" w:rsidR="00A034FC" w:rsidRPr="00A034FC"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p>
    <w:p w14:paraId="4F7F9611" w14:textId="3ECEE7B5" w:rsidR="000463B8" w:rsidRDefault="000463B8" w:rsidP="000463B8">
      <w:pPr>
        <w:pStyle w:val="Heading4"/>
      </w:pPr>
      <w:bookmarkStart w:id="256" w:name="_Toc181029393"/>
      <w:r>
        <w:t>X.7.1.1</w:t>
      </w:r>
      <w:r>
        <w:tab/>
        <w:t>Target Resources</w:t>
      </w:r>
      <w:bookmarkEnd w:id="256"/>
    </w:p>
    <w:p w14:paraId="36980958" w14:textId="101A73B0" w:rsidR="00A034FC" w:rsidRPr="0024556E" w:rsidRDefault="00A034FC" w:rsidP="00A034FC">
      <w:r w:rsidRPr="001A7FB6">
        <w:t xml:space="preserve">The Target Resource of this transaction is an individual </w:t>
      </w:r>
      <w:r w:rsidR="003D0AED">
        <w:t>M</w:t>
      </w:r>
      <w:r>
        <w:t xml:space="preserve">odality </w:t>
      </w:r>
      <w:r w:rsidR="003D0AED">
        <w:t>P</w:t>
      </w:r>
      <w:r>
        <w:t xml:space="preserve">erformed </w:t>
      </w:r>
      <w:r w:rsidR="003D0AED">
        <w:t>P</w:t>
      </w:r>
      <w:r>
        <w:t xml:space="preserve">rocedure </w:t>
      </w:r>
      <w:r w:rsidR="003D0AED">
        <w:t>S</w:t>
      </w:r>
      <w:r>
        <w:t xml:space="preserve">tep identified </w:t>
      </w:r>
      <w:r w:rsidRPr="001A7FB6">
        <w:t xml:space="preserve">by its </w:t>
      </w:r>
      <w:r>
        <w:t xml:space="preserve">MPPS </w:t>
      </w:r>
      <w:r w:rsidRPr="001A7FB6">
        <w:t>UID.</w:t>
      </w:r>
    </w:p>
    <w:p w14:paraId="3FBCDEBD" w14:textId="1DE9A39A" w:rsidR="000463B8" w:rsidRDefault="000463B8" w:rsidP="000463B8">
      <w:pPr>
        <w:pStyle w:val="Heading4"/>
      </w:pPr>
      <w:bookmarkStart w:id="257" w:name="_Toc181029394"/>
      <w:r>
        <w:t>X.7.1.2</w:t>
      </w:r>
      <w:r>
        <w:tab/>
        <w:t>Query Parameters</w:t>
      </w:r>
      <w:bookmarkEnd w:id="257"/>
    </w:p>
    <w:p w14:paraId="4BB9C5C3" w14:textId="709AEB52" w:rsidR="000463B8" w:rsidRPr="0024556E" w:rsidRDefault="00A034FC" w:rsidP="000463B8">
      <w:r>
        <w:t>The request has no Query Parameters.</w:t>
      </w:r>
    </w:p>
    <w:p w14:paraId="30E4A029" w14:textId="25BEAEC9" w:rsidR="000463B8" w:rsidRDefault="000463B8" w:rsidP="000463B8">
      <w:pPr>
        <w:pStyle w:val="Heading4"/>
      </w:pPr>
      <w:bookmarkStart w:id="258" w:name="_Toc181029395"/>
      <w:r>
        <w:t>X.7.1.3</w:t>
      </w:r>
      <w:r>
        <w:tab/>
        <w:t>Request Header Fields</w:t>
      </w:r>
      <w:bookmarkEnd w:id="258"/>
    </w:p>
    <w:p w14:paraId="688BA7DC" w14:textId="5DD01739" w:rsidR="00A034FC" w:rsidRDefault="00A034FC" w:rsidP="00A034FC">
      <w:r>
        <w:t>The origin server shall support Request Header Fields as required in Table X.7.1-</w:t>
      </w:r>
      <w:r w:rsidR="00FB41E2">
        <w:t>1</w:t>
      </w:r>
      <w:r>
        <w:t>.</w:t>
      </w:r>
    </w:p>
    <w:p w14:paraId="50B39D21" w14:textId="45BF65C8" w:rsidR="00A034FC" w:rsidRDefault="00A034FC" w:rsidP="00A034FC">
      <w:r>
        <w:t>The user agent shall supply Request Header Fields as required in Table X.7.1-</w:t>
      </w:r>
      <w:r w:rsidR="00FB41E2">
        <w:t>1</w:t>
      </w:r>
      <w:r>
        <w:t>.</w:t>
      </w:r>
    </w:p>
    <w:p w14:paraId="159FDEA5" w14:textId="70998C45" w:rsidR="00A034FC" w:rsidRDefault="00A034FC" w:rsidP="00A034FC">
      <w:pPr>
        <w:pStyle w:val="TableTitle"/>
        <w:keepNext/>
      </w:pPr>
      <w:r w:rsidRPr="00F201D1">
        <w:t xml:space="preserve">Table </w:t>
      </w:r>
      <w:r>
        <w:t>X</w:t>
      </w:r>
      <w:r w:rsidRPr="00F201D1">
        <w:t>.</w:t>
      </w:r>
      <w:r>
        <w:t>7</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34FC" w:rsidRPr="00F201D1" w14:paraId="4B0BEA03" w14:textId="77777777" w:rsidTr="0025707C">
        <w:tc>
          <w:tcPr>
            <w:tcW w:w="846" w:type="dxa"/>
            <w:vMerge w:val="restart"/>
          </w:tcPr>
          <w:p w14:paraId="312D29BF" w14:textId="77777777" w:rsidR="00A034FC" w:rsidRPr="00F201D1" w:rsidRDefault="00A034FC" w:rsidP="0025707C">
            <w:pPr>
              <w:pStyle w:val="TableEntry"/>
              <w:jc w:val="center"/>
              <w:rPr>
                <w:b/>
                <w:bCs/>
              </w:rPr>
            </w:pPr>
            <w:r w:rsidRPr="00F201D1">
              <w:rPr>
                <w:b/>
                <w:bCs/>
              </w:rPr>
              <w:t>Name</w:t>
            </w:r>
          </w:p>
        </w:tc>
        <w:tc>
          <w:tcPr>
            <w:tcW w:w="1276" w:type="dxa"/>
            <w:vMerge w:val="restart"/>
          </w:tcPr>
          <w:p w14:paraId="2CA75B01" w14:textId="77777777" w:rsidR="00A034FC" w:rsidRPr="00F201D1" w:rsidRDefault="00A034FC" w:rsidP="0025707C">
            <w:pPr>
              <w:pStyle w:val="TableEntry"/>
              <w:jc w:val="center"/>
              <w:rPr>
                <w:b/>
                <w:bCs/>
              </w:rPr>
            </w:pPr>
            <w:r>
              <w:rPr>
                <w:b/>
                <w:bCs/>
              </w:rPr>
              <w:t>Values</w:t>
            </w:r>
          </w:p>
        </w:tc>
        <w:tc>
          <w:tcPr>
            <w:tcW w:w="2976" w:type="dxa"/>
            <w:gridSpan w:val="2"/>
          </w:tcPr>
          <w:p w14:paraId="2B5B0E4E" w14:textId="77777777" w:rsidR="00A034FC" w:rsidRPr="00F201D1" w:rsidRDefault="00A034FC" w:rsidP="0025707C">
            <w:pPr>
              <w:pStyle w:val="TableEntry"/>
              <w:jc w:val="center"/>
              <w:rPr>
                <w:b/>
                <w:bCs/>
              </w:rPr>
            </w:pPr>
            <w:r w:rsidRPr="00F201D1">
              <w:rPr>
                <w:b/>
                <w:bCs/>
              </w:rPr>
              <w:t>Usage</w:t>
            </w:r>
          </w:p>
        </w:tc>
        <w:tc>
          <w:tcPr>
            <w:tcW w:w="4252" w:type="dxa"/>
            <w:vMerge w:val="restart"/>
          </w:tcPr>
          <w:p w14:paraId="5F40911D" w14:textId="77777777" w:rsidR="00A034FC" w:rsidRPr="00F201D1" w:rsidRDefault="00A034FC" w:rsidP="0025707C">
            <w:pPr>
              <w:pStyle w:val="TableEntry"/>
              <w:jc w:val="center"/>
              <w:rPr>
                <w:b/>
                <w:bCs/>
              </w:rPr>
            </w:pPr>
            <w:r w:rsidRPr="00F201D1">
              <w:rPr>
                <w:b/>
                <w:bCs/>
              </w:rPr>
              <w:t>Description</w:t>
            </w:r>
          </w:p>
        </w:tc>
      </w:tr>
      <w:tr w:rsidR="00A034FC" w:rsidRPr="00F201D1" w14:paraId="77DC6E8D" w14:textId="77777777" w:rsidTr="0025707C">
        <w:tc>
          <w:tcPr>
            <w:tcW w:w="846" w:type="dxa"/>
            <w:vMerge/>
          </w:tcPr>
          <w:p w14:paraId="231D652F" w14:textId="77777777" w:rsidR="00A034FC" w:rsidRPr="00F201D1" w:rsidRDefault="00A034FC" w:rsidP="0025707C">
            <w:pPr>
              <w:pStyle w:val="TableEntry"/>
              <w:jc w:val="center"/>
              <w:rPr>
                <w:b/>
                <w:bCs/>
              </w:rPr>
            </w:pPr>
          </w:p>
        </w:tc>
        <w:tc>
          <w:tcPr>
            <w:tcW w:w="1276" w:type="dxa"/>
            <w:vMerge/>
          </w:tcPr>
          <w:p w14:paraId="39BF8BB9" w14:textId="77777777" w:rsidR="00A034FC" w:rsidRPr="00F201D1" w:rsidRDefault="00A034FC" w:rsidP="0025707C">
            <w:pPr>
              <w:pStyle w:val="TableEntry"/>
              <w:jc w:val="center"/>
              <w:rPr>
                <w:b/>
                <w:bCs/>
              </w:rPr>
            </w:pPr>
          </w:p>
        </w:tc>
        <w:tc>
          <w:tcPr>
            <w:tcW w:w="1417" w:type="dxa"/>
          </w:tcPr>
          <w:p w14:paraId="04601546" w14:textId="77777777" w:rsidR="00A034FC" w:rsidRPr="00F201D1" w:rsidRDefault="00A034FC" w:rsidP="0025707C">
            <w:pPr>
              <w:pStyle w:val="TableEntry"/>
              <w:jc w:val="center"/>
              <w:rPr>
                <w:b/>
                <w:bCs/>
              </w:rPr>
            </w:pPr>
            <w:r w:rsidRPr="00F201D1">
              <w:rPr>
                <w:b/>
                <w:bCs/>
              </w:rPr>
              <w:t>User Agent</w:t>
            </w:r>
          </w:p>
        </w:tc>
        <w:tc>
          <w:tcPr>
            <w:tcW w:w="1559" w:type="dxa"/>
          </w:tcPr>
          <w:p w14:paraId="751CC278" w14:textId="77777777" w:rsidR="00A034FC" w:rsidRPr="00F201D1" w:rsidRDefault="00A034FC" w:rsidP="0025707C">
            <w:pPr>
              <w:pStyle w:val="TableEntry"/>
              <w:jc w:val="center"/>
              <w:rPr>
                <w:b/>
                <w:bCs/>
              </w:rPr>
            </w:pPr>
            <w:r w:rsidRPr="00F201D1">
              <w:rPr>
                <w:b/>
                <w:bCs/>
              </w:rPr>
              <w:t>Origin Server</w:t>
            </w:r>
          </w:p>
        </w:tc>
        <w:tc>
          <w:tcPr>
            <w:tcW w:w="4252" w:type="dxa"/>
            <w:vMerge/>
          </w:tcPr>
          <w:p w14:paraId="6B5D5D98" w14:textId="77777777" w:rsidR="00A034FC" w:rsidRPr="00F201D1" w:rsidRDefault="00A034FC" w:rsidP="0025707C">
            <w:pPr>
              <w:pStyle w:val="TableEntry"/>
              <w:jc w:val="center"/>
              <w:rPr>
                <w:b/>
                <w:bCs/>
              </w:rPr>
            </w:pPr>
          </w:p>
        </w:tc>
      </w:tr>
      <w:tr w:rsidR="00A034FC" w14:paraId="08C18B0A" w14:textId="77777777" w:rsidTr="0025707C">
        <w:tc>
          <w:tcPr>
            <w:tcW w:w="846" w:type="dxa"/>
          </w:tcPr>
          <w:p w14:paraId="5E8A0B6F" w14:textId="77777777" w:rsidR="00A034FC" w:rsidRDefault="00A034FC" w:rsidP="0025707C">
            <w:pPr>
              <w:pStyle w:val="TableEntry"/>
            </w:pPr>
            <w:r>
              <w:t>Accept</w:t>
            </w:r>
          </w:p>
        </w:tc>
        <w:tc>
          <w:tcPr>
            <w:tcW w:w="1276" w:type="dxa"/>
          </w:tcPr>
          <w:p w14:paraId="70E59709" w14:textId="77777777" w:rsidR="00A034FC" w:rsidRDefault="00A034FC" w:rsidP="0025707C">
            <w:pPr>
              <w:pStyle w:val="TableEntry"/>
            </w:pPr>
            <w:r>
              <w:t>media-type</w:t>
            </w:r>
          </w:p>
        </w:tc>
        <w:tc>
          <w:tcPr>
            <w:tcW w:w="1417" w:type="dxa"/>
          </w:tcPr>
          <w:p w14:paraId="32E01BD2" w14:textId="77777777" w:rsidR="00A034FC" w:rsidRDefault="00A034FC" w:rsidP="0025707C">
            <w:pPr>
              <w:pStyle w:val="TableEntry"/>
            </w:pPr>
            <w:r>
              <w:t>M</w:t>
            </w:r>
          </w:p>
        </w:tc>
        <w:tc>
          <w:tcPr>
            <w:tcW w:w="1559" w:type="dxa"/>
          </w:tcPr>
          <w:p w14:paraId="5A982253" w14:textId="77777777" w:rsidR="00A034FC" w:rsidRDefault="00A034FC" w:rsidP="0025707C">
            <w:pPr>
              <w:pStyle w:val="TableEntry"/>
            </w:pPr>
            <w:r>
              <w:t>M</w:t>
            </w:r>
          </w:p>
        </w:tc>
        <w:tc>
          <w:tcPr>
            <w:tcW w:w="4252" w:type="dxa"/>
          </w:tcPr>
          <w:p w14:paraId="1969BE98" w14:textId="77777777" w:rsidR="00A034FC" w:rsidRDefault="00A034FC" w:rsidP="0025707C">
            <w:pPr>
              <w:pStyle w:val="TableEntry"/>
            </w:pPr>
            <w:r>
              <w:t>The Acceptable Media Types of the response payload.</w:t>
            </w:r>
          </w:p>
        </w:tc>
      </w:tr>
    </w:tbl>
    <w:p w14:paraId="4DE101F6" w14:textId="77777777" w:rsidR="000463B8" w:rsidRPr="0024556E" w:rsidRDefault="000463B8" w:rsidP="000463B8"/>
    <w:p w14:paraId="4C1515A1" w14:textId="040B7345" w:rsidR="000463B8" w:rsidRDefault="000463B8" w:rsidP="000463B8">
      <w:pPr>
        <w:pStyle w:val="Heading4"/>
      </w:pPr>
      <w:bookmarkStart w:id="259" w:name="_Toc181029396"/>
      <w:r>
        <w:t>X.7.1.4</w:t>
      </w:r>
      <w:r>
        <w:tab/>
        <w:t>Request Payload</w:t>
      </w:r>
      <w:bookmarkEnd w:id="259"/>
    </w:p>
    <w:p w14:paraId="5FEBA478" w14:textId="0C3E02A2" w:rsidR="000463B8" w:rsidRPr="0024556E" w:rsidRDefault="00A034FC" w:rsidP="000463B8">
      <w:r>
        <w:t>The request shall have no payload.</w:t>
      </w:r>
    </w:p>
    <w:p w14:paraId="6E116768" w14:textId="44BADC90" w:rsidR="000463B8" w:rsidRDefault="000463B8" w:rsidP="000463B8">
      <w:pPr>
        <w:pStyle w:val="Heading3"/>
      </w:pPr>
      <w:bookmarkStart w:id="260" w:name="_Toc181029397"/>
      <w:r>
        <w:t>X.7.2</w:t>
      </w:r>
      <w:r>
        <w:tab/>
        <w:t>Behavior</w:t>
      </w:r>
      <w:bookmarkEnd w:id="260"/>
    </w:p>
    <w:p w14:paraId="3F957E34" w14:textId="770C63B3" w:rsidR="00E36BEF" w:rsidRDefault="00E36BEF" w:rsidP="00E36BEF">
      <w:r>
        <w:t>If the Modality Performed Procedure Step exists on the origin server, this shall be returned in an Acceptable Media Type (see Section 8.7.4)</w:t>
      </w:r>
      <w:r w:rsidRPr="00E36BEF">
        <w:t>.</w:t>
      </w:r>
    </w:p>
    <w:p w14:paraId="4FBB1D0D" w14:textId="57282594" w:rsidR="000463B8" w:rsidRDefault="000463B8" w:rsidP="000463B8">
      <w:pPr>
        <w:pStyle w:val="Heading3"/>
      </w:pPr>
      <w:bookmarkStart w:id="261" w:name="_Toc181029398"/>
      <w:r>
        <w:t>X.7.3</w:t>
      </w:r>
      <w:r>
        <w:tab/>
        <w:t>Response</w:t>
      </w:r>
      <w:bookmarkEnd w:id="261"/>
    </w:p>
    <w:p w14:paraId="1436C4F2" w14:textId="77777777" w:rsidR="00E36BEF" w:rsidRDefault="00E36BEF" w:rsidP="00E36BEF">
      <w:r>
        <w:t>The response shall have the following syntax:</w:t>
      </w:r>
    </w:p>
    <w:p w14:paraId="142E3E20" w14:textId="77777777" w:rsidR="00E36BEF" w:rsidRPr="008209C0"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version SP status-code SP reason-phrase CRLF </w:t>
      </w:r>
    </w:p>
    <w:p w14:paraId="4D120CAB" w14:textId="77777777" w:rsidR="00E36BEF" w:rsidRDefault="00E36BEF" w:rsidP="00E36BE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58566D2A" w14:textId="3D257F68" w:rsidR="000463B8"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r w:rsidRPr="004B2751">
        <w:rPr>
          <w:rFonts w:ascii="Courier New" w:eastAsiaTheme="minorEastAsia" w:hAnsi="Courier New" w:cs="Courier New"/>
          <w:color w:val="000000"/>
          <w:sz w:val="18"/>
          <w:szCs w:val="18"/>
          <w:lang w:eastAsia="ja-JP"/>
        </w:rPr>
        <w:t>[payload]</w:t>
      </w:r>
    </w:p>
    <w:p w14:paraId="0F10F714" w14:textId="77777777" w:rsidR="00E36BEF" w:rsidRPr="00E36BEF"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p>
    <w:p w14:paraId="06A6BE40" w14:textId="75C55B89" w:rsidR="000463B8" w:rsidRDefault="000463B8" w:rsidP="00A034FC">
      <w:pPr>
        <w:pStyle w:val="Heading4"/>
      </w:pPr>
      <w:bookmarkStart w:id="262" w:name="_Toc181029399"/>
      <w:r>
        <w:t>X.7.3.1</w:t>
      </w:r>
      <w:r>
        <w:tab/>
        <w:t>Status Codes</w:t>
      </w:r>
      <w:bookmarkEnd w:id="262"/>
    </w:p>
    <w:p w14:paraId="7CB807A8" w14:textId="5D9898E6" w:rsidR="00E36BEF" w:rsidRDefault="00E36BEF" w:rsidP="00E36BEF">
      <w:r>
        <w:t xml:space="preserve">Table X.7.3-1 </w:t>
      </w:r>
      <w:r w:rsidRPr="00D21308">
        <w:t>shows some common status codes corresponding to this transaction. See also Section 8.5 for additional status codes.</w:t>
      </w:r>
    </w:p>
    <w:p w14:paraId="3B0AA0A2" w14:textId="3F9E25C3" w:rsidR="00E36BEF" w:rsidRDefault="00E36BEF" w:rsidP="00E36BEF">
      <w:pPr>
        <w:pStyle w:val="TableTitle"/>
      </w:pPr>
      <w:r w:rsidRPr="00D21308">
        <w:t xml:space="preserve">Table </w:t>
      </w:r>
      <w:r>
        <w:t>X.7</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E36BEF" w:rsidRPr="00F568A6" w14:paraId="41CBDA73" w14:textId="77777777" w:rsidTr="0025707C">
        <w:tc>
          <w:tcPr>
            <w:tcW w:w="1129" w:type="dxa"/>
          </w:tcPr>
          <w:p w14:paraId="21C13035" w14:textId="77777777" w:rsidR="00E36BEF" w:rsidRPr="00F568A6" w:rsidRDefault="00E36BEF" w:rsidP="0025707C">
            <w:pPr>
              <w:pStyle w:val="TableEntry"/>
              <w:jc w:val="center"/>
              <w:rPr>
                <w:b/>
                <w:bCs/>
              </w:rPr>
            </w:pPr>
            <w:r w:rsidRPr="00F568A6">
              <w:rPr>
                <w:b/>
                <w:bCs/>
              </w:rPr>
              <w:t>Status</w:t>
            </w:r>
          </w:p>
        </w:tc>
        <w:tc>
          <w:tcPr>
            <w:tcW w:w="2694" w:type="dxa"/>
          </w:tcPr>
          <w:p w14:paraId="0B63346E" w14:textId="77777777" w:rsidR="00E36BEF" w:rsidRPr="00F568A6" w:rsidRDefault="00E36BEF" w:rsidP="0025707C">
            <w:pPr>
              <w:pStyle w:val="TableEntry"/>
              <w:jc w:val="center"/>
              <w:rPr>
                <w:b/>
                <w:bCs/>
              </w:rPr>
            </w:pPr>
            <w:r w:rsidRPr="00F568A6">
              <w:rPr>
                <w:b/>
                <w:bCs/>
              </w:rPr>
              <w:t>Code</w:t>
            </w:r>
          </w:p>
        </w:tc>
        <w:tc>
          <w:tcPr>
            <w:tcW w:w="5527" w:type="dxa"/>
          </w:tcPr>
          <w:p w14:paraId="77DF04E6" w14:textId="77777777" w:rsidR="00E36BEF" w:rsidRPr="00F568A6" w:rsidRDefault="00E36BEF" w:rsidP="0025707C">
            <w:pPr>
              <w:pStyle w:val="TableEntry"/>
              <w:jc w:val="center"/>
              <w:rPr>
                <w:b/>
                <w:bCs/>
              </w:rPr>
            </w:pPr>
            <w:r w:rsidRPr="00F568A6">
              <w:rPr>
                <w:b/>
                <w:bCs/>
              </w:rPr>
              <w:t>Meaning</w:t>
            </w:r>
          </w:p>
        </w:tc>
      </w:tr>
      <w:tr w:rsidR="00E36BEF" w14:paraId="71C87FD7" w14:textId="77777777" w:rsidTr="0025707C">
        <w:tc>
          <w:tcPr>
            <w:tcW w:w="1129" w:type="dxa"/>
          </w:tcPr>
          <w:p w14:paraId="44884106" w14:textId="77777777" w:rsidR="00E36BEF" w:rsidRDefault="00E36BEF" w:rsidP="0025707C">
            <w:pPr>
              <w:pStyle w:val="TableEntry"/>
            </w:pPr>
            <w:r>
              <w:t>Success</w:t>
            </w:r>
          </w:p>
        </w:tc>
        <w:tc>
          <w:tcPr>
            <w:tcW w:w="2694" w:type="dxa"/>
          </w:tcPr>
          <w:p w14:paraId="3A335574" w14:textId="77777777" w:rsidR="00E36BEF" w:rsidRDefault="00E36BEF" w:rsidP="0025707C">
            <w:pPr>
              <w:pStyle w:val="TableEntry"/>
            </w:pPr>
            <w:r>
              <w:t>200 (OK)</w:t>
            </w:r>
          </w:p>
        </w:tc>
        <w:tc>
          <w:tcPr>
            <w:tcW w:w="5527" w:type="dxa"/>
          </w:tcPr>
          <w:p w14:paraId="5E62078C" w14:textId="482638FD" w:rsidR="00E36BEF" w:rsidRDefault="00E36BEF" w:rsidP="0025707C">
            <w:pPr>
              <w:pStyle w:val="TableEntry"/>
            </w:pPr>
            <w:r w:rsidRPr="00D21308">
              <w:t xml:space="preserve">The origin server </w:t>
            </w:r>
            <w:r>
              <w:t xml:space="preserve">returned the </w:t>
            </w:r>
            <w:r w:rsidR="00BB6552">
              <w:t>target M</w:t>
            </w:r>
            <w:r>
              <w:t xml:space="preserve">odality </w:t>
            </w:r>
            <w:r w:rsidR="00BB6552">
              <w:t>P</w:t>
            </w:r>
            <w:r>
              <w:t xml:space="preserve">erformed </w:t>
            </w:r>
            <w:r w:rsidR="00BB6552">
              <w:t>P</w:t>
            </w:r>
            <w:r>
              <w:t xml:space="preserve">rocedure </w:t>
            </w:r>
            <w:r w:rsidR="00BB6552">
              <w:t>S</w:t>
            </w:r>
            <w:r>
              <w:t>tep.</w:t>
            </w:r>
          </w:p>
        </w:tc>
      </w:tr>
      <w:tr w:rsidR="009216B7" w14:paraId="451AC806" w14:textId="77777777" w:rsidTr="0025707C">
        <w:tc>
          <w:tcPr>
            <w:tcW w:w="1129" w:type="dxa"/>
            <w:vMerge w:val="restart"/>
          </w:tcPr>
          <w:p w14:paraId="33DD5038" w14:textId="5E8FA795" w:rsidR="009216B7" w:rsidRDefault="009216B7" w:rsidP="0025707C">
            <w:pPr>
              <w:pStyle w:val="TableEntry"/>
            </w:pPr>
            <w:r>
              <w:t>Failure</w:t>
            </w:r>
          </w:p>
        </w:tc>
        <w:tc>
          <w:tcPr>
            <w:tcW w:w="2694" w:type="dxa"/>
          </w:tcPr>
          <w:p w14:paraId="4C5B4A96" w14:textId="77777777" w:rsidR="009216B7" w:rsidRDefault="009216B7" w:rsidP="0025707C">
            <w:pPr>
              <w:pStyle w:val="TableEntry"/>
            </w:pPr>
            <w:r>
              <w:t>400 (Bad Request)</w:t>
            </w:r>
          </w:p>
        </w:tc>
        <w:tc>
          <w:tcPr>
            <w:tcW w:w="5527" w:type="dxa"/>
          </w:tcPr>
          <w:p w14:paraId="654938F4" w14:textId="5DC9694C" w:rsidR="009216B7" w:rsidRDefault="009216B7" w:rsidP="0025707C">
            <w:pPr>
              <w:pStyle w:val="TableEntry"/>
            </w:pPr>
            <w:r w:rsidRPr="00D21308">
              <w:t xml:space="preserve">The origin server cannot handle the </w:t>
            </w:r>
            <w:r>
              <w:t xml:space="preserve">retrieve </w:t>
            </w:r>
            <w:r w:rsidRPr="00D21308">
              <w:t>request because of errors in the request headers or parameters.</w:t>
            </w:r>
          </w:p>
        </w:tc>
      </w:tr>
      <w:tr w:rsidR="009216B7" w14:paraId="1B382051" w14:textId="77777777" w:rsidTr="0025707C">
        <w:tc>
          <w:tcPr>
            <w:tcW w:w="1129" w:type="dxa"/>
            <w:vMerge/>
          </w:tcPr>
          <w:p w14:paraId="2B0B0C6F" w14:textId="77777777" w:rsidR="009216B7" w:rsidRDefault="009216B7" w:rsidP="0025707C">
            <w:pPr>
              <w:pStyle w:val="TableEntry"/>
            </w:pPr>
          </w:p>
        </w:tc>
        <w:tc>
          <w:tcPr>
            <w:tcW w:w="2694" w:type="dxa"/>
          </w:tcPr>
          <w:p w14:paraId="61E8CF9F" w14:textId="7E31794E" w:rsidR="009216B7" w:rsidRDefault="009216B7" w:rsidP="0025707C">
            <w:pPr>
              <w:pStyle w:val="TableEntry"/>
            </w:pPr>
            <w:r>
              <w:t>404 (Not Found)</w:t>
            </w:r>
          </w:p>
        </w:tc>
        <w:tc>
          <w:tcPr>
            <w:tcW w:w="5527" w:type="dxa"/>
          </w:tcPr>
          <w:p w14:paraId="3B71E3AC" w14:textId="05B9701C" w:rsidR="009216B7" w:rsidRPr="00D21308" w:rsidRDefault="009216B7" w:rsidP="0025707C">
            <w:pPr>
              <w:pStyle w:val="TableEntry"/>
            </w:pPr>
            <w:r>
              <w:t>The origin server has no knowledge about the target Modality Performed Procedure Step.</w:t>
            </w:r>
          </w:p>
        </w:tc>
      </w:tr>
      <w:tr w:rsidR="009216B7" w14:paraId="6708886E" w14:textId="77777777" w:rsidTr="0025707C">
        <w:tc>
          <w:tcPr>
            <w:tcW w:w="1129" w:type="dxa"/>
            <w:vMerge/>
          </w:tcPr>
          <w:p w14:paraId="6599CF7B" w14:textId="77777777" w:rsidR="009216B7" w:rsidRDefault="009216B7" w:rsidP="0025707C">
            <w:pPr>
              <w:pStyle w:val="TableEntry"/>
            </w:pPr>
          </w:p>
        </w:tc>
        <w:tc>
          <w:tcPr>
            <w:tcW w:w="2694" w:type="dxa"/>
          </w:tcPr>
          <w:p w14:paraId="58B99CDD" w14:textId="2733593E" w:rsidR="009216B7" w:rsidRDefault="009216B7" w:rsidP="0025707C">
            <w:pPr>
              <w:pStyle w:val="TableEntry"/>
            </w:pPr>
            <w:r>
              <w:t>410 (Gone)</w:t>
            </w:r>
          </w:p>
        </w:tc>
        <w:tc>
          <w:tcPr>
            <w:tcW w:w="5527" w:type="dxa"/>
          </w:tcPr>
          <w:p w14:paraId="63C3BBCD" w14:textId="5829473C" w:rsidR="009216B7" w:rsidRPr="00D21308" w:rsidRDefault="009216B7" w:rsidP="0025707C">
            <w:pPr>
              <w:pStyle w:val="TableEntry"/>
            </w:pPr>
            <w:r>
              <w:t>The origin server knows that the target Modality Performed Procedure Step did exist but has been deleted.</w:t>
            </w:r>
          </w:p>
        </w:tc>
      </w:tr>
      <w:tr w:rsidR="009216B7" w14:paraId="049448D3" w14:textId="77777777" w:rsidTr="0025707C">
        <w:tc>
          <w:tcPr>
            <w:tcW w:w="1129" w:type="dxa"/>
            <w:vMerge/>
          </w:tcPr>
          <w:p w14:paraId="561DABF4" w14:textId="77777777" w:rsidR="009216B7" w:rsidRDefault="009216B7" w:rsidP="0025707C">
            <w:pPr>
              <w:pStyle w:val="TableEntry"/>
            </w:pPr>
          </w:p>
        </w:tc>
        <w:tc>
          <w:tcPr>
            <w:tcW w:w="2694" w:type="dxa"/>
          </w:tcPr>
          <w:p w14:paraId="4B5A81B0" w14:textId="77777777" w:rsidR="009216B7" w:rsidRDefault="009216B7" w:rsidP="0025707C">
            <w:pPr>
              <w:pStyle w:val="TableEntry"/>
            </w:pPr>
            <w:r>
              <w:t>503 (Service Unavailable)</w:t>
            </w:r>
          </w:p>
        </w:tc>
        <w:tc>
          <w:tcPr>
            <w:tcW w:w="5527" w:type="dxa"/>
          </w:tcPr>
          <w:p w14:paraId="6A2E12CE" w14:textId="57D2B810" w:rsidR="009216B7" w:rsidRDefault="009216B7" w:rsidP="0025707C">
            <w:pPr>
              <w:pStyle w:val="TableEntry"/>
            </w:pPr>
            <w:r w:rsidRPr="00F568A6">
              <w:t xml:space="preserve">The origin server cannot handle the </w:t>
            </w:r>
            <w:r>
              <w:t>retrieval of the target Modality Performed Procedure Step</w:t>
            </w:r>
            <w:r w:rsidRPr="00F568A6">
              <w:t>; this may be a temporal or permanent state.</w:t>
            </w:r>
          </w:p>
        </w:tc>
      </w:tr>
    </w:tbl>
    <w:p w14:paraId="45DD567F" w14:textId="77777777" w:rsidR="000463B8" w:rsidRPr="004833A3" w:rsidRDefault="000463B8" w:rsidP="000463B8"/>
    <w:p w14:paraId="574C1748" w14:textId="6DAC6463" w:rsidR="000463B8" w:rsidRDefault="000463B8" w:rsidP="00A034FC">
      <w:pPr>
        <w:pStyle w:val="Heading4"/>
      </w:pPr>
      <w:bookmarkStart w:id="263" w:name="_Toc181029400"/>
      <w:r>
        <w:t>X.7.3.2</w:t>
      </w:r>
      <w:r>
        <w:tab/>
        <w:t>Response Header Fields</w:t>
      </w:r>
      <w:bookmarkEnd w:id="263"/>
    </w:p>
    <w:p w14:paraId="113AA74A" w14:textId="5E07CB7F" w:rsidR="00BB6552" w:rsidRDefault="00BB6552" w:rsidP="00BB6552">
      <w:r w:rsidRPr="00EA715A">
        <w:t xml:space="preserve">The origin server shall support header fields as required in Table </w:t>
      </w:r>
      <w:r>
        <w:t>X</w:t>
      </w:r>
      <w:r w:rsidRPr="00EA715A">
        <w:t>.</w:t>
      </w:r>
      <w:r>
        <w:t>7</w:t>
      </w:r>
      <w:r w:rsidRPr="00EA715A">
        <w:t>.3-2.</w:t>
      </w:r>
    </w:p>
    <w:p w14:paraId="12308B51" w14:textId="42B6FA20" w:rsidR="00BB6552" w:rsidRDefault="00BB6552" w:rsidP="00BB6552">
      <w:pPr>
        <w:pStyle w:val="TableTitle"/>
        <w:keepNext/>
      </w:pPr>
      <w:r w:rsidRPr="009E04E1">
        <w:t xml:space="preserve">Table </w:t>
      </w:r>
      <w:r>
        <w:t>X.7</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BB6552" w:rsidRPr="00F201D1" w14:paraId="248A726B" w14:textId="77777777" w:rsidTr="0025707C">
        <w:trPr>
          <w:jc w:val="center"/>
        </w:trPr>
        <w:tc>
          <w:tcPr>
            <w:tcW w:w="1991" w:type="dxa"/>
          </w:tcPr>
          <w:p w14:paraId="6B5D5633" w14:textId="77777777" w:rsidR="00BB6552" w:rsidRPr="00F201D1" w:rsidRDefault="00BB6552" w:rsidP="0025707C">
            <w:pPr>
              <w:pStyle w:val="TableEntry"/>
              <w:keepNext/>
              <w:jc w:val="center"/>
              <w:rPr>
                <w:b/>
                <w:bCs/>
              </w:rPr>
            </w:pPr>
            <w:r w:rsidRPr="00F201D1">
              <w:rPr>
                <w:b/>
                <w:bCs/>
              </w:rPr>
              <w:t>Name</w:t>
            </w:r>
          </w:p>
        </w:tc>
        <w:tc>
          <w:tcPr>
            <w:tcW w:w="1276" w:type="dxa"/>
          </w:tcPr>
          <w:p w14:paraId="76C0D012" w14:textId="77777777" w:rsidR="00BB6552" w:rsidRPr="00F201D1" w:rsidRDefault="00BB6552" w:rsidP="0025707C">
            <w:pPr>
              <w:pStyle w:val="TableEntry"/>
              <w:keepNext/>
              <w:jc w:val="center"/>
              <w:rPr>
                <w:b/>
                <w:bCs/>
              </w:rPr>
            </w:pPr>
            <w:r>
              <w:rPr>
                <w:b/>
                <w:bCs/>
              </w:rPr>
              <w:t>Values</w:t>
            </w:r>
          </w:p>
        </w:tc>
        <w:tc>
          <w:tcPr>
            <w:tcW w:w="1559" w:type="dxa"/>
          </w:tcPr>
          <w:p w14:paraId="5DFB31F5" w14:textId="77777777" w:rsidR="00BB6552" w:rsidRPr="00F201D1" w:rsidRDefault="00BB6552" w:rsidP="0025707C">
            <w:pPr>
              <w:pStyle w:val="TableEntry"/>
              <w:keepNext/>
              <w:jc w:val="center"/>
              <w:rPr>
                <w:b/>
                <w:bCs/>
              </w:rPr>
            </w:pPr>
            <w:r w:rsidRPr="00F201D1">
              <w:rPr>
                <w:b/>
                <w:bCs/>
              </w:rPr>
              <w:t>Origin Server Usage</w:t>
            </w:r>
          </w:p>
        </w:tc>
        <w:tc>
          <w:tcPr>
            <w:tcW w:w="4110" w:type="dxa"/>
          </w:tcPr>
          <w:p w14:paraId="08B861BE" w14:textId="77777777" w:rsidR="00BB6552" w:rsidRPr="00F201D1" w:rsidRDefault="00BB6552" w:rsidP="0025707C">
            <w:pPr>
              <w:pStyle w:val="TableEntry"/>
              <w:keepNext/>
              <w:jc w:val="center"/>
              <w:rPr>
                <w:b/>
                <w:bCs/>
              </w:rPr>
            </w:pPr>
            <w:r w:rsidRPr="00F201D1">
              <w:rPr>
                <w:b/>
                <w:bCs/>
              </w:rPr>
              <w:t>Description</w:t>
            </w:r>
          </w:p>
        </w:tc>
      </w:tr>
      <w:tr w:rsidR="00BB6552" w14:paraId="3382BA5F" w14:textId="77777777" w:rsidTr="0025707C">
        <w:trPr>
          <w:jc w:val="center"/>
        </w:trPr>
        <w:tc>
          <w:tcPr>
            <w:tcW w:w="1991" w:type="dxa"/>
          </w:tcPr>
          <w:p w14:paraId="6E5435C8" w14:textId="77777777" w:rsidR="00BB6552" w:rsidRDefault="00BB6552" w:rsidP="0025707C">
            <w:pPr>
              <w:pStyle w:val="TableEntry"/>
            </w:pPr>
            <w:r>
              <w:t>Content-Type</w:t>
            </w:r>
          </w:p>
        </w:tc>
        <w:tc>
          <w:tcPr>
            <w:tcW w:w="1276" w:type="dxa"/>
          </w:tcPr>
          <w:p w14:paraId="2FA01B5D" w14:textId="77777777" w:rsidR="00BB6552" w:rsidRDefault="00BB6552" w:rsidP="0025707C">
            <w:pPr>
              <w:pStyle w:val="TableEntry"/>
            </w:pPr>
            <w:r>
              <w:t>media-type</w:t>
            </w:r>
          </w:p>
        </w:tc>
        <w:tc>
          <w:tcPr>
            <w:tcW w:w="1559" w:type="dxa"/>
          </w:tcPr>
          <w:p w14:paraId="2C46933B" w14:textId="77777777" w:rsidR="00BB6552" w:rsidRDefault="00BB6552" w:rsidP="0025707C">
            <w:pPr>
              <w:pStyle w:val="TableEntry"/>
            </w:pPr>
            <w:r>
              <w:t>C</w:t>
            </w:r>
          </w:p>
        </w:tc>
        <w:tc>
          <w:tcPr>
            <w:tcW w:w="4110" w:type="dxa"/>
          </w:tcPr>
          <w:p w14:paraId="2A8B0D1C" w14:textId="77777777" w:rsidR="00BB6552" w:rsidRDefault="00BB6552" w:rsidP="0025707C">
            <w:pPr>
              <w:pStyle w:val="TableEntry"/>
            </w:pPr>
            <w:r>
              <w:t>See section 8.4.2.</w:t>
            </w:r>
          </w:p>
        </w:tc>
      </w:tr>
      <w:tr w:rsidR="00BB6552" w14:paraId="186B7012" w14:textId="77777777" w:rsidTr="0025707C">
        <w:trPr>
          <w:jc w:val="center"/>
        </w:trPr>
        <w:tc>
          <w:tcPr>
            <w:tcW w:w="1991" w:type="dxa"/>
          </w:tcPr>
          <w:p w14:paraId="3934A820" w14:textId="77777777" w:rsidR="00BB6552" w:rsidRDefault="00BB6552" w:rsidP="0025707C">
            <w:pPr>
              <w:pStyle w:val="TableEntry"/>
            </w:pPr>
            <w:r>
              <w:t>Content-Encoding</w:t>
            </w:r>
          </w:p>
        </w:tc>
        <w:tc>
          <w:tcPr>
            <w:tcW w:w="1276" w:type="dxa"/>
          </w:tcPr>
          <w:p w14:paraId="3422B6C2" w14:textId="77777777" w:rsidR="00BB6552" w:rsidRDefault="00BB6552" w:rsidP="0025707C">
            <w:pPr>
              <w:pStyle w:val="TableEntry"/>
            </w:pPr>
            <w:r>
              <w:t>encoding</w:t>
            </w:r>
          </w:p>
        </w:tc>
        <w:tc>
          <w:tcPr>
            <w:tcW w:w="1559" w:type="dxa"/>
          </w:tcPr>
          <w:p w14:paraId="32C9EFDE" w14:textId="77777777" w:rsidR="00BB6552" w:rsidRDefault="00BB6552" w:rsidP="0025707C">
            <w:pPr>
              <w:pStyle w:val="TableEntry"/>
            </w:pPr>
            <w:r>
              <w:t>C</w:t>
            </w:r>
          </w:p>
        </w:tc>
        <w:tc>
          <w:tcPr>
            <w:tcW w:w="4110" w:type="dxa"/>
          </w:tcPr>
          <w:p w14:paraId="0803E4C1" w14:textId="77777777" w:rsidR="00BB6552" w:rsidRDefault="00BB6552" w:rsidP="0025707C">
            <w:pPr>
              <w:pStyle w:val="TableEntry"/>
            </w:pPr>
            <w:r>
              <w:t>See section 8.4.2.</w:t>
            </w:r>
          </w:p>
        </w:tc>
      </w:tr>
      <w:tr w:rsidR="00BB6552" w14:paraId="5B2166FA" w14:textId="77777777" w:rsidTr="0025707C">
        <w:trPr>
          <w:jc w:val="center"/>
        </w:trPr>
        <w:tc>
          <w:tcPr>
            <w:tcW w:w="1991" w:type="dxa"/>
          </w:tcPr>
          <w:p w14:paraId="6CB71F9A" w14:textId="77777777" w:rsidR="00BB6552" w:rsidRDefault="00BB6552" w:rsidP="0025707C">
            <w:pPr>
              <w:pStyle w:val="TableEntry"/>
            </w:pPr>
            <w:r>
              <w:t>Content-Length</w:t>
            </w:r>
          </w:p>
        </w:tc>
        <w:tc>
          <w:tcPr>
            <w:tcW w:w="1276" w:type="dxa"/>
          </w:tcPr>
          <w:p w14:paraId="48445892" w14:textId="77777777" w:rsidR="00BB6552" w:rsidRDefault="00BB6552" w:rsidP="0025707C">
            <w:pPr>
              <w:pStyle w:val="TableEntry"/>
            </w:pPr>
            <w:r>
              <w:t>uint</w:t>
            </w:r>
          </w:p>
        </w:tc>
        <w:tc>
          <w:tcPr>
            <w:tcW w:w="1559" w:type="dxa"/>
          </w:tcPr>
          <w:p w14:paraId="0106BC2C" w14:textId="77777777" w:rsidR="00BB6552" w:rsidRDefault="00BB6552" w:rsidP="0025707C">
            <w:pPr>
              <w:pStyle w:val="TableEntry"/>
            </w:pPr>
            <w:r>
              <w:t>C</w:t>
            </w:r>
          </w:p>
        </w:tc>
        <w:tc>
          <w:tcPr>
            <w:tcW w:w="4110" w:type="dxa"/>
          </w:tcPr>
          <w:p w14:paraId="7A6DA35F" w14:textId="77777777" w:rsidR="00BB6552" w:rsidRDefault="00BB6552" w:rsidP="0025707C">
            <w:pPr>
              <w:pStyle w:val="TableEntry"/>
            </w:pPr>
            <w:r>
              <w:t>See section 8.4.3.</w:t>
            </w:r>
          </w:p>
        </w:tc>
      </w:tr>
    </w:tbl>
    <w:p w14:paraId="2B7866C1" w14:textId="77777777" w:rsidR="00BB6552" w:rsidRDefault="00BB6552" w:rsidP="00BB6552"/>
    <w:p w14:paraId="450ABD19" w14:textId="77777777" w:rsidR="00BB6552" w:rsidRDefault="00BB6552" w:rsidP="00BB6552">
      <w:r>
        <w:t>All success responses shall also contain the Content Representation (see Section 8.4.2) and Payload header fields (see Section 8.4.3) with appropriate values.</w:t>
      </w:r>
    </w:p>
    <w:p w14:paraId="480550C2" w14:textId="77777777" w:rsidR="00BB6552" w:rsidRDefault="00BB6552" w:rsidP="00BB6552">
      <w:r>
        <w:t>It is recommended that the text returned in the Warning header field (see [RFC7234] Section 5.5) contain a DICOM Status Code (see PS3.4 and Annex C “Status Type Encoding (Normative)” in PS3.7) and descriptive reason. For example:</w:t>
      </w:r>
    </w:p>
    <w:p w14:paraId="1D261A7F" w14:textId="0EF7F2CE" w:rsidR="000463B8" w:rsidRPr="004833A3" w:rsidRDefault="00BB6552" w:rsidP="00BB6552">
      <w:r w:rsidRPr="00EA715A">
        <w:rPr>
          <w:rFonts w:ascii="Courier New" w:hAnsi="Courier New" w:cs="Courier New"/>
        </w:rPr>
        <w:t>Warning: A700 &lt;service&gt;: Out of memory</w:t>
      </w:r>
    </w:p>
    <w:p w14:paraId="59D33ED8" w14:textId="378DE740" w:rsidR="000463B8" w:rsidRDefault="000463B8" w:rsidP="00A034FC">
      <w:pPr>
        <w:pStyle w:val="Heading4"/>
      </w:pPr>
      <w:bookmarkStart w:id="264" w:name="_Toc181029401"/>
      <w:r>
        <w:t>X.7.3.3</w:t>
      </w:r>
      <w:r>
        <w:tab/>
        <w:t>Response Payload</w:t>
      </w:r>
      <w:bookmarkEnd w:id="264"/>
    </w:p>
    <w:p w14:paraId="2022C9FE" w14:textId="61F88249" w:rsidR="00BB6552" w:rsidRDefault="00BB6552" w:rsidP="00BB6552">
      <w:r>
        <w:t xml:space="preserve">A success response should have a </w:t>
      </w:r>
      <w:r w:rsidRPr="00BB6552">
        <w:t xml:space="preserve">payload containing the requested </w:t>
      </w:r>
      <w:r w:rsidR="003D0AED">
        <w:t>M</w:t>
      </w:r>
      <w:r>
        <w:t xml:space="preserve">odality </w:t>
      </w:r>
      <w:r w:rsidR="003D0AED">
        <w:t>P</w:t>
      </w:r>
      <w:r>
        <w:t xml:space="preserve">erformed </w:t>
      </w:r>
      <w:r w:rsidR="003D0AED">
        <w:t>P</w:t>
      </w:r>
      <w:r>
        <w:t xml:space="preserve">rocedure </w:t>
      </w:r>
      <w:r w:rsidR="003D0AED">
        <w:t>S</w:t>
      </w:r>
      <w:r>
        <w:t xml:space="preserve">tep </w:t>
      </w:r>
      <w:r w:rsidRPr="00BB6552">
        <w:t>in the Selected Media Type</w:t>
      </w:r>
      <w:r>
        <w:t>.</w:t>
      </w:r>
    </w:p>
    <w:p w14:paraId="36DDBF8C" w14:textId="71ABDCD4" w:rsidR="0024556E" w:rsidRDefault="00BB6552" w:rsidP="00BB6552">
      <w:r w:rsidRPr="00EA715A">
        <w:t>A failure response payload may contain a Status Report describing any failures, warnings, or other useful information.</w:t>
      </w:r>
    </w:p>
    <w:p w14:paraId="73D25BEF" w14:textId="50162A0E" w:rsidR="000463B8" w:rsidRDefault="000463B8" w:rsidP="000463B8">
      <w:pPr>
        <w:pStyle w:val="Heading2"/>
      </w:pPr>
      <w:bookmarkStart w:id="265" w:name="_Toc181029402"/>
      <w:r>
        <w:t>X.8</w:t>
      </w:r>
      <w:r>
        <w:tab/>
      </w:r>
      <w:r w:rsidR="007A463D" w:rsidRPr="007A463D">
        <w:t xml:space="preserve">Subscribe </w:t>
      </w:r>
      <w:r>
        <w:t>Transaction</w:t>
      </w:r>
      <w:bookmarkEnd w:id="265"/>
    </w:p>
    <w:p w14:paraId="65DEB102" w14:textId="536355B7" w:rsidR="00C0797D" w:rsidRDefault="00C0797D" w:rsidP="00C0797D">
      <w:r w:rsidRPr="00C0797D">
        <w:t xml:space="preserve">This </w:t>
      </w:r>
      <w:r w:rsidR="004349EB">
        <w:t>T</w:t>
      </w:r>
      <w:r w:rsidRPr="00C0797D">
        <w:t>ransaction creates a Subscription to a</w:t>
      </w:r>
      <w:r w:rsidR="003D0AED">
        <w:t>n existing</w:t>
      </w:r>
      <w:r w:rsidRPr="00C0797D">
        <w:t xml:space="preserve">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r>
        <w:t>EVENT-REPORT</w:t>
      </w:r>
      <w:r w:rsidRPr="00C0797D">
        <w:t xml:space="preserve"> </w:t>
      </w:r>
      <w:r w:rsidR="004349EB">
        <w:t>N</w:t>
      </w:r>
      <w:r>
        <w:t>otification (see PS3.4, Section F.9.1).</w:t>
      </w:r>
    </w:p>
    <w:p w14:paraId="22BCEA38" w14:textId="103CA053" w:rsidR="008E3A18" w:rsidRPr="00C0797D" w:rsidRDefault="008E3A18" w:rsidP="008E3A18">
      <w:r w:rsidRPr="008E3A18">
        <w:t>Once a Subscription has been created</w:t>
      </w:r>
      <w:r>
        <w:t>,</w:t>
      </w:r>
      <w:r w:rsidRPr="008E3A18">
        <w:t xml:space="preserve"> the user agent will receive notifications </w:t>
      </w:r>
      <w:r>
        <w:t>regarding the state of the associated Modality Performed Procedure Step</w:t>
      </w:r>
      <w:r w:rsidRPr="008E3A18">
        <w:t xml:space="preserve">. To receive the notifications generated by Subscriptions, the user agent must first open a Notification Connection between itself and the origin server using the Open Notification Connection </w:t>
      </w:r>
      <w:r>
        <w:t>T</w:t>
      </w:r>
      <w:r w:rsidRPr="008E3A18">
        <w:t>ransaction; see Section 8.10.4.</w:t>
      </w:r>
    </w:p>
    <w:p w14:paraId="6DBF654D" w14:textId="4C915346" w:rsidR="000463B8" w:rsidRDefault="000463B8" w:rsidP="000463B8">
      <w:pPr>
        <w:pStyle w:val="Heading3"/>
      </w:pPr>
      <w:bookmarkStart w:id="266" w:name="_Toc181029403"/>
      <w:r>
        <w:t>X.8.1</w:t>
      </w:r>
      <w:r>
        <w:tab/>
        <w:t>Request</w:t>
      </w:r>
      <w:bookmarkEnd w:id="266"/>
    </w:p>
    <w:p w14:paraId="629E3F5F" w14:textId="77777777" w:rsidR="000463B8" w:rsidRDefault="000463B8" w:rsidP="000463B8">
      <w:r>
        <w:t>The request shall have the following syntax:</w:t>
      </w:r>
    </w:p>
    <w:p w14:paraId="16981645" w14:textId="4857F053" w:rsidR="003D0AED" w:rsidRPr="008209C0" w:rsidRDefault="00FB41E2"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POST</w:t>
      </w:r>
      <w:r w:rsidR="003D0AED" w:rsidRPr="008209C0">
        <w:rPr>
          <w:rFonts w:ascii="Courier New" w:eastAsiaTheme="minorEastAsia" w:hAnsi="Courier New" w:cs="Courier New"/>
          <w:color w:val="000000"/>
          <w:sz w:val="18"/>
          <w:szCs w:val="18"/>
          <w:lang w:eastAsia="ja-JP"/>
        </w:rPr>
        <w:t xml:space="preserve"> SP /modality-performed-procedure-steps/{mppsUID}</w:t>
      </w:r>
      <w:r>
        <w:rPr>
          <w:rFonts w:ascii="Courier New" w:eastAsiaTheme="minorEastAsia" w:hAnsi="Courier New" w:cs="Courier New"/>
          <w:color w:val="000000"/>
          <w:sz w:val="18"/>
          <w:szCs w:val="18"/>
          <w:lang w:eastAsia="ja-JP"/>
        </w:rPr>
        <w:t>/subscribers/{aetitle}</w:t>
      </w:r>
      <w:r w:rsidR="003D0AED" w:rsidRPr="008209C0">
        <w:rPr>
          <w:rFonts w:ascii="Courier New" w:eastAsiaTheme="minorEastAsia" w:hAnsi="Courier New" w:cs="Courier New"/>
          <w:color w:val="000000"/>
          <w:sz w:val="18"/>
          <w:szCs w:val="18"/>
          <w:lang w:eastAsia="ja-JP"/>
        </w:rPr>
        <w:t xml:space="preserve"> SP version CRLF </w:t>
      </w:r>
    </w:p>
    <w:p w14:paraId="639B19EC" w14:textId="77777777" w:rsidR="003D0AED" w:rsidRPr="008209C0"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503E702A" w14:textId="77777777" w:rsidR="003D0AED" w:rsidRPr="008209C0"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6BF1F7DA" w14:textId="0E14BC12" w:rsidR="000463B8"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CRLF</w:t>
      </w:r>
    </w:p>
    <w:p w14:paraId="1B6071B9" w14:textId="77777777" w:rsidR="003D0AED" w:rsidRPr="003D0AED"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p>
    <w:p w14:paraId="3CBE45F4" w14:textId="382B96F1" w:rsidR="000463B8" w:rsidRDefault="000463B8" w:rsidP="000463B8">
      <w:pPr>
        <w:pStyle w:val="Heading4"/>
      </w:pPr>
      <w:bookmarkStart w:id="267" w:name="_Toc181029404"/>
      <w:r>
        <w:t>X.8.1.1</w:t>
      </w:r>
      <w:r>
        <w:tab/>
        <w:t>Target Resources</w:t>
      </w:r>
      <w:bookmarkEnd w:id="267"/>
    </w:p>
    <w:p w14:paraId="6A8E80DF" w14:textId="4DE12292" w:rsidR="000463B8" w:rsidRPr="0024556E" w:rsidRDefault="00FB41E2" w:rsidP="000463B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77F2E60A" w14:textId="2D94AC09" w:rsidR="000463B8" w:rsidRDefault="000463B8" w:rsidP="000463B8">
      <w:pPr>
        <w:pStyle w:val="Heading4"/>
      </w:pPr>
      <w:bookmarkStart w:id="268" w:name="_Toc181029405"/>
      <w:r>
        <w:lastRenderedPageBreak/>
        <w:t>X.8.1.2</w:t>
      </w:r>
      <w:r>
        <w:tab/>
        <w:t>Query Parameters</w:t>
      </w:r>
      <w:bookmarkEnd w:id="268"/>
    </w:p>
    <w:p w14:paraId="521AA880" w14:textId="77777777" w:rsidR="00FB41E2" w:rsidRDefault="00FB41E2" w:rsidP="00FB41E2">
      <w:r>
        <w:t>The origin server shall support Query Parameters as required in Table 8.3.4-1.</w:t>
      </w:r>
    </w:p>
    <w:p w14:paraId="3C701794" w14:textId="6F71B648" w:rsidR="000463B8" w:rsidRPr="0024556E" w:rsidRDefault="00FB41E2" w:rsidP="000463B8">
      <w:r>
        <w:t>The user agent shall supply in the request Query Parameters as required in Table 8.3.4-1.</w:t>
      </w:r>
    </w:p>
    <w:p w14:paraId="33454BAD" w14:textId="0A2E4868" w:rsidR="000463B8" w:rsidRDefault="000463B8" w:rsidP="000463B8">
      <w:pPr>
        <w:pStyle w:val="Heading4"/>
      </w:pPr>
      <w:bookmarkStart w:id="269" w:name="_Toc181029406"/>
      <w:r>
        <w:t>X.8.1.3</w:t>
      </w:r>
      <w:r>
        <w:tab/>
        <w:t>Request Header Fields</w:t>
      </w:r>
      <w:bookmarkEnd w:id="269"/>
    </w:p>
    <w:p w14:paraId="60780A45" w14:textId="48413295" w:rsidR="00FB41E2" w:rsidRDefault="00FB41E2" w:rsidP="00FB41E2">
      <w:r>
        <w:t>The origin server shall support header fields as required in Table X.8.1-1.</w:t>
      </w:r>
    </w:p>
    <w:p w14:paraId="782ED66D" w14:textId="36B21A98" w:rsidR="00FB41E2" w:rsidRDefault="00FB41E2" w:rsidP="00FB41E2">
      <w:r>
        <w:t>The user agent shall supply in the request header fields as defined in Table X.8.1-1.</w:t>
      </w:r>
    </w:p>
    <w:p w14:paraId="37E4F9E0" w14:textId="5618C370" w:rsidR="00FB41E2" w:rsidRDefault="00FB41E2" w:rsidP="00FB41E2">
      <w:pPr>
        <w:pStyle w:val="TableTitle"/>
        <w:keepNext/>
      </w:pPr>
      <w:r w:rsidRPr="00F201D1">
        <w:t xml:space="preserve">Table </w:t>
      </w:r>
      <w:r>
        <w:t>X</w:t>
      </w:r>
      <w:r w:rsidRPr="00F201D1">
        <w:t>.</w:t>
      </w:r>
      <w:r>
        <w:t>8</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B41E2" w:rsidRPr="00F201D1" w14:paraId="05BA3F89" w14:textId="77777777" w:rsidTr="0025707C">
        <w:tc>
          <w:tcPr>
            <w:tcW w:w="846" w:type="dxa"/>
            <w:vMerge w:val="restart"/>
          </w:tcPr>
          <w:p w14:paraId="6652DDF7" w14:textId="77777777" w:rsidR="00FB41E2" w:rsidRPr="00F201D1" w:rsidRDefault="00FB41E2" w:rsidP="0025707C">
            <w:pPr>
              <w:pStyle w:val="TableEntry"/>
              <w:keepNext/>
              <w:jc w:val="center"/>
              <w:rPr>
                <w:b/>
                <w:bCs/>
              </w:rPr>
            </w:pPr>
            <w:r w:rsidRPr="00F201D1">
              <w:rPr>
                <w:b/>
                <w:bCs/>
              </w:rPr>
              <w:t>Name</w:t>
            </w:r>
          </w:p>
        </w:tc>
        <w:tc>
          <w:tcPr>
            <w:tcW w:w="1276" w:type="dxa"/>
            <w:vMerge w:val="restart"/>
          </w:tcPr>
          <w:p w14:paraId="141A3389" w14:textId="77777777" w:rsidR="00FB41E2" w:rsidRPr="00F201D1" w:rsidRDefault="00FB41E2" w:rsidP="0025707C">
            <w:pPr>
              <w:pStyle w:val="TableEntry"/>
              <w:keepNext/>
              <w:jc w:val="center"/>
              <w:rPr>
                <w:b/>
                <w:bCs/>
              </w:rPr>
            </w:pPr>
            <w:r>
              <w:rPr>
                <w:b/>
                <w:bCs/>
              </w:rPr>
              <w:t>Values</w:t>
            </w:r>
          </w:p>
        </w:tc>
        <w:tc>
          <w:tcPr>
            <w:tcW w:w="2976" w:type="dxa"/>
            <w:gridSpan w:val="2"/>
          </w:tcPr>
          <w:p w14:paraId="4C37CA56" w14:textId="77777777" w:rsidR="00FB41E2" w:rsidRPr="00F201D1" w:rsidRDefault="00FB41E2" w:rsidP="0025707C">
            <w:pPr>
              <w:pStyle w:val="TableEntry"/>
              <w:keepNext/>
              <w:jc w:val="center"/>
              <w:rPr>
                <w:b/>
                <w:bCs/>
              </w:rPr>
            </w:pPr>
            <w:r w:rsidRPr="00F201D1">
              <w:rPr>
                <w:b/>
                <w:bCs/>
              </w:rPr>
              <w:t>Usage</w:t>
            </w:r>
          </w:p>
        </w:tc>
        <w:tc>
          <w:tcPr>
            <w:tcW w:w="4252" w:type="dxa"/>
            <w:vMerge w:val="restart"/>
          </w:tcPr>
          <w:p w14:paraId="135A2E98" w14:textId="77777777" w:rsidR="00FB41E2" w:rsidRPr="00F201D1" w:rsidRDefault="00FB41E2" w:rsidP="0025707C">
            <w:pPr>
              <w:pStyle w:val="TableEntry"/>
              <w:keepNext/>
              <w:jc w:val="center"/>
              <w:rPr>
                <w:b/>
                <w:bCs/>
              </w:rPr>
            </w:pPr>
            <w:r w:rsidRPr="00F201D1">
              <w:rPr>
                <w:b/>
                <w:bCs/>
              </w:rPr>
              <w:t>Description</w:t>
            </w:r>
          </w:p>
        </w:tc>
      </w:tr>
      <w:tr w:rsidR="00FB41E2" w:rsidRPr="00F201D1" w14:paraId="591BE828" w14:textId="77777777" w:rsidTr="0025707C">
        <w:tc>
          <w:tcPr>
            <w:tcW w:w="846" w:type="dxa"/>
            <w:vMerge/>
          </w:tcPr>
          <w:p w14:paraId="552414BA" w14:textId="77777777" w:rsidR="00FB41E2" w:rsidRPr="00F201D1" w:rsidRDefault="00FB41E2" w:rsidP="0025707C">
            <w:pPr>
              <w:pStyle w:val="TableEntry"/>
              <w:jc w:val="center"/>
              <w:rPr>
                <w:b/>
                <w:bCs/>
              </w:rPr>
            </w:pPr>
          </w:p>
        </w:tc>
        <w:tc>
          <w:tcPr>
            <w:tcW w:w="1276" w:type="dxa"/>
            <w:vMerge/>
          </w:tcPr>
          <w:p w14:paraId="643C18FB" w14:textId="77777777" w:rsidR="00FB41E2" w:rsidRPr="00F201D1" w:rsidRDefault="00FB41E2" w:rsidP="0025707C">
            <w:pPr>
              <w:pStyle w:val="TableEntry"/>
              <w:jc w:val="center"/>
              <w:rPr>
                <w:b/>
                <w:bCs/>
              </w:rPr>
            </w:pPr>
          </w:p>
        </w:tc>
        <w:tc>
          <w:tcPr>
            <w:tcW w:w="1417" w:type="dxa"/>
          </w:tcPr>
          <w:p w14:paraId="70974739" w14:textId="77777777" w:rsidR="00FB41E2" w:rsidRPr="00F201D1" w:rsidRDefault="00FB41E2" w:rsidP="0025707C">
            <w:pPr>
              <w:pStyle w:val="TableEntry"/>
              <w:jc w:val="center"/>
              <w:rPr>
                <w:b/>
                <w:bCs/>
              </w:rPr>
            </w:pPr>
            <w:r w:rsidRPr="00F201D1">
              <w:rPr>
                <w:b/>
                <w:bCs/>
              </w:rPr>
              <w:t>User Agent</w:t>
            </w:r>
          </w:p>
        </w:tc>
        <w:tc>
          <w:tcPr>
            <w:tcW w:w="1559" w:type="dxa"/>
          </w:tcPr>
          <w:p w14:paraId="76944114" w14:textId="77777777" w:rsidR="00FB41E2" w:rsidRPr="00F201D1" w:rsidRDefault="00FB41E2" w:rsidP="0025707C">
            <w:pPr>
              <w:pStyle w:val="TableEntry"/>
              <w:jc w:val="center"/>
              <w:rPr>
                <w:b/>
                <w:bCs/>
              </w:rPr>
            </w:pPr>
            <w:r w:rsidRPr="00F201D1">
              <w:rPr>
                <w:b/>
                <w:bCs/>
              </w:rPr>
              <w:t>Origin Server</w:t>
            </w:r>
          </w:p>
        </w:tc>
        <w:tc>
          <w:tcPr>
            <w:tcW w:w="4252" w:type="dxa"/>
            <w:vMerge/>
          </w:tcPr>
          <w:p w14:paraId="30918158" w14:textId="77777777" w:rsidR="00FB41E2" w:rsidRPr="00F201D1" w:rsidRDefault="00FB41E2" w:rsidP="0025707C">
            <w:pPr>
              <w:pStyle w:val="TableEntry"/>
              <w:jc w:val="center"/>
              <w:rPr>
                <w:b/>
                <w:bCs/>
              </w:rPr>
            </w:pPr>
          </w:p>
        </w:tc>
      </w:tr>
      <w:tr w:rsidR="00FB41E2" w14:paraId="1015453E" w14:textId="77777777" w:rsidTr="0025707C">
        <w:tc>
          <w:tcPr>
            <w:tcW w:w="846" w:type="dxa"/>
          </w:tcPr>
          <w:p w14:paraId="1EA6228C" w14:textId="77777777" w:rsidR="00FB41E2" w:rsidRDefault="00FB41E2" w:rsidP="0025707C">
            <w:pPr>
              <w:pStyle w:val="TableEntry"/>
            </w:pPr>
            <w:r>
              <w:t>Accept</w:t>
            </w:r>
          </w:p>
        </w:tc>
        <w:tc>
          <w:tcPr>
            <w:tcW w:w="1276" w:type="dxa"/>
          </w:tcPr>
          <w:p w14:paraId="66880A6E" w14:textId="77777777" w:rsidR="00FB41E2" w:rsidRDefault="00FB41E2" w:rsidP="0025707C">
            <w:pPr>
              <w:pStyle w:val="TableEntry"/>
            </w:pPr>
            <w:r>
              <w:t>media-type</w:t>
            </w:r>
          </w:p>
        </w:tc>
        <w:tc>
          <w:tcPr>
            <w:tcW w:w="1417" w:type="dxa"/>
          </w:tcPr>
          <w:p w14:paraId="0C05194C" w14:textId="77777777" w:rsidR="00FB41E2" w:rsidRDefault="00FB41E2" w:rsidP="0025707C">
            <w:pPr>
              <w:pStyle w:val="TableEntry"/>
            </w:pPr>
            <w:r>
              <w:t>M</w:t>
            </w:r>
          </w:p>
        </w:tc>
        <w:tc>
          <w:tcPr>
            <w:tcW w:w="1559" w:type="dxa"/>
          </w:tcPr>
          <w:p w14:paraId="3AA82B56" w14:textId="77777777" w:rsidR="00FB41E2" w:rsidRDefault="00FB41E2" w:rsidP="0025707C">
            <w:pPr>
              <w:pStyle w:val="TableEntry"/>
            </w:pPr>
            <w:r>
              <w:t>M</w:t>
            </w:r>
          </w:p>
        </w:tc>
        <w:tc>
          <w:tcPr>
            <w:tcW w:w="4252" w:type="dxa"/>
          </w:tcPr>
          <w:p w14:paraId="60935AF5" w14:textId="77777777" w:rsidR="00FB41E2" w:rsidRDefault="00FB41E2" w:rsidP="0025707C">
            <w:pPr>
              <w:pStyle w:val="TableEntry"/>
            </w:pPr>
            <w:r>
              <w:t>The Acceptable Media Types of the response payload.</w:t>
            </w:r>
          </w:p>
        </w:tc>
      </w:tr>
    </w:tbl>
    <w:p w14:paraId="04750D8F" w14:textId="77777777" w:rsidR="000463B8" w:rsidRPr="0024556E" w:rsidRDefault="000463B8" w:rsidP="000463B8"/>
    <w:p w14:paraId="1995D508" w14:textId="41D39CAA" w:rsidR="000463B8" w:rsidRDefault="000463B8" w:rsidP="000463B8">
      <w:pPr>
        <w:pStyle w:val="Heading4"/>
      </w:pPr>
      <w:bookmarkStart w:id="270" w:name="_Toc181029407"/>
      <w:r>
        <w:t>X.8.1.4</w:t>
      </w:r>
      <w:r>
        <w:tab/>
        <w:t>Request Payload</w:t>
      </w:r>
      <w:bookmarkEnd w:id="270"/>
    </w:p>
    <w:p w14:paraId="03ED8E7F" w14:textId="77777777" w:rsidR="001A5518" w:rsidRDefault="001A5518" w:rsidP="001A5518">
      <w:r>
        <w:t>The request shall have no payload.</w:t>
      </w:r>
    </w:p>
    <w:p w14:paraId="2344BD55" w14:textId="7B8B6328" w:rsidR="000463B8" w:rsidRDefault="000463B8" w:rsidP="000463B8">
      <w:pPr>
        <w:pStyle w:val="Heading3"/>
      </w:pPr>
      <w:bookmarkStart w:id="271" w:name="_Toc181029408"/>
      <w:r>
        <w:t>X.8.2</w:t>
      </w:r>
      <w:r>
        <w:tab/>
        <w:t>Behavior</w:t>
      </w:r>
      <w:bookmarkEnd w:id="271"/>
    </w:p>
    <w:p w14:paraId="1F201922" w14:textId="2CC64F5A" w:rsidR="000463B8" w:rsidRPr="0024556E" w:rsidRDefault="001A5518" w:rsidP="000463B8">
      <w:r w:rsidRPr="001A5518">
        <w:t xml:space="preserve">The origin server shall create and manage a Subscription to the Target </w:t>
      </w:r>
      <w:r>
        <w:t>Modality Performed Procedure Step</w:t>
      </w:r>
      <w:r w:rsidRPr="001A5518">
        <w:t xml:space="preserve"> for the user agent.</w:t>
      </w:r>
      <w:r>
        <w:t xml:space="preserve"> It will notify the user agent when changes occur, see Section 8</w:t>
      </w:r>
      <w:r w:rsidR="002308E4">
        <w:t>.10.</w:t>
      </w:r>
    </w:p>
    <w:p w14:paraId="2D70EA1F" w14:textId="03463BFB" w:rsidR="000463B8" w:rsidRDefault="000463B8" w:rsidP="000463B8">
      <w:pPr>
        <w:pStyle w:val="Heading3"/>
      </w:pPr>
      <w:bookmarkStart w:id="272" w:name="_Toc181029409"/>
      <w:r>
        <w:t>X.8.3</w:t>
      </w:r>
      <w:r>
        <w:tab/>
        <w:t>Response</w:t>
      </w:r>
      <w:bookmarkEnd w:id="272"/>
    </w:p>
    <w:p w14:paraId="26BF5DF5" w14:textId="77777777" w:rsidR="009A2540" w:rsidRDefault="009A2540" w:rsidP="009A2540">
      <w:r>
        <w:t>The response shall have the following syntax:</w:t>
      </w:r>
    </w:p>
    <w:p w14:paraId="5ABC80B1" w14:textId="77777777" w:rsidR="0089295F" w:rsidRPr="007E6E0C" w:rsidRDefault="0089295F" w:rsidP="0089295F">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0CA1F679" w14:textId="77777777" w:rsidR="0089295F" w:rsidRPr="007E6E0C" w:rsidRDefault="0089295F" w:rsidP="0089295F">
      <w:pPr>
        <w:spacing w:after="0"/>
        <w:rPr>
          <w:rFonts w:ascii="Courier New" w:hAnsi="Courier New" w:cs="Courier New"/>
          <w:sz w:val="18"/>
          <w:szCs w:val="18"/>
        </w:rPr>
      </w:pPr>
      <w:r w:rsidRPr="007E6E0C">
        <w:rPr>
          <w:rFonts w:ascii="Courier New" w:hAnsi="Courier New" w:cs="Courier New"/>
          <w:sz w:val="18"/>
          <w:szCs w:val="18"/>
        </w:rPr>
        <w:t>CRLF</w:t>
      </w:r>
    </w:p>
    <w:p w14:paraId="5FD266A6" w14:textId="1E781A05" w:rsidR="000463B8" w:rsidRPr="0089295F" w:rsidRDefault="0089295F" w:rsidP="000463B8">
      <w:pPr>
        <w:rPr>
          <w:rFonts w:ascii="Courier New" w:hAnsi="Courier New" w:cs="Courier New"/>
          <w:sz w:val="18"/>
          <w:szCs w:val="18"/>
        </w:rPr>
      </w:pPr>
      <w:r w:rsidRPr="007E6E0C">
        <w:rPr>
          <w:rFonts w:ascii="Courier New" w:hAnsi="Courier New" w:cs="Courier New"/>
          <w:sz w:val="18"/>
          <w:szCs w:val="18"/>
        </w:rPr>
        <w:t>[payload]</w:t>
      </w:r>
    </w:p>
    <w:p w14:paraId="25B8E1C5" w14:textId="1DE00F15" w:rsidR="000463B8" w:rsidRDefault="000463B8" w:rsidP="00A034FC">
      <w:pPr>
        <w:pStyle w:val="Heading4"/>
      </w:pPr>
      <w:bookmarkStart w:id="273" w:name="_Toc181029410"/>
      <w:r>
        <w:t>X.8.3.1</w:t>
      </w:r>
      <w:r>
        <w:tab/>
        <w:t>Status Codes</w:t>
      </w:r>
      <w:bookmarkEnd w:id="273"/>
    </w:p>
    <w:p w14:paraId="5A85D995" w14:textId="0FFFCFF9" w:rsidR="0089295F" w:rsidRDefault="0089295F" w:rsidP="0089295F">
      <w:r>
        <w:t>Table X.</w:t>
      </w:r>
      <w:r w:rsidR="009A2540">
        <w:t>8</w:t>
      </w:r>
      <w:r>
        <w:t xml:space="preserve">.3-1 </w:t>
      </w:r>
      <w:r w:rsidRPr="00D21308">
        <w:t>shows some common status codes corresponding to this transaction. See also Section 8.5 for additional status codes.</w:t>
      </w:r>
    </w:p>
    <w:p w14:paraId="5BF91D91" w14:textId="4EF36C24" w:rsidR="0089295F" w:rsidRDefault="0089295F" w:rsidP="0089295F">
      <w:pPr>
        <w:pStyle w:val="TableTitle"/>
      </w:pPr>
      <w:r w:rsidRPr="00D21308">
        <w:t xml:space="preserve">Table </w:t>
      </w:r>
      <w:r>
        <w:t>X.8</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89295F" w:rsidRPr="00F568A6" w14:paraId="32DC2B29" w14:textId="77777777" w:rsidTr="0025707C">
        <w:tc>
          <w:tcPr>
            <w:tcW w:w="1129" w:type="dxa"/>
          </w:tcPr>
          <w:p w14:paraId="7EF027DA" w14:textId="77777777" w:rsidR="0089295F" w:rsidRPr="00F568A6" w:rsidRDefault="0089295F" w:rsidP="0025707C">
            <w:pPr>
              <w:pStyle w:val="TableEntry"/>
              <w:jc w:val="center"/>
              <w:rPr>
                <w:b/>
                <w:bCs/>
              </w:rPr>
            </w:pPr>
            <w:r w:rsidRPr="00F568A6">
              <w:rPr>
                <w:b/>
                <w:bCs/>
              </w:rPr>
              <w:t>Status</w:t>
            </w:r>
          </w:p>
        </w:tc>
        <w:tc>
          <w:tcPr>
            <w:tcW w:w="2694" w:type="dxa"/>
          </w:tcPr>
          <w:p w14:paraId="5E35D0C7" w14:textId="77777777" w:rsidR="0089295F" w:rsidRPr="00F568A6" w:rsidRDefault="0089295F" w:rsidP="0025707C">
            <w:pPr>
              <w:pStyle w:val="TableEntry"/>
              <w:jc w:val="center"/>
              <w:rPr>
                <w:b/>
                <w:bCs/>
              </w:rPr>
            </w:pPr>
            <w:r w:rsidRPr="00F568A6">
              <w:rPr>
                <w:b/>
                <w:bCs/>
              </w:rPr>
              <w:t>Code</w:t>
            </w:r>
          </w:p>
        </w:tc>
        <w:tc>
          <w:tcPr>
            <w:tcW w:w="5527" w:type="dxa"/>
          </w:tcPr>
          <w:p w14:paraId="5197426D" w14:textId="77777777" w:rsidR="0089295F" w:rsidRPr="00F568A6" w:rsidRDefault="0089295F" w:rsidP="0025707C">
            <w:pPr>
              <w:pStyle w:val="TableEntry"/>
              <w:jc w:val="center"/>
              <w:rPr>
                <w:b/>
                <w:bCs/>
              </w:rPr>
            </w:pPr>
            <w:r w:rsidRPr="00F568A6">
              <w:rPr>
                <w:b/>
                <w:bCs/>
              </w:rPr>
              <w:t>Meaning</w:t>
            </w:r>
          </w:p>
        </w:tc>
      </w:tr>
      <w:tr w:rsidR="0089295F" w14:paraId="39318C9F" w14:textId="77777777" w:rsidTr="0025707C">
        <w:tc>
          <w:tcPr>
            <w:tcW w:w="1129" w:type="dxa"/>
          </w:tcPr>
          <w:p w14:paraId="43709C63" w14:textId="77777777" w:rsidR="0089295F" w:rsidRDefault="0089295F" w:rsidP="0025707C">
            <w:pPr>
              <w:pStyle w:val="TableEntry"/>
            </w:pPr>
            <w:r>
              <w:t>Success</w:t>
            </w:r>
          </w:p>
        </w:tc>
        <w:tc>
          <w:tcPr>
            <w:tcW w:w="2694" w:type="dxa"/>
          </w:tcPr>
          <w:p w14:paraId="522C494C" w14:textId="77777777" w:rsidR="0089295F" w:rsidRDefault="0089295F" w:rsidP="0025707C">
            <w:pPr>
              <w:pStyle w:val="TableEntry"/>
            </w:pPr>
            <w:r>
              <w:t>200 (OK)</w:t>
            </w:r>
          </w:p>
        </w:tc>
        <w:tc>
          <w:tcPr>
            <w:tcW w:w="5527" w:type="dxa"/>
          </w:tcPr>
          <w:p w14:paraId="0804BF74" w14:textId="6840DDAA" w:rsidR="0089295F" w:rsidRDefault="0089295F" w:rsidP="0025707C">
            <w:pPr>
              <w:pStyle w:val="TableEntry"/>
            </w:pPr>
            <w:r w:rsidRPr="00D21308">
              <w:t xml:space="preserve">The origin server </w:t>
            </w:r>
            <w:r w:rsidR="008E3A18">
              <w:t>subscribed</w:t>
            </w:r>
            <w:r>
              <w:t xml:space="preserve"> the </w:t>
            </w:r>
            <w:r w:rsidR="008E3A18">
              <w:t xml:space="preserve">user agent to the </w:t>
            </w:r>
            <w:r>
              <w:t>target Modality Performed Procedure Step.</w:t>
            </w:r>
            <w:r w:rsidR="0056774F">
              <w:br/>
            </w:r>
            <w:r w:rsidR="004F45A9">
              <w:t>In case the user agent was already subscribed to this Modality Performed Procedure Step, there is no change.</w:t>
            </w:r>
          </w:p>
        </w:tc>
      </w:tr>
      <w:tr w:rsidR="0089295F" w14:paraId="55BFF936" w14:textId="77777777" w:rsidTr="0025707C">
        <w:tc>
          <w:tcPr>
            <w:tcW w:w="1129" w:type="dxa"/>
            <w:vMerge w:val="restart"/>
          </w:tcPr>
          <w:p w14:paraId="3CEC948A" w14:textId="77777777" w:rsidR="0089295F" w:rsidRDefault="0089295F" w:rsidP="0025707C">
            <w:pPr>
              <w:pStyle w:val="TableEntry"/>
            </w:pPr>
            <w:r>
              <w:t>Failure</w:t>
            </w:r>
          </w:p>
        </w:tc>
        <w:tc>
          <w:tcPr>
            <w:tcW w:w="2694" w:type="dxa"/>
          </w:tcPr>
          <w:p w14:paraId="5B0B57BC" w14:textId="77777777" w:rsidR="0089295F" w:rsidRDefault="0089295F" w:rsidP="0025707C">
            <w:pPr>
              <w:pStyle w:val="TableEntry"/>
            </w:pPr>
            <w:r>
              <w:t>400 (Bad Request)</w:t>
            </w:r>
          </w:p>
        </w:tc>
        <w:tc>
          <w:tcPr>
            <w:tcW w:w="5527" w:type="dxa"/>
          </w:tcPr>
          <w:p w14:paraId="5D31ACD3" w14:textId="01AE1E67" w:rsidR="0089295F" w:rsidRDefault="0089295F" w:rsidP="0025707C">
            <w:pPr>
              <w:pStyle w:val="TableEntry"/>
            </w:pPr>
            <w:r w:rsidRPr="00D21308">
              <w:t xml:space="preserve">The origin server cannot handle the </w:t>
            </w:r>
            <w:r>
              <w:t xml:space="preserve">subscription </w:t>
            </w:r>
            <w:r w:rsidRPr="00D21308">
              <w:t>request because of errors in the request headers or parameters.</w:t>
            </w:r>
          </w:p>
        </w:tc>
      </w:tr>
      <w:tr w:rsidR="0089295F" w14:paraId="1DBE9BD0" w14:textId="77777777" w:rsidTr="0089295F">
        <w:trPr>
          <w:trHeight w:val="193"/>
        </w:trPr>
        <w:tc>
          <w:tcPr>
            <w:tcW w:w="1129" w:type="dxa"/>
            <w:vMerge/>
          </w:tcPr>
          <w:p w14:paraId="40C86F4C" w14:textId="77777777" w:rsidR="0089295F" w:rsidRDefault="0089295F" w:rsidP="0025707C">
            <w:pPr>
              <w:pStyle w:val="TableEntry"/>
            </w:pPr>
          </w:p>
        </w:tc>
        <w:tc>
          <w:tcPr>
            <w:tcW w:w="2694" w:type="dxa"/>
          </w:tcPr>
          <w:p w14:paraId="646298EA" w14:textId="77777777" w:rsidR="0089295F" w:rsidRDefault="0089295F" w:rsidP="0025707C">
            <w:pPr>
              <w:pStyle w:val="TableEntry"/>
            </w:pPr>
            <w:r>
              <w:t>404 (Not Found)</w:t>
            </w:r>
          </w:p>
        </w:tc>
        <w:tc>
          <w:tcPr>
            <w:tcW w:w="5527" w:type="dxa"/>
          </w:tcPr>
          <w:p w14:paraId="35912ED6" w14:textId="77777777" w:rsidR="0089295F" w:rsidRPr="00D21308" w:rsidRDefault="0089295F" w:rsidP="0025707C">
            <w:pPr>
              <w:pStyle w:val="TableEntry"/>
            </w:pPr>
            <w:r>
              <w:t>The origin server has no knowledge about the target Modality Performed Procedure Step.</w:t>
            </w:r>
          </w:p>
        </w:tc>
      </w:tr>
      <w:tr w:rsidR="0089295F" w14:paraId="5F1FFCB2" w14:textId="77777777" w:rsidTr="0025707C">
        <w:tc>
          <w:tcPr>
            <w:tcW w:w="1129" w:type="dxa"/>
            <w:vMerge/>
          </w:tcPr>
          <w:p w14:paraId="4704D826" w14:textId="77777777" w:rsidR="0089295F" w:rsidRDefault="0089295F" w:rsidP="0025707C">
            <w:pPr>
              <w:pStyle w:val="TableEntry"/>
            </w:pPr>
          </w:p>
        </w:tc>
        <w:tc>
          <w:tcPr>
            <w:tcW w:w="2694" w:type="dxa"/>
          </w:tcPr>
          <w:p w14:paraId="1FE513E8" w14:textId="77777777" w:rsidR="0089295F" w:rsidRDefault="0089295F" w:rsidP="0025707C">
            <w:pPr>
              <w:pStyle w:val="TableEntry"/>
            </w:pPr>
            <w:r>
              <w:t>410 (Gone)</w:t>
            </w:r>
          </w:p>
        </w:tc>
        <w:tc>
          <w:tcPr>
            <w:tcW w:w="5527" w:type="dxa"/>
          </w:tcPr>
          <w:p w14:paraId="3239668D" w14:textId="77777777" w:rsidR="0089295F" w:rsidRPr="00D21308" w:rsidRDefault="0089295F" w:rsidP="0025707C">
            <w:pPr>
              <w:pStyle w:val="TableEntry"/>
            </w:pPr>
            <w:r>
              <w:t>The origin server knows that the target Modality Performed Procedure Step did exist but has been deleted.</w:t>
            </w:r>
          </w:p>
        </w:tc>
      </w:tr>
      <w:tr w:rsidR="0089295F" w14:paraId="117654E1" w14:textId="77777777" w:rsidTr="0025707C">
        <w:tc>
          <w:tcPr>
            <w:tcW w:w="1129" w:type="dxa"/>
            <w:vMerge/>
          </w:tcPr>
          <w:p w14:paraId="692E31D2" w14:textId="77777777" w:rsidR="0089295F" w:rsidRDefault="0089295F" w:rsidP="0025707C">
            <w:pPr>
              <w:pStyle w:val="TableEntry"/>
            </w:pPr>
          </w:p>
        </w:tc>
        <w:tc>
          <w:tcPr>
            <w:tcW w:w="2694" w:type="dxa"/>
          </w:tcPr>
          <w:p w14:paraId="2C3A3A7A" w14:textId="77777777" w:rsidR="0089295F" w:rsidRDefault="0089295F" w:rsidP="0025707C">
            <w:pPr>
              <w:pStyle w:val="TableEntry"/>
            </w:pPr>
            <w:r>
              <w:t>503 (Service Unavailable)</w:t>
            </w:r>
          </w:p>
        </w:tc>
        <w:tc>
          <w:tcPr>
            <w:tcW w:w="5527" w:type="dxa"/>
          </w:tcPr>
          <w:p w14:paraId="50E23775" w14:textId="36A3053C" w:rsidR="0089295F" w:rsidRDefault="0089295F" w:rsidP="0025707C">
            <w:pPr>
              <w:pStyle w:val="TableEntry"/>
            </w:pPr>
            <w:r w:rsidRPr="00F568A6">
              <w:t xml:space="preserve">The origin server cannot handle the </w:t>
            </w:r>
            <w:r w:rsidR="0056774F">
              <w:t>subscription to</w:t>
            </w:r>
            <w:r>
              <w:t xml:space="preserve"> the target Modality Performed Procedure Step</w:t>
            </w:r>
            <w:r w:rsidRPr="00F568A6">
              <w:t>; this may be a temporal or permanent state.</w:t>
            </w:r>
          </w:p>
        </w:tc>
      </w:tr>
    </w:tbl>
    <w:p w14:paraId="40BA18E2" w14:textId="77777777" w:rsidR="000463B8" w:rsidRPr="004833A3" w:rsidRDefault="000463B8" w:rsidP="000463B8"/>
    <w:p w14:paraId="3E597988" w14:textId="70E051DA" w:rsidR="000463B8" w:rsidRDefault="000463B8" w:rsidP="00A034FC">
      <w:pPr>
        <w:pStyle w:val="Heading4"/>
      </w:pPr>
      <w:bookmarkStart w:id="274" w:name="_Toc181029411"/>
      <w:r>
        <w:lastRenderedPageBreak/>
        <w:t>X.8.3.2</w:t>
      </w:r>
      <w:r>
        <w:tab/>
        <w:t>Response Header Fields</w:t>
      </w:r>
      <w:bookmarkEnd w:id="274"/>
    </w:p>
    <w:p w14:paraId="162E508F" w14:textId="6D1A20D3" w:rsidR="008E3A18" w:rsidRDefault="008E3A18" w:rsidP="008E3A18">
      <w:r w:rsidRPr="00EA715A">
        <w:t xml:space="preserve">The origin server shall support header fields as required in Table </w:t>
      </w:r>
      <w:r>
        <w:t>X</w:t>
      </w:r>
      <w:r w:rsidRPr="00EA715A">
        <w:t>.</w:t>
      </w:r>
      <w:r>
        <w:t>8</w:t>
      </w:r>
      <w:r w:rsidRPr="00EA715A">
        <w:t>.3-2.</w:t>
      </w:r>
    </w:p>
    <w:p w14:paraId="09D538C6" w14:textId="4C2E52A3" w:rsidR="008E3A18" w:rsidRDefault="008E3A18" w:rsidP="008E3A18">
      <w:pPr>
        <w:pStyle w:val="TableTitle"/>
        <w:keepNext/>
      </w:pPr>
      <w:r w:rsidRPr="009E04E1">
        <w:t xml:space="preserve">Table </w:t>
      </w:r>
      <w:r>
        <w:t>X.8</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8E3A18" w:rsidRPr="00F201D1" w14:paraId="04425FC0" w14:textId="77777777" w:rsidTr="0025707C">
        <w:trPr>
          <w:jc w:val="center"/>
        </w:trPr>
        <w:tc>
          <w:tcPr>
            <w:tcW w:w="1991" w:type="dxa"/>
          </w:tcPr>
          <w:p w14:paraId="53EFA798" w14:textId="77777777" w:rsidR="008E3A18" w:rsidRPr="00F201D1" w:rsidRDefault="008E3A18" w:rsidP="0025707C">
            <w:pPr>
              <w:pStyle w:val="TableEntry"/>
              <w:keepNext/>
              <w:jc w:val="center"/>
              <w:rPr>
                <w:b/>
                <w:bCs/>
              </w:rPr>
            </w:pPr>
            <w:r w:rsidRPr="00F201D1">
              <w:rPr>
                <w:b/>
                <w:bCs/>
              </w:rPr>
              <w:t>Name</w:t>
            </w:r>
          </w:p>
        </w:tc>
        <w:tc>
          <w:tcPr>
            <w:tcW w:w="1276" w:type="dxa"/>
          </w:tcPr>
          <w:p w14:paraId="2BFD5DBE" w14:textId="77777777" w:rsidR="008E3A18" w:rsidRPr="00F201D1" w:rsidRDefault="008E3A18" w:rsidP="0025707C">
            <w:pPr>
              <w:pStyle w:val="TableEntry"/>
              <w:keepNext/>
              <w:jc w:val="center"/>
              <w:rPr>
                <w:b/>
                <w:bCs/>
              </w:rPr>
            </w:pPr>
            <w:r>
              <w:rPr>
                <w:b/>
                <w:bCs/>
              </w:rPr>
              <w:t>Values</w:t>
            </w:r>
          </w:p>
        </w:tc>
        <w:tc>
          <w:tcPr>
            <w:tcW w:w="1559" w:type="dxa"/>
          </w:tcPr>
          <w:p w14:paraId="32020E9A" w14:textId="77777777" w:rsidR="008E3A18" w:rsidRPr="00F201D1" w:rsidRDefault="008E3A18" w:rsidP="0025707C">
            <w:pPr>
              <w:pStyle w:val="TableEntry"/>
              <w:keepNext/>
              <w:jc w:val="center"/>
              <w:rPr>
                <w:b/>
                <w:bCs/>
              </w:rPr>
            </w:pPr>
            <w:r w:rsidRPr="00F201D1">
              <w:rPr>
                <w:b/>
                <w:bCs/>
              </w:rPr>
              <w:t>Origin Server Usage</w:t>
            </w:r>
          </w:p>
        </w:tc>
        <w:tc>
          <w:tcPr>
            <w:tcW w:w="4110" w:type="dxa"/>
          </w:tcPr>
          <w:p w14:paraId="13F6F5DA" w14:textId="77777777" w:rsidR="008E3A18" w:rsidRPr="00F201D1" w:rsidRDefault="008E3A18" w:rsidP="0025707C">
            <w:pPr>
              <w:pStyle w:val="TableEntry"/>
              <w:keepNext/>
              <w:jc w:val="center"/>
              <w:rPr>
                <w:b/>
                <w:bCs/>
              </w:rPr>
            </w:pPr>
            <w:r w:rsidRPr="00F201D1">
              <w:rPr>
                <w:b/>
                <w:bCs/>
              </w:rPr>
              <w:t>Description</w:t>
            </w:r>
          </w:p>
        </w:tc>
      </w:tr>
      <w:tr w:rsidR="008E3A18" w14:paraId="0A16E65D" w14:textId="77777777" w:rsidTr="0025707C">
        <w:trPr>
          <w:jc w:val="center"/>
        </w:trPr>
        <w:tc>
          <w:tcPr>
            <w:tcW w:w="1991" w:type="dxa"/>
          </w:tcPr>
          <w:p w14:paraId="015FFB08" w14:textId="77777777" w:rsidR="008E3A18" w:rsidRDefault="008E3A18" w:rsidP="0025707C">
            <w:pPr>
              <w:pStyle w:val="TableEntry"/>
            </w:pPr>
            <w:r>
              <w:t>Content-Type</w:t>
            </w:r>
          </w:p>
        </w:tc>
        <w:tc>
          <w:tcPr>
            <w:tcW w:w="1276" w:type="dxa"/>
          </w:tcPr>
          <w:p w14:paraId="5A2E10CF" w14:textId="77777777" w:rsidR="008E3A18" w:rsidRDefault="008E3A18" w:rsidP="0025707C">
            <w:pPr>
              <w:pStyle w:val="TableEntry"/>
            </w:pPr>
            <w:r>
              <w:t>media-type</w:t>
            </w:r>
          </w:p>
        </w:tc>
        <w:tc>
          <w:tcPr>
            <w:tcW w:w="1559" w:type="dxa"/>
          </w:tcPr>
          <w:p w14:paraId="3447CA2A" w14:textId="77777777" w:rsidR="008E3A18" w:rsidRDefault="008E3A18" w:rsidP="0025707C">
            <w:pPr>
              <w:pStyle w:val="TableEntry"/>
            </w:pPr>
            <w:r>
              <w:t>C</w:t>
            </w:r>
          </w:p>
        </w:tc>
        <w:tc>
          <w:tcPr>
            <w:tcW w:w="4110" w:type="dxa"/>
          </w:tcPr>
          <w:p w14:paraId="412380F4" w14:textId="77777777" w:rsidR="008E3A18" w:rsidRDefault="008E3A18" w:rsidP="0025707C">
            <w:pPr>
              <w:pStyle w:val="TableEntry"/>
            </w:pPr>
            <w:r>
              <w:t>See section 8.4.2.</w:t>
            </w:r>
          </w:p>
        </w:tc>
      </w:tr>
      <w:tr w:rsidR="008E3A18" w14:paraId="1566FD06" w14:textId="77777777" w:rsidTr="0025707C">
        <w:trPr>
          <w:jc w:val="center"/>
        </w:trPr>
        <w:tc>
          <w:tcPr>
            <w:tcW w:w="1991" w:type="dxa"/>
          </w:tcPr>
          <w:p w14:paraId="2B902978" w14:textId="77777777" w:rsidR="008E3A18" w:rsidRDefault="008E3A18" w:rsidP="0025707C">
            <w:pPr>
              <w:pStyle w:val="TableEntry"/>
            </w:pPr>
            <w:r>
              <w:t>Content-Encoding</w:t>
            </w:r>
          </w:p>
        </w:tc>
        <w:tc>
          <w:tcPr>
            <w:tcW w:w="1276" w:type="dxa"/>
          </w:tcPr>
          <w:p w14:paraId="5493B676" w14:textId="77777777" w:rsidR="008E3A18" w:rsidRDefault="008E3A18" w:rsidP="0025707C">
            <w:pPr>
              <w:pStyle w:val="TableEntry"/>
            </w:pPr>
            <w:r>
              <w:t>encoding</w:t>
            </w:r>
          </w:p>
        </w:tc>
        <w:tc>
          <w:tcPr>
            <w:tcW w:w="1559" w:type="dxa"/>
          </w:tcPr>
          <w:p w14:paraId="41CBACDA" w14:textId="77777777" w:rsidR="008E3A18" w:rsidRDefault="008E3A18" w:rsidP="0025707C">
            <w:pPr>
              <w:pStyle w:val="TableEntry"/>
            </w:pPr>
            <w:r>
              <w:t>C</w:t>
            </w:r>
          </w:p>
        </w:tc>
        <w:tc>
          <w:tcPr>
            <w:tcW w:w="4110" w:type="dxa"/>
          </w:tcPr>
          <w:p w14:paraId="3DB2F4D2" w14:textId="77777777" w:rsidR="008E3A18" w:rsidRDefault="008E3A18" w:rsidP="0025707C">
            <w:pPr>
              <w:pStyle w:val="TableEntry"/>
            </w:pPr>
            <w:r>
              <w:t>See section 8.4.2.</w:t>
            </w:r>
          </w:p>
        </w:tc>
      </w:tr>
      <w:tr w:rsidR="008E3A18" w14:paraId="7A9C18F2" w14:textId="77777777" w:rsidTr="0025707C">
        <w:trPr>
          <w:jc w:val="center"/>
        </w:trPr>
        <w:tc>
          <w:tcPr>
            <w:tcW w:w="1991" w:type="dxa"/>
          </w:tcPr>
          <w:p w14:paraId="2B0595C4" w14:textId="77777777" w:rsidR="008E3A18" w:rsidRDefault="008E3A18" w:rsidP="0025707C">
            <w:pPr>
              <w:pStyle w:val="TableEntry"/>
            </w:pPr>
            <w:r>
              <w:t>Content-Length</w:t>
            </w:r>
          </w:p>
        </w:tc>
        <w:tc>
          <w:tcPr>
            <w:tcW w:w="1276" w:type="dxa"/>
          </w:tcPr>
          <w:p w14:paraId="104F37BA" w14:textId="77777777" w:rsidR="008E3A18" w:rsidRDefault="008E3A18" w:rsidP="0025707C">
            <w:pPr>
              <w:pStyle w:val="TableEntry"/>
            </w:pPr>
            <w:r>
              <w:t>uint</w:t>
            </w:r>
          </w:p>
        </w:tc>
        <w:tc>
          <w:tcPr>
            <w:tcW w:w="1559" w:type="dxa"/>
          </w:tcPr>
          <w:p w14:paraId="4A19A4E6" w14:textId="77777777" w:rsidR="008E3A18" w:rsidRDefault="008E3A18" w:rsidP="0025707C">
            <w:pPr>
              <w:pStyle w:val="TableEntry"/>
            </w:pPr>
            <w:r>
              <w:t>C</w:t>
            </w:r>
          </w:p>
        </w:tc>
        <w:tc>
          <w:tcPr>
            <w:tcW w:w="4110" w:type="dxa"/>
          </w:tcPr>
          <w:p w14:paraId="54D7EC96" w14:textId="77777777" w:rsidR="008E3A18" w:rsidRDefault="008E3A18" w:rsidP="0025707C">
            <w:pPr>
              <w:pStyle w:val="TableEntry"/>
            </w:pPr>
            <w:r>
              <w:t>See section 8.4.3.</w:t>
            </w:r>
          </w:p>
        </w:tc>
      </w:tr>
    </w:tbl>
    <w:p w14:paraId="5175EFAD" w14:textId="77777777" w:rsidR="008E3A18" w:rsidRDefault="008E3A18" w:rsidP="008E3A18"/>
    <w:p w14:paraId="3478B21D" w14:textId="77777777" w:rsidR="008E3A18" w:rsidRDefault="008E3A18" w:rsidP="008E3A18">
      <w:r>
        <w:t>All success responses shall also contain the Content Representation (see Section 8.4.2) and Payload header fields (see Section 8.4.3) with appropriate values.</w:t>
      </w:r>
    </w:p>
    <w:p w14:paraId="1555DC74" w14:textId="77777777" w:rsidR="008E3A18" w:rsidRDefault="008E3A18" w:rsidP="008E3A18">
      <w:r>
        <w:t>It is recommended that the text returned in the Warning header field (see [RFC7234] Section 5.5) contain a DICOM Status Code (see PS3.4 and Annex C “Status Type Encoding (Normative)” in PS3.7) and descriptive reason. For example:</w:t>
      </w:r>
    </w:p>
    <w:p w14:paraId="099831AC" w14:textId="21A8EE46" w:rsidR="000463B8" w:rsidRPr="004833A3" w:rsidRDefault="008E3A18" w:rsidP="000463B8">
      <w:r w:rsidRPr="00EA715A">
        <w:rPr>
          <w:rFonts w:ascii="Courier New" w:hAnsi="Courier New" w:cs="Courier New"/>
        </w:rPr>
        <w:t>Warning: A700 &lt;service&gt;: Out of memory</w:t>
      </w:r>
    </w:p>
    <w:p w14:paraId="2EB6501A" w14:textId="1E3031D5" w:rsidR="000463B8" w:rsidRDefault="000463B8" w:rsidP="00A034FC">
      <w:pPr>
        <w:pStyle w:val="Heading4"/>
      </w:pPr>
      <w:bookmarkStart w:id="275" w:name="_Toc181029412"/>
      <w:r>
        <w:t>X.8.3.3</w:t>
      </w:r>
      <w:r>
        <w:tab/>
        <w:t>Response Payload</w:t>
      </w:r>
      <w:bookmarkEnd w:id="275"/>
    </w:p>
    <w:p w14:paraId="26B9F0D5" w14:textId="5AA17394" w:rsidR="008E3A18" w:rsidRDefault="008E3A18" w:rsidP="008E3A18">
      <w:r>
        <w:t>A success response shall have no payload.</w:t>
      </w:r>
    </w:p>
    <w:p w14:paraId="4658DB71" w14:textId="77777777" w:rsidR="008E3A18" w:rsidRPr="00FE3B13" w:rsidRDefault="008E3A18" w:rsidP="008E3A18">
      <w:r w:rsidRPr="00EA715A">
        <w:t>A failure response payload may contain a Status Report describing any failures, warnings, or other useful information.</w:t>
      </w:r>
    </w:p>
    <w:p w14:paraId="0AD31D45" w14:textId="10267913" w:rsidR="000463B8" w:rsidRDefault="000463B8" w:rsidP="000463B8">
      <w:pPr>
        <w:pStyle w:val="Heading2"/>
      </w:pPr>
      <w:bookmarkStart w:id="276" w:name="_Toc181029413"/>
      <w:r>
        <w:t>X.9</w:t>
      </w:r>
      <w:r>
        <w:tab/>
      </w:r>
      <w:r w:rsidR="007A463D">
        <w:t>Uns</w:t>
      </w:r>
      <w:r w:rsidR="007A463D" w:rsidRPr="007A463D">
        <w:t xml:space="preserve">ubscribe </w:t>
      </w:r>
      <w:r>
        <w:t>Transaction</w:t>
      </w:r>
      <w:bookmarkEnd w:id="276"/>
    </w:p>
    <w:p w14:paraId="07FD83D3" w14:textId="735AA6F7" w:rsidR="00C0797D" w:rsidRPr="00C0797D" w:rsidRDefault="00C0797D" w:rsidP="00C0797D">
      <w:r w:rsidRPr="00C0797D">
        <w:t xml:space="preserve">This </w:t>
      </w:r>
      <w:r w:rsidR="00073EEA">
        <w:t>T</w:t>
      </w:r>
      <w:r w:rsidRPr="00C0797D">
        <w:t xml:space="preserve">ransaction </w:t>
      </w:r>
      <w:r>
        <w:t xml:space="preserve">removes </w:t>
      </w:r>
      <w:r w:rsidRPr="00C0797D">
        <w:t xml:space="preserve">a Subscription to a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r>
        <w:t>EVENT-REPORT</w:t>
      </w:r>
      <w:r w:rsidRPr="00C0797D">
        <w:t xml:space="preserve"> </w:t>
      </w:r>
      <w:r w:rsidR="00073EEA">
        <w:t>N</w:t>
      </w:r>
      <w:r>
        <w:t>otification (see PS3.4, Section F.9.1).</w:t>
      </w:r>
    </w:p>
    <w:p w14:paraId="0C6B96D1" w14:textId="4DFD65CF" w:rsidR="000463B8" w:rsidRDefault="000463B8" w:rsidP="000463B8">
      <w:pPr>
        <w:pStyle w:val="Heading3"/>
      </w:pPr>
      <w:bookmarkStart w:id="277" w:name="_Toc181029414"/>
      <w:r>
        <w:t>X.9.1</w:t>
      </w:r>
      <w:r>
        <w:tab/>
        <w:t>Request</w:t>
      </w:r>
      <w:bookmarkEnd w:id="277"/>
    </w:p>
    <w:p w14:paraId="16859A8F" w14:textId="77777777" w:rsidR="000463B8" w:rsidRDefault="000463B8" w:rsidP="000463B8">
      <w:r>
        <w:t>The request shall have the following syntax:</w:t>
      </w:r>
    </w:p>
    <w:p w14:paraId="14D4DD5E" w14:textId="29137FF4"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DELETE</w:t>
      </w:r>
      <w:r w:rsidRPr="008209C0">
        <w:rPr>
          <w:rFonts w:ascii="Courier New" w:eastAsiaTheme="minorEastAsia" w:hAnsi="Courier New" w:cs="Courier New"/>
          <w:color w:val="000000"/>
          <w:sz w:val="18"/>
          <w:szCs w:val="18"/>
          <w:lang w:eastAsia="ja-JP"/>
        </w:rPr>
        <w:t xml:space="preserve"> SP /modality-performed-procedure-steps/{mppsUID}</w:t>
      </w:r>
      <w:r>
        <w:rPr>
          <w:rFonts w:ascii="Courier New" w:eastAsiaTheme="minorEastAsia" w:hAnsi="Courier New" w:cs="Courier New"/>
          <w:color w:val="000000"/>
          <w:sz w:val="18"/>
          <w:szCs w:val="18"/>
          <w:lang w:eastAsia="ja-JP"/>
        </w:rPr>
        <w:t>/subscribers/{aetitle}</w:t>
      </w:r>
      <w:r w:rsidRPr="008209C0">
        <w:rPr>
          <w:rFonts w:ascii="Courier New" w:eastAsiaTheme="minorEastAsia" w:hAnsi="Courier New" w:cs="Courier New"/>
          <w:color w:val="000000"/>
          <w:sz w:val="18"/>
          <w:szCs w:val="18"/>
          <w:lang w:eastAsia="ja-JP"/>
        </w:rPr>
        <w:t xml:space="preserve"> SP version CRLF </w:t>
      </w:r>
    </w:p>
    <w:p w14:paraId="453D244F" w14:textId="77777777"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55A6B746" w14:textId="77777777"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77D1EAB1" w14:textId="77777777" w:rsidR="008E3A18"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CRLF</w:t>
      </w:r>
    </w:p>
    <w:p w14:paraId="1E871021" w14:textId="77777777" w:rsidR="000463B8" w:rsidRPr="0024556E" w:rsidRDefault="000463B8" w:rsidP="000463B8"/>
    <w:p w14:paraId="3E8293F6" w14:textId="2E6F6261" w:rsidR="000463B8" w:rsidRDefault="000463B8" w:rsidP="000463B8">
      <w:pPr>
        <w:pStyle w:val="Heading4"/>
      </w:pPr>
      <w:bookmarkStart w:id="278" w:name="_Toc181029415"/>
      <w:r>
        <w:t>X.9.1.1</w:t>
      </w:r>
      <w:r>
        <w:tab/>
        <w:t>Target Resources</w:t>
      </w:r>
      <w:bookmarkEnd w:id="278"/>
    </w:p>
    <w:p w14:paraId="09B78066" w14:textId="77777777" w:rsidR="008E3A18" w:rsidRPr="0024556E" w:rsidRDefault="008E3A18" w:rsidP="008E3A1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03B6FBD0" w14:textId="33F0158E" w:rsidR="000463B8" w:rsidRDefault="000463B8" w:rsidP="000463B8">
      <w:pPr>
        <w:pStyle w:val="Heading4"/>
      </w:pPr>
      <w:bookmarkStart w:id="279" w:name="_Toc181029416"/>
      <w:r>
        <w:t>X.9.1.2</w:t>
      </w:r>
      <w:r>
        <w:tab/>
        <w:t>Query Parameters</w:t>
      </w:r>
      <w:bookmarkEnd w:id="279"/>
    </w:p>
    <w:p w14:paraId="14F2BAED" w14:textId="77777777" w:rsidR="008E3A18" w:rsidRDefault="008E3A18" w:rsidP="008E3A18">
      <w:r>
        <w:t>The origin server shall support Query Parameters as required in Table 8.3.4-1.</w:t>
      </w:r>
    </w:p>
    <w:p w14:paraId="1DE70174" w14:textId="2973C260" w:rsidR="000463B8" w:rsidRPr="0024556E" w:rsidRDefault="008E3A18" w:rsidP="000463B8">
      <w:r>
        <w:t>The user agent shall supply in the request Query Parameters as required in Table 8.3.4-1.</w:t>
      </w:r>
    </w:p>
    <w:p w14:paraId="422F7D08" w14:textId="15F8E357" w:rsidR="000463B8" w:rsidRDefault="000463B8" w:rsidP="000463B8">
      <w:pPr>
        <w:pStyle w:val="Heading4"/>
      </w:pPr>
      <w:bookmarkStart w:id="280" w:name="_Toc181029417"/>
      <w:r>
        <w:t>X.9.1.3</w:t>
      </w:r>
      <w:r>
        <w:tab/>
        <w:t>Request Header Fields</w:t>
      </w:r>
      <w:bookmarkEnd w:id="280"/>
    </w:p>
    <w:p w14:paraId="089E51DE" w14:textId="1E839627" w:rsidR="008E3A18" w:rsidRDefault="008E3A18" w:rsidP="008E3A18">
      <w:r>
        <w:t>The origin server shall support header fields as required in Table X.9.1-1.</w:t>
      </w:r>
    </w:p>
    <w:p w14:paraId="3CB7762B" w14:textId="7AD5C0B0" w:rsidR="008E3A18" w:rsidRDefault="008E3A18" w:rsidP="008E3A18">
      <w:r>
        <w:t>The user agent shall supply in the request header fields as defined in Table X.9.1-1.</w:t>
      </w:r>
    </w:p>
    <w:p w14:paraId="653D29E1" w14:textId="4F000332" w:rsidR="008E3A18" w:rsidRDefault="008E3A18" w:rsidP="008E3A18">
      <w:pPr>
        <w:pStyle w:val="TableTitle"/>
        <w:keepNext/>
      </w:pPr>
      <w:r w:rsidRPr="00F201D1">
        <w:lastRenderedPageBreak/>
        <w:t xml:space="preserve">Table </w:t>
      </w:r>
      <w:r>
        <w:t>X</w:t>
      </w:r>
      <w:r w:rsidRPr="00F201D1">
        <w:t>.</w:t>
      </w:r>
      <w:r>
        <w:t>9</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8E3A18" w:rsidRPr="00F201D1" w14:paraId="7C0D1CAC" w14:textId="77777777" w:rsidTr="0025707C">
        <w:tc>
          <w:tcPr>
            <w:tcW w:w="846" w:type="dxa"/>
            <w:vMerge w:val="restart"/>
          </w:tcPr>
          <w:p w14:paraId="767C90CD" w14:textId="77777777" w:rsidR="008E3A18" w:rsidRPr="00F201D1" w:rsidRDefault="008E3A18" w:rsidP="0025707C">
            <w:pPr>
              <w:pStyle w:val="TableEntry"/>
              <w:keepNext/>
              <w:jc w:val="center"/>
              <w:rPr>
                <w:b/>
                <w:bCs/>
              </w:rPr>
            </w:pPr>
            <w:r w:rsidRPr="00F201D1">
              <w:rPr>
                <w:b/>
                <w:bCs/>
              </w:rPr>
              <w:t>Name</w:t>
            </w:r>
          </w:p>
        </w:tc>
        <w:tc>
          <w:tcPr>
            <w:tcW w:w="1276" w:type="dxa"/>
            <w:vMerge w:val="restart"/>
          </w:tcPr>
          <w:p w14:paraId="23CBF02D" w14:textId="77777777" w:rsidR="008E3A18" w:rsidRPr="00F201D1" w:rsidRDefault="008E3A18" w:rsidP="0025707C">
            <w:pPr>
              <w:pStyle w:val="TableEntry"/>
              <w:keepNext/>
              <w:jc w:val="center"/>
              <w:rPr>
                <w:b/>
                <w:bCs/>
              </w:rPr>
            </w:pPr>
            <w:r>
              <w:rPr>
                <w:b/>
                <w:bCs/>
              </w:rPr>
              <w:t>Values</w:t>
            </w:r>
          </w:p>
        </w:tc>
        <w:tc>
          <w:tcPr>
            <w:tcW w:w="2976" w:type="dxa"/>
            <w:gridSpan w:val="2"/>
          </w:tcPr>
          <w:p w14:paraId="61C9B0CF" w14:textId="77777777" w:rsidR="008E3A18" w:rsidRPr="00F201D1" w:rsidRDefault="008E3A18" w:rsidP="0025707C">
            <w:pPr>
              <w:pStyle w:val="TableEntry"/>
              <w:keepNext/>
              <w:jc w:val="center"/>
              <w:rPr>
                <w:b/>
                <w:bCs/>
              </w:rPr>
            </w:pPr>
            <w:r w:rsidRPr="00F201D1">
              <w:rPr>
                <w:b/>
                <w:bCs/>
              </w:rPr>
              <w:t>Usage</w:t>
            </w:r>
          </w:p>
        </w:tc>
        <w:tc>
          <w:tcPr>
            <w:tcW w:w="4252" w:type="dxa"/>
            <w:vMerge w:val="restart"/>
          </w:tcPr>
          <w:p w14:paraId="1190D376" w14:textId="77777777" w:rsidR="008E3A18" w:rsidRPr="00F201D1" w:rsidRDefault="008E3A18" w:rsidP="0025707C">
            <w:pPr>
              <w:pStyle w:val="TableEntry"/>
              <w:keepNext/>
              <w:jc w:val="center"/>
              <w:rPr>
                <w:b/>
                <w:bCs/>
              </w:rPr>
            </w:pPr>
            <w:r w:rsidRPr="00F201D1">
              <w:rPr>
                <w:b/>
                <w:bCs/>
              </w:rPr>
              <w:t>Description</w:t>
            </w:r>
          </w:p>
        </w:tc>
      </w:tr>
      <w:tr w:rsidR="008E3A18" w:rsidRPr="00F201D1" w14:paraId="665219B0" w14:textId="77777777" w:rsidTr="0025707C">
        <w:tc>
          <w:tcPr>
            <w:tcW w:w="846" w:type="dxa"/>
            <w:vMerge/>
          </w:tcPr>
          <w:p w14:paraId="1E11E547" w14:textId="77777777" w:rsidR="008E3A18" w:rsidRPr="00F201D1" w:rsidRDefault="008E3A18" w:rsidP="0025707C">
            <w:pPr>
              <w:pStyle w:val="TableEntry"/>
              <w:jc w:val="center"/>
              <w:rPr>
                <w:b/>
                <w:bCs/>
              </w:rPr>
            </w:pPr>
          </w:p>
        </w:tc>
        <w:tc>
          <w:tcPr>
            <w:tcW w:w="1276" w:type="dxa"/>
            <w:vMerge/>
          </w:tcPr>
          <w:p w14:paraId="2F9592C3" w14:textId="77777777" w:rsidR="008E3A18" w:rsidRPr="00F201D1" w:rsidRDefault="008E3A18" w:rsidP="0025707C">
            <w:pPr>
              <w:pStyle w:val="TableEntry"/>
              <w:jc w:val="center"/>
              <w:rPr>
                <w:b/>
                <w:bCs/>
              </w:rPr>
            </w:pPr>
          </w:p>
        </w:tc>
        <w:tc>
          <w:tcPr>
            <w:tcW w:w="1417" w:type="dxa"/>
          </w:tcPr>
          <w:p w14:paraId="182BFEA3" w14:textId="77777777" w:rsidR="008E3A18" w:rsidRPr="00F201D1" w:rsidRDefault="008E3A18" w:rsidP="0025707C">
            <w:pPr>
              <w:pStyle w:val="TableEntry"/>
              <w:jc w:val="center"/>
              <w:rPr>
                <w:b/>
                <w:bCs/>
              </w:rPr>
            </w:pPr>
            <w:r w:rsidRPr="00F201D1">
              <w:rPr>
                <w:b/>
                <w:bCs/>
              </w:rPr>
              <w:t>User Agent</w:t>
            </w:r>
          </w:p>
        </w:tc>
        <w:tc>
          <w:tcPr>
            <w:tcW w:w="1559" w:type="dxa"/>
          </w:tcPr>
          <w:p w14:paraId="6AD464BD" w14:textId="77777777" w:rsidR="008E3A18" w:rsidRPr="00F201D1" w:rsidRDefault="008E3A18" w:rsidP="0025707C">
            <w:pPr>
              <w:pStyle w:val="TableEntry"/>
              <w:jc w:val="center"/>
              <w:rPr>
                <w:b/>
                <w:bCs/>
              </w:rPr>
            </w:pPr>
            <w:r w:rsidRPr="00F201D1">
              <w:rPr>
                <w:b/>
                <w:bCs/>
              </w:rPr>
              <w:t>Origin Server</w:t>
            </w:r>
          </w:p>
        </w:tc>
        <w:tc>
          <w:tcPr>
            <w:tcW w:w="4252" w:type="dxa"/>
            <w:vMerge/>
          </w:tcPr>
          <w:p w14:paraId="7129A955" w14:textId="77777777" w:rsidR="008E3A18" w:rsidRPr="00F201D1" w:rsidRDefault="008E3A18" w:rsidP="0025707C">
            <w:pPr>
              <w:pStyle w:val="TableEntry"/>
              <w:jc w:val="center"/>
              <w:rPr>
                <w:b/>
                <w:bCs/>
              </w:rPr>
            </w:pPr>
          </w:p>
        </w:tc>
      </w:tr>
      <w:tr w:rsidR="008E3A18" w14:paraId="4C5D3E4F" w14:textId="77777777" w:rsidTr="0025707C">
        <w:tc>
          <w:tcPr>
            <w:tcW w:w="846" w:type="dxa"/>
          </w:tcPr>
          <w:p w14:paraId="76B05FDB" w14:textId="77777777" w:rsidR="008E3A18" w:rsidRDefault="008E3A18" w:rsidP="0025707C">
            <w:pPr>
              <w:pStyle w:val="TableEntry"/>
            </w:pPr>
            <w:r>
              <w:t>Accept</w:t>
            </w:r>
          </w:p>
        </w:tc>
        <w:tc>
          <w:tcPr>
            <w:tcW w:w="1276" w:type="dxa"/>
          </w:tcPr>
          <w:p w14:paraId="675A5C7A" w14:textId="77777777" w:rsidR="008E3A18" w:rsidRDefault="008E3A18" w:rsidP="0025707C">
            <w:pPr>
              <w:pStyle w:val="TableEntry"/>
            </w:pPr>
            <w:r>
              <w:t>media-type</w:t>
            </w:r>
          </w:p>
        </w:tc>
        <w:tc>
          <w:tcPr>
            <w:tcW w:w="1417" w:type="dxa"/>
          </w:tcPr>
          <w:p w14:paraId="109AA158" w14:textId="77777777" w:rsidR="008E3A18" w:rsidRDefault="008E3A18" w:rsidP="0025707C">
            <w:pPr>
              <w:pStyle w:val="TableEntry"/>
            </w:pPr>
            <w:r>
              <w:t>M</w:t>
            </w:r>
          </w:p>
        </w:tc>
        <w:tc>
          <w:tcPr>
            <w:tcW w:w="1559" w:type="dxa"/>
          </w:tcPr>
          <w:p w14:paraId="172C6B76" w14:textId="77777777" w:rsidR="008E3A18" w:rsidRDefault="008E3A18" w:rsidP="0025707C">
            <w:pPr>
              <w:pStyle w:val="TableEntry"/>
            </w:pPr>
            <w:r>
              <w:t>M</w:t>
            </w:r>
          </w:p>
        </w:tc>
        <w:tc>
          <w:tcPr>
            <w:tcW w:w="4252" w:type="dxa"/>
          </w:tcPr>
          <w:p w14:paraId="1E235414" w14:textId="77777777" w:rsidR="008E3A18" w:rsidRDefault="008E3A18" w:rsidP="0025707C">
            <w:pPr>
              <w:pStyle w:val="TableEntry"/>
            </w:pPr>
            <w:r>
              <w:t>The Acceptable Media Types of the response payload.</w:t>
            </w:r>
          </w:p>
        </w:tc>
      </w:tr>
    </w:tbl>
    <w:p w14:paraId="32DC7718" w14:textId="77777777" w:rsidR="000463B8" w:rsidRPr="0024556E" w:rsidRDefault="000463B8" w:rsidP="000463B8"/>
    <w:p w14:paraId="4ED1AFBB" w14:textId="296D8937" w:rsidR="000463B8" w:rsidRDefault="000463B8" w:rsidP="000463B8">
      <w:pPr>
        <w:pStyle w:val="Heading4"/>
      </w:pPr>
      <w:bookmarkStart w:id="281" w:name="_Toc181029418"/>
      <w:r>
        <w:t>X.9.1.4</w:t>
      </w:r>
      <w:r>
        <w:tab/>
        <w:t>Request Payload</w:t>
      </w:r>
      <w:bookmarkEnd w:id="281"/>
    </w:p>
    <w:p w14:paraId="5D4F74DF" w14:textId="2C9BEF95" w:rsidR="000463B8" w:rsidRPr="0024556E" w:rsidRDefault="009A2540" w:rsidP="000463B8">
      <w:r>
        <w:t>The request shall have no payload.</w:t>
      </w:r>
    </w:p>
    <w:p w14:paraId="4C4363FB" w14:textId="295A913D" w:rsidR="000463B8" w:rsidRDefault="000463B8" w:rsidP="000463B8">
      <w:pPr>
        <w:pStyle w:val="Heading3"/>
      </w:pPr>
      <w:bookmarkStart w:id="282" w:name="_Toc181029419"/>
      <w:r>
        <w:t>X.9.2</w:t>
      </w:r>
      <w:r>
        <w:tab/>
        <w:t>Behavior</w:t>
      </w:r>
      <w:bookmarkEnd w:id="282"/>
    </w:p>
    <w:p w14:paraId="505F6D46" w14:textId="438646A2" w:rsidR="000463B8" w:rsidRPr="0024556E" w:rsidRDefault="009A2540" w:rsidP="000463B8">
      <w:r w:rsidRPr="009A2540">
        <w:t xml:space="preserve">Upon receipt of an Unsubscribe request, the origin server shall remove the </w:t>
      </w:r>
      <w:r>
        <w:t xml:space="preserve">Modality Performed Procedure Step </w:t>
      </w:r>
      <w:r w:rsidRPr="009A2540">
        <w:t>Subscription</w:t>
      </w:r>
      <w:r>
        <w:t>.</w:t>
      </w:r>
    </w:p>
    <w:p w14:paraId="77EFEF24" w14:textId="3CB04F8C" w:rsidR="000463B8" w:rsidRDefault="000463B8" w:rsidP="000463B8">
      <w:pPr>
        <w:pStyle w:val="Heading3"/>
      </w:pPr>
      <w:bookmarkStart w:id="283" w:name="_Toc181029420"/>
      <w:r>
        <w:t>X.9.3</w:t>
      </w:r>
      <w:r>
        <w:tab/>
        <w:t>Response</w:t>
      </w:r>
      <w:bookmarkEnd w:id="283"/>
    </w:p>
    <w:p w14:paraId="40059F95" w14:textId="77777777" w:rsidR="009A2540" w:rsidRDefault="009A2540" w:rsidP="009A2540">
      <w:r>
        <w:t>The response shall have the following syntax:</w:t>
      </w:r>
    </w:p>
    <w:p w14:paraId="535A840D" w14:textId="77777777" w:rsidR="009A2540" w:rsidRPr="007E6E0C" w:rsidRDefault="009A2540" w:rsidP="009A2540">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5288CA00" w14:textId="77777777" w:rsidR="009A2540" w:rsidRPr="007E6E0C" w:rsidRDefault="009A2540" w:rsidP="009A2540">
      <w:pPr>
        <w:spacing w:after="0"/>
        <w:rPr>
          <w:rFonts w:ascii="Courier New" w:hAnsi="Courier New" w:cs="Courier New"/>
          <w:sz w:val="18"/>
          <w:szCs w:val="18"/>
        </w:rPr>
      </w:pPr>
      <w:r w:rsidRPr="007E6E0C">
        <w:rPr>
          <w:rFonts w:ascii="Courier New" w:hAnsi="Courier New" w:cs="Courier New"/>
          <w:sz w:val="18"/>
          <w:szCs w:val="18"/>
        </w:rPr>
        <w:t>CRLF</w:t>
      </w:r>
    </w:p>
    <w:p w14:paraId="4AB63AAE" w14:textId="64BA55B0" w:rsidR="000463B8" w:rsidRPr="0024556E" w:rsidRDefault="009A2540" w:rsidP="009A2540">
      <w:r w:rsidRPr="007E6E0C">
        <w:rPr>
          <w:rFonts w:ascii="Courier New" w:hAnsi="Courier New" w:cs="Courier New"/>
          <w:sz w:val="18"/>
          <w:szCs w:val="18"/>
        </w:rPr>
        <w:t>[payload]</w:t>
      </w:r>
    </w:p>
    <w:p w14:paraId="4BF5EFC4" w14:textId="1C0B2EDF" w:rsidR="000463B8" w:rsidRDefault="000463B8" w:rsidP="00A034FC">
      <w:pPr>
        <w:pStyle w:val="Heading4"/>
      </w:pPr>
      <w:bookmarkStart w:id="284" w:name="_Toc181029421"/>
      <w:r>
        <w:t>X.9.3.1</w:t>
      </w:r>
      <w:r>
        <w:tab/>
        <w:t>Status Codes</w:t>
      </w:r>
      <w:bookmarkEnd w:id="284"/>
    </w:p>
    <w:p w14:paraId="3CEFFB44" w14:textId="67C71726" w:rsidR="009A2540" w:rsidRDefault="009A2540" w:rsidP="009A2540">
      <w:r>
        <w:t xml:space="preserve">Table X.9.3-1 </w:t>
      </w:r>
      <w:r w:rsidRPr="00D21308">
        <w:t>shows some common status codes corresponding to this transaction. See also Section 8.5 for additional status codes.</w:t>
      </w:r>
    </w:p>
    <w:p w14:paraId="5D8726BC" w14:textId="28E3BDEF" w:rsidR="009A2540" w:rsidRDefault="009A2540" w:rsidP="009A2540">
      <w:pPr>
        <w:pStyle w:val="TableTitle"/>
      </w:pPr>
      <w:r w:rsidRPr="00D21308">
        <w:t xml:space="preserve">Table </w:t>
      </w:r>
      <w:r>
        <w:t>X.9</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9A2540" w:rsidRPr="00F568A6" w14:paraId="630E0C8F" w14:textId="77777777" w:rsidTr="0025707C">
        <w:tc>
          <w:tcPr>
            <w:tcW w:w="1129" w:type="dxa"/>
          </w:tcPr>
          <w:p w14:paraId="24E5DBA1" w14:textId="77777777" w:rsidR="009A2540" w:rsidRPr="00F568A6" w:rsidRDefault="009A2540" w:rsidP="0025707C">
            <w:pPr>
              <w:pStyle w:val="TableEntry"/>
              <w:jc w:val="center"/>
              <w:rPr>
                <w:b/>
                <w:bCs/>
              </w:rPr>
            </w:pPr>
            <w:r w:rsidRPr="00F568A6">
              <w:rPr>
                <w:b/>
                <w:bCs/>
              </w:rPr>
              <w:t>Status</w:t>
            </w:r>
          </w:p>
        </w:tc>
        <w:tc>
          <w:tcPr>
            <w:tcW w:w="2694" w:type="dxa"/>
          </w:tcPr>
          <w:p w14:paraId="21278775" w14:textId="77777777" w:rsidR="009A2540" w:rsidRPr="00F568A6" w:rsidRDefault="009A2540" w:rsidP="0025707C">
            <w:pPr>
              <w:pStyle w:val="TableEntry"/>
              <w:jc w:val="center"/>
              <w:rPr>
                <w:b/>
                <w:bCs/>
              </w:rPr>
            </w:pPr>
            <w:r w:rsidRPr="00F568A6">
              <w:rPr>
                <w:b/>
                <w:bCs/>
              </w:rPr>
              <w:t>Code</w:t>
            </w:r>
          </w:p>
        </w:tc>
        <w:tc>
          <w:tcPr>
            <w:tcW w:w="5527" w:type="dxa"/>
          </w:tcPr>
          <w:p w14:paraId="0484506D" w14:textId="77777777" w:rsidR="009A2540" w:rsidRPr="00F568A6" w:rsidRDefault="009A2540" w:rsidP="0025707C">
            <w:pPr>
              <w:pStyle w:val="TableEntry"/>
              <w:jc w:val="center"/>
              <w:rPr>
                <w:b/>
                <w:bCs/>
              </w:rPr>
            </w:pPr>
            <w:r w:rsidRPr="00F568A6">
              <w:rPr>
                <w:b/>
                <w:bCs/>
              </w:rPr>
              <w:t>Meaning</w:t>
            </w:r>
          </w:p>
        </w:tc>
      </w:tr>
      <w:tr w:rsidR="009A2540" w14:paraId="4BE0ED96" w14:textId="77777777" w:rsidTr="0025707C">
        <w:tc>
          <w:tcPr>
            <w:tcW w:w="1129" w:type="dxa"/>
          </w:tcPr>
          <w:p w14:paraId="2D04B52C" w14:textId="77777777" w:rsidR="009A2540" w:rsidRDefault="009A2540" w:rsidP="0025707C">
            <w:pPr>
              <w:pStyle w:val="TableEntry"/>
            </w:pPr>
            <w:r>
              <w:t>Success</w:t>
            </w:r>
          </w:p>
        </w:tc>
        <w:tc>
          <w:tcPr>
            <w:tcW w:w="2694" w:type="dxa"/>
          </w:tcPr>
          <w:p w14:paraId="28A7300E" w14:textId="77777777" w:rsidR="009A2540" w:rsidRDefault="009A2540" w:rsidP="0025707C">
            <w:pPr>
              <w:pStyle w:val="TableEntry"/>
            </w:pPr>
            <w:r>
              <w:t>200 (OK)</w:t>
            </w:r>
          </w:p>
        </w:tc>
        <w:tc>
          <w:tcPr>
            <w:tcW w:w="5527" w:type="dxa"/>
          </w:tcPr>
          <w:p w14:paraId="30EB3F1C" w14:textId="4AF598E8" w:rsidR="009A2540" w:rsidRDefault="009A2540" w:rsidP="0025707C">
            <w:pPr>
              <w:pStyle w:val="TableEntry"/>
            </w:pPr>
            <w:r w:rsidRPr="00D21308">
              <w:t xml:space="preserve">The origin server </w:t>
            </w:r>
            <w:r>
              <w:t>unsubscribed the user agent from the target Modality Performed Procedure Step.</w:t>
            </w:r>
            <w:r w:rsidR="00A747F2">
              <w:br/>
              <w:t xml:space="preserve">In case the user agent was </w:t>
            </w:r>
            <w:r w:rsidR="00701484">
              <w:t xml:space="preserve">already </w:t>
            </w:r>
            <w:r w:rsidR="00A747F2">
              <w:t>not subscribed to th</w:t>
            </w:r>
            <w:r w:rsidR="00FB3CD2">
              <w:t>is Modality Performed Procedure Step, there is no change.</w:t>
            </w:r>
          </w:p>
        </w:tc>
      </w:tr>
      <w:tr w:rsidR="009A2540" w14:paraId="3F11A923" w14:textId="77777777" w:rsidTr="0025707C">
        <w:tc>
          <w:tcPr>
            <w:tcW w:w="1129" w:type="dxa"/>
            <w:vMerge w:val="restart"/>
          </w:tcPr>
          <w:p w14:paraId="0F077A39" w14:textId="77777777" w:rsidR="009A2540" w:rsidRDefault="009A2540" w:rsidP="0025707C">
            <w:pPr>
              <w:pStyle w:val="TableEntry"/>
            </w:pPr>
            <w:r>
              <w:t>Failure</w:t>
            </w:r>
          </w:p>
        </w:tc>
        <w:tc>
          <w:tcPr>
            <w:tcW w:w="2694" w:type="dxa"/>
          </w:tcPr>
          <w:p w14:paraId="2CE8914F" w14:textId="77777777" w:rsidR="009A2540" w:rsidRDefault="009A2540" w:rsidP="0025707C">
            <w:pPr>
              <w:pStyle w:val="TableEntry"/>
            </w:pPr>
            <w:r>
              <w:t>400 (Bad Request)</w:t>
            </w:r>
          </w:p>
        </w:tc>
        <w:tc>
          <w:tcPr>
            <w:tcW w:w="5527" w:type="dxa"/>
          </w:tcPr>
          <w:p w14:paraId="711B4ACE" w14:textId="118441F5" w:rsidR="009A2540" w:rsidRDefault="009A2540" w:rsidP="0025707C">
            <w:pPr>
              <w:pStyle w:val="TableEntry"/>
            </w:pPr>
            <w:r w:rsidRPr="00D21308">
              <w:t xml:space="preserve">The origin server cannot handle the </w:t>
            </w:r>
            <w:r w:rsidR="006F2E32">
              <w:t xml:space="preserve">unsubscribe </w:t>
            </w:r>
            <w:r w:rsidRPr="00D21308">
              <w:t>request because of errors in the request headers or parameters.</w:t>
            </w:r>
          </w:p>
        </w:tc>
      </w:tr>
      <w:tr w:rsidR="009A2540" w14:paraId="16518F28" w14:textId="77777777" w:rsidTr="0025707C">
        <w:trPr>
          <w:trHeight w:val="193"/>
        </w:trPr>
        <w:tc>
          <w:tcPr>
            <w:tcW w:w="1129" w:type="dxa"/>
            <w:vMerge/>
          </w:tcPr>
          <w:p w14:paraId="23927790" w14:textId="77777777" w:rsidR="009A2540" w:rsidRDefault="009A2540" w:rsidP="0025707C">
            <w:pPr>
              <w:pStyle w:val="TableEntry"/>
            </w:pPr>
          </w:p>
        </w:tc>
        <w:tc>
          <w:tcPr>
            <w:tcW w:w="2694" w:type="dxa"/>
          </w:tcPr>
          <w:p w14:paraId="45018C9B" w14:textId="77777777" w:rsidR="009A2540" w:rsidRDefault="009A2540" w:rsidP="0025707C">
            <w:pPr>
              <w:pStyle w:val="TableEntry"/>
            </w:pPr>
            <w:r>
              <w:t>404 (Not Found)</w:t>
            </w:r>
          </w:p>
        </w:tc>
        <w:tc>
          <w:tcPr>
            <w:tcW w:w="5527" w:type="dxa"/>
          </w:tcPr>
          <w:p w14:paraId="677BE01C" w14:textId="77777777" w:rsidR="009A2540" w:rsidRPr="00D21308" w:rsidRDefault="009A2540" w:rsidP="0025707C">
            <w:pPr>
              <w:pStyle w:val="TableEntry"/>
            </w:pPr>
            <w:r>
              <w:t>The origin server has no knowledge about the target Modality Performed Procedure Step.</w:t>
            </w:r>
          </w:p>
        </w:tc>
      </w:tr>
      <w:tr w:rsidR="009A2540" w14:paraId="09CD4236" w14:textId="77777777" w:rsidTr="0025707C">
        <w:tc>
          <w:tcPr>
            <w:tcW w:w="1129" w:type="dxa"/>
            <w:vMerge/>
          </w:tcPr>
          <w:p w14:paraId="51EDA41B" w14:textId="77777777" w:rsidR="009A2540" w:rsidRDefault="009A2540" w:rsidP="0025707C">
            <w:pPr>
              <w:pStyle w:val="TableEntry"/>
            </w:pPr>
          </w:p>
        </w:tc>
        <w:tc>
          <w:tcPr>
            <w:tcW w:w="2694" w:type="dxa"/>
          </w:tcPr>
          <w:p w14:paraId="24BD90F4" w14:textId="77777777" w:rsidR="009A2540" w:rsidRDefault="009A2540" w:rsidP="0025707C">
            <w:pPr>
              <w:pStyle w:val="TableEntry"/>
            </w:pPr>
            <w:r>
              <w:t>410 (Gone)</w:t>
            </w:r>
          </w:p>
        </w:tc>
        <w:tc>
          <w:tcPr>
            <w:tcW w:w="5527" w:type="dxa"/>
          </w:tcPr>
          <w:p w14:paraId="176E9EC2" w14:textId="77777777" w:rsidR="009A2540" w:rsidRPr="00D21308" w:rsidRDefault="009A2540" w:rsidP="0025707C">
            <w:pPr>
              <w:pStyle w:val="TableEntry"/>
            </w:pPr>
            <w:r>
              <w:t>The origin server knows that the target Modality Performed Procedure Step did exist but has been deleted.</w:t>
            </w:r>
          </w:p>
        </w:tc>
      </w:tr>
      <w:tr w:rsidR="009A2540" w14:paraId="369E397F" w14:textId="77777777" w:rsidTr="0025707C">
        <w:tc>
          <w:tcPr>
            <w:tcW w:w="1129" w:type="dxa"/>
            <w:vMerge/>
          </w:tcPr>
          <w:p w14:paraId="2271BAE8" w14:textId="77777777" w:rsidR="009A2540" w:rsidRDefault="009A2540" w:rsidP="0025707C">
            <w:pPr>
              <w:pStyle w:val="TableEntry"/>
            </w:pPr>
          </w:p>
        </w:tc>
        <w:tc>
          <w:tcPr>
            <w:tcW w:w="2694" w:type="dxa"/>
          </w:tcPr>
          <w:p w14:paraId="001C0CFC" w14:textId="77777777" w:rsidR="009A2540" w:rsidRDefault="009A2540" w:rsidP="0025707C">
            <w:pPr>
              <w:pStyle w:val="TableEntry"/>
            </w:pPr>
            <w:r>
              <w:t>503 (Service Unavailable)</w:t>
            </w:r>
          </w:p>
        </w:tc>
        <w:tc>
          <w:tcPr>
            <w:tcW w:w="5527" w:type="dxa"/>
          </w:tcPr>
          <w:p w14:paraId="4F2AC396" w14:textId="19B0ADF3" w:rsidR="009A2540" w:rsidRDefault="009A2540" w:rsidP="0025707C">
            <w:pPr>
              <w:pStyle w:val="TableEntry"/>
            </w:pPr>
            <w:r w:rsidRPr="00F568A6">
              <w:t xml:space="preserve">The origin server cannot handle the </w:t>
            </w:r>
            <w:r w:rsidR="006F2E32">
              <w:t>unsubscribe request</w:t>
            </w:r>
            <w:r>
              <w:t xml:space="preserve"> </w:t>
            </w:r>
            <w:r w:rsidR="006F2E32">
              <w:t xml:space="preserve">for </w:t>
            </w:r>
            <w:r>
              <w:t>the target Modality Performed Procedure Step</w:t>
            </w:r>
            <w:r w:rsidRPr="00F568A6">
              <w:t>; this may be a temporal or permanent state.</w:t>
            </w:r>
          </w:p>
        </w:tc>
      </w:tr>
    </w:tbl>
    <w:p w14:paraId="34FC01C7" w14:textId="77777777" w:rsidR="000463B8" w:rsidRPr="004833A3" w:rsidRDefault="000463B8" w:rsidP="000463B8"/>
    <w:p w14:paraId="42DD0563" w14:textId="1802B85D" w:rsidR="000463B8" w:rsidRDefault="000463B8" w:rsidP="00A034FC">
      <w:pPr>
        <w:pStyle w:val="Heading4"/>
      </w:pPr>
      <w:bookmarkStart w:id="285" w:name="_Toc181029422"/>
      <w:r>
        <w:t>X.9.3.2</w:t>
      </w:r>
      <w:r>
        <w:tab/>
        <w:t>Response Header Fields</w:t>
      </w:r>
      <w:bookmarkEnd w:id="285"/>
    </w:p>
    <w:p w14:paraId="316F9CCD" w14:textId="0A2B87D3" w:rsidR="006F2E32" w:rsidRDefault="006F2E32" w:rsidP="006F2E32">
      <w:r w:rsidRPr="00EA715A">
        <w:t xml:space="preserve">The origin server shall support header fields as required in Table </w:t>
      </w:r>
      <w:r>
        <w:t>X</w:t>
      </w:r>
      <w:r w:rsidRPr="00EA715A">
        <w:t>.</w:t>
      </w:r>
      <w:r w:rsidR="00214AF5">
        <w:t>9</w:t>
      </w:r>
      <w:r w:rsidRPr="00EA715A">
        <w:t>.3-2.</w:t>
      </w:r>
    </w:p>
    <w:p w14:paraId="21DF3C37" w14:textId="2313D67B" w:rsidR="006F2E32" w:rsidRDefault="006F2E32" w:rsidP="006F2E32">
      <w:pPr>
        <w:pStyle w:val="TableTitle"/>
        <w:keepNext/>
      </w:pPr>
      <w:r w:rsidRPr="009E04E1">
        <w:t xml:space="preserve">Table </w:t>
      </w:r>
      <w:r>
        <w:t>X.</w:t>
      </w:r>
      <w:r w:rsidR="00214AF5">
        <w:t>9</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6F2E32" w:rsidRPr="00F201D1" w14:paraId="69FC13AF" w14:textId="77777777" w:rsidTr="0025707C">
        <w:trPr>
          <w:jc w:val="center"/>
        </w:trPr>
        <w:tc>
          <w:tcPr>
            <w:tcW w:w="1991" w:type="dxa"/>
          </w:tcPr>
          <w:p w14:paraId="0C15D85C" w14:textId="77777777" w:rsidR="006F2E32" w:rsidRPr="00F201D1" w:rsidRDefault="006F2E32" w:rsidP="0025707C">
            <w:pPr>
              <w:pStyle w:val="TableEntry"/>
              <w:keepNext/>
              <w:jc w:val="center"/>
              <w:rPr>
                <w:b/>
                <w:bCs/>
              </w:rPr>
            </w:pPr>
            <w:r w:rsidRPr="00F201D1">
              <w:rPr>
                <w:b/>
                <w:bCs/>
              </w:rPr>
              <w:t>Name</w:t>
            </w:r>
          </w:p>
        </w:tc>
        <w:tc>
          <w:tcPr>
            <w:tcW w:w="1276" w:type="dxa"/>
          </w:tcPr>
          <w:p w14:paraId="3D19F4C0" w14:textId="77777777" w:rsidR="006F2E32" w:rsidRPr="00F201D1" w:rsidRDefault="006F2E32" w:rsidP="0025707C">
            <w:pPr>
              <w:pStyle w:val="TableEntry"/>
              <w:keepNext/>
              <w:jc w:val="center"/>
              <w:rPr>
                <w:b/>
                <w:bCs/>
              </w:rPr>
            </w:pPr>
            <w:r>
              <w:rPr>
                <w:b/>
                <w:bCs/>
              </w:rPr>
              <w:t>Values</w:t>
            </w:r>
          </w:p>
        </w:tc>
        <w:tc>
          <w:tcPr>
            <w:tcW w:w="1559" w:type="dxa"/>
          </w:tcPr>
          <w:p w14:paraId="27CF2D7D" w14:textId="77777777" w:rsidR="006F2E32" w:rsidRPr="00F201D1" w:rsidRDefault="006F2E32" w:rsidP="0025707C">
            <w:pPr>
              <w:pStyle w:val="TableEntry"/>
              <w:keepNext/>
              <w:jc w:val="center"/>
              <w:rPr>
                <w:b/>
                <w:bCs/>
              </w:rPr>
            </w:pPr>
            <w:r w:rsidRPr="00F201D1">
              <w:rPr>
                <w:b/>
                <w:bCs/>
              </w:rPr>
              <w:t>Origin Server Usage</w:t>
            </w:r>
          </w:p>
        </w:tc>
        <w:tc>
          <w:tcPr>
            <w:tcW w:w="4110" w:type="dxa"/>
          </w:tcPr>
          <w:p w14:paraId="5210CFAD" w14:textId="77777777" w:rsidR="006F2E32" w:rsidRPr="00F201D1" w:rsidRDefault="006F2E32" w:rsidP="0025707C">
            <w:pPr>
              <w:pStyle w:val="TableEntry"/>
              <w:keepNext/>
              <w:jc w:val="center"/>
              <w:rPr>
                <w:b/>
                <w:bCs/>
              </w:rPr>
            </w:pPr>
            <w:r w:rsidRPr="00F201D1">
              <w:rPr>
                <w:b/>
                <w:bCs/>
              </w:rPr>
              <w:t>Description</w:t>
            </w:r>
          </w:p>
        </w:tc>
      </w:tr>
      <w:tr w:rsidR="006F2E32" w14:paraId="0F3C0D7B" w14:textId="77777777" w:rsidTr="0025707C">
        <w:trPr>
          <w:jc w:val="center"/>
        </w:trPr>
        <w:tc>
          <w:tcPr>
            <w:tcW w:w="1991" w:type="dxa"/>
          </w:tcPr>
          <w:p w14:paraId="068C19BD" w14:textId="77777777" w:rsidR="006F2E32" w:rsidRDefault="006F2E32" w:rsidP="0025707C">
            <w:pPr>
              <w:pStyle w:val="TableEntry"/>
            </w:pPr>
            <w:r>
              <w:t>Content-Type</w:t>
            </w:r>
          </w:p>
        </w:tc>
        <w:tc>
          <w:tcPr>
            <w:tcW w:w="1276" w:type="dxa"/>
          </w:tcPr>
          <w:p w14:paraId="47C4101F" w14:textId="77777777" w:rsidR="006F2E32" w:rsidRDefault="006F2E32" w:rsidP="0025707C">
            <w:pPr>
              <w:pStyle w:val="TableEntry"/>
            </w:pPr>
            <w:r>
              <w:t>media-type</w:t>
            </w:r>
          </w:p>
        </w:tc>
        <w:tc>
          <w:tcPr>
            <w:tcW w:w="1559" w:type="dxa"/>
          </w:tcPr>
          <w:p w14:paraId="47AB5266" w14:textId="77777777" w:rsidR="006F2E32" w:rsidRDefault="006F2E32" w:rsidP="0025707C">
            <w:pPr>
              <w:pStyle w:val="TableEntry"/>
            </w:pPr>
            <w:r>
              <w:t>C</w:t>
            </w:r>
          </w:p>
        </w:tc>
        <w:tc>
          <w:tcPr>
            <w:tcW w:w="4110" w:type="dxa"/>
          </w:tcPr>
          <w:p w14:paraId="1284E46E" w14:textId="77777777" w:rsidR="006F2E32" w:rsidRDefault="006F2E32" w:rsidP="0025707C">
            <w:pPr>
              <w:pStyle w:val="TableEntry"/>
            </w:pPr>
            <w:r>
              <w:t>See section 8.4.2.</w:t>
            </w:r>
          </w:p>
        </w:tc>
      </w:tr>
      <w:tr w:rsidR="006F2E32" w14:paraId="36186928" w14:textId="77777777" w:rsidTr="0025707C">
        <w:trPr>
          <w:jc w:val="center"/>
        </w:trPr>
        <w:tc>
          <w:tcPr>
            <w:tcW w:w="1991" w:type="dxa"/>
          </w:tcPr>
          <w:p w14:paraId="0DDDE008" w14:textId="77777777" w:rsidR="006F2E32" w:rsidRDefault="006F2E32" w:rsidP="0025707C">
            <w:pPr>
              <w:pStyle w:val="TableEntry"/>
            </w:pPr>
            <w:r>
              <w:t>Content-Encoding</w:t>
            </w:r>
          </w:p>
        </w:tc>
        <w:tc>
          <w:tcPr>
            <w:tcW w:w="1276" w:type="dxa"/>
          </w:tcPr>
          <w:p w14:paraId="13E85D2A" w14:textId="77777777" w:rsidR="006F2E32" w:rsidRDefault="006F2E32" w:rsidP="0025707C">
            <w:pPr>
              <w:pStyle w:val="TableEntry"/>
            </w:pPr>
            <w:r>
              <w:t>encoding</w:t>
            </w:r>
          </w:p>
        </w:tc>
        <w:tc>
          <w:tcPr>
            <w:tcW w:w="1559" w:type="dxa"/>
          </w:tcPr>
          <w:p w14:paraId="544AC7F5" w14:textId="77777777" w:rsidR="006F2E32" w:rsidRDefault="006F2E32" w:rsidP="0025707C">
            <w:pPr>
              <w:pStyle w:val="TableEntry"/>
            </w:pPr>
            <w:r>
              <w:t>C</w:t>
            </w:r>
          </w:p>
        </w:tc>
        <w:tc>
          <w:tcPr>
            <w:tcW w:w="4110" w:type="dxa"/>
          </w:tcPr>
          <w:p w14:paraId="53E5E894" w14:textId="77777777" w:rsidR="006F2E32" w:rsidRDefault="006F2E32" w:rsidP="0025707C">
            <w:pPr>
              <w:pStyle w:val="TableEntry"/>
            </w:pPr>
            <w:r>
              <w:t>See section 8.4.2.</w:t>
            </w:r>
          </w:p>
        </w:tc>
      </w:tr>
      <w:tr w:rsidR="006F2E32" w14:paraId="32E49A99" w14:textId="77777777" w:rsidTr="0025707C">
        <w:trPr>
          <w:jc w:val="center"/>
        </w:trPr>
        <w:tc>
          <w:tcPr>
            <w:tcW w:w="1991" w:type="dxa"/>
          </w:tcPr>
          <w:p w14:paraId="6186F2E1" w14:textId="77777777" w:rsidR="006F2E32" w:rsidRDefault="006F2E32" w:rsidP="0025707C">
            <w:pPr>
              <w:pStyle w:val="TableEntry"/>
            </w:pPr>
            <w:r>
              <w:lastRenderedPageBreak/>
              <w:t>Content-Length</w:t>
            </w:r>
          </w:p>
        </w:tc>
        <w:tc>
          <w:tcPr>
            <w:tcW w:w="1276" w:type="dxa"/>
          </w:tcPr>
          <w:p w14:paraId="1120894B" w14:textId="77777777" w:rsidR="006F2E32" w:rsidRDefault="006F2E32" w:rsidP="0025707C">
            <w:pPr>
              <w:pStyle w:val="TableEntry"/>
            </w:pPr>
            <w:r>
              <w:t>uint</w:t>
            </w:r>
          </w:p>
        </w:tc>
        <w:tc>
          <w:tcPr>
            <w:tcW w:w="1559" w:type="dxa"/>
          </w:tcPr>
          <w:p w14:paraId="283FB6C6" w14:textId="77777777" w:rsidR="006F2E32" w:rsidRDefault="006F2E32" w:rsidP="0025707C">
            <w:pPr>
              <w:pStyle w:val="TableEntry"/>
            </w:pPr>
            <w:r>
              <w:t>C</w:t>
            </w:r>
          </w:p>
        </w:tc>
        <w:tc>
          <w:tcPr>
            <w:tcW w:w="4110" w:type="dxa"/>
          </w:tcPr>
          <w:p w14:paraId="2F538A12" w14:textId="77777777" w:rsidR="006F2E32" w:rsidRDefault="006F2E32" w:rsidP="0025707C">
            <w:pPr>
              <w:pStyle w:val="TableEntry"/>
            </w:pPr>
            <w:r>
              <w:t>See section 8.4.3.</w:t>
            </w:r>
          </w:p>
        </w:tc>
      </w:tr>
    </w:tbl>
    <w:p w14:paraId="070BB30E" w14:textId="77777777" w:rsidR="006F2E32" w:rsidRDefault="006F2E32" w:rsidP="006F2E32"/>
    <w:p w14:paraId="66E0E0E6" w14:textId="77777777" w:rsidR="006F2E32" w:rsidRDefault="006F2E32" w:rsidP="006F2E32">
      <w:r>
        <w:t>All success responses shall also contain the Content Representation (see Section 8.4.2) and Payload header fields (see Section 8.4.3) with appropriate values.</w:t>
      </w:r>
    </w:p>
    <w:p w14:paraId="5C20B5F7" w14:textId="77777777" w:rsidR="006F2E32" w:rsidRDefault="006F2E32" w:rsidP="006F2E32">
      <w:r>
        <w:t>It is recommended that the text returned in the Warning header field (see [RFC7234] Section 5.5) contain a DICOM Status Code (see PS3.4 and Annex C “Status Type Encoding (Normative)” in PS3.7) and descriptive reason. For example:</w:t>
      </w:r>
    </w:p>
    <w:p w14:paraId="6DF19979" w14:textId="77777777" w:rsidR="006F2E32" w:rsidRPr="004833A3" w:rsidRDefault="006F2E32" w:rsidP="006F2E32">
      <w:r w:rsidRPr="00EA715A">
        <w:rPr>
          <w:rFonts w:ascii="Courier New" w:hAnsi="Courier New" w:cs="Courier New"/>
        </w:rPr>
        <w:t>Warning: A700 &lt;service&gt;: Out of memory</w:t>
      </w:r>
    </w:p>
    <w:p w14:paraId="75BC2408" w14:textId="7826AE5E" w:rsidR="000463B8" w:rsidRDefault="000463B8" w:rsidP="00A034FC">
      <w:pPr>
        <w:pStyle w:val="Heading4"/>
      </w:pPr>
      <w:bookmarkStart w:id="286" w:name="_Toc181029423"/>
      <w:r>
        <w:t>X.9.3.3</w:t>
      </w:r>
      <w:r>
        <w:tab/>
        <w:t>Response Payload</w:t>
      </w:r>
      <w:bookmarkEnd w:id="286"/>
    </w:p>
    <w:p w14:paraId="59A361F7" w14:textId="77777777" w:rsidR="00214AF5" w:rsidRDefault="00214AF5" w:rsidP="00214AF5">
      <w:r>
        <w:t>A success response shall have no payload.</w:t>
      </w:r>
    </w:p>
    <w:p w14:paraId="549B7DFD" w14:textId="710545CB" w:rsidR="000463B8" w:rsidRDefault="00214AF5" w:rsidP="00FE3B13">
      <w:r w:rsidRPr="00EA715A">
        <w:t>A failure response payload may contain a Status Report describing any failures, warnings, or other useful information.</w:t>
      </w:r>
    </w:p>
    <w:p w14:paraId="7AD9296D" w14:textId="7FA4FCFC" w:rsidR="009E7207" w:rsidRDefault="005A283F" w:rsidP="00BC3001">
      <w:pPr>
        <w:pStyle w:val="Heading2"/>
      </w:pPr>
      <w:r>
        <w:t>X.10</w:t>
      </w:r>
      <w:r>
        <w:tab/>
        <w:t>Modality Performed Procedure Step Event Reports</w:t>
      </w:r>
    </w:p>
    <w:p w14:paraId="7077C7F6" w14:textId="0D6AEBE0" w:rsidR="00201071" w:rsidRDefault="00201071" w:rsidP="00201071">
      <w:r>
        <w:t>The origin server uses the Send Event Report Transaction (see Section 8.10.5) to send a Modality Performed Procedure Step Event Report, containing the details of any state change in the Modality Performed Procedure Step to the user agent.</w:t>
      </w:r>
    </w:p>
    <w:p w14:paraId="3E3F110B" w14:textId="058E1399" w:rsidR="00201071" w:rsidRDefault="00201071" w:rsidP="00201071">
      <w:r>
        <w:t xml:space="preserve">The origin server shall send Modality Performed Procedure Step Event Reports as described in Section </w:t>
      </w:r>
      <w:r w:rsidR="00FA33EB">
        <w:t>F.9.2</w:t>
      </w:r>
      <w:r>
        <w:t xml:space="preserve"> in PS3.4.</w:t>
      </w:r>
    </w:p>
    <w:p w14:paraId="147DA366" w14:textId="0C2D9ABF" w:rsidR="00201071" w:rsidRDefault="00201071" w:rsidP="00201071">
      <w:r>
        <w:t xml:space="preserve">The Event Report shall contain all mandatory Attributes described in </w:t>
      </w:r>
      <w:r w:rsidR="003352DA" w:rsidRPr="003352DA">
        <w:t xml:space="preserve">Table F.9.2-1 </w:t>
      </w:r>
      <w:r w:rsidR="003352DA">
        <w:t>“</w:t>
      </w:r>
      <w:r w:rsidR="003352DA" w:rsidRPr="003352DA">
        <w:t>Performed Procedure Step Notification Event Information</w:t>
      </w:r>
      <w:r w:rsidR="003352DA">
        <w:t>”</w:t>
      </w:r>
      <w:r>
        <w:t xml:space="preserve"> in PS3.4 and Table 10.3-2 “N-EVENT-REPORT-RSP Message Fields” in PS3.7.</w:t>
      </w:r>
    </w:p>
    <w:p w14:paraId="3FD5C7E6" w14:textId="194437ED" w:rsidR="005A283F" w:rsidRDefault="00201071" w:rsidP="00201071">
      <w:r>
        <w:t xml:space="preserve">The following is an example application/dicom+json </w:t>
      </w:r>
      <w:r w:rsidR="00616C03">
        <w:t>Modality Performed Procedure Step</w:t>
      </w:r>
      <w:r>
        <w:t xml:space="preserve"> Event Report payload:</w:t>
      </w:r>
    </w:p>
    <w:p w14:paraId="05828DD9" w14:textId="4184321E" w:rsidR="00494402" w:rsidRDefault="00494402" w:rsidP="00190968">
      <w:pPr>
        <w:rPr>
          <w:rFonts w:ascii="Courier New" w:hAnsi="Courier New" w:cs="Courier New"/>
          <w:sz w:val="18"/>
          <w:szCs w:val="18"/>
        </w:rPr>
      </w:pPr>
      <w:r w:rsidRPr="004B252C">
        <w:rPr>
          <w:rFonts w:ascii="Courier New" w:hAnsi="Courier New" w:cs="Courier New"/>
          <w:sz w:val="18"/>
          <w:szCs w:val="18"/>
        </w:rPr>
        <w:t>{</w:t>
      </w:r>
      <w:r w:rsidR="00F44DC0" w:rsidRPr="004B252C">
        <w:rPr>
          <w:rFonts w:ascii="Courier New" w:hAnsi="Courier New" w:cs="Courier New"/>
          <w:sz w:val="18"/>
          <w:szCs w:val="18"/>
        </w:rPr>
        <w:br/>
      </w:r>
      <w:r w:rsidR="00190968" w:rsidRPr="004B252C">
        <w:rPr>
          <w:rFonts w:ascii="Courier New" w:hAnsi="Courier New" w:cs="Courier New"/>
          <w:sz w:val="18"/>
          <w:szCs w:val="18"/>
        </w:rPr>
        <w:t>"00000002": {"vr": "UI", "Value": ["1.2.840.10008.5.1.4.34.6.4"] },</w:t>
      </w:r>
      <w:r w:rsidR="00190968" w:rsidRPr="004B252C">
        <w:rPr>
          <w:rFonts w:ascii="Courier New" w:hAnsi="Courier New" w:cs="Courier New"/>
          <w:sz w:val="18"/>
          <w:szCs w:val="18"/>
        </w:rPr>
        <w:br/>
        <w:t>"00000110": {"vr": "US", "Value": [23] },</w:t>
      </w:r>
      <w:r w:rsidR="00190968" w:rsidRPr="004B252C">
        <w:rPr>
          <w:rFonts w:ascii="Courier New" w:hAnsi="Courier New" w:cs="Courier New"/>
          <w:sz w:val="18"/>
          <w:szCs w:val="18"/>
        </w:rPr>
        <w:br/>
        <w:t>"00001000": {"vr": "UI", "Value": ["1.2.840.10008.5.1.4.34.6.4.2.3.44.22231"] },</w:t>
      </w:r>
      <w:r w:rsidR="00190968" w:rsidRPr="004B252C">
        <w:rPr>
          <w:rFonts w:ascii="Courier New" w:hAnsi="Courier New" w:cs="Courier New"/>
          <w:sz w:val="18"/>
          <w:szCs w:val="18"/>
        </w:rPr>
        <w:br/>
        <w:t>"00001002": {"vr": "US", "Value": [</w:t>
      </w:r>
      <w:r w:rsidR="00BE08A3">
        <w:rPr>
          <w:rFonts w:ascii="Courier New" w:hAnsi="Courier New" w:cs="Courier New"/>
          <w:sz w:val="18"/>
          <w:szCs w:val="18"/>
        </w:rPr>
        <w:t>2</w:t>
      </w:r>
      <w:r w:rsidR="00190968" w:rsidRPr="004B252C">
        <w:rPr>
          <w:rFonts w:ascii="Courier New" w:hAnsi="Courier New" w:cs="Courier New"/>
          <w:sz w:val="18"/>
          <w:szCs w:val="18"/>
        </w:rPr>
        <w:t>] }</w:t>
      </w:r>
      <w:r w:rsidR="00190968" w:rsidRPr="004B252C">
        <w:rPr>
          <w:rFonts w:ascii="Courier New" w:hAnsi="Courier New" w:cs="Courier New"/>
          <w:sz w:val="18"/>
          <w:szCs w:val="18"/>
        </w:rPr>
        <w:br/>
      </w:r>
      <w:r w:rsidRPr="004B252C">
        <w:rPr>
          <w:rFonts w:ascii="Courier New" w:hAnsi="Courier New" w:cs="Courier New"/>
          <w:sz w:val="18"/>
          <w:szCs w:val="18"/>
        </w:rPr>
        <w:t>}</w:t>
      </w:r>
      <w:r w:rsidR="00F44DC0" w:rsidRPr="004B252C">
        <w:rPr>
          <w:rFonts w:ascii="Courier New" w:hAnsi="Courier New" w:cs="Courier New"/>
          <w:sz w:val="18"/>
          <w:szCs w:val="18"/>
        </w:rPr>
        <w:t xml:space="preserve"> CRLF</w:t>
      </w:r>
    </w:p>
    <w:p w14:paraId="223D1EEC" w14:textId="77777777" w:rsidR="00590804" w:rsidRDefault="00590804" w:rsidP="00590804"/>
    <w:p w14:paraId="1079FCE6" w14:textId="77777777" w:rsidR="00E30D37" w:rsidRPr="00F64160" w:rsidRDefault="00E30D37" w:rsidP="00E30D37">
      <w:pPr>
        <w:pStyle w:val="Instruction"/>
      </w:pPr>
      <w:r>
        <w:t>Update Section 4 Symbols and Abbreviated Terms: add MPPS, MWL, and UPS</w:t>
      </w:r>
    </w:p>
    <w:p w14:paraId="06039080" w14:textId="5D33D752" w:rsidR="00E30D37" w:rsidRPr="00F64160" w:rsidRDefault="00E30D37" w:rsidP="00E30D37">
      <w:pPr>
        <w:pStyle w:val="Heading1"/>
      </w:pPr>
      <w:r>
        <w:t>4</w:t>
      </w:r>
      <w:r w:rsidRPr="00F64160">
        <w:tab/>
      </w:r>
      <w:r>
        <w:t>Symbols and Abbreviated Terms</w:t>
      </w:r>
    </w:p>
    <w:p w14:paraId="32E7B30F" w14:textId="77777777" w:rsidR="00E30D37" w:rsidRPr="00701AFF" w:rsidRDefault="00E30D37" w:rsidP="00E30D37">
      <w:pPr>
        <w:tabs>
          <w:tab w:val="clear" w:pos="720"/>
          <w:tab w:val="left" w:pos="1134"/>
        </w:tabs>
        <w:ind w:left="1134" w:hanging="1134"/>
      </w:pPr>
      <w:r w:rsidRPr="00701AFF">
        <w:t>…</w:t>
      </w:r>
    </w:p>
    <w:p w14:paraId="7DCD266E" w14:textId="77777777" w:rsidR="00E30D37" w:rsidRPr="00701AFF" w:rsidRDefault="00E30D37" w:rsidP="00E30D37">
      <w:pPr>
        <w:tabs>
          <w:tab w:val="clear" w:pos="720"/>
          <w:tab w:val="left" w:pos="1134"/>
        </w:tabs>
        <w:ind w:left="1134" w:hanging="1134"/>
      </w:pPr>
      <w:r w:rsidRPr="00701AFF">
        <w:rPr>
          <w:b/>
          <w:bCs/>
        </w:rPr>
        <w:t>JSON</w:t>
      </w:r>
      <w:r w:rsidRPr="00701AFF">
        <w:tab/>
        <w:t>JavaScript Object Notation</w:t>
      </w:r>
    </w:p>
    <w:p w14:paraId="42483DF3" w14:textId="77777777" w:rsidR="00E30D37" w:rsidRPr="00701AFF" w:rsidRDefault="00E30D37" w:rsidP="00E30D37">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service. See PS3.4, Annex F.</w:t>
      </w:r>
    </w:p>
    <w:p w14:paraId="687D7402" w14:textId="77777777" w:rsidR="00E30D37" w:rsidRPr="00701AFF" w:rsidRDefault="00E30D37" w:rsidP="00E30D37">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service (also known as Basic Worklist service). See PS3.4, Annex K.</w:t>
      </w:r>
    </w:p>
    <w:p w14:paraId="2FD85DAC" w14:textId="77777777" w:rsidR="00E30D37" w:rsidRPr="00701AFF" w:rsidRDefault="00E30D37" w:rsidP="00E30D37">
      <w:pPr>
        <w:tabs>
          <w:tab w:val="clear" w:pos="720"/>
          <w:tab w:val="left" w:pos="1134"/>
        </w:tabs>
        <w:ind w:left="1134" w:hanging="1134"/>
      </w:pPr>
      <w:r w:rsidRPr="00701AFF">
        <w:rPr>
          <w:b/>
          <w:bCs/>
        </w:rPr>
        <w:lastRenderedPageBreak/>
        <w:t>QIDO</w:t>
      </w:r>
      <w:r w:rsidRPr="003540AD">
        <w:rPr>
          <w:b/>
          <w:bCs/>
        </w:rPr>
        <w:t>-RS</w:t>
      </w:r>
      <w:r w:rsidRPr="00701AFF">
        <w:tab/>
        <w:t>Query based on ID for DICOM Objects by RESTful Services</w:t>
      </w:r>
    </w:p>
    <w:p w14:paraId="1A8E6D5F" w14:textId="77777777" w:rsidR="00E30D37" w:rsidRDefault="00E30D37" w:rsidP="00E30D37">
      <w:pPr>
        <w:tabs>
          <w:tab w:val="clear" w:pos="720"/>
          <w:tab w:val="left" w:pos="1134"/>
        </w:tabs>
        <w:ind w:left="1134" w:hanging="1134"/>
      </w:pPr>
      <w:r w:rsidRPr="00701AFF">
        <w:t>…</w:t>
      </w:r>
    </w:p>
    <w:p w14:paraId="65069FD7" w14:textId="77777777" w:rsidR="00E30D37" w:rsidRDefault="00E30D37" w:rsidP="00E30D37">
      <w:pPr>
        <w:tabs>
          <w:tab w:val="clear" w:pos="720"/>
          <w:tab w:val="left" w:pos="1134"/>
        </w:tabs>
        <w:ind w:left="1134" w:hanging="1134"/>
      </w:pPr>
      <w:r w:rsidRPr="003540AD">
        <w:rPr>
          <w:b/>
          <w:bCs/>
        </w:rPr>
        <w:t>UID</w:t>
      </w:r>
      <w:r>
        <w:tab/>
      </w:r>
      <w:r w:rsidRPr="003540AD">
        <w:t>Unique (DICOM) Identifier</w:t>
      </w:r>
    </w:p>
    <w:p w14:paraId="4A2EDC23" w14:textId="77777777" w:rsidR="00E30D37" w:rsidRPr="003540AD" w:rsidRDefault="00E30D37" w:rsidP="00E30D37">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02C00D2D" w14:textId="77777777" w:rsidR="00E30D37" w:rsidRDefault="00E30D37" w:rsidP="00E30D37">
      <w:pPr>
        <w:tabs>
          <w:tab w:val="clear" w:pos="720"/>
          <w:tab w:val="left" w:pos="1134"/>
        </w:tabs>
        <w:ind w:left="1134" w:hanging="1134"/>
      </w:pPr>
      <w:r w:rsidRPr="003540AD">
        <w:rPr>
          <w:b/>
          <w:bCs/>
        </w:rPr>
        <w:t>UPS-RS</w:t>
      </w:r>
      <w:r>
        <w:tab/>
      </w:r>
      <w:r w:rsidRPr="003540AD">
        <w:t>Unified Procedure Step by RESTful Services</w:t>
      </w:r>
    </w:p>
    <w:p w14:paraId="1CC61E63" w14:textId="77777777" w:rsidR="00E30D37" w:rsidRDefault="00E30D37" w:rsidP="00E30D37">
      <w:pPr>
        <w:tabs>
          <w:tab w:val="clear" w:pos="720"/>
          <w:tab w:val="left" w:pos="1134"/>
        </w:tabs>
        <w:ind w:left="1134" w:hanging="1134"/>
      </w:pPr>
      <w:r>
        <w:t>…</w:t>
      </w:r>
    </w:p>
    <w:p w14:paraId="59F52E15" w14:textId="230D7DF3" w:rsidR="00B31CB7" w:rsidRPr="00F64160" w:rsidRDefault="003357C1" w:rsidP="00B31CB7">
      <w:pPr>
        <w:pStyle w:val="Instruction"/>
        <w:keepNext/>
      </w:pPr>
      <w:r>
        <w:t>Update Section B Examples</w:t>
      </w:r>
      <w:r w:rsidR="004C6623">
        <w:t>:</w:t>
      </w:r>
      <w:r>
        <w:t xml:space="preserve"> a</w:t>
      </w:r>
      <w:r w:rsidR="00B31CB7" w:rsidRPr="00F64160">
        <w:t xml:space="preserve">dd new </w:t>
      </w:r>
      <w:r w:rsidR="00B31CB7">
        <w:t>examples for Modality Services</w:t>
      </w:r>
    </w:p>
    <w:p w14:paraId="2DF5CE45" w14:textId="77777777" w:rsidR="00B31CB7" w:rsidRPr="00F64160" w:rsidRDefault="00B31CB7" w:rsidP="00B31CB7">
      <w:pPr>
        <w:pStyle w:val="Heading1"/>
      </w:pPr>
      <w:bookmarkStart w:id="287" w:name="_Toc150508004"/>
      <w:r w:rsidRPr="00F64160">
        <w:t>B</w:t>
      </w:r>
      <w:r w:rsidRPr="00F64160">
        <w:tab/>
        <w:t>Examples (Informative)</w:t>
      </w:r>
      <w:bookmarkEnd w:id="287"/>
    </w:p>
    <w:p w14:paraId="49F70375" w14:textId="77777777" w:rsidR="00B31CB7" w:rsidRPr="00F64160" w:rsidRDefault="00B31CB7" w:rsidP="00B31CB7">
      <w:pPr>
        <w:keepNext/>
      </w:pPr>
      <w:r w:rsidRPr="00F64160">
        <w:t>…</w:t>
      </w:r>
    </w:p>
    <w:p w14:paraId="244C89E7" w14:textId="015F8759" w:rsidR="00B31CB7" w:rsidRPr="00F64160" w:rsidRDefault="00B31CB7" w:rsidP="00B31CB7">
      <w:pPr>
        <w:pStyle w:val="Heading2"/>
      </w:pPr>
      <w:bookmarkStart w:id="288" w:name="_Toc150508005"/>
      <w:r w:rsidRPr="00F64160">
        <w:t>B.</w:t>
      </w:r>
      <w:r>
        <w:t>x1</w:t>
      </w:r>
      <w:r w:rsidRPr="00F64160">
        <w:tab/>
      </w:r>
      <w:bookmarkEnd w:id="288"/>
      <w:r>
        <w:t>Notification</w:t>
      </w:r>
    </w:p>
    <w:p w14:paraId="0C97F2EE" w14:textId="60CEB5DE" w:rsidR="00B31CB7" w:rsidRPr="00190968" w:rsidRDefault="00AB29D7" w:rsidP="00AB29D7">
      <w:r>
        <w:t>TBS</w:t>
      </w:r>
    </w:p>
    <w:p w14:paraId="4B58A1EC" w14:textId="71169179" w:rsidR="009E7207" w:rsidRDefault="00AB29D7" w:rsidP="009E7207">
      <w:pPr>
        <w:pStyle w:val="Instruction"/>
      </w:pPr>
      <w:r>
        <w:t xml:space="preserve">Update Table </w:t>
      </w:r>
      <w:r w:rsidR="009E7207">
        <w:t>H</w:t>
      </w:r>
      <w:r w:rsidR="003357C1">
        <w:t>-</w:t>
      </w:r>
      <w:r>
        <w:t>1</w:t>
      </w:r>
      <w:r w:rsidR="009E7207">
        <w:t xml:space="preserve"> </w:t>
      </w:r>
      <w:r w:rsidR="003357C1">
        <w:t>Resources and Methods</w:t>
      </w:r>
      <w:r w:rsidR="004C6623">
        <w:t>:</w:t>
      </w:r>
      <w:r w:rsidR="003357C1">
        <w:t xml:space="preserve"> add new resources</w:t>
      </w:r>
      <w:r w:rsidR="004C6623">
        <w:t xml:space="preserve"> and methods for Modality Services</w:t>
      </w:r>
    </w:p>
    <w:p w14:paraId="0B4BC68E" w14:textId="0B13EC27" w:rsidR="00D70AB6" w:rsidRPr="00F64160" w:rsidRDefault="00D70AB6" w:rsidP="00D70AB6">
      <w:pPr>
        <w:pStyle w:val="Heading1"/>
      </w:pPr>
      <w:r>
        <w:t>H</w:t>
      </w:r>
      <w:r w:rsidRPr="00F64160">
        <w:tab/>
      </w:r>
      <w:r w:rsidR="003A024D" w:rsidRPr="00F64160">
        <w:t>Capabilities Description</w:t>
      </w:r>
    </w:p>
    <w:tbl>
      <w:tblPr>
        <w:tblW w:w="9346" w:type="dxa"/>
        <w:tblLayout w:type="fixed"/>
        <w:tblLook w:val="04A0" w:firstRow="1" w:lastRow="0" w:firstColumn="1" w:lastColumn="0" w:noHBand="0" w:noVBand="1"/>
      </w:tblPr>
      <w:tblGrid>
        <w:gridCol w:w="1266"/>
        <w:gridCol w:w="3827"/>
        <w:gridCol w:w="2410"/>
        <w:gridCol w:w="1843"/>
      </w:tblGrid>
      <w:tr w:rsidR="00585F20" w:rsidRPr="00F64160" w14:paraId="3B7CB33A" w14:textId="77777777" w:rsidTr="00D93200">
        <w:trPr>
          <w:trHeight w:val="106"/>
        </w:trPr>
        <w:tc>
          <w:tcPr>
            <w:tcW w:w="1266" w:type="dxa"/>
            <w:tcBorders>
              <w:top w:val="single" w:sz="8" w:space="0" w:color="000000"/>
              <w:left w:val="single" w:sz="8" w:space="0" w:color="000000"/>
              <w:bottom w:val="single" w:sz="8" w:space="0" w:color="000000"/>
              <w:right w:val="single" w:sz="8" w:space="0" w:color="000000"/>
            </w:tcBorders>
            <w:shd w:val="clear" w:color="auto" w:fill="auto"/>
            <w:hideMark/>
          </w:tcPr>
          <w:p w14:paraId="49F102F9" w14:textId="77777777" w:rsidR="00585F20" w:rsidRPr="00F64160" w:rsidRDefault="00585F20" w:rsidP="006E680D">
            <w:pPr>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Service</w:t>
            </w:r>
          </w:p>
        </w:tc>
        <w:tc>
          <w:tcPr>
            <w:tcW w:w="3827" w:type="dxa"/>
            <w:tcBorders>
              <w:top w:val="single" w:sz="8" w:space="0" w:color="000000"/>
              <w:left w:val="nil"/>
              <w:bottom w:val="single" w:sz="8" w:space="0" w:color="000000"/>
              <w:right w:val="single" w:sz="8" w:space="0" w:color="000000"/>
            </w:tcBorders>
            <w:shd w:val="clear" w:color="auto" w:fill="auto"/>
            <w:hideMark/>
          </w:tcPr>
          <w:p w14:paraId="3E0BF0E2" w14:textId="77777777" w:rsidR="00585F20" w:rsidRPr="00F64160" w:rsidRDefault="00585F20" w:rsidP="006E680D">
            <w:pPr>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Resource</w:t>
            </w:r>
          </w:p>
        </w:tc>
        <w:tc>
          <w:tcPr>
            <w:tcW w:w="2410" w:type="dxa"/>
            <w:tcBorders>
              <w:top w:val="single" w:sz="8" w:space="0" w:color="000000"/>
              <w:left w:val="nil"/>
              <w:bottom w:val="single" w:sz="8" w:space="0" w:color="000000"/>
              <w:right w:val="single" w:sz="8" w:space="0" w:color="000000"/>
            </w:tcBorders>
            <w:shd w:val="clear" w:color="auto" w:fill="auto"/>
            <w:hideMark/>
          </w:tcPr>
          <w:p w14:paraId="6B24F38D" w14:textId="77777777" w:rsidR="00585F20" w:rsidRPr="00F64160" w:rsidRDefault="00585F20" w:rsidP="006E680D">
            <w:pPr>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Transactions</w:t>
            </w:r>
          </w:p>
        </w:tc>
        <w:tc>
          <w:tcPr>
            <w:tcW w:w="1843" w:type="dxa"/>
            <w:tcBorders>
              <w:top w:val="single" w:sz="8" w:space="0" w:color="000000"/>
              <w:left w:val="nil"/>
              <w:bottom w:val="single" w:sz="8" w:space="0" w:color="000000"/>
              <w:right w:val="single" w:sz="8" w:space="0" w:color="000000"/>
            </w:tcBorders>
            <w:shd w:val="clear" w:color="auto" w:fill="auto"/>
            <w:hideMark/>
          </w:tcPr>
          <w:p w14:paraId="03A0662E" w14:textId="77777777" w:rsidR="00585F20" w:rsidRPr="00F64160" w:rsidRDefault="00585F20" w:rsidP="006E680D">
            <w:pPr>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Reference</w:t>
            </w:r>
          </w:p>
        </w:tc>
      </w:tr>
      <w:tr w:rsidR="00585F20" w:rsidRPr="00953C94" w14:paraId="73107189" w14:textId="77777777" w:rsidTr="006E680D">
        <w:trPr>
          <w:trHeight w:val="31"/>
        </w:trPr>
        <w:tc>
          <w:tcPr>
            <w:tcW w:w="9346" w:type="dxa"/>
            <w:gridSpan w:val="4"/>
            <w:tcBorders>
              <w:top w:val="single" w:sz="8" w:space="0" w:color="000000"/>
              <w:left w:val="single" w:sz="8" w:space="0" w:color="000000"/>
              <w:bottom w:val="single" w:sz="8" w:space="0" w:color="000000"/>
              <w:right w:val="single" w:sz="8" w:space="0" w:color="000000"/>
            </w:tcBorders>
            <w:shd w:val="clear" w:color="auto" w:fill="auto"/>
            <w:hideMark/>
          </w:tcPr>
          <w:p w14:paraId="39F47A9B" w14:textId="264C99D4" w:rsidR="00585F20" w:rsidRPr="00953C94" w:rsidRDefault="0035130F" w:rsidP="006E680D">
            <w:pPr>
              <w:tabs>
                <w:tab w:val="clear" w:pos="720"/>
              </w:tabs>
              <w:overflowPunct/>
              <w:autoSpaceDE/>
              <w:autoSpaceDN/>
              <w:adjustRightInd/>
              <w:spacing w:after="0"/>
              <w:textAlignment w:val="auto"/>
              <w:rPr>
                <w:rFonts w:cs="Helvetica"/>
              </w:rPr>
            </w:pPr>
            <w:r>
              <w:rPr>
                <w:rFonts w:cs="Helvetica"/>
              </w:rPr>
              <w:t>…</w:t>
            </w:r>
          </w:p>
        </w:tc>
      </w:tr>
      <w:tr w:rsidR="00585F20" w:rsidRPr="0035130F" w14:paraId="7C6AF020" w14:textId="77777777" w:rsidTr="006E680D">
        <w:trPr>
          <w:trHeight w:val="31"/>
        </w:trPr>
        <w:tc>
          <w:tcPr>
            <w:tcW w:w="9346" w:type="dxa"/>
            <w:gridSpan w:val="4"/>
            <w:tcBorders>
              <w:top w:val="single" w:sz="4" w:space="0" w:color="auto"/>
              <w:left w:val="single" w:sz="4" w:space="0" w:color="auto"/>
              <w:bottom w:val="single" w:sz="4" w:space="0" w:color="auto"/>
              <w:right w:val="single" w:sz="4" w:space="0" w:color="auto"/>
            </w:tcBorders>
            <w:shd w:val="clear" w:color="auto" w:fill="auto"/>
          </w:tcPr>
          <w:p w14:paraId="1C0EBCBA" w14:textId="47F86E8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Storage Commitment Requests (see Section </w:t>
            </w:r>
            <w:r w:rsidR="0035130F">
              <w:rPr>
                <w:rFonts w:cs="Helvetica"/>
              </w:rPr>
              <w:t>13</w:t>
            </w:r>
            <w:r w:rsidRPr="0035130F">
              <w:rPr>
                <w:rFonts w:cs="Helvetica"/>
              </w:rPr>
              <w:t>.1.1)</w:t>
            </w:r>
          </w:p>
        </w:tc>
      </w:tr>
      <w:tr w:rsidR="00585F20" w:rsidRPr="0035130F" w14:paraId="2FED7A30" w14:textId="77777777" w:rsidTr="00D93200">
        <w:trPr>
          <w:trHeight w:val="31"/>
        </w:trPr>
        <w:tc>
          <w:tcPr>
            <w:tcW w:w="1266" w:type="dxa"/>
            <w:vMerge w:val="restart"/>
            <w:tcBorders>
              <w:top w:val="single" w:sz="4" w:space="0" w:color="auto"/>
              <w:left w:val="single" w:sz="4" w:space="0" w:color="auto"/>
              <w:right w:val="single" w:sz="4" w:space="0" w:color="auto"/>
            </w:tcBorders>
            <w:shd w:val="clear" w:color="auto" w:fill="auto"/>
          </w:tcPr>
          <w:p w14:paraId="2D8B038C"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7" w:type="dxa"/>
            <w:vMerge w:val="restart"/>
            <w:tcBorders>
              <w:top w:val="single" w:sz="4" w:space="0" w:color="auto"/>
              <w:left w:val="single" w:sz="4" w:space="0" w:color="auto"/>
              <w:right w:val="single" w:sz="4" w:space="0" w:color="auto"/>
            </w:tcBorders>
            <w:shd w:val="clear" w:color="auto" w:fill="auto"/>
          </w:tcPr>
          <w:p w14:paraId="4913D884"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commitment-requests</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96624CF"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Request</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7E9EDF67" w14:textId="4996FDCE"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.4</w:t>
            </w:r>
          </w:p>
        </w:tc>
      </w:tr>
      <w:tr w:rsidR="00585F20" w:rsidRPr="0035130F" w14:paraId="73C63BC1" w14:textId="77777777" w:rsidTr="00D93200">
        <w:trPr>
          <w:trHeight w:val="31"/>
        </w:trPr>
        <w:tc>
          <w:tcPr>
            <w:tcW w:w="1266" w:type="dxa"/>
            <w:vMerge/>
            <w:tcBorders>
              <w:left w:val="single" w:sz="4" w:space="0" w:color="auto"/>
              <w:bottom w:val="single" w:sz="4" w:space="0" w:color="auto"/>
              <w:right w:val="single" w:sz="4" w:space="0" w:color="auto"/>
            </w:tcBorders>
            <w:shd w:val="clear" w:color="auto" w:fill="auto"/>
          </w:tcPr>
          <w:p w14:paraId="4475625F"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7" w:type="dxa"/>
            <w:vMerge/>
            <w:tcBorders>
              <w:left w:val="single" w:sz="4" w:space="0" w:color="auto"/>
              <w:bottom w:val="single" w:sz="4" w:space="0" w:color="auto"/>
              <w:right w:val="single" w:sz="4" w:space="0" w:color="auto"/>
            </w:tcBorders>
            <w:shd w:val="clear" w:color="auto" w:fill="auto"/>
          </w:tcPr>
          <w:p w14:paraId="664BB5AB" w14:textId="77777777" w:rsidR="00585F20" w:rsidRPr="0035130F" w:rsidRDefault="00585F20" w:rsidP="006E680D">
            <w:pPr>
              <w:tabs>
                <w:tab w:val="clear" w:pos="720"/>
              </w:tabs>
              <w:overflowPunct/>
              <w:autoSpaceDE/>
              <w:autoSpaceDN/>
              <w:adjustRightInd/>
              <w:spacing w:after="0"/>
              <w:textAlignment w:val="auto"/>
              <w:rPr>
                <w:rFonts w:cs="Helvetica"/>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1855530"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Result Check</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7321D3C6" w14:textId="59A3A32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.5</w:t>
            </w:r>
          </w:p>
        </w:tc>
      </w:tr>
      <w:tr w:rsidR="00D93200" w:rsidRPr="0035130F" w14:paraId="5C59BDBE" w14:textId="77777777" w:rsidTr="00630327">
        <w:trPr>
          <w:trHeight w:val="31"/>
        </w:trPr>
        <w:tc>
          <w:tcPr>
            <w:tcW w:w="9346" w:type="dxa"/>
            <w:gridSpan w:val="4"/>
            <w:tcBorders>
              <w:top w:val="single" w:sz="4" w:space="0" w:color="auto"/>
              <w:left w:val="single" w:sz="4" w:space="0" w:color="auto"/>
              <w:bottom w:val="single" w:sz="4" w:space="0" w:color="auto"/>
              <w:right w:val="single" w:sz="4" w:space="0" w:color="auto"/>
            </w:tcBorders>
            <w:shd w:val="clear" w:color="auto" w:fill="auto"/>
          </w:tcPr>
          <w:p w14:paraId="7017CE7E" w14:textId="28611FC9" w:rsidR="00D93200" w:rsidRPr="00D93200" w:rsidRDefault="00D93200" w:rsidP="006E680D">
            <w:pPr>
              <w:tabs>
                <w:tab w:val="clear" w:pos="720"/>
              </w:tabs>
              <w:overflowPunct/>
              <w:autoSpaceDE/>
              <w:autoSpaceDN/>
              <w:adjustRightInd/>
              <w:spacing w:after="0"/>
              <w:textAlignment w:val="auto"/>
              <w:rPr>
                <w:rFonts w:cs="Helvetica"/>
                <w:b/>
                <w:bCs/>
                <w:u w:val="single"/>
              </w:rPr>
            </w:pPr>
            <w:r w:rsidRPr="00D93200">
              <w:rPr>
                <w:rFonts w:cs="Helvetica"/>
                <w:b/>
                <w:bCs/>
                <w:u w:val="single"/>
              </w:rPr>
              <w:t>Modality Services</w:t>
            </w:r>
            <w:r w:rsidR="003A024D">
              <w:rPr>
                <w:rFonts w:cs="Helvetica"/>
                <w:b/>
                <w:bCs/>
                <w:u w:val="single"/>
              </w:rPr>
              <w:t xml:space="preserve"> (see Section X.1.1)</w:t>
            </w:r>
          </w:p>
        </w:tc>
      </w:tr>
      <w:tr w:rsidR="00E30D37" w:rsidRPr="0035130F" w14:paraId="7741F6C3" w14:textId="77777777" w:rsidTr="001C67C4">
        <w:trPr>
          <w:trHeight w:val="31"/>
        </w:trPr>
        <w:tc>
          <w:tcPr>
            <w:tcW w:w="1266" w:type="dxa"/>
            <w:vMerge w:val="restart"/>
            <w:tcBorders>
              <w:top w:val="single" w:sz="4" w:space="0" w:color="auto"/>
              <w:left w:val="single" w:sz="4" w:space="0" w:color="auto"/>
              <w:right w:val="single" w:sz="4" w:space="0" w:color="auto"/>
            </w:tcBorders>
            <w:shd w:val="clear" w:color="auto" w:fill="auto"/>
          </w:tcPr>
          <w:p w14:paraId="15040A4F"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7" w:type="dxa"/>
            <w:tcBorders>
              <w:top w:val="single" w:sz="4" w:space="0" w:color="auto"/>
              <w:left w:val="single" w:sz="4" w:space="0" w:color="auto"/>
              <w:bottom w:val="single" w:sz="4" w:space="0" w:color="auto"/>
              <w:right w:val="single" w:sz="4" w:space="0" w:color="auto"/>
            </w:tcBorders>
            <w:shd w:val="clear" w:color="auto" w:fill="auto"/>
          </w:tcPr>
          <w:p w14:paraId="570C2E7F" w14:textId="7793C182"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modality-worklist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0960A804" w14:textId="1274FEE4"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Search</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5C1A47D1" w14:textId="3FEF1143"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Section X.4</w:t>
            </w:r>
          </w:p>
        </w:tc>
      </w:tr>
      <w:tr w:rsidR="00E30D37" w:rsidRPr="0035130F" w14:paraId="316AAF83" w14:textId="77777777" w:rsidTr="00B81AFC">
        <w:trPr>
          <w:trHeight w:val="31"/>
        </w:trPr>
        <w:tc>
          <w:tcPr>
            <w:tcW w:w="1266" w:type="dxa"/>
            <w:vMerge/>
            <w:tcBorders>
              <w:left w:val="single" w:sz="4" w:space="0" w:color="auto"/>
              <w:right w:val="single" w:sz="4" w:space="0" w:color="auto"/>
            </w:tcBorders>
            <w:shd w:val="clear" w:color="auto" w:fill="auto"/>
          </w:tcPr>
          <w:p w14:paraId="0B30CFD0"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7" w:type="dxa"/>
            <w:vMerge w:val="restart"/>
            <w:tcBorders>
              <w:top w:val="single" w:sz="4" w:space="0" w:color="auto"/>
              <w:left w:val="single" w:sz="4" w:space="0" w:color="auto"/>
              <w:right w:val="single" w:sz="4" w:space="0" w:color="auto"/>
            </w:tcBorders>
            <w:shd w:val="clear" w:color="auto" w:fill="auto"/>
          </w:tcPr>
          <w:p w14:paraId="6AA10FB7" w14:textId="5171BF77"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modality-performed-procedure-step</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FE4BF50" w14:textId="69B57BD0"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Create</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458C461D" w14:textId="583A1515"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Section X.5</w:t>
            </w:r>
          </w:p>
        </w:tc>
      </w:tr>
      <w:tr w:rsidR="00E30D37" w:rsidRPr="0035130F" w14:paraId="48084D69" w14:textId="77777777" w:rsidTr="00B81AFC">
        <w:trPr>
          <w:trHeight w:val="31"/>
        </w:trPr>
        <w:tc>
          <w:tcPr>
            <w:tcW w:w="1266" w:type="dxa"/>
            <w:vMerge/>
            <w:tcBorders>
              <w:left w:val="single" w:sz="4" w:space="0" w:color="auto"/>
              <w:right w:val="single" w:sz="4" w:space="0" w:color="auto"/>
            </w:tcBorders>
            <w:shd w:val="clear" w:color="auto" w:fill="auto"/>
          </w:tcPr>
          <w:p w14:paraId="6DFF8704"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7" w:type="dxa"/>
            <w:vMerge/>
            <w:tcBorders>
              <w:left w:val="single" w:sz="4" w:space="0" w:color="auto"/>
              <w:right w:val="single" w:sz="4" w:space="0" w:color="auto"/>
            </w:tcBorders>
            <w:shd w:val="clear" w:color="auto" w:fill="auto"/>
          </w:tcPr>
          <w:p w14:paraId="7EEBA148"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09738AD" w14:textId="3304B6B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Update</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3465FF84" w14:textId="7CD2672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Section X.6</w:t>
            </w:r>
          </w:p>
        </w:tc>
      </w:tr>
      <w:tr w:rsidR="00E30D37" w:rsidRPr="0035130F" w14:paraId="4F9AC2B5" w14:textId="77777777" w:rsidTr="00B81AFC">
        <w:trPr>
          <w:trHeight w:val="31"/>
        </w:trPr>
        <w:tc>
          <w:tcPr>
            <w:tcW w:w="1266" w:type="dxa"/>
            <w:vMerge/>
            <w:tcBorders>
              <w:left w:val="single" w:sz="4" w:space="0" w:color="auto"/>
              <w:right w:val="single" w:sz="4" w:space="0" w:color="auto"/>
            </w:tcBorders>
            <w:shd w:val="clear" w:color="auto" w:fill="auto"/>
          </w:tcPr>
          <w:p w14:paraId="749AE43C"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7" w:type="dxa"/>
            <w:vMerge/>
            <w:tcBorders>
              <w:left w:val="single" w:sz="4" w:space="0" w:color="auto"/>
              <w:right w:val="single" w:sz="4" w:space="0" w:color="auto"/>
            </w:tcBorders>
            <w:shd w:val="clear" w:color="auto" w:fill="auto"/>
          </w:tcPr>
          <w:p w14:paraId="7532BDD7"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6A9DE9C" w14:textId="7F65FC60"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Retrieve</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2DCDEA1A" w14:textId="22EF0713"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Section X.7</w:t>
            </w:r>
          </w:p>
        </w:tc>
      </w:tr>
      <w:tr w:rsidR="00E30D37" w:rsidRPr="0035130F" w14:paraId="173A0569" w14:textId="77777777" w:rsidTr="00B81AFC">
        <w:trPr>
          <w:trHeight w:val="31"/>
        </w:trPr>
        <w:tc>
          <w:tcPr>
            <w:tcW w:w="1266" w:type="dxa"/>
            <w:vMerge/>
            <w:tcBorders>
              <w:left w:val="single" w:sz="4" w:space="0" w:color="auto"/>
              <w:right w:val="single" w:sz="4" w:space="0" w:color="auto"/>
            </w:tcBorders>
            <w:shd w:val="clear" w:color="auto" w:fill="auto"/>
          </w:tcPr>
          <w:p w14:paraId="2D49CD4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7" w:type="dxa"/>
            <w:vMerge/>
            <w:tcBorders>
              <w:left w:val="single" w:sz="4" w:space="0" w:color="auto"/>
              <w:right w:val="single" w:sz="4" w:space="0" w:color="auto"/>
            </w:tcBorders>
            <w:shd w:val="clear" w:color="auto" w:fill="auto"/>
          </w:tcPr>
          <w:p w14:paraId="0354BC1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4C17B86" w14:textId="07D000F5"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Subscribe</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6DACBF76" w14:textId="19CEDAD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Section X.8</w:t>
            </w:r>
          </w:p>
        </w:tc>
      </w:tr>
      <w:tr w:rsidR="00E30D37" w:rsidRPr="0035130F" w14:paraId="6891C32A" w14:textId="77777777" w:rsidTr="00B81AFC">
        <w:trPr>
          <w:trHeight w:val="31"/>
        </w:trPr>
        <w:tc>
          <w:tcPr>
            <w:tcW w:w="1266" w:type="dxa"/>
            <w:vMerge/>
            <w:tcBorders>
              <w:left w:val="single" w:sz="4" w:space="0" w:color="auto"/>
              <w:bottom w:val="single" w:sz="4" w:space="0" w:color="auto"/>
              <w:right w:val="single" w:sz="4" w:space="0" w:color="auto"/>
            </w:tcBorders>
            <w:shd w:val="clear" w:color="auto" w:fill="auto"/>
          </w:tcPr>
          <w:p w14:paraId="5EE8E61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7" w:type="dxa"/>
            <w:vMerge/>
            <w:tcBorders>
              <w:left w:val="single" w:sz="4" w:space="0" w:color="auto"/>
              <w:bottom w:val="single" w:sz="4" w:space="0" w:color="auto"/>
              <w:right w:val="single" w:sz="4" w:space="0" w:color="auto"/>
            </w:tcBorders>
            <w:shd w:val="clear" w:color="auto" w:fill="auto"/>
          </w:tcPr>
          <w:p w14:paraId="27CFC43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8A847BA" w14:textId="2E74DDAD"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Unsubscribe</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1AD4962C" w14:textId="2B716E4B"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Section X.9</w:t>
            </w:r>
          </w:p>
        </w:tc>
      </w:tr>
    </w:tbl>
    <w:p w14:paraId="1432D338" w14:textId="73406C05" w:rsidR="00154576" w:rsidRDefault="00154576" w:rsidP="00154576">
      <w:pPr>
        <w:tabs>
          <w:tab w:val="clear" w:pos="720"/>
          <w:tab w:val="left" w:pos="1134"/>
        </w:tabs>
        <w:ind w:left="1134" w:hanging="1134"/>
        <w:rPr>
          <w:b/>
          <w:bCs/>
        </w:rPr>
      </w:pPr>
      <w:r>
        <w:tab/>
      </w:r>
      <w:r>
        <w:rPr>
          <w:b/>
          <w:bCs/>
        </w:rPr>
        <w:br w:type="page"/>
      </w:r>
    </w:p>
    <w:p w14:paraId="4F960E2B" w14:textId="77777777" w:rsidR="000073A4" w:rsidRPr="00F64160" w:rsidRDefault="000073A4" w:rsidP="000073A4">
      <w:pPr>
        <w:jc w:val="center"/>
        <w:rPr>
          <w:b/>
          <w:bCs/>
          <w:sz w:val="24"/>
          <w:szCs w:val="24"/>
        </w:rPr>
      </w:pPr>
      <w:r w:rsidRPr="00F64160">
        <w:rPr>
          <w:b/>
          <w:bCs/>
          <w:sz w:val="24"/>
          <w:szCs w:val="24"/>
        </w:rPr>
        <w:lastRenderedPageBreak/>
        <w:t>Changes to NEMA Standards Publications PS 3.</w:t>
      </w:r>
      <w:r>
        <w:rPr>
          <w:b/>
          <w:bCs/>
          <w:sz w:val="24"/>
          <w:szCs w:val="24"/>
        </w:rPr>
        <w:t>4</w:t>
      </w:r>
    </w:p>
    <w:p w14:paraId="4AAA6D4C" w14:textId="01E95ABA" w:rsidR="000073A4" w:rsidRPr="00F64160" w:rsidRDefault="000073A4" w:rsidP="000073A4">
      <w:pPr>
        <w:pStyle w:val="Instruction"/>
      </w:pPr>
      <w:r>
        <w:t xml:space="preserve">Update section F.9 with a note of how </w:t>
      </w:r>
      <w:r w:rsidR="000D77D1">
        <w:t>an</w:t>
      </w:r>
      <w:r>
        <w:t xml:space="preserve"> SCP know</w:t>
      </w:r>
      <w:r w:rsidR="000D77D1">
        <w:t>s</w:t>
      </w:r>
      <w:r>
        <w:t xml:space="preserve"> what SCUs to notify about changes</w:t>
      </w:r>
    </w:p>
    <w:p w14:paraId="57F9569C" w14:textId="32D23E9C" w:rsidR="00AC5961" w:rsidRDefault="00AC5961" w:rsidP="000073A4">
      <w:pPr>
        <w:pStyle w:val="Default"/>
        <w:rPr>
          <w:sz w:val="18"/>
          <w:szCs w:val="18"/>
        </w:rPr>
      </w:pPr>
      <w:r>
        <w:rPr>
          <w:sz w:val="18"/>
          <w:szCs w:val="18"/>
        </w:rPr>
        <w:t>F.9</w:t>
      </w:r>
      <w:r>
        <w:rPr>
          <w:sz w:val="18"/>
          <w:szCs w:val="18"/>
        </w:rPr>
        <w:tab/>
      </w:r>
    </w:p>
    <w:p w14:paraId="072FE91C" w14:textId="7DFFC36E" w:rsidR="000073A4" w:rsidRDefault="000073A4" w:rsidP="000073A4">
      <w:pPr>
        <w:pStyle w:val="Default"/>
        <w:rPr>
          <w:sz w:val="18"/>
          <w:szCs w:val="18"/>
        </w:rPr>
      </w:pPr>
      <w:r>
        <w:rPr>
          <w:sz w:val="18"/>
          <w:szCs w:val="18"/>
        </w:rPr>
        <w:t>…</w:t>
      </w:r>
    </w:p>
    <w:p w14:paraId="540E8B3F" w14:textId="77777777" w:rsidR="000073A4" w:rsidRDefault="000073A4" w:rsidP="000073A4">
      <w:pPr>
        <w:pStyle w:val="Default"/>
        <w:rPr>
          <w:sz w:val="18"/>
          <w:szCs w:val="18"/>
        </w:rPr>
      </w:pPr>
    </w:p>
    <w:p w14:paraId="4D00D2F1" w14:textId="77777777" w:rsidR="000073A4" w:rsidRDefault="000073A4" w:rsidP="000073A4">
      <w:pPr>
        <w:pStyle w:val="Note"/>
        <w:ind w:left="720"/>
      </w:pPr>
      <w:r>
        <w:t>Note</w:t>
      </w:r>
      <w:r>
        <w:tab/>
      </w:r>
    </w:p>
    <w:p w14:paraId="33A94656" w14:textId="77777777" w:rsidR="000073A4" w:rsidRDefault="000073A4" w:rsidP="000073A4">
      <w:pPr>
        <w:pStyle w:val="Note"/>
        <w:ind w:left="720"/>
      </w:pPr>
      <w:r>
        <w:t>…</w:t>
      </w:r>
    </w:p>
    <w:p w14:paraId="7FFC2276" w14:textId="77777777" w:rsidR="000073A4" w:rsidRDefault="000073A4" w:rsidP="005A2A25">
      <w:pPr>
        <w:pStyle w:val="Note"/>
        <w:numPr>
          <w:ilvl w:val="0"/>
          <w:numId w:val="13"/>
        </w:numPr>
      </w:pPr>
      <w:r>
        <w:t>The terms IS and PACS used in the previous example are provided for clarification purposes only. This document does not define nor constrain the purpose or role of any IS, PACS or acquisition Application Entity conforming to this Service Class Specification.</w:t>
      </w:r>
    </w:p>
    <w:p w14:paraId="06C3052D" w14:textId="77777777" w:rsidR="000073A4" w:rsidRPr="00E353C0" w:rsidRDefault="000073A4" w:rsidP="005A2A25">
      <w:pPr>
        <w:pStyle w:val="Note"/>
        <w:numPr>
          <w:ilvl w:val="0"/>
          <w:numId w:val="13"/>
        </w:numPr>
        <w:rPr>
          <w:b/>
          <w:bCs/>
          <w:u w:val="single"/>
        </w:rPr>
      </w:pPr>
      <w:r w:rsidRPr="00E353C0">
        <w:rPr>
          <w:b/>
          <w:bCs/>
          <w:u w:val="single"/>
        </w:rPr>
        <w:t xml:space="preserve">It is beyond the scope of the specification to define how </w:t>
      </w:r>
      <w:r>
        <w:rPr>
          <w:b/>
          <w:bCs/>
          <w:u w:val="single"/>
        </w:rPr>
        <w:t>the SCP knows about what SCUs to notify about changes</w:t>
      </w:r>
      <w:r w:rsidRPr="00E353C0">
        <w:rPr>
          <w:b/>
          <w:bCs/>
          <w:u w:val="single"/>
        </w:rPr>
        <w:t>.</w:t>
      </w:r>
      <w:r>
        <w:rPr>
          <w:b/>
          <w:bCs/>
          <w:u w:val="single"/>
        </w:rPr>
        <w:t xml:space="preserve"> A conceivable way would be to make this a configuration item of the SCP.</w:t>
      </w:r>
    </w:p>
    <w:p w14:paraId="02AA5004" w14:textId="77777777" w:rsidR="000073A4" w:rsidRDefault="000073A4" w:rsidP="000073A4">
      <w:r>
        <w:t>…</w:t>
      </w:r>
    </w:p>
    <w:p w14:paraId="52B58BF6" w14:textId="77777777" w:rsidR="00154576" w:rsidRPr="00FE3B13" w:rsidRDefault="00154576" w:rsidP="00FE3B13"/>
    <w:sectPr w:rsidR="00154576" w:rsidRPr="00FE3B13" w:rsidSect="008230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2" w:author="Medema, Jeroen" w:date="2024-07-16T08:44:00Z" w:initials="JM">
    <w:p w14:paraId="05CAE9CC" w14:textId="77777777" w:rsidR="00604D7E" w:rsidRDefault="00604D7E" w:rsidP="00604D7E">
      <w:pPr>
        <w:pStyle w:val="CommentText"/>
      </w:pPr>
      <w:r>
        <w:rPr>
          <w:rStyle w:val="CommentReference"/>
        </w:rPr>
        <w:annotationRef/>
      </w:r>
      <w:r>
        <w:t>To look up: is it possible to discontinue a performed procedure step in UPS(-RS). If so, this is not the same as cancelling a workitem. If not, should we map the two, as they have a different scope?</w:t>
      </w:r>
    </w:p>
  </w:comment>
  <w:comment w:id="45" w:author="Jeroen Medema" w:date="2024-08-22T15:56:00Z" w:initials="JM">
    <w:p w14:paraId="38FBA7A5" w14:textId="77777777" w:rsidR="009622CE" w:rsidRDefault="009622CE" w:rsidP="009622CE">
      <w:pPr>
        <w:pStyle w:val="CommentText"/>
      </w:pPr>
      <w:r>
        <w:rPr>
          <w:rStyle w:val="CommentReference"/>
        </w:rPr>
        <w:annotationRef/>
      </w:r>
      <w:r>
        <w:t>No hyphnation</w:t>
      </w:r>
    </w:p>
  </w:comment>
  <w:comment w:id="51" w:author="Jeroen Medema" w:date="2024-08-22T16:10:00Z" w:initials="JM">
    <w:p w14:paraId="344069B3" w14:textId="77777777" w:rsidR="000E6B5F" w:rsidRDefault="000E6B5F" w:rsidP="000E6B5F">
      <w:pPr>
        <w:pStyle w:val="CommentText"/>
      </w:pPr>
      <w:r>
        <w:rPr>
          <w:rStyle w:val="CommentReference"/>
        </w:rPr>
        <w:annotationRef/>
      </w:r>
      <w:r>
        <w:t>Same structure as SAW, but with different effect on the WP side. In SAW it will filter, in EBIW it will create.</w:t>
      </w:r>
    </w:p>
  </w:comment>
  <w:comment w:id="52" w:author="Jeroen Medema" w:date="2024-08-22T16:15:00Z" w:initials="JM">
    <w:p w14:paraId="46A76540" w14:textId="77777777" w:rsidR="000E6B5F" w:rsidRDefault="000E6B5F" w:rsidP="000E6B5F">
      <w:pPr>
        <w:pStyle w:val="CommentText"/>
      </w:pPr>
      <w:r>
        <w:rPr>
          <w:rStyle w:val="CommentReference"/>
        </w:rPr>
        <w:annotationRef/>
      </w:r>
      <w:r>
        <w:t>Or possibly two: create images but not yet instances. Instances only sent when workitem info is there.</w:t>
      </w:r>
    </w:p>
  </w:comment>
  <w:comment w:id="54" w:author="Jeroen Medema" w:date="2024-08-22T16:19:00Z" w:initials="JM">
    <w:p w14:paraId="73EA4E0F" w14:textId="77777777" w:rsidR="00A06C00" w:rsidRDefault="00A06C00" w:rsidP="00A06C00">
      <w:pPr>
        <w:pStyle w:val="CommentText"/>
      </w:pPr>
      <w:r>
        <w:rPr>
          <w:rStyle w:val="CommentReference"/>
        </w:rPr>
        <w:annotationRef/>
      </w:r>
      <w:r>
        <w:t>“update of a workitem” -&gt; “workitem changed”</w:t>
      </w:r>
    </w:p>
  </w:comment>
  <w:comment w:id="55" w:author="Jeroen Medema [2]" w:date="2024-06-21T11:47:00Z" w:initials="JM">
    <w:p w14:paraId="75183BB9" w14:textId="572AA43E" w:rsidR="00B42BFA" w:rsidRDefault="00730A02" w:rsidP="00B42BFA">
      <w:pPr>
        <w:pStyle w:val="CommentText"/>
      </w:pPr>
      <w:r>
        <w:rPr>
          <w:rStyle w:val="CommentReference"/>
        </w:rPr>
        <w:annotationRef/>
      </w:r>
      <w:r w:rsidR="00B42BFA">
        <w:t>Minor remark on the drawing:</w:t>
      </w:r>
      <w:r w:rsidR="00B42BFA">
        <w:br/>
        <w:t>For the last Dashboard call to itself, the lifeline should extend to the end of the arrow, as is for the other calls to itself.</w:t>
      </w:r>
      <w:r w:rsidR="00B42BFA">
        <w:br/>
        <w:t>[It is the same ‘code’, so this is an error in the plantuml renderer.]</w:t>
      </w:r>
    </w:p>
  </w:comment>
  <w:comment w:id="57" w:author="Jeroen Medema [2]" w:date="2024-06-21T15:25:00Z" w:initials="JM">
    <w:p w14:paraId="4F42325A" w14:textId="5A77C7ED" w:rsidR="00D65A50" w:rsidRDefault="00D65A50" w:rsidP="00D65A50">
      <w:pPr>
        <w:pStyle w:val="CommentText"/>
      </w:pPr>
      <w:r>
        <w:rPr>
          <w:rStyle w:val="CommentReference"/>
        </w:rPr>
        <w:annotationRef/>
      </w:r>
      <w:r>
        <w:t>This text has been adapted from note 1 in Annex F.9 of PS3.4.</w:t>
      </w:r>
    </w:p>
  </w:comment>
  <w:comment w:id="58" w:author="Medema, Jeroen" w:date="2024-07-02T13:35:00Z" w:initials="JM">
    <w:p w14:paraId="081B1BE9" w14:textId="77777777" w:rsidR="005D0AA8" w:rsidRDefault="000659EB" w:rsidP="005D0AA8">
      <w:pPr>
        <w:pStyle w:val="CommentText"/>
      </w:pPr>
      <w:r>
        <w:rPr>
          <w:rStyle w:val="CommentReference"/>
        </w:rPr>
        <w:annotationRef/>
      </w:r>
      <w:r w:rsidR="005D0AA8">
        <w:t>Minor remark on the drawing:</w:t>
      </w:r>
      <w:r w:rsidR="005D0AA8">
        <w:br/>
        <w:t>For the PACS call to itself, the lifeline should extend to the end of the arrow.</w:t>
      </w:r>
      <w:r w:rsidR="005D0AA8">
        <w:br/>
        <w:t>[Due to an error in the plantuml renderer.]</w:t>
      </w:r>
    </w:p>
  </w:comment>
  <w:comment w:id="227" w:author="Medema, Jeroen" w:date="2024-10-28T15:37:00Z" w:initials="JM">
    <w:p w14:paraId="0140C10C" w14:textId="77777777" w:rsidR="00E36BEF" w:rsidRDefault="007B6A19" w:rsidP="00E36BEF">
      <w:pPr>
        <w:pStyle w:val="CommentText"/>
      </w:pPr>
      <w:r>
        <w:rPr>
          <w:rStyle w:val="CommentReference"/>
        </w:rPr>
        <w:annotationRef/>
      </w:r>
      <w:r w:rsidR="00E36BEF">
        <w:t>What about 2C? (The text in this section has been copied and adapted from 11.9.2, and there 2C is not mentioned either. That is peculiar, I’d 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CAE9CC" w15:done="0"/>
  <w15:commentEx w15:paraId="38FBA7A5" w15:done="0"/>
  <w15:commentEx w15:paraId="344069B3" w15:done="0"/>
  <w15:commentEx w15:paraId="46A76540" w15:paraIdParent="344069B3" w15:done="0"/>
  <w15:commentEx w15:paraId="73EA4E0F" w15:done="0"/>
  <w15:commentEx w15:paraId="75183BB9" w15:done="0"/>
  <w15:commentEx w15:paraId="4F42325A" w15:done="0"/>
  <w15:commentEx w15:paraId="081B1BE9" w15:done="0"/>
  <w15:commentEx w15:paraId="0140C1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FA46DF" w16cex:dateUtc="2024-07-16T06:44:00Z"/>
  <w16cex:commentExtensible w16cex:durableId="1D922956" w16cex:dateUtc="2024-08-22T13:56:00Z"/>
  <w16cex:commentExtensible w16cex:durableId="0B1F5BE0" w16cex:dateUtc="2024-08-22T14:10:00Z"/>
  <w16cex:commentExtensible w16cex:durableId="76D797E5" w16cex:dateUtc="2024-08-22T14:15:00Z"/>
  <w16cex:commentExtensible w16cex:durableId="7A72359A" w16cex:dateUtc="2024-08-22T14:19:00Z"/>
  <w16cex:commentExtensible w16cex:durableId="34864141" w16cex:dateUtc="2024-06-21T09:47:00Z"/>
  <w16cex:commentExtensible w16cex:durableId="74F4F625" w16cex:dateUtc="2024-06-21T13:25:00Z"/>
  <w16cex:commentExtensible w16cex:durableId="0FD0FED6" w16cex:dateUtc="2024-07-02T11:35:00Z"/>
  <w16cex:commentExtensible w16cex:durableId="16F82CEE" w16cex:dateUtc="2024-10-28T1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CAE9CC" w16cid:durableId="17FA46DF"/>
  <w16cid:commentId w16cid:paraId="38FBA7A5" w16cid:durableId="1D922956"/>
  <w16cid:commentId w16cid:paraId="344069B3" w16cid:durableId="0B1F5BE0"/>
  <w16cid:commentId w16cid:paraId="46A76540" w16cid:durableId="76D797E5"/>
  <w16cid:commentId w16cid:paraId="73EA4E0F" w16cid:durableId="7A72359A"/>
  <w16cid:commentId w16cid:paraId="75183BB9" w16cid:durableId="34864141"/>
  <w16cid:commentId w16cid:paraId="4F42325A" w16cid:durableId="74F4F625"/>
  <w16cid:commentId w16cid:paraId="081B1BE9" w16cid:durableId="0FD0FED6"/>
  <w16cid:commentId w16cid:paraId="0140C10C" w16cid:durableId="16F82C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2F815" w14:textId="77777777" w:rsidR="005D5FDB" w:rsidRDefault="005D5FDB">
      <w:pPr>
        <w:spacing w:after="0"/>
      </w:pPr>
      <w:r>
        <w:separator/>
      </w:r>
    </w:p>
  </w:endnote>
  <w:endnote w:type="continuationSeparator" w:id="0">
    <w:p w14:paraId="546DC7E0" w14:textId="77777777" w:rsidR="005D5FDB" w:rsidRDefault="005D5F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NotoSansMonoCJKsc-Regular">
    <w:altName w:val="Calibri"/>
    <w:panose1 w:val="00000000000000000000"/>
    <w:charset w:val="00"/>
    <w:family w:val="modern"/>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4D84B0" w14:textId="77777777" w:rsidR="005D5FDB" w:rsidRDefault="005D5FDB">
      <w:pPr>
        <w:spacing w:after="0"/>
      </w:pPr>
      <w:r>
        <w:separator/>
      </w:r>
    </w:p>
  </w:footnote>
  <w:footnote w:type="continuationSeparator" w:id="0">
    <w:p w14:paraId="6D9EE617" w14:textId="77777777" w:rsidR="005D5FDB" w:rsidRDefault="005D5FD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9AD3D" w14:textId="6A25484D" w:rsidR="00946649" w:rsidRDefault="007532C2" w:rsidP="006128FB">
    <w:pPr>
      <w:tabs>
        <w:tab w:val="clear" w:pos="720"/>
        <w:tab w:val="right" w:pos="9000"/>
      </w:tabs>
    </w:pPr>
    <w:r>
      <w:tab/>
    </w:r>
    <w:r w:rsidR="00AE4FC0">
      <w:t>DICOMweb Modality Services</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17D1A"/>
    <w:multiLevelType w:val="hybridMultilevel"/>
    <w:tmpl w:val="5AB42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C6D88"/>
    <w:multiLevelType w:val="singleLevel"/>
    <w:tmpl w:val="4126B22C"/>
    <w:lvl w:ilvl="0">
      <w:start w:val="1"/>
      <w:numFmt w:val="lowerLetter"/>
      <w:lvlText w:val="%1."/>
      <w:legacy w:legacy="1" w:legacySpace="0" w:legacyIndent="360"/>
      <w:lvlJc w:val="left"/>
    </w:lvl>
  </w:abstractNum>
  <w:abstractNum w:abstractNumId="2" w15:restartNumberingAfterBreak="0">
    <w:nsid w:val="163941F5"/>
    <w:multiLevelType w:val="singleLevel"/>
    <w:tmpl w:val="4126B22C"/>
    <w:lvl w:ilvl="0">
      <w:start w:val="1"/>
      <w:numFmt w:val="lowerLetter"/>
      <w:lvlText w:val="%1."/>
      <w:legacy w:legacy="1" w:legacySpace="0" w:legacyIndent="360"/>
      <w:lvlJc w:val="left"/>
    </w:lvl>
  </w:abstractNum>
  <w:abstractNum w:abstractNumId="3" w15:restartNumberingAfterBreak="0">
    <w:nsid w:val="19702353"/>
    <w:multiLevelType w:val="hybridMultilevel"/>
    <w:tmpl w:val="ACCA5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FB67B3"/>
    <w:multiLevelType w:val="hybridMultilevel"/>
    <w:tmpl w:val="0E0C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0"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11" w15:restartNumberingAfterBreak="0">
    <w:nsid w:val="6D09311B"/>
    <w:multiLevelType w:val="hybridMultilevel"/>
    <w:tmpl w:val="18A0FEDC"/>
    <w:lvl w:ilvl="0" w:tplc="386E288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2"/>
  </w:num>
  <w:num w:numId="2" w16cid:durableId="1617521707">
    <w:abstractNumId w:val="9"/>
  </w:num>
  <w:num w:numId="3" w16cid:durableId="1919170070">
    <w:abstractNumId w:val="10"/>
  </w:num>
  <w:num w:numId="4" w16cid:durableId="175577463">
    <w:abstractNumId w:val="1"/>
  </w:num>
  <w:num w:numId="5" w16cid:durableId="1865510697">
    <w:abstractNumId w:val="7"/>
  </w:num>
  <w:num w:numId="6" w16cid:durableId="2057001118">
    <w:abstractNumId w:val="12"/>
  </w:num>
  <w:num w:numId="7" w16cid:durableId="717818846">
    <w:abstractNumId w:val="6"/>
  </w:num>
  <w:num w:numId="8" w16cid:durableId="560869225">
    <w:abstractNumId w:val="5"/>
  </w:num>
  <w:num w:numId="9" w16cid:durableId="544492390">
    <w:abstractNumId w:val="8"/>
  </w:num>
  <w:num w:numId="10" w16cid:durableId="1198927321">
    <w:abstractNumId w:val="4"/>
  </w:num>
  <w:num w:numId="11" w16cid:durableId="1070539297">
    <w:abstractNumId w:val="0"/>
  </w:num>
  <w:num w:numId="12" w16cid:durableId="1612473377">
    <w:abstractNumId w:val="3"/>
  </w:num>
  <w:num w:numId="13" w16cid:durableId="20480668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dema, Jeroen">
    <w15:presenceInfo w15:providerId="AD" w15:userId="S::jeroen.medema@philips.com::90144b7f-eec6-4c83-8b10-defe49b600ac"/>
  </w15:person>
  <w15:person w15:author="Jeroen Medema">
    <w15:presenceInfo w15:providerId="Windows Live" w15:userId="c7e6973795643f4a"/>
  </w15:person>
  <w15:person w15:author="Jeroen Medema [2]">
    <w15:presenceInfo w15:providerId="AD" w15:userId="S::jeroen.medema@philips.com::90144b7f-eec6-4c83-8b10-defe49b6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trackRevisions/>
  <w:defaultTabStop w:val="720"/>
  <w:autoHyphenation/>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25BB"/>
    <w:rsid w:val="00004310"/>
    <w:rsid w:val="000044F5"/>
    <w:rsid w:val="000073A4"/>
    <w:rsid w:val="00013C36"/>
    <w:rsid w:val="000149B2"/>
    <w:rsid w:val="00017F5F"/>
    <w:rsid w:val="00021772"/>
    <w:rsid w:val="0002232E"/>
    <w:rsid w:val="0002437F"/>
    <w:rsid w:val="00026FF8"/>
    <w:rsid w:val="000279D0"/>
    <w:rsid w:val="00031196"/>
    <w:rsid w:val="000402F2"/>
    <w:rsid w:val="000463B8"/>
    <w:rsid w:val="00050FC4"/>
    <w:rsid w:val="0006144D"/>
    <w:rsid w:val="00063AEA"/>
    <w:rsid w:val="000659EB"/>
    <w:rsid w:val="00067A66"/>
    <w:rsid w:val="0007068B"/>
    <w:rsid w:val="000725C8"/>
    <w:rsid w:val="00073EEA"/>
    <w:rsid w:val="000756F0"/>
    <w:rsid w:val="00075D2A"/>
    <w:rsid w:val="00076837"/>
    <w:rsid w:val="000770EA"/>
    <w:rsid w:val="00085730"/>
    <w:rsid w:val="00093249"/>
    <w:rsid w:val="000947D4"/>
    <w:rsid w:val="00095316"/>
    <w:rsid w:val="00097C3C"/>
    <w:rsid w:val="000A0469"/>
    <w:rsid w:val="000A0D87"/>
    <w:rsid w:val="000A32D4"/>
    <w:rsid w:val="000B4794"/>
    <w:rsid w:val="000B5C4F"/>
    <w:rsid w:val="000C45FB"/>
    <w:rsid w:val="000C4A1C"/>
    <w:rsid w:val="000C5795"/>
    <w:rsid w:val="000D123E"/>
    <w:rsid w:val="000D2F2A"/>
    <w:rsid w:val="000D77D1"/>
    <w:rsid w:val="000E0F68"/>
    <w:rsid w:val="000E25BF"/>
    <w:rsid w:val="000E3F4E"/>
    <w:rsid w:val="000E6462"/>
    <w:rsid w:val="000E6B5F"/>
    <w:rsid w:val="000F2CE5"/>
    <w:rsid w:val="00101A18"/>
    <w:rsid w:val="001046E2"/>
    <w:rsid w:val="00106A76"/>
    <w:rsid w:val="001078FB"/>
    <w:rsid w:val="00113A60"/>
    <w:rsid w:val="00114967"/>
    <w:rsid w:val="00116F1B"/>
    <w:rsid w:val="00121861"/>
    <w:rsid w:val="0012263A"/>
    <w:rsid w:val="00124198"/>
    <w:rsid w:val="0013554A"/>
    <w:rsid w:val="001363F8"/>
    <w:rsid w:val="00146A2B"/>
    <w:rsid w:val="00154576"/>
    <w:rsid w:val="00161D37"/>
    <w:rsid w:val="001718ED"/>
    <w:rsid w:val="00174F00"/>
    <w:rsid w:val="00176148"/>
    <w:rsid w:val="0017715F"/>
    <w:rsid w:val="00184A0D"/>
    <w:rsid w:val="001866D7"/>
    <w:rsid w:val="001879DC"/>
    <w:rsid w:val="0019031A"/>
    <w:rsid w:val="00190968"/>
    <w:rsid w:val="001919FF"/>
    <w:rsid w:val="001953F0"/>
    <w:rsid w:val="001A1808"/>
    <w:rsid w:val="001A5518"/>
    <w:rsid w:val="001A7FB6"/>
    <w:rsid w:val="001B105F"/>
    <w:rsid w:val="001B1224"/>
    <w:rsid w:val="001B3FB9"/>
    <w:rsid w:val="001B41A0"/>
    <w:rsid w:val="001B5300"/>
    <w:rsid w:val="001B6417"/>
    <w:rsid w:val="001C0451"/>
    <w:rsid w:val="001C1494"/>
    <w:rsid w:val="001C2AC1"/>
    <w:rsid w:val="001C46EE"/>
    <w:rsid w:val="001C589A"/>
    <w:rsid w:val="001C6C23"/>
    <w:rsid w:val="001C762F"/>
    <w:rsid w:val="001E398E"/>
    <w:rsid w:val="001E6BA1"/>
    <w:rsid w:val="001E7933"/>
    <w:rsid w:val="001F2478"/>
    <w:rsid w:val="001F6836"/>
    <w:rsid w:val="001F7344"/>
    <w:rsid w:val="00201071"/>
    <w:rsid w:val="00201636"/>
    <w:rsid w:val="00201D51"/>
    <w:rsid w:val="002051E3"/>
    <w:rsid w:val="00211E2F"/>
    <w:rsid w:val="00214AF5"/>
    <w:rsid w:val="0021595C"/>
    <w:rsid w:val="002308E4"/>
    <w:rsid w:val="002364BE"/>
    <w:rsid w:val="00237B38"/>
    <w:rsid w:val="00243122"/>
    <w:rsid w:val="0024556E"/>
    <w:rsid w:val="00252D03"/>
    <w:rsid w:val="00252EE2"/>
    <w:rsid w:val="00260BD8"/>
    <w:rsid w:val="0026121A"/>
    <w:rsid w:val="00274472"/>
    <w:rsid w:val="00280B7F"/>
    <w:rsid w:val="002832CA"/>
    <w:rsid w:val="00293F38"/>
    <w:rsid w:val="0029594C"/>
    <w:rsid w:val="00296512"/>
    <w:rsid w:val="002969F8"/>
    <w:rsid w:val="002A1111"/>
    <w:rsid w:val="002A31A4"/>
    <w:rsid w:val="002B2FFA"/>
    <w:rsid w:val="002B4F5F"/>
    <w:rsid w:val="002B6948"/>
    <w:rsid w:val="002C58AF"/>
    <w:rsid w:val="002C5CEC"/>
    <w:rsid w:val="002D3FF5"/>
    <w:rsid w:val="002D445A"/>
    <w:rsid w:val="002D692B"/>
    <w:rsid w:val="002E34D0"/>
    <w:rsid w:val="002E6188"/>
    <w:rsid w:val="002E6621"/>
    <w:rsid w:val="002E6E25"/>
    <w:rsid w:val="002E7CF9"/>
    <w:rsid w:val="002F132A"/>
    <w:rsid w:val="002F7584"/>
    <w:rsid w:val="0030372A"/>
    <w:rsid w:val="00306F55"/>
    <w:rsid w:val="00306FCA"/>
    <w:rsid w:val="00311B1C"/>
    <w:rsid w:val="00314927"/>
    <w:rsid w:val="00322E10"/>
    <w:rsid w:val="003259E4"/>
    <w:rsid w:val="003321FB"/>
    <w:rsid w:val="003352DA"/>
    <w:rsid w:val="003357C1"/>
    <w:rsid w:val="00335EF8"/>
    <w:rsid w:val="003362C0"/>
    <w:rsid w:val="00336A88"/>
    <w:rsid w:val="00337516"/>
    <w:rsid w:val="00341645"/>
    <w:rsid w:val="00342DFF"/>
    <w:rsid w:val="003501A5"/>
    <w:rsid w:val="0035130F"/>
    <w:rsid w:val="003540AD"/>
    <w:rsid w:val="003617F5"/>
    <w:rsid w:val="00361B5D"/>
    <w:rsid w:val="00363325"/>
    <w:rsid w:val="003640AE"/>
    <w:rsid w:val="00364419"/>
    <w:rsid w:val="0036559E"/>
    <w:rsid w:val="0036637A"/>
    <w:rsid w:val="00367937"/>
    <w:rsid w:val="003708CC"/>
    <w:rsid w:val="00372EF9"/>
    <w:rsid w:val="00373730"/>
    <w:rsid w:val="00377330"/>
    <w:rsid w:val="003801E7"/>
    <w:rsid w:val="003804E0"/>
    <w:rsid w:val="00383F33"/>
    <w:rsid w:val="00390973"/>
    <w:rsid w:val="00396F10"/>
    <w:rsid w:val="00397465"/>
    <w:rsid w:val="003A024D"/>
    <w:rsid w:val="003A0942"/>
    <w:rsid w:val="003B15C5"/>
    <w:rsid w:val="003B27A1"/>
    <w:rsid w:val="003B5ED0"/>
    <w:rsid w:val="003B6340"/>
    <w:rsid w:val="003B7305"/>
    <w:rsid w:val="003C2BE5"/>
    <w:rsid w:val="003C3FBB"/>
    <w:rsid w:val="003C58AE"/>
    <w:rsid w:val="003D0AED"/>
    <w:rsid w:val="003D298E"/>
    <w:rsid w:val="003D2E61"/>
    <w:rsid w:val="003D495C"/>
    <w:rsid w:val="003D679E"/>
    <w:rsid w:val="003D7E1A"/>
    <w:rsid w:val="003E2518"/>
    <w:rsid w:val="003F5A87"/>
    <w:rsid w:val="0040293B"/>
    <w:rsid w:val="00403A44"/>
    <w:rsid w:val="004107E3"/>
    <w:rsid w:val="00414B03"/>
    <w:rsid w:val="00420C1B"/>
    <w:rsid w:val="004223CC"/>
    <w:rsid w:val="00425239"/>
    <w:rsid w:val="0043010F"/>
    <w:rsid w:val="004349EB"/>
    <w:rsid w:val="00436AB0"/>
    <w:rsid w:val="0044276C"/>
    <w:rsid w:val="00443021"/>
    <w:rsid w:val="00443A5F"/>
    <w:rsid w:val="004448F6"/>
    <w:rsid w:val="00447ADB"/>
    <w:rsid w:val="004711A1"/>
    <w:rsid w:val="004729C2"/>
    <w:rsid w:val="00473288"/>
    <w:rsid w:val="00476BE6"/>
    <w:rsid w:val="0048218E"/>
    <w:rsid w:val="004833A3"/>
    <w:rsid w:val="00494402"/>
    <w:rsid w:val="0049528F"/>
    <w:rsid w:val="00496179"/>
    <w:rsid w:val="00496482"/>
    <w:rsid w:val="004B252C"/>
    <w:rsid w:val="004B2751"/>
    <w:rsid w:val="004B39B9"/>
    <w:rsid w:val="004B7FE5"/>
    <w:rsid w:val="004C2402"/>
    <w:rsid w:val="004C2F49"/>
    <w:rsid w:val="004C491D"/>
    <w:rsid w:val="004C5610"/>
    <w:rsid w:val="004C6623"/>
    <w:rsid w:val="004D5306"/>
    <w:rsid w:val="004D543C"/>
    <w:rsid w:val="004E00B8"/>
    <w:rsid w:val="004E29FB"/>
    <w:rsid w:val="004F45A9"/>
    <w:rsid w:val="004F5DB3"/>
    <w:rsid w:val="004F6B75"/>
    <w:rsid w:val="004F77DD"/>
    <w:rsid w:val="00500FB4"/>
    <w:rsid w:val="0050246F"/>
    <w:rsid w:val="005121DE"/>
    <w:rsid w:val="005122B6"/>
    <w:rsid w:val="005142F2"/>
    <w:rsid w:val="0052237A"/>
    <w:rsid w:val="00524272"/>
    <w:rsid w:val="005318A7"/>
    <w:rsid w:val="00536007"/>
    <w:rsid w:val="005370C5"/>
    <w:rsid w:val="00537BF5"/>
    <w:rsid w:val="00542F75"/>
    <w:rsid w:val="0055237D"/>
    <w:rsid w:val="005527AF"/>
    <w:rsid w:val="00556820"/>
    <w:rsid w:val="00557171"/>
    <w:rsid w:val="0056774F"/>
    <w:rsid w:val="00572DA7"/>
    <w:rsid w:val="00581A60"/>
    <w:rsid w:val="00585F20"/>
    <w:rsid w:val="005869C6"/>
    <w:rsid w:val="00590804"/>
    <w:rsid w:val="005A283F"/>
    <w:rsid w:val="005A2A25"/>
    <w:rsid w:val="005A5C31"/>
    <w:rsid w:val="005B1092"/>
    <w:rsid w:val="005B5A1D"/>
    <w:rsid w:val="005B666E"/>
    <w:rsid w:val="005B7179"/>
    <w:rsid w:val="005C2A42"/>
    <w:rsid w:val="005C4298"/>
    <w:rsid w:val="005C4A1D"/>
    <w:rsid w:val="005C6F3A"/>
    <w:rsid w:val="005D0AA8"/>
    <w:rsid w:val="005D1BE8"/>
    <w:rsid w:val="005D2048"/>
    <w:rsid w:val="005D3E26"/>
    <w:rsid w:val="005D4FE5"/>
    <w:rsid w:val="005D55F0"/>
    <w:rsid w:val="005D5BAD"/>
    <w:rsid w:val="005D5FDB"/>
    <w:rsid w:val="005E24A1"/>
    <w:rsid w:val="005E2E77"/>
    <w:rsid w:val="005E42FC"/>
    <w:rsid w:val="005F3A9A"/>
    <w:rsid w:val="00600A37"/>
    <w:rsid w:val="00600AC0"/>
    <w:rsid w:val="00602E91"/>
    <w:rsid w:val="00603C43"/>
    <w:rsid w:val="00604D7E"/>
    <w:rsid w:val="00606570"/>
    <w:rsid w:val="006121C3"/>
    <w:rsid w:val="00613EE3"/>
    <w:rsid w:val="0061516A"/>
    <w:rsid w:val="0061632B"/>
    <w:rsid w:val="00616C03"/>
    <w:rsid w:val="00620C9B"/>
    <w:rsid w:val="0062709B"/>
    <w:rsid w:val="006277E2"/>
    <w:rsid w:val="00631FFC"/>
    <w:rsid w:val="00635F31"/>
    <w:rsid w:val="0063719C"/>
    <w:rsid w:val="00637AF5"/>
    <w:rsid w:val="00644F28"/>
    <w:rsid w:val="00650590"/>
    <w:rsid w:val="00653C3E"/>
    <w:rsid w:val="00653CAC"/>
    <w:rsid w:val="006543DA"/>
    <w:rsid w:val="006545C0"/>
    <w:rsid w:val="00655ABF"/>
    <w:rsid w:val="0065783A"/>
    <w:rsid w:val="00661318"/>
    <w:rsid w:val="00664130"/>
    <w:rsid w:val="0066502D"/>
    <w:rsid w:val="00673206"/>
    <w:rsid w:val="00677758"/>
    <w:rsid w:val="0068176B"/>
    <w:rsid w:val="00685600"/>
    <w:rsid w:val="00686284"/>
    <w:rsid w:val="0069137A"/>
    <w:rsid w:val="00692E0D"/>
    <w:rsid w:val="00693312"/>
    <w:rsid w:val="00697836"/>
    <w:rsid w:val="006A0E89"/>
    <w:rsid w:val="006A6FC3"/>
    <w:rsid w:val="006B046D"/>
    <w:rsid w:val="006B1641"/>
    <w:rsid w:val="006C119B"/>
    <w:rsid w:val="006C39AF"/>
    <w:rsid w:val="006C79E2"/>
    <w:rsid w:val="006C7A32"/>
    <w:rsid w:val="006D01FE"/>
    <w:rsid w:val="006D46A6"/>
    <w:rsid w:val="006E28FD"/>
    <w:rsid w:val="006E7282"/>
    <w:rsid w:val="006F2E32"/>
    <w:rsid w:val="006F39A1"/>
    <w:rsid w:val="007005AD"/>
    <w:rsid w:val="00701484"/>
    <w:rsid w:val="00701AFF"/>
    <w:rsid w:val="007037F3"/>
    <w:rsid w:val="00703951"/>
    <w:rsid w:val="007066FC"/>
    <w:rsid w:val="007129E6"/>
    <w:rsid w:val="00713EFD"/>
    <w:rsid w:val="00716A07"/>
    <w:rsid w:val="007215CE"/>
    <w:rsid w:val="0072490A"/>
    <w:rsid w:val="00726D1B"/>
    <w:rsid w:val="00730A02"/>
    <w:rsid w:val="00730D56"/>
    <w:rsid w:val="00737CE9"/>
    <w:rsid w:val="007411D4"/>
    <w:rsid w:val="0074126F"/>
    <w:rsid w:val="0074244B"/>
    <w:rsid w:val="00743FDB"/>
    <w:rsid w:val="007532C2"/>
    <w:rsid w:val="00754D0C"/>
    <w:rsid w:val="007565BF"/>
    <w:rsid w:val="007654B3"/>
    <w:rsid w:val="00767510"/>
    <w:rsid w:val="00770C6C"/>
    <w:rsid w:val="00770E23"/>
    <w:rsid w:val="00777AAD"/>
    <w:rsid w:val="007943A6"/>
    <w:rsid w:val="007A0DD1"/>
    <w:rsid w:val="007A463D"/>
    <w:rsid w:val="007A79E0"/>
    <w:rsid w:val="007B2136"/>
    <w:rsid w:val="007B2373"/>
    <w:rsid w:val="007B2F08"/>
    <w:rsid w:val="007B6A19"/>
    <w:rsid w:val="007C4619"/>
    <w:rsid w:val="007C6907"/>
    <w:rsid w:val="007C6CAE"/>
    <w:rsid w:val="007C71B6"/>
    <w:rsid w:val="007D23B2"/>
    <w:rsid w:val="007D2FDB"/>
    <w:rsid w:val="007D4DC1"/>
    <w:rsid w:val="007D78FE"/>
    <w:rsid w:val="007E531E"/>
    <w:rsid w:val="007E6E0C"/>
    <w:rsid w:val="007F2F0A"/>
    <w:rsid w:val="007F5374"/>
    <w:rsid w:val="0080342C"/>
    <w:rsid w:val="008152F3"/>
    <w:rsid w:val="00817482"/>
    <w:rsid w:val="008209C0"/>
    <w:rsid w:val="00820BFF"/>
    <w:rsid w:val="00823046"/>
    <w:rsid w:val="00823776"/>
    <w:rsid w:val="00827AB3"/>
    <w:rsid w:val="0083181E"/>
    <w:rsid w:val="008359AC"/>
    <w:rsid w:val="008451E8"/>
    <w:rsid w:val="00845D21"/>
    <w:rsid w:val="00847C4B"/>
    <w:rsid w:val="0085118C"/>
    <w:rsid w:val="00852D38"/>
    <w:rsid w:val="0085424D"/>
    <w:rsid w:val="008549D7"/>
    <w:rsid w:val="008576AC"/>
    <w:rsid w:val="0086106B"/>
    <w:rsid w:val="00864A7E"/>
    <w:rsid w:val="008677D7"/>
    <w:rsid w:val="00870206"/>
    <w:rsid w:val="00873769"/>
    <w:rsid w:val="00873D27"/>
    <w:rsid w:val="0088690E"/>
    <w:rsid w:val="00886D51"/>
    <w:rsid w:val="00890546"/>
    <w:rsid w:val="00891250"/>
    <w:rsid w:val="0089295F"/>
    <w:rsid w:val="008A33CE"/>
    <w:rsid w:val="008A3F31"/>
    <w:rsid w:val="008B2119"/>
    <w:rsid w:val="008B4B6D"/>
    <w:rsid w:val="008B60FB"/>
    <w:rsid w:val="008B7C34"/>
    <w:rsid w:val="008C2F46"/>
    <w:rsid w:val="008D0549"/>
    <w:rsid w:val="008D114C"/>
    <w:rsid w:val="008D672C"/>
    <w:rsid w:val="008E3A18"/>
    <w:rsid w:val="008E5033"/>
    <w:rsid w:val="008F0DD1"/>
    <w:rsid w:val="008F43B2"/>
    <w:rsid w:val="009028D1"/>
    <w:rsid w:val="00907FD1"/>
    <w:rsid w:val="0091308E"/>
    <w:rsid w:val="00916206"/>
    <w:rsid w:val="00921666"/>
    <w:rsid w:val="009216B7"/>
    <w:rsid w:val="00923CD6"/>
    <w:rsid w:val="00933CB1"/>
    <w:rsid w:val="00934CAD"/>
    <w:rsid w:val="0094311D"/>
    <w:rsid w:val="00944220"/>
    <w:rsid w:val="00945CAE"/>
    <w:rsid w:val="00946649"/>
    <w:rsid w:val="00951238"/>
    <w:rsid w:val="0095442A"/>
    <w:rsid w:val="0095750A"/>
    <w:rsid w:val="009622CE"/>
    <w:rsid w:val="009640FF"/>
    <w:rsid w:val="00965AB5"/>
    <w:rsid w:val="009668DB"/>
    <w:rsid w:val="00967F46"/>
    <w:rsid w:val="00971B52"/>
    <w:rsid w:val="0097397B"/>
    <w:rsid w:val="009754B7"/>
    <w:rsid w:val="009806FD"/>
    <w:rsid w:val="00986816"/>
    <w:rsid w:val="00987B0F"/>
    <w:rsid w:val="00991FD1"/>
    <w:rsid w:val="0099259A"/>
    <w:rsid w:val="00993198"/>
    <w:rsid w:val="00993F73"/>
    <w:rsid w:val="009A0528"/>
    <w:rsid w:val="009A05C0"/>
    <w:rsid w:val="009A2540"/>
    <w:rsid w:val="009A324D"/>
    <w:rsid w:val="009B7ABA"/>
    <w:rsid w:val="009C26A5"/>
    <w:rsid w:val="009C3B52"/>
    <w:rsid w:val="009C50F9"/>
    <w:rsid w:val="009D1242"/>
    <w:rsid w:val="009E04E1"/>
    <w:rsid w:val="009E2AF7"/>
    <w:rsid w:val="009E4C78"/>
    <w:rsid w:val="009E7207"/>
    <w:rsid w:val="009F16A2"/>
    <w:rsid w:val="009F1ED6"/>
    <w:rsid w:val="009F42B0"/>
    <w:rsid w:val="009F6373"/>
    <w:rsid w:val="009F7491"/>
    <w:rsid w:val="00A00BFE"/>
    <w:rsid w:val="00A034FC"/>
    <w:rsid w:val="00A06C00"/>
    <w:rsid w:val="00A07A1F"/>
    <w:rsid w:val="00A12FF4"/>
    <w:rsid w:val="00A13B95"/>
    <w:rsid w:val="00A13BFA"/>
    <w:rsid w:val="00A31912"/>
    <w:rsid w:val="00A31E6E"/>
    <w:rsid w:val="00A3211F"/>
    <w:rsid w:val="00A331E1"/>
    <w:rsid w:val="00A344FB"/>
    <w:rsid w:val="00A3658D"/>
    <w:rsid w:val="00A453D0"/>
    <w:rsid w:val="00A50A5C"/>
    <w:rsid w:val="00A5399D"/>
    <w:rsid w:val="00A560FA"/>
    <w:rsid w:val="00A710CF"/>
    <w:rsid w:val="00A723DB"/>
    <w:rsid w:val="00A73CEC"/>
    <w:rsid w:val="00A747F2"/>
    <w:rsid w:val="00A81108"/>
    <w:rsid w:val="00A91F7C"/>
    <w:rsid w:val="00A9284D"/>
    <w:rsid w:val="00A94193"/>
    <w:rsid w:val="00A9567D"/>
    <w:rsid w:val="00A97FF5"/>
    <w:rsid w:val="00AA015C"/>
    <w:rsid w:val="00AA0F48"/>
    <w:rsid w:val="00AA687A"/>
    <w:rsid w:val="00AA73E8"/>
    <w:rsid w:val="00AB0BA2"/>
    <w:rsid w:val="00AB0F9F"/>
    <w:rsid w:val="00AB29D7"/>
    <w:rsid w:val="00AC3915"/>
    <w:rsid w:val="00AC5961"/>
    <w:rsid w:val="00AE1E2D"/>
    <w:rsid w:val="00AE4FC0"/>
    <w:rsid w:val="00AE5937"/>
    <w:rsid w:val="00AE59C8"/>
    <w:rsid w:val="00AE7694"/>
    <w:rsid w:val="00AE7F62"/>
    <w:rsid w:val="00AF345D"/>
    <w:rsid w:val="00AF6506"/>
    <w:rsid w:val="00B02C58"/>
    <w:rsid w:val="00B05FEA"/>
    <w:rsid w:val="00B16635"/>
    <w:rsid w:val="00B20993"/>
    <w:rsid w:val="00B2380A"/>
    <w:rsid w:val="00B24CF3"/>
    <w:rsid w:val="00B31CB7"/>
    <w:rsid w:val="00B37E38"/>
    <w:rsid w:val="00B42BFA"/>
    <w:rsid w:val="00B434B1"/>
    <w:rsid w:val="00B476DA"/>
    <w:rsid w:val="00B5004D"/>
    <w:rsid w:val="00B50788"/>
    <w:rsid w:val="00B521B5"/>
    <w:rsid w:val="00B54774"/>
    <w:rsid w:val="00B557E2"/>
    <w:rsid w:val="00B55F1A"/>
    <w:rsid w:val="00B577B7"/>
    <w:rsid w:val="00B602A2"/>
    <w:rsid w:val="00B60443"/>
    <w:rsid w:val="00B66D39"/>
    <w:rsid w:val="00B71305"/>
    <w:rsid w:val="00B76B59"/>
    <w:rsid w:val="00B820C2"/>
    <w:rsid w:val="00B85FC5"/>
    <w:rsid w:val="00B875C5"/>
    <w:rsid w:val="00B9563C"/>
    <w:rsid w:val="00B96A3E"/>
    <w:rsid w:val="00B974C7"/>
    <w:rsid w:val="00BA0474"/>
    <w:rsid w:val="00BA3DB5"/>
    <w:rsid w:val="00BA5188"/>
    <w:rsid w:val="00BB1D5C"/>
    <w:rsid w:val="00BB2EA5"/>
    <w:rsid w:val="00BB6552"/>
    <w:rsid w:val="00BC3001"/>
    <w:rsid w:val="00BC377B"/>
    <w:rsid w:val="00BC54E0"/>
    <w:rsid w:val="00BD1EC3"/>
    <w:rsid w:val="00BD34EF"/>
    <w:rsid w:val="00BE08A3"/>
    <w:rsid w:val="00BE3E07"/>
    <w:rsid w:val="00BF3032"/>
    <w:rsid w:val="00C005C7"/>
    <w:rsid w:val="00C00B4D"/>
    <w:rsid w:val="00C00BB4"/>
    <w:rsid w:val="00C01200"/>
    <w:rsid w:val="00C02AC3"/>
    <w:rsid w:val="00C0301D"/>
    <w:rsid w:val="00C0797D"/>
    <w:rsid w:val="00C1206A"/>
    <w:rsid w:val="00C15D73"/>
    <w:rsid w:val="00C31861"/>
    <w:rsid w:val="00C4261A"/>
    <w:rsid w:val="00C429EC"/>
    <w:rsid w:val="00C50656"/>
    <w:rsid w:val="00C51A37"/>
    <w:rsid w:val="00C6239A"/>
    <w:rsid w:val="00C6241A"/>
    <w:rsid w:val="00C639E1"/>
    <w:rsid w:val="00C63E2F"/>
    <w:rsid w:val="00C64527"/>
    <w:rsid w:val="00C765E4"/>
    <w:rsid w:val="00C80011"/>
    <w:rsid w:val="00C82FB4"/>
    <w:rsid w:val="00C852FC"/>
    <w:rsid w:val="00C8672B"/>
    <w:rsid w:val="00C9010C"/>
    <w:rsid w:val="00C93E46"/>
    <w:rsid w:val="00C948E7"/>
    <w:rsid w:val="00CA0141"/>
    <w:rsid w:val="00CA37B8"/>
    <w:rsid w:val="00CA4503"/>
    <w:rsid w:val="00CB2841"/>
    <w:rsid w:val="00CC0E60"/>
    <w:rsid w:val="00CC216B"/>
    <w:rsid w:val="00CC37C6"/>
    <w:rsid w:val="00CD0B87"/>
    <w:rsid w:val="00CD15F3"/>
    <w:rsid w:val="00CD260A"/>
    <w:rsid w:val="00CD2AB7"/>
    <w:rsid w:val="00CE3196"/>
    <w:rsid w:val="00CE3487"/>
    <w:rsid w:val="00CF0A77"/>
    <w:rsid w:val="00CF0FCE"/>
    <w:rsid w:val="00CF174D"/>
    <w:rsid w:val="00D02B35"/>
    <w:rsid w:val="00D0326D"/>
    <w:rsid w:val="00D03740"/>
    <w:rsid w:val="00D13445"/>
    <w:rsid w:val="00D15229"/>
    <w:rsid w:val="00D15833"/>
    <w:rsid w:val="00D17139"/>
    <w:rsid w:val="00D21308"/>
    <w:rsid w:val="00D22BFF"/>
    <w:rsid w:val="00D24A0D"/>
    <w:rsid w:val="00D266E3"/>
    <w:rsid w:val="00D3299D"/>
    <w:rsid w:val="00D32E22"/>
    <w:rsid w:val="00D334BE"/>
    <w:rsid w:val="00D34173"/>
    <w:rsid w:val="00D35719"/>
    <w:rsid w:val="00D36ACD"/>
    <w:rsid w:val="00D4403F"/>
    <w:rsid w:val="00D44B54"/>
    <w:rsid w:val="00D5223A"/>
    <w:rsid w:val="00D52F82"/>
    <w:rsid w:val="00D547FC"/>
    <w:rsid w:val="00D57340"/>
    <w:rsid w:val="00D577E8"/>
    <w:rsid w:val="00D614A0"/>
    <w:rsid w:val="00D64535"/>
    <w:rsid w:val="00D65A50"/>
    <w:rsid w:val="00D669FC"/>
    <w:rsid w:val="00D70924"/>
    <w:rsid w:val="00D70AB6"/>
    <w:rsid w:val="00D74AA5"/>
    <w:rsid w:val="00D76AF9"/>
    <w:rsid w:val="00D835E1"/>
    <w:rsid w:val="00D84124"/>
    <w:rsid w:val="00D84782"/>
    <w:rsid w:val="00D85577"/>
    <w:rsid w:val="00D93200"/>
    <w:rsid w:val="00D95A0C"/>
    <w:rsid w:val="00D961FF"/>
    <w:rsid w:val="00DA0ABB"/>
    <w:rsid w:val="00DB0157"/>
    <w:rsid w:val="00DB494F"/>
    <w:rsid w:val="00DB608C"/>
    <w:rsid w:val="00DB60CF"/>
    <w:rsid w:val="00DD1B57"/>
    <w:rsid w:val="00DE0DFE"/>
    <w:rsid w:val="00DF0888"/>
    <w:rsid w:val="00DF1B3B"/>
    <w:rsid w:val="00DF3065"/>
    <w:rsid w:val="00E0169D"/>
    <w:rsid w:val="00E0395F"/>
    <w:rsid w:val="00E05C62"/>
    <w:rsid w:val="00E06C16"/>
    <w:rsid w:val="00E06EEF"/>
    <w:rsid w:val="00E111E3"/>
    <w:rsid w:val="00E13D1F"/>
    <w:rsid w:val="00E1506A"/>
    <w:rsid w:val="00E15FD9"/>
    <w:rsid w:val="00E228C6"/>
    <w:rsid w:val="00E25F8A"/>
    <w:rsid w:val="00E26A4B"/>
    <w:rsid w:val="00E26A5B"/>
    <w:rsid w:val="00E26E2D"/>
    <w:rsid w:val="00E30D37"/>
    <w:rsid w:val="00E3113B"/>
    <w:rsid w:val="00E353C0"/>
    <w:rsid w:val="00E36BEF"/>
    <w:rsid w:val="00E44D13"/>
    <w:rsid w:val="00E52F50"/>
    <w:rsid w:val="00E538D0"/>
    <w:rsid w:val="00E5597A"/>
    <w:rsid w:val="00E57010"/>
    <w:rsid w:val="00E614BE"/>
    <w:rsid w:val="00E65024"/>
    <w:rsid w:val="00E70E41"/>
    <w:rsid w:val="00E72704"/>
    <w:rsid w:val="00E75E59"/>
    <w:rsid w:val="00E80D6C"/>
    <w:rsid w:val="00E83F1B"/>
    <w:rsid w:val="00E84780"/>
    <w:rsid w:val="00E964A1"/>
    <w:rsid w:val="00EA0F16"/>
    <w:rsid w:val="00EA2F06"/>
    <w:rsid w:val="00EA4646"/>
    <w:rsid w:val="00EA715A"/>
    <w:rsid w:val="00EA7E40"/>
    <w:rsid w:val="00EB0677"/>
    <w:rsid w:val="00EB1B06"/>
    <w:rsid w:val="00EB2E36"/>
    <w:rsid w:val="00EB393C"/>
    <w:rsid w:val="00EB55AA"/>
    <w:rsid w:val="00EB57E5"/>
    <w:rsid w:val="00EB6140"/>
    <w:rsid w:val="00EB721B"/>
    <w:rsid w:val="00ED0085"/>
    <w:rsid w:val="00ED2BC4"/>
    <w:rsid w:val="00ED3222"/>
    <w:rsid w:val="00ED4683"/>
    <w:rsid w:val="00EE0332"/>
    <w:rsid w:val="00EE20BB"/>
    <w:rsid w:val="00EE572F"/>
    <w:rsid w:val="00EF01F1"/>
    <w:rsid w:val="00EF35D7"/>
    <w:rsid w:val="00EF406B"/>
    <w:rsid w:val="00EF5BF0"/>
    <w:rsid w:val="00F00949"/>
    <w:rsid w:val="00F13D05"/>
    <w:rsid w:val="00F15757"/>
    <w:rsid w:val="00F201D1"/>
    <w:rsid w:val="00F252CA"/>
    <w:rsid w:val="00F25868"/>
    <w:rsid w:val="00F26A9B"/>
    <w:rsid w:val="00F36889"/>
    <w:rsid w:val="00F422F0"/>
    <w:rsid w:val="00F42EFF"/>
    <w:rsid w:val="00F44DC0"/>
    <w:rsid w:val="00F52234"/>
    <w:rsid w:val="00F53AAC"/>
    <w:rsid w:val="00F5545D"/>
    <w:rsid w:val="00F568A6"/>
    <w:rsid w:val="00F569F7"/>
    <w:rsid w:val="00F6160C"/>
    <w:rsid w:val="00F63128"/>
    <w:rsid w:val="00F64B23"/>
    <w:rsid w:val="00F6705E"/>
    <w:rsid w:val="00F72216"/>
    <w:rsid w:val="00F7553B"/>
    <w:rsid w:val="00F756E1"/>
    <w:rsid w:val="00F759F7"/>
    <w:rsid w:val="00F76C8F"/>
    <w:rsid w:val="00F77714"/>
    <w:rsid w:val="00F90BDE"/>
    <w:rsid w:val="00FA33EB"/>
    <w:rsid w:val="00FA64F4"/>
    <w:rsid w:val="00FB02CD"/>
    <w:rsid w:val="00FB1EDC"/>
    <w:rsid w:val="00FB3CD2"/>
    <w:rsid w:val="00FB41E2"/>
    <w:rsid w:val="00FB435D"/>
    <w:rsid w:val="00FB4BE2"/>
    <w:rsid w:val="00FC2B23"/>
    <w:rsid w:val="00FC64F5"/>
    <w:rsid w:val="00FC772F"/>
    <w:rsid w:val="00FD16C8"/>
    <w:rsid w:val="00FE0C06"/>
    <w:rsid w:val="00FE1E06"/>
    <w:rsid w:val="00FE3B13"/>
    <w:rsid w:val="00FE7B05"/>
    <w:rsid w:val="00FF0553"/>
    <w:rsid w:val="00FF3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073A4"/>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 w:type="character" w:styleId="Hyperlink">
    <w:name w:val="Hyperlink"/>
    <w:rsid w:val="00726D1B"/>
    <w:rPr>
      <w:color w:val="0000FF"/>
      <w:u w:val="single"/>
    </w:rPr>
  </w:style>
  <w:style w:type="character" w:styleId="UnresolvedMention">
    <w:name w:val="Unresolved Mention"/>
    <w:basedOn w:val="DefaultParagraphFont"/>
    <w:uiPriority w:val="99"/>
    <w:rsid w:val="00A12FF4"/>
    <w:rPr>
      <w:color w:val="605E5C"/>
      <w:shd w:val="clear" w:color="auto" w:fill="E1DFDD"/>
    </w:rPr>
  </w:style>
  <w:style w:type="character" w:styleId="FollowedHyperlink">
    <w:name w:val="FollowedHyperlink"/>
    <w:basedOn w:val="DefaultParagraphFont"/>
    <w:uiPriority w:val="99"/>
    <w:semiHidden/>
    <w:unhideWhenUsed/>
    <w:rsid w:val="00FB435D"/>
    <w:rPr>
      <w:color w:val="954F72" w:themeColor="followedHyperlink"/>
      <w:u w:val="single"/>
    </w:rPr>
  </w:style>
  <w:style w:type="character" w:styleId="CommentReference">
    <w:name w:val="annotation reference"/>
    <w:basedOn w:val="DefaultParagraphFont"/>
    <w:uiPriority w:val="99"/>
    <w:semiHidden/>
    <w:unhideWhenUsed/>
    <w:rsid w:val="00F759F7"/>
    <w:rPr>
      <w:sz w:val="16"/>
      <w:szCs w:val="16"/>
    </w:rPr>
  </w:style>
  <w:style w:type="paragraph" w:styleId="CommentText">
    <w:name w:val="annotation text"/>
    <w:basedOn w:val="Normal"/>
    <w:link w:val="CommentTextChar"/>
    <w:uiPriority w:val="99"/>
    <w:unhideWhenUsed/>
    <w:rsid w:val="00F759F7"/>
  </w:style>
  <w:style w:type="character" w:customStyle="1" w:styleId="CommentTextChar">
    <w:name w:val="Comment Text Char"/>
    <w:basedOn w:val="DefaultParagraphFont"/>
    <w:link w:val="CommentText"/>
    <w:uiPriority w:val="99"/>
    <w:rsid w:val="00F759F7"/>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59F7"/>
    <w:rPr>
      <w:b/>
      <w:bCs/>
    </w:rPr>
  </w:style>
  <w:style w:type="character" w:customStyle="1" w:styleId="CommentSubjectChar">
    <w:name w:val="Comment Subject Char"/>
    <w:basedOn w:val="CommentTextChar"/>
    <w:link w:val="CommentSubject"/>
    <w:uiPriority w:val="99"/>
    <w:semiHidden/>
    <w:rsid w:val="00F759F7"/>
    <w:rPr>
      <w:rFonts w:ascii="Helvetica" w:eastAsia="Times New Roman" w:hAnsi="Helvetica" w:cs="Times New Roman"/>
      <w:b/>
      <w:bCs/>
      <w:sz w:val="20"/>
      <w:szCs w:val="20"/>
      <w:lang w:eastAsia="en-US"/>
    </w:rPr>
  </w:style>
  <w:style w:type="paragraph" w:styleId="FootnoteText">
    <w:name w:val="footnote text"/>
    <w:basedOn w:val="Normal"/>
    <w:link w:val="FootnoteTextChar"/>
    <w:uiPriority w:val="99"/>
    <w:semiHidden/>
    <w:unhideWhenUsed/>
    <w:rsid w:val="009F16A2"/>
    <w:pPr>
      <w:spacing w:after="0"/>
    </w:pPr>
  </w:style>
  <w:style w:type="character" w:customStyle="1" w:styleId="FootnoteTextChar">
    <w:name w:val="Footnote Text Char"/>
    <w:basedOn w:val="DefaultParagraphFont"/>
    <w:link w:val="FootnoteText"/>
    <w:uiPriority w:val="99"/>
    <w:semiHidden/>
    <w:rsid w:val="009F16A2"/>
    <w:rPr>
      <w:rFonts w:ascii="Helvetica" w:eastAsia="Times New Roman" w:hAnsi="Helvetica" w:cs="Times New Roman"/>
      <w:sz w:val="20"/>
      <w:szCs w:val="20"/>
      <w:lang w:eastAsia="en-US"/>
    </w:rPr>
  </w:style>
  <w:style w:type="character" w:styleId="FootnoteReference">
    <w:name w:val="footnote reference"/>
    <w:basedOn w:val="DefaultParagraphFont"/>
    <w:uiPriority w:val="99"/>
    <w:semiHidden/>
    <w:unhideWhenUsed/>
    <w:rsid w:val="009F16A2"/>
    <w:rPr>
      <w:vertAlign w:val="superscript"/>
    </w:rPr>
  </w:style>
  <w:style w:type="paragraph" w:styleId="Revision">
    <w:name w:val="Revision"/>
    <w:hidden/>
    <w:uiPriority w:val="99"/>
    <w:semiHidden/>
    <w:rsid w:val="00D32E22"/>
    <w:rPr>
      <w:rFonts w:ascii="Helvetica" w:eastAsia="Times New Roman" w:hAnsi="Helvetica"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icom.nema.org/medical/dicom/current/output/chtml/part04/sect_F.9.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dicom.nema.org/medical/dicom/current/output/chtml/part04/sect_CC.2.4.html" TargetMode="External"/><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com.nema.org/medical/dicom/current/output/chtml/part04/sect_F.9.2.html" TargetMode="External"/><Relationship Id="rId24"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hyperlink" Target="https://dicom.nema.org/medical/dicom/current/output/html/part18.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1D6814-B3CF-4C71-AA59-82CBB40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10992</TotalTime>
  <Pages>39</Pages>
  <Words>9057</Words>
  <Characters>51630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DICOMweb Modality Services</vt:lpstr>
    </vt:vector>
  </TitlesOfParts>
  <Company/>
  <LinksUpToDate>false</LinksUpToDate>
  <CharactersWithSpaces>60566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Services</dc:title>
  <dc:subject>From MWL and MPPS to UPS-RS</dc:subject>
  <dc:creator>Dieter Krotz and Jeroen Medema</dc:creator>
  <cp:keywords/>
  <dc:description/>
  <cp:lastModifiedBy>Jeroen Medema</cp:lastModifiedBy>
  <cp:revision>185</cp:revision>
  <dcterms:created xsi:type="dcterms:W3CDTF">2024-08-22T13:29:00Z</dcterms:created>
  <dcterms:modified xsi:type="dcterms:W3CDTF">2025-01-14T18:21:00Z</dcterms:modified>
</cp:coreProperties>
</file>