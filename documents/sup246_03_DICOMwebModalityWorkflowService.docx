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0670B6">
        <w:rPr>
          <w:highlight w:val="yellow"/>
        </w:rPr>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2B5D9B8A" w14:textId="3CD10D17" w:rsidR="00E9339C"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177330">
        <w:rPr>
          <w:b/>
        </w:rPr>
        <w:t>3</w:t>
      </w:r>
      <w:r w:rsidR="00E9339C">
        <w:rPr>
          <w:noProof/>
        </w:rPr>
        <w:t>Document History</w:t>
      </w:r>
      <w:r w:rsidR="00E9339C">
        <w:rPr>
          <w:noProof/>
        </w:rPr>
        <w:tab/>
      </w:r>
      <w:r w:rsidR="00E9339C">
        <w:rPr>
          <w:noProof/>
        </w:rPr>
        <w:fldChar w:fldCharType="begin"/>
      </w:r>
      <w:r w:rsidR="00E9339C">
        <w:rPr>
          <w:noProof/>
        </w:rPr>
        <w:instrText xml:space="preserve"> PAGEREF _Toc188364757 \h </w:instrText>
      </w:r>
      <w:r w:rsidR="00E9339C">
        <w:rPr>
          <w:noProof/>
        </w:rPr>
      </w:r>
      <w:r w:rsidR="00E9339C">
        <w:rPr>
          <w:noProof/>
        </w:rPr>
        <w:fldChar w:fldCharType="separate"/>
      </w:r>
      <w:r w:rsidR="00E9339C">
        <w:rPr>
          <w:noProof/>
        </w:rPr>
        <w:t>6</w:t>
      </w:r>
      <w:r w:rsidR="00E9339C">
        <w:rPr>
          <w:noProof/>
        </w:rPr>
        <w:fldChar w:fldCharType="end"/>
      </w:r>
    </w:p>
    <w:p w14:paraId="4124D686" w14:textId="6D36CEE2"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_Toc188364758 \h </w:instrText>
      </w:r>
      <w:r>
        <w:rPr>
          <w:noProof/>
        </w:rPr>
      </w:r>
      <w:r>
        <w:rPr>
          <w:noProof/>
        </w:rPr>
        <w:fldChar w:fldCharType="separate"/>
      </w:r>
      <w:r>
        <w:rPr>
          <w:noProof/>
        </w:rPr>
        <w:t>6</w:t>
      </w:r>
      <w:r>
        <w:rPr>
          <w:noProof/>
        </w:rPr>
        <w:fldChar w:fldCharType="end"/>
      </w:r>
    </w:p>
    <w:p w14:paraId="3D46A0E8" w14:textId="1E84CEF0"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_Toc188364759 \h </w:instrText>
      </w:r>
      <w:r>
        <w:rPr>
          <w:noProof/>
        </w:rPr>
      </w:r>
      <w:r>
        <w:rPr>
          <w:noProof/>
        </w:rPr>
        <w:fldChar w:fldCharType="separate"/>
      </w:r>
      <w:r>
        <w:rPr>
          <w:noProof/>
        </w:rPr>
        <w:t>6</w:t>
      </w:r>
      <w:r>
        <w:rPr>
          <w:noProof/>
        </w:rPr>
        <w:fldChar w:fldCharType="end"/>
      </w:r>
    </w:p>
    <w:p w14:paraId="5997B008" w14:textId="5F11D574"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_Toc188364760 \h </w:instrText>
      </w:r>
      <w:r>
        <w:rPr>
          <w:noProof/>
        </w:rPr>
      </w:r>
      <w:r>
        <w:rPr>
          <w:noProof/>
        </w:rPr>
        <w:fldChar w:fldCharType="separate"/>
      </w:r>
      <w:r>
        <w:rPr>
          <w:noProof/>
        </w:rPr>
        <w:t>8</w:t>
      </w:r>
      <w:r>
        <w:rPr>
          <w:noProof/>
        </w:rPr>
        <w:fldChar w:fldCharType="end"/>
      </w:r>
    </w:p>
    <w:p w14:paraId="2B491540" w14:textId="592D9F43"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_Toc188364761 \h </w:instrText>
      </w:r>
      <w:r>
        <w:rPr>
          <w:noProof/>
        </w:rPr>
      </w:r>
      <w:r>
        <w:rPr>
          <w:noProof/>
        </w:rPr>
        <w:fldChar w:fldCharType="separate"/>
      </w:r>
      <w:r>
        <w:rPr>
          <w:noProof/>
        </w:rPr>
        <w:t>9</w:t>
      </w:r>
      <w:r>
        <w:rPr>
          <w:noProof/>
        </w:rPr>
        <w:fldChar w:fldCharType="end"/>
      </w:r>
    </w:p>
    <w:p w14:paraId="2DC0F2C5" w14:textId="4F93348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_Toc188364762 \h </w:instrText>
      </w:r>
      <w:r>
        <w:rPr>
          <w:noProof/>
        </w:rPr>
      </w:r>
      <w:r>
        <w:rPr>
          <w:noProof/>
        </w:rPr>
        <w:fldChar w:fldCharType="separate"/>
      </w:r>
      <w:r>
        <w:rPr>
          <w:noProof/>
        </w:rPr>
        <w:t>9</w:t>
      </w:r>
      <w:r>
        <w:rPr>
          <w:noProof/>
        </w:rPr>
        <w:fldChar w:fldCharType="end"/>
      </w:r>
    </w:p>
    <w:p w14:paraId="5E2E4416" w14:textId="19F8F3C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_Toc188364763 \h </w:instrText>
      </w:r>
      <w:r>
        <w:rPr>
          <w:noProof/>
        </w:rPr>
      </w:r>
      <w:r>
        <w:rPr>
          <w:noProof/>
        </w:rPr>
        <w:fldChar w:fldCharType="separate"/>
      </w:r>
      <w:r>
        <w:rPr>
          <w:noProof/>
        </w:rPr>
        <w:t>9</w:t>
      </w:r>
      <w:r>
        <w:rPr>
          <w:noProof/>
        </w:rPr>
        <w:fldChar w:fldCharType="end"/>
      </w:r>
    </w:p>
    <w:p w14:paraId="2FF6D5A3" w14:textId="62BDF933"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_Toc188364764 \h </w:instrText>
      </w:r>
      <w:r>
        <w:rPr>
          <w:noProof/>
        </w:rPr>
      </w:r>
      <w:r>
        <w:rPr>
          <w:noProof/>
        </w:rPr>
        <w:fldChar w:fldCharType="separate"/>
      </w:r>
      <w:r>
        <w:rPr>
          <w:noProof/>
        </w:rPr>
        <w:t>9</w:t>
      </w:r>
      <w:r>
        <w:rPr>
          <w:noProof/>
        </w:rPr>
        <w:fldChar w:fldCharType="end"/>
      </w:r>
    </w:p>
    <w:p w14:paraId="2B6E994B" w14:textId="1E60718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_Toc188364765 \h </w:instrText>
      </w:r>
      <w:r>
        <w:rPr>
          <w:noProof/>
        </w:rPr>
      </w:r>
      <w:r>
        <w:rPr>
          <w:noProof/>
        </w:rPr>
        <w:fldChar w:fldCharType="separate"/>
      </w:r>
      <w:r>
        <w:rPr>
          <w:noProof/>
        </w:rPr>
        <w:t>9</w:t>
      </w:r>
      <w:r>
        <w:rPr>
          <w:noProof/>
        </w:rPr>
        <w:fldChar w:fldCharType="end"/>
      </w:r>
    </w:p>
    <w:p w14:paraId="4CFBAC3C" w14:textId="1A2B0D5B"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_Toc188364766 \h </w:instrText>
      </w:r>
      <w:r>
        <w:rPr>
          <w:noProof/>
        </w:rPr>
      </w:r>
      <w:r>
        <w:rPr>
          <w:noProof/>
        </w:rPr>
        <w:fldChar w:fldCharType="separate"/>
      </w:r>
      <w:r>
        <w:rPr>
          <w:noProof/>
        </w:rPr>
        <w:t>10</w:t>
      </w:r>
      <w:r>
        <w:rPr>
          <w:noProof/>
        </w:rPr>
        <w:fldChar w:fldCharType="end"/>
      </w:r>
    </w:p>
    <w:p w14:paraId="6E0B5967" w14:textId="0F0883D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_Toc188364767 \h </w:instrText>
      </w:r>
      <w:r>
        <w:rPr>
          <w:noProof/>
        </w:rPr>
      </w:r>
      <w:r>
        <w:rPr>
          <w:noProof/>
        </w:rPr>
        <w:fldChar w:fldCharType="separate"/>
      </w:r>
      <w:r>
        <w:rPr>
          <w:noProof/>
        </w:rPr>
        <w:t>10</w:t>
      </w:r>
      <w:r>
        <w:rPr>
          <w:noProof/>
        </w:rPr>
        <w:fldChar w:fldCharType="end"/>
      </w:r>
    </w:p>
    <w:p w14:paraId="4471BBEE" w14:textId="6B10D652"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_Toc188364768 \h </w:instrText>
      </w:r>
      <w:r>
        <w:rPr>
          <w:noProof/>
        </w:rPr>
      </w:r>
      <w:r>
        <w:rPr>
          <w:noProof/>
        </w:rPr>
        <w:fldChar w:fldCharType="separate"/>
      </w:r>
      <w:r>
        <w:rPr>
          <w:noProof/>
        </w:rPr>
        <w:t>10</w:t>
      </w:r>
      <w:r>
        <w:rPr>
          <w:noProof/>
        </w:rPr>
        <w:fldChar w:fldCharType="end"/>
      </w:r>
    </w:p>
    <w:p w14:paraId="5A436882" w14:textId="0D6652D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_Toc188364769 \h </w:instrText>
      </w:r>
      <w:r>
        <w:rPr>
          <w:noProof/>
        </w:rPr>
      </w:r>
      <w:r>
        <w:rPr>
          <w:noProof/>
        </w:rPr>
        <w:fldChar w:fldCharType="separate"/>
      </w:r>
      <w:r>
        <w:rPr>
          <w:noProof/>
        </w:rPr>
        <w:t>11</w:t>
      </w:r>
      <w:r>
        <w:rPr>
          <w:noProof/>
        </w:rPr>
        <w:fldChar w:fldCharType="end"/>
      </w:r>
    </w:p>
    <w:p w14:paraId="670D3544" w14:textId="61FBCAA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_Toc188364770 \h </w:instrText>
      </w:r>
      <w:r>
        <w:rPr>
          <w:noProof/>
        </w:rPr>
      </w:r>
      <w:r>
        <w:rPr>
          <w:noProof/>
        </w:rPr>
        <w:fldChar w:fldCharType="separate"/>
      </w:r>
      <w:r>
        <w:rPr>
          <w:noProof/>
        </w:rPr>
        <w:t>11</w:t>
      </w:r>
      <w:r>
        <w:rPr>
          <w:noProof/>
        </w:rPr>
        <w:fldChar w:fldCharType="end"/>
      </w:r>
    </w:p>
    <w:p w14:paraId="00C15D14" w14:textId="7DA41B9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_Toc188364771 \h </w:instrText>
      </w:r>
      <w:r>
        <w:rPr>
          <w:noProof/>
        </w:rPr>
      </w:r>
      <w:r>
        <w:rPr>
          <w:noProof/>
        </w:rPr>
        <w:fldChar w:fldCharType="separate"/>
      </w:r>
      <w:r>
        <w:rPr>
          <w:noProof/>
        </w:rPr>
        <w:t>11</w:t>
      </w:r>
      <w:r>
        <w:rPr>
          <w:noProof/>
        </w:rPr>
        <w:fldChar w:fldCharType="end"/>
      </w:r>
    </w:p>
    <w:p w14:paraId="151C86E9" w14:textId="095D1D5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_Toc188364772 \h </w:instrText>
      </w:r>
      <w:r>
        <w:rPr>
          <w:noProof/>
        </w:rPr>
      </w:r>
      <w:r>
        <w:rPr>
          <w:noProof/>
        </w:rPr>
        <w:fldChar w:fldCharType="separate"/>
      </w:r>
      <w:r>
        <w:rPr>
          <w:noProof/>
        </w:rPr>
        <w:t>11</w:t>
      </w:r>
      <w:r>
        <w:rPr>
          <w:noProof/>
        </w:rPr>
        <w:fldChar w:fldCharType="end"/>
      </w:r>
    </w:p>
    <w:p w14:paraId="0270466E" w14:textId="4A53E82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_Toc188364773 \h </w:instrText>
      </w:r>
      <w:r>
        <w:rPr>
          <w:noProof/>
        </w:rPr>
      </w:r>
      <w:r>
        <w:rPr>
          <w:noProof/>
        </w:rPr>
        <w:fldChar w:fldCharType="separate"/>
      </w:r>
      <w:r>
        <w:rPr>
          <w:noProof/>
        </w:rPr>
        <w:t>11</w:t>
      </w:r>
      <w:r>
        <w:rPr>
          <w:noProof/>
        </w:rPr>
        <w:fldChar w:fldCharType="end"/>
      </w:r>
    </w:p>
    <w:p w14:paraId="284AA844" w14:textId="697D947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_Toc188364774 \h </w:instrText>
      </w:r>
      <w:r>
        <w:rPr>
          <w:noProof/>
        </w:rPr>
      </w:r>
      <w:r>
        <w:rPr>
          <w:noProof/>
        </w:rPr>
        <w:fldChar w:fldCharType="separate"/>
      </w:r>
      <w:r>
        <w:rPr>
          <w:noProof/>
        </w:rPr>
        <w:t>11</w:t>
      </w:r>
      <w:r>
        <w:rPr>
          <w:noProof/>
        </w:rPr>
        <w:fldChar w:fldCharType="end"/>
      </w:r>
    </w:p>
    <w:p w14:paraId="532600AC" w14:textId="799B12A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_Toc188364775 \h </w:instrText>
      </w:r>
      <w:r>
        <w:rPr>
          <w:noProof/>
        </w:rPr>
      </w:r>
      <w:r>
        <w:rPr>
          <w:noProof/>
        </w:rPr>
        <w:fldChar w:fldCharType="separate"/>
      </w:r>
      <w:r>
        <w:rPr>
          <w:noProof/>
        </w:rPr>
        <w:t>11</w:t>
      </w:r>
      <w:r>
        <w:rPr>
          <w:noProof/>
        </w:rPr>
        <w:fldChar w:fldCharType="end"/>
      </w:r>
    </w:p>
    <w:p w14:paraId="73F4B603" w14:textId="0C948F2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_Toc188364776 \h </w:instrText>
      </w:r>
      <w:r>
        <w:rPr>
          <w:noProof/>
        </w:rPr>
      </w:r>
      <w:r>
        <w:rPr>
          <w:noProof/>
        </w:rPr>
        <w:fldChar w:fldCharType="separate"/>
      </w:r>
      <w:r>
        <w:rPr>
          <w:noProof/>
        </w:rPr>
        <w:t>12</w:t>
      </w:r>
      <w:r>
        <w:rPr>
          <w:noProof/>
        </w:rPr>
        <w:fldChar w:fldCharType="end"/>
      </w:r>
    </w:p>
    <w:p w14:paraId="0DF78C6D" w14:textId="4F0E711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_Toc188364777 \h </w:instrText>
      </w:r>
      <w:r>
        <w:rPr>
          <w:noProof/>
        </w:rPr>
      </w:r>
      <w:r>
        <w:rPr>
          <w:noProof/>
        </w:rPr>
        <w:fldChar w:fldCharType="separate"/>
      </w:r>
      <w:r>
        <w:rPr>
          <w:noProof/>
        </w:rPr>
        <w:t>12</w:t>
      </w:r>
      <w:r>
        <w:rPr>
          <w:noProof/>
        </w:rPr>
        <w:fldChar w:fldCharType="end"/>
      </w:r>
    </w:p>
    <w:p w14:paraId="6CD2E479" w14:textId="7686C4C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_Toc188364778 \h </w:instrText>
      </w:r>
      <w:r>
        <w:rPr>
          <w:noProof/>
        </w:rPr>
      </w:r>
      <w:r>
        <w:rPr>
          <w:noProof/>
        </w:rPr>
        <w:fldChar w:fldCharType="separate"/>
      </w:r>
      <w:r>
        <w:rPr>
          <w:noProof/>
        </w:rPr>
        <w:t>12</w:t>
      </w:r>
      <w:r>
        <w:rPr>
          <w:noProof/>
        </w:rPr>
        <w:fldChar w:fldCharType="end"/>
      </w:r>
    </w:p>
    <w:p w14:paraId="7193DC9B" w14:textId="3187A891"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_Toc188364779 \h </w:instrText>
      </w:r>
      <w:r>
        <w:rPr>
          <w:noProof/>
        </w:rPr>
      </w:r>
      <w:r>
        <w:rPr>
          <w:noProof/>
        </w:rPr>
        <w:fldChar w:fldCharType="separate"/>
      </w:r>
      <w:r>
        <w:rPr>
          <w:noProof/>
        </w:rPr>
        <w:t>13</w:t>
      </w:r>
      <w:r>
        <w:rPr>
          <w:noProof/>
        </w:rPr>
        <w:fldChar w:fldCharType="end"/>
      </w:r>
    </w:p>
    <w:p w14:paraId="508320D1" w14:textId="4C0D43F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_Toc188364780 \h </w:instrText>
      </w:r>
      <w:r>
        <w:rPr>
          <w:noProof/>
        </w:rPr>
      </w:r>
      <w:r>
        <w:rPr>
          <w:noProof/>
        </w:rPr>
        <w:fldChar w:fldCharType="separate"/>
      </w:r>
      <w:r>
        <w:rPr>
          <w:noProof/>
        </w:rPr>
        <w:t>13</w:t>
      </w:r>
      <w:r>
        <w:rPr>
          <w:noProof/>
        </w:rPr>
        <w:fldChar w:fldCharType="end"/>
      </w:r>
    </w:p>
    <w:p w14:paraId="518ECB2A" w14:textId="4513AFC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_Toc188364781 \h </w:instrText>
      </w:r>
      <w:r>
        <w:rPr>
          <w:noProof/>
        </w:rPr>
      </w:r>
      <w:r>
        <w:rPr>
          <w:noProof/>
        </w:rPr>
        <w:fldChar w:fldCharType="separate"/>
      </w:r>
      <w:r>
        <w:rPr>
          <w:noProof/>
        </w:rPr>
        <w:t>13</w:t>
      </w:r>
      <w:r>
        <w:rPr>
          <w:noProof/>
        </w:rPr>
        <w:fldChar w:fldCharType="end"/>
      </w:r>
    </w:p>
    <w:p w14:paraId="6E14F0E8" w14:textId="030F783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_Toc188364782 \h </w:instrText>
      </w:r>
      <w:r>
        <w:rPr>
          <w:noProof/>
        </w:rPr>
      </w:r>
      <w:r>
        <w:rPr>
          <w:noProof/>
        </w:rPr>
        <w:fldChar w:fldCharType="separate"/>
      </w:r>
      <w:r>
        <w:rPr>
          <w:noProof/>
        </w:rPr>
        <w:t>13</w:t>
      </w:r>
      <w:r>
        <w:rPr>
          <w:noProof/>
        </w:rPr>
        <w:fldChar w:fldCharType="end"/>
      </w:r>
    </w:p>
    <w:p w14:paraId="346AEEA4" w14:textId="712B9D8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_Toc188364783 \h </w:instrText>
      </w:r>
      <w:r>
        <w:rPr>
          <w:noProof/>
        </w:rPr>
      </w:r>
      <w:r>
        <w:rPr>
          <w:noProof/>
        </w:rPr>
        <w:fldChar w:fldCharType="separate"/>
      </w:r>
      <w:r>
        <w:rPr>
          <w:noProof/>
        </w:rPr>
        <w:t>14</w:t>
      </w:r>
      <w:r>
        <w:rPr>
          <w:noProof/>
        </w:rPr>
        <w:fldChar w:fldCharType="end"/>
      </w:r>
    </w:p>
    <w:p w14:paraId="0551D4E3" w14:textId="4338C84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_Toc188364784 \h </w:instrText>
      </w:r>
      <w:r>
        <w:rPr>
          <w:noProof/>
        </w:rPr>
      </w:r>
      <w:r>
        <w:rPr>
          <w:noProof/>
        </w:rPr>
        <w:fldChar w:fldCharType="separate"/>
      </w:r>
      <w:r>
        <w:rPr>
          <w:noProof/>
        </w:rPr>
        <w:t>14</w:t>
      </w:r>
      <w:r>
        <w:rPr>
          <w:noProof/>
        </w:rPr>
        <w:fldChar w:fldCharType="end"/>
      </w:r>
    </w:p>
    <w:p w14:paraId="2F60AAA2" w14:textId="513A1D7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_Toc188364785 \h </w:instrText>
      </w:r>
      <w:r>
        <w:rPr>
          <w:noProof/>
        </w:rPr>
      </w:r>
      <w:r>
        <w:rPr>
          <w:noProof/>
        </w:rPr>
        <w:fldChar w:fldCharType="separate"/>
      </w:r>
      <w:r>
        <w:rPr>
          <w:noProof/>
        </w:rPr>
        <w:t>14</w:t>
      </w:r>
      <w:r>
        <w:rPr>
          <w:noProof/>
        </w:rPr>
        <w:fldChar w:fldCharType="end"/>
      </w:r>
    </w:p>
    <w:p w14:paraId="2A7EDC19" w14:textId="236BF42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_Toc188364786 \h </w:instrText>
      </w:r>
      <w:r>
        <w:rPr>
          <w:noProof/>
        </w:rPr>
      </w:r>
      <w:r>
        <w:rPr>
          <w:noProof/>
        </w:rPr>
        <w:fldChar w:fldCharType="separate"/>
      </w:r>
      <w:r>
        <w:rPr>
          <w:noProof/>
        </w:rPr>
        <w:t>16</w:t>
      </w:r>
      <w:r>
        <w:rPr>
          <w:noProof/>
        </w:rPr>
        <w:fldChar w:fldCharType="end"/>
      </w:r>
    </w:p>
    <w:p w14:paraId="5FCE7D5A" w14:textId="5885FD1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_Toc188364787 \h </w:instrText>
      </w:r>
      <w:r>
        <w:rPr>
          <w:noProof/>
        </w:rPr>
      </w:r>
      <w:r>
        <w:rPr>
          <w:noProof/>
        </w:rPr>
        <w:fldChar w:fldCharType="separate"/>
      </w:r>
      <w:r>
        <w:rPr>
          <w:noProof/>
        </w:rPr>
        <w:t>16</w:t>
      </w:r>
      <w:r>
        <w:rPr>
          <w:noProof/>
        </w:rPr>
        <w:fldChar w:fldCharType="end"/>
      </w:r>
    </w:p>
    <w:p w14:paraId="0FABD079" w14:textId="14E74ED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_Toc188364788 \h </w:instrText>
      </w:r>
      <w:r>
        <w:rPr>
          <w:noProof/>
        </w:rPr>
      </w:r>
      <w:r>
        <w:rPr>
          <w:noProof/>
        </w:rPr>
        <w:fldChar w:fldCharType="separate"/>
      </w:r>
      <w:r>
        <w:rPr>
          <w:noProof/>
        </w:rPr>
        <w:t>16</w:t>
      </w:r>
      <w:r>
        <w:rPr>
          <w:noProof/>
        </w:rPr>
        <w:fldChar w:fldCharType="end"/>
      </w:r>
    </w:p>
    <w:p w14:paraId="4D695F37" w14:textId="45A0111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_Toc188364789 \h </w:instrText>
      </w:r>
      <w:r>
        <w:rPr>
          <w:noProof/>
        </w:rPr>
      </w:r>
      <w:r>
        <w:rPr>
          <w:noProof/>
        </w:rPr>
        <w:fldChar w:fldCharType="separate"/>
      </w:r>
      <w:r>
        <w:rPr>
          <w:noProof/>
        </w:rPr>
        <w:t>16</w:t>
      </w:r>
      <w:r>
        <w:rPr>
          <w:noProof/>
        </w:rPr>
        <w:fldChar w:fldCharType="end"/>
      </w:r>
    </w:p>
    <w:p w14:paraId="5E768FBB" w14:textId="6851368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_Toc188364790 \h </w:instrText>
      </w:r>
      <w:r>
        <w:rPr>
          <w:noProof/>
        </w:rPr>
      </w:r>
      <w:r>
        <w:rPr>
          <w:noProof/>
        </w:rPr>
        <w:fldChar w:fldCharType="separate"/>
      </w:r>
      <w:r>
        <w:rPr>
          <w:noProof/>
        </w:rPr>
        <w:t>16</w:t>
      </w:r>
      <w:r>
        <w:rPr>
          <w:noProof/>
        </w:rPr>
        <w:fldChar w:fldCharType="end"/>
      </w:r>
    </w:p>
    <w:p w14:paraId="0574CF1B" w14:textId="23160A4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_Toc188364791 \h </w:instrText>
      </w:r>
      <w:r>
        <w:rPr>
          <w:noProof/>
        </w:rPr>
      </w:r>
      <w:r>
        <w:rPr>
          <w:noProof/>
        </w:rPr>
        <w:fldChar w:fldCharType="separate"/>
      </w:r>
      <w:r>
        <w:rPr>
          <w:noProof/>
        </w:rPr>
        <w:t>16</w:t>
      </w:r>
      <w:r>
        <w:rPr>
          <w:noProof/>
        </w:rPr>
        <w:fldChar w:fldCharType="end"/>
      </w:r>
    </w:p>
    <w:p w14:paraId="6D39EDF0" w14:textId="08A947E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_Toc188364792 \h </w:instrText>
      </w:r>
      <w:r>
        <w:rPr>
          <w:noProof/>
        </w:rPr>
      </w:r>
      <w:r>
        <w:rPr>
          <w:noProof/>
        </w:rPr>
        <w:fldChar w:fldCharType="separate"/>
      </w:r>
      <w:r>
        <w:rPr>
          <w:noProof/>
        </w:rPr>
        <w:t>17</w:t>
      </w:r>
      <w:r>
        <w:rPr>
          <w:noProof/>
        </w:rPr>
        <w:fldChar w:fldCharType="end"/>
      </w:r>
    </w:p>
    <w:p w14:paraId="6269F3B1" w14:textId="4A1F227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_Toc188364793 \h </w:instrText>
      </w:r>
      <w:r>
        <w:rPr>
          <w:noProof/>
        </w:rPr>
      </w:r>
      <w:r>
        <w:rPr>
          <w:noProof/>
        </w:rPr>
        <w:fldChar w:fldCharType="separate"/>
      </w:r>
      <w:r>
        <w:rPr>
          <w:noProof/>
        </w:rPr>
        <w:t>17</w:t>
      </w:r>
      <w:r>
        <w:rPr>
          <w:noProof/>
        </w:rPr>
        <w:fldChar w:fldCharType="end"/>
      </w:r>
    </w:p>
    <w:p w14:paraId="15B6AF89" w14:textId="78FF479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_Toc188364794 \h </w:instrText>
      </w:r>
      <w:r>
        <w:rPr>
          <w:noProof/>
        </w:rPr>
      </w:r>
      <w:r>
        <w:rPr>
          <w:noProof/>
        </w:rPr>
        <w:fldChar w:fldCharType="separate"/>
      </w:r>
      <w:r>
        <w:rPr>
          <w:noProof/>
        </w:rPr>
        <w:t>17</w:t>
      </w:r>
      <w:r>
        <w:rPr>
          <w:noProof/>
        </w:rPr>
        <w:fldChar w:fldCharType="end"/>
      </w:r>
    </w:p>
    <w:p w14:paraId="1C78D345" w14:textId="3085425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_Toc188364795 \h </w:instrText>
      </w:r>
      <w:r>
        <w:rPr>
          <w:noProof/>
        </w:rPr>
      </w:r>
      <w:r>
        <w:rPr>
          <w:noProof/>
        </w:rPr>
        <w:fldChar w:fldCharType="separate"/>
      </w:r>
      <w:r>
        <w:rPr>
          <w:noProof/>
        </w:rPr>
        <w:t>17</w:t>
      </w:r>
      <w:r>
        <w:rPr>
          <w:noProof/>
        </w:rPr>
        <w:fldChar w:fldCharType="end"/>
      </w:r>
    </w:p>
    <w:p w14:paraId="624DAFE4" w14:textId="7D71CEC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_Toc188364796 \h </w:instrText>
      </w:r>
      <w:r>
        <w:rPr>
          <w:noProof/>
        </w:rPr>
      </w:r>
      <w:r>
        <w:rPr>
          <w:noProof/>
        </w:rPr>
        <w:fldChar w:fldCharType="separate"/>
      </w:r>
      <w:r>
        <w:rPr>
          <w:noProof/>
        </w:rPr>
        <w:t>17</w:t>
      </w:r>
      <w:r>
        <w:rPr>
          <w:noProof/>
        </w:rPr>
        <w:fldChar w:fldCharType="end"/>
      </w:r>
    </w:p>
    <w:p w14:paraId="5961B603" w14:textId="1A9393B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_Toc188364797 \h </w:instrText>
      </w:r>
      <w:r>
        <w:rPr>
          <w:noProof/>
        </w:rPr>
      </w:r>
      <w:r>
        <w:rPr>
          <w:noProof/>
        </w:rPr>
        <w:fldChar w:fldCharType="separate"/>
      </w:r>
      <w:r>
        <w:rPr>
          <w:noProof/>
        </w:rPr>
        <w:t>18</w:t>
      </w:r>
      <w:r>
        <w:rPr>
          <w:noProof/>
        </w:rPr>
        <w:fldChar w:fldCharType="end"/>
      </w:r>
    </w:p>
    <w:p w14:paraId="1490786B" w14:textId="3E2000F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_Toc188364798 \h </w:instrText>
      </w:r>
      <w:r>
        <w:rPr>
          <w:noProof/>
        </w:rPr>
      </w:r>
      <w:r>
        <w:rPr>
          <w:noProof/>
        </w:rPr>
        <w:fldChar w:fldCharType="separate"/>
      </w:r>
      <w:r>
        <w:rPr>
          <w:noProof/>
        </w:rPr>
        <w:t>18</w:t>
      </w:r>
      <w:r>
        <w:rPr>
          <w:noProof/>
        </w:rPr>
        <w:fldChar w:fldCharType="end"/>
      </w:r>
    </w:p>
    <w:p w14:paraId="056866DC" w14:textId="6CB1B1B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_Toc188364799 \h </w:instrText>
      </w:r>
      <w:r>
        <w:rPr>
          <w:noProof/>
        </w:rPr>
      </w:r>
      <w:r>
        <w:rPr>
          <w:noProof/>
        </w:rPr>
        <w:fldChar w:fldCharType="separate"/>
      </w:r>
      <w:r>
        <w:rPr>
          <w:noProof/>
        </w:rPr>
        <w:t>18</w:t>
      </w:r>
      <w:r>
        <w:rPr>
          <w:noProof/>
        </w:rPr>
        <w:fldChar w:fldCharType="end"/>
      </w:r>
    </w:p>
    <w:p w14:paraId="113EAC10" w14:textId="4F65DCF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_Toc188364800 \h </w:instrText>
      </w:r>
      <w:r>
        <w:rPr>
          <w:noProof/>
        </w:rPr>
      </w:r>
      <w:r>
        <w:rPr>
          <w:noProof/>
        </w:rPr>
        <w:fldChar w:fldCharType="separate"/>
      </w:r>
      <w:r>
        <w:rPr>
          <w:noProof/>
        </w:rPr>
        <w:t>18</w:t>
      </w:r>
      <w:r>
        <w:rPr>
          <w:noProof/>
        </w:rPr>
        <w:fldChar w:fldCharType="end"/>
      </w:r>
    </w:p>
    <w:p w14:paraId="2C5BA6C0" w14:textId="1D730A9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_Toc188364801 \h </w:instrText>
      </w:r>
      <w:r>
        <w:rPr>
          <w:noProof/>
        </w:rPr>
      </w:r>
      <w:r>
        <w:rPr>
          <w:noProof/>
        </w:rPr>
        <w:fldChar w:fldCharType="separate"/>
      </w:r>
      <w:r>
        <w:rPr>
          <w:noProof/>
        </w:rPr>
        <w:t>18</w:t>
      </w:r>
      <w:r>
        <w:rPr>
          <w:noProof/>
        </w:rPr>
        <w:fldChar w:fldCharType="end"/>
      </w:r>
    </w:p>
    <w:p w14:paraId="5318CB6C" w14:textId="7D4709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_Toc188364802 \h </w:instrText>
      </w:r>
      <w:r>
        <w:rPr>
          <w:noProof/>
        </w:rPr>
      </w:r>
      <w:r>
        <w:rPr>
          <w:noProof/>
        </w:rPr>
        <w:fldChar w:fldCharType="separate"/>
      </w:r>
      <w:r>
        <w:rPr>
          <w:noProof/>
        </w:rPr>
        <w:t>18</w:t>
      </w:r>
      <w:r>
        <w:rPr>
          <w:noProof/>
        </w:rPr>
        <w:fldChar w:fldCharType="end"/>
      </w:r>
    </w:p>
    <w:p w14:paraId="7940C67F" w14:textId="1B33AB0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_Toc188364803 \h </w:instrText>
      </w:r>
      <w:r>
        <w:rPr>
          <w:noProof/>
        </w:rPr>
      </w:r>
      <w:r>
        <w:rPr>
          <w:noProof/>
        </w:rPr>
        <w:fldChar w:fldCharType="separate"/>
      </w:r>
      <w:r>
        <w:rPr>
          <w:noProof/>
        </w:rPr>
        <w:t>18</w:t>
      </w:r>
      <w:r>
        <w:rPr>
          <w:noProof/>
        </w:rPr>
        <w:fldChar w:fldCharType="end"/>
      </w:r>
    </w:p>
    <w:p w14:paraId="450BF54A" w14:textId="4E64B28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_Toc188364804 \h </w:instrText>
      </w:r>
      <w:r>
        <w:rPr>
          <w:noProof/>
        </w:rPr>
      </w:r>
      <w:r>
        <w:rPr>
          <w:noProof/>
        </w:rPr>
        <w:fldChar w:fldCharType="separate"/>
      </w:r>
      <w:r>
        <w:rPr>
          <w:noProof/>
        </w:rPr>
        <w:t>18</w:t>
      </w:r>
      <w:r>
        <w:rPr>
          <w:noProof/>
        </w:rPr>
        <w:fldChar w:fldCharType="end"/>
      </w:r>
    </w:p>
    <w:p w14:paraId="76CDFB29" w14:textId="6174595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_Toc188364805 \h </w:instrText>
      </w:r>
      <w:r>
        <w:rPr>
          <w:noProof/>
        </w:rPr>
      </w:r>
      <w:r>
        <w:rPr>
          <w:noProof/>
        </w:rPr>
        <w:fldChar w:fldCharType="separate"/>
      </w:r>
      <w:r>
        <w:rPr>
          <w:noProof/>
        </w:rPr>
        <w:t>19</w:t>
      </w:r>
      <w:r>
        <w:rPr>
          <w:noProof/>
        </w:rPr>
        <w:fldChar w:fldCharType="end"/>
      </w:r>
    </w:p>
    <w:p w14:paraId="57294795" w14:textId="5D8CC20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_Toc188364806 \h </w:instrText>
      </w:r>
      <w:r>
        <w:rPr>
          <w:noProof/>
        </w:rPr>
      </w:r>
      <w:r>
        <w:rPr>
          <w:noProof/>
        </w:rPr>
        <w:fldChar w:fldCharType="separate"/>
      </w:r>
      <w:r>
        <w:rPr>
          <w:noProof/>
        </w:rPr>
        <w:t>19</w:t>
      </w:r>
      <w:r>
        <w:rPr>
          <w:noProof/>
        </w:rPr>
        <w:fldChar w:fldCharType="end"/>
      </w:r>
    </w:p>
    <w:p w14:paraId="65AC0A59" w14:textId="5155AEA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_Toc188364807 \h </w:instrText>
      </w:r>
      <w:r>
        <w:rPr>
          <w:noProof/>
        </w:rPr>
      </w:r>
      <w:r>
        <w:rPr>
          <w:noProof/>
        </w:rPr>
        <w:fldChar w:fldCharType="separate"/>
      </w:r>
      <w:r>
        <w:rPr>
          <w:noProof/>
        </w:rPr>
        <w:t>19</w:t>
      </w:r>
      <w:r>
        <w:rPr>
          <w:noProof/>
        </w:rPr>
        <w:fldChar w:fldCharType="end"/>
      </w:r>
    </w:p>
    <w:p w14:paraId="1415F5C4" w14:textId="69E5A396"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_Toc188364808 \h </w:instrText>
      </w:r>
      <w:r>
        <w:rPr>
          <w:noProof/>
        </w:rPr>
      </w:r>
      <w:r>
        <w:rPr>
          <w:noProof/>
        </w:rPr>
        <w:fldChar w:fldCharType="separate"/>
      </w:r>
      <w:r>
        <w:rPr>
          <w:noProof/>
        </w:rPr>
        <w:t>20</w:t>
      </w:r>
      <w:r>
        <w:rPr>
          <w:noProof/>
        </w:rPr>
        <w:fldChar w:fldCharType="end"/>
      </w:r>
    </w:p>
    <w:p w14:paraId="2982163A" w14:textId="09B289A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_Toc188364809 \h </w:instrText>
      </w:r>
      <w:r>
        <w:rPr>
          <w:noProof/>
        </w:rPr>
      </w:r>
      <w:r>
        <w:rPr>
          <w:noProof/>
        </w:rPr>
        <w:fldChar w:fldCharType="separate"/>
      </w:r>
      <w:r>
        <w:rPr>
          <w:noProof/>
        </w:rPr>
        <w:t>20</w:t>
      </w:r>
      <w:r>
        <w:rPr>
          <w:noProof/>
        </w:rPr>
        <w:fldChar w:fldCharType="end"/>
      </w:r>
    </w:p>
    <w:p w14:paraId="7E9B877B" w14:textId="0A06BAC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_Toc188364810 \h </w:instrText>
      </w:r>
      <w:r>
        <w:rPr>
          <w:noProof/>
        </w:rPr>
      </w:r>
      <w:r>
        <w:rPr>
          <w:noProof/>
        </w:rPr>
        <w:fldChar w:fldCharType="separate"/>
      </w:r>
      <w:r>
        <w:rPr>
          <w:noProof/>
        </w:rPr>
        <w:t>20</w:t>
      </w:r>
      <w:r>
        <w:rPr>
          <w:noProof/>
        </w:rPr>
        <w:fldChar w:fldCharType="end"/>
      </w:r>
    </w:p>
    <w:p w14:paraId="2FA986C6" w14:textId="4538CF3F"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_Toc188364811 \h </w:instrText>
      </w:r>
      <w:r>
        <w:rPr>
          <w:noProof/>
        </w:rPr>
      </w:r>
      <w:r>
        <w:rPr>
          <w:noProof/>
        </w:rPr>
        <w:fldChar w:fldCharType="separate"/>
      </w:r>
      <w:r>
        <w:rPr>
          <w:noProof/>
        </w:rPr>
        <w:t>20</w:t>
      </w:r>
      <w:r>
        <w:rPr>
          <w:noProof/>
        </w:rPr>
        <w:fldChar w:fldCharType="end"/>
      </w:r>
    </w:p>
    <w:p w14:paraId="15A434F8" w14:textId="5889EF7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_Toc188364812 \h </w:instrText>
      </w:r>
      <w:r>
        <w:rPr>
          <w:noProof/>
        </w:rPr>
      </w:r>
      <w:r>
        <w:rPr>
          <w:noProof/>
        </w:rPr>
        <w:fldChar w:fldCharType="separate"/>
      </w:r>
      <w:r>
        <w:rPr>
          <w:noProof/>
        </w:rPr>
        <w:t>20</w:t>
      </w:r>
      <w:r>
        <w:rPr>
          <w:noProof/>
        </w:rPr>
        <w:fldChar w:fldCharType="end"/>
      </w:r>
    </w:p>
    <w:p w14:paraId="5790DC2B" w14:textId="2CBAD1B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_Toc188364813 \h </w:instrText>
      </w:r>
      <w:r>
        <w:rPr>
          <w:noProof/>
        </w:rPr>
      </w:r>
      <w:r>
        <w:rPr>
          <w:noProof/>
        </w:rPr>
        <w:fldChar w:fldCharType="separate"/>
      </w:r>
      <w:r>
        <w:rPr>
          <w:noProof/>
        </w:rPr>
        <w:t>20</w:t>
      </w:r>
      <w:r>
        <w:rPr>
          <w:noProof/>
        </w:rPr>
        <w:fldChar w:fldCharType="end"/>
      </w:r>
    </w:p>
    <w:p w14:paraId="6B5B41CC" w14:textId="3F47A29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_Toc188364814 \h </w:instrText>
      </w:r>
      <w:r>
        <w:rPr>
          <w:noProof/>
        </w:rPr>
      </w:r>
      <w:r>
        <w:rPr>
          <w:noProof/>
        </w:rPr>
        <w:fldChar w:fldCharType="separate"/>
      </w:r>
      <w:r>
        <w:rPr>
          <w:noProof/>
        </w:rPr>
        <w:t>20</w:t>
      </w:r>
      <w:r>
        <w:rPr>
          <w:noProof/>
        </w:rPr>
        <w:fldChar w:fldCharType="end"/>
      </w:r>
    </w:p>
    <w:p w14:paraId="26F829B2" w14:textId="12D2539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_Toc188364815 \h </w:instrText>
      </w:r>
      <w:r>
        <w:rPr>
          <w:noProof/>
        </w:rPr>
      </w:r>
      <w:r>
        <w:rPr>
          <w:noProof/>
        </w:rPr>
        <w:fldChar w:fldCharType="separate"/>
      </w:r>
      <w:r>
        <w:rPr>
          <w:noProof/>
        </w:rPr>
        <w:t>20</w:t>
      </w:r>
      <w:r>
        <w:rPr>
          <w:noProof/>
        </w:rPr>
        <w:fldChar w:fldCharType="end"/>
      </w:r>
    </w:p>
    <w:p w14:paraId="19644B70" w14:textId="018FF6FC"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_Toc188364816 \h </w:instrText>
      </w:r>
      <w:r>
        <w:rPr>
          <w:noProof/>
        </w:rPr>
      </w:r>
      <w:r>
        <w:rPr>
          <w:noProof/>
        </w:rPr>
        <w:fldChar w:fldCharType="separate"/>
      </w:r>
      <w:r>
        <w:rPr>
          <w:noProof/>
        </w:rPr>
        <w:t>20</w:t>
      </w:r>
      <w:r>
        <w:rPr>
          <w:noProof/>
        </w:rPr>
        <w:fldChar w:fldCharType="end"/>
      </w:r>
    </w:p>
    <w:p w14:paraId="37AEBCE3" w14:textId="64CCBC7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_Toc188364817 \h </w:instrText>
      </w:r>
      <w:r>
        <w:rPr>
          <w:noProof/>
        </w:rPr>
      </w:r>
      <w:r>
        <w:rPr>
          <w:noProof/>
        </w:rPr>
        <w:fldChar w:fldCharType="separate"/>
      </w:r>
      <w:r>
        <w:rPr>
          <w:noProof/>
        </w:rPr>
        <w:t>21</w:t>
      </w:r>
      <w:r>
        <w:rPr>
          <w:noProof/>
        </w:rPr>
        <w:fldChar w:fldCharType="end"/>
      </w:r>
    </w:p>
    <w:p w14:paraId="459128F5" w14:textId="5DC5C67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_Toc188364818 \h </w:instrText>
      </w:r>
      <w:r>
        <w:rPr>
          <w:noProof/>
        </w:rPr>
      </w:r>
      <w:r>
        <w:rPr>
          <w:noProof/>
        </w:rPr>
        <w:fldChar w:fldCharType="separate"/>
      </w:r>
      <w:r>
        <w:rPr>
          <w:noProof/>
        </w:rPr>
        <w:t>21</w:t>
      </w:r>
      <w:r>
        <w:rPr>
          <w:noProof/>
        </w:rPr>
        <w:fldChar w:fldCharType="end"/>
      </w:r>
    </w:p>
    <w:p w14:paraId="6CDD0655" w14:textId="02C2B15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_Toc188364819 \h </w:instrText>
      </w:r>
      <w:r>
        <w:rPr>
          <w:noProof/>
        </w:rPr>
      </w:r>
      <w:r>
        <w:rPr>
          <w:noProof/>
        </w:rPr>
        <w:fldChar w:fldCharType="separate"/>
      </w:r>
      <w:r>
        <w:rPr>
          <w:noProof/>
        </w:rPr>
        <w:t>21</w:t>
      </w:r>
      <w:r>
        <w:rPr>
          <w:noProof/>
        </w:rPr>
        <w:fldChar w:fldCharType="end"/>
      </w:r>
    </w:p>
    <w:p w14:paraId="7648E815" w14:textId="79B3560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_Toc188364820 \h </w:instrText>
      </w:r>
      <w:r>
        <w:rPr>
          <w:noProof/>
        </w:rPr>
      </w:r>
      <w:r>
        <w:rPr>
          <w:noProof/>
        </w:rPr>
        <w:fldChar w:fldCharType="separate"/>
      </w:r>
      <w:r>
        <w:rPr>
          <w:noProof/>
        </w:rPr>
        <w:t>21</w:t>
      </w:r>
      <w:r>
        <w:rPr>
          <w:noProof/>
        </w:rPr>
        <w:fldChar w:fldCharType="end"/>
      </w:r>
    </w:p>
    <w:p w14:paraId="65FC5B8C" w14:textId="5B42D1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_Toc188364821 \h </w:instrText>
      </w:r>
      <w:r>
        <w:rPr>
          <w:noProof/>
        </w:rPr>
      </w:r>
      <w:r>
        <w:rPr>
          <w:noProof/>
        </w:rPr>
        <w:fldChar w:fldCharType="separate"/>
      </w:r>
      <w:r>
        <w:rPr>
          <w:noProof/>
        </w:rPr>
        <w:t>22</w:t>
      </w:r>
      <w:r>
        <w:rPr>
          <w:noProof/>
        </w:rPr>
        <w:fldChar w:fldCharType="end"/>
      </w:r>
    </w:p>
    <w:p w14:paraId="1D50F5AF" w14:textId="44C15FE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_Toc188364822 \h </w:instrText>
      </w:r>
      <w:r>
        <w:rPr>
          <w:noProof/>
        </w:rPr>
      </w:r>
      <w:r>
        <w:rPr>
          <w:noProof/>
        </w:rPr>
        <w:fldChar w:fldCharType="separate"/>
      </w:r>
      <w:r>
        <w:rPr>
          <w:noProof/>
        </w:rPr>
        <w:t>22</w:t>
      </w:r>
      <w:r>
        <w:rPr>
          <w:noProof/>
        </w:rPr>
        <w:fldChar w:fldCharType="end"/>
      </w:r>
    </w:p>
    <w:p w14:paraId="45EDFCA9" w14:textId="4D063B4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_Toc188364823 \h </w:instrText>
      </w:r>
      <w:r>
        <w:rPr>
          <w:noProof/>
        </w:rPr>
      </w:r>
      <w:r>
        <w:rPr>
          <w:noProof/>
        </w:rPr>
        <w:fldChar w:fldCharType="separate"/>
      </w:r>
      <w:r>
        <w:rPr>
          <w:noProof/>
        </w:rPr>
        <w:t>22</w:t>
      </w:r>
      <w:r>
        <w:rPr>
          <w:noProof/>
        </w:rPr>
        <w:fldChar w:fldCharType="end"/>
      </w:r>
    </w:p>
    <w:p w14:paraId="5602C12D" w14:textId="3C5806BC"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_Toc188364824 \h </w:instrText>
      </w:r>
      <w:r>
        <w:rPr>
          <w:noProof/>
        </w:rPr>
      </w:r>
      <w:r>
        <w:rPr>
          <w:noProof/>
        </w:rPr>
        <w:fldChar w:fldCharType="separate"/>
      </w:r>
      <w:r>
        <w:rPr>
          <w:noProof/>
        </w:rPr>
        <w:t>22</w:t>
      </w:r>
      <w:r>
        <w:rPr>
          <w:noProof/>
        </w:rPr>
        <w:fldChar w:fldCharType="end"/>
      </w:r>
    </w:p>
    <w:p w14:paraId="42B9B6C3" w14:textId="38332AB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_Toc188364825 \h </w:instrText>
      </w:r>
      <w:r>
        <w:rPr>
          <w:noProof/>
        </w:rPr>
      </w:r>
      <w:r>
        <w:rPr>
          <w:noProof/>
        </w:rPr>
        <w:fldChar w:fldCharType="separate"/>
      </w:r>
      <w:r>
        <w:rPr>
          <w:noProof/>
        </w:rPr>
        <w:t>22</w:t>
      </w:r>
      <w:r>
        <w:rPr>
          <w:noProof/>
        </w:rPr>
        <w:fldChar w:fldCharType="end"/>
      </w:r>
    </w:p>
    <w:p w14:paraId="69A52164" w14:textId="774536F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_Toc188364826 \h </w:instrText>
      </w:r>
      <w:r>
        <w:rPr>
          <w:noProof/>
        </w:rPr>
      </w:r>
      <w:r>
        <w:rPr>
          <w:noProof/>
        </w:rPr>
        <w:fldChar w:fldCharType="separate"/>
      </w:r>
      <w:r>
        <w:rPr>
          <w:noProof/>
        </w:rPr>
        <w:t>22</w:t>
      </w:r>
      <w:r>
        <w:rPr>
          <w:noProof/>
        </w:rPr>
        <w:fldChar w:fldCharType="end"/>
      </w:r>
    </w:p>
    <w:p w14:paraId="7EFEEF43" w14:textId="750D4E1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_Toc188364827 \h </w:instrText>
      </w:r>
      <w:r>
        <w:rPr>
          <w:noProof/>
        </w:rPr>
      </w:r>
      <w:r>
        <w:rPr>
          <w:noProof/>
        </w:rPr>
        <w:fldChar w:fldCharType="separate"/>
      </w:r>
      <w:r>
        <w:rPr>
          <w:noProof/>
        </w:rPr>
        <w:t>22</w:t>
      </w:r>
      <w:r>
        <w:rPr>
          <w:noProof/>
        </w:rPr>
        <w:fldChar w:fldCharType="end"/>
      </w:r>
    </w:p>
    <w:p w14:paraId="152DD9CC" w14:textId="1C80838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_Toc188364828 \h </w:instrText>
      </w:r>
      <w:r>
        <w:rPr>
          <w:noProof/>
        </w:rPr>
      </w:r>
      <w:r>
        <w:rPr>
          <w:noProof/>
        </w:rPr>
        <w:fldChar w:fldCharType="separate"/>
      </w:r>
      <w:r>
        <w:rPr>
          <w:noProof/>
        </w:rPr>
        <w:t>23</w:t>
      </w:r>
      <w:r>
        <w:rPr>
          <w:noProof/>
        </w:rPr>
        <w:fldChar w:fldCharType="end"/>
      </w:r>
    </w:p>
    <w:p w14:paraId="1B0935B6" w14:textId="51E4AF8F"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_Toc188364829 \h </w:instrText>
      </w:r>
      <w:r>
        <w:rPr>
          <w:noProof/>
        </w:rPr>
      </w:r>
      <w:r>
        <w:rPr>
          <w:noProof/>
        </w:rPr>
        <w:fldChar w:fldCharType="separate"/>
      </w:r>
      <w:r>
        <w:rPr>
          <w:noProof/>
        </w:rPr>
        <w:t>23</w:t>
      </w:r>
      <w:r>
        <w:rPr>
          <w:noProof/>
        </w:rPr>
        <w:fldChar w:fldCharType="end"/>
      </w:r>
    </w:p>
    <w:p w14:paraId="4B5E4F59" w14:textId="51BAD80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_Toc188364830 \h </w:instrText>
      </w:r>
      <w:r>
        <w:rPr>
          <w:noProof/>
        </w:rPr>
      </w:r>
      <w:r>
        <w:rPr>
          <w:noProof/>
        </w:rPr>
        <w:fldChar w:fldCharType="separate"/>
      </w:r>
      <w:r>
        <w:rPr>
          <w:noProof/>
        </w:rPr>
        <w:t>23</w:t>
      </w:r>
      <w:r>
        <w:rPr>
          <w:noProof/>
        </w:rPr>
        <w:fldChar w:fldCharType="end"/>
      </w:r>
    </w:p>
    <w:p w14:paraId="7C16E710" w14:textId="5BB4BF3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_Toc188364831 \h </w:instrText>
      </w:r>
      <w:r>
        <w:rPr>
          <w:noProof/>
        </w:rPr>
      </w:r>
      <w:r>
        <w:rPr>
          <w:noProof/>
        </w:rPr>
        <w:fldChar w:fldCharType="separate"/>
      </w:r>
      <w:r>
        <w:rPr>
          <w:noProof/>
        </w:rPr>
        <w:t>23</w:t>
      </w:r>
      <w:r>
        <w:rPr>
          <w:noProof/>
        </w:rPr>
        <w:fldChar w:fldCharType="end"/>
      </w:r>
    </w:p>
    <w:p w14:paraId="15AB59EF" w14:textId="0C84F45C"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_Toc188364832 \h </w:instrText>
      </w:r>
      <w:r>
        <w:rPr>
          <w:noProof/>
        </w:rPr>
      </w:r>
      <w:r>
        <w:rPr>
          <w:noProof/>
        </w:rPr>
        <w:fldChar w:fldCharType="separate"/>
      </w:r>
      <w:r>
        <w:rPr>
          <w:noProof/>
        </w:rPr>
        <w:t>23</w:t>
      </w:r>
      <w:r>
        <w:rPr>
          <w:noProof/>
        </w:rPr>
        <w:fldChar w:fldCharType="end"/>
      </w:r>
    </w:p>
    <w:p w14:paraId="69A5E8E2" w14:textId="5913137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_Toc188364833 \h </w:instrText>
      </w:r>
      <w:r>
        <w:rPr>
          <w:noProof/>
        </w:rPr>
      </w:r>
      <w:r>
        <w:rPr>
          <w:noProof/>
        </w:rPr>
        <w:fldChar w:fldCharType="separate"/>
      </w:r>
      <w:r>
        <w:rPr>
          <w:noProof/>
        </w:rPr>
        <w:t>23</w:t>
      </w:r>
      <w:r>
        <w:rPr>
          <w:noProof/>
        </w:rPr>
        <w:fldChar w:fldCharType="end"/>
      </w:r>
    </w:p>
    <w:p w14:paraId="1CE415BF" w14:textId="0AB3A3E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_Toc188364834 \h </w:instrText>
      </w:r>
      <w:r>
        <w:rPr>
          <w:noProof/>
        </w:rPr>
      </w:r>
      <w:r>
        <w:rPr>
          <w:noProof/>
        </w:rPr>
        <w:fldChar w:fldCharType="separate"/>
      </w:r>
      <w:r>
        <w:rPr>
          <w:noProof/>
        </w:rPr>
        <w:t>23</w:t>
      </w:r>
      <w:r>
        <w:rPr>
          <w:noProof/>
        </w:rPr>
        <w:fldChar w:fldCharType="end"/>
      </w:r>
    </w:p>
    <w:p w14:paraId="75230C96" w14:textId="4822943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_Toc188364835 \h </w:instrText>
      </w:r>
      <w:r>
        <w:rPr>
          <w:noProof/>
        </w:rPr>
      </w:r>
      <w:r>
        <w:rPr>
          <w:noProof/>
        </w:rPr>
        <w:fldChar w:fldCharType="separate"/>
      </w:r>
      <w:r>
        <w:rPr>
          <w:noProof/>
        </w:rPr>
        <w:t>24</w:t>
      </w:r>
      <w:r>
        <w:rPr>
          <w:noProof/>
        </w:rPr>
        <w:fldChar w:fldCharType="end"/>
      </w:r>
    </w:p>
    <w:p w14:paraId="5CA6CC47" w14:textId="3E6F49E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_Toc188364836 \h </w:instrText>
      </w:r>
      <w:r>
        <w:rPr>
          <w:noProof/>
        </w:rPr>
      </w:r>
      <w:r>
        <w:rPr>
          <w:noProof/>
        </w:rPr>
        <w:fldChar w:fldCharType="separate"/>
      </w:r>
      <w:r>
        <w:rPr>
          <w:noProof/>
        </w:rPr>
        <w:t>24</w:t>
      </w:r>
      <w:r>
        <w:rPr>
          <w:noProof/>
        </w:rPr>
        <w:fldChar w:fldCharType="end"/>
      </w:r>
    </w:p>
    <w:p w14:paraId="05F7AE51" w14:textId="4BC44A6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_Toc188364837 \h </w:instrText>
      </w:r>
      <w:r>
        <w:rPr>
          <w:noProof/>
        </w:rPr>
      </w:r>
      <w:r>
        <w:rPr>
          <w:noProof/>
        </w:rPr>
        <w:fldChar w:fldCharType="separate"/>
      </w:r>
      <w:r>
        <w:rPr>
          <w:noProof/>
        </w:rPr>
        <w:t>24</w:t>
      </w:r>
      <w:r>
        <w:rPr>
          <w:noProof/>
        </w:rPr>
        <w:fldChar w:fldCharType="end"/>
      </w:r>
    </w:p>
    <w:p w14:paraId="09E709D5" w14:textId="5EB1E4E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_Toc188364838 \h </w:instrText>
      </w:r>
      <w:r>
        <w:rPr>
          <w:noProof/>
        </w:rPr>
      </w:r>
      <w:r>
        <w:rPr>
          <w:noProof/>
        </w:rPr>
        <w:fldChar w:fldCharType="separate"/>
      </w:r>
      <w:r>
        <w:rPr>
          <w:noProof/>
        </w:rPr>
        <w:t>24</w:t>
      </w:r>
      <w:r>
        <w:rPr>
          <w:noProof/>
        </w:rPr>
        <w:fldChar w:fldCharType="end"/>
      </w:r>
    </w:p>
    <w:p w14:paraId="7F70F0E3" w14:textId="464300A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_Toc188364839 \h </w:instrText>
      </w:r>
      <w:r>
        <w:rPr>
          <w:noProof/>
        </w:rPr>
      </w:r>
      <w:r>
        <w:rPr>
          <w:noProof/>
        </w:rPr>
        <w:fldChar w:fldCharType="separate"/>
      </w:r>
      <w:r>
        <w:rPr>
          <w:noProof/>
        </w:rPr>
        <w:t>24</w:t>
      </w:r>
      <w:r>
        <w:rPr>
          <w:noProof/>
        </w:rPr>
        <w:fldChar w:fldCharType="end"/>
      </w:r>
    </w:p>
    <w:p w14:paraId="2AD643BB" w14:textId="77A8A0C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_Toc188364840 \h </w:instrText>
      </w:r>
      <w:r>
        <w:rPr>
          <w:noProof/>
        </w:rPr>
      </w:r>
      <w:r>
        <w:rPr>
          <w:noProof/>
        </w:rPr>
        <w:fldChar w:fldCharType="separate"/>
      </w:r>
      <w:r>
        <w:rPr>
          <w:noProof/>
        </w:rPr>
        <w:t>25</w:t>
      </w:r>
      <w:r>
        <w:rPr>
          <w:noProof/>
        </w:rPr>
        <w:fldChar w:fldCharType="end"/>
      </w:r>
    </w:p>
    <w:p w14:paraId="78F11BCC" w14:textId="10240B7F"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_Toc188364841 \h </w:instrText>
      </w:r>
      <w:r>
        <w:rPr>
          <w:noProof/>
        </w:rPr>
      </w:r>
      <w:r>
        <w:rPr>
          <w:noProof/>
        </w:rPr>
        <w:fldChar w:fldCharType="separate"/>
      </w:r>
      <w:r>
        <w:rPr>
          <w:noProof/>
        </w:rPr>
        <w:t>25</w:t>
      </w:r>
      <w:r>
        <w:rPr>
          <w:noProof/>
        </w:rPr>
        <w:fldChar w:fldCharType="end"/>
      </w:r>
    </w:p>
    <w:p w14:paraId="54C44A28" w14:textId="2659A4FF" w:rsidR="00E9339C" w:rsidRDefault="00E9339C">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_Toc188364842 \h </w:instrText>
      </w:r>
      <w:r>
        <w:rPr>
          <w:noProof/>
        </w:rPr>
      </w:r>
      <w:r>
        <w:rPr>
          <w:noProof/>
        </w:rPr>
        <w:fldChar w:fldCharType="separate"/>
      </w:r>
      <w:r>
        <w:rPr>
          <w:noProof/>
        </w:rPr>
        <w:t>25</w:t>
      </w:r>
      <w:r>
        <w:rPr>
          <w:noProof/>
        </w:rPr>
        <w:fldChar w:fldCharType="end"/>
      </w:r>
    </w:p>
    <w:p w14:paraId="095DD3D9" w14:textId="2EFE66D3" w:rsidR="00E9339C" w:rsidRDefault="00E9339C">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_Toc188364843 \h </w:instrText>
      </w:r>
      <w:r>
        <w:rPr>
          <w:noProof/>
        </w:rPr>
      </w:r>
      <w:r>
        <w:rPr>
          <w:noProof/>
        </w:rPr>
        <w:fldChar w:fldCharType="separate"/>
      </w:r>
      <w:r>
        <w:rPr>
          <w:noProof/>
        </w:rPr>
        <w:t>26</w:t>
      </w:r>
      <w:r>
        <w:rPr>
          <w:noProof/>
        </w:rPr>
        <w:fldChar w:fldCharType="end"/>
      </w:r>
    </w:p>
    <w:p w14:paraId="6F94F436" w14:textId="4D3F9BC0"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_Toc188364844 \h </w:instrText>
      </w:r>
      <w:r>
        <w:rPr>
          <w:noProof/>
        </w:rPr>
      </w:r>
      <w:r>
        <w:rPr>
          <w:noProof/>
        </w:rPr>
        <w:fldChar w:fldCharType="separate"/>
      </w:r>
      <w:r>
        <w:rPr>
          <w:noProof/>
        </w:rPr>
        <w:t>27</w:t>
      </w:r>
      <w:r>
        <w:rPr>
          <w:noProof/>
        </w:rPr>
        <w:fldChar w:fldCharType="end"/>
      </w:r>
    </w:p>
    <w:p w14:paraId="4069A74A" w14:textId="6E917E1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with JSON</w:t>
      </w:r>
      <w:r>
        <w:rPr>
          <w:noProof/>
        </w:rPr>
        <w:tab/>
      </w:r>
      <w:r>
        <w:rPr>
          <w:noProof/>
        </w:rPr>
        <w:fldChar w:fldCharType="begin"/>
      </w:r>
      <w:r>
        <w:rPr>
          <w:noProof/>
        </w:rPr>
        <w:instrText xml:space="preserve"> PAGEREF _Toc188364845 \h </w:instrText>
      </w:r>
      <w:r>
        <w:rPr>
          <w:noProof/>
        </w:rPr>
      </w:r>
      <w:r>
        <w:rPr>
          <w:noProof/>
        </w:rPr>
        <w:fldChar w:fldCharType="separate"/>
      </w:r>
      <w:r>
        <w:rPr>
          <w:noProof/>
        </w:rPr>
        <w:t>27</w:t>
      </w:r>
      <w:r>
        <w:rPr>
          <w:noProof/>
        </w:rPr>
        <w:fldChar w:fldCharType="end"/>
      </w:r>
    </w:p>
    <w:p w14:paraId="30439C79" w14:textId="63584B6F"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with JSON</w:t>
      </w:r>
      <w:r>
        <w:rPr>
          <w:noProof/>
        </w:rPr>
        <w:tab/>
      </w:r>
      <w:r>
        <w:rPr>
          <w:noProof/>
        </w:rPr>
        <w:fldChar w:fldCharType="begin"/>
      </w:r>
      <w:r>
        <w:rPr>
          <w:noProof/>
        </w:rPr>
        <w:instrText xml:space="preserve"> PAGEREF _Toc188364846 \h </w:instrText>
      </w:r>
      <w:r>
        <w:rPr>
          <w:noProof/>
        </w:rPr>
      </w:r>
      <w:r>
        <w:rPr>
          <w:noProof/>
        </w:rPr>
        <w:fldChar w:fldCharType="separate"/>
      </w:r>
      <w:r>
        <w:rPr>
          <w:noProof/>
        </w:rPr>
        <w:t>27</w:t>
      </w:r>
      <w:r>
        <w:rPr>
          <w:noProof/>
        </w:rPr>
        <w:fldChar w:fldCharType="end"/>
      </w:r>
    </w:p>
    <w:p w14:paraId="2CD69896" w14:textId="78128E6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JSON</w:t>
      </w:r>
      <w:r>
        <w:rPr>
          <w:noProof/>
        </w:rPr>
        <w:tab/>
      </w:r>
      <w:r>
        <w:rPr>
          <w:noProof/>
        </w:rPr>
        <w:fldChar w:fldCharType="begin"/>
      </w:r>
      <w:r>
        <w:rPr>
          <w:noProof/>
        </w:rPr>
        <w:instrText xml:space="preserve"> PAGEREF _Toc188364847 \h </w:instrText>
      </w:r>
      <w:r>
        <w:rPr>
          <w:noProof/>
        </w:rPr>
      </w:r>
      <w:r>
        <w:rPr>
          <w:noProof/>
        </w:rPr>
        <w:fldChar w:fldCharType="separate"/>
      </w:r>
      <w:r>
        <w:rPr>
          <w:noProof/>
        </w:rPr>
        <w:t>27</w:t>
      </w:r>
      <w:r>
        <w:rPr>
          <w:noProof/>
        </w:rPr>
        <w:fldChar w:fldCharType="end"/>
      </w:r>
    </w:p>
    <w:p w14:paraId="3FA88909" w14:textId="2708101C"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Retrieving a Modality Performed Procedure Step with JSON</w:t>
      </w:r>
      <w:r>
        <w:rPr>
          <w:noProof/>
        </w:rPr>
        <w:tab/>
      </w:r>
      <w:r>
        <w:rPr>
          <w:noProof/>
        </w:rPr>
        <w:fldChar w:fldCharType="begin"/>
      </w:r>
      <w:r>
        <w:rPr>
          <w:noProof/>
        </w:rPr>
        <w:instrText xml:space="preserve"> PAGEREF _Toc188364848 \h </w:instrText>
      </w:r>
      <w:r>
        <w:rPr>
          <w:noProof/>
        </w:rPr>
      </w:r>
      <w:r>
        <w:rPr>
          <w:noProof/>
        </w:rPr>
        <w:fldChar w:fldCharType="separate"/>
      </w:r>
      <w:r>
        <w:rPr>
          <w:noProof/>
        </w:rPr>
        <w:t>27</w:t>
      </w:r>
      <w:r>
        <w:rPr>
          <w:noProof/>
        </w:rPr>
        <w:fldChar w:fldCharType="end"/>
      </w:r>
    </w:p>
    <w:p w14:paraId="3F9DF03E" w14:textId="0D2F759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_Toc188364849 \h </w:instrText>
      </w:r>
      <w:r>
        <w:rPr>
          <w:noProof/>
        </w:rPr>
      </w:r>
      <w:r>
        <w:rPr>
          <w:noProof/>
        </w:rPr>
        <w:fldChar w:fldCharType="separate"/>
      </w:r>
      <w:r>
        <w:rPr>
          <w:noProof/>
        </w:rPr>
        <w:t>27</w:t>
      </w:r>
      <w:r>
        <w:rPr>
          <w:noProof/>
        </w:rPr>
        <w:fldChar w:fldCharType="end"/>
      </w:r>
    </w:p>
    <w:p w14:paraId="2916496D" w14:textId="0C2572C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_Toc188364850 \h </w:instrText>
      </w:r>
      <w:r>
        <w:rPr>
          <w:noProof/>
        </w:rPr>
      </w:r>
      <w:r>
        <w:rPr>
          <w:noProof/>
        </w:rPr>
        <w:fldChar w:fldCharType="separate"/>
      </w:r>
      <w:r>
        <w:rPr>
          <w:noProof/>
        </w:rPr>
        <w:t>29</w:t>
      </w:r>
      <w:r>
        <w:rPr>
          <w:noProof/>
        </w:rPr>
        <w:fldChar w:fldCharType="end"/>
      </w:r>
    </w:p>
    <w:p w14:paraId="570B9856" w14:textId="381D9450"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_Toc188364851 \h </w:instrText>
      </w:r>
      <w:r>
        <w:rPr>
          <w:noProof/>
        </w:rPr>
      </w:r>
      <w:r>
        <w:rPr>
          <w:noProof/>
        </w:rPr>
        <w:fldChar w:fldCharType="separate"/>
      </w:r>
      <w:r>
        <w:rPr>
          <w:noProof/>
        </w:rPr>
        <w:t>29</w:t>
      </w:r>
      <w:r>
        <w:rPr>
          <w:noProof/>
        </w:rPr>
        <w:fldChar w:fldCharType="end"/>
      </w:r>
    </w:p>
    <w:p w14:paraId="72E00EDB" w14:textId="25F0C9D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_Toc188364852 \h </w:instrText>
      </w:r>
      <w:r>
        <w:rPr>
          <w:noProof/>
        </w:rPr>
      </w:r>
      <w:r>
        <w:rPr>
          <w:noProof/>
        </w:rPr>
        <w:fldChar w:fldCharType="separate"/>
      </w:r>
      <w:r>
        <w:rPr>
          <w:noProof/>
        </w:rPr>
        <w:t>31</w:t>
      </w:r>
      <w:r>
        <w:rPr>
          <w:noProof/>
        </w:rPr>
        <w:fldChar w:fldCharType="end"/>
      </w:r>
    </w:p>
    <w:p w14:paraId="18A6CBD1" w14:textId="750224F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_Toc188364853 \h </w:instrText>
      </w:r>
      <w:r>
        <w:rPr>
          <w:noProof/>
        </w:rPr>
      </w:r>
      <w:r>
        <w:rPr>
          <w:noProof/>
        </w:rPr>
        <w:fldChar w:fldCharType="separate"/>
      </w:r>
      <w:r>
        <w:rPr>
          <w:noProof/>
        </w:rPr>
        <w:t>33</w:t>
      </w:r>
      <w:r>
        <w:rPr>
          <w:noProof/>
        </w:rPr>
        <w:fldChar w:fldCharType="end"/>
      </w:r>
    </w:p>
    <w:p w14:paraId="51E5C5E6" w14:textId="6F538F4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_Toc188364854 \h </w:instrText>
      </w:r>
      <w:r>
        <w:rPr>
          <w:noProof/>
        </w:rPr>
      </w:r>
      <w:r>
        <w:rPr>
          <w:noProof/>
        </w:rPr>
        <w:fldChar w:fldCharType="separate"/>
      </w:r>
      <w:r>
        <w:rPr>
          <w:noProof/>
        </w:rPr>
        <w:t>35</w:t>
      </w:r>
      <w:r>
        <w:rPr>
          <w:noProof/>
        </w:rPr>
        <w:fldChar w:fldCharType="end"/>
      </w:r>
    </w:p>
    <w:p w14:paraId="76E5F280" w14:textId="4415F0AE"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_Toc188364855 \h </w:instrText>
      </w:r>
      <w:r>
        <w:rPr>
          <w:noProof/>
        </w:rPr>
      </w:r>
      <w:r>
        <w:rPr>
          <w:noProof/>
        </w:rPr>
        <w:fldChar w:fldCharType="separate"/>
      </w:r>
      <w:r>
        <w:rPr>
          <w:noProof/>
        </w:rPr>
        <w:t>36</w:t>
      </w:r>
      <w:r>
        <w:rPr>
          <w:noProof/>
        </w:rPr>
        <w:fldChar w:fldCharType="end"/>
      </w:r>
    </w:p>
    <w:p w14:paraId="6E95128E" w14:textId="40A49DD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_Toc188364856 \h </w:instrText>
      </w:r>
      <w:r>
        <w:rPr>
          <w:noProof/>
        </w:rPr>
      </w:r>
      <w:r>
        <w:rPr>
          <w:noProof/>
        </w:rPr>
        <w:fldChar w:fldCharType="separate"/>
      </w:r>
      <w:r>
        <w:rPr>
          <w:noProof/>
        </w:rPr>
        <w:t>37</w:t>
      </w:r>
      <w:r>
        <w:rPr>
          <w:noProof/>
        </w:rPr>
        <w:fldChar w:fldCharType="end"/>
      </w:r>
    </w:p>
    <w:p w14:paraId="67F5CDBD" w14:textId="61975DF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_Toc188364857 \h </w:instrText>
      </w:r>
      <w:r>
        <w:rPr>
          <w:noProof/>
        </w:rPr>
      </w:r>
      <w:r>
        <w:rPr>
          <w:noProof/>
        </w:rPr>
        <w:fldChar w:fldCharType="separate"/>
      </w:r>
      <w:r>
        <w:rPr>
          <w:noProof/>
        </w:rPr>
        <w:t>37</w:t>
      </w:r>
      <w:r>
        <w:rPr>
          <w:noProof/>
        </w:rPr>
        <w:fldChar w:fldCharType="end"/>
      </w:r>
    </w:p>
    <w:p w14:paraId="5BE2CB1D" w14:textId="1A5C152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_Toc188364858 \h </w:instrText>
      </w:r>
      <w:r>
        <w:rPr>
          <w:noProof/>
        </w:rPr>
      </w:r>
      <w:r>
        <w:rPr>
          <w:noProof/>
        </w:rPr>
        <w:fldChar w:fldCharType="separate"/>
      </w:r>
      <w:r>
        <w:rPr>
          <w:noProof/>
        </w:rPr>
        <w:t>37</w:t>
      </w:r>
      <w:r>
        <w:rPr>
          <w:noProof/>
        </w:rPr>
        <w:fldChar w:fldCharType="end"/>
      </w:r>
    </w:p>
    <w:p w14:paraId="2696F041" w14:textId="516F1A8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_Toc188364859 \h </w:instrText>
      </w:r>
      <w:r>
        <w:rPr>
          <w:noProof/>
        </w:rPr>
      </w:r>
      <w:r>
        <w:rPr>
          <w:noProof/>
        </w:rPr>
        <w:fldChar w:fldCharType="separate"/>
      </w:r>
      <w:r>
        <w:rPr>
          <w:noProof/>
        </w:rPr>
        <w:t>37</w:t>
      </w:r>
      <w:r>
        <w:rPr>
          <w:noProof/>
        </w:rPr>
        <w:fldChar w:fldCharType="end"/>
      </w:r>
    </w:p>
    <w:p w14:paraId="078BA37E" w14:textId="0BB8F6C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_Toc188364860 \h </w:instrText>
      </w:r>
      <w:r>
        <w:rPr>
          <w:noProof/>
        </w:rPr>
      </w:r>
      <w:r>
        <w:rPr>
          <w:noProof/>
        </w:rPr>
        <w:fldChar w:fldCharType="separate"/>
      </w:r>
      <w:r>
        <w:rPr>
          <w:noProof/>
        </w:rPr>
        <w:t>37</w:t>
      </w:r>
      <w:r>
        <w:rPr>
          <w:noProof/>
        </w:rPr>
        <w:fldChar w:fldCharType="end"/>
      </w:r>
    </w:p>
    <w:p w14:paraId="130BBCE4" w14:textId="008761C6"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_Toc188364861 \h </w:instrText>
      </w:r>
      <w:r>
        <w:rPr>
          <w:noProof/>
        </w:rPr>
      </w:r>
      <w:r>
        <w:rPr>
          <w:noProof/>
        </w:rPr>
        <w:fldChar w:fldCharType="separate"/>
      </w:r>
      <w:r>
        <w:rPr>
          <w:noProof/>
        </w:rPr>
        <w:t>37</w:t>
      </w:r>
      <w:r>
        <w:rPr>
          <w:noProof/>
        </w:rPr>
        <w:fldChar w:fldCharType="end"/>
      </w:r>
    </w:p>
    <w:p w14:paraId="445A3F6F" w14:textId="54FFB75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_Toc188364862 \h </w:instrText>
      </w:r>
      <w:r>
        <w:rPr>
          <w:noProof/>
        </w:rPr>
      </w:r>
      <w:r>
        <w:rPr>
          <w:noProof/>
        </w:rPr>
        <w:fldChar w:fldCharType="separate"/>
      </w:r>
      <w:r>
        <w:rPr>
          <w:noProof/>
        </w:rPr>
        <w:t>37</w:t>
      </w:r>
      <w:r>
        <w:rPr>
          <w:noProof/>
        </w:rPr>
        <w:fldChar w:fldCharType="end"/>
      </w:r>
    </w:p>
    <w:p w14:paraId="55405F89" w14:textId="4B3F2DDF"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_Toc188364863 \h </w:instrText>
      </w:r>
      <w:r>
        <w:rPr>
          <w:noProof/>
        </w:rPr>
      </w:r>
      <w:r>
        <w:rPr>
          <w:noProof/>
        </w:rPr>
        <w:fldChar w:fldCharType="separate"/>
      </w:r>
      <w:r>
        <w:rPr>
          <w:noProof/>
        </w:rPr>
        <w:t>38</w:t>
      </w:r>
      <w:r>
        <w:rPr>
          <w:noProof/>
        </w:rPr>
        <w:fldChar w:fldCharType="end"/>
      </w:r>
    </w:p>
    <w:p w14:paraId="219DFF49" w14:textId="0FC4D68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_Toc188364864 \h </w:instrText>
      </w:r>
      <w:r>
        <w:rPr>
          <w:noProof/>
        </w:rPr>
      </w:r>
      <w:r>
        <w:rPr>
          <w:noProof/>
        </w:rPr>
        <w:fldChar w:fldCharType="separate"/>
      </w:r>
      <w:r>
        <w:rPr>
          <w:noProof/>
        </w:rPr>
        <w:t>38</w:t>
      </w:r>
      <w:r>
        <w:rPr>
          <w:noProof/>
        </w:rPr>
        <w:fldChar w:fldCharType="end"/>
      </w:r>
    </w:p>
    <w:p w14:paraId="4557584E" w14:textId="1E1C1AB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_Toc188364865 \h </w:instrText>
      </w:r>
      <w:r>
        <w:rPr>
          <w:noProof/>
        </w:rPr>
      </w:r>
      <w:r>
        <w:rPr>
          <w:noProof/>
        </w:rPr>
        <w:fldChar w:fldCharType="separate"/>
      </w:r>
      <w:r>
        <w:rPr>
          <w:noProof/>
        </w:rPr>
        <w:t>38</w:t>
      </w:r>
      <w:r>
        <w:rPr>
          <w:noProof/>
        </w:rPr>
        <w:fldChar w:fldCharType="end"/>
      </w:r>
    </w:p>
    <w:p w14:paraId="42E3786F" w14:textId="62D56C1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_Toc188364866 \h </w:instrText>
      </w:r>
      <w:r>
        <w:rPr>
          <w:noProof/>
        </w:rPr>
      </w:r>
      <w:r>
        <w:rPr>
          <w:noProof/>
        </w:rPr>
        <w:fldChar w:fldCharType="separate"/>
      </w:r>
      <w:r>
        <w:rPr>
          <w:noProof/>
        </w:rPr>
        <w:t>39</w:t>
      </w:r>
      <w:r>
        <w:rPr>
          <w:noProof/>
        </w:rPr>
        <w:fldChar w:fldCharType="end"/>
      </w:r>
    </w:p>
    <w:p w14:paraId="2B901AD5" w14:textId="14639161"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_Toc188364867 \h </w:instrText>
      </w:r>
      <w:r>
        <w:rPr>
          <w:noProof/>
        </w:rPr>
      </w:r>
      <w:r>
        <w:rPr>
          <w:noProof/>
        </w:rPr>
        <w:fldChar w:fldCharType="separate"/>
      </w:r>
      <w:r>
        <w:rPr>
          <w:noProof/>
        </w:rPr>
        <w:t>39</w:t>
      </w:r>
      <w:r>
        <w:rPr>
          <w:noProof/>
        </w:rPr>
        <w:fldChar w:fldCharType="end"/>
      </w:r>
    </w:p>
    <w:p w14:paraId="5262356B" w14:textId="670932FC"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_Toc188364868 \h </w:instrText>
      </w:r>
      <w:r>
        <w:rPr>
          <w:noProof/>
        </w:rPr>
      </w:r>
      <w:r>
        <w:rPr>
          <w:noProof/>
        </w:rPr>
        <w:fldChar w:fldCharType="separate"/>
      </w:r>
      <w:r>
        <w:rPr>
          <w:noProof/>
        </w:rPr>
        <w:t>39</w:t>
      </w:r>
      <w:r>
        <w:rPr>
          <w:noProof/>
        </w:rPr>
        <w:fldChar w:fldCharType="end"/>
      </w:r>
    </w:p>
    <w:p w14:paraId="1CA8341F" w14:textId="09957FAE"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_Toc188364869 \h </w:instrText>
      </w:r>
      <w:r>
        <w:rPr>
          <w:noProof/>
        </w:rPr>
      </w:r>
      <w:r>
        <w:rPr>
          <w:noProof/>
        </w:rPr>
        <w:fldChar w:fldCharType="separate"/>
      </w:r>
      <w:r>
        <w:rPr>
          <w:noProof/>
        </w:rPr>
        <w:t>40</w:t>
      </w:r>
      <w:r>
        <w:rPr>
          <w:noProof/>
        </w:rPr>
        <w:fldChar w:fldCharType="end"/>
      </w:r>
    </w:p>
    <w:p w14:paraId="7BE45277" w14:textId="52691283"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_Toc188364870 \h </w:instrText>
      </w:r>
      <w:r>
        <w:rPr>
          <w:noProof/>
        </w:rPr>
      </w:r>
      <w:r>
        <w:rPr>
          <w:noProof/>
        </w:rPr>
        <w:fldChar w:fldCharType="separate"/>
      </w:r>
      <w:r>
        <w:rPr>
          <w:noProof/>
        </w:rPr>
        <w:t>40</w:t>
      </w:r>
      <w:r>
        <w:rPr>
          <w:noProof/>
        </w:rPr>
        <w:fldChar w:fldCharType="end"/>
      </w:r>
    </w:p>
    <w:p w14:paraId="013C8AD5" w14:textId="4B17A6D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_Toc188364871 \h </w:instrText>
      </w:r>
      <w:r>
        <w:rPr>
          <w:noProof/>
        </w:rPr>
      </w:r>
      <w:r>
        <w:rPr>
          <w:noProof/>
        </w:rPr>
        <w:fldChar w:fldCharType="separate"/>
      </w:r>
      <w:r>
        <w:rPr>
          <w:noProof/>
        </w:rPr>
        <w:t>40</w:t>
      </w:r>
      <w:r>
        <w:rPr>
          <w:noProof/>
        </w:rPr>
        <w:fldChar w:fldCharType="end"/>
      </w:r>
    </w:p>
    <w:p w14:paraId="0AA6BA90" w14:textId="7A3933A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_Toc188364872 \h </w:instrText>
      </w:r>
      <w:r>
        <w:rPr>
          <w:noProof/>
        </w:rPr>
      </w:r>
      <w:r>
        <w:rPr>
          <w:noProof/>
        </w:rPr>
        <w:fldChar w:fldCharType="separate"/>
      </w:r>
      <w:r>
        <w:rPr>
          <w:noProof/>
        </w:rPr>
        <w:t>41</w:t>
      </w:r>
      <w:r>
        <w:rPr>
          <w:noProof/>
        </w:rPr>
        <w:fldChar w:fldCharType="end"/>
      </w:r>
    </w:p>
    <w:p w14:paraId="394FEE19" w14:textId="50018E13"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_Toc188364873 \h </w:instrText>
      </w:r>
      <w:r>
        <w:rPr>
          <w:noProof/>
        </w:rPr>
      </w:r>
      <w:r>
        <w:rPr>
          <w:noProof/>
        </w:rPr>
        <w:fldChar w:fldCharType="separate"/>
      </w:r>
      <w:r>
        <w:rPr>
          <w:noProof/>
        </w:rPr>
        <w:t>42</w:t>
      </w:r>
      <w:r>
        <w:rPr>
          <w:noProof/>
        </w:rPr>
        <w:fldChar w:fldCharType="end"/>
      </w:r>
    </w:p>
    <w:p w14:paraId="4A6DF482" w14:textId="142F44E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_Toc188364874 \h </w:instrText>
      </w:r>
      <w:r>
        <w:rPr>
          <w:noProof/>
        </w:rPr>
      </w:r>
      <w:r>
        <w:rPr>
          <w:noProof/>
        </w:rPr>
        <w:fldChar w:fldCharType="separate"/>
      </w:r>
      <w:r>
        <w:rPr>
          <w:noProof/>
        </w:rPr>
        <w:t>42</w:t>
      </w:r>
      <w:r>
        <w:rPr>
          <w:noProof/>
        </w:rPr>
        <w:fldChar w:fldCharType="end"/>
      </w:r>
    </w:p>
    <w:p w14:paraId="774A0307" w14:textId="37DC05B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_Toc188364875 \h </w:instrText>
      </w:r>
      <w:r>
        <w:rPr>
          <w:noProof/>
        </w:rPr>
      </w:r>
      <w:r>
        <w:rPr>
          <w:noProof/>
        </w:rPr>
        <w:fldChar w:fldCharType="separate"/>
      </w:r>
      <w:r>
        <w:rPr>
          <w:noProof/>
        </w:rPr>
        <w:t>42</w:t>
      </w:r>
      <w:r>
        <w:rPr>
          <w:noProof/>
        </w:rPr>
        <w:fldChar w:fldCharType="end"/>
      </w:r>
    </w:p>
    <w:p w14:paraId="6D6321A5" w14:textId="4B677110"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_Toc188364876 \h </w:instrText>
      </w:r>
      <w:r>
        <w:rPr>
          <w:noProof/>
        </w:rPr>
      </w:r>
      <w:r>
        <w:rPr>
          <w:noProof/>
        </w:rPr>
        <w:fldChar w:fldCharType="separate"/>
      </w:r>
      <w:r>
        <w:rPr>
          <w:noProof/>
        </w:rPr>
        <w:t>43</w:t>
      </w:r>
      <w:r>
        <w:rPr>
          <w:noProof/>
        </w:rPr>
        <w:fldChar w:fldCharType="end"/>
      </w:r>
    </w:p>
    <w:p w14:paraId="0F0EABC2" w14:textId="1CE81041"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_Toc188364877 \h </w:instrText>
      </w:r>
      <w:r>
        <w:rPr>
          <w:noProof/>
        </w:rPr>
      </w:r>
      <w:r>
        <w:rPr>
          <w:noProof/>
        </w:rPr>
        <w:fldChar w:fldCharType="separate"/>
      </w:r>
      <w:r>
        <w:rPr>
          <w:noProof/>
        </w:rPr>
        <w:t>43</w:t>
      </w:r>
      <w:r>
        <w:rPr>
          <w:noProof/>
        </w:rPr>
        <w:fldChar w:fldCharType="end"/>
      </w:r>
    </w:p>
    <w:p w14:paraId="40DFEBD9" w14:textId="38BAEC2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_Toc188364878 \h </w:instrText>
      </w:r>
      <w:r>
        <w:rPr>
          <w:noProof/>
        </w:rPr>
      </w:r>
      <w:r>
        <w:rPr>
          <w:noProof/>
        </w:rPr>
        <w:fldChar w:fldCharType="separate"/>
      </w:r>
      <w:r>
        <w:rPr>
          <w:noProof/>
        </w:rPr>
        <w:t>44</w:t>
      </w:r>
      <w:r>
        <w:rPr>
          <w:noProof/>
        </w:rPr>
        <w:fldChar w:fldCharType="end"/>
      </w:r>
    </w:p>
    <w:p w14:paraId="6967AA6A" w14:textId="4D7A976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_Toc188364879 \h </w:instrText>
      </w:r>
      <w:r>
        <w:rPr>
          <w:noProof/>
        </w:rPr>
      </w:r>
      <w:r>
        <w:rPr>
          <w:noProof/>
        </w:rPr>
        <w:fldChar w:fldCharType="separate"/>
      </w:r>
      <w:r>
        <w:rPr>
          <w:noProof/>
        </w:rPr>
        <w:t>45</w:t>
      </w:r>
      <w:r>
        <w:rPr>
          <w:noProof/>
        </w:rPr>
        <w:fldChar w:fldCharType="end"/>
      </w:r>
    </w:p>
    <w:p w14:paraId="49018265" w14:textId="16BCEE8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_Toc188364880 \h </w:instrText>
      </w:r>
      <w:r>
        <w:rPr>
          <w:noProof/>
        </w:rPr>
      </w:r>
      <w:r>
        <w:rPr>
          <w:noProof/>
        </w:rPr>
        <w:fldChar w:fldCharType="separate"/>
      </w:r>
      <w:r>
        <w:rPr>
          <w:noProof/>
        </w:rPr>
        <w:t>45</w:t>
      </w:r>
      <w:r>
        <w:rPr>
          <w:noProof/>
        </w:rPr>
        <w:fldChar w:fldCharType="end"/>
      </w:r>
    </w:p>
    <w:p w14:paraId="59F42705" w14:textId="07BA8C3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_Toc188364881 \h </w:instrText>
      </w:r>
      <w:r>
        <w:rPr>
          <w:noProof/>
        </w:rPr>
      </w:r>
      <w:r>
        <w:rPr>
          <w:noProof/>
        </w:rPr>
        <w:fldChar w:fldCharType="separate"/>
      </w:r>
      <w:r>
        <w:rPr>
          <w:noProof/>
        </w:rPr>
        <w:t>45</w:t>
      </w:r>
      <w:r>
        <w:rPr>
          <w:noProof/>
        </w:rPr>
        <w:fldChar w:fldCharType="end"/>
      </w:r>
    </w:p>
    <w:p w14:paraId="0689CBDA" w14:textId="199A765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_Toc188364882 \h </w:instrText>
      </w:r>
      <w:r>
        <w:rPr>
          <w:noProof/>
        </w:rPr>
      </w:r>
      <w:r>
        <w:rPr>
          <w:noProof/>
        </w:rPr>
        <w:fldChar w:fldCharType="separate"/>
      </w:r>
      <w:r>
        <w:rPr>
          <w:noProof/>
        </w:rPr>
        <w:t>46</w:t>
      </w:r>
      <w:r>
        <w:rPr>
          <w:noProof/>
        </w:rPr>
        <w:fldChar w:fldCharType="end"/>
      </w:r>
    </w:p>
    <w:p w14:paraId="6F5E2649" w14:textId="6D33C22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_Toc188364883 \h </w:instrText>
      </w:r>
      <w:r>
        <w:rPr>
          <w:noProof/>
        </w:rPr>
      </w:r>
      <w:r>
        <w:rPr>
          <w:noProof/>
        </w:rPr>
        <w:fldChar w:fldCharType="separate"/>
      </w:r>
      <w:r>
        <w:rPr>
          <w:noProof/>
        </w:rPr>
        <w:t>46</w:t>
      </w:r>
      <w:r>
        <w:rPr>
          <w:noProof/>
        </w:rPr>
        <w:fldChar w:fldCharType="end"/>
      </w:r>
    </w:p>
    <w:p w14:paraId="09EFB24A" w14:textId="7D6F2EE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_Toc188364884 \h </w:instrText>
      </w:r>
      <w:r>
        <w:rPr>
          <w:noProof/>
        </w:rPr>
      </w:r>
      <w:r>
        <w:rPr>
          <w:noProof/>
        </w:rPr>
        <w:fldChar w:fldCharType="separate"/>
      </w:r>
      <w:r>
        <w:rPr>
          <w:noProof/>
        </w:rPr>
        <w:t>46</w:t>
      </w:r>
      <w:r>
        <w:rPr>
          <w:noProof/>
        </w:rPr>
        <w:fldChar w:fldCharType="end"/>
      </w:r>
    </w:p>
    <w:p w14:paraId="4B97666C" w14:textId="3C1ADB8A"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_Toc188364885 \h </w:instrText>
      </w:r>
      <w:r>
        <w:rPr>
          <w:noProof/>
        </w:rPr>
      </w:r>
      <w:r>
        <w:rPr>
          <w:noProof/>
        </w:rPr>
        <w:fldChar w:fldCharType="separate"/>
      </w:r>
      <w:r>
        <w:rPr>
          <w:noProof/>
        </w:rPr>
        <w:t>46</w:t>
      </w:r>
      <w:r>
        <w:rPr>
          <w:noProof/>
        </w:rPr>
        <w:fldChar w:fldCharType="end"/>
      </w:r>
    </w:p>
    <w:p w14:paraId="0A411727" w14:textId="0C49646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_Toc188364886 \h </w:instrText>
      </w:r>
      <w:r>
        <w:rPr>
          <w:noProof/>
        </w:rPr>
      </w:r>
      <w:r>
        <w:rPr>
          <w:noProof/>
        </w:rPr>
        <w:fldChar w:fldCharType="separate"/>
      </w:r>
      <w:r>
        <w:rPr>
          <w:noProof/>
        </w:rPr>
        <w:t>46</w:t>
      </w:r>
      <w:r>
        <w:rPr>
          <w:noProof/>
        </w:rPr>
        <w:fldChar w:fldCharType="end"/>
      </w:r>
    </w:p>
    <w:p w14:paraId="7E21E571" w14:textId="34AF0FE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_Toc188364887 \h </w:instrText>
      </w:r>
      <w:r>
        <w:rPr>
          <w:noProof/>
        </w:rPr>
      </w:r>
      <w:r>
        <w:rPr>
          <w:noProof/>
        </w:rPr>
        <w:fldChar w:fldCharType="separate"/>
      </w:r>
      <w:r>
        <w:rPr>
          <w:noProof/>
        </w:rPr>
        <w:t>47</w:t>
      </w:r>
      <w:r>
        <w:rPr>
          <w:noProof/>
        </w:rPr>
        <w:fldChar w:fldCharType="end"/>
      </w:r>
    </w:p>
    <w:p w14:paraId="756C1BAE" w14:textId="4C2C548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_Toc188364888 \h </w:instrText>
      </w:r>
      <w:r>
        <w:rPr>
          <w:noProof/>
        </w:rPr>
      </w:r>
      <w:r>
        <w:rPr>
          <w:noProof/>
        </w:rPr>
        <w:fldChar w:fldCharType="separate"/>
      </w:r>
      <w:r>
        <w:rPr>
          <w:noProof/>
        </w:rPr>
        <w:t>47</w:t>
      </w:r>
      <w:r>
        <w:rPr>
          <w:noProof/>
        </w:rPr>
        <w:fldChar w:fldCharType="end"/>
      </w:r>
    </w:p>
    <w:p w14:paraId="4F6ED753" w14:textId="78C2B3E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_Toc188364889 \h </w:instrText>
      </w:r>
      <w:r>
        <w:rPr>
          <w:noProof/>
        </w:rPr>
      </w:r>
      <w:r>
        <w:rPr>
          <w:noProof/>
        </w:rPr>
        <w:fldChar w:fldCharType="separate"/>
      </w:r>
      <w:r>
        <w:rPr>
          <w:noProof/>
        </w:rPr>
        <w:t>47</w:t>
      </w:r>
      <w:r>
        <w:rPr>
          <w:noProof/>
        </w:rPr>
        <w:fldChar w:fldCharType="end"/>
      </w:r>
    </w:p>
    <w:p w14:paraId="6A476164" w14:textId="11ED99D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_Toc188364890 \h </w:instrText>
      </w:r>
      <w:r>
        <w:rPr>
          <w:noProof/>
        </w:rPr>
      </w:r>
      <w:r>
        <w:rPr>
          <w:noProof/>
        </w:rPr>
        <w:fldChar w:fldCharType="separate"/>
      </w:r>
      <w:r>
        <w:rPr>
          <w:noProof/>
        </w:rPr>
        <w:t>47</w:t>
      </w:r>
      <w:r>
        <w:rPr>
          <w:noProof/>
        </w:rPr>
        <w:fldChar w:fldCharType="end"/>
      </w:r>
    </w:p>
    <w:p w14:paraId="4F703C27" w14:textId="4173567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_Toc188364891 \h </w:instrText>
      </w:r>
      <w:r>
        <w:rPr>
          <w:noProof/>
        </w:rPr>
      </w:r>
      <w:r>
        <w:rPr>
          <w:noProof/>
        </w:rPr>
        <w:fldChar w:fldCharType="separate"/>
      </w:r>
      <w:r>
        <w:rPr>
          <w:noProof/>
        </w:rPr>
        <w:t>48</w:t>
      </w:r>
      <w:r>
        <w:rPr>
          <w:noProof/>
        </w:rPr>
        <w:fldChar w:fldCharType="end"/>
      </w:r>
    </w:p>
    <w:p w14:paraId="1FC0838E" w14:textId="792E6F02"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_Toc188364892 \h </w:instrText>
      </w:r>
      <w:r>
        <w:rPr>
          <w:noProof/>
        </w:rPr>
      </w:r>
      <w:r>
        <w:rPr>
          <w:noProof/>
        </w:rPr>
        <w:fldChar w:fldCharType="separate"/>
      </w:r>
      <w:r>
        <w:rPr>
          <w:noProof/>
        </w:rPr>
        <w:t>48</w:t>
      </w:r>
      <w:r>
        <w:rPr>
          <w:noProof/>
        </w:rPr>
        <w:fldChar w:fldCharType="end"/>
      </w:r>
    </w:p>
    <w:p w14:paraId="37839AD4" w14:textId="6D08E190"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_Toc188364893 \h </w:instrText>
      </w:r>
      <w:r>
        <w:rPr>
          <w:noProof/>
        </w:rPr>
      </w:r>
      <w:r>
        <w:rPr>
          <w:noProof/>
        </w:rPr>
        <w:fldChar w:fldCharType="separate"/>
      </w:r>
      <w:r>
        <w:rPr>
          <w:noProof/>
        </w:rPr>
        <w:t>48</w:t>
      </w:r>
      <w:r>
        <w:rPr>
          <w:noProof/>
        </w:rPr>
        <w:fldChar w:fldCharType="end"/>
      </w:r>
    </w:p>
    <w:p w14:paraId="4ED7925A" w14:textId="201ECC7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_Toc188364894 \h </w:instrText>
      </w:r>
      <w:r>
        <w:rPr>
          <w:noProof/>
        </w:rPr>
      </w:r>
      <w:r>
        <w:rPr>
          <w:noProof/>
        </w:rPr>
        <w:fldChar w:fldCharType="separate"/>
      </w:r>
      <w:r>
        <w:rPr>
          <w:noProof/>
        </w:rPr>
        <w:t>49</w:t>
      </w:r>
      <w:r>
        <w:rPr>
          <w:noProof/>
        </w:rPr>
        <w:fldChar w:fldCharType="end"/>
      </w:r>
    </w:p>
    <w:p w14:paraId="3F1670A5" w14:textId="1857227E"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_Toc188364895 \h </w:instrText>
      </w:r>
      <w:r>
        <w:rPr>
          <w:noProof/>
        </w:rPr>
      </w:r>
      <w:r>
        <w:rPr>
          <w:noProof/>
        </w:rPr>
        <w:fldChar w:fldCharType="separate"/>
      </w:r>
      <w:r>
        <w:rPr>
          <w:noProof/>
        </w:rPr>
        <w:t>49</w:t>
      </w:r>
      <w:r>
        <w:rPr>
          <w:noProof/>
        </w:rPr>
        <w:fldChar w:fldCharType="end"/>
      </w:r>
    </w:p>
    <w:p w14:paraId="5AEC3DA3" w14:textId="60E735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_Toc188364896 \h </w:instrText>
      </w:r>
      <w:r>
        <w:rPr>
          <w:noProof/>
        </w:rPr>
      </w:r>
      <w:r>
        <w:rPr>
          <w:noProof/>
        </w:rPr>
        <w:fldChar w:fldCharType="separate"/>
      </w:r>
      <w:r>
        <w:rPr>
          <w:noProof/>
        </w:rPr>
        <w:t>49</w:t>
      </w:r>
      <w:r>
        <w:rPr>
          <w:noProof/>
        </w:rPr>
        <w:fldChar w:fldCharType="end"/>
      </w:r>
    </w:p>
    <w:p w14:paraId="34056BEF" w14:textId="449CFE6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_Toc188364897 \h </w:instrText>
      </w:r>
      <w:r>
        <w:rPr>
          <w:noProof/>
        </w:rPr>
      </w:r>
      <w:r>
        <w:rPr>
          <w:noProof/>
        </w:rPr>
        <w:fldChar w:fldCharType="separate"/>
      </w:r>
      <w:r>
        <w:rPr>
          <w:noProof/>
        </w:rPr>
        <w:t>50</w:t>
      </w:r>
      <w:r>
        <w:rPr>
          <w:noProof/>
        </w:rPr>
        <w:fldChar w:fldCharType="end"/>
      </w:r>
    </w:p>
    <w:p w14:paraId="4F0A81DF" w14:textId="728F90FD" w:rsidR="00E9339C" w:rsidRDefault="00E9339C">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_Toc188364898 \h </w:instrText>
      </w:r>
      <w:r>
        <w:rPr>
          <w:noProof/>
        </w:rPr>
      </w:r>
      <w:r>
        <w:rPr>
          <w:noProof/>
        </w:rPr>
        <w:fldChar w:fldCharType="separate"/>
      </w:r>
      <w:r>
        <w:rPr>
          <w:noProof/>
        </w:rPr>
        <w:t>50</w:t>
      </w:r>
      <w:r>
        <w:rPr>
          <w:noProof/>
        </w:rPr>
        <w:fldChar w:fldCharType="end"/>
      </w:r>
    </w:p>
    <w:p w14:paraId="79D5A674" w14:textId="61251DE1" w:rsidR="002E6E25" w:rsidRDefault="002E6E25" w:rsidP="002E6E25">
      <w:pPr>
        <w:pStyle w:val="Heading1"/>
        <w:rPr>
          <w:b w:val="0"/>
          <w:sz w:val="20"/>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88364757"/>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406BB2E9" w:rsidR="00825E53" w:rsidRDefault="00825E53" w:rsidP="00107EF9">
            <w:pPr>
              <w:pStyle w:val="TableEntry"/>
            </w:pPr>
            <w:r>
              <w:t>2025.03</w:t>
            </w:r>
          </w:p>
        </w:tc>
        <w:tc>
          <w:tcPr>
            <w:tcW w:w="1275" w:type="dxa"/>
          </w:tcPr>
          <w:p w14:paraId="11D58A87" w14:textId="03E82B52" w:rsidR="00825E53" w:rsidRDefault="00825E53" w:rsidP="00107EF9">
            <w:pPr>
              <w:pStyle w:val="TableEntry"/>
            </w:pPr>
            <w:r>
              <w:t>Version 03</w:t>
            </w:r>
          </w:p>
        </w:tc>
        <w:tc>
          <w:tcPr>
            <w:tcW w:w="993" w:type="dxa"/>
          </w:tcPr>
          <w:p w14:paraId="48300D39" w14:textId="1FB08AD1" w:rsidR="00825E53" w:rsidRDefault="00825E53" w:rsidP="00107EF9">
            <w:pPr>
              <w:pStyle w:val="TableEntry"/>
            </w:pPr>
            <w:r>
              <w:t>JM, DK</w:t>
            </w:r>
          </w:p>
        </w:tc>
        <w:tc>
          <w:tcPr>
            <w:tcW w:w="5649" w:type="dxa"/>
          </w:tcPr>
          <w:p w14:paraId="767815AD" w14:textId="7950DFFB" w:rsidR="00825E53" w:rsidRDefault="00825E53" w:rsidP="00107EF9">
            <w:pPr>
              <w:pStyle w:val="TableEntry"/>
            </w:pPr>
            <w:r>
              <w:t>Split into two services; reworked comments from WG06.</w:t>
            </w:r>
          </w:p>
        </w:tc>
      </w:tr>
    </w:tbl>
    <w:p w14:paraId="6811DEE0" w14:textId="77777777" w:rsidR="002E6E25" w:rsidRDefault="002E6E25" w:rsidP="002E6E25">
      <w:pPr>
        <w:pStyle w:val="Heading1"/>
      </w:pPr>
      <w:bookmarkStart w:id="41" w:name="_Toc188364758"/>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[WGxx: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origin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Do not allow for MPPS notifications at all</w:t>
            </w:r>
            <w:r w:rsidR="00825E53" w:rsidRPr="001B2356">
              <w:t>;</w:t>
            </w:r>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
          <w:p w14:paraId="17000B2F" w14:textId="4E2FF247" w:rsidR="00825E53" w:rsidRPr="001B2356" w:rsidRDefault="003C2194" w:rsidP="001B2356">
            <w:pPr>
              <w:pStyle w:val="TableEntry"/>
              <w:keepNext/>
              <w:numPr>
                <w:ilvl w:val="0"/>
                <w:numId w:val="18"/>
              </w:numPr>
            </w:pPr>
            <w:r>
              <w:t>U</w:t>
            </w:r>
            <w:r w:rsidR="00825E53" w:rsidRPr="001B2356">
              <w:t>se a subscription mechanism like is done in UPS(-RS).</w:t>
            </w:r>
          </w:p>
          <w:p w14:paraId="10D8706D" w14:textId="1584F15A"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[WGxx, YYYY-MM-DD] None yet.</w:t>
            </w:r>
          </w:p>
        </w:tc>
      </w:tr>
    </w:tbl>
    <w:p w14:paraId="42E7551E" w14:textId="77777777" w:rsidR="002E6E25" w:rsidRDefault="002E6E25" w:rsidP="002E6E25">
      <w:pPr>
        <w:pStyle w:val="Heading1"/>
      </w:pPr>
      <w:bookmarkStart w:id="42" w:name="_Toc188364759"/>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459EFEFA"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resources instead of basing DICOMweb </w:t>
            </w:r>
            <w:r w:rsidR="005912FC">
              <w:t xml:space="preserve">MWL/MPPS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lastRenderedPageBreak/>
        <w:br w:type="page"/>
      </w:r>
    </w:p>
    <w:p w14:paraId="1D3AF05C" w14:textId="0EAA17F2" w:rsidR="002E6E25" w:rsidRDefault="002E6E25" w:rsidP="002E6E25">
      <w:pPr>
        <w:pStyle w:val="Heading1"/>
      </w:pPr>
      <w:bookmarkStart w:id="43" w:name="_Toc188364760"/>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8364761"/>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8364762"/>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8364763"/>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8364764"/>
      <w:r>
        <w:t>Y</w:t>
      </w:r>
      <w:r w:rsidR="006F0784">
        <w:t>.1.2</w:t>
      </w:r>
      <w:r w:rsidR="006F0784">
        <w:tab/>
        <w:t>Common Query Parameters</w:t>
      </w:r>
      <w:bookmarkEnd w:id="4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8364765"/>
      <w:r>
        <w:t>Y</w:t>
      </w:r>
      <w:r w:rsidR="006F0784">
        <w:t>.1.3</w:t>
      </w:r>
      <w:r w:rsidR="006F0784">
        <w:tab/>
        <w:t>Common Media Types</w:t>
      </w:r>
      <w:bookmarkEnd w:id="4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application/dicom+json</w:t>
            </w:r>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application/dicom+</w:t>
            </w:r>
            <w:r>
              <w:t>xml</w:t>
            </w:r>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type="application/dicom+json"</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type="application/dicom+</w:t>
            </w:r>
            <w:r>
              <w:t>xml</w:t>
            </w:r>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8364766"/>
      <w:r w:rsidR="00CA589B">
        <w:lastRenderedPageBreak/>
        <w:t>Y.2</w:t>
      </w:r>
      <w:r w:rsidR="00CA589B">
        <w:tab/>
        <w:t>Conformance</w:t>
      </w:r>
      <w:bookmarkEnd w:id="49"/>
    </w:p>
    <w:p w14:paraId="05DE8BC1" w14:textId="751FB661" w:rsidR="00F07D8C" w:rsidRDefault="00CA589B" w:rsidP="00CA589B">
      <w:r w:rsidRPr="0085118C">
        <w:t xml:space="preserve">An origin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8364767"/>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8364768"/>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8364769"/>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GET SP /modality-</w:t>
      </w:r>
      <w:r>
        <w:rPr>
          <w:rFonts w:ascii="Courier New" w:hAnsi="Courier New" w:cs="Courier New"/>
          <w:sz w:val="18"/>
          <w:szCs w:val="18"/>
        </w:rPr>
        <w:t>scheduled-procedure-steps</w:t>
      </w:r>
      <w:r w:rsidRPr="007E6E0C">
        <w:rPr>
          <w:rFonts w:ascii="Courier New" w:hAnsi="Courier New" w:cs="Courier New"/>
          <w:sz w:val="18"/>
          <w:szCs w:val="18"/>
        </w:rPr>
        <w:t>?{&amp;match*}{&amp;includefield}{&amp;fuzzymatching}{&amp;offset}{&amp;limit} SP version CRLF</w:t>
      </w:r>
    </w:p>
    <w:p w14:paraId="276970EE"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Accept: 1#media-type CRLF</w:t>
      </w:r>
    </w:p>
    <w:p w14:paraId="131E0F70"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CRLF</w:t>
      </w:r>
    </w:p>
    <w:p w14:paraId="3C47F420" w14:textId="4253A69B" w:rsidR="006243B3" w:rsidRDefault="002F6EEA" w:rsidP="006243B3">
      <w:pPr>
        <w:pStyle w:val="Heading4"/>
      </w:pPr>
      <w:bookmarkStart w:id="57" w:name="_Toc188364770"/>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8364771"/>
      <w:r>
        <w:t>Y</w:t>
      </w:r>
      <w:r w:rsidR="006243B3">
        <w:t>.4.1.2</w:t>
      </w:r>
      <w:r w:rsidR="006243B3">
        <w:tab/>
        <w:t>Query Parameters</w:t>
      </w:r>
      <w:bookmarkEnd w:id="58"/>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8364772"/>
      <w:r>
        <w:t>Y</w:t>
      </w:r>
      <w:r w:rsidR="006243B3">
        <w:t>.4.1.3</w:t>
      </w:r>
      <w:r w:rsidR="006243B3">
        <w:tab/>
        <w:t>Request Header Fields</w:t>
      </w:r>
      <w:bookmarkEnd w:id="59"/>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8364773"/>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8364774"/>
      <w:r>
        <w:t>Y</w:t>
      </w:r>
      <w:r w:rsidR="006243B3">
        <w:t>.4.2</w:t>
      </w:r>
      <w:r w:rsidR="006243B3">
        <w:tab/>
        <w:t>Behavior</w:t>
      </w:r>
      <w:bookmarkEnd w:id="61"/>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65" w:name="_Toc188364775"/>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8364776"/>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8364777"/>
      <w:r>
        <w:t>Y</w:t>
      </w:r>
      <w:r w:rsidR="006243B3">
        <w:t>.4.3.2</w:t>
      </w:r>
      <w:r w:rsidR="006243B3">
        <w:tab/>
        <w:t>Response Header Fields</w:t>
      </w:r>
      <w:bookmarkEnd w:id="67"/>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r>
              <w:t>Uint</w:t>
            </w:r>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8364778"/>
      <w:r>
        <w:t>Y</w:t>
      </w:r>
      <w:r w:rsidR="006243B3">
        <w:t>.4.3.3</w:t>
      </w:r>
      <w:r w:rsidR="006243B3">
        <w:tab/>
        <w:t>Response Payload</w:t>
      </w:r>
      <w:bookmarkEnd w:id="68"/>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8364779"/>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8364780"/>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8364781"/>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r>
        <w:t>J</w:t>
      </w:r>
      <w:r w:rsidR="005F04C7">
        <w:t>ournal</w:t>
      </w:r>
      <w:commentRangeEnd w:id="72"/>
      <w:r w:rsidR="003D61C8">
        <w:rPr>
          <w:rStyle w:val="CommentReference"/>
        </w:rPr>
        <w:commentReference w:id="72"/>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{aetitle}</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3"/>
            <w:commentRangeStart w:id="74"/>
            <w:r>
              <w:t>Resource</w:t>
            </w:r>
          </w:p>
        </w:tc>
        <w:commentRangeEnd w:id="73"/>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3"/>
            </w:r>
            <w:r w:rsidR="00BB2376">
              <w:rPr>
                <w:rStyle w:val="CommentReference"/>
                <w:b w:val="0"/>
              </w:rPr>
              <w:commentReference w:id="74"/>
            </w:r>
          </w:p>
        </w:tc>
        <w:tc>
          <w:tcPr>
            <w:tcW w:w="3543" w:type="dxa"/>
          </w:tcPr>
          <w:p w14:paraId="7C24D76B" w14:textId="5192528B" w:rsidR="007B2DB2" w:rsidRPr="00435A9C" w:rsidRDefault="007B2DB2" w:rsidP="00652BF8">
            <w:pPr>
              <w:pStyle w:val="TableLabel"/>
            </w:pPr>
            <w:r>
              <w:t>Description</w:t>
            </w:r>
          </w:p>
        </w:tc>
      </w:tr>
      <w:commentRangeEnd w:id="74"/>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/modality-performed-procedure-steps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r w:rsidR="007848B9">
              <w:t>m</w:t>
            </w:r>
            <w:r w:rsidR="007B2DB2" w:rsidRPr="003D2E61">
              <w:t xml:space="preserve">odality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/modality-performed-procedure-steps/{</w:t>
            </w:r>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r>
              <w:t>modality-performed-procedure-steps</w:t>
            </w:r>
            <w:r w:rsidRPr="009B4792">
              <w:t>/{</w:t>
            </w:r>
            <w:r>
              <w:t>step</w:t>
            </w:r>
            <w:r w:rsidRPr="009B4792">
              <w:t>}/subscribers/{aetitle}</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5" w:name="_Toc188364782"/>
      <w:r>
        <w:t>X.1.2</w:t>
      </w:r>
      <w:r w:rsidR="00592EDD">
        <w:tab/>
      </w:r>
      <w:r>
        <w:t>Common Query Parameters</w:t>
      </w:r>
      <w:bookmarkEnd w:id="75"/>
    </w:p>
    <w:p w14:paraId="11E84559" w14:textId="43C39B18" w:rsidR="00B85FC5" w:rsidRDefault="00B85FC5" w:rsidP="00B85FC5">
      <w:r>
        <w:t xml:space="preserve">The origin server shall support Query Parameters as </w:t>
      </w:r>
      <w:commentRangeStart w:id="76"/>
      <w:r>
        <w:t xml:space="preserve">required </w:t>
      </w:r>
      <w:commentRangeEnd w:id="76"/>
      <w:r w:rsidR="001D6941">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8364783"/>
      <w:r>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8364784"/>
      <w:r>
        <w:t>X.2</w:t>
      </w:r>
      <w:r>
        <w:tab/>
        <w:t>Conformance</w:t>
      </w:r>
      <w:bookmarkEnd w:id="80"/>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8364785"/>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0C7928EF" w:rsidR="00EE572F" w:rsidRDefault="00EE572F" w:rsidP="007D15C7">
      <w:pPr>
        <w:pStyle w:val="TableTitle"/>
        <w:keepNext/>
      </w:pPr>
      <w:r>
        <w:lastRenderedPageBreak/>
        <w:t>Table X.3-1</w:t>
      </w:r>
      <w:r w:rsidR="00B85FC5">
        <w:t xml:space="preserve">. </w:t>
      </w:r>
      <w:r>
        <w:t>Modality 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performed procedure steps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Operations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r>
              <w:t>Receive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3" w:name="_Toc188364786"/>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8364787"/>
      <w:r>
        <w:t>X.4</w:t>
      </w:r>
      <w:r w:rsidR="0024556E">
        <w:t>.1</w:t>
      </w:r>
      <w:r w:rsidR="0024556E">
        <w:tab/>
        <w:t>Request</w:t>
      </w:r>
      <w:bookmarkEnd w:id="94"/>
    </w:p>
    <w:p w14:paraId="47923603" w14:textId="2C5EBF28" w:rsidR="0024556E" w:rsidRDefault="0024556E" w:rsidP="0024556E">
      <w:r>
        <w:t>The request shall have the following syntax:</w:t>
      </w:r>
    </w:p>
    <w:p w14:paraId="79E1290D" w14:textId="0B498868"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odality-performed-procedure-steps</w:t>
      </w:r>
      <w:r w:rsidR="007037F3" w:rsidRPr="008209C0">
        <w:rPr>
          <w:rFonts w:ascii="Courier New" w:eastAsiaTheme="minorEastAsia" w:hAnsi="Courier New" w:cs="Courier New"/>
          <w:color w:val="000000"/>
          <w:sz w:val="18"/>
          <w:szCs w:val="18"/>
          <w:lang w:eastAsia="ja-JP"/>
        </w:rPr>
        <w:t>/{</w:t>
      </w:r>
      <w:r w:rsidR="005C3CD3">
        <w:rPr>
          <w:rFonts w:ascii="Courier New" w:eastAsiaTheme="minorEastAsia" w:hAnsi="Courier New" w:cs="Courier New"/>
          <w:color w:val="000000"/>
          <w:sz w:val="18"/>
          <w:szCs w:val="18"/>
          <w:lang w:eastAsia="ja-JP"/>
        </w:rPr>
        <w:t>step</w:t>
      </w:r>
      <w:r w:rsidR="007037F3" w:rsidRPr="008209C0">
        <w:rPr>
          <w:rFonts w:ascii="Courier New" w:eastAsiaTheme="minorEastAsia" w:hAnsi="Courier New" w:cs="Courier New"/>
          <w:color w:val="000000"/>
          <w:sz w:val="18"/>
          <w:szCs w:val="18"/>
          <w:lang w:eastAsia="ja-JP"/>
        </w:rPr>
        <w:t xml:space="preserve">}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54230FC0" w:rsidR="0024556E" w:rsidRDefault="003102BE" w:rsidP="0024556E">
      <w:pPr>
        <w:pStyle w:val="Heading4"/>
      </w:pPr>
      <w:bookmarkStart w:id="95" w:name="_Toc188364788"/>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8364789"/>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8364790"/>
      <w:r>
        <w:t>X.4</w:t>
      </w:r>
      <w:r w:rsidR="0024556E">
        <w:t>.1.3</w:t>
      </w:r>
      <w:r w:rsidR="0024556E">
        <w:tab/>
        <w:t>Request Header Fields</w:t>
      </w:r>
      <w:bookmarkEnd w:id="97"/>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8364791"/>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0CE34F9F" w:rsidR="007037F3" w:rsidDel="00C97192" w:rsidRDefault="007037F3" w:rsidP="00C97192">
      <w:pPr>
        <w:rPr>
          <w:del w:id="102" w:author="Medema, Jeroen" w:date="2025-01-20T17:35:00Z" w16du:dateUtc="2025-01-20T16:35:00Z"/>
        </w:rPr>
      </w:pPr>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44286838" w:rsidR="0024556E" w:rsidRPr="0024556E" w:rsidRDefault="00F201D1" w:rsidP="00C97192">
      <w:del w:id="103" w:author="Medema, Jeroen" w:date="2025-01-20T17:35:00Z" w16du:dateUtc="2025-01-20T16:35:00Z">
        <w:r w:rsidDel="00C97192">
          <w:delText>The</w:delText>
        </w:r>
        <w:r w:rsidR="007037F3" w:rsidDel="00C97192">
          <w:delText xml:space="preserve"> request payload shall contain a dataset</w:delText>
        </w:r>
      </w:del>
      <w:r w:rsidR="007037F3">
        <w:t xml:space="preserve"> according to PS3.4, Table F.7.2-1</w:t>
      </w:r>
      <w:r>
        <w:t xml:space="preserve">, requirement type </w:t>
      </w:r>
      <w:r w:rsidR="007037F3">
        <w:t>N-CREATE</w:t>
      </w:r>
      <w:r>
        <w:t xml:space="preserve"> (SCU</w:t>
      </w:r>
      <w:r w:rsidR="007037F3">
        <w:t>).</w:t>
      </w:r>
    </w:p>
    <w:p w14:paraId="097DBBF9" w14:textId="1B9C63CB" w:rsidR="0024556E" w:rsidRDefault="003102BE" w:rsidP="0024556E">
      <w:pPr>
        <w:pStyle w:val="Heading3"/>
      </w:pPr>
      <w:bookmarkStart w:id="104" w:name="_Toc188364792"/>
      <w:r>
        <w:t>X.4</w:t>
      </w:r>
      <w:r w:rsidR="0024556E">
        <w:t>.2</w:t>
      </w:r>
      <w:r w:rsidR="0024556E">
        <w:tab/>
        <w:t>Behavior</w:t>
      </w:r>
      <w:bookmarkEnd w:id="104"/>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5" w:name="_Toc188364793"/>
      <w:r>
        <w:t>X.4</w:t>
      </w:r>
      <w:r w:rsidR="0024556E">
        <w:t>.3</w:t>
      </w:r>
      <w:r w:rsidR="0024556E">
        <w:tab/>
        <w:t>Response</w:t>
      </w:r>
      <w:bookmarkEnd w:id="105"/>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6" w:name="_Toc188364794"/>
      <w:r>
        <w:t>X.4</w:t>
      </w:r>
      <w:r w:rsidR="0024556E">
        <w:t>.3.1</w:t>
      </w:r>
      <w:r w:rsidR="0024556E">
        <w:tab/>
        <w:t>Status Codes</w:t>
      </w:r>
      <w:bookmarkEnd w:id="106"/>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7" w:name="_Toc188364795"/>
      <w:r>
        <w:t>X.4</w:t>
      </w:r>
      <w:r w:rsidR="0024556E">
        <w:t>.3.2</w:t>
      </w:r>
      <w:r w:rsidR="0024556E">
        <w:tab/>
        <w:t>Response Header Fields</w:t>
      </w:r>
      <w:bookmarkEnd w:id="107"/>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8" w:name="_Toc188364796"/>
      <w:r>
        <w:t>X.4</w:t>
      </w:r>
      <w:r w:rsidR="0024556E">
        <w:t>.3.3</w:t>
      </w:r>
      <w:r w:rsidR="0024556E">
        <w:tab/>
        <w:t>Response Payload</w:t>
      </w:r>
      <w:bookmarkEnd w:id="108"/>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lastRenderedPageBreak/>
        <w:t xml:space="preserve">A failure response payload may contain a </w:t>
      </w:r>
      <w:commentRangeStart w:id="109"/>
      <w:r w:rsidRPr="00EA715A">
        <w:t>Status Report</w:t>
      </w:r>
      <w:commentRangeEnd w:id="109"/>
      <w:r w:rsidR="00CD7095">
        <w:rPr>
          <w:rStyle w:val="CommentReference"/>
        </w:rPr>
        <w:commentReference w:id="109"/>
      </w:r>
      <w:r w:rsidRPr="00EA715A">
        <w:t xml:space="preserve"> describing any failures, warnings, or other useful information.</w:t>
      </w:r>
    </w:p>
    <w:p w14:paraId="58DD8317" w14:textId="2F2E6C77" w:rsidR="0024556E" w:rsidRDefault="003102BE" w:rsidP="00176148">
      <w:pPr>
        <w:pStyle w:val="Heading2"/>
      </w:pPr>
      <w:bookmarkStart w:id="110" w:name="_Toc188364797"/>
      <w:r>
        <w:t>X.5</w:t>
      </w:r>
      <w:r w:rsidR="0024556E">
        <w:tab/>
      </w:r>
      <w:r w:rsidR="00E0395F">
        <w:t xml:space="preserve">Update </w:t>
      </w:r>
      <w:r w:rsidR="00176148">
        <w:t>Transaction</w:t>
      </w:r>
      <w:bookmarkEnd w:id="110"/>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11" w:name="_Toc188364798"/>
      <w:r>
        <w:t>X.5</w:t>
      </w:r>
      <w:r w:rsidR="0024556E">
        <w:t>.1</w:t>
      </w:r>
      <w:r w:rsidR="0024556E">
        <w:tab/>
        <w:t>Request</w:t>
      </w:r>
      <w:bookmarkEnd w:id="111"/>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/modality-performed-procedure-steps/{mppsUID}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7513B2EC" w:rsidR="0024556E" w:rsidRDefault="003102BE" w:rsidP="0024556E">
      <w:pPr>
        <w:pStyle w:val="Heading4"/>
      </w:pPr>
      <w:bookmarkStart w:id="112" w:name="_Toc188364799"/>
      <w:r>
        <w:t>X.5</w:t>
      </w:r>
      <w:r w:rsidR="0024556E">
        <w:t>.1.1</w:t>
      </w:r>
      <w:r w:rsidR="0024556E">
        <w:tab/>
        <w:t>Target Resources</w:t>
      </w:r>
      <w:bookmarkEnd w:id="112"/>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3" w:name="_Toc188364800"/>
      <w:r>
        <w:t>X.5</w:t>
      </w:r>
      <w:r w:rsidR="0024556E">
        <w:t>.1.2</w:t>
      </w:r>
      <w:r w:rsidR="0024556E">
        <w:tab/>
        <w:t>Query Parameters</w:t>
      </w:r>
      <w:bookmarkEnd w:id="113"/>
    </w:p>
    <w:p w14:paraId="6AFBE6B4" w14:textId="3BED8A62" w:rsidR="0024556E" w:rsidRPr="0024556E" w:rsidRDefault="00A07A1F" w:rsidP="0024556E">
      <w:commentRangeStart w:id="114"/>
      <w:r>
        <w:t>The request has no Query Parameters.</w:t>
      </w:r>
      <w:commentRangeEnd w:id="114"/>
      <w:r w:rsidR="00CD7095">
        <w:rPr>
          <w:rStyle w:val="CommentReference"/>
        </w:rPr>
        <w:commentReference w:id="114"/>
      </w:r>
    </w:p>
    <w:p w14:paraId="5CCE6A72" w14:textId="68C5B7CB" w:rsidR="0024556E" w:rsidRDefault="003102BE" w:rsidP="0024556E">
      <w:pPr>
        <w:pStyle w:val="Heading4"/>
      </w:pPr>
      <w:bookmarkStart w:id="115" w:name="_Toc188364801"/>
      <w:r>
        <w:t>X.5</w:t>
      </w:r>
      <w:r w:rsidR="0024556E">
        <w:t>.1.3</w:t>
      </w:r>
      <w:r w:rsidR="0024556E">
        <w:tab/>
        <w:t>Request Header Fields</w:t>
      </w:r>
      <w:bookmarkEnd w:id="115"/>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6" w:name="_Toc188364802"/>
      <w:r>
        <w:t>X.5</w:t>
      </w:r>
      <w:r w:rsidR="0024556E">
        <w:t>.1.4</w:t>
      </w:r>
      <w:r w:rsidR="0024556E">
        <w:tab/>
        <w:t>Request Payload</w:t>
      </w:r>
      <w:bookmarkEnd w:id="116"/>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3F92091C" w:rsidR="00A07A1F" w:rsidRDefault="00A07A1F" w:rsidP="00A07A1F">
      <w:r>
        <w:t xml:space="preserve">The request payload shall contain the </w:t>
      </w:r>
      <w:r w:rsidR="0036637A">
        <w:t>Modality Performed Procedure Step</w:t>
      </w:r>
      <w:r>
        <w:t xml:space="preserve"> attributes with which the user agent requests the origin server to </w:t>
      </w:r>
      <w:del w:id="117" w:author="Medema, Jeroen" w:date="2025-01-16T19:13:00Z" w16du:dateUtc="2025-01-16T18:13:00Z">
        <w:r w:rsidDel="00CD7095">
          <w:delText xml:space="preserve">create </w:delText>
        </w:r>
      </w:del>
      <w:ins w:id="118" w:author="Medema, Jeroen" w:date="2025-01-16T19:13:00Z" w16du:dateUtc="2025-01-16T18:13:00Z">
        <w:r w:rsidR="00CD7095">
          <w:t xml:space="preserve">update </w:t>
        </w:r>
      </w:ins>
      <w:r>
        <w:t xml:space="preserve">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6B76425" w:rsidR="0024556E" w:rsidRDefault="003102BE" w:rsidP="0024556E">
      <w:pPr>
        <w:pStyle w:val="Heading3"/>
      </w:pPr>
      <w:bookmarkStart w:id="119" w:name="_Toc188364803"/>
      <w:r>
        <w:t>X.5</w:t>
      </w:r>
      <w:r w:rsidR="0024556E">
        <w:t>.2</w:t>
      </w:r>
      <w:r w:rsidR="0024556E">
        <w:tab/>
        <w:t>Behavior</w:t>
      </w:r>
      <w:bookmarkEnd w:id="119"/>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20" w:name="_Toc188364804"/>
      <w:r>
        <w:t>X.5</w:t>
      </w:r>
      <w:r w:rsidR="0024556E">
        <w:t>.3</w:t>
      </w:r>
      <w:r w:rsidR="0024556E">
        <w:tab/>
        <w:t>Response</w:t>
      </w:r>
      <w:bookmarkEnd w:id="120"/>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21" w:name="_Toc188364805"/>
      <w:r>
        <w:t>X.5</w:t>
      </w:r>
      <w:r w:rsidR="0024556E">
        <w:t>.3.1</w:t>
      </w:r>
      <w:r w:rsidR="0024556E">
        <w:tab/>
        <w:t>Status Codes</w:t>
      </w:r>
      <w:bookmarkEnd w:id="121"/>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2" w:name="_Toc188364806"/>
      <w:r>
        <w:t>X.5</w:t>
      </w:r>
      <w:r w:rsidR="0024556E">
        <w:t>.3.2</w:t>
      </w:r>
      <w:r w:rsidR="0024556E">
        <w:tab/>
        <w:t>Response Header Fields</w:t>
      </w:r>
      <w:bookmarkEnd w:id="122"/>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3" w:name="_Toc188364807"/>
      <w:r>
        <w:t>X.5</w:t>
      </w:r>
      <w:r w:rsidR="0024556E">
        <w:t>.3.3</w:t>
      </w:r>
      <w:r w:rsidR="0024556E">
        <w:tab/>
        <w:t>Response Payload</w:t>
      </w:r>
      <w:bookmarkEnd w:id="123"/>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24" w:name="_Toc188364808"/>
      <w:r>
        <w:lastRenderedPageBreak/>
        <w:t>X.6</w:t>
      </w:r>
      <w:r w:rsidR="000463B8">
        <w:tab/>
      </w:r>
      <w:r w:rsidR="0002232E">
        <w:t>Retrieve</w:t>
      </w:r>
      <w:r w:rsidR="000463B8" w:rsidRPr="000463B8">
        <w:t xml:space="preserve"> </w:t>
      </w:r>
      <w:r w:rsidR="008A3F31">
        <w:t>T</w:t>
      </w:r>
      <w:r w:rsidR="000463B8">
        <w:t>ransaction</w:t>
      </w:r>
      <w:bookmarkEnd w:id="12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5" w:name="_Toc188364809"/>
      <w:r>
        <w:t>X.6</w:t>
      </w:r>
      <w:r w:rsidR="000463B8">
        <w:t>.1</w:t>
      </w:r>
      <w:r w:rsidR="000463B8">
        <w:tab/>
        <w:t>Request</w:t>
      </w:r>
      <w:bookmarkEnd w:id="125"/>
    </w:p>
    <w:p w14:paraId="41BBD322" w14:textId="77777777" w:rsidR="000463B8" w:rsidRDefault="000463B8" w:rsidP="000463B8">
      <w:r>
        <w:t>The request shall have the following syntax:</w:t>
      </w:r>
    </w:p>
    <w:p w14:paraId="1F5E52EB" w14:textId="4D7DA009"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/modality-performed-procedure-steps/{mppsUID}</w:t>
      </w:r>
      <w:r w:rsidR="002B7714" w:rsidRPr="007E6E0C">
        <w:rPr>
          <w:rFonts w:ascii="Courier New" w:hAnsi="Courier New" w:cs="Courier New"/>
          <w:sz w:val="18"/>
          <w:szCs w:val="18"/>
        </w:rPr>
        <w:t>{</w:t>
      </w:r>
      <w:r w:rsidR="00FF7E92">
        <w:rPr>
          <w:rFonts w:ascii="Courier New" w:hAnsi="Courier New" w:cs="Courier New"/>
          <w:sz w:val="18"/>
          <w:szCs w:val="18"/>
        </w:rPr>
        <w:t>?</w:t>
      </w:r>
      <w:r w:rsidR="002B7714" w:rsidRPr="007E6E0C">
        <w:rPr>
          <w:rFonts w:ascii="Courier New" w:hAnsi="Courier New" w:cs="Courier New"/>
          <w:sz w:val="18"/>
          <w:szCs w:val="18"/>
        </w:rPr>
        <w:t>includefield</w:t>
      </w:r>
      <w:r w:rsidR="00FF7E92">
        <w:rPr>
          <w:rFonts w:ascii="Courier New" w:hAnsi="Courier New" w:cs="Courier New"/>
          <w:sz w:val="18"/>
          <w:szCs w:val="18"/>
        </w:rPr>
        <w:t>*</w:t>
      </w:r>
      <w:r w:rsidR="002B7714" w:rsidRPr="007E6E0C">
        <w:rPr>
          <w:rFonts w:ascii="Courier New" w:hAnsi="Courier New" w:cs="Courier New"/>
          <w:sz w:val="18"/>
          <w:szCs w:val="18"/>
        </w:rPr>
        <w:t>}</w:t>
      </w:r>
      <w:r w:rsidRPr="008209C0">
        <w:rPr>
          <w:rFonts w:ascii="Courier New" w:eastAsiaTheme="minorEastAsia" w:hAnsi="Courier New" w:cs="Courier New"/>
          <w:color w:val="000000"/>
          <w:sz w:val="18"/>
          <w:szCs w:val="18"/>
          <w:lang w:eastAsia="ja-JP"/>
        </w:rPr>
        <w:t xml:space="preserve">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6" w:name="_Toc188364810"/>
      <w:r>
        <w:t>X.6</w:t>
      </w:r>
      <w:r w:rsidR="000463B8">
        <w:t>.1.1</w:t>
      </w:r>
      <w:r w:rsidR="000463B8">
        <w:tab/>
        <w:t>Target Resources</w:t>
      </w:r>
      <w:bookmarkEnd w:id="12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7" w:name="_Toc188364811"/>
      <w:r>
        <w:t>X.6</w:t>
      </w:r>
      <w:r w:rsidR="000463B8">
        <w:t>.1.2</w:t>
      </w:r>
      <w:r w:rsidR="000463B8">
        <w:tab/>
        <w:t>Query Parameters</w:t>
      </w:r>
      <w:bookmarkEnd w:id="127"/>
    </w:p>
    <w:p w14:paraId="5D2A5DB8" w14:textId="0F01795C" w:rsidR="00A06EB0" w:rsidRPr="00A06EB0" w:rsidRDefault="00A06EB0" w:rsidP="004B4B02">
      <w:r w:rsidRPr="00A06EB0">
        <w:t xml:space="preserve">The origin server shall support </w:t>
      </w:r>
      <w:r>
        <w:t>the includefield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includefield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8" w:name="_Toc188364812"/>
      <w:r w:rsidRPr="00A06EB0">
        <w:t>X.6</w:t>
      </w:r>
      <w:r w:rsidR="000463B8" w:rsidRPr="00A06EB0">
        <w:t>.1.3</w:t>
      </w:r>
      <w:r w:rsidR="000463B8" w:rsidRPr="00A06EB0">
        <w:tab/>
        <w:t>Request Header Fields</w:t>
      </w:r>
      <w:bookmarkEnd w:id="128"/>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9" w:name="_Toc188364813"/>
      <w:r>
        <w:t>X.6</w:t>
      </w:r>
      <w:r w:rsidR="000463B8">
        <w:t>.1.4</w:t>
      </w:r>
      <w:r w:rsidR="000463B8">
        <w:tab/>
        <w:t>Request Payload</w:t>
      </w:r>
      <w:bookmarkEnd w:id="129"/>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30" w:name="_Toc188364814"/>
      <w:r>
        <w:t>X.6</w:t>
      </w:r>
      <w:r w:rsidR="000463B8">
        <w:t>.2</w:t>
      </w:r>
      <w:r w:rsidR="000463B8">
        <w:tab/>
        <w:t>Behavior</w:t>
      </w:r>
      <w:bookmarkEnd w:id="130"/>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131" w:name="_Toc188364815"/>
      <w:r>
        <w:t>X.6</w:t>
      </w:r>
      <w:r w:rsidR="000463B8">
        <w:t>.3</w:t>
      </w:r>
      <w:r w:rsidR="000463B8">
        <w:tab/>
        <w:t>Response</w:t>
      </w:r>
      <w:bookmarkEnd w:id="131"/>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2" w:name="_Toc188364816"/>
      <w:r>
        <w:t>X.6</w:t>
      </w:r>
      <w:r w:rsidR="000463B8">
        <w:t>.3.1</w:t>
      </w:r>
      <w:r w:rsidR="000463B8">
        <w:tab/>
        <w:t>Status Codes</w:t>
      </w:r>
      <w:bookmarkEnd w:id="132"/>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lastRenderedPageBreak/>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3" w:name="_Toc188364817"/>
      <w:r>
        <w:t>X.6</w:t>
      </w:r>
      <w:r w:rsidR="000463B8">
        <w:t>.3.2</w:t>
      </w:r>
      <w:r w:rsidR="000463B8">
        <w:tab/>
        <w:t>Response Header Fields</w:t>
      </w:r>
      <w:bookmarkEnd w:id="133"/>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4" w:name="_Toc188364818"/>
      <w:r>
        <w:t>X.6</w:t>
      </w:r>
      <w:r w:rsidR="000463B8">
        <w:t>.3.3</w:t>
      </w:r>
      <w:r w:rsidR="000463B8">
        <w:tab/>
        <w:t>Response Payload</w:t>
      </w:r>
      <w:bookmarkEnd w:id="134"/>
    </w:p>
    <w:p w14:paraId="2022C9FE" w14:textId="12B2412F" w:rsidR="00BB6552" w:rsidRDefault="00BB6552" w:rsidP="00BB6552">
      <w:r>
        <w:t xml:space="preserve">A success response </w:t>
      </w:r>
      <w:del w:id="135" w:author="Medema, Jeroen" w:date="2025-01-16T19:23:00Z" w16du:dateUtc="2025-01-16T18:23:00Z">
        <w:r w:rsidDel="00B73B26">
          <w:delText xml:space="preserve">should have </w:delText>
        </w:r>
      </w:del>
      <w:commentRangeStart w:id="136"/>
      <w:ins w:id="137" w:author="Medema, Jeroen" w:date="2025-01-16T19:23:00Z" w16du:dateUtc="2025-01-16T18:23:00Z">
        <w:r w:rsidR="00B73B26">
          <w:t xml:space="preserve">has </w:t>
        </w:r>
      </w:ins>
      <w:commentRangeEnd w:id="136"/>
      <w:ins w:id="138" w:author="Medema, Jeroen" w:date="2025-01-16T19:24:00Z" w16du:dateUtc="2025-01-16T18:24:00Z">
        <w:r w:rsidR="00B73B26">
          <w:rPr>
            <w:rStyle w:val="CommentReference"/>
          </w:rPr>
          <w:commentReference w:id="136"/>
        </w:r>
      </w:ins>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DB0E85E" w:rsidR="000463B8" w:rsidRDefault="003102BE" w:rsidP="000463B8">
      <w:pPr>
        <w:pStyle w:val="Heading2"/>
      </w:pPr>
      <w:bookmarkStart w:id="139" w:name="_Toc188364819"/>
      <w:r>
        <w:t>X.7</w:t>
      </w:r>
      <w:r w:rsidR="000463B8">
        <w:tab/>
      </w:r>
      <w:r w:rsidR="007A463D" w:rsidRPr="007A463D">
        <w:t xml:space="preserve">Subscribe </w:t>
      </w:r>
      <w:r w:rsidR="000463B8">
        <w:t>Transaction</w:t>
      </w:r>
      <w:bookmarkEnd w:id="139"/>
    </w:p>
    <w:p w14:paraId="65DEB102" w14:textId="536355B7" w:rsidR="00C0797D" w:rsidRDefault="00C0797D" w:rsidP="00C0797D">
      <w:commentRangeStart w:id="140"/>
      <w:commentRangeStart w:id="141"/>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commentRangeEnd w:id="140"/>
      <w:r w:rsidR="00D15026">
        <w:rPr>
          <w:rStyle w:val="CommentReference"/>
        </w:rPr>
        <w:commentReference w:id="140"/>
      </w:r>
      <w:commentRangeEnd w:id="141"/>
      <w:r w:rsidR="006A3A05">
        <w:rPr>
          <w:rStyle w:val="CommentReference"/>
        </w:rPr>
        <w:commentReference w:id="141"/>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42" w:name="_Toc188364820"/>
      <w:r>
        <w:t>X.7</w:t>
      </w:r>
      <w:r w:rsidR="000463B8">
        <w:t>.1</w:t>
      </w:r>
      <w:r w:rsidR="000463B8">
        <w:tab/>
        <w:t>Request</w:t>
      </w:r>
      <w:bookmarkEnd w:id="142"/>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SP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43" w:name="_Toc188364821"/>
      <w:r>
        <w:t>X.7</w:t>
      </w:r>
      <w:r w:rsidR="000463B8">
        <w:t>.1.1</w:t>
      </w:r>
      <w:r w:rsidR="000463B8">
        <w:tab/>
        <w:t>Target Resources</w:t>
      </w:r>
      <w:bookmarkEnd w:id="143"/>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4" w:name="_Toc188364822"/>
      <w:r>
        <w:t>X.7</w:t>
      </w:r>
      <w:r w:rsidR="000463B8">
        <w:t>.1.2</w:t>
      </w:r>
      <w:r w:rsidR="000463B8">
        <w:tab/>
        <w:t>Query Parameters</w:t>
      </w:r>
      <w:bookmarkEnd w:id="144"/>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45" w:name="_Toc188364823"/>
      <w:r>
        <w:t>X.7</w:t>
      </w:r>
      <w:r w:rsidR="000463B8">
        <w:t>.1.3</w:t>
      </w:r>
      <w:r w:rsidR="000463B8">
        <w:tab/>
        <w:t>Request Header Fields</w:t>
      </w:r>
      <w:bookmarkEnd w:id="145"/>
    </w:p>
    <w:p w14:paraId="60780A45" w14:textId="24B38EF4" w:rsidR="00FB41E2" w:rsidRDefault="00FB41E2" w:rsidP="00FB41E2">
      <w:r>
        <w:t xml:space="preserve">The origin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6" w:name="_Toc188364824"/>
      <w:r>
        <w:t>X.7</w:t>
      </w:r>
      <w:r w:rsidR="000463B8">
        <w:t>.1.4</w:t>
      </w:r>
      <w:r w:rsidR="000463B8">
        <w:tab/>
        <w:t>Request Payload</w:t>
      </w:r>
      <w:bookmarkEnd w:id="146"/>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7" w:name="_Toc188364825"/>
      <w:r>
        <w:t>X.7</w:t>
      </w:r>
      <w:r w:rsidR="000463B8">
        <w:t>.2</w:t>
      </w:r>
      <w:r w:rsidR="000463B8">
        <w:tab/>
        <w:t>Behavior</w:t>
      </w:r>
      <w:bookmarkEnd w:id="147"/>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8" w:name="_Toc188364826"/>
      <w:r>
        <w:t>X.7</w:t>
      </w:r>
      <w:r w:rsidR="000463B8">
        <w:t>.3</w:t>
      </w:r>
      <w:r w:rsidR="000463B8">
        <w:tab/>
        <w:t>Response</w:t>
      </w:r>
      <w:bookmarkEnd w:id="148"/>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45B8AD55" w:rsidR="000463B8" w:rsidRDefault="003102BE" w:rsidP="00A034FC">
      <w:pPr>
        <w:pStyle w:val="Heading4"/>
      </w:pPr>
      <w:bookmarkStart w:id="149" w:name="_Toc188364827"/>
      <w:r>
        <w:t>X.7</w:t>
      </w:r>
      <w:r w:rsidR="000463B8">
        <w:t>.3.1</w:t>
      </w:r>
      <w:r w:rsidR="000463B8">
        <w:tab/>
        <w:t>Status Codes</w:t>
      </w:r>
      <w:bookmarkEnd w:id="149"/>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50" w:name="_Toc188364828"/>
      <w:r>
        <w:t>X.7</w:t>
      </w:r>
      <w:r w:rsidR="000463B8">
        <w:t>.3.2</w:t>
      </w:r>
      <w:r w:rsidR="000463B8">
        <w:tab/>
        <w:t>Response Header Fields</w:t>
      </w:r>
      <w:bookmarkEnd w:id="150"/>
    </w:p>
    <w:p w14:paraId="162E508F" w14:textId="7CC7476F" w:rsidR="008E3A18" w:rsidRDefault="008E3A18" w:rsidP="008E3A18">
      <w:r w:rsidRPr="00EA715A">
        <w:t xml:space="preserve">The origin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r>
              <w:t>uint</w:t>
            </w:r>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51" w:name="_Toc188364829"/>
      <w:r>
        <w:t>X.7</w:t>
      </w:r>
      <w:r w:rsidR="000463B8">
        <w:t>.3.3</w:t>
      </w:r>
      <w:r w:rsidR="000463B8">
        <w:tab/>
        <w:t>Response Payload</w:t>
      </w:r>
      <w:bookmarkEnd w:id="151"/>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7C28D58C" w:rsidR="000463B8" w:rsidRDefault="003102BE" w:rsidP="000463B8">
      <w:pPr>
        <w:pStyle w:val="Heading2"/>
      </w:pPr>
      <w:bookmarkStart w:id="152" w:name="_Toc188364830"/>
      <w:r>
        <w:t>X.8</w:t>
      </w:r>
      <w:r w:rsidR="000463B8">
        <w:tab/>
      </w:r>
      <w:r w:rsidR="007A463D">
        <w:t>Uns</w:t>
      </w:r>
      <w:r w:rsidR="007A463D" w:rsidRPr="007A463D">
        <w:t xml:space="preserve">ubscribe </w:t>
      </w:r>
      <w:r w:rsidR="000463B8">
        <w:t>Transaction</w:t>
      </w:r>
      <w:bookmarkEnd w:id="152"/>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53" w:name="_Toc188364831"/>
      <w:r>
        <w:t>X.8</w:t>
      </w:r>
      <w:r w:rsidR="000463B8">
        <w:t>.1</w:t>
      </w:r>
      <w:r w:rsidR="000463B8">
        <w:tab/>
        <w:t>Request</w:t>
      </w:r>
      <w:bookmarkEnd w:id="153"/>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SP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4" w:name="_Toc188364832"/>
      <w:r>
        <w:t>X.8</w:t>
      </w:r>
      <w:r w:rsidR="000463B8">
        <w:t>.1.1</w:t>
      </w:r>
      <w:r w:rsidR="000463B8">
        <w:tab/>
        <w:t>Target Resources</w:t>
      </w:r>
      <w:bookmarkEnd w:id="154"/>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5" w:name="_Toc188364833"/>
      <w:r>
        <w:t>X.8</w:t>
      </w:r>
      <w:r w:rsidR="000463B8">
        <w:t>.1.2</w:t>
      </w:r>
      <w:r w:rsidR="000463B8">
        <w:tab/>
        <w:t>Query Parameters</w:t>
      </w:r>
      <w:bookmarkEnd w:id="155"/>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6" w:name="_Toc188364834"/>
      <w:r>
        <w:t>X.8</w:t>
      </w:r>
      <w:r w:rsidR="000463B8">
        <w:t>.1.3</w:t>
      </w:r>
      <w:r w:rsidR="000463B8">
        <w:tab/>
        <w:t>Request Header Fields</w:t>
      </w:r>
      <w:bookmarkEnd w:id="156"/>
    </w:p>
    <w:p w14:paraId="089E51DE" w14:textId="1E389B4D" w:rsidR="008E3A18" w:rsidRDefault="008E3A18" w:rsidP="008E3A18">
      <w:r>
        <w:t xml:space="preserve">The origin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7" w:name="_Toc188364835"/>
      <w:r>
        <w:t>X.8</w:t>
      </w:r>
      <w:r w:rsidR="000463B8">
        <w:t>.1.4</w:t>
      </w:r>
      <w:r w:rsidR="000463B8">
        <w:tab/>
        <w:t>Request Payload</w:t>
      </w:r>
      <w:bookmarkEnd w:id="157"/>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8" w:name="_Toc188364836"/>
      <w:r>
        <w:t>X.8</w:t>
      </w:r>
      <w:r w:rsidR="000463B8">
        <w:t>.2</w:t>
      </w:r>
      <w:r w:rsidR="000463B8">
        <w:tab/>
        <w:t>Behavior</w:t>
      </w:r>
      <w:bookmarkEnd w:id="158"/>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9" w:name="_Toc188364837"/>
      <w:r>
        <w:t>X.8</w:t>
      </w:r>
      <w:r w:rsidR="000463B8">
        <w:t>.3</w:t>
      </w:r>
      <w:r w:rsidR="000463B8">
        <w:tab/>
        <w:t>Response</w:t>
      </w:r>
      <w:bookmarkEnd w:id="159"/>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3428246E" w:rsidR="000463B8" w:rsidRDefault="003102BE" w:rsidP="00A034FC">
      <w:pPr>
        <w:pStyle w:val="Heading4"/>
      </w:pPr>
      <w:bookmarkStart w:id="160" w:name="_Toc188364838"/>
      <w:r>
        <w:t>X.8</w:t>
      </w:r>
      <w:r w:rsidR="000463B8">
        <w:t>.3.1</w:t>
      </w:r>
      <w:r w:rsidR="000463B8">
        <w:tab/>
        <w:t>Status Codes</w:t>
      </w:r>
      <w:bookmarkEnd w:id="160"/>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61" w:name="_Toc188364839"/>
      <w:r>
        <w:t>X.8</w:t>
      </w:r>
      <w:r w:rsidR="000463B8">
        <w:t>.3.2</w:t>
      </w:r>
      <w:r w:rsidR="000463B8">
        <w:tab/>
        <w:t>Response Header Fields</w:t>
      </w:r>
      <w:bookmarkEnd w:id="161"/>
    </w:p>
    <w:p w14:paraId="316F9CCD" w14:textId="46233118" w:rsidR="006F2E32" w:rsidRDefault="006F2E32" w:rsidP="006F2E32">
      <w:r w:rsidRPr="00EA715A">
        <w:t xml:space="preserve">The origin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r>
              <w:t>uint</w:t>
            </w:r>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62" w:name="_Toc188364840"/>
      <w:r>
        <w:t>X.8</w:t>
      </w:r>
      <w:r w:rsidR="000463B8">
        <w:t>.3.3</w:t>
      </w:r>
      <w:r w:rsidR="000463B8">
        <w:tab/>
        <w:t>Response Payload</w:t>
      </w:r>
      <w:bookmarkEnd w:id="162"/>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68C7E2CA" w:rsidR="009E7207" w:rsidRDefault="005A283F" w:rsidP="00BC3001">
      <w:pPr>
        <w:pStyle w:val="Heading2"/>
      </w:pPr>
      <w:bookmarkStart w:id="163" w:name="_Toc188364841"/>
      <w:r>
        <w:t>X.</w:t>
      </w:r>
      <w:r w:rsidR="003102BE">
        <w:t>9</w:t>
      </w:r>
      <w:r>
        <w:tab/>
        <w:t>Modality Performed Procedure Step Event Reports</w:t>
      </w:r>
      <w:bookmarkEnd w:id="163"/>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 xml:space="preserve">The following is an example application/dicom+json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{"vr": "UI", "Value": ["1.2.840.10008.5.1.4.34.6.4"] },</w:t>
      </w:r>
      <w:r w:rsidR="00190968" w:rsidRPr="004B252C">
        <w:rPr>
          <w:rFonts w:ascii="Courier New" w:hAnsi="Courier New" w:cs="Courier New"/>
          <w:sz w:val="18"/>
          <w:szCs w:val="18"/>
        </w:rPr>
        <w:br/>
        <w:t>"00000110": {"vr": "US", "Value": [23] },</w:t>
      </w:r>
      <w:r w:rsidR="00190968" w:rsidRPr="004B252C">
        <w:rPr>
          <w:rFonts w:ascii="Courier New" w:hAnsi="Courier New" w:cs="Courier New"/>
          <w:sz w:val="18"/>
          <w:szCs w:val="18"/>
        </w:rPr>
        <w:br/>
        <w:t>"00001000": {"vr": "UI", "Value": ["1.2.840.10008.5.1.4.34.6.4.2.3.44.22231"] },</w:t>
      </w:r>
      <w:r w:rsidR="00190968" w:rsidRPr="004B252C">
        <w:rPr>
          <w:rFonts w:ascii="Courier New" w:hAnsi="Courier New" w:cs="Courier New"/>
          <w:sz w:val="18"/>
          <w:szCs w:val="18"/>
        </w:rPr>
        <w:br/>
        <w:t>"00001002": {"vr":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1079FCE6" w14:textId="28054EBB" w:rsidR="00E30D37" w:rsidRPr="00F64160" w:rsidRDefault="00E30D37" w:rsidP="00846551">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4" w:name="_Toc188364842"/>
      <w:r>
        <w:t>4</w:t>
      </w:r>
      <w:r w:rsidRPr="00F64160">
        <w:tab/>
      </w:r>
      <w:r>
        <w:t>Symbols and Abbreviated Terms</w:t>
      </w:r>
      <w:bookmarkEnd w:id="164"/>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lastRenderedPageBreak/>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ED4DBD7" w14:textId="00E16BD3" w:rsidR="00F13CF1" w:rsidRPr="00F64160" w:rsidRDefault="00F13CF1" w:rsidP="00F13CF1">
      <w:pPr>
        <w:pStyle w:val="Instruction"/>
        <w:keepNext/>
      </w:pPr>
      <w:commentRangeStart w:id="165"/>
      <w:r>
        <w:t xml:space="preserve">Update Section </w:t>
      </w:r>
      <w:r w:rsidRPr="00F13CF1">
        <w:t>8.3.4.3 Attributes Included in the Response</w:t>
      </w:r>
      <w:commentRangeEnd w:id="165"/>
      <w:r w:rsidR="003F17AE">
        <w:rPr>
          <w:rStyle w:val="CommentReference"/>
          <w:b w:val="0"/>
          <w:i w:val="0"/>
        </w:rPr>
        <w:commentReference w:id="165"/>
      </w:r>
    </w:p>
    <w:p w14:paraId="510CA91E" w14:textId="77777777" w:rsidR="00F13CF1" w:rsidRDefault="00F13CF1" w:rsidP="00F13CF1">
      <w:pPr>
        <w:pStyle w:val="Heading4"/>
        <w:rPr>
          <w:rStyle w:val="Heading4Char"/>
          <w:b/>
        </w:rPr>
      </w:pPr>
      <w:bookmarkStart w:id="166" w:name="_Toc188364843"/>
      <w:r w:rsidRPr="00F13CF1">
        <w:t>8.3.</w:t>
      </w:r>
      <w:r w:rsidRPr="00F13CF1">
        <w:rPr>
          <w:rStyle w:val="Heading4Char"/>
          <w:b/>
        </w:rPr>
        <w:t>4.3 Attributes Included in the Response</w:t>
      </w:r>
      <w:bookmarkEnd w:id="166"/>
    </w:p>
    <w:p w14:paraId="0FC640E7" w14:textId="08BFAF4E" w:rsidR="005B269C" w:rsidRPr="005B269C" w:rsidRDefault="005B269C" w:rsidP="005B269C">
      <w:r>
        <w:t>…</w:t>
      </w:r>
    </w:p>
    <w:p w14:paraId="4B8C6A77" w14:textId="2525D04B" w:rsidR="00DC1561" w:rsidRDefault="00F13CF1" w:rsidP="00F13CF1">
      <w:pPr>
        <w:tabs>
          <w:tab w:val="clear" w:pos="720"/>
        </w:tabs>
        <w:overflowPunct/>
        <w:autoSpaceDE/>
        <w:autoSpaceDN/>
        <w:adjustRightInd/>
        <w:spacing w:after="0"/>
        <w:textAlignment w:val="auto"/>
      </w:pPr>
      <w:r>
        <w:t>The request may contain one or more include parameters; however, if a parameter with the value of "all" is present, then other includefield parameters shall not be present. If an attribute is a value of an includefield parameter</w:t>
      </w:r>
      <w:r w:rsidR="00D575F4" w:rsidRPr="00D575F4">
        <w:rPr>
          <w:u w:val="single"/>
        </w:rPr>
        <w:t xml:space="preserve"> </w:t>
      </w:r>
      <w:r w:rsidR="00D575F4" w:rsidRPr="00D575F4">
        <w:rPr>
          <w:b/>
          <w:bCs/>
          <w:u w:val="single"/>
        </w:rPr>
        <w:t>and is used in searching</w:t>
      </w:r>
      <w:r>
        <w:t>, it is equivalent to C-FIND Universal matching for that attribute. See Section C.2.2.2.3 in PS3.4.</w:t>
      </w:r>
    </w:p>
    <w:p w14:paraId="3B7F9A66" w14:textId="29D0D51C" w:rsidR="00AC6C4A" w:rsidRDefault="00AC6C4A" w:rsidP="00F13CF1">
      <w:pPr>
        <w:tabs>
          <w:tab w:val="clear" w:pos="720"/>
        </w:tabs>
        <w:overflowPunct/>
        <w:autoSpaceDE/>
        <w:autoSpaceDN/>
        <w:adjustRightInd/>
        <w:spacing w:after="0"/>
        <w:textAlignment w:val="auto"/>
        <w:rPr>
          <w:b/>
          <w:i/>
        </w:rPr>
      </w:pPr>
      <w:r>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7" w:name="_Toc150508004"/>
      <w:bookmarkStart w:id="168" w:name="_Toc188364844"/>
      <w:commentRangeStart w:id="169"/>
      <w:r w:rsidRPr="00F64160">
        <w:t>B</w:t>
      </w:r>
      <w:r w:rsidRPr="00F64160">
        <w:tab/>
        <w:t>Examples (Informative)</w:t>
      </w:r>
      <w:bookmarkEnd w:id="167"/>
      <w:commentRangeEnd w:id="169"/>
      <w:r w:rsidR="008A4B2E">
        <w:rPr>
          <w:rStyle w:val="CommentReference"/>
          <w:b w:val="0"/>
        </w:rPr>
        <w:commentReference w:id="169"/>
      </w:r>
      <w:bookmarkEnd w:id="168"/>
    </w:p>
    <w:p w14:paraId="49F70375" w14:textId="77777777" w:rsidR="00B31CB7" w:rsidRPr="00F64160" w:rsidRDefault="00B31CB7" w:rsidP="00B31CB7">
      <w:pPr>
        <w:keepNext/>
      </w:pPr>
      <w:r w:rsidRPr="00F64160">
        <w:t>…</w:t>
      </w:r>
    </w:p>
    <w:p w14:paraId="475C9E30" w14:textId="2EDA0616" w:rsidR="00983E0F" w:rsidRDefault="00B31CB7" w:rsidP="00B31CB7">
      <w:pPr>
        <w:pStyle w:val="Heading2"/>
      </w:pPr>
      <w:bookmarkStart w:id="170" w:name="_Toc150508005"/>
      <w:bookmarkStart w:id="171" w:name="_Toc188364845"/>
      <w:r w:rsidRPr="00F64160">
        <w:t>B.</w:t>
      </w:r>
      <w:r w:rsidR="00983E0F">
        <w:t>X</w:t>
      </w:r>
      <w:r>
        <w:t>1</w:t>
      </w:r>
      <w:r w:rsidR="00983E0F">
        <w:tab/>
      </w:r>
      <w:r w:rsidR="000E51B0">
        <w:t xml:space="preserve">Searching </w:t>
      </w:r>
      <w:r w:rsidR="009538DC">
        <w:t>for Modality Scheduled Procedure Steps</w:t>
      </w:r>
      <w:r w:rsidR="00696939">
        <w:t xml:space="preserve"> </w:t>
      </w:r>
      <w:r w:rsidR="000E51B0">
        <w:t>with JSON</w:t>
      </w:r>
      <w:bookmarkEnd w:id="171"/>
    </w:p>
    <w:p w14:paraId="0452EBA3" w14:textId="4B9A9BE8" w:rsidR="0073318A" w:rsidRDefault="0073318A" w:rsidP="0073318A">
      <w:r>
        <w:t xml:space="preserve">This section lists </w:t>
      </w:r>
      <w:r w:rsidR="00CA4359">
        <w:t xml:space="preserve">an example of an </w:t>
      </w:r>
      <w:r>
        <w:t xml:space="preserve">HTTP request and response </w:t>
      </w:r>
      <w:r w:rsidR="0042308E">
        <w:t xml:space="preserve">for </w:t>
      </w:r>
      <w:r w:rsidR="003B024B">
        <w:t xml:space="preserve">searching the </w:t>
      </w:r>
      <w:r w:rsidR="003331CD">
        <w:t xml:space="preserve">modality </w:t>
      </w:r>
      <w:r w:rsidR="003B024B">
        <w:t>worklist</w:t>
      </w:r>
      <w:r w:rsidR="006B7E57">
        <w:t xml:space="preserve"> using JSON</w:t>
      </w:r>
      <w:r w:rsidR="003331CD">
        <w:t>.</w:t>
      </w:r>
    </w:p>
    <w:p w14:paraId="56DDA2D6" w14:textId="0A5DB537" w:rsidR="00CA4359" w:rsidRPr="0073318A" w:rsidRDefault="00CA4359" w:rsidP="0073318A"/>
    <w:p w14:paraId="59D21620" w14:textId="47265F36" w:rsidR="00983E0F" w:rsidRDefault="00983E0F" w:rsidP="00597FC5">
      <w:pPr>
        <w:pStyle w:val="Heading2"/>
      </w:pPr>
      <w:bookmarkStart w:id="172" w:name="_Toc188364846"/>
      <w:r>
        <w:t>B.X</w:t>
      </w:r>
      <w:r w:rsidR="006B7E57">
        <w:t>2</w:t>
      </w:r>
      <w:r w:rsidR="00E437D5">
        <w:tab/>
        <w:t>Creat</w:t>
      </w:r>
      <w:r w:rsidR="008355CE">
        <w:t>ing a Modality Performed Procedure Step with JSON</w:t>
      </w:r>
      <w:bookmarkEnd w:id="172"/>
    </w:p>
    <w:p w14:paraId="5D4B3902" w14:textId="1794EBD8" w:rsidR="00CA4359" w:rsidRDefault="00CA4359" w:rsidP="00CA4359">
      <w:r>
        <w:t xml:space="preserve">This section lists an example of an HTTP request and response for </w:t>
      </w:r>
      <w:r>
        <w:t>creating a modality performed procedure step</w:t>
      </w:r>
      <w:r>
        <w:t xml:space="preserve"> using JSON.</w:t>
      </w:r>
    </w:p>
    <w:p w14:paraId="08FEDD6E" w14:textId="77777777" w:rsidR="00BE58CF" w:rsidRPr="00BE58CF" w:rsidRDefault="00BE58CF" w:rsidP="00BE58CF"/>
    <w:p w14:paraId="231A2BDB" w14:textId="5464D4C7" w:rsidR="00E17F75" w:rsidRDefault="00E17F75" w:rsidP="00597FC5">
      <w:pPr>
        <w:pStyle w:val="Heading2"/>
      </w:pPr>
      <w:bookmarkStart w:id="173" w:name="_Toc188364847"/>
      <w:r>
        <w:t>B.X3</w:t>
      </w:r>
      <w:r>
        <w:tab/>
      </w:r>
      <w:r w:rsidR="00696939">
        <w:t>Updat</w:t>
      </w:r>
      <w:r w:rsidR="008355CE">
        <w:t>ing a Modality Performed Procedure Step with JSON</w:t>
      </w:r>
      <w:bookmarkEnd w:id="173"/>
    </w:p>
    <w:p w14:paraId="343A6455" w14:textId="4CD420FB" w:rsidR="007126DC" w:rsidRDefault="007126DC" w:rsidP="007126DC">
      <w:r>
        <w:t xml:space="preserve">This section lists an example of an HTTP request and response for </w:t>
      </w:r>
      <w:r>
        <w:t>updating</w:t>
      </w:r>
      <w:r>
        <w:t xml:space="preserve"> a modality performed procedure step using JSON.</w:t>
      </w:r>
    </w:p>
    <w:p w14:paraId="2D0B90E8" w14:textId="11BE5C57" w:rsidR="00BE58CF" w:rsidRDefault="007859DF" w:rsidP="00BE58CF">
      <w:r w:rsidRPr="007859DF">
        <w:rPr>
          <w:highlight w:val="yellow"/>
        </w:rPr>
        <w:t xml:space="preserve">Include </w:t>
      </w:r>
      <w:r w:rsidR="007126DC">
        <w:rPr>
          <w:highlight w:val="yellow"/>
        </w:rPr>
        <w:t xml:space="preserve">in this </w:t>
      </w:r>
      <w:r w:rsidRPr="007859DF">
        <w:rPr>
          <w:highlight w:val="yellow"/>
        </w:rPr>
        <w:t>an example of updating a sequence</w:t>
      </w:r>
      <w:r w:rsidR="001774EF" w:rsidRPr="00594D12">
        <w:rPr>
          <w:highlight w:val="yellow"/>
        </w:rPr>
        <w:t>, e.g. the instances created during this performed procedure step.</w:t>
      </w:r>
    </w:p>
    <w:p w14:paraId="7CCD084D" w14:textId="77777777" w:rsidR="00622DBC" w:rsidRPr="00BE58CF" w:rsidRDefault="00622DBC" w:rsidP="00BE58CF"/>
    <w:p w14:paraId="72E81624" w14:textId="44BF77D5" w:rsidR="006F2DD0" w:rsidRDefault="006F2DD0" w:rsidP="00597FC5">
      <w:pPr>
        <w:pStyle w:val="Heading2"/>
      </w:pPr>
      <w:bookmarkStart w:id="174" w:name="_Toc188364848"/>
      <w:r>
        <w:t>B.X4</w:t>
      </w:r>
      <w:r>
        <w:tab/>
      </w:r>
      <w:r w:rsidR="00696939">
        <w:t>Retriev</w:t>
      </w:r>
      <w:r w:rsidR="008355CE">
        <w:t>ing a Modality Performed Procedure Step with JSON</w:t>
      </w:r>
      <w:bookmarkEnd w:id="174"/>
    </w:p>
    <w:p w14:paraId="27ECEADF" w14:textId="4C680753" w:rsidR="007126DC" w:rsidRDefault="007126DC" w:rsidP="007126DC">
      <w:r>
        <w:t xml:space="preserve">This section lists an example of an HTTP request and response for </w:t>
      </w:r>
      <w:r>
        <w:t xml:space="preserve">retrieving </w:t>
      </w:r>
      <w:r>
        <w:t xml:space="preserve">a modality performed procedure step </w:t>
      </w:r>
      <w:r>
        <w:t>in</w:t>
      </w:r>
      <w:r>
        <w:t xml:space="preserve"> JSON.</w:t>
      </w:r>
    </w:p>
    <w:p w14:paraId="5BBBD9A3" w14:textId="2F1EC302" w:rsidR="00BE58CF" w:rsidRDefault="009C50EE" w:rsidP="00BE58CF">
      <w:r w:rsidRPr="009C50EE">
        <w:rPr>
          <w:highlight w:val="yellow"/>
        </w:rPr>
        <w:t>Include in this the use of the includefield parameter.</w:t>
      </w:r>
    </w:p>
    <w:p w14:paraId="02F5BD28" w14:textId="77777777" w:rsidR="00622DBC" w:rsidRPr="00BE58CF" w:rsidRDefault="00622DBC" w:rsidP="00BE58CF"/>
    <w:p w14:paraId="0C97F2EE" w14:textId="17E38917" w:rsidR="00B31CB7" w:rsidRDefault="00E950A2" w:rsidP="00AF191A">
      <w:pPr>
        <w:pStyle w:val="Heading2"/>
      </w:pPr>
      <w:bookmarkStart w:id="175" w:name="_Toc188364849"/>
      <w:bookmarkEnd w:id="170"/>
      <w:r>
        <w:t>B.X</w:t>
      </w:r>
      <w:r w:rsidR="006B7E57">
        <w:t>5</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5"/>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2952DD57" w:rsidR="00E15B6B" w:rsidRPr="00780F00" w:rsidRDefault="00BA1318" w:rsidP="00E15B6B">
      <w:r>
        <w:t>Figure B.X</w:t>
      </w:r>
      <w:r w:rsidR="007F475E">
        <w:t>5</w:t>
      </w:r>
      <w:r w:rsidR="008E561E">
        <w:t>-1</w:t>
      </w:r>
      <w:r w:rsidR="00E15B6B">
        <w:t xml:space="preserve"> shows how a proxy could facilitate </w:t>
      </w:r>
      <w:r w:rsidR="008E561E">
        <w:t xml:space="preserve">a request for searching a modality worklist </w:t>
      </w:r>
      <w:r w:rsidR="00E15B6B">
        <w:t>from a DIMSE SCU to a DICOMweb origin server.</w:t>
      </w:r>
    </w:p>
    <w:p w14:paraId="2F78ADDE" w14:textId="1F008625" w:rsidR="00763683" w:rsidRDefault="00763683" w:rsidP="00BA1318">
      <w:pPr>
        <w:keepNext/>
      </w:pPr>
      <w:r w:rsidRPr="000D67FA">
        <w:rPr>
          <w:noProof/>
        </w:rPr>
        <w:lastRenderedPageBreak/>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1B403310" w:rsidR="0019580D" w:rsidRDefault="0019580D" w:rsidP="00A02F82">
      <w:pPr>
        <w:pStyle w:val="FigureTitle"/>
        <w:keepNext w:val="0"/>
        <w:keepLines w:val="0"/>
      </w:pPr>
      <w:r>
        <w:t>Figure B.X</w:t>
      </w:r>
      <w:r w:rsidR="007F475E">
        <w:t>5</w:t>
      </w:r>
      <w:r>
        <w:t>-1.</w:t>
      </w:r>
      <w:r w:rsidR="00E57081">
        <w:t xml:space="preserve"> </w:t>
      </w:r>
      <w:r w:rsidR="00470807">
        <w:t>Modality Worklist DIMSE Proxy for DICOMweb Origin Server</w:t>
      </w:r>
    </w:p>
    <w:p w14:paraId="734CAFBE" w14:textId="177D474D" w:rsidR="00184FF7" w:rsidRPr="00780F00" w:rsidRDefault="00BE7E6E" w:rsidP="00184FF7">
      <w:r>
        <w:t>Figure B.X</w:t>
      </w:r>
      <w:r w:rsidR="007F475E">
        <w:t>5</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56BC292C" w:rsidR="008E561E" w:rsidRDefault="008E561E" w:rsidP="00A02F82">
      <w:pPr>
        <w:pStyle w:val="FigureTitle"/>
        <w:keepNext w:val="0"/>
        <w:keepLines w:val="0"/>
      </w:pPr>
      <w:r>
        <w:t>Figure B.X</w:t>
      </w:r>
      <w:r w:rsidR="007F475E">
        <w:t>5</w:t>
      </w:r>
      <w:r>
        <w:t>-2.</w:t>
      </w:r>
      <w:r w:rsidR="00E57081">
        <w:t xml:space="preserve"> </w:t>
      </w:r>
      <w:r>
        <w:t xml:space="preserve">Modality Worklist DICOMweb Proxy for DIMSE </w:t>
      </w:r>
      <w:r w:rsidR="00A02F82">
        <w:t>SCP</w:t>
      </w:r>
    </w:p>
    <w:p w14:paraId="2C5A0619" w14:textId="3A833712" w:rsidR="003251CC" w:rsidRDefault="00400239" w:rsidP="003251CC">
      <w:pPr>
        <w:pStyle w:val="Heading2"/>
      </w:pPr>
      <w:bookmarkStart w:id="176" w:name="_Toc188364850"/>
      <w:r>
        <w:t>B.X6</w:t>
      </w:r>
      <w:r>
        <w:tab/>
      </w:r>
      <w:r w:rsidRPr="00E950A2">
        <w:t>Bi-directional Prox</w:t>
      </w:r>
      <w:r>
        <w:t>ies</w:t>
      </w:r>
      <w:r w:rsidRPr="00E950A2">
        <w:t xml:space="preserve"> for </w:t>
      </w:r>
      <w:r w:rsidR="003251CC">
        <w:t>Managing</w:t>
      </w:r>
      <w:r>
        <w:t xml:space="preserve"> a</w:t>
      </w:r>
      <w:r>
        <w:t xml:space="preserve"> Modality </w:t>
      </w:r>
      <w:r w:rsidR="00405B38">
        <w:t>Performed Procedure Step</w:t>
      </w:r>
      <w:bookmarkEnd w:id="176"/>
    </w:p>
    <w:p w14:paraId="33DA2F7E" w14:textId="1CFA7CB0" w:rsidR="00510597" w:rsidRDefault="00510597" w:rsidP="00510597">
      <w:r>
        <w:t xml:space="preserve">The DICOMweb Modality </w:t>
      </w:r>
      <w:r>
        <w:t xml:space="preserve">Performed Procedure Step </w:t>
      </w:r>
      <w:r>
        <w:t>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16BA4423" w:rsidR="004059B1" w:rsidRDefault="004059B1" w:rsidP="004059B1">
      <w:pPr>
        <w:pStyle w:val="Heading3"/>
      </w:pPr>
      <w:bookmarkStart w:id="177" w:name="_Toc188364851"/>
      <w:r>
        <w:t>B.X6.1</w:t>
      </w:r>
      <w:r>
        <w:tab/>
        <w:t>Create</w:t>
      </w:r>
      <w:bookmarkEnd w:id="177"/>
    </w:p>
    <w:p w14:paraId="2AFDF37B" w14:textId="13B617BD" w:rsidR="00510597" w:rsidRPr="00780F00" w:rsidRDefault="00510597" w:rsidP="00510597">
      <w:r>
        <w:t>Figure B.X</w:t>
      </w:r>
      <w:r w:rsidR="007F475E">
        <w:t>6.1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0E7771AC" w:rsidR="00B40386" w:rsidRDefault="00B40386" w:rsidP="00B40386">
      <w:pPr>
        <w:pStyle w:val="FigureTitle"/>
        <w:keepNext w:val="0"/>
        <w:keepLines w:val="0"/>
      </w:pPr>
      <w:r>
        <w:t>Figure B.X</w:t>
      </w:r>
      <w:r>
        <w:t>6.1</w:t>
      </w:r>
      <w:r>
        <w:t>-1.</w:t>
      </w:r>
      <w:r w:rsidR="00E57081">
        <w:t xml:space="preserve"> </w:t>
      </w:r>
      <w:r w:rsidR="00A96242">
        <w:t xml:space="preserve">MPPS Create </w:t>
      </w:r>
      <w:r>
        <w:t>DIMSE Proxy for DICOMweb Origin Server</w:t>
      </w:r>
    </w:p>
    <w:p w14:paraId="6A0A3CD1" w14:textId="147A2BB0" w:rsidR="00056CD9" w:rsidRDefault="00056CD9" w:rsidP="00056CD9">
      <w:r>
        <w:t>Figure B.X</w:t>
      </w:r>
      <w:r>
        <w:t>6.1</w:t>
      </w:r>
      <w:r>
        <w:t xml:space="preserve">-2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1B504048" w:rsidR="00E57081" w:rsidRDefault="00E57081" w:rsidP="00E57081">
      <w:pPr>
        <w:pStyle w:val="FigureTitle"/>
        <w:keepNext w:val="0"/>
        <w:keepLines w:val="0"/>
      </w:pPr>
      <w:r>
        <w:t>Figure B.X6.</w:t>
      </w:r>
      <w:r w:rsidR="00023C64">
        <w:t>1</w:t>
      </w:r>
      <w:r>
        <w:t>-</w:t>
      </w:r>
      <w:r w:rsidR="00023C64">
        <w:t>2</w:t>
      </w:r>
      <w:r>
        <w:t xml:space="preserve">. </w:t>
      </w:r>
      <w:r w:rsidR="00A96242">
        <w:t>MPPS Create</w:t>
      </w:r>
      <w:r>
        <w:t xml:space="preserve"> </w:t>
      </w:r>
      <w:r w:rsidR="00023C64">
        <w:t xml:space="preserve">DICOMweb </w:t>
      </w:r>
      <w:r>
        <w:t xml:space="preserve">Proxy for </w:t>
      </w:r>
      <w:r w:rsidR="00023C64">
        <w:t xml:space="preserve">DIMSE </w:t>
      </w:r>
      <w:r w:rsidR="00023C64">
        <w:t>SCP</w:t>
      </w:r>
    </w:p>
    <w:p w14:paraId="18B41EAE" w14:textId="0C838ED3" w:rsidR="005D68B5" w:rsidRDefault="005D68B5" w:rsidP="004059B1">
      <w:pPr>
        <w:pStyle w:val="Heading3"/>
      </w:pPr>
      <w:bookmarkStart w:id="178" w:name="_Toc188364852"/>
      <w:r>
        <w:t>B.X</w:t>
      </w:r>
      <w:r w:rsidR="004059B1">
        <w:t>6</w:t>
      </w:r>
      <w:r>
        <w:t>.</w:t>
      </w:r>
      <w:r w:rsidR="004059B1">
        <w:t>2</w:t>
      </w:r>
      <w:r>
        <w:tab/>
        <w:t>Update</w:t>
      </w:r>
      <w:bookmarkEnd w:id="178"/>
    </w:p>
    <w:p w14:paraId="476F4ACD" w14:textId="48D6537D" w:rsidR="00EC0B85" w:rsidRPr="00780F00" w:rsidRDefault="00EC0B85" w:rsidP="00EC0B85">
      <w:r>
        <w:t>Figure B.X6.</w:t>
      </w:r>
      <w:r>
        <w:t>2</w:t>
      </w:r>
      <w:r>
        <w:t xml:space="preserve">-1 shows how a proxy could facilitate a request for </w:t>
      </w:r>
      <w:r>
        <w:t xml:space="preserve">updating </w:t>
      </w:r>
      <w:r>
        <w:t>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78B512D9" w:rsidR="00EC0B85" w:rsidRDefault="00EC0B85" w:rsidP="00EC0B85">
      <w:pPr>
        <w:pStyle w:val="FigureTitle"/>
        <w:keepNext w:val="0"/>
        <w:keepLines w:val="0"/>
      </w:pPr>
      <w:r>
        <w:t>Figure B.X6.</w:t>
      </w:r>
      <w:r>
        <w:t>2</w:t>
      </w:r>
      <w:r>
        <w:t xml:space="preserve">-1. MPPS </w:t>
      </w:r>
      <w:r>
        <w:t xml:space="preserve">Update </w:t>
      </w:r>
      <w:r>
        <w:t>DIMSE Proxy for DICOMweb Origin Server</w:t>
      </w:r>
    </w:p>
    <w:p w14:paraId="29315B97" w14:textId="5E64A20B" w:rsidR="00071404" w:rsidRDefault="00071404" w:rsidP="00071404">
      <w:r>
        <w:t>Figure B.X6.</w:t>
      </w:r>
      <w:r>
        <w:t>2</w:t>
      </w:r>
      <w:r>
        <w:t xml:space="preserve">-2 shows how a proxy could facilitate a request for </w:t>
      </w:r>
      <w:r>
        <w:t xml:space="preserve">updating </w:t>
      </w:r>
      <w:r>
        <w:t>a modality performed procedure step from a DICOMweb user agent to a DIMSE SCP.</w:t>
      </w:r>
    </w:p>
    <w:p w14:paraId="5B28206D" w14:textId="3F645CA2" w:rsidR="00751F2A" w:rsidRDefault="00751F2A" w:rsidP="00071404">
      <w:r w:rsidRPr="00C83BA1">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3C0FD9AF" w:rsidR="00751F2A" w:rsidRDefault="00751F2A" w:rsidP="00751F2A">
      <w:pPr>
        <w:pStyle w:val="FigureTitle"/>
        <w:keepNext w:val="0"/>
        <w:keepLines w:val="0"/>
      </w:pPr>
      <w:r>
        <w:t>Figure B.X6.</w:t>
      </w:r>
      <w:r>
        <w:t>2</w:t>
      </w:r>
      <w:r>
        <w:t xml:space="preserve">-2. MPPS </w:t>
      </w:r>
      <w:r>
        <w:t xml:space="preserve">Update </w:t>
      </w:r>
      <w:r>
        <w:t>DICOMweb Proxy for DIMSE SCP</w:t>
      </w:r>
    </w:p>
    <w:p w14:paraId="65156878" w14:textId="2E0F5C9F" w:rsidR="005D68B5" w:rsidRDefault="005D68B5" w:rsidP="004059B1">
      <w:pPr>
        <w:pStyle w:val="Heading3"/>
      </w:pPr>
      <w:bookmarkStart w:id="179" w:name="_Toc188364853"/>
      <w:r>
        <w:t>B.X</w:t>
      </w:r>
      <w:r w:rsidR="004059B1">
        <w:t>6.3</w:t>
      </w:r>
      <w:r>
        <w:tab/>
        <w:t>Retrieve</w:t>
      </w:r>
      <w:bookmarkEnd w:id="179"/>
    </w:p>
    <w:p w14:paraId="638B4717" w14:textId="1FB14D2E" w:rsidR="00D076BD" w:rsidRPr="00780F00" w:rsidRDefault="00D076BD" w:rsidP="00D076BD">
      <w:r>
        <w:t>Figure B.X6.</w:t>
      </w:r>
      <w:r>
        <w:t>3</w:t>
      </w:r>
      <w:r>
        <w:t xml:space="preserve">-1 shows how a proxy could facilitate a request for </w:t>
      </w:r>
      <w:r>
        <w:t xml:space="preserve">retrieving </w:t>
      </w:r>
      <w:r>
        <w:t>a modality performed procedure step from a DIMSE SCU to a DICOMweb origin server.</w:t>
      </w:r>
    </w:p>
    <w:p w14:paraId="7604FB61" w14:textId="07AB5328" w:rsidR="007F6030" w:rsidRDefault="0051445A" w:rsidP="007F6030">
      <w:r w:rsidRPr="0051445A">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04A98BED" w:rsidR="00D076BD" w:rsidRDefault="00D076BD" w:rsidP="00D076BD">
      <w:pPr>
        <w:pStyle w:val="FigureTitle"/>
        <w:keepNext w:val="0"/>
        <w:keepLines w:val="0"/>
      </w:pPr>
      <w:r>
        <w:t xml:space="preserve">Figure B.X6.2-1. MPPS </w:t>
      </w:r>
      <w:r w:rsidR="00B977BF">
        <w:t>Retrieve</w:t>
      </w:r>
      <w:r>
        <w:t xml:space="preserve"> DIMSE Proxy for DICOMweb Origin Server</w:t>
      </w:r>
    </w:p>
    <w:p w14:paraId="4239351B" w14:textId="4D96D86A" w:rsidR="00D076BD" w:rsidRDefault="00D076BD" w:rsidP="00D076BD">
      <w:r>
        <w:t>Figure B.X6.</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18417D0B" w:rsidR="00D076BD" w:rsidRDefault="00D076BD" w:rsidP="00D076BD">
      <w:pPr>
        <w:pStyle w:val="FigureTitle"/>
        <w:keepNext w:val="0"/>
        <w:keepLines w:val="0"/>
      </w:pPr>
      <w:r>
        <w:t xml:space="preserve">Figure B.X6.2-2. MPPS </w:t>
      </w:r>
      <w:r w:rsidR="00B977BF">
        <w:t>Retrieve</w:t>
      </w:r>
      <w:r>
        <w:t xml:space="preserve"> DICOMweb Proxy for DIMSE SCP</w:t>
      </w:r>
    </w:p>
    <w:p w14:paraId="3BBAF673" w14:textId="2D5E418A" w:rsidR="00AF191A" w:rsidRDefault="00AF191A" w:rsidP="00A97E7D">
      <w:pPr>
        <w:pStyle w:val="Heading3"/>
      </w:pPr>
      <w:bookmarkStart w:id="180" w:name="_Toc188364854"/>
      <w:r>
        <w:t>B.X</w:t>
      </w:r>
      <w:r w:rsidR="00A97E7D">
        <w:t>6.4</w:t>
      </w:r>
      <w:r w:rsidRPr="00F64160">
        <w:tab/>
      </w:r>
      <w:r>
        <w:t>Notif</w:t>
      </w:r>
      <w:r w:rsidR="008C6FAF">
        <w:t>y</w:t>
      </w:r>
      <w:bookmarkEnd w:id="180"/>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81" w:name="_Toc188364855"/>
      <w:r>
        <w:t>H</w:t>
      </w:r>
      <w:r w:rsidRPr="00F64160">
        <w:tab/>
      </w:r>
      <w:r w:rsidR="003A024D" w:rsidRPr="00F64160">
        <w:t>Capabilities Description</w:t>
      </w:r>
      <w:bookmarkEnd w:id="181"/>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2" w:name="_Toc150508014"/>
      <w:bookmarkStart w:id="183" w:name="_Toc188364856"/>
      <w:r>
        <w:t>N</w:t>
      </w:r>
      <w:r w:rsidRPr="00F64160">
        <w:t>.1</w:t>
      </w:r>
      <w:r w:rsidRPr="00F64160">
        <w:tab/>
        <w:t>Overview</w:t>
      </w:r>
      <w:bookmarkEnd w:id="182"/>
      <w:bookmarkEnd w:id="183"/>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4" w:name="_Toc150508015"/>
      <w:bookmarkStart w:id="185" w:name="_Toc188364857"/>
      <w:r>
        <w:t>N</w:t>
      </w:r>
      <w:r w:rsidRPr="00F64160">
        <w:t>.1.3</w:t>
      </w:r>
      <w:r w:rsidRPr="00F64160">
        <w:tab/>
        <w:t>DICOM Web Services</w:t>
      </w:r>
      <w:bookmarkEnd w:id="184"/>
      <w:bookmarkEnd w:id="185"/>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6" w:name="_Toc150508016"/>
      <w:bookmarkStart w:id="187" w:name="_Toc188364858"/>
      <w:r>
        <w:t>N</w:t>
      </w:r>
      <w:r w:rsidRPr="00F64160">
        <w:t>.1.3.</w:t>
      </w:r>
      <w:r w:rsidR="00D761A4">
        <w:t>Y</w:t>
      </w:r>
      <w:r w:rsidRPr="00F64160">
        <w:tab/>
      </w:r>
      <w:r>
        <w:t xml:space="preserve">Modality </w:t>
      </w:r>
      <w:r w:rsidR="0041780F">
        <w:t>Worklist</w:t>
      </w:r>
      <w:r>
        <w:t xml:space="preserve"> </w:t>
      </w:r>
      <w:r w:rsidRPr="00F64160">
        <w:t>Service</w:t>
      </w:r>
      <w:bookmarkEnd w:id="186"/>
      <w:bookmarkEnd w:id="187"/>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8" w:name="_Ref72392990"/>
      <w:bookmarkStart w:id="189" w:name="_Ref72321564"/>
      <w:r w:rsidRPr="00F64160">
        <w:rPr>
          <w:rFonts w:cs="Arial"/>
        </w:rPr>
        <w:t>Table</w:t>
      </w:r>
      <w:r>
        <w:rPr>
          <w:rFonts w:cs="Arial"/>
        </w:rPr>
        <w:t xml:space="preserve"> N.1.3.</w:t>
      </w:r>
      <w:r w:rsidR="00CD4616">
        <w:rPr>
          <w:rFonts w:cs="Arial"/>
        </w:rPr>
        <w:t>Y</w:t>
      </w:r>
      <w:r w:rsidRPr="00F64160">
        <w:rPr>
          <w:rFonts w:cs="Arial"/>
        </w:rPr>
        <w:noBreakHyphen/>
      </w:r>
      <w:bookmarkEnd w:id="188"/>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89"/>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90" w:name="_Toc188364859"/>
      <w:r>
        <w:t>N</w:t>
      </w:r>
      <w:r w:rsidRPr="00F64160">
        <w:t>.1.3.</w:t>
      </w:r>
      <w:r>
        <w:t>X</w:t>
      </w:r>
      <w:r w:rsidRPr="00F64160">
        <w:tab/>
      </w:r>
      <w:r>
        <w:t xml:space="preserve">Modality </w:t>
      </w:r>
      <w:r w:rsidR="007C0A45">
        <w:t>Performed Procedure Step</w:t>
      </w:r>
      <w:r>
        <w:t xml:space="preserve"> </w:t>
      </w:r>
      <w:r w:rsidRPr="00F64160">
        <w:t>Service</w:t>
      </w:r>
      <w:bookmarkEnd w:id="190"/>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91" w:name="_Ref65670722"/>
      <w:bookmarkStart w:id="192" w:name="_Ref65670732"/>
      <w:bookmarkStart w:id="193" w:name="_Toc114129338"/>
      <w:bookmarkStart w:id="194" w:name="_Toc150508017"/>
      <w:bookmarkStart w:id="195" w:name="_Toc188364860"/>
      <w:r>
        <w:t>N</w:t>
      </w:r>
      <w:r w:rsidRPr="00F64160">
        <w:t>.5</w:t>
      </w:r>
      <w:r w:rsidRPr="00F64160">
        <w:tab/>
        <w:t>Service and Interoperability Description</w:t>
      </w:r>
      <w:bookmarkEnd w:id="191"/>
      <w:bookmarkEnd w:id="192"/>
      <w:bookmarkEnd w:id="193"/>
      <w:bookmarkEnd w:id="194"/>
      <w:bookmarkEnd w:id="195"/>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6" w:name="_Toc114129396"/>
      <w:bookmarkStart w:id="197" w:name="_Toc150508018"/>
      <w:bookmarkStart w:id="198" w:name="_Toc188364861"/>
      <w:r>
        <w:t>N</w:t>
      </w:r>
      <w:r w:rsidRPr="00F64160">
        <w:t>.5.3</w:t>
      </w:r>
      <w:r w:rsidRPr="00F64160">
        <w:tab/>
        <w:t>Supported DICOM Web Services</w:t>
      </w:r>
      <w:bookmarkEnd w:id="196"/>
      <w:bookmarkEnd w:id="197"/>
      <w:bookmarkEnd w:id="198"/>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199" w:name="_Toc114129407"/>
      <w:bookmarkStart w:id="200" w:name="_Toc150508019"/>
      <w:bookmarkStart w:id="201" w:name="_Toc188364862"/>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199"/>
      <w:bookmarkEnd w:id="200"/>
      <w:bookmarkEnd w:id="201"/>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2" w:name="_Toc150508020"/>
      <w:bookmarkStart w:id="203" w:name="_Toc188364863"/>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02"/>
      <w:bookmarkEnd w:id="203"/>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4" w:name="_Toc150508021"/>
      <w:bookmarkStart w:id="205" w:name="_Toc188364864"/>
      <w:r>
        <w:t>N</w:t>
      </w:r>
      <w:r w:rsidRPr="00F64160">
        <w:t>.5.3.</w:t>
      </w:r>
      <w:r w:rsidR="005B6FC4">
        <w:t>Y</w:t>
      </w:r>
      <w:r w:rsidRPr="00F64160">
        <w:t>.</w:t>
      </w:r>
      <w:r>
        <w:t>1</w:t>
      </w:r>
      <w:r w:rsidRPr="00F64160">
        <w:t>.1</w:t>
      </w:r>
      <w:r w:rsidRPr="00F64160">
        <w:tab/>
        <w:t>User Agent</w:t>
      </w:r>
      <w:bookmarkEnd w:id="204"/>
      <w:bookmarkEnd w:id="205"/>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6" w:name="_Ref72843208"/>
      <w:r w:rsidRPr="00F64160">
        <w:rPr>
          <w:rFonts w:cs="Arial"/>
        </w:rPr>
        <w:t xml:space="preserve">Table </w:t>
      </w:r>
      <w:bookmarkEnd w:id="206"/>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7" w:name="_Ref72843230"/>
      <w:r w:rsidRPr="00F64160">
        <w:rPr>
          <w:rFonts w:cs="Arial"/>
        </w:rPr>
        <w:t xml:space="preserve">Table </w:t>
      </w:r>
      <w:bookmarkEnd w:id="207"/>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application/dicom+json</w:t>
            </w:r>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application/dicom+xml</w:t>
            </w:r>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type="application/dicom+json"</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8" w:name="_Toc150508022"/>
      <w:bookmarkStart w:id="209" w:name="_Toc188364865"/>
      <w:r>
        <w:t>N</w:t>
      </w:r>
      <w:r w:rsidRPr="00F64160">
        <w:t>.5.3.</w:t>
      </w:r>
      <w:r w:rsidR="005B6FC4">
        <w:t>Y</w:t>
      </w:r>
      <w:r w:rsidRPr="00F64160">
        <w:t>.</w:t>
      </w:r>
      <w:r>
        <w:t>1</w:t>
      </w:r>
      <w:r w:rsidRPr="00F64160">
        <w:t>.2</w:t>
      </w:r>
      <w:r w:rsidRPr="00F64160">
        <w:tab/>
        <w:t>Origin Server</w:t>
      </w:r>
      <w:bookmarkEnd w:id="208"/>
      <w:bookmarkEnd w:id="209"/>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10" w:name="_Ref72845315"/>
      <w:r w:rsidRPr="00F64160">
        <w:rPr>
          <w:rFonts w:cs="Arial"/>
        </w:rPr>
        <w:t>Table</w:t>
      </w:r>
      <w:bookmarkEnd w:id="210"/>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11" w:name="_Ref72845353"/>
      <w:r w:rsidRPr="00F64160">
        <w:rPr>
          <w:rFonts w:cs="Arial"/>
        </w:rPr>
        <w:t>Table</w:t>
      </w:r>
      <w:bookmarkEnd w:id="211"/>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application/dicom+json</w:t>
            </w:r>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application/dicom+xml</w:t>
            </w:r>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type="application/dicom+json"</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2" w:name="_Toc150508023"/>
      <w:bookmarkStart w:id="213" w:name="_Toc188364866"/>
      <w:r>
        <w:t>N</w:t>
      </w:r>
      <w:r w:rsidRPr="00F64160">
        <w:t>.5.3.</w:t>
      </w:r>
      <w:r>
        <w:t>X</w:t>
      </w:r>
      <w:r w:rsidRPr="00F64160">
        <w:tab/>
      </w:r>
      <w:r>
        <w:t xml:space="preserve">Modality Performed Procedure Step </w:t>
      </w:r>
      <w:r w:rsidRPr="00F64160">
        <w:t>Web Service</w:t>
      </w:r>
      <w:bookmarkEnd w:id="213"/>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4" w:name="_Toc18836486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2"/>
      <w:bookmarkEnd w:id="214"/>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5" w:name="_Toc150508024"/>
      <w:bookmarkStart w:id="216" w:name="_Toc188364868"/>
      <w:r>
        <w:t>N</w:t>
      </w:r>
      <w:r w:rsidRPr="00F64160">
        <w:t>.5.3.</w:t>
      </w:r>
      <w:r w:rsidR="005B6FC4">
        <w:t>X.1</w:t>
      </w:r>
      <w:r w:rsidRPr="00F64160">
        <w:t>.1</w:t>
      </w:r>
      <w:r w:rsidRPr="00F64160">
        <w:tab/>
        <w:t>User Agent</w:t>
      </w:r>
      <w:bookmarkEnd w:id="215"/>
      <w:bookmarkEnd w:id="216"/>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application/dicom+xml</w:t>
            </w:r>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type="application/dicom+json"</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7" w:name="_Toc150508025"/>
      <w:bookmarkStart w:id="218" w:name="_Toc188364869"/>
      <w:r>
        <w:t>N</w:t>
      </w:r>
      <w:r w:rsidRPr="00F64160">
        <w:t>.5.3.</w:t>
      </w:r>
      <w:r w:rsidR="005B6FC4">
        <w:t>X.1</w:t>
      </w:r>
      <w:r w:rsidRPr="00F64160">
        <w:t>.2</w:t>
      </w:r>
      <w:r w:rsidRPr="00F64160">
        <w:tab/>
        <w:t>Origin Server</w:t>
      </w:r>
      <w:bookmarkEnd w:id="217"/>
      <w:bookmarkEnd w:id="218"/>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application/dicom+json</w:t>
            </w:r>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application/dicom+xml</w:t>
            </w:r>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type="application/dicom+json"</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19" w:name="_Toc18836487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19"/>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20" w:name="_Toc188364871"/>
      <w:r>
        <w:t>N</w:t>
      </w:r>
      <w:r w:rsidRPr="00F64160">
        <w:t>.5.3.</w:t>
      </w:r>
      <w:r w:rsidR="005B6FC4">
        <w:t>X.2</w:t>
      </w:r>
      <w:r w:rsidRPr="00F64160">
        <w:t>.1</w:t>
      </w:r>
      <w:r w:rsidRPr="00F64160">
        <w:tab/>
        <w:t>User Agent</w:t>
      </w:r>
      <w:bookmarkEnd w:id="220"/>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application/dicom+xml</w:t>
            </w:r>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type="application/dicom+json"</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21" w:name="_Toc188364872"/>
      <w:r>
        <w:t>N</w:t>
      </w:r>
      <w:r w:rsidRPr="00F64160">
        <w:t>.5.3.</w:t>
      </w:r>
      <w:r w:rsidR="005B6FC4">
        <w:t>X.2</w:t>
      </w:r>
      <w:r w:rsidRPr="00F64160">
        <w:t>.2</w:t>
      </w:r>
      <w:r w:rsidRPr="00F64160">
        <w:tab/>
        <w:t>Origin Server</w:t>
      </w:r>
      <w:bookmarkEnd w:id="221"/>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application/dicom+json</w:t>
            </w:r>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application/dicom+xml</w:t>
            </w:r>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type="application/dicom+json"</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2" w:name="_Toc18836487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22"/>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3" w:name="_Toc188364874"/>
      <w:r>
        <w:t>N</w:t>
      </w:r>
      <w:r w:rsidRPr="00F64160">
        <w:t>.5.3.</w:t>
      </w:r>
      <w:r w:rsidR="005B6FC4">
        <w:t>X.3</w:t>
      </w:r>
      <w:r w:rsidRPr="00F64160">
        <w:t>.1</w:t>
      </w:r>
      <w:r w:rsidRPr="00F64160">
        <w:tab/>
        <w:t>User Agent</w:t>
      </w:r>
      <w:bookmarkEnd w:id="223"/>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application/dicom+xml</w:t>
            </w:r>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type="application/dicom+json"</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4" w:name="_Toc188364875"/>
      <w:r>
        <w:t>N</w:t>
      </w:r>
      <w:r w:rsidRPr="00F64160">
        <w:t>.5.3.</w:t>
      </w:r>
      <w:r w:rsidR="005B6FC4">
        <w:t>X.3</w:t>
      </w:r>
      <w:r w:rsidRPr="00F64160">
        <w:t>.2</w:t>
      </w:r>
      <w:r w:rsidRPr="00F64160">
        <w:tab/>
        <w:t>Origin Server</w:t>
      </w:r>
      <w:bookmarkEnd w:id="224"/>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application/dicom+json</w:t>
            </w:r>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application/dicom+xml</w:t>
            </w:r>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type="application/dicom+json"</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5" w:name="_Toc188364876"/>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5"/>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6" w:name="_Toc188364877"/>
      <w:r>
        <w:t>N</w:t>
      </w:r>
      <w:r w:rsidRPr="00F64160">
        <w:t>.5.3.</w:t>
      </w:r>
      <w:r w:rsidR="005B6FC4">
        <w:t>X.4</w:t>
      </w:r>
      <w:r w:rsidRPr="00F64160">
        <w:t>.1</w:t>
      </w:r>
      <w:r w:rsidRPr="00F64160">
        <w:tab/>
        <w:t>User Agent</w:t>
      </w:r>
      <w:bookmarkEnd w:id="226"/>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application/dicom+xml</w:t>
            </w:r>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type="application/dicom+json"</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7" w:name="_Toc188364878"/>
      <w:r>
        <w:t>N</w:t>
      </w:r>
      <w:r w:rsidRPr="00F64160">
        <w:t>.5.3.</w:t>
      </w:r>
      <w:r w:rsidR="005B6FC4">
        <w:t>X.4</w:t>
      </w:r>
      <w:r w:rsidRPr="00F64160">
        <w:t>.2</w:t>
      </w:r>
      <w:r w:rsidRPr="00F64160">
        <w:tab/>
        <w:t>Origin Server</w:t>
      </w:r>
      <w:bookmarkEnd w:id="227"/>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application/dicom+json</w:t>
            </w:r>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application/dicom+xml</w:t>
            </w:r>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type="application/dicom+json"</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8" w:name="_Toc188364879"/>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8"/>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29" w:name="_Toc188364880"/>
      <w:r>
        <w:t>N</w:t>
      </w:r>
      <w:r w:rsidRPr="00F64160">
        <w:t>.5.3.</w:t>
      </w:r>
      <w:r w:rsidR="005B6FC4">
        <w:t>X.5</w:t>
      </w:r>
      <w:r w:rsidRPr="00F64160">
        <w:t>.1</w:t>
      </w:r>
      <w:r w:rsidRPr="00F64160">
        <w:tab/>
        <w:t>User Agent</w:t>
      </w:r>
      <w:bookmarkEnd w:id="229"/>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application/dicom+xml</w:t>
            </w:r>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type="application/dicom+json"</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30" w:name="_Toc188364881"/>
      <w:r>
        <w:t>N</w:t>
      </w:r>
      <w:r w:rsidRPr="00F64160">
        <w:t>.5.3.</w:t>
      </w:r>
      <w:r w:rsidR="005B6FC4">
        <w:t>X.5</w:t>
      </w:r>
      <w:r w:rsidRPr="00F64160">
        <w:t>.2</w:t>
      </w:r>
      <w:r w:rsidRPr="00F64160">
        <w:tab/>
        <w:t>Origin Server</w:t>
      </w:r>
      <w:bookmarkEnd w:id="230"/>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application/dicom+json</w:t>
            </w:r>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application/dicom+xml</w:t>
            </w:r>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type="application/dicom+json"</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31" w:name="_Toc188364882"/>
      <w:r w:rsidRPr="00D336C4">
        <w:t>N.7</w:t>
      </w:r>
      <w:r w:rsidRPr="00D336C4">
        <w:tab/>
        <w:t>Network and Media Communication Details</w:t>
      </w:r>
      <w:bookmarkEnd w:id="231"/>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2" w:name="_Toc188364883"/>
      <w:r w:rsidRPr="00D336C4">
        <w:t>N.7.3</w:t>
      </w:r>
      <w:r w:rsidRPr="00D336C4">
        <w:tab/>
        <w:t>Status Codes</w:t>
      </w:r>
      <w:bookmarkEnd w:id="232"/>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3" w:name="_Toc188364884"/>
      <w:r w:rsidRPr="00D336C4">
        <w:t>N.7.3.3</w:t>
      </w:r>
      <w:r w:rsidRPr="00D336C4">
        <w:tab/>
        <w:t>DICOM Web Services</w:t>
      </w:r>
      <w:bookmarkEnd w:id="233"/>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4" w:name="_Toc188364885"/>
      <w:r w:rsidRPr="00D336C4">
        <w:t>N.7.3.3.</w:t>
      </w:r>
      <w:r w:rsidR="006B2BE6">
        <w:t>Y</w:t>
      </w:r>
      <w:r w:rsidRPr="00D336C4">
        <w:tab/>
      </w:r>
      <w:r>
        <w:t xml:space="preserve">Modality </w:t>
      </w:r>
      <w:r w:rsidR="006B2BE6">
        <w:t>Worklist</w:t>
      </w:r>
      <w:r>
        <w:t xml:space="preserve"> </w:t>
      </w:r>
      <w:r w:rsidRPr="00D336C4">
        <w:t>Service</w:t>
      </w:r>
      <w:bookmarkEnd w:id="234"/>
    </w:p>
    <w:p w14:paraId="2F98D7E4" w14:textId="7DBAF84A" w:rsidR="001F49D9" w:rsidRDefault="00D336C4" w:rsidP="001F49D9">
      <w:pPr>
        <w:pStyle w:val="Heading6"/>
      </w:pPr>
      <w:bookmarkStart w:id="235" w:name="_Toc188364886"/>
      <w:r w:rsidRPr="00D336C4">
        <w:t>N.7.3.3.</w:t>
      </w:r>
      <w:r w:rsidR="006B2BE6">
        <w:t>Y</w:t>
      </w:r>
      <w:r w:rsidRPr="00D336C4">
        <w:t>.1</w:t>
      </w:r>
      <w:r w:rsidRPr="00D336C4">
        <w:tab/>
      </w:r>
      <w:r>
        <w:t xml:space="preserve">Search </w:t>
      </w:r>
      <w:r w:rsidRPr="00D336C4">
        <w:t>Transaction as Origin Server</w:t>
      </w:r>
      <w:bookmarkEnd w:id="235"/>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6" w:name="_Ref73000402"/>
      <w:r w:rsidRPr="00F64160">
        <w:rPr>
          <w:rFonts w:cs="Arial"/>
        </w:rPr>
        <w:t>Table</w:t>
      </w:r>
      <w:bookmarkEnd w:id="236"/>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7" w:name="_Toc150508036"/>
    </w:p>
    <w:p w14:paraId="09A24B27" w14:textId="167B3B9C" w:rsidR="00C204D7" w:rsidRPr="00F64160" w:rsidRDefault="00C204D7" w:rsidP="00C204D7">
      <w:pPr>
        <w:pStyle w:val="Heading6"/>
      </w:pPr>
      <w:bookmarkStart w:id="238" w:name="_Toc188364887"/>
      <w:r>
        <w:lastRenderedPageBreak/>
        <w:t>N</w:t>
      </w:r>
      <w:r w:rsidRPr="00F64160">
        <w:t>.7.3.3.</w:t>
      </w:r>
      <w:r w:rsidR="00FD144F">
        <w:t>Y</w:t>
      </w:r>
      <w:r>
        <w:t>.2</w:t>
      </w:r>
      <w:r w:rsidRPr="00F64160">
        <w:tab/>
      </w:r>
      <w:r>
        <w:t xml:space="preserve">Search </w:t>
      </w:r>
      <w:r w:rsidRPr="00F64160">
        <w:t>Transaction as User Agent</w:t>
      </w:r>
      <w:bookmarkEnd w:id="237"/>
      <w:bookmarkEnd w:id="238"/>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39" w:name="_Ref73001287"/>
      <w:r w:rsidRPr="00F64160">
        <w:rPr>
          <w:rFonts w:cs="Arial"/>
        </w:rPr>
        <w:t xml:space="preserve">Table </w:t>
      </w:r>
      <w:bookmarkEnd w:id="239"/>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40" w:name="_Toc188364888"/>
      <w:r w:rsidRPr="00D336C4">
        <w:t>N.7.3.3.</w:t>
      </w:r>
      <w:r>
        <w:t>X</w:t>
      </w:r>
      <w:r w:rsidRPr="00D336C4">
        <w:tab/>
      </w:r>
      <w:r>
        <w:t xml:space="preserve">Modality </w:t>
      </w:r>
      <w:r w:rsidR="00FD144F">
        <w:t>Performed Procedure Step</w:t>
      </w:r>
      <w:r>
        <w:t xml:space="preserve"> </w:t>
      </w:r>
      <w:r w:rsidRPr="00D336C4">
        <w:t>Service</w:t>
      </w:r>
      <w:bookmarkEnd w:id="240"/>
    </w:p>
    <w:p w14:paraId="18C3C827" w14:textId="7D35B4B4" w:rsidR="00C63417" w:rsidRDefault="00C63417" w:rsidP="00C63417">
      <w:pPr>
        <w:pStyle w:val="Heading6"/>
      </w:pPr>
      <w:bookmarkStart w:id="241" w:name="_Toc188364889"/>
      <w:r w:rsidRPr="00D336C4">
        <w:t>N.7.3.3.</w:t>
      </w:r>
      <w:r w:rsidR="00FD144F">
        <w:t>X.1</w:t>
      </w:r>
      <w:r w:rsidRPr="00D336C4">
        <w:tab/>
      </w:r>
      <w:r w:rsidR="00FE2817">
        <w:t xml:space="preserve">Create </w:t>
      </w:r>
      <w:r w:rsidRPr="00D336C4">
        <w:t>Transaction as Origin Server</w:t>
      </w:r>
      <w:bookmarkEnd w:id="241"/>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2" w:name="_Toc188364890"/>
      <w:r>
        <w:t>N</w:t>
      </w:r>
      <w:r w:rsidRPr="00F64160">
        <w:t>.7.3.3.</w:t>
      </w:r>
      <w:r w:rsidR="00FD144F">
        <w:t>X.2</w:t>
      </w:r>
      <w:r w:rsidRPr="00F64160">
        <w:tab/>
      </w:r>
      <w:r w:rsidR="000A6128">
        <w:t>Create</w:t>
      </w:r>
      <w:r>
        <w:t xml:space="preserve"> </w:t>
      </w:r>
      <w:r w:rsidRPr="00F64160">
        <w:t>Transaction as User Agent</w:t>
      </w:r>
      <w:bookmarkEnd w:id="242"/>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3" w:name="_Toc188364891"/>
      <w:r w:rsidRPr="00D336C4">
        <w:t>N.7.3.3.</w:t>
      </w:r>
      <w:r w:rsidR="00FD144F">
        <w:t>X.3</w:t>
      </w:r>
      <w:r w:rsidRPr="00D336C4">
        <w:tab/>
      </w:r>
      <w:r w:rsidR="00264B92">
        <w:t xml:space="preserve">Update </w:t>
      </w:r>
      <w:r w:rsidRPr="00D336C4">
        <w:t>Transaction as Origin Server</w:t>
      </w:r>
      <w:bookmarkEnd w:id="243"/>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4" w:name="_Toc188364892"/>
      <w:r>
        <w:t>N</w:t>
      </w:r>
      <w:r w:rsidRPr="00F64160">
        <w:t>.7.3.3.</w:t>
      </w:r>
      <w:r w:rsidR="00FD144F">
        <w:t>X.4</w:t>
      </w:r>
      <w:r w:rsidRPr="00F64160">
        <w:tab/>
      </w:r>
      <w:r w:rsidR="00264B92">
        <w:t>Update</w:t>
      </w:r>
      <w:r>
        <w:t xml:space="preserve"> </w:t>
      </w:r>
      <w:r w:rsidRPr="00F64160">
        <w:t>Transaction as User Agent</w:t>
      </w:r>
      <w:bookmarkEnd w:id="244"/>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5" w:name="_Toc188364893"/>
      <w:r w:rsidRPr="00D336C4">
        <w:t>N.7.3.3.</w:t>
      </w:r>
      <w:r w:rsidR="00FD144F">
        <w:t>X.5</w:t>
      </w:r>
      <w:r w:rsidRPr="00D336C4">
        <w:tab/>
      </w:r>
      <w:r w:rsidR="00D97DA7">
        <w:t xml:space="preserve">Retrieve </w:t>
      </w:r>
      <w:r w:rsidRPr="00D336C4">
        <w:t>Transaction as Origin Server</w:t>
      </w:r>
      <w:bookmarkEnd w:id="245"/>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6" w:name="_Toc188364894"/>
      <w:r>
        <w:t>N</w:t>
      </w:r>
      <w:r w:rsidRPr="00F64160">
        <w:t>.7.3.3.</w:t>
      </w:r>
      <w:r w:rsidR="00FD144F">
        <w:t>X.6</w:t>
      </w:r>
      <w:r w:rsidRPr="00F64160">
        <w:tab/>
      </w:r>
      <w:r w:rsidR="00D97DA7">
        <w:t>Retrieve</w:t>
      </w:r>
      <w:r>
        <w:t xml:space="preserve"> </w:t>
      </w:r>
      <w:r w:rsidRPr="00F64160">
        <w:t>Transaction as User Agent</w:t>
      </w:r>
      <w:bookmarkEnd w:id="246"/>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7" w:name="_Toc188364895"/>
      <w:r w:rsidRPr="00D336C4">
        <w:t>N.7.3.3.</w:t>
      </w:r>
      <w:r w:rsidR="00FD144F">
        <w:t>X.7</w:t>
      </w:r>
      <w:r w:rsidRPr="00D336C4">
        <w:tab/>
      </w:r>
      <w:r w:rsidR="00DD51F4">
        <w:t xml:space="preserve">Subscribe </w:t>
      </w:r>
      <w:r w:rsidRPr="00D336C4">
        <w:t>Transaction as Origin Server</w:t>
      </w:r>
      <w:bookmarkEnd w:id="247"/>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8" w:name="_Toc188364896"/>
      <w:r>
        <w:t>N</w:t>
      </w:r>
      <w:r w:rsidRPr="00F64160">
        <w:t>.7.3.3.</w:t>
      </w:r>
      <w:r w:rsidR="00FD144F">
        <w:t>X.8</w:t>
      </w:r>
      <w:r w:rsidRPr="00F64160">
        <w:tab/>
      </w:r>
      <w:r w:rsidR="00322B26">
        <w:t>Subscribe</w:t>
      </w:r>
      <w:r>
        <w:t xml:space="preserve"> </w:t>
      </w:r>
      <w:r w:rsidRPr="00F64160">
        <w:t>Transaction as User Agent</w:t>
      </w:r>
      <w:bookmarkEnd w:id="248"/>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49" w:name="_Toc188364897"/>
      <w:r w:rsidRPr="00D336C4">
        <w:t>N.7.3.3.</w:t>
      </w:r>
      <w:r w:rsidR="00FD144F">
        <w:t>X.9</w:t>
      </w:r>
      <w:r w:rsidRPr="00D336C4">
        <w:tab/>
      </w:r>
      <w:r w:rsidR="00A17328">
        <w:t>Unsubscribe</w:t>
      </w:r>
      <w:r>
        <w:t xml:space="preserve"> </w:t>
      </w:r>
      <w:r w:rsidRPr="00D336C4">
        <w:t>Transaction as Origin Server</w:t>
      </w:r>
      <w:bookmarkEnd w:id="249"/>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Service and the condition in which any of the listed Status Codes is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50" w:name="_Toc188364898"/>
      <w:r>
        <w:t>N</w:t>
      </w:r>
      <w:r w:rsidRPr="00F64160">
        <w:t>.7.3.3.</w:t>
      </w:r>
      <w:r w:rsidR="00FD144F">
        <w:t>X.10</w:t>
      </w:r>
      <w:r w:rsidRPr="00F64160">
        <w:tab/>
      </w:r>
      <w:r w:rsidR="00174DB7">
        <w:t>Unsubscribe</w:t>
      </w:r>
      <w:r>
        <w:t xml:space="preserve"> </w:t>
      </w:r>
      <w:r w:rsidRPr="00F64160">
        <w:t>Transaction as User Agent</w:t>
      </w:r>
      <w:bookmarkEnd w:id="250"/>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1-16T18:37:00Z" w:initials="JM">
    <w:p w14:paraId="6B37F1FF" w14:textId="785E16AB" w:rsidR="007B2DB2" w:rsidRDefault="007B2DB2" w:rsidP="00F24E9A">
      <w:pPr>
        <w:pStyle w:val="CommentText"/>
      </w:pPr>
      <w:r>
        <w:rPr>
          <w:rStyle w:val="CommentReference"/>
        </w:rPr>
        <w:annotationRef/>
      </w:r>
      <w:r>
        <w:t>Use the template of 11 and 12, and see what fits best. Also, add CPs for the other sections.</w:t>
      </w:r>
    </w:p>
  </w:comment>
  <w:comment w:id="74"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6"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8" w:author="Medema, Jeroen" w:date="2025-01-16T18:02:00Z" w:initials="JM">
    <w:p w14:paraId="20071434" w14:textId="49D6AC9C"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9"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4"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36" w:author="Medema, Jeroen" w:date="2025-01-16T19:24:00Z" w:initials="JM">
    <w:p w14:paraId="5732B44B" w14:textId="77777777" w:rsidR="00B73B26" w:rsidRDefault="00B73B26" w:rsidP="00B73B26">
      <w:pPr>
        <w:pStyle w:val="CommentText"/>
      </w:pPr>
      <w:r>
        <w:rPr>
          <w:rStyle w:val="CommentReference"/>
        </w:rPr>
        <w:annotationRef/>
      </w:r>
      <w:r>
        <w:t>Check whether this is done consistently. (11.4.3.3).</w:t>
      </w:r>
    </w:p>
  </w:comment>
  <w:comment w:id="140"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41"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5" w:author="Medema, Jeroen" w:date="2025-01-20T17:15:00Z" w:initials="JM">
    <w:p w14:paraId="7059F677" w14:textId="123D0E71"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69" w:author="Medema, Jeroen" w:date="2025-01-16T15:54:00Z" w:initials="JM">
    <w:p w14:paraId="4D22D125" w14:textId="420CACEE"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6B37F1FF" w15:done="0"/>
  <w15:commentEx w15:paraId="4344D0B6" w15:paraIdParent="6B37F1FF" w15:done="0"/>
  <w15:commentEx w15:paraId="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732B44B" w15:done="0"/>
  <w15:commentEx w15:paraId="5BB33C32" w15:done="1"/>
  <w15:commentEx w15:paraId="1A763456" w15:paraIdParent="5BB33C32" w15:done="1"/>
  <w15:commentEx w15:paraId="7059F677" w15:done="0"/>
  <w15:commentEx w15:paraId="3DA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27263AE5" w16cex:dateUtc="2025-01-16T17:37:00Z"/>
  <w16cex:commentExtensible w16cex:durableId="357E114A" w16cex:dateUtc="2025-01-20T16:24:00Z"/>
  <w16cex:commentExtensible w16cex:durableId="262DDA6A" w16cex:dateUtc="2025-01-16T17:00: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3CAF3035" w16cex:dateUtc="2025-01-16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6B37F1FF" w16cid:durableId="27263AE5"/>
  <w16cid:commentId w16cid:paraId="4344D0B6" w16cid:durableId="357E114A"/>
  <w16cid:commentId w16cid:paraId="4B4A3081" w16cid:durableId="262DDA6A"/>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732B44B" w16cid:durableId="54640A24"/>
  <w16cid:commentId w16cid:paraId="5BB33C32" w16cid:durableId="34D73DF4"/>
  <w16cid:commentId w16cid:paraId="1A763456" w16cid:durableId="1CA5899C"/>
  <w16cid:commentId w16cid:paraId="7059F677" w16cid:durableId="28EF3B25"/>
  <w16cid:commentId w16cid:paraId="3DA501F2" w16cid:durableId="3CAF3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1CD6B" w14:textId="77777777" w:rsidR="0058696D" w:rsidRDefault="0058696D">
      <w:pPr>
        <w:spacing w:after="0"/>
      </w:pPr>
      <w:r>
        <w:separator/>
      </w:r>
    </w:p>
  </w:endnote>
  <w:endnote w:type="continuationSeparator" w:id="0">
    <w:p w14:paraId="087EAEC2" w14:textId="77777777" w:rsidR="0058696D" w:rsidRDefault="00586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1E236" w14:textId="77777777" w:rsidR="0058696D" w:rsidRDefault="0058696D">
      <w:pPr>
        <w:spacing w:after="0"/>
      </w:pPr>
      <w:r>
        <w:separator/>
      </w:r>
    </w:p>
  </w:footnote>
  <w:footnote w:type="continuationSeparator" w:id="0">
    <w:p w14:paraId="2B70A1A8" w14:textId="77777777" w:rsidR="0058696D" w:rsidRDefault="005869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09687663"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0123"/>
    <w:rsid w:val="00021772"/>
    <w:rsid w:val="0002232E"/>
    <w:rsid w:val="00023C64"/>
    <w:rsid w:val="0002437F"/>
    <w:rsid w:val="00026FF8"/>
    <w:rsid w:val="000279D0"/>
    <w:rsid w:val="00030073"/>
    <w:rsid w:val="00031196"/>
    <w:rsid w:val="000402F2"/>
    <w:rsid w:val="000433D8"/>
    <w:rsid w:val="00044E5B"/>
    <w:rsid w:val="000463B8"/>
    <w:rsid w:val="00050FC4"/>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70EA"/>
    <w:rsid w:val="00085730"/>
    <w:rsid w:val="00090911"/>
    <w:rsid w:val="00093249"/>
    <w:rsid w:val="000947D4"/>
    <w:rsid w:val="00095316"/>
    <w:rsid w:val="00095B62"/>
    <w:rsid w:val="00097C3C"/>
    <w:rsid w:val="000A0469"/>
    <w:rsid w:val="000A0D87"/>
    <w:rsid w:val="000A32D4"/>
    <w:rsid w:val="000A561A"/>
    <w:rsid w:val="000A6128"/>
    <w:rsid w:val="000B1DE6"/>
    <w:rsid w:val="000B2C5B"/>
    <w:rsid w:val="000B4794"/>
    <w:rsid w:val="000B5C4F"/>
    <w:rsid w:val="000C0603"/>
    <w:rsid w:val="000C45FB"/>
    <w:rsid w:val="000C4A1C"/>
    <w:rsid w:val="000C4DD7"/>
    <w:rsid w:val="000C5037"/>
    <w:rsid w:val="000C5795"/>
    <w:rsid w:val="000C7241"/>
    <w:rsid w:val="000D123E"/>
    <w:rsid w:val="000D1638"/>
    <w:rsid w:val="000D2F2A"/>
    <w:rsid w:val="000D67FA"/>
    <w:rsid w:val="000D77D1"/>
    <w:rsid w:val="000E0F68"/>
    <w:rsid w:val="000E25BF"/>
    <w:rsid w:val="000E3F4E"/>
    <w:rsid w:val="000E51B0"/>
    <w:rsid w:val="000E6462"/>
    <w:rsid w:val="000E6B5F"/>
    <w:rsid w:val="000F1AFA"/>
    <w:rsid w:val="000F1FF3"/>
    <w:rsid w:val="000F2CE5"/>
    <w:rsid w:val="000F54D7"/>
    <w:rsid w:val="000F61A3"/>
    <w:rsid w:val="00100F85"/>
    <w:rsid w:val="00101A18"/>
    <w:rsid w:val="001046E2"/>
    <w:rsid w:val="0010474D"/>
    <w:rsid w:val="00106A76"/>
    <w:rsid w:val="001078FB"/>
    <w:rsid w:val="001129FA"/>
    <w:rsid w:val="00113A60"/>
    <w:rsid w:val="00114967"/>
    <w:rsid w:val="00116F1B"/>
    <w:rsid w:val="00120991"/>
    <w:rsid w:val="00121861"/>
    <w:rsid w:val="0012263A"/>
    <w:rsid w:val="00124198"/>
    <w:rsid w:val="00127847"/>
    <w:rsid w:val="00131169"/>
    <w:rsid w:val="0013554A"/>
    <w:rsid w:val="001363F8"/>
    <w:rsid w:val="00143FA8"/>
    <w:rsid w:val="0014495C"/>
    <w:rsid w:val="00145630"/>
    <w:rsid w:val="00146A2B"/>
    <w:rsid w:val="00147BDF"/>
    <w:rsid w:val="00147D1F"/>
    <w:rsid w:val="00150B29"/>
    <w:rsid w:val="00154576"/>
    <w:rsid w:val="001555A8"/>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1420"/>
    <w:rsid w:val="001E398E"/>
    <w:rsid w:val="001E5F8C"/>
    <w:rsid w:val="001E6BA1"/>
    <w:rsid w:val="001E7933"/>
    <w:rsid w:val="001F2478"/>
    <w:rsid w:val="001F49D9"/>
    <w:rsid w:val="001F6836"/>
    <w:rsid w:val="001F7344"/>
    <w:rsid w:val="00201071"/>
    <w:rsid w:val="00201636"/>
    <w:rsid w:val="00201D51"/>
    <w:rsid w:val="00204C19"/>
    <w:rsid w:val="002051E3"/>
    <w:rsid w:val="00211E2F"/>
    <w:rsid w:val="00214AF5"/>
    <w:rsid w:val="0021595C"/>
    <w:rsid w:val="00226831"/>
    <w:rsid w:val="002308E4"/>
    <w:rsid w:val="0023229F"/>
    <w:rsid w:val="00233243"/>
    <w:rsid w:val="002364BE"/>
    <w:rsid w:val="00237B38"/>
    <w:rsid w:val="00243122"/>
    <w:rsid w:val="0024556E"/>
    <w:rsid w:val="00252D03"/>
    <w:rsid w:val="00252EE2"/>
    <w:rsid w:val="00253758"/>
    <w:rsid w:val="002537F4"/>
    <w:rsid w:val="0025760C"/>
    <w:rsid w:val="002607DA"/>
    <w:rsid w:val="00260BD8"/>
    <w:rsid w:val="0026121A"/>
    <w:rsid w:val="00264B92"/>
    <w:rsid w:val="00265C53"/>
    <w:rsid w:val="0026637E"/>
    <w:rsid w:val="00267080"/>
    <w:rsid w:val="00270B68"/>
    <w:rsid w:val="00274472"/>
    <w:rsid w:val="00276952"/>
    <w:rsid w:val="00277B51"/>
    <w:rsid w:val="00280B7F"/>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692B"/>
    <w:rsid w:val="002E34D0"/>
    <w:rsid w:val="002E6188"/>
    <w:rsid w:val="002E6621"/>
    <w:rsid w:val="002E6E25"/>
    <w:rsid w:val="002E79B3"/>
    <w:rsid w:val="002E7A6C"/>
    <w:rsid w:val="002E7CF9"/>
    <w:rsid w:val="002E7FD6"/>
    <w:rsid w:val="002F132A"/>
    <w:rsid w:val="002F6EEA"/>
    <w:rsid w:val="002F7584"/>
    <w:rsid w:val="0030372A"/>
    <w:rsid w:val="00306F55"/>
    <w:rsid w:val="00306FCA"/>
    <w:rsid w:val="003102BE"/>
    <w:rsid w:val="00311B1C"/>
    <w:rsid w:val="00314927"/>
    <w:rsid w:val="0031654C"/>
    <w:rsid w:val="0031725A"/>
    <w:rsid w:val="00322039"/>
    <w:rsid w:val="00322B26"/>
    <w:rsid w:val="00322E10"/>
    <w:rsid w:val="003251CC"/>
    <w:rsid w:val="003259E4"/>
    <w:rsid w:val="003321FB"/>
    <w:rsid w:val="003331CD"/>
    <w:rsid w:val="003344FE"/>
    <w:rsid w:val="003352DA"/>
    <w:rsid w:val="003357C1"/>
    <w:rsid w:val="00335EF8"/>
    <w:rsid w:val="003362C0"/>
    <w:rsid w:val="00336A88"/>
    <w:rsid w:val="00337516"/>
    <w:rsid w:val="0034151F"/>
    <w:rsid w:val="00341645"/>
    <w:rsid w:val="00342DFF"/>
    <w:rsid w:val="0034385C"/>
    <w:rsid w:val="003501A5"/>
    <w:rsid w:val="0035130F"/>
    <w:rsid w:val="003540AD"/>
    <w:rsid w:val="003608B3"/>
    <w:rsid w:val="003617F5"/>
    <w:rsid w:val="00361B5D"/>
    <w:rsid w:val="00361EA7"/>
    <w:rsid w:val="00363325"/>
    <w:rsid w:val="003640AE"/>
    <w:rsid w:val="00364419"/>
    <w:rsid w:val="0036559E"/>
    <w:rsid w:val="0036637A"/>
    <w:rsid w:val="00367937"/>
    <w:rsid w:val="003708CC"/>
    <w:rsid w:val="00371165"/>
    <w:rsid w:val="00372EF3"/>
    <w:rsid w:val="00372EF9"/>
    <w:rsid w:val="00373730"/>
    <w:rsid w:val="00377330"/>
    <w:rsid w:val="00377E56"/>
    <w:rsid w:val="003801E7"/>
    <w:rsid w:val="003804E0"/>
    <w:rsid w:val="00383F33"/>
    <w:rsid w:val="00390973"/>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C1765"/>
    <w:rsid w:val="003C2194"/>
    <w:rsid w:val="003C2BE5"/>
    <w:rsid w:val="003C3FBB"/>
    <w:rsid w:val="003C58AE"/>
    <w:rsid w:val="003C6420"/>
    <w:rsid w:val="003D0AED"/>
    <w:rsid w:val="003D13D9"/>
    <w:rsid w:val="003D298E"/>
    <w:rsid w:val="003D2E61"/>
    <w:rsid w:val="003D495C"/>
    <w:rsid w:val="003D61C8"/>
    <w:rsid w:val="003D679E"/>
    <w:rsid w:val="003D7E1A"/>
    <w:rsid w:val="003E1BCC"/>
    <w:rsid w:val="003E2518"/>
    <w:rsid w:val="003E463E"/>
    <w:rsid w:val="003E6659"/>
    <w:rsid w:val="003F17AE"/>
    <w:rsid w:val="003F3C58"/>
    <w:rsid w:val="003F5A87"/>
    <w:rsid w:val="00400239"/>
    <w:rsid w:val="0040293B"/>
    <w:rsid w:val="00403A44"/>
    <w:rsid w:val="004059B1"/>
    <w:rsid w:val="00405B38"/>
    <w:rsid w:val="00406BD9"/>
    <w:rsid w:val="004107E3"/>
    <w:rsid w:val="00412F3E"/>
    <w:rsid w:val="00414B03"/>
    <w:rsid w:val="004174EE"/>
    <w:rsid w:val="0041780F"/>
    <w:rsid w:val="00420A8A"/>
    <w:rsid w:val="00420C1B"/>
    <w:rsid w:val="004223CC"/>
    <w:rsid w:val="0042308E"/>
    <w:rsid w:val="004236DB"/>
    <w:rsid w:val="00425239"/>
    <w:rsid w:val="0043010F"/>
    <w:rsid w:val="004325C1"/>
    <w:rsid w:val="004349EB"/>
    <w:rsid w:val="00436AB0"/>
    <w:rsid w:val="00437EFE"/>
    <w:rsid w:val="0044276C"/>
    <w:rsid w:val="00443021"/>
    <w:rsid w:val="00443A5F"/>
    <w:rsid w:val="004448F6"/>
    <w:rsid w:val="00447ADB"/>
    <w:rsid w:val="00450AC2"/>
    <w:rsid w:val="004619DC"/>
    <w:rsid w:val="00465C56"/>
    <w:rsid w:val="00470807"/>
    <w:rsid w:val="004711A1"/>
    <w:rsid w:val="004717A1"/>
    <w:rsid w:val="004718A2"/>
    <w:rsid w:val="004729C2"/>
    <w:rsid w:val="00473288"/>
    <w:rsid w:val="00476BE6"/>
    <w:rsid w:val="0048218E"/>
    <w:rsid w:val="004833A3"/>
    <w:rsid w:val="00490CC5"/>
    <w:rsid w:val="00494402"/>
    <w:rsid w:val="0049528F"/>
    <w:rsid w:val="00496179"/>
    <w:rsid w:val="00496482"/>
    <w:rsid w:val="004A5AB9"/>
    <w:rsid w:val="004B0597"/>
    <w:rsid w:val="004B252C"/>
    <w:rsid w:val="004B2751"/>
    <w:rsid w:val="004B39B9"/>
    <w:rsid w:val="004B3A07"/>
    <w:rsid w:val="004B4B02"/>
    <w:rsid w:val="004B7FE5"/>
    <w:rsid w:val="004C2402"/>
    <w:rsid w:val="004C2F49"/>
    <w:rsid w:val="004C491D"/>
    <w:rsid w:val="004C5610"/>
    <w:rsid w:val="004C6623"/>
    <w:rsid w:val="004D0DB3"/>
    <w:rsid w:val="004D5306"/>
    <w:rsid w:val="004D543C"/>
    <w:rsid w:val="004E00B8"/>
    <w:rsid w:val="004E1E28"/>
    <w:rsid w:val="004E29FB"/>
    <w:rsid w:val="004E333A"/>
    <w:rsid w:val="004F45A9"/>
    <w:rsid w:val="004F5DB3"/>
    <w:rsid w:val="004F6B75"/>
    <w:rsid w:val="004F77DD"/>
    <w:rsid w:val="00500FB4"/>
    <w:rsid w:val="00501990"/>
    <w:rsid w:val="0050230A"/>
    <w:rsid w:val="0050246F"/>
    <w:rsid w:val="005039E1"/>
    <w:rsid w:val="005070B4"/>
    <w:rsid w:val="00510597"/>
    <w:rsid w:val="005121DE"/>
    <w:rsid w:val="005122B6"/>
    <w:rsid w:val="00513FD2"/>
    <w:rsid w:val="005142F2"/>
    <w:rsid w:val="0051445A"/>
    <w:rsid w:val="0052237A"/>
    <w:rsid w:val="00524272"/>
    <w:rsid w:val="00526866"/>
    <w:rsid w:val="005318A7"/>
    <w:rsid w:val="005352AC"/>
    <w:rsid w:val="00536007"/>
    <w:rsid w:val="005370C5"/>
    <w:rsid w:val="00537BF5"/>
    <w:rsid w:val="00542F75"/>
    <w:rsid w:val="0055237D"/>
    <w:rsid w:val="005527AF"/>
    <w:rsid w:val="00553636"/>
    <w:rsid w:val="00556820"/>
    <w:rsid w:val="00557171"/>
    <w:rsid w:val="0056114C"/>
    <w:rsid w:val="00565180"/>
    <w:rsid w:val="0056774F"/>
    <w:rsid w:val="00570D5D"/>
    <w:rsid w:val="00572DA7"/>
    <w:rsid w:val="0057375A"/>
    <w:rsid w:val="00581A60"/>
    <w:rsid w:val="005822BD"/>
    <w:rsid w:val="005829CC"/>
    <w:rsid w:val="00584599"/>
    <w:rsid w:val="00585A4F"/>
    <w:rsid w:val="00585F20"/>
    <w:rsid w:val="0058696D"/>
    <w:rsid w:val="005869C6"/>
    <w:rsid w:val="00586BB7"/>
    <w:rsid w:val="00590804"/>
    <w:rsid w:val="005912FC"/>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2E91"/>
    <w:rsid w:val="00603C43"/>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A00A1"/>
    <w:rsid w:val="006A0E89"/>
    <w:rsid w:val="006A1CC8"/>
    <w:rsid w:val="006A3A05"/>
    <w:rsid w:val="006A5478"/>
    <w:rsid w:val="006A6FC3"/>
    <w:rsid w:val="006B046D"/>
    <w:rsid w:val="006B1641"/>
    <w:rsid w:val="006B2BE6"/>
    <w:rsid w:val="006B2DD0"/>
    <w:rsid w:val="006B3A4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66FC"/>
    <w:rsid w:val="00707EB7"/>
    <w:rsid w:val="007126DC"/>
    <w:rsid w:val="007129E6"/>
    <w:rsid w:val="00713EFD"/>
    <w:rsid w:val="00716A07"/>
    <w:rsid w:val="00717AAF"/>
    <w:rsid w:val="00720D34"/>
    <w:rsid w:val="007215CE"/>
    <w:rsid w:val="0072490A"/>
    <w:rsid w:val="00726D1B"/>
    <w:rsid w:val="00730A02"/>
    <w:rsid w:val="00730D56"/>
    <w:rsid w:val="0073318A"/>
    <w:rsid w:val="00737467"/>
    <w:rsid w:val="00737CE9"/>
    <w:rsid w:val="007411D4"/>
    <w:rsid w:val="0074126F"/>
    <w:rsid w:val="0074244B"/>
    <w:rsid w:val="007426AE"/>
    <w:rsid w:val="00743FDB"/>
    <w:rsid w:val="00751D70"/>
    <w:rsid w:val="00751F2A"/>
    <w:rsid w:val="007532C2"/>
    <w:rsid w:val="00753D3D"/>
    <w:rsid w:val="00754D0C"/>
    <w:rsid w:val="007565BF"/>
    <w:rsid w:val="00762768"/>
    <w:rsid w:val="00763683"/>
    <w:rsid w:val="007654B3"/>
    <w:rsid w:val="00767510"/>
    <w:rsid w:val="00770C6C"/>
    <w:rsid w:val="00770E23"/>
    <w:rsid w:val="00771CBB"/>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C0A45"/>
    <w:rsid w:val="007C4619"/>
    <w:rsid w:val="007C5981"/>
    <w:rsid w:val="007C6907"/>
    <w:rsid w:val="007C6CAE"/>
    <w:rsid w:val="007C71B6"/>
    <w:rsid w:val="007D15C7"/>
    <w:rsid w:val="007D23B2"/>
    <w:rsid w:val="007D2FDB"/>
    <w:rsid w:val="007D4DC1"/>
    <w:rsid w:val="007D6CE2"/>
    <w:rsid w:val="007D78FE"/>
    <w:rsid w:val="007E531E"/>
    <w:rsid w:val="007E6E0C"/>
    <w:rsid w:val="007F2F0A"/>
    <w:rsid w:val="007F475E"/>
    <w:rsid w:val="007F5374"/>
    <w:rsid w:val="007F6030"/>
    <w:rsid w:val="007F7F43"/>
    <w:rsid w:val="0080342C"/>
    <w:rsid w:val="00805B6C"/>
    <w:rsid w:val="00811251"/>
    <w:rsid w:val="008152F3"/>
    <w:rsid w:val="00817482"/>
    <w:rsid w:val="008209C0"/>
    <w:rsid w:val="00820BFF"/>
    <w:rsid w:val="00823046"/>
    <w:rsid w:val="00823776"/>
    <w:rsid w:val="00825E53"/>
    <w:rsid w:val="00827AB3"/>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690E"/>
    <w:rsid w:val="00886D51"/>
    <w:rsid w:val="00890546"/>
    <w:rsid w:val="00891250"/>
    <w:rsid w:val="0089295F"/>
    <w:rsid w:val="00892D3A"/>
    <w:rsid w:val="0089649C"/>
    <w:rsid w:val="008968EE"/>
    <w:rsid w:val="0089712C"/>
    <w:rsid w:val="008A33CE"/>
    <w:rsid w:val="008A3F31"/>
    <w:rsid w:val="008A4B2E"/>
    <w:rsid w:val="008B2119"/>
    <w:rsid w:val="008B4B6D"/>
    <w:rsid w:val="008B60FB"/>
    <w:rsid w:val="008B7C34"/>
    <w:rsid w:val="008C2F46"/>
    <w:rsid w:val="008C5167"/>
    <w:rsid w:val="008C595E"/>
    <w:rsid w:val="008C6FAF"/>
    <w:rsid w:val="008C765E"/>
    <w:rsid w:val="008D0549"/>
    <w:rsid w:val="008D114C"/>
    <w:rsid w:val="008D27D2"/>
    <w:rsid w:val="008D672C"/>
    <w:rsid w:val="008E3A18"/>
    <w:rsid w:val="008E5033"/>
    <w:rsid w:val="008E561E"/>
    <w:rsid w:val="008E5D98"/>
    <w:rsid w:val="008E762F"/>
    <w:rsid w:val="008F0DD1"/>
    <w:rsid w:val="008F3292"/>
    <w:rsid w:val="008F43B2"/>
    <w:rsid w:val="0090090A"/>
    <w:rsid w:val="009028D1"/>
    <w:rsid w:val="0090392C"/>
    <w:rsid w:val="00907FD1"/>
    <w:rsid w:val="009113EF"/>
    <w:rsid w:val="0091308E"/>
    <w:rsid w:val="009138F3"/>
    <w:rsid w:val="00916206"/>
    <w:rsid w:val="00921666"/>
    <w:rsid w:val="009216B7"/>
    <w:rsid w:val="00923038"/>
    <w:rsid w:val="00923CD6"/>
    <w:rsid w:val="00923EFE"/>
    <w:rsid w:val="00925506"/>
    <w:rsid w:val="00926BCB"/>
    <w:rsid w:val="009325C6"/>
    <w:rsid w:val="00933CB1"/>
    <w:rsid w:val="00934CAD"/>
    <w:rsid w:val="00935315"/>
    <w:rsid w:val="00942BB2"/>
    <w:rsid w:val="0094311D"/>
    <w:rsid w:val="00944220"/>
    <w:rsid w:val="00945CAE"/>
    <w:rsid w:val="00946379"/>
    <w:rsid w:val="00946649"/>
    <w:rsid w:val="00951109"/>
    <w:rsid w:val="00951238"/>
    <w:rsid w:val="009538DC"/>
    <w:rsid w:val="0095442A"/>
    <w:rsid w:val="0095750A"/>
    <w:rsid w:val="009622CE"/>
    <w:rsid w:val="00962780"/>
    <w:rsid w:val="009640FF"/>
    <w:rsid w:val="00965AB5"/>
    <w:rsid w:val="009668DB"/>
    <w:rsid w:val="00967EB5"/>
    <w:rsid w:val="00967F46"/>
    <w:rsid w:val="00971B52"/>
    <w:rsid w:val="00971F96"/>
    <w:rsid w:val="0097397B"/>
    <w:rsid w:val="009754B7"/>
    <w:rsid w:val="009757B7"/>
    <w:rsid w:val="009806FD"/>
    <w:rsid w:val="0098078C"/>
    <w:rsid w:val="00983E0F"/>
    <w:rsid w:val="00986816"/>
    <w:rsid w:val="00987B0F"/>
    <w:rsid w:val="00991FD1"/>
    <w:rsid w:val="0099259A"/>
    <w:rsid w:val="00993198"/>
    <w:rsid w:val="00993F73"/>
    <w:rsid w:val="00995385"/>
    <w:rsid w:val="00995FA6"/>
    <w:rsid w:val="009A0528"/>
    <w:rsid w:val="009A05C0"/>
    <w:rsid w:val="009A2540"/>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4E1"/>
    <w:rsid w:val="009E2AF7"/>
    <w:rsid w:val="009E4C78"/>
    <w:rsid w:val="009E7207"/>
    <w:rsid w:val="009F048F"/>
    <w:rsid w:val="009F16A2"/>
    <w:rsid w:val="009F1ED6"/>
    <w:rsid w:val="009F42B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B78"/>
    <w:rsid w:val="00A331E1"/>
    <w:rsid w:val="00A344FB"/>
    <w:rsid w:val="00A3658D"/>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196D"/>
    <w:rsid w:val="00A91F7C"/>
    <w:rsid w:val="00A91FD8"/>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E47"/>
    <w:rsid w:val="00AC2770"/>
    <w:rsid w:val="00AC2F14"/>
    <w:rsid w:val="00AC3915"/>
    <w:rsid w:val="00AC5961"/>
    <w:rsid w:val="00AC6C4A"/>
    <w:rsid w:val="00AC7023"/>
    <w:rsid w:val="00AD0571"/>
    <w:rsid w:val="00AE1E2D"/>
    <w:rsid w:val="00AE4A4D"/>
    <w:rsid w:val="00AE4FC0"/>
    <w:rsid w:val="00AE5937"/>
    <w:rsid w:val="00AE59C8"/>
    <w:rsid w:val="00AE6B0F"/>
    <w:rsid w:val="00AE7694"/>
    <w:rsid w:val="00AE7F62"/>
    <w:rsid w:val="00AF0DA2"/>
    <w:rsid w:val="00AF191A"/>
    <w:rsid w:val="00AF1D4B"/>
    <w:rsid w:val="00AF345D"/>
    <w:rsid w:val="00AF6506"/>
    <w:rsid w:val="00B02C58"/>
    <w:rsid w:val="00B052E2"/>
    <w:rsid w:val="00B058F3"/>
    <w:rsid w:val="00B05FEA"/>
    <w:rsid w:val="00B11583"/>
    <w:rsid w:val="00B1611C"/>
    <w:rsid w:val="00B16635"/>
    <w:rsid w:val="00B20993"/>
    <w:rsid w:val="00B2380A"/>
    <w:rsid w:val="00B24CF3"/>
    <w:rsid w:val="00B31CB7"/>
    <w:rsid w:val="00B37E38"/>
    <w:rsid w:val="00B40386"/>
    <w:rsid w:val="00B42BFA"/>
    <w:rsid w:val="00B434B1"/>
    <w:rsid w:val="00B4422C"/>
    <w:rsid w:val="00B476DA"/>
    <w:rsid w:val="00B5004D"/>
    <w:rsid w:val="00B50788"/>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54E0"/>
    <w:rsid w:val="00BD1EC3"/>
    <w:rsid w:val="00BD2B91"/>
    <w:rsid w:val="00BD34EF"/>
    <w:rsid w:val="00BD54CF"/>
    <w:rsid w:val="00BE0182"/>
    <w:rsid w:val="00BE08A3"/>
    <w:rsid w:val="00BE230A"/>
    <w:rsid w:val="00BE3E07"/>
    <w:rsid w:val="00BE4063"/>
    <w:rsid w:val="00BE58CF"/>
    <w:rsid w:val="00BE60AF"/>
    <w:rsid w:val="00BE7E6E"/>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4D7"/>
    <w:rsid w:val="00C239EE"/>
    <w:rsid w:val="00C24625"/>
    <w:rsid w:val="00C246B0"/>
    <w:rsid w:val="00C31861"/>
    <w:rsid w:val="00C3301E"/>
    <w:rsid w:val="00C4261A"/>
    <w:rsid w:val="00C429EC"/>
    <w:rsid w:val="00C50656"/>
    <w:rsid w:val="00C51A37"/>
    <w:rsid w:val="00C52C7B"/>
    <w:rsid w:val="00C54E83"/>
    <w:rsid w:val="00C612D4"/>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3E46"/>
    <w:rsid w:val="00C948E7"/>
    <w:rsid w:val="00C964A9"/>
    <w:rsid w:val="00C97192"/>
    <w:rsid w:val="00C97298"/>
    <w:rsid w:val="00CA0141"/>
    <w:rsid w:val="00CA37B8"/>
    <w:rsid w:val="00CA4359"/>
    <w:rsid w:val="00CA4503"/>
    <w:rsid w:val="00CA589B"/>
    <w:rsid w:val="00CB20D7"/>
    <w:rsid w:val="00CB2841"/>
    <w:rsid w:val="00CB4124"/>
    <w:rsid w:val="00CC0E60"/>
    <w:rsid w:val="00CC1041"/>
    <w:rsid w:val="00CC216B"/>
    <w:rsid w:val="00CC37C6"/>
    <w:rsid w:val="00CC7605"/>
    <w:rsid w:val="00CC77DD"/>
    <w:rsid w:val="00CD0B87"/>
    <w:rsid w:val="00CD15F3"/>
    <w:rsid w:val="00CD260A"/>
    <w:rsid w:val="00CD2AB7"/>
    <w:rsid w:val="00CD4616"/>
    <w:rsid w:val="00CD4AB0"/>
    <w:rsid w:val="00CD5074"/>
    <w:rsid w:val="00CD7095"/>
    <w:rsid w:val="00CE3196"/>
    <w:rsid w:val="00CE3487"/>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D6"/>
    <w:rsid w:val="00D11E6A"/>
    <w:rsid w:val="00D13445"/>
    <w:rsid w:val="00D135CF"/>
    <w:rsid w:val="00D15026"/>
    <w:rsid w:val="00D15229"/>
    <w:rsid w:val="00D15833"/>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5577"/>
    <w:rsid w:val="00D855F4"/>
    <w:rsid w:val="00D91C95"/>
    <w:rsid w:val="00D93200"/>
    <w:rsid w:val="00D95A0C"/>
    <w:rsid w:val="00D95CA4"/>
    <w:rsid w:val="00D961FF"/>
    <w:rsid w:val="00D97540"/>
    <w:rsid w:val="00D97DA7"/>
    <w:rsid w:val="00DA0ABB"/>
    <w:rsid w:val="00DA45C7"/>
    <w:rsid w:val="00DA655C"/>
    <w:rsid w:val="00DB0157"/>
    <w:rsid w:val="00DB2695"/>
    <w:rsid w:val="00DB494F"/>
    <w:rsid w:val="00DB608C"/>
    <w:rsid w:val="00DB60CF"/>
    <w:rsid w:val="00DC1561"/>
    <w:rsid w:val="00DC52EA"/>
    <w:rsid w:val="00DD1B57"/>
    <w:rsid w:val="00DD497B"/>
    <w:rsid w:val="00DD51F4"/>
    <w:rsid w:val="00DE0DFE"/>
    <w:rsid w:val="00DE3E12"/>
    <w:rsid w:val="00DE5711"/>
    <w:rsid w:val="00DE5F46"/>
    <w:rsid w:val="00DF01E5"/>
    <w:rsid w:val="00DF0888"/>
    <w:rsid w:val="00DF1B3B"/>
    <w:rsid w:val="00DF3065"/>
    <w:rsid w:val="00E0169D"/>
    <w:rsid w:val="00E0395F"/>
    <w:rsid w:val="00E05C62"/>
    <w:rsid w:val="00E06C16"/>
    <w:rsid w:val="00E06EEF"/>
    <w:rsid w:val="00E06F5F"/>
    <w:rsid w:val="00E111E3"/>
    <w:rsid w:val="00E13D1F"/>
    <w:rsid w:val="00E1506A"/>
    <w:rsid w:val="00E15B6B"/>
    <w:rsid w:val="00E15FD9"/>
    <w:rsid w:val="00E17F75"/>
    <w:rsid w:val="00E228C6"/>
    <w:rsid w:val="00E22E42"/>
    <w:rsid w:val="00E25F8A"/>
    <w:rsid w:val="00E26A4B"/>
    <w:rsid w:val="00E26A5B"/>
    <w:rsid w:val="00E26D03"/>
    <w:rsid w:val="00E26E2D"/>
    <w:rsid w:val="00E30D37"/>
    <w:rsid w:val="00E3113B"/>
    <w:rsid w:val="00E34778"/>
    <w:rsid w:val="00E353C0"/>
    <w:rsid w:val="00E36BEF"/>
    <w:rsid w:val="00E437D5"/>
    <w:rsid w:val="00E44D13"/>
    <w:rsid w:val="00E52F50"/>
    <w:rsid w:val="00E535B2"/>
    <w:rsid w:val="00E538D0"/>
    <w:rsid w:val="00E5597A"/>
    <w:rsid w:val="00E56917"/>
    <w:rsid w:val="00E57010"/>
    <w:rsid w:val="00E57081"/>
    <w:rsid w:val="00E614BE"/>
    <w:rsid w:val="00E632B4"/>
    <w:rsid w:val="00E63A77"/>
    <w:rsid w:val="00E65024"/>
    <w:rsid w:val="00E70E41"/>
    <w:rsid w:val="00E72704"/>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D0085"/>
    <w:rsid w:val="00ED2BC4"/>
    <w:rsid w:val="00ED3222"/>
    <w:rsid w:val="00ED4683"/>
    <w:rsid w:val="00EE0332"/>
    <w:rsid w:val="00EE20BB"/>
    <w:rsid w:val="00EE572F"/>
    <w:rsid w:val="00EF01F1"/>
    <w:rsid w:val="00EF35D7"/>
    <w:rsid w:val="00EF406B"/>
    <w:rsid w:val="00EF4262"/>
    <w:rsid w:val="00EF5BF0"/>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34780"/>
    <w:rsid w:val="00F34A1E"/>
    <w:rsid w:val="00F34E5D"/>
    <w:rsid w:val="00F36889"/>
    <w:rsid w:val="00F36FD6"/>
    <w:rsid w:val="00F3743C"/>
    <w:rsid w:val="00F37F03"/>
    <w:rsid w:val="00F37FD2"/>
    <w:rsid w:val="00F40C33"/>
    <w:rsid w:val="00F422F0"/>
    <w:rsid w:val="00F42EFF"/>
    <w:rsid w:val="00F44DC0"/>
    <w:rsid w:val="00F453CD"/>
    <w:rsid w:val="00F4643A"/>
    <w:rsid w:val="00F46CED"/>
    <w:rsid w:val="00F505CA"/>
    <w:rsid w:val="00F52234"/>
    <w:rsid w:val="00F53AAC"/>
    <w:rsid w:val="00F5545D"/>
    <w:rsid w:val="00F56270"/>
    <w:rsid w:val="00F568A6"/>
    <w:rsid w:val="00F569F7"/>
    <w:rsid w:val="00F6160C"/>
    <w:rsid w:val="00F63128"/>
    <w:rsid w:val="00F64B23"/>
    <w:rsid w:val="00F65760"/>
    <w:rsid w:val="00F6705E"/>
    <w:rsid w:val="00F671DB"/>
    <w:rsid w:val="00F72216"/>
    <w:rsid w:val="00F7544E"/>
    <w:rsid w:val="00F7553B"/>
    <w:rsid w:val="00F756E1"/>
    <w:rsid w:val="00F759F7"/>
    <w:rsid w:val="00F76C8F"/>
    <w:rsid w:val="00F77714"/>
    <w:rsid w:val="00F80A6D"/>
    <w:rsid w:val="00F86633"/>
    <w:rsid w:val="00F90BDE"/>
    <w:rsid w:val="00FA33EB"/>
    <w:rsid w:val="00FA64F4"/>
    <w:rsid w:val="00FB02CD"/>
    <w:rsid w:val="00FB1EDC"/>
    <w:rsid w:val="00FB3CD2"/>
    <w:rsid w:val="00FB41E2"/>
    <w:rsid w:val="00FB435D"/>
    <w:rsid w:val="00FB4BE2"/>
    <w:rsid w:val="00FC0AD5"/>
    <w:rsid w:val="00FC2B23"/>
    <w:rsid w:val="00FC64F5"/>
    <w:rsid w:val="00FC772F"/>
    <w:rsid w:val="00FC7F3B"/>
    <w:rsid w:val="00FD144F"/>
    <w:rsid w:val="00FD16C8"/>
    <w:rsid w:val="00FD4ABB"/>
    <w:rsid w:val="00FE01C2"/>
    <w:rsid w:val="00FE0C06"/>
    <w:rsid w:val="00FE1E06"/>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76BD"/>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52</Pages>
  <Words>11519</Words>
  <Characters>65662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77027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325</cp:revision>
  <dcterms:created xsi:type="dcterms:W3CDTF">2025-01-16T16:30:00Z</dcterms:created>
  <dcterms:modified xsi:type="dcterms:W3CDTF">2025-01-21T14:15:00Z</dcterms:modified>
  <cp:category>DICOM Supplement</cp:category>
  <cp:contentStatus>Public Comment</cp:contentStatus>
</cp:coreProperties>
</file>