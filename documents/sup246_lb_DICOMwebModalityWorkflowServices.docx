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4B0109" w14:textId="77777777" w:rsidR="002E6E25" w:rsidRDefault="002E6E25" w:rsidP="002E6E25"/>
    <w:p w14:paraId="1573A3D1" w14:textId="77777777" w:rsidR="002E6E25" w:rsidRDefault="002E6E25" w:rsidP="002E6E25"/>
    <w:p w14:paraId="106051D6" w14:textId="77777777" w:rsidR="002E6E25" w:rsidRDefault="002E6E25" w:rsidP="002E6E25"/>
    <w:p w14:paraId="5A30281A" w14:textId="77777777" w:rsidR="002E6E25" w:rsidRDefault="002E6E25" w:rsidP="002E6E25"/>
    <w:p w14:paraId="047F517B" w14:textId="77777777" w:rsidR="002E6E25" w:rsidRDefault="002E6E25" w:rsidP="002E6E25"/>
    <w:p w14:paraId="23657B9B" w14:textId="77777777" w:rsidR="002E6E25" w:rsidRDefault="002E6E25" w:rsidP="002E6E25">
      <w:pPr>
        <w:pStyle w:val="StandardTitle"/>
      </w:pPr>
      <w:r>
        <w:t>Digital Imaging and Communications in Medicine (DICOM)</w:t>
      </w:r>
    </w:p>
    <w:p w14:paraId="0743AB53" w14:textId="77777777" w:rsidR="002E6E25" w:rsidRDefault="002E6E25" w:rsidP="002E6E25"/>
    <w:p w14:paraId="4A10439A" w14:textId="28CD8A0C" w:rsidR="002E6E25" w:rsidRDefault="002E6E25" w:rsidP="002E6E25">
      <w:pPr>
        <w:pStyle w:val="PartTitle"/>
      </w:pPr>
      <w:r>
        <w:t>Supplement</w:t>
      </w:r>
      <w:r w:rsidR="0066502D">
        <w:t xml:space="preserve"> </w:t>
      </w:r>
      <w:r w:rsidR="00A06C00" w:rsidRPr="00962780">
        <w:t>246</w:t>
      </w:r>
      <w:r w:rsidR="0066502D">
        <w:t xml:space="preserve">: </w:t>
      </w:r>
      <w:commentRangeStart w:id="0"/>
      <w:commentRangeStart w:id="1"/>
      <w:r w:rsidR="0066502D">
        <w:t xml:space="preserve">DICOMweb Modality </w:t>
      </w:r>
      <w:r w:rsidR="00C736E8">
        <w:t xml:space="preserve">Workflow </w:t>
      </w:r>
      <w:r w:rsidR="0066502D">
        <w:t>Service</w:t>
      </w:r>
      <w:r w:rsidR="00825E53" w:rsidRPr="008D0B22">
        <w:t>s</w:t>
      </w:r>
      <w:commentRangeEnd w:id="0"/>
      <w:r w:rsidR="00C81A89">
        <w:rPr>
          <w:rStyle w:val="CommentReference"/>
          <w:i w:val="0"/>
        </w:rPr>
        <w:commentReference w:id="0"/>
      </w:r>
      <w:commentRangeEnd w:id="1"/>
      <w:r w:rsidR="00C81A89">
        <w:rPr>
          <w:rStyle w:val="CommentReference"/>
          <w:i w:val="0"/>
        </w:rPr>
        <w:commentReference w:id="1"/>
      </w:r>
    </w:p>
    <w:p w14:paraId="6CFE4A7A" w14:textId="77777777" w:rsidR="002E6E25" w:rsidRDefault="002E6E25" w:rsidP="002E6E25"/>
    <w:p w14:paraId="727C1ADC" w14:textId="77777777" w:rsidR="002E6E25" w:rsidRDefault="002E6E25" w:rsidP="002E6E25"/>
    <w:p w14:paraId="1E1F6388" w14:textId="77777777" w:rsidR="002E6E25" w:rsidRDefault="002E6E25" w:rsidP="002E6E25"/>
    <w:p w14:paraId="353A2AC1" w14:textId="77777777" w:rsidR="002E6E25" w:rsidRDefault="002E6E25" w:rsidP="002E6E25"/>
    <w:p w14:paraId="1386F97F" w14:textId="77777777" w:rsidR="002E6E25" w:rsidRDefault="002E6E25" w:rsidP="002E6E25"/>
    <w:p w14:paraId="3C1E2646" w14:textId="77777777" w:rsidR="002E6E25" w:rsidRDefault="002E6E25" w:rsidP="002E6E25"/>
    <w:p w14:paraId="6BAF1A8D" w14:textId="77777777" w:rsidR="002E6E25" w:rsidRDefault="002E6E25" w:rsidP="002E6E25"/>
    <w:p w14:paraId="379A8C3C" w14:textId="77777777" w:rsidR="002E6E25" w:rsidRDefault="002E6E25" w:rsidP="002E6E25"/>
    <w:p w14:paraId="3F029AC3" w14:textId="77777777" w:rsidR="002E6E25" w:rsidRDefault="002E6E25" w:rsidP="002E6E25"/>
    <w:p w14:paraId="61F7F0D2" w14:textId="77777777" w:rsidR="002E6E25" w:rsidRDefault="002E6E25" w:rsidP="002E6E25"/>
    <w:p w14:paraId="7FDE9B27" w14:textId="314A1ADF" w:rsidR="002E6E25" w:rsidRDefault="002E6E25" w:rsidP="002E6E25">
      <w:pPr>
        <w:rPr>
          <w:i/>
        </w:rPr>
      </w:pPr>
      <w:r>
        <w:rPr>
          <w:i/>
        </w:rPr>
        <w:t>Prepared by:</w:t>
      </w:r>
    </w:p>
    <w:p w14:paraId="19F31278" w14:textId="77777777" w:rsidR="002E6E25" w:rsidRDefault="002E6E25" w:rsidP="002E6E25">
      <w:pPr>
        <w:rPr>
          <w:i/>
        </w:rPr>
      </w:pPr>
    </w:p>
    <w:p w14:paraId="1D183D45" w14:textId="46157935" w:rsidR="002E6E25" w:rsidRDefault="002E6E25" w:rsidP="002E6E25">
      <w:pPr>
        <w:rPr>
          <w:b/>
        </w:rPr>
      </w:pPr>
      <w:r>
        <w:rPr>
          <w:b/>
        </w:rPr>
        <w:t xml:space="preserve">DICOM Standards Committee, Working Group </w:t>
      </w:r>
      <w:r w:rsidR="00201D51">
        <w:rPr>
          <w:b/>
        </w:rPr>
        <w:t>27</w:t>
      </w:r>
    </w:p>
    <w:p w14:paraId="57869B91" w14:textId="77777777" w:rsidR="00E07963" w:rsidRDefault="00E07963" w:rsidP="00E07963">
      <w:r>
        <w:t>1812 N. Moore St, Suite 2200</w:t>
      </w:r>
    </w:p>
    <w:p w14:paraId="1DD0CFE3" w14:textId="620AF50C" w:rsidR="002E6E25" w:rsidRDefault="00E07963" w:rsidP="00E07963">
      <w:r>
        <w:t>Arlington, VA 22209, USA</w:t>
      </w:r>
    </w:p>
    <w:p w14:paraId="6EC3F44E" w14:textId="77777777" w:rsidR="002E6E25" w:rsidRDefault="002E6E25" w:rsidP="002E6E25"/>
    <w:p w14:paraId="6E80410E" w14:textId="61F45E18" w:rsidR="002E6E25" w:rsidRDefault="002E6E25" w:rsidP="002E6E25">
      <w:r>
        <w:t xml:space="preserve">Status: </w:t>
      </w:r>
      <w:r>
        <w:tab/>
      </w:r>
      <w:del w:id="2" w:author="Medema, Jeroen" w:date="2025-06-12T11:35:00Z" w16du:dateUtc="2025-06-12T09:35:00Z">
        <w:r w:rsidR="00834506" w:rsidDel="00663329">
          <w:delText xml:space="preserve">May </w:delText>
        </w:r>
      </w:del>
      <w:ins w:id="3" w:author="Medema, Jeroen" w:date="2025-06-12T11:35:00Z" w16du:dateUtc="2025-06-12T09:35:00Z">
        <w:r w:rsidR="00663329">
          <w:t>June</w:t>
        </w:r>
        <w:r w:rsidR="00663329">
          <w:t xml:space="preserve"> </w:t>
        </w:r>
      </w:ins>
      <w:r w:rsidR="0066502D">
        <w:t>202</w:t>
      </w:r>
      <w:r w:rsidR="003A2243">
        <w:t>5</w:t>
      </w:r>
      <w:r w:rsidR="00823046">
        <w:t xml:space="preserve">, </w:t>
      </w:r>
      <w:del w:id="4" w:author="Medema, Jeroen" w:date="2025-06-12T11:36:00Z" w16du:dateUtc="2025-06-12T09:36:00Z">
        <w:r w:rsidR="00834506" w:rsidDel="00663329">
          <w:delText>Public Comment</w:delText>
        </w:r>
      </w:del>
      <w:ins w:id="5" w:author="Medema, Jeroen" w:date="2025-06-12T11:36:00Z" w16du:dateUtc="2025-06-12T09:36:00Z">
        <w:r w:rsidR="00663329">
          <w:t>Letter Ballot</w:t>
        </w:r>
      </w:ins>
    </w:p>
    <w:p w14:paraId="494CA581" w14:textId="109D12A8" w:rsidR="002E6E25" w:rsidRPr="00BE2DE4" w:rsidRDefault="002E6E25" w:rsidP="002E6E25">
      <w:pPr>
        <w:sectPr w:rsidR="002E6E25" w:rsidRPr="00BE2DE4">
          <w:footnotePr>
            <w:numFmt w:val="lowerRoman"/>
          </w:footnotePr>
          <w:endnotePr>
            <w:numFmt w:val="decimal"/>
          </w:endnotePr>
          <w:pgSz w:w="12240" w:h="15840"/>
          <w:pgMar w:top="1710" w:right="1440" w:bottom="1440" w:left="1350" w:header="1134" w:footer="1134" w:gutter="0"/>
          <w:pgNumType w:start="1"/>
          <w:cols w:space="720"/>
          <w:noEndnote/>
        </w:sectPr>
      </w:pPr>
      <w:r w:rsidRPr="00BE2DE4">
        <w:t xml:space="preserve">Developed pursuant to DICOM Work Item </w:t>
      </w:r>
      <w:r w:rsidR="0066502D">
        <w:t>2023-10-C</w:t>
      </w:r>
    </w:p>
    <w:p w14:paraId="1C76239A" w14:textId="77777777" w:rsidR="002E6E25" w:rsidRDefault="002E6E25" w:rsidP="002E6E25">
      <w:pPr>
        <w:jc w:val="center"/>
        <w:rPr>
          <w:b/>
          <w:sz w:val="24"/>
        </w:rPr>
      </w:pPr>
      <w:bookmarkStart w:id="6" w:name="_Toc383410977"/>
      <w:bookmarkStart w:id="7" w:name="_Toc383412034"/>
      <w:bookmarkStart w:id="8" w:name="B_Toc381367086"/>
      <w:bookmarkStart w:id="9" w:name="B_Toc381366968"/>
      <w:bookmarkStart w:id="10" w:name="B_Toc381365351"/>
      <w:bookmarkStart w:id="11" w:name="B_Toc381364826"/>
      <w:bookmarkStart w:id="12" w:name="B_Toc381364733"/>
      <w:bookmarkStart w:id="13" w:name="B_Toc381364166"/>
      <w:bookmarkStart w:id="14" w:name="B_Toc380506712"/>
      <w:bookmarkStart w:id="15" w:name="B_Toc380506546"/>
      <w:r>
        <w:rPr>
          <w:b/>
          <w:sz w:val="24"/>
        </w:rPr>
        <w:lastRenderedPageBreak/>
        <w:t>Table of Contents</w:t>
      </w:r>
      <w:bookmarkEnd w:id="6"/>
      <w:bookmarkEnd w:id="7"/>
    </w:p>
    <w:bookmarkStart w:id="16" w:name="B_Toc381367234"/>
    <w:bookmarkStart w:id="17" w:name="_Toc383410978"/>
    <w:bookmarkStart w:id="18" w:name="_Toc383412035"/>
    <w:bookmarkStart w:id="19" w:name="_Toc383412277"/>
    <w:bookmarkStart w:id="20" w:name="_Toc383420819"/>
    <w:bookmarkStart w:id="21" w:name="_Toc383444067"/>
    <w:bookmarkStart w:id="22" w:name="_Toc383447976"/>
    <w:bookmarkStart w:id="23" w:name="_Toc385134606"/>
    <w:bookmarkStart w:id="24" w:name="_Toc385134678"/>
    <w:bookmarkStart w:id="25" w:name="_Toc390043195"/>
    <w:bookmarkStart w:id="26" w:name="_Toc390043335"/>
    <w:p w14:paraId="58247940" w14:textId="027BEDBA" w:rsidR="003D5A43" w:rsidRDefault="002E6E25">
      <w:pPr>
        <w:pStyle w:val="TOC1"/>
        <w:rPr>
          <w:rFonts w:asciiTheme="minorHAnsi" w:eastAsiaTheme="minorEastAsia" w:hAnsiTheme="minorHAnsi" w:cstheme="minorBidi"/>
          <w:noProof/>
          <w:kern w:val="2"/>
          <w:sz w:val="24"/>
          <w:szCs w:val="24"/>
          <w14:ligatures w14:val="standardContextual"/>
        </w:rPr>
      </w:pPr>
      <w:r>
        <w:rPr>
          <w:b/>
        </w:rPr>
        <w:fldChar w:fldCharType="begin"/>
      </w:r>
      <w:r>
        <w:rPr>
          <w:b/>
        </w:rPr>
        <w:instrText xml:space="preserve"> TOC \o </w:instrText>
      </w:r>
      <w:r>
        <w:rPr>
          <w:b/>
        </w:rPr>
        <w:fldChar w:fldCharType="separate"/>
      </w:r>
      <w:r w:rsidR="003D5A43">
        <w:rPr>
          <w:noProof/>
        </w:rPr>
        <w:t>Document History</w:t>
      </w:r>
      <w:r w:rsidR="003D5A43">
        <w:rPr>
          <w:noProof/>
        </w:rPr>
        <w:tab/>
      </w:r>
      <w:r w:rsidR="003D5A43">
        <w:rPr>
          <w:noProof/>
        </w:rPr>
        <w:fldChar w:fldCharType="begin"/>
      </w:r>
      <w:r w:rsidR="003D5A43">
        <w:rPr>
          <w:noProof/>
        </w:rPr>
        <w:instrText xml:space="preserve"> PAGEREF _Toc194311798 \h </w:instrText>
      </w:r>
      <w:r w:rsidR="003D5A43">
        <w:rPr>
          <w:noProof/>
        </w:rPr>
      </w:r>
      <w:r w:rsidR="003D5A43">
        <w:rPr>
          <w:noProof/>
        </w:rPr>
        <w:fldChar w:fldCharType="separate"/>
      </w:r>
      <w:r w:rsidR="003D5A43">
        <w:rPr>
          <w:noProof/>
        </w:rPr>
        <w:t>6</w:t>
      </w:r>
      <w:r w:rsidR="003D5A43">
        <w:rPr>
          <w:noProof/>
        </w:rPr>
        <w:fldChar w:fldCharType="end"/>
      </w:r>
    </w:p>
    <w:p w14:paraId="0A4C8078" w14:textId="66FC874D" w:rsidR="003D5A43" w:rsidRDefault="003D5A43">
      <w:pPr>
        <w:pStyle w:val="TOC1"/>
        <w:rPr>
          <w:rFonts w:asciiTheme="minorHAnsi" w:eastAsiaTheme="minorEastAsia" w:hAnsiTheme="minorHAnsi" w:cstheme="minorBidi"/>
          <w:noProof/>
          <w:kern w:val="2"/>
          <w:sz w:val="24"/>
          <w:szCs w:val="24"/>
          <w14:ligatures w14:val="standardContextual"/>
        </w:rPr>
      </w:pPr>
      <w:r>
        <w:rPr>
          <w:noProof/>
        </w:rPr>
        <w:t>Open Issues</w:t>
      </w:r>
      <w:r>
        <w:rPr>
          <w:noProof/>
        </w:rPr>
        <w:tab/>
      </w:r>
      <w:r>
        <w:rPr>
          <w:noProof/>
        </w:rPr>
        <w:fldChar w:fldCharType="begin"/>
      </w:r>
      <w:r>
        <w:rPr>
          <w:noProof/>
        </w:rPr>
        <w:instrText xml:space="preserve"> PAGEREF _Toc194311799 \h </w:instrText>
      </w:r>
      <w:r>
        <w:rPr>
          <w:noProof/>
        </w:rPr>
      </w:r>
      <w:r>
        <w:rPr>
          <w:noProof/>
        </w:rPr>
        <w:fldChar w:fldCharType="separate"/>
      </w:r>
      <w:r>
        <w:rPr>
          <w:noProof/>
        </w:rPr>
        <w:t>6</w:t>
      </w:r>
      <w:r>
        <w:rPr>
          <w:noProof/>
        </w:rPr>
        <w:fldChar w:fldCharType="end"/>
      </w:r>
    </w:p>
    <w:p w14:paraId="33E92481" w14:textId="0360AE65" w:rsidR="003D5A43" w:rsidRDefault="003D5A43">
      <w:pPr>
        <w:pStyle w:val="TOC1"/>
        <w:rPr>
          <w:rFonts w:asciiTheme="minorHAnsi" w:eastAsiaTheme="minorEastAsia" w:hAnsiTheme="minorHAnsi" w:cstheme="minorBidi"/>
          <w:noProof/>
          <w:kern w:val="2"/>
          <w:sz w:val="24"/>
          <w:szCs w:val="24"/>
          <w14:ligatures w14:val="standardContextual"/>
        </w:rPr>
      </w:pPr>
      <w:r>
        <w:rPr>
          <w:noProof/>
        </w:rPr>
        <w:t>Closed Issues</w:t>
      </w:r>
      <w:r>
        <w:rPr>
          <w:noProof/>
        </w:rPr>
        <w:tab/>
      </w:r>
      <w:r>
        <w:rPr>
          <w:noProof/>
        </w:rPr>
        <w:fldChar w:fldCharType="begin"/>
      </w:r>
      <w:r>
        <w:rPr>
          <w:noProof/>
        </w:rPr>
        <w:instrText xml:space="preserve"> PAGEREF _Toc194311800 \h </w:instrText>
      </w:r>
      <w:r>
        <w:rPr>
          <w:noProof/>
        </w:rPr>
      </w:r>
      <w:r>
        <w:rPr>
          <w:noProof/>
        </w:rPr>
        <w:fldChar w:fldCharType="separate"/>
      </w:r>
      <w:r>
        <w:rPr>
          <w:noProof/>
        </w:rPr>
        <w:t>7</w:t>
      </w:r>
      <w:r>
        <w:rPr>
          <w:noProof/>
        </w:rPr>
        <w:fldChar w:fldCharType="end"/>
      </w:r>
    </w:p>
    <w:p w14:paraId="122A4973" w14:textId="7395EBBA" w:rsidR="003D5A43" w:rsidRDefault="003D5A43">
      <w:pPr>
        <w:pStyle w:val="TOC1"/>
        <w:rPr>
          <w:rFonts w:asciiTheme="minorHAnsi" w:eastAsiaTheme="minorEastAsia" w:hAnsiTheme="minorHAnsi" w:cstheme="minorBidi"/>
          <w:noProof/>
          <w:kern w:val="2"/>
          <w:sz w:val="24"/>
          <w:szCs w:val="24"/>
          <w14:ligatures w14:val="standardContextual"/>
        </w:rPr>
      </w:pPr>
      <w:r>
        <w:rPr>
          <w:noProof/>
        </w:rPr>
        <w:t>Scope and Field of Application</w:t>
      </w:r>
      <w:r>
        <w:rPr>
          <w:noProof/>
        </w:rPr>
        <w:tab/>
      </w:r>
      <w:r>
        <w:rPr>
          <w:noProof/>
        </w:rPr>
        <w:fldChar w:fldCharType="begin"/>
      </w:r>
      <w:r>
        <w:rPr>
          <w:noProof/>
        </w:rPr>
        <w:instrText xml:space="preserve"> PAGEREF _Toc194311801 \h </w:instrText>
      </w:r>
      <w:r>
        <w:rPr>
          <w:noProof/>
        </w:rPr>
      </w:r>
      <w:r>
        <w:rPr>
          <w:noProof/>
        </w:rPr>
        <w:fldChar w:fldCharType="separate"/>
      </w:r>
      <w:r>
        <w:rPr>
          <w:noProof/>
        </w:rPr>
        <w:t>8</w:t>
      </w:r>
      <w:r>
        <w:rPr>
          <w:noProof/>
        </w:rPr>
        <w:fldChar w:fldCharType="end"/>
      </w:r>
    </w:p>
    <w:p w14:paraId="7B50796B" w14:textId="7AECE699" w:rsidR="003D5A43" w:rsidRDefault="003D5A43">
      <w:pPr>
        <w:pStyle w:val="TOC1"/>
        <w:tabs>
          <w:tab w:val="left" w:pos="720"/>
        </w:tabs>
        <w:rPr>
          <w:rFonts w:asciiTheme="minorHAnsi" w:eastAsiaTheme="minorEastAsia" w:hAnsiTheme="minorHAnsi" w:cstheme="minorBidi"/>
          <w:noProof/>
          <w:kern w:val="2"/>
          <w:sz w:val="24"/>
          <w:szCs w:val="24"/>
          <w14:ligatures w14:val="standardContextual"/>
        </w:rPr>
      </w:pPr>
      <w:r>
        <w:rPr>
          <w:noProof/>
        </w:rPr>
        <w:t>Y</w:t>
      </w:r>
      <w:r>
        <w:rPr>
          <w:rFonts w:asciiTheme="minorHAnsi" w:eastAsiaTheme="minorEastAsia" w:hAnsiTheme="minorHAnsi" w:cstheme="minorBidi"/>
          <w:noProof/>
          <w:kern w:val="2"/>
          <w:sz w:val="24"/>
          <w:szCs w:val="24"/>
          <w14:ligatures w14:val="standardContextual"/>
        </w:rPr>
        <w:tab/>
      </w:r>
      <w:r>
        <w:rPr>
          <w:noProof/>
        </w:rPr>
        <w:t>Modality Scheduled Procedure Step Service and Resources</w:t>
      </w:r>
      <w:r>
        <w:rPr>
          <w:noProof/>
        </w:rPr>
        <w:tab/>
      </w:r>
      <w:r>
        <w:rPr>
          <w:noProof/>
        </w:rPr>
        <w:fldChar w:fldCharType="begin"/>
      </w:r>
      <w:r>
        <w:rPr>
          <w:noProof/>
        </w:rPr>
        <w:instrText xml:space="preserve"> PAGEREF _Toc194311802 \h </w:instrText>
      </w:r>
      <w:r>
        <w:rPr>
          <w:noProof/>
        </w:rPr>
      </w:r>
      <w:r>
        <w:rPr>
          <w:noProof/>
        </w:rPr>
        <w:fldChar w:fldCharType="separate"/>
      </w:r>
      <w:r>
        <w:rPr>
          <w:noProof/>
        </w:rPr>
        <w:t>9</w:t>
      </w:r>
      <w:r>
        <w:rPr>
          <w:noProof/>
        </w:rPr>
        <w:fldChar w:fldCharType="end"/>
      </w:r>
    </w:p>
    <w:p w14:paraId="594F0A5C" w14:textId="7C4789A1" w:rsidR="003D5A43" w:rsidRDefault="003D5A43">
      <w:pPr>
        <w:pStyle w:val="TOC2"/>
        <w:tabs>
          <w:tab w:val="left" w:pos="1260"/>
        </w:tabs>
        <w:rPr>
          <w:rFonts w:asciiTheme="minorHAnsi" w:eastAsiaTheme="minorEastAsia" w:hAnsiTheme="minorHAnsi" w:cstheme="minorBidi"/>
          <w:noProof/>
          <w:kern w:val="2"/>
          <w:sz w:val="24"/>
          <w:szCs w:val="24"/>
          <w14:ligatures w14:val="standardContextual"/>
        </w:rPr>
      </w:pPr>
      <w:r>
        <w:rPr>
          <w:noProof/>
        </w:rPr>
        <w:t>Y.1</w:t>
      </w:r>
      <w:r>
        <w:rPr>
          <w:rFonts w:asciiTheme="minorHAnsi" w:eastAsiaTheme="minorEastAsia" w:hAnsiTheme="minorHAnsi" w:cstheme="minorBidi"/>
          <w:noProof/>
          <w:kern w:val="2"/>
          <w:sz w:val="24"/>
          <w:szCs w:val="24"/>
          <w14:ligatures w14:val="standardContextual"/>
        </w:rPr>
        <w:tab/>
      </w:r>
      <w:r>
        <w:rPr>
          <w:noProof/>
        </w:rPr>
        <w:t>Overview</w:t>
      </w:r>
      <w:r>
        <w:rPr>
          <w:noProof/>
        </w:rPr>
        <w:tab/>
      </w:r>
      <w:r>
        <w:rPr>
          <w:noProof/>
        </w:rPr>
        <w:fldChar w:fldCharType="begin"/>
      </w:r>
      <w:r>
        <w:rPr>
          <w:noProof/>
        </w:rPr>
        <w:instrText xml:space="preserve"> PAGEREF _Toc194311803 \h </w:instrText>
      </w:r>
      <w:r>
        <w:rPr>
          <w:noProof/>
        </w:rPr>
      </w:r>
      <w:r>
        <w:rPr>
          <w:noProof/>
        </w:rPr>
        <w:fldChar w:fldCharType="separate"/>
      </w:r>
      <w:r>
        <w:rPr>
          <w:noProof/>
        </w:rPr>
        <w:t>9</w:t>
      </w:r>
      <w:r>
        <w:rPr>
          <w:noProof/>
        </w:rPr>
        <w:fldChar w:fldCharType="end"/>
      </w:r>
    </w:p>
    <w:p w14:paraId="484D5B71" w14:textId="72415763" w:rsidR="003D5A43" w:rsidRDefault="003D5A43">
      <w:pPr>
        <w:pStyle w:val="TOC3"/>
        <w:tabs>
          <w:tab w:val="left" w:pos="1800"/>
        </w:tabs>
        <w:rPr>
          <w:rFonts w:asciiTheme="minorHAnsi" w:eastAsiaTheme="minorEastAsia" w:hAnsiTheme="minorHAnsi" w:cstheme="minorBidi"/>
          <w:noProof/>
          <w:kern w:val="2"/>
          <w:sz w:val="24"/>
          <w:szCs w:val="24"/>
          <w14:ligatures w14:val="standardContextual"/>
        </w:rPr>
      </w:pPr>
      <w:r>
        <w:rPr>
          <w:noProof/>
        </w:rPr>
        <w:t>Y.1.1</w:t>
      </w:r>
      <w:r>
        <w:rPr>
          <w:rFonts w:asciiTheme="minorHAnsi" w:eastAsiaTheme="minorEastAsia" w:hAnsiTheme="minorHAnsi" w:cstheme="minorBidi"/>
          <w:noProof/>
          <w:kern w:val="2"/>
          <w:sz w:val="24"/>
          <w:szCs w:val="24"/>
          <w14:ligatures w14:val="standardContextual"/>
        </w:rPr>
        <w:tab/>
      </w:r>
      <w:r>
        <w:rPr>
          <w:noProof/>
        </w:rPr>
        <w:t>Resource Descriptions</w:t>
      </w:r>
      <w:r>
        <w:rPr>
          <w:noProof/>
        </w:rPr>
        <w:tab/>
      </w:r>
      <w:r>
        <w:rPr>
          <w:noProof/>
        </w:rPr>
        <w:fldChar w:fldCharType="begin"/>
      </w:r>
      <w:r>
        <w:rPr>
          <w:noProof/>
        </w:rPr>
        <w:instrText xml:space="preserve"> PAGEREF _Toc194311804 \h </w:instrText>
      </w:r>
      <w:r>
        <w:rPr>
          <w:noProof/>
        </w:rPr>
      </w:r>
      <w:r>
        <w:rPr>
          <w:noProof/>
        </w:rPr>
        <w:fldChar w:fldCharType="separate"/>
      </w:r>
      <w:r>
        <w:rPr>
          <w:noProof/>
        </w:rPr>
        <w:t>9</w:t>
      </w:r>
      <w:r>
        <w:rPr>
          <w:noProof/>
        </w:rPr>
        <w:fldChar w:fldCharType="end"/>
      </w:r>
    </w:p>
    <w:p w14:paraId="5AB9C6BB" w14:textId="1E91BE76" w:rsidR="003D5A43" w:rsidRDefault="003D5A43">
      <w:pPr>
        <w:pStyle w:val="TOC3"/>
        <w:tabs>
          <w:tab w:val="left" w:pos="1800"/>
        </w:tabs>
        <w:rPr>
          <w:rFonts w:asciiTheme="minorHAnsi" w:eastAsiaTheme="minorEastAsia" w:hAnsiTheme="minorHAnsi" w:cstheme="minorBidi"/>
          <w:noProof/>
          <w:kern w:val="2"/>
          <w:sz w:val="24"/>
          <w:szCs w:val="24"/>
          <w14:ligatures w14:val="standardContextual"/>
        </w:rPr>
      </w:pPr>
      <w:r>
        <w:rPr>
          <w:noProof/>
        </w:rPr>
        <w:t>Y.1.2</w:t>
      </w:r>
      <w:r>
        <w:rPr>
          <w:rFonts w:asciiTheme="minorHAnsi" w:eastAsiaTheme="minorEastAsia" w:hAnsiTheme="minorHAnsi" w:cstheme="minorBidi"/>
          <w:noProof/>
          <w:kern w:val="2"/>
          <w:sz w:val="24"/>
          <w:szCs w:val="24"/>
          <w14:ligatures w14:val="standardContextual"/>
        </w:rPr>
        <w:tab/>
      </w:r>
      <w:r>
        <w:rPr>
          <w:noProof/>
        </w:rPr>
        <w:t>Common Query Parameters</w:t>
      </w:r>
      <w:r>
        <w:rPr>
          <w:noProof/>
        </w:rPr>
        <w:tab/>
      </w:r>
      <w:r>
        <w:rPr>
          <w:noProof/>
        </w:rPr>
        <w:fldChar w:fldCharType="begin"/>
      </w:r>
      <w:r>
        <w:rPr>
          <w:noProof/>
        </w:rPr>
        <w:instrText xml:space="preserve"> PAGEREF _Toc194311805 \h </w:instrText>
      </w:r>
      <w:r>
        <w:rPr>
          <w:noProof/>
        </w:rPr>
      </w:r>
      <w:r>
        <w:rPr>
          <w:noProof/>
        </w:rPr>
        <w:fldChar w:fldCharType="separate"/>
      </w:r>
      <w:r>
        <w:rPr>
          <w:noProof/>
        </w:rPr>
        <w:t>9</w:t>
      </w:r>
      <w:r>
        <w:rPr>
          <w:noProof/>
        </w:rPr>
        <w:fldChar w:fldCharType="end"/>
      </w:r>
    </w:p>
    <w:p w14:paraId="2409D51E" w14:textId="2BC014CB" w:rsidR="003D5A43" w:rsidRDefault="003D5A43">
      <w:pPr>
        <w:pStyle w:val="TOC3"/>
        <w:tabs>
          <w:tab w:val="left" w:pos="1800"/>
        </w:tabs>
        <w:rPr>
          <w:rFonts w:asciiTheme="minorHAnsi" w:eastAsiaTheme="minorEastAsia" w:hAnsiTheme="minorHAnsi" w:cstheme="minorBidi"/>
          <w:noProof/>
          <w:kern w:val="2"/>
          <w:sz w:val="24"/>
          <w:szCs w:val="24"/>
          <w14:ligatures w14:val="standardContextual"/>
        </w:rPr>
      </w:pPr>
      <w:r>
        <w:rPr>
          <w:noProof/>
        </w:rPr>
        <w:t>Y.1.3</w:t>
      </w:r>
      <w:r>
        <w:rPr>
          <w:rFonts w:asciiTheme="minorHAnsi" w:eastAsiaTheme="minorEastAsia" w:hAnsiTheme="minorHAnsi" w:cstheme="minorBidi"/>
          <w:noProof/>
          <w:kern w:val="2"/>
          <w:sz w:val="24"/>
          <w:szCs w:val="24"/>
          <w14:ligatures w14:val="standardContextual"/>
        </w:rPr>
        <w:tab/>
      </w:r>
      <w:r>
        <w:rPr>
          <w:noProof/>
        </w:rPr>
        <w:t>Common Media Types</w:t>
      </w:r>
      <w:r>
        <w:rPr>
          <w:noProof/>
        </w:rPr>
        <w:tab/>
      </w:r>
      <w:r>
        <w:rPr>
          <w:noProof/>
        </w:rPr>
        <w:fldChar w:fldCharType="begin"/>
      </w:r>
      <w:r>
        <w:rPr>
          <w:noProof/>
        </w:rPr>
        <w:instrText xml:space="preserve"> PAGEREF _Toc194311806 \h </w:instrText>
      </w:r>
      <w:r>
        <w:rPr>
          <w:noProof/>
        </w:rPr>
      </w:r>
      <w:r>
        <w:rPr>
          <w:noProof/>
        </w:rPr>
        <w:fldChar w:fldCharType="separate"/>
      </w:r>
      <w:r>
        <w:rPr>
          <w:noProof/>
        </w:rPr>
        <w:t>9</w:t>
      </w:r>
      <w:r>
        <w:rPr>
          <w:noProof/>
        </w:rPr>
        <w:fldChar w:fldCharType="end"/>
      </w:r>
    </w:p>
    <w:p w14:paraId="2841A9EE" w14:textId="3CF20AAB" w:rsidR="003D5A43" w:rsidRDefault="003D5A43">
      <w:pPr>
        <w:pStyle w:val="TOC2"/>
        <w:tabs>
          <w:tab w:val="left" w:pos="1260"/>
        </w:tabs>
        <w:rPr>
          <w:rFonts w:asciiTheme="minorHAnsi" w:eastAsiaTheme="minorEastAsia" w:hAnsiTheme="minorHAnsi" w:cstheme="minorBidi"/>
          <w:noProof/>
          <w:kern w:val="2"/>
          <w:sz w:val="24"/>
          <w:szCs w:val="24"/>
          <w14:ligatures w14:val="standardContextual"/>
        </w:rPr>
      </w:pPr>
      <w:r>
        <w:rPr>
          <w:noProof/>
        </w:rPr>
        <w:t>Y.2</w:t>
      </w:r>
      <w:r>
        <w:rPr>
          <w:rFonts w:asciiTheme="minorHAnsi" w:eastAsiaTheme="minorEastAsia" w:hAnsiTheme="minorHAnsi" w:cstheme="minorBidi"/>
          <w:noProof/>
          <w:kern w:val="2"/>
          <w:sz w:val="24"/>
          <w:szCs w:val="24"/>
          <w14:ligatures w14:val="standardContextual"/>
        </w:rPr>
        <w:tab/>
      </w:r>
      <w:r>
        <w:rPr>
          <w:noProof/>
        </w:rPr>
        <w:t>Conformance</w:t>
      </w:r>
      <w:r>
        <w:rPr>
          <w:noProof/>
        </w:rPr>
        <w:tab/>
      </w:r>
      <w:r>
        <w:rPr>
          <w:noProof/>
        </w:rPr>
        <w:fldChar w:fldCharType="begin"/>
      </w:r>
      <w:r>
        <w:rPr>
          <w:noProof/>
        </w:rPr>
        <w:instrText xml:space="preserve"> PAGEREF _Toc194311807 \h </w:instrText>
      </w:r>
      <w:r>
        <w:rPr>
          <w:noProof/>
        </w:rPr>
      </w:r>
      <w:r>
        <w:rPr>
          <w:noProof/>
        </w:rPr>
        <w:fldChar w:fldCharType="separate"/>
      </w:r>
      <w:r>
        <w:rPr>
          <w:noProof/>
        </w:rPr>
        <w:t>10</w:t>
      </w:r>
      <w:r>
        <w:rPr>
          <w:noProof/>
        </w:rPr>
        <w:fldChar w:fldCharType="end"/>
      </w:r>
    </w:p>
    <w:p w14:paraId="7A20D49E" w14:textId="1FCB3D5B" w:rsidR="003D5A43" w:rsidRDefault="003D5A43">
      <w:pPr>
        <w:pStyle w:val="TOC2"/>
        <w:tabs>
          <w:tab w:val="left" w:pos="1260"/>
        </w:tabs>
        <w:rPr>
          <w:rFonts w:asciiTheme="minorHAnsi" w:eastAsiaTheme="minorEastAsia" w:hAnsiTheme="minorHAnsi" w:cstheme="minorBidi"/>
          <w:noProof/>
          <w:kern w:val="2"/>
          <w:sz w:val="24"/>
          <w:szCs w:val="24"/>
          <w14:ligatures w14:val="standardContextual"/>
        </w:rPr>
      </w:pPr>
      <w:r>
        <w:rPr>
          <w:noProof/>
        </w:rPr>
        <w:t>Y.3</w:t>
      </w:r>
      <w:r>
        <w:rPr>
          <w:rFonts w:asciiTheme="minorHAnsi" w:eastAsiaTheme="minorEastAsia" w:hAnsiTheme="minorHAnsi" w:cstheme="minorBidi"/>
          <w:noProof/>
          <w:kern w:val="2"/>
          <w:sz w:val="24"/>
          <w:szCs w:val="24"/>
          <w14:ligatures w14:val="standardContextual"/>
        </w:rPr>
        <w:tab/>
      </w:r>
      <w:r>
        <w:rPr>
          <w:noProof/>
        </w:rPr>
        <w:t>Transactions Overview</w:t>
      </w:r>
      <w:r>
        <w:rPr>
          <w:noProof/>
        </w:rPr>
        <w:tab/>
      </w:r>
      <w:r>
        <w:rPr>
          <w:noProof/>
        </w:rPr>
        <w:fldChar w:fldCharType="begin"/>
      </w:r>
      <w:r>
        <w:rPr>
          <w:noProof/>
        </w:rPr>
        <w:instrText xml:space="preserve"> PAGEREF _Toc194311808 \h </w:instrText>
      </w:r>
      <w:r>
        <w:rPr>
          <w:noProof/>
        </w:rPr>
      </w:r>
      <w:r>
        <w:rPr>
          <w:noProof/>
        </w:rPr>
        <w:fldChar w:fldCharType="separate"/>
      </w:r>
      <w:r>
        <w:rPr>
          <w:noProof/>
        </w:rPr>
        <w:t>10</w:t>
      </w:r>
      <w:r>
        <w:rPr>
          <w:noProof/>
        </w:rPr>
        <w:fldChar w:fldCharType="end"/>
      </w:r>
    </w:p>
    <w:p w14:paraId="5889A456" w14:textId="1D146F20" w:rsidR="003D5A43" w:rsidRDefault="003D5A43">
      <w:pPr>
        <w:pStyle w:val="TOC2"/>
        <w:tabs>
          <w:tab w:val="left" w:pos="1260"/>
        </w:tabs>
        <w:rPr>
          <w:rFonts w:asciiTheme="minorHAnsi" w:eastAsiaTheme="minorEastAsia" w:hAnsiTheme="minorHAnsi" w:cstheme="minorBidi"/>
          <w:noProof/>
          <w:kern w:val="2"/>
          <w:sz w:val="24"/>
          <w:szCs w:val="24"/>
          <w14:ligatures w14:val="standardContextual"/>
        </w:rPr>
      </w:pPr>
      <w:r>
        <w:rPr>
          <w:noProof/>
        </w:rPr>
        <w:t>Y.4</w:t>
      </w:r>
      <w:r>
        <w:rPr>
          <w:rFonts w:asciiTheme="minorHAnsi" w:eastAsiaTheme="minorEastAsia" w:hAnsiTheme="minorHAnsi" w:cstheme="minorBidi"/>
          <w:noProof/>
          <w:kern w:val="2"/>
          <w:sz w:val="24"/>
          <w:szCs w:val="24"/>
          <w14:ligatures w14:val="standardContextual"/>
        </w:rPr>
        <w:tab/>
      </w:r>
      <w:r>
        <w:rPr>
          <w:noProof/>
        </w:rPr>
        <w:t>Search Transaction</w:t>
      </w:r>
      <w:r>
        <w:rPr>
          <w:noProof/>
        </w:rPr>
        <w:tab/>
      </w:r>
      <w:r>
        <w:rPr>
          <w:noProof/>
        </w:rPr>
        <w:fldChar w:fldCharType="begin"/>
      </w:r>
      <w:r>
        <w:rPr>
          <w:noProof/>
        </w:rPr>
        <w:instrText xml:space="preserve"> PAGEREF _Toc194311809 \h </w:instrText>
      </w:r>
      <w:r>
        <w:rPr>
          <w:noProof/>
        </w:rPr>
      </w:r>
      <w:r>
        <w:rPr>
          <w:noProof/>
        </w:rPr>
        <w:fldChar w:fldCharType="separate"/>
      </w:r>
      <w:r>
        <w:rPr>
          <w:noProof/>
        </w:rPr>
        <w:t>10</w:t>
      </w:r>
      <w:r>
        <w:rPr>
          <w:noProof/>
        </w:rPr>
        <w:fldChar w:fldCharType="end"/>
      </w:r>
    </w:p>
    <w:p w14:paraId="337269A9" w14:textId="2CD80D9E" w:rsidR="003D5A43" w:rsidRDefault="003D5A43">
      <w:pPr>
        <w:pStyle w:val="TOC3"/>
        <w:tabs>
          <w:tab w:val="left" w:pos="1800"/>
        </w:tabs>
        <w:rPr>
          <w:rFonts w:asciiTheme="minorHAnsi" w:eastAsiaTheme="minorEastAsia" w:hAnsiTheme="minorHAnsi" w:cstheme="minorBidi"/>
          <w:noProof/>
          <w:kern w:val="2"/>
          <w:sz w:val="24"/>
          <w:szCs w:val="24"/>
          <w14:ligatures w14:val="standardContextual"/>
        </w:rPr>
      </w:pPr>
      <w:r>
        <w:rPr>
          <w:noProof/>
        </w:rPr>
        <w:t>Y.4.1</w:t>
      </w:r>
      <w:r>
        <w:rPr>
          <w:rFonts w:asciiTheme="minorHAnsi" w:eastAsiaTheme="minorEastAsia" w:hAnsiTheme="minorHAnsi" w:cstheme="minorBidi"/>
          <w:noProof/>
          <w:kern w:val="2"/>
          <w:sz w:val="24"/>
          <w:szCs w:val="24"/>
          <w14:ligatures w14:val="standardContextual"/>
        </w:rPr>
        <w:tab/>
      </w:r>
      <w:r>
        <w:rPr>
          <w:noProof/>
        </w:rPr>
        <w:t>Request</w:t>
      </w:r>
      <w:r>
        <w:rPr>
          <w:noProof/>
        </w:rPr>
        <w:tab/>
      </w:r>
      <w:r>
        <w:rPr>
          <w:noProof/>
        </w:rPr>
        <w:fldChar w:fldCharType="begin"/>
      </w:r>
      <w:r>
        <w:rPr>
          <w:noProof/>
        </w:rPr>
        <w:instrText xml:space="preserve"> PAGEREF _Toc194311810 \h </w:instrText>
      </w:r>
      <w:r>
        <w:rPr>
          <w:noProof/>
        </w:rPr>
      </w:r>
      <w:r>
        <w:rPr>
          <w:noProof/>
        </w:rPr>
        <w:fldChar w:fldCharType="separate"/>
      </w:r>
      <w:r>
        <w:rPr>
          <w:noProof/>
        </w:rPr>
        <w:t>11</w:t>
      </w:r>
      <w:r>
        <w:rPr>
          <w:noProof/>
        </w:rPr>
        <w:fldChar w:fldCharType="end"/>
      </w:r>
    </w:p>
    <w:p w14:paraId="474C39E2" w14:textId="2DEA825C" w:rsidR="003D5A43" w:rsidRDefault="003D5A43">
      <w:pPr>
        <w:pStyle w:val="TOC4"/>
        <w:tabs>
          <w:tab w:val="left" w:pos="2340"/>
        </w:tabs>
        <w:rPr>
          <w:rFonts w:asciiTheme="minorHAnsi" w:eastAsiaTheme="minorEastAsia" w:hAnsiTheme="minorHAnsi" w:cstheme="minorBidi"/>
          <w:noProof/>
          <w:kern w:val="2"/>
          <w:sz w:val="24"/>
          <w:szCs w:val="24"/>
          <w14:ligatures w14:val="standardContextual"/>
        </w:rPr>
      </w:pPr>
      <w:r>
        <w:rPr>
          <w:noProof/>
        </w:rPr>
        <w:t>Y.4.1.1</w:t>
      </w:r>
      <w:r>
        <w:rPr>
          <w:rFonts w:asciiTheme="minorHAnsi" w:eastAsiaTheme="minorEastAsia" w:hAnsiTheme="minorHAnsi" w:cstheme="minorBidi"/>
          <w:noProof/>
          <w:kern w:val="2"/>
          <w:sz w:val="24"/>
          <w:szCs w:val="24"/>
          <w14:ligatures w14:val="standardContextual"/>
        </w:rPr>
        <w:tab/>
      </w:r>
      <w:r>
        <w:rPr>
          <w:noProof/>
        </w:rPr>
        <w:t>Target Resources</w:t>
      </w:r>
      <w:r>
        <w:rPr>
          <w:noProof/>
        </w:rPr>
        <w:tab/>
      </w:r>
      <w:r>
        <w:rPr>
          <w:noProof/>
        </w:rPr>
        <w:fldChar w:fldCharType="begin"/>
      </w:r>
      <w:r>
        <w:rPr>
          <w:noProof/>
        </w:rPr>
        <w:instrText xml:space="preserve"> PAGEREF _Toc194311811 \h </w:instrText>
      </w:r>
      <w:r>
        <w:rPr>
          <w:noProof/>
        </w:rPr>
      </w:r>
      <w:r>
        <w:rPr>
          <w:noProof/>
        </w:rPr>
        <w:fldChar w:fldCharType="separate"/>
      </w:r>
      <w:r>
        <w:rPr>
          <w:noProof/>
        </w:rPr>
        <w:t>11</w:t>
      </w:r>
      <w:r>
        <w:rPr>
          <w:noProof/>
        </w:rPr>
        <w:fldChar w:fldCharType="end"/>
      </w:r>
    </w:p>
    <w:p w14:paraId="52556380" w14:textId="68B986D4" w:rsidR="003D5A43" w:rsidRDefault="003D5A43">
      <w:pPr>
        <w:pStyle w:val="TOC4"/>
        <w:tabs>
          <w:tab w:val="left" w:pos="2340"/>
        </w:tabs>
        <w:rPr>
          <w:rFonts w:asciiTheme="minorHAnsi" w:eastAsiaTheme="minorEastAsia" w:hAnsiTheme="minorHAnsi" w:cstheme="minorBidi"/>
          <w:noProof/>
          <w:kern w:val="2"/>
          <w:sz w:val="24"/>
          <w:szCs w:val="24"/>
          <w14:ligatures w14:val="standardContextual"/>
        </w:rPr>
      </w:pPr>
      <w:r>
        <w:rPr>
          <w:noProof/>
        </w:rPr>
        <w:t>Y.4.1.2</w:t>
      </w:r>
      <w:r>
        <w:rPr>
          <w:rFonts w:asciiTheme="minorHAnsi" w:eastAsiaTheme="minorEastAsia" w:hAnsiTheme="minorHAnsi" w:cstheme="minorBidi"/>
          <w:noProof/>
          <w:kern w:val="2"/>
          <w:sz w:val="24"/>
          <w:szCs w:val="24"/>
          <w14:ligatures w14:val="standardContextual"/>
        </w:rPr>
        <w:tab/>
      </w:r>
      <w:r>
        <w:rPr>
          <w:noProof/>
        </w:rPr>
        <w:t>Query Parameters</w:t>
      </w:r>
      <w:r>
        <w:rPr>
          <w:noProof/>
        </w:rPr>
        <w:tab/>
      </w:r>
      <w:r>
        <w:rPr>
          <w:noProof/>
        </w:rPr>
        <w:fldChar w:fldCharType="begin"/>
      </w:r>
      <w:r>
        <w:rPr>
          <w:noProof/>
        </w:rPr>
        <w:instrText xml:space="preserve"> PAGEREF _Toc194311812 \h </w:instrText>
      </w:r>
      <w:r>
        <w:rPr>
          <w:noProof/>
        </w:rPr>
      </w:r>
      <w:r>
        <w:rPr>
          <w:noProof/>
        </w:rPr>
        <w:fldChar w:fldCharType="separate"/>
      </w:r>
      <w:r>
        <w:rPr>
          <w:noProof/>
        </w:rPr>
        <w:t>11</w:t>
      </w:r>
      <w:r>
        <w:rPr>
          <w:noProof/>
        </w:rPr>
        <w:fldChar w:fldCharType="end"/>
      </w:r>
    </w:p>
    <w:p w14:paraId="30D6FB85" w14:textId="0046BD99" w:rsidR="003D5A43" w:rsidRDefault="003D5A43">
      <w:pPr>
        <w:pStyle w:val="TOC4"/>
        <w:tabs>
          <w:tab w:val="left" w:pos="2340"/>
        </w:tabs>
        <w:rPr>
          <w:rFonts w:asciiTheme="minorHAnsi" w:eastAsiaTheme="minorEastAsia" w:hAnsiTheme="minorHAnsi" w:cstheme="minorBidi"/>
          <w:noProof/>
          <w:kern w:val="2"/>
          <w:sz w:val="24"/>
          <w:szCs w:val="24"/>
          <w14:ligatures w14:val="standardContextual"/>
        </w:rPr>
      </w:pPr>
      <w:r>
        <w:rPr>
          <w:noProof/>
        </w:rPr>
        <w:t>Y.4.1.3</w:t>
      </w:r>
      <w:r>
        <w:rPr>
          <w:rFonts w:asciiTheme="minorHAnsi" w:eastAsiaTheme="minorEastAsia" w:hAnsiTheme="minorHAnsi" w:cstheme="minorBidi"/>
          <w:noProof/>
          <w:kern w:val="2"/>
          <w:sz w:val="24"/>
          <w:szCs w:val="24"/>
          <w14:ligatures w14:val="standardContextual"/>
        </w:rPr>
        <w:tab/>
      </w:r>
      <w:r>
        <w:rPr>
          <w:noProof/>
        </w:rPr>
        <w:t>Request Header Fields</w:t>
      </w:r>
      <w:r>
        <w:rPr>
          <w:noProof/>
        </w:rPr>
        <w:tab/>
      </w:r>
      <w:r>
        <w:rPr>
          <w:noProof/>
        </w:rPr>
        <w:fldChar w:fldCharType="begin"/>
      </w:r>
      <w:r>
        <w:rPr>
          <w:noProof/>
        </w:rPr>
        <w:instrText xml:space="preserve"> PAGEREF _Toc194311813 \h </w:instrText>
      </w:r>
      <w:r>
        <w:rPr>
          <w:noProof/>
        </w:rPr>
      </w:r>
      <w:r>
        <w:rPr>
          <w:noProof/>
        </w:rPr>
        <w:fldChar w:fldCharType="separate"/>
      </w:r>
      <w:r>
        <w:rPr>
          <w:noProof/>
        </w:rPr>
        <w:t>11</w:t>
      </w:r>
      <w:r>
        <w:rPr>
          <w:noProof/>
        </w:rPr>
        <w:fldChar w:fldCharType="end"/>
      </w:r>
    </w:p>
    <w:p w14:paraId="427BE4E0" w14:textId="394D9FBB" w:rsidR="003D5A43" w:rsidRDefault="003D5A43">
      <w:pPr>
        <w:pStyle w:val="TOC4"/>
        <w:tabs>
          <w:tab w:val="left" w:pos="2340"/>
        </w:tabs>
        <w:rPr>
          <w:rFonts w:asciiTheme="minorHAnsi" w:eastAsiaTheme="minorEastAsia" w:hAnsiTheme="minorHAnsi" w:cstheme="minorBidi"/>
          <w:noProof/>
          <w:kern w:val="2"/>
          <w:sz w:val="24"/>
          <w:szCs w:val="24"/>
          <w14:ligatures w14:val="standardContextual"/>
        </w:rPr>
      </w:pPr>
      <w:r>
        <w:rPr>
          <w:noProof/>
        </w:rPr>
        <w:t>Y.4.1.4</w:t>
      </w:r>
      <w:r>
        <w:rPr>
          <w:rFonts w:asciiTheme="minorHAnsi" w:eastAsiaTheme="minorEastAsia" w:hAnsiTheme="minorHAnsi" w:cstheme="minorBidi"/>
          <w:noProof/>
          <w:kern w:val="2"/>
          <w:sz w:val="24"/>
          <w:szCs w:val="24"/>
          <w14:ligatures w14:val="standardContextual"/>
        </w:rPr>
        <w:tab/>
      </w:r>
      <w:r>
        <w:rPr>
          <w:noProof/>
        </w:rPr>
        <w:t>Request Payload</w:t>
      </w:r>
      <w:r>
        <w:rPr>
          <w:noProof/>
        </w:rPr>
        <w:tab/>
      </w:r>
      <w:r>
        <w:rPr>
          <w:noProof/>
        </w:rPr>
        <w:fldChar w:fldCharType="begin"/>
      </w:r>
      <w:r>
        <w:rPr>
          <w:noProof/>
        </w:rPr>
        <w:instrText xml:space="preserve"> PAGEREF _Toc194311814 \h </w:instrText>
      </w:r>
      <w:r>
        <w:rPr>
          <w:noProof/>
        </w:rPr>
      </w:r>
      <w:r>
        <w:rPr>
          <w:noProof/>
        </w:rPr>
        <w:fldChar w:fldCharType="separate"/>
      </w:r>
      <w:r>
        <w:rPr>
          <w:noProof/>
        </w:rPr>
        <w:t>11</w:t>
      </w:r>
      <w:r>
        <w:rPr>
          <w:noProof/>
        </w:rPr>
        <w:fldChar w:fldCharType="end"/>
      </w:r>
    </w:p>
    <w:p w14:paraId="26082AC3" w14:textId="23A644D0" w:rsidR="003D5A43" w:rsidRDefault="003D5A43">
      <w:pPr>
        <w:pStyle w:val="TOC3"/>
        <w:tabs>
          <w:tab w:val="left" w:pos="1800"/>
        </w:tabs>
        <w:rPr>
          <w:rFonts w:asciiTheme="minorHAnsi" w:eastAsiaTheme="minorEastAsia" w:hAnsiTheme="minorHAnsi" w:cstheme="minorBidi"/>
          <w:noProof/>
          <w:kern w:val="2"/>
          <w:sz w:val="24"/>
          <w:szCs w:val="24"/>
          <w14:ligatures w14:val="standardContextual"/>
        </w:rPr>
      </w:pPr>
      <w:r>
        <w:rPr>
          <w:noProof/>
        </w:rPr>
        <w:t>Y.4.2</w:t>
      </w:r>
      <w:r>
        <w:rPr>
          <w:rFonts w:asciiTheme="minorHAnsi" w:eastAsiaTheme="minorEastAsia" w:hAnsiTheme="minorHAnsi" w:cstheme="minorBidi"/>
          <w:noProof/>
          <w:kern w:val="2"/>
          <w:sz w:val="24"/>
          <w:szCs w:val="24"/>
          <w14:ligatures w14:val="standardContextual"/>
        </w:rPr>
        <w:tab/>
      </w:r>
      <w:r>
        <w:rPr>
          <w:noProof/>
        </w:rPr>
        <w:t>Behavior</w:t>
      </w:r>
      <w:r>
        <w:rPr>
          <w:noProof/>
        </w:rPr>
        <w:tab/>
      </w:r>
      <w:r>
        <w:rPr>
          <w:noProof/>
        </w:rPr>
        <w:fldChar w:fldCharType="begin"/>
      </w:r>
      <w:r>
        <w:rPr>
          <w:noProof/>
        </w:rPr>
        <w:instrText xml:space="preserve"> PAGEREF _Toc194311815 \h </w:instrText>
      </w:r>
      <w:r>
        <w:rPr>
          <w:noProof/>
        </w:rPr>
      </w:r>
      <w:r>
        <w:rPr>
          <w:noProof/>
        </w:rPr>
        <w:fldChar w:fldCharType="separate"/>
      </w:r>
      <w:r>
        <w:rPr>
          <w:noProof/>
        </w:rPr>
        <w:t>11</w:t>
      </w:r>
      <w:r>
        <w:rPr>
          <w:noProof/>
        </w:rPr>
        <w:fldChar w:fldCharType="end"/>
      </w:r>
    </w:p>
    <w:p w14:paraId="225D35F6" w14:textId="40E094EA" w:rsidR="003D5A43" w:rsidRDefault="003D5A43">
      <w:pPr>
        <w:pStyle w:val="TOC3"/>
        <w:tabs>
          <w:tab w:val="left" w:pos="1800"/>
        </w:tabs>
        <w:rPr>
          <w:rFonts w:asciiTheme="minorHAnsi" w:eastAsiaTheme="minorEastAsia" w:hAnsiTheme="minorHAnsi" w:cstheme="minorBidi"/>
          <w:noProof/>
          <w:kern w:val="2"/>
          <w:sz w:val="24"/>
          <w:szCs w:val="24"/>
          <w14:ligatures w14:val="standardContextual"/>
        </w:rPr>
      </w:pPr>
      <w:r>
        <w:rPr>
          <w:noProof/>
        </w:rPr>
        <w:t>Y.4.3</w:t>
      </w:r>
      <w:r>
        <w:rPr>
          <w:rFonts w:asciiTheme="minorHAnsi" w:eastAsiaTheme="minorEastAsia" w:hAnsiTheme="minorHAnsi" w:cstheme="minorBidi"/>
          <w:noProof/>
          <w:kern w:val="2"/>
          <w:sz w:val="24"/>
          <w:szCs w:val="24"/>
          <w14:ligatures w14:val="standardContextual"/>
        </w:rPr>
        <w:tab/>
      </w:r>
      <w:r>
        <w:rPr>
          <w:noProof/>
        </w:rPr>
        <w:t>Response</w:t>
      </w:r>
      <w:r>
        <w:rPr>
          <w:noProof/>
        </w:rPr>
        <w:tab/>
      </w:r>
      <w:r>
        <w:rPr>
          <w:noProof/>
        </w:rPr>
        <w:fldChar w:fldCharType="begin"/>
      </w:r>
      <w:r>
        <w:rPr>
          <w:noProof/>
        </w:rPr>
        <w:instrText xml:space="preserve"> PAGEREF _Toc194311816 \h </w:instrText>
      </w:r>
      <w:r>
        <w:rPr>
          <w:noProof/>
        </w:rPr>
      </w:r>
      <w:r>
        <w:rPr>
          <w:noProof/>
        </w:rPr>
        <w:fldChar w:fldCharType="separate"/>
      </w:r>
      <w:r>
        <w:rPr>
          <w:noProof/>
        </w:rPr>
        <w:t>11</w:t>
      </w:r>
      <w:r>
        <w:rPr>
          <w:noProof/>
        </w:rPr>
        <w:fldChar w:fldCharType="end"/>
      </w:r>
    </w:p>
    <w:p w14:paraId="6CEBDDE7" w14:textId="25E7570A" w:rsidR="003D5A43" w:rsidRDefault="003D5A43">
      <w:pPr>
        <w:pStyle w:val="TOC4"/>
        <w:tabs>
          <w:tab w:val="left" w:pos="2340"/>
        </w:tabs>
        <w:rPr>
          <w:rFonts w:asciiTheme="minorHAnsi" w:eastAsiaTheme="minorEastAsia" w:hAnsiTheme="minorHAnsi" w:cstheme="minorBidi"/>
          <w:noProof/>
          <w:kern w:val="2"/>
          <w:sz w:val="24"/>
          <w:szCs w:val="24"/>
          <w14:ligatures w14:val="standardContextual"/>
        </w:rPr>
      </w:pPr>
      <w:r>
        <w:rPr>
          <w:noProof/>
        </w:rPr>
        <w:t>Y.4.3.1</w:t>
      </w:r>
      <w:r>
        <w:rPr>
          <w:rFonts w:asciiTheme="minorHAnsi" w:eastAsiaTheme="minorEastAsia" w:hAnsiTheme="minorHAnsi" w:cstheme="minorBidi"/>
          <w:noProof/>
          <w:kern w:val="2"/>
          <w:sz w:val="24"/>
          <w:szCs w:val="24"/>
          <w14:ligatures w14:val="standardContextual"/>
        </w:rPr>
        <w:tab/>
      </w:r>
      <w:r>
        <w:rPr>
          <w:noProof/>
        </w:rPr>
        <w:t>Status Codes</w:t>
      </w:r>
      <w:r>
        <w:rPr>
          <w:noProof/>
        </w:rPr>
        <w:tab/>
      </w:r>
      <w:r>
        <w:rPr>
          <w:noProof/>
        </w:rPr>
        <w:fldChar w:fldCharType="begin"/>
      </w:r>
      <w:r>
        <w:rPr>
          <w:noProof/>
        </w:rPr>
        <w:instrText xml:space="preserve"> PAGEREF _Toc194311817 \h </w:instrText>
      </w:r>
      <w:r>
        <w:rPr>
          <w:noProof/>
        </w:rPr>
      </w:r>
      <w:r>
        <w:rPr>
          <w:noProof/>
        </w:rPr>
        <w:fldChar w:fldCharType="separate"/>
      </w:r>
      <w:r>
        <w:rPr>
          <w:noProof/>
        </w:rPr>
        <w:t>12</w:t>
      </w:r>
      <w:r>
        <w:rPr>
          <w:noProof/>
        </w:rPr>
        <w:fldChar w:fldCharType="end"/>
      </w:r>
    </w:p>
    <w:p w14:paraId="2FACE852" w14:textId="0CAA6C29" w:rsidR="003D5A43" w:rsidRDefault="003D5A43">
      <w:pPr>
        <w:pStyle w:val="TOC4"/>
        <w:tabs>
          <w:tab w:val="left" w:pos="2340"/>
        </w:tabs>
        <w:rPr>
          <w:rFonts w:asciiTheme="minorHAnsi" w:eastAsiaTheme="minorEastAsia" w:hAnsiTheme="minorHAnsi" w:cstheme="minorBidi"/>
          <w:noProof/>
          <w:kern w:val="2"/>
          <w:sz w:val="24"/>
          <w:szCs w:val="24"/>
          <w14:ligatures w14:val="standardContextual"/>
        </w:rPr>
      </w:pPr>
      <w:r>
        <w:rPr>
          <w:noProof/>
        </w:rPr>
        <w:t>Y.4.3.2</w:t>
      </w:r>
      <w:r>
        <w:rPr>
          <w:rFonts w:asciiTheme="minorHAnsi" w:eastAsiaTheme="minorEastAsia" w:hAnsiTheme="minorHAnsi" w:cstheme="minorBidi"/>
          <w:noProof/>
          <w:kern w:val="2"/>
          <w:sz w:val="24"/>
          <w:szCs w:val="24"/>
          <w14:ligatures w14:val="standardContextual"/>
        </w:rPr>
        <w:tab/>
      </w:r>
      <w:r>
        <w:rPr>
          <w:noProof/>
        </w:rPr>
        <w:t>Response Header Fields</w:t>
      </w:r>
      <w:r>
        <w:rPr>
          <w:noProof/>
        </w:rPr>
        <w:tab/>
      </w:r>
      <w:r>
        <w:rPr>
          <w:noProof/>
        </w:rPr>
        <w:fldChar w:fldCharType="begin"/>
      </w:r>
      <w:r>
        <w:rPr>
          <w:noProof/>
        </w:rPr>
        <w:instrText xml:space="preserve"> PAGEREF _Toc194311818 \h </w:instrText>
      </w:r>
      <w:r>
        <w:rPr>
          <w:noProof/>
        </w:rPr>
      </w:r>
      <w:r>
        <w:rPr>
          <w:noProof/>
        </w:rPr>
        <w:fldChar w:fldCharType="separate"/>
      </w:r>
      <w:r>
        <w:rPr>
          <w:noProof/>
        </w:rPr>
        <w:t>12</w:t>
      </w:r>
      <w:r>
        <w:rPr>
          <w:noProof/>
        </w:rPr>
        <w:fldChar w:fldCharType="end"/>
      </w:r>
    </w:p>
    <w:p w14:paraId="17595FF1" w14:textId="5DE34DD5" w:rsidR="003D5A43" w:rsidRDefault="003D5A43">
      <w:pPr>
        <w:pStyle w:val="TOC4"/>
        <w:tabs>
          <w:tab w:val="left" w:pos="2340"/>
        </w:tabs>
        <w:rPr>
          <w:rFonts w:asciiTheme="minorHAnsi" w:eastAsiaTheme="minorEastAsia" w:hAnsiTheme="minorHAnsi" w:cstheme="minorBidi"/>
          <w:noProof/>
          <w:kern w:val="2"/>
          <w:sz w:val="24"/>
          <w:szCs w:val="24"/>
          <w14:ligatures w14:val="standardContextual"/>
        </w:rPr>
      </w:pPr>
      <w:r>
        <w:rPr>
          <w:noProof/>
        </w:rPr>
        <w:t>Y.4.3.3</w:t>
      </w:r>
      <w:r>
        <w:rPr>
          <w:rFonts w:asciiTheme="minorHAnsi" w:eastAsiaTheme="minorEastAsia" w:hAnsiTheme="minorHAnsi" w:cstheme="minorBidi"/>
          <w:noProof/>
          <w:kern w:val="2"/>
          <w:sz w:val="24"/>
          <w:szCs w:val="24"/>
          <w14:ligatures w14:val="standardContextual"/>
        </w:rPr>
        <w:tab/>
      </w:r>
      <w:r>
        <w:rPr>
          <w:noProof/>
        </w:rPr>
        <w:t>Response Payload</w:t>
      </w:r>
      <w:r>
        <w:rPr>
          <w:noProof/>
        </w:rPr>
        <w:tab/>
      </w:r>
      <w:r>
        <w:rPr>
          <w:noProof/>
        </w:rPr>
        <w:fldChar w:fldCharType="begin"/>
      </w:r>
      <w:r>
        <w:rPr>
          <w:noProof/>
        </w:rPr>
        <w:instrText xml:space="preserve"> PAGEREF _Toc194311819 \h </w:instrText>
      </w:r>
      <w:r>
        <w:rPr>
          <w:noProof/>
        </w:rPr>
      </w:r>
      <w:r>
        <w:rPr>
          <w:noProof/>
        </w:rPr>
        <w:fldChar w:fldCharType="separate"/>
      </w:r>
      <w:r>
        <w:rPr>
          <w:noProof/>
        </w:rPr>
        <w:t>12</w:t>
      </w:r>
      <w:r>
        <w:rPr>
          <w:noProof/>
        </w:rPr>
        <w:fldChar w:fldCharType="end"/>
      </w:r>
    </w:p>
    <w:p w14:paraId="5AC26555" w14:textId="6E949CE3" w:rsidR="003D5A43" w:rsidRDefault="003D5A43">
      <w:pPr>
        <w:pStyle w:val="TOC1"/>
        <w:tabs>
          <w:tab w:val="left" w:pos="720"/>
        </w:tabs>
        <w:rPr>
          <w:rFonts w:asciiTheme="minorHAnsi" w:eastAsiaTheme="minorEastAsia" w:hAnsiTheme="minorHAnsi" w:cstheme="minorBidi"/>
          <w:noProof/>
          <w:kern w:val="2"/>
          <w:sz w:val="24"/>
          <w:szCs w:val="24"/>
          <w14:ligatures w14:val="standardContextual"/>
        </w:rPr>
      </w:pPr>
      <w:r>
        <w:rPr>
          <w:noProof/>
        </w:rPr>
        <w:t>X</w:t>
      </w:r>
      <w:r>
        <w:rPr>
          <w:rFonts w:asciiTheme="minorHAnsi" w:eastAsiaTheme="minorEastAsia" w:hAnsiTheme="minorHAnsi" w:cstheme="minorBidi"/>
          <w:noProof/>
          <w:kern w:val="2"/>
          <w:sz w:val="24"/>
          <w:szCs w:val="24"/>
          <w14:ligatures w14:val="standardContextual"/>
        </w:rPr>
        <w:tab/>
      </w:r>
      <w:r>
        <w:rPr>
          <w:noProof/>
        </w:rPr>
        <w:t>Modality Performed Procedure Step Service and Resources</w:t>
      </w:r>
      <w:r>
        <w:rPr>
          <w:noProof/>
        </w:rPr>
        <w:tab/>
      </w:r>
      <w:r>
        <w:rPr>
          <w:noProof/>
        </w:rPr>
        <w:fldChar w:fldCharType="begin"/>
      </w:r>
      <w:r>
        <w:rPr>
          <w:noProof/>
        </w:rPr>
        <w:instrText xml:space="preserve"> PAGEREF _Toc194311820 \h </w:instrText>
      </w:r>
      <w:r>
        <w:rPr>
          <w:noProof/>
        </w:rPr>
      </w:r>
      <w:r>
        <w:rPr>
          <w:noProof/>
        </w:rPr>
        <w:fldChar w:fldCharType="separate"/>
      </w:r>
      <w:r>
        <w:rPr>
          <w:noProof/>
        </w:rPr>
        <w:t>13</w:t>
      </w:r>
      <w:r>
        <w:rPr>
          <w:noProof/>
        </w:rPr>
        <w:fldChar w:fldCharType="end"/>
      </w:r>
    </w:p>
    <w:p w14:paraId="6EB66457" w14:textId="3F30764B" w:rsidR="003D5A43" w:rsidRDefault="003D5A43">
      <w:pPr>
        <w:pStyle w:val="TOC2"/>
        <w:tabs>
          <w:tab w:val="left" w:pos="1260"/>
        </w:tabs>
        <w:rPr>
          <w:rFonts w:asciiTheme="minorHAnsi" w:eastAsiaTheme="minorEastAsia" w:hAnsiTheme="minorHAnsi" w:cstheme="minorBidi"/>
          <w:noProof/>
          <w:kern w:val="2"/>
          <w:sz w:val="24"/>
          <w:szCs w:val="24"/>
          <w14:ligatures w14:val="standardContextual"/>
        </w:rPr>
      </w:pPr>
      <w:r>
        <w:rPr>
          <w:noProof/>
        </w:rPr>
        <w:t>X.1</w:t>
      </w:r>
      <w:r>
        <w:rPr>
          <w:rFonts w:asciiTheme="minorHAnsi" w:eastAsiaTheme="minorEastAsia" w:hAnsiTheme="minorHAnsi" w:cstheme="minorBidi"/>
          <w:noProof/>
          <w:kern w:val="2"/>
          <w:sz w:val="24"/>
          <w:szCs w:val="24"/>
          <w14:ligatures w14:val="standardContextual"/>
        </w:rPr>
        <w:tab/>
      </w:r>
      <w:r>
        <w:rPr>
          <w:noProof/>
        </w:rPr>
        <w:t>Overview</w:t>
      </w:r>
      <w:r>
        <w:rPr>
          <w:noProof/>
        </w:rPr>
        <w:tab/>
      </w:r>
      <w:r>
        <w:rPr>
          <w:noProof/>
        </w:rPr>
        <w:fldChar w:fldCharType="begin"/>
      </w:r>
      <w:r>
        <w:rPr>
          <w:noProof/>
        </w:rPr>
        <w:instrText xml:space="preserve"> PAGEREF _Toc194311821 \h </w:instrText>
      </w:r>
      <w:r>
        <w:rPr>
          <w:noProof/>
        </w:rPr>
      </w:r>
      <w:r>
        <w:rPr>
          <w:noProof/>
        </w:rPr>
        <w:fldChar w:fldCharType="separate"/>
      </w:r>
      <w:r>
        <w:rPr>
          <w:noProof/>
        </w:rPr>
        <w:t>13</w:t>
      </w:r>
      <w:r>
        <w:rPr>
          <w:noProof/>
        </w:rPr>
        <w:fldChar w:fldCharType="end"/>
      </w:r>
    </w:p>
    <w:p w14:paraId="66343E1C" w14:textId="512C323B" w:rsidR="003D5A43" w:rsidRDefault="003D5A43">
      <w:pPr>
        <w:pStyle w:val="TOC3"/>
        <w:tabs>
          <w:tab w:val="left" w:pos="1800"/>
        </w:tabs>
        <w:rPr>
          <w:rFonts w:asciiTheme="minorHAnsi" w:eastAsiaTheme="minorEastAsia" w:hAnsiTheme="minorHAnsi" w:cstheme="minorBidi"/>
          <w:noProof/>
          <w:kern w:val="2"/>
          <w:sz w:val="24"/>
          <w:szCs w:val="24"/>
          <w14:ligatures w14:val="standardContextual"/>
        </w:rPr>
      </w:pPr>
      <w:r>
        <w:rPr>
          <w:noProof/>
        </w:rPr>
        <w:t>X.1.1</w:t>
      </w:r>
      <w:r>
        <w:rPr>
          <w:rFonts w:asciiTheme="minorHAnsi" w:eastAsiaTheme="minorEastAsia" w:hAnsiTheme="minorHAnsi" w:cstheme="minorBidi"/>
          <w:noProof/>
          <w:kern w:val="2"/>
          <w:sz w:val="24"/>
          <w:szCs w:val="24"/>
          <w14:ligatures w14:val="standardContextual"/>
        </w:rPr>
        <w:tab/>
      </w:r>
      <w:r>
        <w:rPr>
          <w:noProof/>
        </w:rPr>
        <w:t>Resource Descriptions</w:t>
      </w:r>
      <w:r>
        <w:rPr>
          <w:noProof/>
        </w:rPr>
        <w:tab/>
      </w:r>
      <w:r>
        <w:rPr>
          <w:noProof/>
        </w:rPr>
        <w:fldChar w:fldCharType="begin"/>
      </w:r>
      <w:r>
        <w:rPr>
          <w:noProof/>
        </w:rPr>
        <w:instrText xml:space="preserve"> PAGEREF _Toc194311822 \h </w:instrText>
      </w:r>
      <w:r>
        <w:rPr>
          <w:noProof/>
        </w:rPr>
      </w:r>
      <w:r>
        <w:rPr>
          <w:noProof/>
        </w:rPr>
        <w:fldChar w:fldCharType="separate"/>
      </w:r>
      <w:r>
        <w:rPr>
          <w:noProof/>
        </w:rPr>
        <w:t>13</w:t>
      </w:r>
      <w:r>
        <w:rPr>
          <w:noProof/>
        </w:rPr>
        <w:fldChar w:fldCharType="end"/>
      </w:r>
    </w:p>
    <w:p w14:paraId="7D3FB693" w14:textId="7831E725" w:rsidR="003D5A43" w:rsidRDefault="003D5A43">
      <w:pPr>
        <w:pStyle w:val="TOC3"/>
        <w:tabs>
          <w:tab w:val="left" w:pos="1800"/>
        </w:tabs>
        <w:rPr>
          <w:rFonts w:asciiTheme="minorHAnsi" w:eastAsiaTheme="minorEastAsia" w:hAnsiTheme="minorHAnsi" w:cstheme="minorBidi"/>
          <w:noProof/>
          <w:kern w:val="2"/>
          <w:sz w:val="24"/>
          <w:szCs w:val="24"/>
          <w14:ligatures w14:val="standardContextual"/>
        </w:rPr>
      </w:pPr>
      <w:r>
        <w:rPr>
          <w:noProof/>
        </w:rPr>
        <w:t>X.1.2</w:t>
      </w:r>
      <w:r>
        <w:rPr>
          <w:rFonts w:asciiTheme="minorHAnsi" w:eastAsiaTheme="minorEastAsia" w:hAnsiTheme="minorHAnsi" w:cstheme="minorBidi"/>
          <w:noProof/>
          <w:kern w:val="2"/>
          <w:sz w:val="24"/>
          <w:szCs w:val="24"/>
          <w14:ligatures w14:val="standardContextual"/>
        </w:rPr>
        <w:tab/>
      </w:r>
      <w:r>
        <w:rPr>
          <w:noProof/>
        </w:rPr>
        <w:t>Common Query Parameters</w:t>
      </w:r>
      <w:r>
        <w:rPr>
          <w:noProof/>
        </w:rPr>
        <w:tab/>
      </w:r>
      <w:r>
        <w:rPr>
          <w:noProof/>
        </w:rPr>
        <w:fldChar w:fldCharType="begin"/>
      </w:r>
      <w:r>
        <w:rPr>
          <w:noProof/>
        </w:rPr>
        <w:instrText xml:space="preserve"> PAGEREF _Toc194311823 \h </w:instrText>
      </w:r>
      <w:r>
        <w:rPr>
          <w:noProof/>
        </w:rPr>
      </w:r>
      <w:r>
        <w:rPr>
          <w:noProof/>
        </w:rPr>
        <w:fldChar w:fldCharType="separate"/>
      </w:r>
      <w:r>
        <w:rPr>
          <w:noProof/>
        </w:rPr>
        <w:t>13</w:t>
      </w:r>
      <w:r>
        <w:rPr>
          <w:noProof/>
        </w:rPr>
        <w:fldChar w:fldCharType="end"/>
      </w:r>
    </w:p>
    <w:p w14:paraId="104C0FA7" w14:textId="26EAF3F2" w:rsidR="003D5A43" w:rsidRDefault="003D5A43">
      <w:pPr>
        <w:pStyle w:val="TOC3"/>
        <w:tabs>
          <w:tab w:val="left" w:pos="1800"/>
        </w:tabs>
        <w:rPr>
          <w:rFonts w:asciiTheme="minorHAnsi" w:eastAsiaTheme="minorEastAsia" w:hAnsiTheme="minorHAnsi" w:cstheme="minorBidi"/>
          <w:noProof/>
          <w:kern w:val="2"/>
          <w:sz w:val="24"/>
          <w:szCs w:val="24"/>
          <w14:ligatures w14:val="standardContextual"/>
        </w:rPr>
      </w:pPr>
      <w:r>
        <w:rPr>
          <w:noProof/>
        </w:rPr>
        <w:t>X.1.3</w:t>
      </w:r>
      <w:r>
        <w:rPr>
          <w:rFonts w:asciiTheme="minorHAnsi" w:eastAsiaTheme="minorEastAsia" w:hAnsiTheme="minorHAnsi" w:cstheme="minorBidi"/>
          <w:noProof/>
          <w:kern w:val="2"/>
          <w:sz w:val="24"/>
          <w:szCs w:val="24"/>
          <w14:ligatures w14:val="standardContextual"/>
        </w:rPr>
        <w:tab/>
      </w:r>
      <w:r>
        <w:rPr>
          <w:noProof/>
        </w:rPr>
        <w:t>Common Media Types</w:t>
      </w:r>
      <w:r>
        <w:rPr>
          <w:noProof/>
        </w:rPr>
        <w:tab/>
      </w:r>
      <w:r>
        <w:rPr>
          <w:noProof/>
        </w:rPr>
        <w:fldChar w:fldCharType="begin"/>
      </w:r>
      <w:r>
        <w:rPr>
          <w:noProof/>
        </w:rPr>
        <w:instrText xml:space="preserve"> PAGEREF _Toc194311824 \h </w:instrText>
      </w:r>
      <w:r>
        <w:rPr>
          <w:noProof/>
        </w:rPr>
      </w:r>
      <w:r>
        <w:rPr>
          <w:noProof/>
        </w:rPr>
        <w:fldChar w:fldCharType="separate"/>
      </w:r>
      <w:r>
        <w:rPr>
          <w:noProof/>
        </w:rPr>
        <w:t>14</w:t>
      </w:r>
      <w:r>
        <w:rPr>
          <w:noProof/>
        </w:rPr>
        <w:fldChar w:fldCharType="end"/>
      </w:r>
    </w:p>
    <w:p w14:paraId="51014306" w14:textId="58BB68EF" w:rsidR="003D5A43" w:rsidRDefault="003D5A43">
      <w:pPr>
        <w:pStyle w:val="TOC2"/>
        <w:tabs>
          <w:tab w:val="left" w:pos="1260"/>
        </w:tabs>
        <w:rPr>
          <w:rFonts w:asciiTheme="minorHAnsi" w:eastAsiaTheme="minorEastAsia" w:hAnsiTheme="minorHAnsi" w:cstheme="minorBidi"/>
          <w:noProof/>
          <w:kern w:val="2"/>
          <w:sz w:val="24"/>
          <w:szCs w:val="24"/>
          <w14:ligatures w14:val="standardContextual"/>
        </w:rPr>
      </w:pPr>
      <w:r>
        <w:rPr>
          <w:noProof/>
        </w:rPr>
        <w:t>X.2</w:t>
      </w:r>
      <w:r>
        <w:rPr>
          <w:rFonts w:asciiTheme="minorHAnsi" w:eastAsiaTheme="minorEastAsia" w:hAnsiTheme="minorHAnsi" w:cstheme="minorBidi"/>
          <w:noProof/>
          <w:kern w:val="2"/>
          <w:sz w:val="24"/>
          <w:szCs w:val="24"/>
          <w14:ligatures w14:val="standardContextual"/>
        </w:rPr>
        <w:tab/>
      </w:r>
      <w:r>
        <w:rPr>
          <w:noProof/>
        </w:rPr>
        <w:t>Conformance</w:t>
      </w:r>
      <w:r>
        <w:rPr>
          <w:noProof/>
        </w:rPr>
        <w:tab/>
      </w:r>
      <w:r>
        <w:rPr>
          <w:noProof/>
        </w:rPr>
        <w:fldChar w:fldCharType="begin"/>
      </w:r>
      <w:r>
        <w:rPr>
          <w:noProof/>
        </w:rPr>
        <w:instrText xml:space="preserve"> PAGEREF _Toc194311825 \h </w:instrText>
      </w:r>
      <w:r>
        <w:rPr>
          <w:noProof/>
        </w:rPr>
      </w:r>
      <w:r>
        <w:rPr>
          <w:noProof/>
        </w:rPr>
        <w:fldChar w:fldCharType="separate"/>
      </w:r>
      <w:r>
        <w:rPr>
          <w:noProof/>
        </w:rPr>
        <w:t>14</w:t>
      </w:r>
      <w:r>
        <w:rPr>
          <w:noProof/>
        </w:rPr>
        <w:fldChar w:fldCharType="end"/>
      </w:r>
    </w:p>
    <w:p w14:paraId="3875105A" w14:textId="1E84DAF8" w:rsidR="003D5A43" w:rsidRDefault="003D5A43">
      <w:pPr>
        <w:pStyle w:val="TOC2"/>
        <w:tabs>
          <w:tab w:val="left" w:pos="1260"/>
        </w:tabs>
        <w:rPr>
          <w:rFonts w:asciiTheme="minorHAnsi" w:eastAsiaTheme="minorEastAsia" w:hAnsiTheme="minorHAnsi" w:cstheme="minorBidi"/>
          <w:noProof/>
          <w:kern w:val="2"/>
          <w:sz w:val="24"/>
          <w:szCs w:val="24"/>
          <w14:ligatures w14:val="standardContextual"/>
        </w:rPr>
      </w:pPr>
      <w:r>
        <w:rPr>
          <w:noProof/>
        </w:rPr>
        <w:t>X.3</w:t>
      </w:r>
      <w:r>
        <w:rPr>
          <w:rFonts w:asciiTheme="minorHAnsi" w:eastAsiaTheme="minorEastAsia" w:hAnsiTheme="minorHAnsi" w:cstheme="minorBidi"/>
          <w:noProof/>
          <w:kern w:val="2"/>
          <w:sz w:val="24"/>
          <w:szCs w:val="24"/>
          <w14:ligatures w14:val="standardContextual"/>
        </w:rPr>
        <w:tab/>
      </w:r>
      <w:r>
        <w:rPr>
          <w:noProof/>
        </w:rPr>
        <w:t>Transactions Overview</w:t>
      </w:r>
      <w:r>
        <w:rPr>
          <w:noProof/>
        </w:rPr>
        <w:tab/>
      </w:r>
      <w:r>
        <w:rPr>
          <w:noProof/>
        </w:rPr>
        <w:fldChar w:fldCharType="begin"/>
      </w:r>
      <w:r>
        <w:rPr>
          <w:noProof/>
        </w:rPr>
        <w:instrText xml:space="preserve"> PAGEREF _Toc194311826 \h </w:instrText>
      </w:r>
      <w:r>
        <w:rPr>
          <w:noProof/>
        </w:rPr>
      </w:r>
      <w:r>
        <w:rPr>
          <w:noProof/>
        </w:rPr>
        <w:fldChar w:fldCharType="separate"/>
      </w:r>
      <w:r>
        <w:rPr>
          <w:noProof/>
        </w:rPr>
        <w:t>14</w:t>
      </w:r>
      <w:r>
        <w:rPr>
          <w:noProof/>
        </w:rPr>
        <w:fldChar w:fldCharType="end"/>
      </w:r>
    </w:p>
    <w:p w14:paraId="7E0117FF" w14:textId="5E9B8283" w:rsidR="003D5A43" w:rsidRDefault="003D5A43">
      <w:pPr>
        <w:pStyle w:val="TOC2"/>
        <w:tabs>
          <w:tab w:val="left" w:pos="1260"/>
        </w:tabs>
        <w:rPr>
          <w:rFonts w:asciiTheme="minorHAnsi" w:eastAsiaTheme="minorEastAsia" w:hAnsiTheme="minorHAnsi" w:cstheme="minorBidi"/>
          <w:noProof/>
          <w:kern w:val="2"/>
          <w:sz w:val="24"/>
          <w:szCs w:val="24"/>
          <w14:ligatures w14:val="standardContextual"/>
        </w:rPr>
      </w:pPr>
      <w:r>
        <w:rPr>
          <w:noProof/>
        </w:rPr>
        <w:t>X.4</w:t>
      </w:r>
      <w:r>
        <w:rPr>
          <w:rFonts w:asciiTheme="minorHAnsi" w:eastAsiaTheme="minorEastAsia" w:hAnsiTheme="minorHAnsi" w:cstheme="minorBidi"/>
          <w:noProof/>
          <w:kern w:val="2"/>
          <w:sz w:val="24"/>
          <w:szCs w:val="24"/>
          <w14:ligatures w14:val="standardContextual"/>
        </w:rPr>
        <w:tab/>
      </w:r>
      <w:r>
        <w:rPr>
          <w:noProof/>
        </w:rPr>
        <w:t>Create Transaction</w:t>
      </w:r>
      <w:r>
        <w:rPr>
          <w:noProof/>
        </w:rPr>
        <w:tab/>
      </w:r>
      <w:r>
        <w:rPr>
          <w:noProof/>
        </w:rPr>
        <w:fldChar w:fldCharType="begin"/>
      </w:r>
      <w:r>
        <w:rPr>
          <w:noProof/>
        </w:rPr>
        <w:instrText xml:space="preserve"> PAGEREF _Toc194311827 \h </w:instrText>
      </w:r>
      <w:r>
        <w:rPr>
          <w:noProof/>
        </w:rPr>
      </w:r>
      <w:r>
        <w:rPr>
          <w:noProof/>
        </w:rPr>
        <w:fldChar w:fldCharType="separate"/>
      </w:r>
      <w:r>
        <w:rPr>
          <w:noProof/>
        </w:rPr>
        <w:t>15</w:t>
      </w:r>
      <w:r>
        <w:rPr>
          <w:noProof/>
        </w:rPr>
        <w:fldChar w:fldCharType="end"/>
      </w:r>
    </w:p>
    <w:p w14:paraId="0B028089" w14:textId="35B40B32" w:rsidR="003D5A43" w:rsidRDefault="003D5A43">
      <w:pPr>
        <w:pStyle w:val="TOC3"/>
        <w:tabs>
          <w:tab w:val="left" w:pos="1800"/>
        </w:tabs>
        <w:rPr>
          <w:rFonts w:asciiTheme="minorHAnsi" w:eastAsiaTheme="minorEastAsia" w:hAnsiTheme="minorHAnsi" w:cstheme="minorBidi"/>
          <w:noProof/>
          <w:kern w:val="2"/>
          <w:sz w:val="24"/>
          <w:szCs w:val="24"/>
          <w14:ligatures w14:val="standardContextual"/>
        </w:rPr>
      </w:pPr>
      <w:r>
        <w:rPr>
          <w:noProof/>
        </w:rPr>
        <w:t>X.4.1</w:t>
      </w:r>
      <w:r>
        <w:rPr>
          <w:rFonts w:asciiTheme="minorHAnsi" w:eastAsiaTheme="minorEastAsia" w:hAnsiTheme="minorHAnsi" w:cstheme="minorBidi"/>
          <w:noProof/>
          <w:kern w:val="2"/>
          <w:sz w:val="24"/>
          <w:szCs w:val="24"/>
          <w14:ligatures w14:val="standardContextual"/>
        </w:rPr>
        <w:tab/>
      </w:r>
      <w:r>
        <w:rPr>
          <w:noProof/>
        </w:rPr>
        <w:t>Request</w:t>
      </w:r>
      <w:r>
        <w:rPr>
          <w:noProof/>
        </w:rPr>
        <w:tab/>
      </w:r>
      <w:r>
        <w:rPr>
          <w:noProof/>
        </w:rPr>
        <w:fldChar w:fldCharType="begin"/>
      </w:r>
      <w:r>
        <w:rPr>
          <w:noProof/>
        </w:rPr>
        <w:instrText xml:space="preserve"> PAGEREF _Toc194311828 \h </w:instrText>
      </w:r>
      <w:r>
        <w:rPr>
          <w:noProof/>
        </w:rPr>
      </w:r>
      <w:r>
        <w:rPr>
          <w:noProof/>
        </w:rPr>
        <w:fldChar w:fldCharType="separate"/>
      </w:r>
      <w:r>
        <w:rPr>
          <w:noProof/>
        </w:rPr>
        <w:t>15</w:t>
      </w:r>
      <w:r>
        <w:rPr>
          <w:noProof/>
        </w:rPr>
        <w:fldChar w:fldCharType="end"/>
      </w:r>
    </w:p>
    <w:p w14:paraId="7A09B4A6" w14:textId="25DDA55E" w:rsidR="003D5A43" w:rsidRDefault="003D5A43">
      <w:pPr>
        <w:pStyle w:val="TOC4"/>
        <w:tabs>
          <w:tab w:val="left" w:pos="2340"/>
        </w:tabs>
        <w:rPr>
          <w:rFonts w:asciiTheme="minorHAnsi" w:eastAsiaTheme="minorEastAsia" w:hAnsiTheme="minorHAnsi" w:cstheme="minorBidi"/>
          <w:noProof/>
          <w:kern w:val="2"/>
          <w:sz w:val="24"/>
          <w:szCs w:val="24"/>
          <w14:ligatures w14:val="standardContextual"/>
        </w:rPr>
      </w:pPr>
      <w:r>
        <w:rPr>
          <w:noProof/>
        </w:rPr>
        <w:t>X.4.1.1</w:t>
      </w:r>
      <w:r>
        <w:rPr>
          <w:rFonts w:asciiTheme="minorHAnsi" w:eastAsiaTheme="minorEastAsia" w:hAnsiTheme="minorHAnsi" w:cstheme="minorBidi"/>
          <w:noProof/>
          <w:kern w:val="2"/>
          <w:sz w:val="24"/>
          <w:szCs w:val="24"/>
          <w14:ligatures w14:val="standardContextual"/>
        </w:rPr>
        <w:tab/>
      </w:r>
      <w:r>
        <w:rPr>
          <w:noProof/>
        </w:rPr>
        <w:t>Target Resource</w:t>
      </w:r>
      <w:r>
        <w:rPr>
          <w:noProof/>
        </w:rPr>
        <w:tab/>
      </w:r>
      <w:r>
        <w:rPr>
          <w:noProof/>
        </w:rPr>
        <w:fldChar w:fldCharType="begin"/>
      </w:r>
      <w:r>
        <w:rPr>
          <w:noProof/>
        </w:rPr>
        <w:instrText xml:space="preserve"> PAGEREF _Toc194311829 \h </w:instrText>
      </w:r>
      <w:r>
        <w:rPr>
          <w:noProof/>
        </w:rPr>
      </w:r>
      <w:r>
        <w:rPr>
          <w:noProof/>
        </w:rPr>
        <w:fldChar w:fldCharType="separate"/>
      </w:r>
      <w:r>
        <w:rPr>
          <w:noProof/>
        </w:rPr>
        <w:t>16</w:t>
      </w:r>
      <w:r>
        <w:rPr>
          <w:noProof/>
        </w:rPr>
        <w:fldChar w:fldCharType="end"/>
      </w:r>
    </w:p>
    <w:p w14:paraId="61643CF0" w14:textId="2C2D7210" w:rsidR="003D5A43" w:rsidRDefault="003D5A43">
      <w:pPr>
        <w:pStyle w:val="TOC4"/>
        <w:tabs>
          <w:tab w:val="left" w:pos="2340"/>
        </w:tabs>
        <w:rPr>
          <w:rFonts w:asciiTheme="minorHAnsi" w:eastAsiaTheme="minorEastAsia" w:hAnsiTheme="minorHAnsi" w:cstheme="minorBidi"/>
          <w:noProof/>
          <w:kern w:val="2"/>
          <w:sz w:val="24"/>
          <w:szCs w:val="24"/>
          <w14:ligatures w14:val="standardContextual"/>
        </w:rPr>
      </w:pPr>
      <w:r>
        <w:rPr>
          <w:noProof/>
        </w:rPr>
        <w:t>X.4.1.2</w:t>
      </w:r>
      <w:r>
        <w:rPr>
          <w:rFonts w:asciiTheme="minorHAnsi" w:eastAsiaTheme="minorEastAsia" w:hAnsiTheme="minorHAnsi" w:cstheme="minorBidi"/>
          <w:noProof/>
          <w:kern w:val="2"/>
          <w:sz w:val="24"/>
          <w:szCs w:val="24"/>
          <w14:ligatures w14:val="standardContextual"/>
        </w:rPr>
        <w:tab/>
      </w:r>
      <w:r>
        <w:rPr>
          <w:noProof/>
        </w:rPr>
        <w:t>Query Parameters</w:t>
      </w:r>
      <w:r>
        <w:rPr>
          <w:noProof/>
        </w:rPr>
        <w:tab/>
      </w:r>
      <w:r>
        <w:rPr>
          <w:noProof/>
        </w:rPr>
        <w:fldChar w:fldCharType="begin"/>
      </w:r>
      <w:r>
        <w:rPr>
          <w:noProof/>
        </w:rPr>
        <w:instrText xml:space="preserve"> PAGEREF _Toc194311830 \h </w:instrText>
      </w:r>
      <w:r>
        <w:rPr>
          <w:noProof/>
        </w:rPr>
      </w:r>
      <w:r>
        <w:rPr>
          <w:noProof/>
        </w:rPr>
        <w:fldChar w:fldCharType="separate"/>
      </w:r>
      <w:r>
        <w:rPr>
          <w:noProof/>
        </w:rPr>
        <w:t>16</w:t>
      </w:r>
      <w:r>
        <w:rPr>
          <w:noProof/>
        </w:rPr>
        <w:fldChar w:fldCharType="end"/>
      </w:r>
    </w:p>
    <w:p w14:paraId="5D82AE1C" w14:textId="16A502B0" w:rsidR="003D5A43" w:rsidRDefault="003D5A43">
      <w:pPr>
        <w:pStyle w:val="TOC4"/>
        <w:tabs>
          <w:tab w:val="left" w:pos="2340"/>
        </w:tabs>
        <w:rPr>
          <w:rFonts w:asciiTheme="minorHAnsi" w:eastAsiaTheme="minorEastAsia" w:hAnsiTheme="minorHAnsi" w:cstheme="minorBidi"/>
          <w:noProof/>
          <w:kern w:val="2"/>
          <w:sz w:val="24"/>
          <w:szCs w:val="24"/>
          <w14:ligatures w14:val="standardContextual"/>
        </w:rPr>
      </w:pPr>
      <w:r>
        <w:rPr>
          <w:noProof/>
        </w:rPr>
        <w:t>X.4.1.3</w:t>
      </w:r>
      <w:r>
        <w:rPr>
          <w:rFonts w:asciiTheme="minorHAnsi" w:eastAsiaTheme="minorEastAsia" w:hAnsiTheme="minorHAnsi" w:cstheme="minorBidi"/>
          <w:noProof/>
          <w:kern w:val="2"/>
          <w:sz w:val="24"/>
          <w:szCs w:val="24"/>
          <w14:ligatures w14:val="standardContextual"/>
        </w:rPr>
        <w:tab/>
      </w:r>
      <w:r>
        <w:rPr>
          <w:noProof/>
        </w:rPr>
        <w:t>Request Header Fields</w:t>
      </w:r>
      <w:r>
        <w:rPr>
          <w:noProof/>
        </w:rPr>
        <w:tab/>
      </w:r>
      <w:r>
        <w:rPr>
          <w:noProof/>
        </w:rPr>
        <w:fldChar w:fldCharType="begin"/>
      </w:r>
      <w:r>
        <w:rPr>
          <w:noProof/>
        </w:rPr>
        <w:instrText xml:space="preserve"> PAGEREF _Toc194311831 \h </w:instrText>
      </w:r>
      <w:r>
        <w:rPr>
          <w:noProof/>
        </w:rPr>
      </w:r>
      <w:r>
        <w:rPr>
          <w:noProof/>
        </w:rPr>
        <w:fldChar w:fldCharType="separate"/>
      </w:r>
      <w:r>
        <w:rPr>
          <w:noProof/>
        </w:rPr>
        <w:t>16</w:t>
      </w:r>
      <w:r>
        <w:rPr>
          <w:noProof/>
        </w:rPr>
        <w:fldChar w:fldCharType="end"/>
      </w:r>
    </w:p>
    <w:p w14:paraId="795E49BA" w14:textId="11DC3562" w:rsidR="003D5A43" w:rsidRDefault="003D5A43">
      <w:pPr>
        <w:pStyle w:val="TOC4"/>
        <w:tabs>
          <w:tab w:val="left" w:pos="2340"/>
        </w:tabs>
        <w:rPr>
          <w:rFonts w:asciiTheme="minorHAnsi" w:eastAsiaTheme="minorEastAsia" w:hAnsiTheme="minorHAnsi" w:cstheme="minorBidi"/>
          <w:noProof/>
          <w:kern w:val="2"/>
          <w:sz w:val="24"/>
          <w:szCs w:val="24"/>
          <w14:ligatures w14:val="standardContextual"/>
        </w:rPr>
      </w:pPr>
      <w:r>
        <w:rPr>
          <w:noProof/>
        </w:rPr>
        <w:t>X.4.1.4</w:t>
      </w:r>
      <w:r>
        <w:rPr>
          <w:rFonts w:asciiTheme="minorHAnsi" w:eastAsiaTheme="minorEastAsia" w:hAnsiTheme="minorHAnsi" w:cstheme="minorBidi"/>
          <w:noProof/>
          <w:kern w:val="2"/>
          <w:sz w:val="24"/>
          <w:szCs w:val="24"/>
          <w14:ligatures w14:val="standardContextual"/>
        </w:rPr>
        <w:tab/>
      </w:r>
      <w:r>
        <w:rPr>
          <w:noProof/>
        </w:rPr>
        <w:t>Request Payload</w:t>
      </w:r>
      <w:r>
        <w:rPr>
          <w:noProof/>
        </w:rPr>
        <w:tab/>
      </w:r>
      <w:r>
        <w:rPr>
          <w:noProof/>
        </w:rPr>
        <w:fldChar w:fldCharType="begin"/>
      </w:r>
      <w:r>
        <w:rPr>
          <w:noProof/>
        </w:rPr>
        <w:instrText xml:space="preserve"> PAGEREF _Toc194311832 \h </w:instrText>
      </w:r>
      <w:r>
        <w:rPr>
          <w:noProof/>
        </w:rPr>
      </w:r>
      <w:r>
        <w:rPr>
          <w:noProof/>
        </w:rPr>
        <w:fldChar w:fldCharType="separate"/>
      </w:r>
      <w:r>
        <w:rPr>
          <w:noProof/>
        </w:rPr>
        <w:t>16</w:t>
      </w:r>
      <w:r>
        <w:rPr>
          <w:noProof/>
        </w:rPr>
        <w:fldChar w:fldCharType="end"/>
      </w:r>
    </w:p>
    <w:p w14:paraId="313F5171" w14:textId="0B0766F0" w:rsidR="003D5A43" w:rsidRDefault="003D5A43">
      <w:pPr>
        <w:pStyle w:val="TOC3"/>
        <w:tabs>
          <w:tab w:val="left" w:pos="1800"/>
        </w:tabs>
        <w:rPr>
          <w:rFonts w:asciiTheme="minorHAnsi" w:eastAsiaTheme="minorEastAsia" w:hAnsiTheme="minorHAnsi" w:cstheme="minorBidi"/>
          <w:noProof/>
          <w:kern w:val="2"/>
          <w:sz w:val="24"/>
          <w:szCs w:val="24"/>
          <w14:ligatures w14:val="standardContextual"/>
        </w:rPr>
      </w:pPr>
      <w:r>
        <w:rPr>
          <w:noProof/>
        </w:rPr>
        <w:t>X.4.2</w:t>
      </w:r>
      <w:r>
        <w:rPr>
          <w:rFonts w:asciiTheme="minorHAnsi" w:eastAsiaTheme="minorEastAsia" w:hAnsiTheme="minorHAnsi" w:cstheme="minorBidi"/>
          <w:noProof/>
          <w:kern w:val="2"/>
          <w:sz w:val="24"/>
          <w:szCs w:val="24"/>
          <w14:ligatures w14:val="standardContextual"/>
        </w:rPr>
        <w:tab/>
      </w:r>
      <w:r>
        <w:rPr>
          <w:noProof/>
        </w:rPr>
        <w:t>Behavior</w:t>
      </w:r>
      <w:r>
        <w:rPr>
          <w:noProof/>
        </w:rPr>
        <w:tab/>
      </w:r>
      <w:r>
        <w:rPr>
          <w:noProof/>
        </w:rPr>
        <w:fldChar w:fldCharType="begin"/>
      </w:r>
      <w:r>
        <w:rPr>
          <w:noProof/>
        </w:rPr>
        <w:instrText xml:space="preserve"> PAGEREF _Toc194311833 \h </w:instrText>
      </w:r>
      <w:r>
        <w:rPr>
          <w:noProof/>
        </w:rPr>
      </w:r>
      <w:r>
        <w:rPr>
          <w:noProof/>
        </w:rPr>
        <w:fldChar w:fldCharType="separate"/>
      </w:r>
      <w:r>
        <w:rPr>
          <w:noProof/>
        </w:rPr>
        <w:t>16</w:t>
      </w:r>
      <w:r>
        <w:rPr>
          <w:noProof/>
        </w:rPr>
        <w:fldChar w:fldCharType="end"/>
      </w:r>
    </w:p>
    <w:p w14:paraId="6524330A" w14:textId="3B7F0318" w:rsidR="003D5A43" w:rsidRDefault="003D5A43">
      <w:pPr>
        <w:pStyle w:val="TOC3"/>
        <w:tabs>
          <w:tab w:val="left" w:pos="1800"/>
        </w:tabs>
        <w:rPr>
          <w:rFonts w:asciiTheme="minorHAnsi" w:eastAsiaTheme="minorEastAsia" w:hAnsiTheme="minorHAnsi" w:cstheme="minorBidi"/>
          <w:noProof/>
          <w:kern w:val="2"/>
          <w:sz w:val="24"/>
          <w:szCs w:val="24"/>
          <w14:ligatures w14:val="standardContextual"/>
        </w:rPr>
      </w:pPr>
      <w:r>
        <w:rPr>
          <w:noProof/>
        </w:rPr>
        <w:t>X.4.3</w:t>
      </w:r>
      <w:r>
        <w:rPr>
          <w:rFonts w:asciiTheme="minorHAnsi" w:eastAsiaTheme="minorEastAsia" w:hAnsiTheme="minorHAnsi" w:cstheme="minorBidi"/>
          <w:noProof/>
          <w:kern w:val="2"/>
          <w:sz w:val="24"/>
          <w:szCs w:val="24"/>
          <w14:ligatures w14:val="standardContextual"/>
        </w:rPr>
        <w:tab/>
      </w:r>
      <w:r>
        <w:rPr>
          <w:noProof/>
        </w:rPr>
        <w:t>Response</w:t>
      </w:r>
      <w:r>
        <w:rPr>
          <w:noProof/>
        </w:rPr>
        <w:tab/>
      </w:r>
      <w:r>
        <w:rPr>
          <w:noProof/>
        </w:rPr>
        <w:fldChar w:fldCharType="begin"/>
      </w:r>
      <w:r>
        <w:rPr>
          <w:noProof/>
        </w:rPr>
        <w:instrText xml:space="preserve"> PAGEREF _Toc194311834 \h </w:instrText>
      </w:r>
      <w:r>
        <w:rPr>
          <w:noProof/>
        </w:rPr>
      </w:r>
      <w:r>
        <w:rPr>
          <w:noProof/>
        </w:rPr>
        <w:fldChar w:fldCharType="separate"/>
      </w:r>
      <w:r>
        <w:rPr>
          <w:noProof/>
        </w:rPr>
        <w:t>16</w:t>
      </w:r>
      <w:r>
        <w:rPr>
          <w:noProof/>
        </w:rPr>
        <w:fldChar w:fldCharType="end"/>
      </w:r>
    </w:p>
    <w:p w14:paraId="38C7026A" w14:textId="2013CFBE" w:rsidR="003D5A43" w:rsidRDefault="003D5A43">
      <w:pPr>
        <w:pStyle w:val="TOC4"/>
        <w:tabs>
          <w:tab w:val="left" w:pos="2340"/>
        </w:tabs>
        <w:rPr>
          <w:rFonts w:asciiTheme="minorHAnsi" w:eastAsiaTheme="minorEastAsia" w:hAnsiTheme="minorHAnsi" w:cstheme="minorBidi"/>
          <w:noProof/>
          <w:kern w:val="2"/>
          <w:sz w:val="24"/>
          <w:szCs w:val="24"/>
          <w14:ligatures w14:val="standardContextual"/>
        </w:rPr>
      </w:pPr>
      <w:r>
        <w:rPr>
          <w:noProof/>
        </w:rPr>
        <w:t>X.4.3.1</w:t>
      </w:r>
      <w:r>
        <w:rPr>
          <w:rFonts w:asciiTheme="minorHAnsi" w:eastAsiaTheme="minorEastAsia" w:hAnsiTheme="minorHAnsi" w:cstheme="minorBidi"/>
          <w:noProof/>
          <w:kern w:val="2"/>
          <w:sz w:val="24"/>
          <w:szCs w:val="24"/>
          <w14:ligatures w14:val="standardContextual"/>
        </w:rPr>
        <w:tab/>
      </w:r>
      <w:r>
        <w:rPr>
          <w:noProof/>
        </w:rPr>
        <w:t>Status Codes</w:t>
      </w:r>
      <w:r>
        <w:rPr>
          <w:noProof/>
        </w:rPr>
        <w:tab/>
      </w:r>
      <w:r>
        <w:rPr>
          <w:noProof/>
        </w:rPr>
        <w:fldChar w:fldCharType="begin"/>
      </w:r>
      <w:r>
        <w:rPr>
          <w:noProof/>
        </w:rPr>
        <w:instrText xml:space="preserve"> PAGEREF _Toc194311835 \h </w:instrText>
      </w:r>
      <w:r>
        <w:rPr>
          <w:noProof/>
        </w:rPr>
      </w:r>
      <w:r>
        <w:rPr>
          <w:noProof/>
        </w:rPr>
        <w:fldChar w:fldCharType="separate"/>
      </w:r>
      <w:r>
        <w:rPr>
          <w:noProof/>
        </w:rPr>
        <w:t>16</w:t>
      </w:r>
      <w:r>
        <w:rPr>
          <w:noProof/>
        </w:rPr>
        <w:fldChar w:fldCharType="end"/>
      </w:r>
    </w:p>
    <w:p w14:paraId="45B4790B" w14:textId="28D7E44C" w:rsidR="003D5A43" w:rsidRDefault="003D5A43">
      <w:pPr>
        <w:pStyle w:val="TOC4"/>
        <w:tabs>
          <w:tab w:val="left" w:pos="2340"/>
        </w:tabs>
        <w:rPr>
          <w:rFonts w:asciiTheme="minorHAnsi" w:eastAsiaTheme="minorEastAsia" w:hAnsiTheme="minorHAnsi" w:cstheme="minorBidi"/>
          <w:noProof/>
          <w:kern w:val="2"/>
          <w:sz w:val="24"/>
          <w:szCs w:val="24"/>
          <w14:ligatures w14:val="standardContextual"/>
        </w:rPr>
      </w:pPr>
      <w:r>
        <w:rPr>
          <w:noProof/>
        </w:rPr>
        <w:t>X.4.3.2</w:t>
      </w:r>
      <w:r>
        <w:rPr>
          <w:rFonts w:asciiTheme="minorHAnsi" w:eastAsiaTheme="minorEastAsia" w:hAnsiTheme="minorHAnsi" w:cstheme="minorBidi"/>
          <w:noProof/>
          <w:kern w:val="2"/>
          <w:sz w:val="24"/>
          <w:szCs w:val="24"/>
          <w14:ligatures w14:val="standardContextual"/>
        </w:rPr>
        <w:tab/>
      </w:r>
      <w:r>
        <w:rPr>
          <w:noProof/>
        </w:rPr>
        <w:t>Response Header Fields</w:t>
      </w:r>
      <w:r>
        <w:rPr>
          <w:noProof/>
        </w:rPr>
        <w:tab/>
      </w:r>
      <w:r>
        <w:rPr>
          <w:noProof/>
        </w:rPr>
        <w:fldChar w:fldCharType="begin"/>
      </w:r>
      <w:r>
        <w:rPr>
          <w:noProof/>
        </w:rPr>
        <w:instrText xml:space="preserve"> PAGEREF _Toc194311836 \h </w:instrText>
      </w:r>
      <w:r>
        <w:rPr>
          <w:noProof/>
        </w:rPr>
      </w:r>
      <w:r>
        <w:rPr>
          <w:noProof/>
        </w:rPr>
        <w:fldChar w:fldCharType="separate"/>
      </w:r>
      <w:r>
        <w:rPr>
          <w:noProof/>
        </w:rPr>
        <w:t>17</w:t>
      </w:r>
      <w:r>
        <w:rPr>
          <w:noProof/>
        </w:rPr>
        <w:fldChar w:fldCharType="end"/>
      </w:r>
    </w:p>
    <w:p w14:paraId="37948159" w14:textId="22DE55E1" w:rsidR="003D5A43" w:rsidRDefault="003D5A43">
      <w:pPr>
        <w:pStyle w:val="TOC4"/>
        <w:tabs>
          <w:tab w:val="left" w:pos="2340"/>
        </w:tabs>
        <w:rPr>
          <w:rFonts w:asciiTheme="minorHAnsi" w:eastAsiaTheme="minorEastAsia" w:hAnsiTheme="minorHAnsi" w:cstheme="minorBidi"/>
          <w:noProof/>
          <w:kern w:val="2"/>
          <w:sz w:val="24"/>
          <w:szCs w:val="24"/>
          <w14:ligatures w14:val="standardContextual"/>
        </w:rPr>
      </w:pPr>
      <w:r>
        <w:rPr>
          <w:noProof/>
        </w:rPr>
        <w:t>X.4.3.3</w:t>
      </w:r>
      <w:r>
        <w:rPr>
          <w:rFonts w:asciiTheme="minorHAnsi" w:eastAsiaTheme="minorEastAsia" w:hAnsiTheme="minorHAnsi" w:cstheme="minorBidi"/>
          <w:noProof/>
          <w:kern w:val="2"/>
          <w:sz w:val="24"/>
          <w:szCs w:val="24"/>
          <w14:ligatures w14:val="standardContextual"/>
        </w:rPr>
        <w:tab/>
      </w:r>
      <w:r>
        <w:rPr>
          <w:noProof/>
        </w:rPr>
        <w:t>Response Payload</w:t>
      </w:r>
      <w:r>
        <w:rPr>
          <w:noProof/>
        </w:rPr>
        <w:tab/>
      </w:r>
      <w:r>
        <w:rPr>
          <w:noProof/>
        </w:rPr>
        <w:fldChar w:fldCharType="begin"/>
      </w:r>
      <w:r>
        <w:rPr>
          <w:noProof/>
        </w:rPr>
        <w:instrText xml:space="preserve"> PAGEREF _Toc194311837 \h </w:instrText>
      </w:r>
      <w:r>
        <w:rPr>
          <w:noProof/>
        </w:rPr>
      </w:r>
      <w:r>
        <w:rPr>
          <w:noProof/>
        </w:rPr>
        <w:fldChar w:fldCharType="separate"/>
      </w:r>
      <w:r>
        <w:rPr>
          <w:noProof/>
        </w:rPr>
        <w:t>17</w:t>
      </w:r>
      <w:r>
        <w:rPr>
          <w:noProof/>
        </w:rPr>
        <w:fldChar w:fldCharType="end"/>
      </w:r>
    </w:p>
    <w:p w14:paraId="573311D1" w14:textId="200D827E" w:rsidR="003D5A43" w:rsidRDefault="003D5A43">
      <w:pPr>
        <w:pStyle w:val="TOC2"/>
        <w:tabs>
          <w:tab w:val="left" w:pos="1260"/>
        </w:tabs>
        <w:rPr>
          <w:rFonts w:asciiTheme="minorHAnsi" w:eastAsiaTheme="minorEastAsia" w:hAnsiTheme="minorHAnsi" w:cstheme="minorBidi"/>
          <w:noProof/>
          <w:kern w:val="2"/>
          <w:sz w:val="24"/>
          <w:szCs w:val="24"/>
          <w14:ligatures w14:val="standardContextual"/>
        </w:rPr>
      </w:pPr>
      <w:r>
        <w:rPr>
          <w:noProof/>
        </w:rPr>
        <w:t>X.5</w:t>
      </w:r>
      <w:r>
        <w:rPr>
          <w:rFonts w:asciiTheme="minorHAnsi" w:eastAsiaTheme="minorEastAsia" w:hAnsiTheme="minorHAnsi" w:cstheme="minorBidi"/>
          <w:noProof/>
          <w:kern w:val="2"/>
          <w:sz w:val="24"/>
          <w:szCs w:val="24"/>
          <w14:ligatures w14:val="standardContextual"/>
        </w:rPr>
        <w:tab/>
      </w:r>
      <w:r>
        <w:rPr>
          <w:noProof/>
        </w:rPr>
        <w:t>Update Transaction</w:t>
      </w:r>
      <w:r>
        <w:rPr>
          <w:noProof/>
        </w:rPr>
        <w:tab/>
      </w:r>
      <w:r>
        <w:rPr>
          <w:noProof/>
        </w:rPr>
        <w:fldChar w:fldCharType="begin"/>
      </w:r>
      <w:r>
        <w:rPr>
          <w:noProof/>
        </w:rPr>
        <w:instrText xml:space="preserve"> PAGEREF _Toc194311838 \h </w:instrText>
      </w:r>
      <w:r>
        <w:rPr>
          <w:noProof/>
        </w:rPr>
      </w:r>
      <w:r>
        <w:rPr>
          <w:noProof/>
        </w:rPr>
        <w:fldChar w:fldCharType="separate"/>
      </w:r>
      <w:r>
        <w:rPr>
          <w:noProof/>
        </w:rPr>
        <w:t>17</w:t>
      </w:r>
      <w:r>
        <w:rPr>
          <w:noProof/>
        </w:rPr>
        <w:fldChar w:fldCharType="end"/>
      </w:r>
    </w:p>
    <w:p w14:paraId="5D3F5AA3" w14:textId="634B6A30" w:rsidR="003D5A43" w:rsidRDefault="003D5A43">
      <w:pPr>
        <w:pStyle w:val="TOC3"/>
        <w:tabs>
          <w:tab w:val="left" w:pos="1800"/>
        </w:tabs>
        <w:rPr>
          <w:rFonts w:asciiTheme="minorHAnsi" w:eastAsiaTheme="minorEastAsia" w:hAnsiTheme="minorHAnsi" w:cstheme="minorBidi"/>
          <w:noProof/>
          <w:kern w:val="2"/>
          <w:sz w:val="24"/>
          <w:szCs w:val="24"/>
          <w14:ligatures w14:val="standardContextual"/>
        </w:rPr>
      </w:pPr>
      <w:r>
        <w:rPr>
          <w:noProof/>
        </w:rPr>
        <w:t>X.5.1</w:t>
      </w:r>
      <w:r>
        <w:rPr>
          <w:rFonts w:asciiTheme="minorHAnsi" w:eastAsiaTheme="minorEastAsia" w:hAnsiTheme="minorHAnsi" w:cstheme="minorBidi"/>
          <w:noProof/>
          <w:kern w:val="2"/>
          <w:sz w:val="24"/>
          <w:szCs w:val="24"/>
          <w14:ligatures w14:val="standardContextual"/>
        </w:rPr>
        <w:tab/>
      </w:r>
      <w:r>
        <w:rPr>
          <w:noProof/>
        </w:rPr>
        <w:t>Request</w:t>
      </w:r>
      <w:r>
        <w:rPr>
          <w:noProof/>
        </w:rPr>
        <w:tab/>
      </w:r>
      <w:r>
        <w:rPr>
          <w:noProof/>
        </w:rPr>
        <w:fldChar w:fldCharType="begin"/>
      </w:r>
      <w:r>
        <w:rPr>
          <w:noProof/>
        </w:rPr>
        <w:instrText xml:space="preserve"> PAGEREF _Toc194311839 \h </w:instrText>
      </w:r>
      <w:r>
        <w:rPr>
          <w:noProof/>
        </w:rPr>
      </w:r>
      <w:r>
        <w:rPr>
          <w:noProof/>
        </w:rPr>
        <w:fldChar w:fldCharType="separate"/>
      </w:r>
      <w:r>
        <w:rPr>
          <w:noProof/>
        </w:rPr>
        <w:t>17</w:t>
      </w:r>
      <w:r>
        <w:rPr>
          <w:noProof/>
        </w:rPr>
        <w:fldChar w:fldCharType="end"/>
      </w:r>
    </w:p>
    <w:p w14:paraId="628505A4" w14:textId="30073BE3" w:rsidR="003D5A43" w:rsidRDefault="003D5A43">
      <w:pPr>
        <w:pStyle w:val="TOC4"/>
        <w:tabs>
          <w:tab w:val="left" w:pos="2340"/>
        </w:tabs>
        <w:rPr>
          <w:rFonts w:asciiTheme="minorHAnsi" w:eastAsiaTheme="minorEastAsia" w:hAnsiTheme="minorHAnsi" w:cstheme="minorBidi"/>
          <w:noProof/>
          <w:kern w:val="2"/>
          <w:sz w:val="24"/>
          <w:szCs w:val="24"/>
          <w14:ligatures w14:val="standardContextual"/>
        </w:rPr>
      </w:pPr>
      <w:r>
        <w:rPr>
          <w:noProof/>
        </w:rPr>
        <w:t>X.5.1.1</w:t>
      </w:r>
      <w:r>
        <w:rPr>
          <w:rFonts w:asciiTheme="minorHAnsi" w:eastAsiaTheme="minorEastAsia" w:hAnsiTheme="minorHAnsi" w:cstheme="minorBidi"/>
          <w:noProof/>
          <w:kern w:val="2"/>
          <w:sz w:val="24"/>
          <w:szCs w:val="24"/>
          <w14:ligatures w14:val="standardContextual"/>
        </w:rPr>
        <w:tab/>
      </w:r>
      <w:r>
        <w:rPr>
          <w:noProof/>
        </w:rPr>
        <w:t>Target Resources</w:t>
      </w:r>
      <w:r>
        <w:rPr>
          <w:noProof/>
        </w:rPr>
        <w:tab/>
      </w:r>
      <w:r>
        <w:rPr>
          <w:noProof/>
        </w:rPr>
        <w:fldChar w:fldCharType="begin"/>
      </w:r>
      <w:r>
        <w:rPr>
          <w:noProof/>
        </w:rPr>
        <w:instrText xml:space="preserve"> PAGEREF _Toc194311840 \h </w:instrText>
      </w:r>
      <w:r>
        <w:rPr>
          <w:noProof/>
        </w:rPr>
      </w:r>
      <w:r>
        <w:rPr>
          <w:noProof/>
        </w:rPr>
        <w:fldChar w:fldCharType="separate"/>
      </w:r>
      <w:r>
        <w:rPr>
          <w:noProof/>
        </w:rPr>
        <w:t>17</w:t>
      </w:r>
      <w:r>
        <w:rPr>
          <w:noProof/>
        </w:rPr>
        <w:fldChar w:fldCharType="end"/>
      </w:r>
    </w:p>
    <w:p w14:paraId="24364A08" w14:textId="74EE6C65" w:rsidR="003D5A43" w:rsidRDefault="003D5A43">
      <w:pPr>
        <w:pStyle w:val="TOC4"/>
        <w:tabs>
          <w:tab w:val="left" w:pos="2340"/>
        </w:tabs>
        <w:rPr>
          <w:rFonts w:asciiTheme="minorHAnsi" w:eastAsiaTheme="minorEastAsia" w:hAnsiTheme="minorHAnsi" w:cstheme="minorBidi"/>
          <w:noProof/>
          <w:kern w:val="2"/>
          <w:sz w:val="24"/>
          <w:szCs w:val="24"/>
          <w14:ligatures w14:val="standardContextual"/>
        </w:rPr>
      </w:pPr>
      <w:r>
        <w:rPr>
          <w:noProof/>
        </w:rPr>
        <w:t>X.5.1.2</w:t>
      </w:r>
      <w:r>
        <w:rPr>
          <w:rFonts w:asciiTheme="minorHAnsi" w:eastAsiaTheme="minorEastAsia" w:hAnsiTheme="minorHAnsi" w:cstheme="minorBidi"/>
          <w:noProof/>
          <w:kern w:val="2"/>
          <w:sz w:val="24"/>
          <w:szCs w:val="24"/>
          <w14:ligatures w14:val="standardContextual"/>
        </w:rPr>
        <w:tab/>
      </w:r>
      <w:r>
        <w:rPr>
          <w:noProof/>
        </w:rPr>
        <w:t>Query Parameters</w:t>
      </w:r>
      <w:r>
        <w:rPr>
          <w:noProof/>
        </w:rPr>
        <w:tab/>
      </w:r>
      <w:r>
        <w:rPr>
          <w:noProof/>
        </w:rPr>
        <w:fldChar w:fldCharType="begin"/>
      </w:r>
      <w:r>
        <w:rPr>
          <w:noProof/>
        </w:rPr>
        <w:instrText xml:space="preserve"> PAGEREF _Toc194311841 \h </w:instrText>
      </w:r>
      <w:r>
        <w:rPr>
          <w:noProof/>
        </w:rPr>
      </w:r>
      <w:r>
        <w:rPr>
          <w:noProof/>
        </w:rPr>
        <w:fldChar w:fldCharType="separate"/>
      </w:r>
      <w:r>
        <w:rPr>
          <w:noProof/>
        </w:rPr>
        <w:t>17</w:t>
      </w:r>
      <w:r>
        <w:rPr>
          <w:noProof/>
        </w:rPr>
        <w:fldChar w:fldCharType="end"/>
      </w:r>
    </w:p>
    <w:p w14:paraId="51C2EC7F" w14:textId="1768A32F" w:rsidR="003D5A43" w:rsidRDefault="003D5A43">
      <w:pPr>
        <w:pStyle w:val="TOC4"/>
        <w:tabs>
          <w:tab w:val="left" w:pos="2340"/>
        </w:tabs>
        <w:rPr>
          <w:rFonts w:asciiTheme="minorHAnsi" w:eastAsiaTheme="minorEastAsia" w:hAnsiTheme="minorHAnsi" w:cstheme="minorBidi"/>
          <w:noProof/>
          <w:kern w:val="2"/>
          <w:sz w:val="24"/>
          <w:szCs w:val="24"/>
          <w14:ligatures w14:val="standardContextual"/>
        </w:rPr>
      </w:pPr>
      <w:r>
        <w:rPr>
          <w:noProof/>
        </w:rPr>
        <w:t>X.5.1.3</w:t>
      </w:r>
      <w:r>
        <w:rPr>
          <w:rFonts w:asciiTheme="minorHAnsi" w:eastAsiaTheme="minorEastAsia" w:hAnsiTheme="minorHAnsi" w:cstheme="minorBidi"/>
          <w:noProof/>
          <w:kern w:val="2"/>
          <w:sz w:val="24"/>
          <w:szCs w:val="24"/>
          <w14:ligatures w14:val="standardContextual"/>
        </w:rPr>
        <w:tab/>
      </w:r>
      <w:r>
        <w:rPr>
          <w:noProof/>
        </w:rPr>
        <w:t>Request Header Fields</w:t>
      </w:r>
      <w:r>
        <w:rPr>
          <w:noProof/>
        </w:rPr>
        <w:tab/>
      </w:r>
      <w:r>
        <w:rPr>
          <w:noProof/>
        </w:rPr>
        <w:fldChar w:fldCharType="begin"/>
      </w:r>
      <w:r>
        <w:rPr>
          <w:noProof/>
        </w:rPr>
        <w:instrText xml:space="preserve"> PAGEREF _Toc194311842 \h </w:instrText>
      </w:r>
      <w:r>
        <w:rPr>
          <w:noProof/>
        </w:rPr>
      </w:r>
      <w:r>
        <w:rPr>
          <w:noProof/>
        </w:rPr>
        <w:fldChar w:fldCharType="separate"/>
      </w:r>
      <w:r>
        <w:rPr>
          <w:noProof/>
        </w:rPr>
        <w:t>17</w:t>
      </w:r>
      <w:r>
        <w:rPr>
          <w:noProof/>
        </w:rPr>
        <w:fldChar w:fldCharType="end"/>
      </w:r>
    </w:p>
    <w:p w14:paraId="3DF7AAF0" w14:textId="79EF2392" w:rsidR="003D5A43" w:rsidRDefault="003D5A43">
      <w:pPr>
        <w:pStyle w:val="TOC4"/>
        <w:tabs>
          <w:tab w:val="left" w:pos="2340"/>
        </w:tabs>
        <w:rPr>
          <w:rFonts w:asciiTheme="minorHAnsi" w:eastAsiaTheme="minorEastAsia" w:hAnsiTheme="minorHAnsi" w:cstheme="minorBidi"/>
          <w:noProof/>
          <w:kern w:val="2"/>
          <w:sz w:val="24"/>
          <w:szCs w:val="24"/>
          <w14:ligatures w14:val="standardContextual"/>
        </w:rPr>
      </w:pPr>
      <w:r>
        <w:rPr>
          <w:noProof/>
        </w:rPr>
        <w:t>X.5.1.4</w:t>
      </w:r>
      <w:r>
        <w:rPr>
          <w:rFonts w:asciiTheme="minorHAnsi" w:eastAsiaTheme="minorEastAsia" w:hAnsiTheme="minorHAnsi" w:cstheme="minorBidi"/>
          <w:noProof/>
          <w:kern w:val="2"/>
          <w:sz w:val="24"/>
          <w:szCs w:val="24"/>
          <w14:ligatures w14:val="standardContextual"/>
        </w:rPr>
        <w:tab/>
      </w:r>
      <w:r>
        <w:rPr>
          <w:noProof/>
        </w:rPr>
        <w:t>Request Payload</w:t>
      </w:r>
      <w:r>
        <w:rPr>
          <w:noProof/>
        </w:rPr>
        <w:tab/>
      </w:r>
      <w:r>
        <w:rPr>
          <w:noProof/>
        </w:rPr>
        <w:fldChar w:fldCharType="begin"/>
      </w:r>
      <w:r>
        <w:rPr>
          <w:noProof/>
        </w:rPr>
        <w:instrText xml:space="preserve"> PAGEREF _Toc194311843 \h </w:instrText>
      </w:r>
      <w:r>
        <w:rPr>
          <w:noProof/>
        </w:rPr>
      </w:r>
      <w:r>
        <w:rPr>
          <w:noProof/>
        </w:rPr>
        <w:fldChar w:fldCharType="separate"/>
      </w:r>
      <w:r>
        <w:rPr>
          <w:noProof/>
        </w:rPr>
        <w:t>18</w:t>
      </w:r>
      <w:r>
        <w:rPr>
          <w:noProof/>
        </w:rPr>
        <w:fldChar w:fldCharType="end"/>
      </w:r>
    </w:p>
    <w:p w14:paraId="61659B1E" w14:textId="7D2D8849" w:rsidR="003D5A43" w:rsidRDefault="003D5A43">
      <w:pPr>
        <w:pStyle w:val="TOC3"/>
        <w:tabs>
          <w:tab w:val="left" w:pos="1800"/>
        </w:tabs>
        <w:rPr>
          <w:rFonts w:asciiTheme="minorHAnsi" w:eastAsiaTheme="minorEastAsia" w:hAnsiTheme="minorHAnsi" w:cstheme="minorBidi"/>
          <w:noProof/>
          <w:kern w:val="2"/>
          <w:sz w:val="24"/>
          <w:szCs w:val="24"/>
          <w14:ligatures w14:val="standardContextual"/>
        </w:rPr>
      </w:pPr>
      <w:r>
        <w:rPr>
          <w:noProof/>
        </w:rPr>
        <w:t>X.5.2</w:t>
      </w:r>
      <w:r>
        <w:rPr>
          <w:rFonts w:asciiTheme="minorHAnsi" w:eastAsiaTheme="minorEastAsia" w:hAnsiTheme="minorHAnsi" w:cstheme="minorBidi"/>
          <w:noProof/>
          <w:kern w:val="2"/>
          <w:sz w:val="24"/>
          <w:szCs w:val="24"/>
          <w14:ligatures w14:val="standardContextual"/>
        </w:rPr>
        <w:tab/>
      </w:r>
      <w:r>
        <w:rPr>
          <w:noProof/>
        </w:rPr>
        <w:t>Behavior</w:t>
      </w:r>
      <w:r>
        <w:rPr>
          <w:noProof/>
        </w:rPr>
        <w:tab/>
      </w:r>
      <w:r>
        <w:rPr>
          <w:noProof/>
        </w:rPr>
        <w:fldChar w:fldCharType="begin"/>
      </w:r>
      <w:r>
        <w:rPr>
          <w:noProof/>
        </w:rPr>
        <w:instrText xml:space="preserve"> PAGEREF _Toc194311844 \h </w:instrText>
      </w:r>
      <w:r>
        <w:rPr>
          <w:noProof/>
        </w:rPr>
      </w:r>
      <w:r>
        <w:rPr>
          <w:noProof/>
        </w:rPr>
        <w:fldChar w:fldCharType="separate"/>
      </w:r>
      <w:r>
        <w:rPr>
          <w:noProof/>
        </w:rPr>
        <w:t>18</w:t>
      </w:r>
      <w:r>
        <w:rPr>
          <w:noProof/>
        </w:rPr>
        <w:fldChar w:fldCharType="end"/>
      </w:r>
    </w:p>
    <w:p w14:paraId="11FCB740" w14:textId="312D2658" w:rsidR="003D5A43" w:rsidRDefault="003D5A43">
      <w:pPr>
        <w:pStyle w:val="TOC3"/>
        <w:tabs>
          <w:tab w:val="left" w:pos="1800"/>
        </w:tabs>
        <w:rPr>
          <w:rFonts w:asciiTheme="minorHAnsi" w:eastAsiaTheme="minorEastAsia" w:hAnsiTheme="minorHAnsi" w:cstheme="minorBidi"/>
          <w:noProof/>
          <w:kern w:val="2"/>
          <w:sz w:val="24"/>
          <w:szCs w:val="24"/>
          <w14:ligatures w14:val="standardContextual"/>
        </w:rPr>
      </w:pPr>
      <w:r>
        <w:rPr>
          <w:noProof/>
        </w:rPr>
        <w:t>X.5.3</w:t>
      </w:r>
      <w:r>
        <w:rPr>
          <w:rFonts w:asciiTheme="minorHAnsi" w:eastAsiaTheme="minorEastAsia" w:hAnsiTheme="minorHAnsi" w:cstheme="minorBidi"/>
          <w:noProof/>
          <w:kern w:val="2"/>
          <w:sz w:val="24"/>
          <w:szCs w:val="24"/>
          <w14:ligatures w14:val="standardContextual"/>
        </w:rPr>
        <w:tab/>
      </w:r>
      <w:r>
        <w:rPr>
          <w:noProof/>
        </w:rPr>
        <w:t>Response</w:t>
      </w:r>
      <w:r>
        <w:rPr>
          <w:noProof/>
        </w:rPr>
        <w:tab/>
      </w:r>
      <w:r>
        <w:rPr>
          <w:noProof/>
        </w:rPr>
        <w:fldChar w:fldCharType="begin"/>
      </w:r>
      <w:r>
        <w:rPr>
          <w:noProof/>
        </w:rPr>
        <w:instrText xml:space="preserve"> PAGEREF _Toc194311845 \h </w:instrText>
      </w:r>
      <w:r>
        <w:rPr>
          <w:noProof/>
        </w:rPr>
      </w:r>
      <w:r>
        <w:rPr>
          <w:noProof/>
        </w:rPr>
        <w:fldChar w:fldCharType="separate"/>
      </w:r>
      <w:r>
        <w:rPr>
          <w:noProof/>
        </w:rPr>
        <w:t>18</w:t>
      </w:r>
      <w:r>
        <w:rPr>
          <w:noProof/>
        </w:rPr>
        <w:fldChar w:fldCharType="end"/>
      </w:r>
    </w:p>
    <w:p w14:paraId="270ED490" w14:textId="37045D15" w:rsidR="003D5A43" w:rsidRDefault="003D5A43">
      <w:pPr>
        <w:pStyle w:val="TOC4"/>
        <w:tabs>
          <w:tab w:val="left" w:pos="2340"/>
        </w:tabs>
        <w:rPr>
          <w:rFonts w:asciiTheme="minorHAnsi" w:eastAsiaTheme="minorEastAsia" w:hAnsiTheme="minorHAnsi" w:cstheme="minorBidi"/>
          <w:noProof/>
          <w:kern w:val="2"/>
          <w:sz w:val="24"/>
          <w:szCs w:val="24"/>
          <w14:ligatures w14:val="standardContextual"/>
        </w:rPr>
      </w:pPr>
      <w:r>
        <w:rPr>
          <w:noProof/>
        </w:rPr>
        <w:t>X.5.3.1</w:t>
      </w:r>
      <w:r>
        <w:rPr>
          <w:rFonts w:asciiTheme="minorHAnsi" w:eastAsiaTheme="minorEastAsia" w:hAnsiTheme="minorHAnsi" w:cstheme="minorBidi"/>
          <w:noProof/>
          <w:kern w:val="2"/>
          <w:sz w:val="24"/>
          <w:szCs w:val="24"/>
          <w14:ligatures w14:val="standardContextual"/>
        </w:rPr>
        <w:tab/>
      </w:r>
      <w:r>
        <w:rPr>
          <w:noProof/>
        </w:rPr>
        <w:t>Status Codes</w:t>
      </w:r>
      <w:r>
        <w:rPr>
          <w:noProof/>
        </w:rPr>
        <w:tab/>
      </w:r>
      <w:r>
        <w:rPr>
          <w:noProof/>
        </w:rPr>
        <w:fldChar w:fldCharType="begin"/>
      </w:r>
      <w:r>
        <w:rPr>
          <w:noProof/>
        </w:rPr>
        <w:instrText xml:space="preserve"> PAGEREF _Toc194311846 \h </w:instrText>
      </w:r>
      <w:r>
        <w:rPr>
          <w:noProof/>
        </w:rPr>
      </w:r>
      <w:r>
        <w:rPr>
          <w:noProof/>
        </w:rPr>
        <w:fldChar w:fldCharType="separate"/>
      </w:r>
      <w:r>
        <w:rPr>
          <w:noProof/>
        </w:rPr>
        <w:t>18</w:t>
      </w:r>
      <w:r>
        <w:rPr>
          <w:noProof/>
        </w:rPr>
        <w:fldChar w:fldCharType="end"/>
      </w:r>
    </w:p>
    <w:p w14:paraId="7EFD68A2" w14:textId="1FBEB87C" w:rsidR="003D5A43" w:rsidRDefault="003D5A43">
      <w:pPr>
        <w:pStyle w:val="TOC4"/>
        <w:tabs>
          <w:tab w:val="left" w:pos="2340"/>
        </w:tabs>
        <w:rPr>
          <w:rFonts w:asciiTheme="minorHAnsi" w:eastAsiaTheme="minorEastAsia" w:hAnsiTheme="minorHAnsi" w:cstheme="minorBidi"/>
          <w:noProof/>
          <w:kern w:val="2"/>
          <w:sz w:val="24"/>
          <w:szCs w:val="24"/>
          <w14:ligatures w14:val="standardContextual"/>
        </w:rPr>
      </w:pPr>
      <w:r>
        <w:rPr>
          <w:noProof/>
        </w:rPr>
        <w:lastRenderedPageBreak/>
        <w:t>X.5.3.2</w:t>
      </w:r>
      <w:r>
        <w:rPr>
          <w:rFonts w:asciiTheme="minorHAnsi" w:eastAsiaTheme="minorEastAsia" w:hAnsiTheme="minorHAnsi" w:cstheme="minorBidi"/>
          <w:noProof/>
          <w:kern w:val="2"/>
          <w:sz w:val="24"/>
          <w:szCs w:val="24"/>
          <w14:ligatures w14:val="standardContextual"/>
        </w:rPr>
        <w:tab/>
      </w:r>
      <w:r>
        <w:rPr>
          <w:noProof/>
        </w:rPr>
        <w:t>Response Header Fields</w:t>
      </w:r>
      <w:r>
        <w:rPr>
          <w:noProof/>
        </w:rPr>
        <w:tab/>
      </w:r>
      <w:r>
        <w:rPr>
          <w:noProof/>
        </w:rPr>
        <w:fldChar w:fldCharType="begin"/>
      </w:r>
      <w:r>
        <w:rPr>
          <w:noProof/>
        </w:rPr>
        <w:instrText xml:space="preserve"> PAGEREF _Toc194311847 \h </w:instrText>
      </w:r>
      <w:r>
        <w:rPr>
          <w:noProof/>
        </w:rPr>
      </w:r>
      <w:r>
        <w:rPr>
          <w:noProof/>
        </w:rPr>
        <w:fldChar w:fldCharType="separate"/>
      </w:r>
      <w:r>
        <w:rPr>
          <w:noProof/>
        </w:rPr>
        <w:t>19</w:t>
      </w:r>
      <w:r>
        <w:rPr>
          <w:noProof/>
        </w:rPr>
        <w:fldChar w:fldCharType="end"/>
      </w:r>
    </w:p>
    <w:p w14:paraId="5AA40443" w14:textId="3DF29200" w:rsidR="003D5A43" w:rsidRDefault="003D5A43">
      <w:pPr>
        <w:pStyle w:val="TOC4"/>
        <w:tabs>
          <w:tab w:val="left" w:pos="2340"/>
        </w:tabs>
        <w:rPr>
          <w:rFonts w:asciiTheme="minorHAnsi" w:eastAsiaTheme="minorEastAsia" w:hAnsiTheme="minorHAnsi" w:cstheme="minorBidi"/>
          <w:noProof/>
          <w:kern w:val="2"/>
          <w:sz w:val="24"/>
          <w:szCs w:val="24"/>
          <w14:ligatures w14:val="standardContextual"/>
        </w:rPr>
      </w:pPr>
      <w:r>
        <w:rPr>
          <w:noProof/>
        </w:rPr>
        <w:t>X.5.3.3</w:t>
      </w:r>
      <w:r>
        <w:rPr>
          <w:rFonts w:asciiTheme="minorHAnsi" w:eastAsiaTheme="minorEastAsia" w:hAnsiTheme="minorHAnsi" w:cstheme="minorBidi"/>
          <w:noProof/>
          <w:kern w:val="2"/>
          <w:sz w:val="24"/>
          <w:szCs w:val="24"/>
          <w14:ligatures w14:val="standardContextual"/>
        </w:rPr>
        <w:tab/>
      </w:r>
      <w:r>
        <w:rPr>
          <w:noProof/>
        </w:rPr>
        <w:t>Response Payload</w:t>
      </w:r>
      <w:r>
        <w:rPr>
          <w:noProof/>
        </w:rPr>
        <w:tab/>
      </w:r>
      <w:r>
        <w:rPr>
          <w:noProof/>
        </w:rPr>
        <w:fldChar w:fldCharType="begin"/>
      </w:r>
      <w:r>
        <w:rPr>
          <w:noProof/>
        </w:rPr>
        <w:instrText xml:space="preserve"> PAGEREF _Toc194311848 \h </w:instrText>
      </w:r>
      <w:r>
        <w:rPr>
          <w:noProof/>
        </w:rPr>
      </w:r>
      <w:r>
        <w:rPr>
          <w:noProof/>
        </w:rPr>
        <w:fldChar w:fldCharType="separate"/>
      </w:r>
      <w:r>
        <w:rPr>
          <w:noProof/>
        </w:rPr>
        <w:t>19</w:t>
      </w:r>
      <w:r>
        <w:rPr>
          <w:noProof/>
        </w:rPr>
        <w:fldChar w:fldCharType="end"/>
      </w:r>
    </w:p>
    <w:p w14:paraId="61447074" w14:textId="0B79442A" w:rsidR="003D5A43" w:rsidRDefault="003D5A43">
      <w:pPr>
        <w:pStyle w:val="TOC2"/>
        <w:tabs>
          <w:tab w:val="left" w:pos="1260"/>
        </w:tabs>
        <w:rPr>
          <w:rFonts w:asciiTheme="minorHAnsi" w:eastAsiaTheme="minorEastAsia" w:hAnsiTheme="minorHAnsi" w:cstheme="minorBidi"/>
          <w:noProof/>
          <w:kern w:val="2"/>
          <w:sz w:val="24"/>
          <w:szCs w:val="24"/>
          <w14:ligatures w14:val="standardContextual"/>
        </w:rPr>
      </w:pPr>
      <w:r>
        <w:rPr>
          <w:noProof/>
        </w:rPr>
        <w:t>X.6</w:t>
      </w:r>
      <w:r>
        <w:rPr>
          <w:rFonts w:asciiTheme="minorHAnsi" w:eastAsiaTheme="minorEastAsia" w:hAnsiTheme="minorHAnsi" w:cstheme="minorBidi"/>
          <w:noProof/>
          <w:kern w:val="2"/>
          <w:sz w:val="24"/>
          <w:szCs w:val="24"/>
          <w14:ligatures w14:val="standardContextual"/>
        </w:rPr>
        <w:tab/>
      </w:r>
      <w:r>
        <w:rPr>
          <w:noProof/>
        </w:rPr>
        <w:t>Retrieve Transaction</w:t>
      </w:r>
      <w:r>
        <w:rPr>
          <w:noProof/>
        </w:rPr>
        <w:tab/>
      </w:r>
      <w:r>
        <w:rPr>
          <w:noProof/>
        </w:rPr>
        <w:fldChar w:fldCharType="begin"/>
      </w:r>
      <w:r>
        <w:rPr>
          <w:noProof/>
        </w:rPr>
        <w:instrText xml:space="preserve"> PAGEREF _Toc194311849 \h </w:instrText>
      </w:r>
      <w:r>
        <w:rPr>
          <w:noProof/>
        </w:rPr>
      </w:r>
      <w:r>
        <w:rPr>
          <w:noProof/>
        </w:rPr>
        <w:fldChar w:fldCharType="separate"/>
      </w:r>
      <w:r>
        <w:rPr>
          <w:noProof/>
        </w:rPr>
        <w:t>19</w:t>
      </w:r>
      <w:r>
        <w:rPr>
          <w:noProof/>
        </w:rPr>
        <w:fldChar w:fldCharType="end"/>
      </w:r>
    </w:p>
    <w:p w14:paraId="199B047C" w14:textId="312B9BDC" w:rsidR="003D5A43" w:rsidRDefault="003D5A43">
      <w:pPr>
        <w:pStyle w:val="TOC3"/>
        <w:tabs>
          <w:tab w:val="left" w:pos="1800"/>
        </w:tabs>
        <w:rPr>
          <w:rFonts w:asciiTheme="minorHAnsi" w:eastAsiaTheme="minorEastAsia" w:hAnsiTheme="minorHAnsi" w:cstheme="minorBidi"/>
          <w:noProof/>
          <w:kern w:val="2"/>
          <w:sz w:val="24"/>
          <w:szCs w:val="24"/>
          <w14:ligatures w14:val="standardContextual"/>
        </w:rPr>
      </w:pPr>
      <w:r>
        <w:rPr>
          <w:noProof/>
        </w:rPr>
        <w:t>X.6.1</w:t>
      </w:r>
      <w:r>
        <w:rPr>
          <w:rFonts w:asciiTheme="minorHAnsi" w:eastAsiaTheme="minorEastAsia" w:hAnsiTheme="minorHAnsi" w:cstheme="minorBidi"/>
          <w:noProof/>
          <w:kern w:val="2"/>
          <w:sz w:val="24"/>
          <w:szCs w:val="24"/>
          <w14:ligatures w14:val="standardContextual"/>
        </w:rPr>
        <w:tab/>
      </w:r>
      <w:r>
        <w:rPr>
          <w:noProof/>
        </w:rPr>
        <w:t>Request</w:t>
      </w:r>
      <w:r>
        <w:rPr>
          <w:noProof/>
        </w:rPr>
        <w:tab/>
      </w:r>
      <w:r>
        <w:rPr>
          <w:noProof/>
        </w:rPr>
        <w:fldChar w:fldCharType="begin"/>
      </w:r>
      <w:r>
        <w:rPr>
          <w:noProof/>
        </w:rPr>
        <w:instrText xml:space="preserve"> PAGEREF _Toc194311850 \h </w:instrText>
      </w:r>
      <w:r>
        <w:rPr>
          <w:noProof/>
        </w:rPr>
      </w:r>
      <w:r>
        <w:rPr>
          <w:noProof/>
        </w:rPr>
        <w:fldChar w:fldCharType="separate"/>
      </w:r>
      <w:r>
        <w:rPr>
          <w:noProof/>
        </w:rPr>
        <w:t>19</w:t>
      </w:r>
      <w:r>
        <w:rPr>
          <w:noProof/>
        </w:rPr>
        <w:fldChar w:fldCharType="end"/>
      </w:r>
    </w:p>
    <w:p w14:paraId="6B07C390" w14:textId="0479C2E3" w:rsidR="003D5A43" w:rsidRDefault="003D5A43">
      <w:pPr>
        <w:pStyle w:val="TOC4"/>
        <w:tabs>
          <w:tab w:val="left" w:pos="2340"/>
        </w:tabs>
        <w:rPr>
          <w:rFonts w:asciiTheme="minorHAnsi" w:eastAsiaTheme="minorEastAsia" w:hAnsiTheme="minorHAnsi" w:cstheme="minorBidi"/>
          <w:noProof/>
          <w:kern w:val="2"/>
          <w:sz w:val="24"/>
          <w:szCs w:val="24"/>
          <w14:ligatures w14:val="standardContextual"/>
        </w:rPr>
      </w:pPr>
      <w:r>
        <w:rPr>
          <w:noProof/>
        </w:rPr>
        <w:t>X.6.1.1</w:t>
      </w:r>
      <w:r>
        <w:rPr>
          <w:rFonts w:asciiTheme="minorHAnsi" w:eastAsiaTheme="minorEastAsia" w:hAnsiTheme="minorHAnsi" w:cstheme="minorBidi"/>
          <w:noProof/>
          <w:kern w:val="2"/>
          <w:sz w:val="24"/>
          <w:szCs w:val="24"/>
          <w14:ligatures w14:val="standardContextual"/>
        </w:rPr>
        <w:tab/>
      </w:r>
      <w:r>
        <w:rPr>
          <w:noProof/>
        </w:rPr>
        <w:t>Target Resources</w:t>
      </w:r>
      <w:r>
        <w:rPr>
          <w:noProof/>
        </w:rPr>
        <w:tab/>
      </w:r>
      <w:r>
        <w:rPr>
          <w:noProof/>
        </w:rPr>
        <w:fldChar w:fldCharType="begin"/>
      </w:r>
      <w:r>
        <w:rPr>
          <w:noProof/>
        </w:rPr>
        <w:instrText xml:space="preserve"> PAGEREF _Toc194311851 \h </w:instrText>
      </w:r>
      <w:r>
        <w:rPr>
          <w:noProof/>
        </w:rPr>
      </w:r>
      <w:r>
        <w:rPr>
          <w:noProof/>
        </w:rPr>
        <w:fldChar w:fldCharType="separate"/>
      </w:r>
      <w:r>
        <w:rPr>
          <w:noProof/>
        </w:rPr>
        <w:t>19</w:t>
      </w:r>
      <w:r>
        <w:rPr>
          <w:noProof/>
        </w:rPr>
        <w:fldChar w:fldCharType="end"/>
      </w:r>
    </w:p>
    <w:p w14:paraId="23E66632" w14:textId="21DFA803" w:rsidR="003D5A43" w:rsidRDefault="003D5A43">
      <w:pPr>
        <w:pStyle w:val="TOC4"/>
        <w:tabs>
          <w:tab w:val="left" w:pos="2340"/>
        </w:tabs>
        <w:rPr>
          <w:rFonts w:asciiTheme="minorHAnsi" w:eastAsiaTheme="minorEastAsia" w:hAnsiTheme="minorHAnsi" w:cstheme="minorBidi"/>
          <w:noProof/>
          <w:kern w:val="2"/>
          <w:sz w:val="24"/>
          <w:szCs w:val="24"/>
          <w14:ligatures w14:val="standardContextual"/>
        </w:rPr>
      </w:pPr>
      <w:r>
        <w:rPr>
          <w:noProof/>
        </w:rPr>
        <w:t>X.6.1.2</w:t>
      </w:r>
      <w:r>
        <w:rPr>
          <w:rFonts w:asciiTheme="minorHAnsi" w:eastAsiaTheme="minorEastAsia" w:hAnsiTheme="minorHAnsi" w:cstheme="minorBidi"/>
          <w:noProof/>
          <w:kern w:val="2"/>
          <w:sz w:val="24"/>
          <w:szCs w:val="24"/>
          <w14:ligatures w14:val="standardContextual"/>
        </w:rPr>
        <w:tab/>
      </w:r>
      <w:r>
        <w:rPr>
          <w:noProof/>
        </w:rPr>
        <w:t>Query Parameters</w:t>
      </w:r>
      <w:r>
        <w:rPr>
          <w:noProof/>
        </w:rPr>
        <w:tab/>
      </w:r>
      <w:r>
        <w:rPr>
          <w:noProof/>
        </w:rPr>
        <w:fldChar w:fldCharType="begin"/>
      </w:r>
      <w:r>
        <w:rPr>
          <w:noProof/>
        </w:rPr>
        <w:instrText xml:space="preserve"> PAGEREF _Toc194311852 \h </w:instrText>
      </w:r>
      <w:r>
        <w:rPr>
          <w:noProof/>
        </w:rPr>
      </w:r>
      <w:r>
        <w:rPr>
          <w:noProof/>
        </w:rPr>
        <w:fldChar w:fldCharType="separate"/>
      </w:r>
      <w:r>
        <w:rPr>
          <w:noProof/>
        </w:rPr>
        <w:t>19</w:t>
      </w:r>
      <w:r>
        <w:rPr>
          <w:noProof/>
        </w:rPr>
        <w:fldChar w:fldCharType="end"/>
      </w:r>
    </w:p>
    <w:p w14:paraId="58EB61CE" w14:textId="2E573C4B" w:rsidR="003D5A43" w:rsidRDefault="003D5A43">
      <w:pPr>
        <w:pStyle w:val="TOC4"/>
        <w:tabs>
          <w:tab w:val="left" w:pos="2340"/>
        </w:tabs>
        <w:rPr>
          <w:rFonts w:asciiTheme="minorHAnsi" w:eastAsiaTheme="minorEastAsia" w:hAnsiTheme="minorHAnsi" w:cstheme="minorBidi"/>
          <w:noProof/>
          <w:kern w:val="2"/>
          <w:sz w:val="24"/>
          <w:szCs w:val="24"/>
          <w14:ligatures w14:val="standardContextual"/>
        </w:rPr>
      </w:pPr>
      <w:r>
        <w:rPr>
          <w:noProof/>
        </w:rPr>
        <w:t>X.6.1.3</w:t>
      </w:r>
      <w:r>
        <w:rPr>
          <w:rFonts w:asciiTheme="minorHAnsi" w:eastAsiaTheme="minorEastAsia" w:hAnsiTheme="minorHAnsi" w:cstheme="minorBidi"/>
          <w:noProof/>
          <w:kern w:val="2"/>
          <w:sz w:val="24"/>
          <w:szCs w:val="24"/>
          <w14:ligatures w14:val="standardContextual"/>
        </w:rPr>
        <w:tab/>
      </w:r>
      <w:r>
        <w:rPr>
          <w:noProof/>
        </w:rPr>
        <w:t>Request Header Fields</w:t>
      </w:r>
      <w:r>
        <w:rPr>
          <w:noProof/>
        </w:rPr>
        <w:tab/>
      </w:r>
      <w:r>
        <w:rPr>
          <w:noProof/>
        </w:rPr>
        <w:fldChar w:fldCharType="begin"/>
      </w:r>
      <w:r>
        <w:rPr>
          <w:noProof/>
        </w:rPr>
        <w:instrText xml:space="preserve"> PAGEREF _Toc194311853 \h </w:instrText>
      </w:r>
      <w:r>
        <w:rPr>
          <w:noProof/>
        </w:rPr>
      </w:r>
      <w:r>
        <w:rPr>
          <w:noProof/>
        </w:rPr>
        <w:fldChar w:fldCharType="separate"/>
      </w:r>
      <w:r>
        <w:rPr>
          <w:noProof/>
        </w:rPr>
        <w:t>20</w:t>
      </w:r>
      <w:r>
        <w:rPr>
          <w:noProof/>
        </w:rPr>
        <w:fldChar w:fldCharType="end"/>
      </w:r>
    </w:p>
    <w:p w14:paraId="59140D47" w14:textId="445230CC" w:rsidR="003D5A43" w:rsidRDefault="003D5A43">
      <w:pPr>
        <w:pStyle w:val="TOC4"/>
        <w:tabs>
          <w:tab w:val="left" w:pos="2340"/>
        </w:tabs>
        <w:rPr>
          <w:rFonts w:asciiTheme="minorHAnsi" w:eastAsiaTheme="minorEastAsia" w:hAnsiTheme="minorHAnsi" w:cstheme="minorBidi"/>
          <w:noProof/>
          <w:kern w:val="2"/>
          <w:sz w:val="24"/>
          <w:szCs w:val="24"/>
          <w14:ligatures w14:val="standardContextual"/>
        </w:rPr>
      </w:pPr>
      <w:r>
        <w:rPr>
          <w:noProof/>
        </w:rPr>
        <w:t>X.6.1.4</w:t>
      </w:r>
      <w:r>
        <w:rPr>
          <w:rFonts w:asciiTheme="minorHAnsi" w:eastAsiaTheme="minorEastAsia" w:hAnsiTheme="minorHAnsi" w:cstheme="minorBidi"/>
          <w:noProof/>
          <w:kern w:val="2"/>
          <w:sz w:val="24"/>
          <w:szCs w:val="24"/>
          <w14:ligatures w14:val="standardContextual"/>
        </w:rPr>
        <w:tab/>
      </w:r>
      <w:r>
        <w:rPr>
          <w:noProof/>
        </w:rPr>
        <w:t>Request Payload</w:t>
      </w:r>
      <w:r>
        <w:rPr>
          <w:noProof/>
        </w:rPr>
        <w:tab/>
      </w:r>
      <w:r>
        <w:rPr>
          <w:noProof/>
        </w:rPr>
        <w:fldChar w:fldCharType="begin"/>
      </w:r>
      <w:r>
        <w:rPr>
          <w:noProof/>
        </w:rPr>
        <w:instrText xml:space="preserve"> PAGEREF _Toc194311854 \h </w:instrText>
      </w:r>
      <w:r>
        <w:rPr>
          <w:noProof/>
        </w:rPr>
      </w:r>
      <w:r>
        <w:rPr>
          <w:noProof/>
        </w:rPr>
        <w:fldChar w:fldCharType="separate"/>
      </w:r>
      <w:r>
        <w:rPr>
          <w:noProof/>
        </w:rPr>
        <w:t>20</w:t>
      </w:r>
      <w:r>
        <w:rPr>
          <w:noProof/>
        </w:rPr>
        <w:fldChar w:fldCharType="end"/>
      </w:r>
    </w:p>
    <w:p w14:paraId="714E36C7" w14:textId="7EBE98E5" w:rsidR="003D5A43" w:rsidRDefault="003D5A43">
      <w:pPr>
        <w:pStyle w:val="TOC3"/>
        <w:tabs>
          <w:tab w:val="left" w:pos="1800"/>
        </w:tabs>
        <w:rPr>
          <w:rFonts w:asciiTheme="minorHAnsi" w:eastAsiaTheme="minorEastAsia" w:hAnsiTheme="minorHAnsi" w:cstheme="minorBidi"/>
          <w:noProof/>
          <w:kern w:val="2"/>
          <w:sz w:val="24"/>
          <w:szCs w:val="24"/>
          <w14:ligatures w14:val="standardContextual"/>
        </w:rPr>
      </w:pPr>
      <w:r>
        <w:rPr>
          <w:noProof/>
        </w:rPr>
        <w:t>X.6.2</w:t>
      </w:r>
      <w:r>
        <w:rPr>
          <w:rFonts w:asciiTheme="minorHAnsi" w:eastAsiaTheme="minorEastAsia" w:hAnsiTheme="minorHAnsi" w:cstheme="minorBidi"/>
          <w:noProof/>
          <w:kern w:val="2"/>
          <w:sz w:val="24"/>
          <w:szCs w:val="24"/>
          <w14:ligatures w14:val="standardContextual"/>
        </w:rPr>
        <w:tab/>
      </w:r>
      <w:r>
        <w:rPr>
          <w:noProof/>
        </w:rPr>
        <w:t>Behavior</w:t>
      </w:r>
      <w:r>
        <w:rPr>
          <w:noProof/>
        </w:rPr>
        <w:tab/>
      </w:r>
      <w:r>
        <w:rPr>
          <w:noProof/>
        </w:rPr>
        <w:fldChar w:fldCharType="begin"/>
      </w:r>
      <w:r>
        <w:rPr>
          <w:noProof/>
        </w:rPr>
        <w:instrText xml:space="preserve"> PAGEREF _Toc194311855 \h </w:instrText>
      </w:r>
      <w:r>
        <w:rPr>
          <w:noProof/>
        </w:rPr>
      </w:r>
      <w:r>
        <w:rPr>
          <w:noProof/>
        </w:rPr>
        <w:fldChar w:fldCharType="separate"/>
      </w:r>
      <w:r>
        <w:rPr>
          <w:noProof/>
        </w:rPr>
        <w:t>20</w:t>
      </w:r>
      <w:r>
        <w:rPr>
          <w:noProof/>
        </w:rPr>
        <w:fldChar w:fldCharType="end"/>
      </w:r>
    </w:p>
    <w:p w14:paraId="60987643" w14:textId="24B3493D" w:rsidR="003D5A43" w:rsidRDefault="003D5A43">
      <w:pPr>
        <w:pStyle w:val="TOC3"/>
        <w:tabs>
          <w:tab w:val="left" w:pos="1800"/>
        </w:tabs>
        <w:rPr>
          <w:rFonts w:asciiTheme="minorHAnsi" w:eastAsiaTheme="minorEastAsia" w:hAnsiTheme="minorHAnsi" w:cstheme="minorBidi"/>
          <w:noProof/>
          <w:kern w:val="2"/>
          <w:sz w:val="24"/>
          <w:szCs w:val="24"/>
          <w14:ligatures w14:val="standardContextual"/>
        </w:rPr>
      </w:pPr>
      <w:r>
        <w:rPr>
          <w:noProof/>
        </w:rPr>
        <w:t>X.6.3</w:t>
      </w:r>
      <w:r>
        <w:rPr>
          <w:rFonts w:asciiTheme="minorHAnsi" w:eastAsiaTheme="minorEastAsia" w:hAnsiTheme="minorHAnsi" w:cstheme="minorBidi"/>
          <w:noProof/>
          <w:kern w:val="2"/>
          <w:sz w:val="24"/>
          <w:szCs w:val="24"/>
          <w14:ligatures w14:val="standardContextual"/>
        </w:rPr>
        <w:tab/>
      </w:r>
      <w:r>
        <w:rPr>
          <w:noProof/>
        </w:rPr>
        <w:t>Response</w:t>
      </w:r>
      <w:r>
        <w:rPr>
          <w:noProof/>
        </w:rPr>
        <w:tab/>
      </w:r>
      <w:r>
        <w:rPr>
          <w:noProof/>
        </w:rPr>
        <w:fldChar w:fldCharType="begin"/>
      </w:r>
      <w:r>
        <w:rPr>
          <w:noProof/>
        </w:rPr>
        <w:instrText xml:space="preserve"> PAGEREF _Toc194311856 \h </w:instrText>
      </w:r>
      <w:r>
        <w:rPr>
          <w:noProof/>
        </w:rPr>
      </w:r>
      <w:r>
        <w:rPr>
          <w:noProof/>
        </w:rPr>
        <w:fldChar w:fldCharType="separate"/>
      </w:r>
      <w:r>
        <w:rPr>
          <w:noProof/>
        </w:rPr>
        <w:t>20</w:t>
      </w:r>
      <w:r>
        <w:rPr>
          <w:noProof/>
        </w:rPr>
        <w:fldChar w:fldCharType="end"/>
      </w:r>
    </w:p>
    <w:p w14:paraId="53FDDFD9" w14:textId="5A8FAA48" w:rsidR="003D5A43" w:rsidRDefault="003D5A43">
      <w:pPr>
        <w:pStyle w:val="TOC4"/>
        <w:tabs>
          <w:tab w:val="left" w:pos="2340"/>
        </w:tabs>
        <w:rPr>
          <w:rFonts w:asciiTheme="minorHAnsi" w:eastAsiaTheme="minorEastAsia" w:hAnsiTheme="minorHAnsi" w:cstheme="minorBidi"/>
          <w:noProof/>
          <w:kern w:val="2"/>
          <w:sz w:val="24"/>
          <w:szCs w:val="24"/>
          <w14:ligatures w14:val="standardContextual"/>
        </w:rPr>
      </w:pPr>
      <w:r>
        <w:rPr>
          <w:noProof/>
        </w:rPr>
        <w:t>X.6.3.1</w:t>
      </w:r>
      <w:r>
        <w:rPr>
          <w:rFonts w:asciiTheme="minorHAnsi" w:eastAsiaTheme="minorEastAsia" w:hAnsiTheme="minorHAnsi" w:cstheme="minorBidi"/>
          <w:noProof/>
          <w:kern w:val="2"/>
          <w:sz w:val="24"/>
          <w:szCs w:val="24"/>
          <w14:ligatures w14:val="standardContextual"/>
        </w:rPr>
        <w:tab/>
      </w:r>
      <w:r>
        <w:rPr>
          <w:noProof/>
        </w:rPr>
        <w:t>Status Codes</w:t>
      </w:r>
      <w:r>
        <w:rPr>
          <w:noProof/>
        </w:rPr>
        <w:tab/>
      </w:r>
      <w:r>
        <w:rPr>
          <w:noProof/>
        </w:rPr>
        <w:fldChar w:fldCharType="begin"/>
      </w:r>
      <w:r>
        <w:rPr>
          <w:noProof/>
        </w:rPr>
        <w:instrText xml:space="preserve"> PAGEREF _Toc194311857 \h </w:instrText>
      </w:r>
      <w:r>
        <w:rPr>
          <w:noProof/>
        </w:rPr>
      </w:r>
      <w:r>
        <w:rPr>
          <w:noProof/>
        </w:rPr>
        <w:fldChar w:fldCharType="separate"/>
      </w:r>
      <w:r>
        <w:rPr>
          <w:noProof/>
        </w:rPr>
        <w:t>20</w:t>
      </w:r>
      <w:r>
        <w:rPr>
          <w:noProof/>
        </w:rPr>
        <w:fldChar w:fldCharType="end"/>
      </w:r>
    </w:p>
    <w:p w14:paraId="4D817D2B" w14:textId="3C0D3429" w:rsidR="003D5A43" w:rsidRDefault="003D5A43">
      <w:pPr>
        <w:pStyle w:val="TOC4"/>
        <w:tabs>
          <w:tab w:val="left" w:pos="2340"/>
        </w:tabs>
        <w:rPr>
          <w:rFonts w:asciiTheme="minorHAnsi" w:eastAsiaTheme="minorEastAsia" w:hAnsiTheme="minorHAnsi" w:cstheme="minorBidi"/>
          <w:noProof/>
          <w:kern w:val="2"/>
          <w:sz w:val="24"/>
          <w:szCs w:val="24"/>
          <w14:ligatures w14:val="standardContextual"/>
        </w:rPr>
      </w:pPr>
      <w:r>
        <w:rPr>
          <w:noProof/>
        </w:rPr>
        <w:t>X.6.3.2</w:t>
      </w:r>
      <w:r>
        <w:rPr>
          <w:rFonts w:asciiTheme="minorHAnsi" w:eastAsiaTheme="minorEastAsia" w:hAnsiTheme="minorHAnsi" w:cstheme="minorBidi"/>
          <w:noProof/>
          <w:kern w:val="2"/>
          <w:sz w:val="24"/>
          <w:szCs w:val="24"/>
          <w14:ligatures w14:val="standardContextual"/>
        </w:rPr>
        <w:tab/>
      </w:r>
      <w:r>
        <w:rPr>
          <w:noProof/>
        </w:rPr>
        <w:t>Response Header Fields</w:t>
      </w:r>
      <w:r>
        <w:rPr>
          <w:noProof/>
        </w:rPr>
        <w:tab/>
      </w:r>
      <w:r>
        <w:rPr>
          <w:noProof/>
        </w:rPr>
        <w:fldChar w:fldCharType="begin"/>
      </w:r>
      <w:r>
        <w:rPr>
          <w:noProof/>
        </w:rPr>
        <w:instrText xml:space="preserve"> PAGEREF _Toc194311858 \h </w:instrText>
      </w:r>
      <w:r>
        <w:rPr>
          <w:noProof/>
        </w:rPr>
      </w:r>
      <w:r>
        <w:rPr>
          <w:noProof/>
        </w:rPr>
        <w:fldChar w:fldCharType="separate"/>
      </w:r>
      <w:r>
        <w:rPr>
          <w:noProof/>
        </w:rPr>
        <w:t>20</w:t>
      </w:r>
      <w:r>
        <w:rPr>
          <w:noProof/>
        </w:rPr>
        <w:fldChar w:fldCharType="end"/>
      </w:r>
    </w:p>
    <w:p w14:paraId="7BABC5B1" w14:textId="5281A6A3" w:rsidR="003D5A43" w:rsidRDefault="003D5A43">
      <w:pPr>
        <w:pStyle w:val="TOC4"/>
        <w:tabs>
          <w:tab w:val="left" w:pos="2340"/>
        </w:tabs>
        <w:rPr>
          <w:rFonts w:asciiTheme="minorHAnsi" w:eastAsiaTheme="minorEastAsia" w:hAnsiTheme="minorHAnsi" w:cstheme="minorBidi"/>
          <w:noProof/>
          <w:kern w:val="2"/>
          <w:sz w:val="24"/>
          <w:szCs w:val="24"/>
          <w14:ligatures w14:val="standardContextual"/>
        </w:rPr>
      </w:pPr>
      <w:r>
        <w:rPr>
          <w:noProof/>
        </w:rPr>
        <w:t>X.6.3.3</w:t>
      </w:r>
      <w:r>
        <w:rPr>
          <w:rFonts w:asciiTheme="minorHAnsi" w:eastAsiaTheme="minorEastAsia" w:hAnsiTheme="minorHAnsi" w:cstheme="minorBidi"/>
          <w:noProof/>
          <w:kern w:val="2"/>
          <w:sz w:val="24"/>
          <w:szCs w:val="24"/>
          <w14:ligatures w14:val="standardContextual"/>
        </w:rPr>
        <w:tab/>
      </w:r>
      <w:r>
        <w:rPr>
          <w:noProof/>
        </w:rPr>
        <w:t>Response Payload</w:t>
      </w:r>
      <w:r>
        <w:rPr>
          <w:noProof/>
        </w:rPr>
        <w:tab/>
      </w:r>
      <w:r>
        <w:rPr>
          <w:noProof/>
        </w:rPr>
        <w:fldChar w:fldCharType="begin"/>
      </w:r>
      <w:r>
        <w:rPr>
          <w:noProof/>
        </w:rPr>
        <w:instrText xml:space="preserve"> PAGEREF _Toc194311859 \h </w:instrText>
      </w:r>
      <w:r>
        <w:rPr>
          <w:noProof/>
        </w:rPr>
      </w:r>
      <w:r>
        <w:rPr>
          <w:noProof/>
        </w:rPr>
        <w:fldChar w:fldCharType="separate"/>
      </w:r>
      <w:r>
        <w:rPr>
          <w:noProof/>
        </w:rPr>
        <w:t>21</w:t>
      </w:r>
      <w:r>
        <w:rPr>
          <w:noProof/>
        </w:rPr>
        <w:fldChar w:fldCharType="end"/>
      </w:r>
    </w:p>
    <w:p w14:paraId="07CC06CC" w14:textId="0B6E6880" w:rsidR="003D5A43" w:rsidRDefault="003D5A43">
      <w:pPr>
        <w:pStyle w:val="TOC1"/>
        <w:tabs>
          <w:tab w:val="left" w:pos="360"/>
        </w:tabs>
        <w:rPr>
          <w:rFonts w:asciiTheme="minorHAnsi" w:eastAsiaTheme="minorEastAsia" w:hAnsiTheme="minorHAnsi" w:cstheme="minorBidi"/>
          <w:noProof/>
          <w:kern w:val="2"/>
          <w:sz w:val="24"/>
          <w:szCs w:val="24"/>
          <w14:ligatures w14:val="standardContextual"/>
        </w:rPr>
      </w:pPr>
      <w:r>
        <w:rPr>
          <w:noProof/>
        </w:rPr>
        <w:t>4</w:t>
      </w:r>
      <w:r>
        <w:rPr>
          <w:rFonts w:asciiTheme="minorHAnsi" w:eastAsiaTheme="minorEastAsia" w:hAnsiTheme="minorHAnsi" w:cstheme="minorBidi"/>
          <w:noProof/>
          <w:kern w:val="2"/>
          <w:sz w:val="24"/>
          <w:szCs w:val="24"/>
          <w14:ligatures w14:val="standardContextual"/>
        </w:rPr>
        <w:tab/>
      </w:r>
      <w:r>
        <w:rPr>
          <w:noProof/>
        </w:rPr>
        <w:t>Symbols and Abbreviated Terms</w:t>
      </w:r>
      <w:r>
        <w:rPr>
          <w:noProof/>
        </w:rPr>
        <w:tab/>
      </w:r>
      <w:r>
        <w:rPr>
          <w:noProof/>
        </w:rPr>
        <w:fldChar w:fldCharType="begin"/>
      </w:r>
      <w:r>
        <w:rPr>
          <w:noProof/>
        </w:rPr>
        <w:instrText xml:space="preserve"> PAGEREF _Toc194311860 \h </w:instrText>
      </w:r>
      <w:r>
        <w:rPr>
          <w:noProof/>
        </w:rPr>
      </w:r>
      <w:r>
        <w:rPr>
          <w:noProof/>
        </w:rPr>
        <w:fldChar w:fldCharType="separate"/>
      </w:r>
      <w:r>
        <w:rPr>
          <w:noProof/>
        </w:rPr>
        <w:t>22</w:t>
      </w:r>
      <w:r>
        <w:rPr>
          <w:noProof/>
        </w:rPr>
        <w:fldChar w:fldCharType="end"/>
      </w:r>
    </w:p>
    <w:p w14:paraId="392D7E60" w14:textId="5F36233F" w:rsidR="003D5A43" w:rsidRDefault="003D5A43">
      <w:pPr>
        <w:pStyle w:val="TOC4"/>
        <w:rPr>
          <w:rFonts w:asciiTheme="minorHAnsi" w:eastAsiaTheme="minorEastAsia" w:hAnsiTheme="minorHAnsi" w:cstheme="minorBidi"/>
          <w:noProof/>
          <w:kern w:val="2"/>
          <w:sz w:val="24"/>
          <w:szCs w:val="24"/>
          <w14:ligatures w14:val="standardContextual"/>
        </w:rPr>
      </w:pPr>
      <w:r>
        <w:rPr>
          <w:noProof/>
        </w:rPr>
        <w:t>8.1.1.1 Method</w:t>
      </w:r>
      <w:r>
        <w:rPr>
          <w:noProof/>
        </w:rPr>
        <w:tab/>
      </w:r>
      <w:r>
        <w:rPr>
          <w:noProof/>
        </w:rPr>
        <w:fldChar w:fldCharType="begin"/>
      </w:r>
      <w:r>
        <w:rPr>
          <w:noProof/>
        </w:rPr>
        <w:instrText xml:space="preserve"> PAGEREF _Toc194311861 \h </w:instrText>
      </w:r>
      <w:r>
        <w:rPr>
          <w:noProof/>
        </w:rPr>
      </w:r>
      <w:r>
        <w:rPr>
          <w:noProof/>
        </w:rPr>
        <w:fldChar w:fldCharType="separate"/>
      </w:r>
      <w:r>
        <w:rPr>
          <w:noProof/>
        </w:rPr>
        <w:t>23</w:t>
      </w:r>
      <w:r>
        <w:rPr>
          <w:noProof/>
        </w:rPr>
        <w:fldChar w:fldCharType="end"/>
      </w:r>
    </w:p>
    <w:p w14:paraId="2156008B" w14:textId="3D232044" w:rsidR="003D5A43" w:rsidRDefault="003D5A43">
      <w:pPr>
        <w:pStyle w:val="TOC1"/>
        <w:tabs>
          <w:tab w:val="left" w:pos="720"/>
        </w:tabs>
        <w:rPr>
          <w:rFonts w:asciiTheme="minorHAnsi" w:eastAsiaTheme="minorEastAsia" w:hAnsiTheme="minorHAnsi" w:cstheme="minorBidi"/>
          <w:noProof/>
          <w:kern w:val="2"/>
          <w:sz w:val="24"/>
          <w:szCs w:val="24"/>
          <w14:ligatures w14:val="standardContextual"/>
        </w:rPr>
      </w:pPr>
      <w:r>
        <w:rPr>
          <w:noProof/>
        </w:rPr>
        <w:t>B</w:t>
      </w:r>
      <w:r>
        <w:rPr>
          <w:rFonts w:asciiTheme="minorHAnsi" w:eastAsiaTheme="minorEastAsia" w:hAnsiTheme="minorHAnsi" w:cstheme="minorBidi"/>
          <w:noProof/>
          <w:kern w:val="2"/>
          <w:sz w:val="24"/>
          <w:szCs w:val="24"/>
          <w14:ligatures w14:val="standardContextual"/>
        </w:rPr>
        <w:tab/>
      </w:r>
      <w:r>
        <w:rPr>
          <w:noProof/>
        </w:rPr>
        <w:t>Examples (Informative)</w:t>
      </w:r>
      <w:r>
        <w:rPr>
          <w:noProof/>
        </w:rPr>
        <w:tab/>
      </w:r>
      <w:r>
        <w:rPr>
          <w:noProof/>
        </w:rPr>
        <w:fldChar w:fldCharType="begin"/>
      </w:r>
      <w:r>
        <w:rPr>
          <w:noProof/>
        </w:rPr>
        <w:instrText xml:space="preserve"> PAGEREF _Toc194311862 \h </w:instrText>
      </w:r>
      <w:r>
        <w:rPr>
          <w:noProof/>
        </w:rPr>
      </w:r>
      <w:r>
        <w:rPr>
          <w:noProof/>
        </w:rPr>
        <w:fldChar w:fldCharType="separate"/>
      </w:r>
      <w:r>
        <w:rPr>
          <w:noProof/>
        </w:rPr>
        <w:t>23</w:t>
      </w:r>
      <w:r>
        <w:rPr>
          <w:noProof/>
        </w:rPr>
        <w:fldChar w:fldCharType="end"/>
      </w:r>
    </w:p>
    <w:p w14:paraId="7B5F9BE6" w14:textId="4B1CE5AD" w:rsidR="003D5A43" w:rsidRDefault="003D5A43">
      <w:pPr>
        <w:pStyle w:val="TOC2"/>
        <w:tabs>
          <w:tab w:val="left" w:pos="1260"/>
        </w:tabs>
        <w:rPr>
          <w:rFonts w:asciiTheme="minorHAnsi" w:eastAsiaTheme="minorEastAsia" w:hAnsiTheme="minorHAnsi" w:cstheme="minorBidi"/>
          <w:noProof/>
          <w:kern w:val="2"/>
          <w:sz w:val="24"/>
          <w:szCs w:val="24"/>
          <w14:ligatures w14:val="standardContextual"/>
        </w:rPr>
      </w:pPr>
      <w:r>
        <w:rPr>
          <w:noProof/>
        </w:rPr>
        <w:t>B.X1</w:t>
      </w:r>
      <w:r>
        <w:rPr>
          <w:rFonts w:asciiTheme="minorHAnsi" w:eastAsiaTheme="minorEastAsia" w:hAnsiTheme="minorHAnsi" w:cstheme="minorBidi"/>
          <w:noProof/>
          <w:kern w:val="2"/>
          <w:sz w:val="24"/>
          <w:szCs w:val="24"/>
          <w14:ligatures w14:val="standardContextual"/>
        </w:rPr>
        <w:tab/>
      </w:r>
      <w:r>
        <w:rPr>
          <w:noProof/>
        </w:rPr>
        <w:t>Searching for Modality Scheduled Procedure Steps using JSON Media Type</w:t>
      </w:r>
      <w:r>
        <w:rPr>
          <w:noProof/>
        </w:rPr>
        <w:tab/>
      </w:r>
      <w:r>
        <w:rPr>
          <w:noProof/>
        </w:rPr>
        <w:fldChar w:fldCharType="begin"/>
      </w:r>
      <w:r>
        <w:rPr>
          <w:noProof/>
        </w:rPr>
        <w:instrText xml:space="preserve"> PAGEREF _Toc194311863 \h </w:instrText>
      </w:r>
      <w:r>
        <w:rPr>
          <w:noProof/>
        </w:rPr>
      </w:r>
      <w:r>
        <w:rPr>
          <w:noProof/>
        </w:rPr>
        <w:fldChar w:fldCharType="separate"/>
      </w:r>
      <w:r>
        <w:rPr>
          <w:noProof/>
        </w:rPr>
        <w:t>23</w:t>
      </w:r>
      <w:r>
        <w:rPr>
          <w:noProof/>
        </w:rPr>
        <w:fldChar w:fldCharType="end"/>
      </w:r>
    </w:p>
    <w:p w14:paraId="1DECCABB" w14:textId="01D78660" w:rsidR="003D5A43" w:rsidRDefault="003D5A43">
      <w:pPr>
        <w:pStyle w:val="TOC2"/>
        <w:tabs>
          <w:tab w:val="left" w:pos="1260"/>
        </w:tabs>
        <w:rPr>
          <w:rFonts w:asciiTheme="minorHAnsi" w:eastAsiaTheme="minorEastAsia" w:hAnsiTheme="minorHAnsi" w:cstheme="minorBidi"/>
          <w:noProof/>
          <w:kern w:val="2"/>
          <w:sz w:val="24"/>
          <w:szCs w:val="24"/>
          <w14:ligatures w14:val="standardContextual"/>
        </w:rPr>
      </w:pPr>
      <w:r>
        <w:rPr>
          <w:noProof/>
        </w:rPr>
        <w:t>B.X2</w:t>
      </w:r>
      <w:r>
        <w:rPr>
          <w:rFonts w:asciiTheme="minorHAnsi" w:eastAsiaTheme="minorEastAsia" w:hAnsiTheme="minorHAnsi" w:cstheme="minorBidi"/>
          <w:noProof/>
          <w:kern w:val="2"/>
          <w:sz w:val="24"/>
          <w:szCs w:val="24"/>
          <w14:ligatures w14:val="standardContextual"/>
        </w:rPr>
        <w:tab/>
      </w:r>
      <w:r>
        <w:rPr>
          <w:noProof/>
        </w:rPr>
        <w:t>Creating a Modality Performed Procedure Step using JSON Content Type</w:t>
      </w:r>
      <w:r>
        <w:rPr>
          <w:noProof/>
        </w:rPr>
        <w:tab/>
      </w:r>
      <w:r>
        <w:rPr>
          <w:noProof/>
        </w:rPr>
        <w:fldChar w:fldCharType="begin"/>
      </w:r>
      <w:r>
        <w:rPr>
          <w:noProof/>
        </w:rPr>
        <w:instrText xml:space="preserve"> PAGEREF _Toc194311864 \h </w:instrText>
      </w:r>
      <w:r>
        <w:rPr>
          <w:noProof/>
        </w:rPr>
      </w:r>
      <w:r>
        <w:rPr>
          <w:noProof/>
        </w:rPr>
        <w:fldChar w:fldCharType="separate"/>
      </w:r>
      <w:r>
        <w:rPr>
          <w:noProof/>
        </w:rPr>
        <w:t>24</w:t>
      </w:r>
      <w:r>
        <w:rPr>
          <w:noProof/>
        </w:rPr>
        <w:fldChar w:fldCharType="end"/>
      </w:r>
    </w:p>
    <w:p w14:paraId="202A2B4C" w14:textId="0051BD0F" w:rsidR="003D5A43" w:rsidRDefault="003D5A43">
      <w:pPr>
        <w:pStyle w:val="TOC2"/>
        <w:tabs>
          <w:tab w:val="left" w:pos="1260"/>
        </w:tabs>
        <w:rPr>
          <w:rFonts w:asciiTheme="minorHAnsi" w:eastAsiaTheme="minorEastAsia" w:hAnsiTheme="minorHAnsi" w:cstheme="minorBidi"/>
          <w:noProof/>
          <w:kern w:val="2"/>
          <w:sz w:val="24"/>
          <w:szCs w:val="24"/>
          <w14:ligatures w14:val="standardContextual"/>
        </w:rPr>
      </w:pPr>
      <w:r>
        <w:rPr>
          <w:noProof/>
        </w:rPr>
        <w:t>B.X3</w:t>
      </w:r>
      <w:r>
        <w:rPr>
          <w:rFonts w:asciiTheme="minorHAnsi" w:eastAsiaTheme="minorEastAsia" w:hAnsiTheme="minorHAnsi" w:cstheme="minorBidi"/>
          <w:noProof/>
          <w:kern w:val="2"/>
          <w:sz w:val="24"/>
          <w:szCs w:val="24"/>
          <w14:ligatures w14:val="standardContextual"/>
        </w:rPr>
        <w:tab/>
      </w:r>
      <w:r>
        <w:rPr>
          <w:noProof/>
        </w:rPr>
        <w:t>Updating a Modality Performed Procedure Step with Produced Image Data using JSON Content Type</w:t>
      </w:r>
      <w:r>
        <w:rPr>
          <w:noProof/>
        </w:rPr>
        <w:tab/>
      </w:r>
      <w:r>
        <w:rPr>
          <w:noProof/>
        </w:rPr>
        <w:fldChar w:fldCharType="begin"/>
      </w:r>
      <w:r>
        <w:rPr>
          <w:noProof/>
        </w:rPr>
        <w:instrText xml:space="preserve"> PAGEREF _Toc194311865 \h </w:instrText>
      </w:r>
      <w:r>
        <w:rPr>
          <w:noProof/>
        </w:rPr>
      </w:r>
      <w:r>
        <w:rPr>
          <w:noProof/>
        </w:rPr>
        <w:fldChar w:fldCharType="separate"/>
      </w:r>
      <w:r>
        <w:rPr>
          <w:noProof/>
        </w:rPr>
        <w:t>25</w:t>
      </w:r>
      <w:r>
        <w:rPr>
          <w:noProof/>
        </w:rPr>
        <w:fldChar w:fldCharType="end"/>
      </w:r>
    </w:p>
    <w:p w14:paraId="0CCBC167" w14:textId="44B84166" w:rsidR="003D5A43" w:rsidRDefault="003D5A43">
      <w:pPr>
        <w:pStyle w:val="TOC2"/>
        <w:tabs>
          <w:tab w:val="left" w:pos="1260"/>
        </w:tabs>
        <w:rPr>
          <w:rFonts w:asciiTheme="minorHAnsi" w:eastAsiaTheme="minorEastAsia" w:hAnsiTheme="minorHAnsi" w:cstheme="minorBidi"/>
          <w:noProof/>
          <w:kern w:val="2"/>
          <w:sz w:val="24"/>
          <w:szCs w:val="24"/>
          <w14:ligatures w14:val="standardContextual"/>
        </w:rPr>
      </w:pPr>
      <w:r>
        <w:rPr>
          <w:noProof/>
        </w:rPr>
        <w:t>B.X4</w:t>
      </w:r>
      <w:r>
        <w:rPr>
          <w:rFonts w:asciiTheme="minorHAnsi" w:eastAsiaTheme="minorEastAsia" w:hAnsiTheme="minorHAnsi" w:cstheme="minorBidi"/>
          <w:noProof/>
          <w:kern w:val="2"/>
          <w:sz w:val="24"/>
          <w:szCs w:val="24"/>
          <w14:ligatures w14:val="standardContextual"/>
        </w:rPr>
        <w:tab/>
      </w:r>
      <w:r>
        <w:rPr>
          <w:noProof/>
        </w:rPr>
        <w:t>Completing a Modality Performed Procedure Step using JSON Content Type</w:t>
      </w:r>
      <w:r>
        <w:rPr>
          <w:noProof/>
        </w:rPr>
        <w:tab/>
      </w:r>
      <w:r>
        <w:rPr>
          <w:noProof/>
        </w:rPr>
        <w:fldChar w:fldCharType="begin"/>
      </w:r>
      <w:r>
        <w:rPr>
          <w:noProof/>
        </w:rPr>
        <w:instrText xml:space="preserve"> PAGEREF _Toc194311866 \h </w:instrText>
      </w:r>
      <w:r>
        <w:rPr>
          <w:noProof/>
        </w:rPr>
      </w:r>
      <w:r>
        <w:rPr>
          <w:noProof/>
        </w:rPr>
        <w:fldChar w:fldCharType="separate"/>
      </w:r>
      <w:r>
        <w:rPr>
          <w:noProof/>
        </w:rPr>
        <w:t>26</w:t>
      </w:r>
      <w:r>
        <w:rPr>
          <w:noProof/>
        </w:rPr>
        <w:fldChar w:fldCharType="end"/>
      </w:r>
    </w:p>
    <w:p w14:paraId="7FC74822" w14:textId="1821DDB6" w:rsidR="003D5A43" w:rsidRDefault="003D5A43">
      <w:pPr>
        <w:pStyle w:val="TOC2"/>
        <w:tabs>
          <w:tab w:val="left" w:pos="1260"/>
        </w:tabs>
        <w:rPr>
          <w:rFonts w:asciiTheme="minorHAnsi" w:eastAsiaTheme="minorEastAsia" w:hAnsiTheme="minorHAnsi" w:cstheme="minorBidi"/>
          <w:noProof/>
          <w:kern w:val="2"/>
          <w:sz w:val="24"/>
          <w:szCs w:val="24"/>
          <w14:ligatures w14:val="standardContextual"/>
        </w:rPr>
      </w:pPr>
      <w:r>
        <w:rPr>
          <w:noProof/>
        </w:rPr>
        <w:t>B.X5</w:t>
      </w:r>
      <w:r>
        <w:rPr>
          <w:rFonts w:asciiTheme="minorHAnsi" w:eastAsiaTheme="minorEastAsia" w:hAnsiTheme="minorHAnsi" w:cstheme="minorBidi"/>
          <w:noProof/>
          <w:kern w:val="2"/>
          <w:sz w:val="24"/>
          <w:szCs w:val="24"/>
          <w14:ligatures w14:val="standardContextual"/>
        </w:rPr>
        <w:tab/>
      </w:r>
      <w:r>
        <w:rPr>
          <w:noProof/>
        </w:rPr>
        <w:t>Retrieving a Modality Performed Procedure Step using JSON Media and Content Type</w:t>
      </w:r>
      <w:r>
        <w:rPr>
          <w:noProof/>
        </w:rPr>
        <w:tab/>
      </w:r>
      <w:r>
        <w:rPr>
          <w:noProof/>
        </w:rPr>
        <w:fldChar w:fldCharType="begin"/>
      </w:r>
      <w:r>
        <w:rPr>
          <w:noProof/>
        </w:rPr>
        <w:instrText xml:space="preserve"> PAGEREF _Toc194311867 \h </w:instrText>
      </w:r>
      <w:r>
        <w:rPr>
          <w:noProof/>
        </w:rPr>
      </w:r>
      <w:r>
        <w:rPr>
          <w:noProof/>
        </w:rPr>
        <w:fldChar w:fldCharType="separate"/>
      </w:r>
      <w:r>
        <w:rPr>
          <w:noProof/>
        </w:rPr>
        <w:t>26</w:t>
      </w:r>
      <w:r>
        <w:rPr>
          <w:noProof/>
        </w:rPr>
        <w:fldChar w:fldCharType="end"/>
      </w:r>
    </w:p>
    <w:p w14:paraId="1B2737A4" w14:textId="56263936" w:rsidR="003D5A43" w:rsidRDefault="003D5A43">
      <w:pPr>
        <w:pStyle w:val="TOC3"/>
        <w:tabs>
          <w:tab w:val="left" w:pos="1800"/>
        </w:tabs>
        <w:rPr>
          <w:rFonts w:asciiTheme="minorHAnsi" w:eastAsiaTheme="minorEastAsia" w:hAnsiTheme="minorHAnsi" w:cstheme="minorBidi"/>
          <w:noProof/>
          <w:kern w:val="2"/>
          <w:sz w:val="24"/>
          <w:szCs w:val="24"/>
          <w14:ligatures w14:val="standardContextual"/>
        </w:rPr>
      </w:pPr>
      <w:r>
        <w:rPr>
          <w:noProof/>
        </w:rPr>
        <w:t>B.X5.1</w:t>
      </w:r>
      <w:r>
        <w:rPr>
          <w:rFonts w:asciiTheme="minorHAnsi" w:eastAsiaTheme="minorEastAsia" w:hAnsiTheme="minorHAnsi" w:cstheme="minorBidi"/>
          <w:noProof/>
          <w:kern w:val="2"/>
          <w:sz w:val="24"/>
          <w:szCs w:val="24"/>
          <w14:ligatures w14:val="standardContextual"/>
        </w:rPr>
        <w:tab/>
      </w:r>
      <w:r>
        <w:rPr>
          <w:noProof/>
        </w:rPr>
        <w:t>Return All Attributes</w:t>
      </w:r>
      <w:r>
        <w:rPr>
          <w:noProof/>
        </w:rPr>
        <w:tab/>
      </w:r>
      <w:r>
        <w:rPr>
          <w:noProof/>
        </w:rPr>
        <w:fldChar w:fldCharType="begin"/>
      </w:r>
      <w:r>
        <w:rPr>
          <w:noProof/>
        </w:rPr>
        <w:instrText xml:space="preserve"> PAGEREF _Toc194311868 \h </w:instrText>
      </w:r>
      <w:r>
        <w:rPr>
          <w:noProof/>
        </w:rPr>
      </w:r>
      <w:r>
        <w:rPr>
          <w:noProof/>
        </w:rPr>
        <w:fldChar w:fldCharType="separate"/>
      </w:r>
      <w:r>
        <w:rPr>
          <w:noProof/>
        </w:rPr>
        <w:t>26</w:t>
      </w:r>
      <w:r>
        <w:rPr>
          <w:noProof/>
        </w:rPr>
        <w:fldChar w:fldCharType="end"/>
      </w:r>
    </w:p>
    <w:p w14:paraId="4A8E48A6" w14:textId="2482C99E" w:rsidR="003D5A43" w:rsidRDefault="003D5A43">
      <w:pPr>
        <w:pStyle w:val="TOC3"/>
        <w:tabs>
          <w:tab w:val="left" w:pos="1800"/>
        </w:tabs>
        <w:rPr>
          <w:rFonts w:asciiTheme="minorHAnsi" w:eastAsiaTheme="minorEastAsia" w:hAnsiTheme="minorHAnsi" w:cstheme="minorBidi"/>
          <w:noProof/>
          <w:kern w:val="2"/>
          <w:sz w:val="24"/>
          <w:szCs w:val="24"/>
          <w14:ligatures w14:val="standardContextual"/>
        </w:rPr>
      </w:pPr>
      <w:r>
        <w:rPr>
          <w:noProof/>
        </w:rPr>
        <w:t>B.X5.2</w:t>
      </w:r>
      <w:r>
        <w:rPr>
          <w:rFonts w:asciiTheme="minorHAnsi" w:eastAsiaTheme="minorEastAsia" w:hAnsiTheme="minorHAnsi" w:cstheme="minorBidi"/>
          <w:noProof/>
          <w:kern w:val="2"/>
          <w:sz w:val="24"/>
          <w:szCs w:val="24"/>
          <w14:ligatures w14:val="standardContextual"/>
        </w:rPr>
        <w:tab/>
      </w:r>
      <w:r>
        <w:rPr>
          <w:noProof/>
        </w:rPr>
        <w:t>Returning Specific Attributes Only</w:t>
      </w:r>
      <w:r>
        <w:rPr>
          <w:noProof/>
        </w:rPr>
        <w:tab/>
      </w:r>
      <w:r>
        <w:rPr>
          <w:noProof/>
        </w:rPr>
        <w:fldChar w:fldCharType="begin"/>
      </w:r>
      <w:r>
        <w:rPr>
          <w:noProof/>
        </w:rPr>
        <w:instrText xml:space="preserve"> PAGEREF _Toc194311869 \h </w:instrText>
      </w:r>
      <w:r>
        <w:rPr>
          <w:noProof/>
        </w:rPr>
      </w:r>
      <w:r>
        <w:rPr>
          <w:noProof/>
        </w:rPr>
        <w:fldChar w:fldCharType="separate"/>
      </w:r>
      <w:r>
        <w:rPr>
          <w:noProof/>
        </w:rPr>
        <w:t>28</w:t>
      </w:r>
      <w:r>
        <w:rPr>
          <w:noProof/>
        </w:rPr>
        <w:fldChar w:fldCharType="end"/>
      </w:r>
    </w:p>
    <w:p w14:paraId="4F85D960" w14:textId="7D4807F8" w:rsidR="003D5A43" w:rsidRDefault="003D5A43">
      <w:pPr>
        <w:pStyle w:val="TOC2"/>
        <w:tabs>
          <w:tab w:val="left" w:pos="1260"/>
        </w:tabs>
        <w:rPr>
          <w:rFonts w:asciiTheme="minorHAnsi" w:eastAsiaTheme="minorEastAsia" w:hAnsiTheme="minorHAnsi" w:cstheme="minorBidi"/>
          <w:noProof/>
          <w:kern w:val="2"/>
          <w:sz w:val="24"/>
          <w:szCs w:val="24"/>
          <w14:ligatures w14:val="standardContextual"/>
        </w:rPr>
      </w:pPr>
      <w:r>
        <w:rPr>
          <w:noProof/>
        </w:rPr>
        <w:t>B.X6</w:t>
      </w:r>
      <w:r>
        <w:rPr>
          <w:rFonts w:asciiTheme="minorHAnsi" w:eastAsiaTheme="minorEastAsia" w:hAnsiTheme="minorHAnsi" w:cstheme="minorBidi"/>
          <w:noProof/>
          <w:kern w:val="2"/>
          <w:sz w:val="24"/>
          <w:szCs w:val="24"/>
          <w14:ligatures w14:val="standardContextual"/>
        </w:rPr>
        <w:tab/>
      </w:r>
      <w:r>
        <w:rPr>
          <w:noProof/>
        </w:rPr>
        <w:t>Bi-directional Proxies for Searching the Modality Scheduled Procedure Steps</w:t>
      </w:r>
      <w:r>
        <w:rPr>
          <w:noProof/>
        </w:rPr>
        <w:tab/>
      </w:r>
      <w:r>
        <w:rPr>
          <w:noProof/>
        </w:rPr>
        <w:fldChar w:fldCharType="begin"/>
      </w:r>
      <w:r>
        <w:rPr>
          <w:noProof/>
        </w:rPr>
        <w:instrText xml:space="preserve"> PAGEREF _Toc194311870 \h </w:instrText>
      </w:r>
      <w:r>
        <w:rPr>
          <w:noProof/>
        </w:rPr>
      </w:r>
      <w:r>
        <w:rPr>
          <w:noProof/>
        </w:rPr>
        <w:fldChar w:fldCharType="separate"/>
      </w:r>
      <w:r>
        <w:rPr>
          <w:noProof/>
        </w:rPr>
        <w:t>28</w:t>
      </w:r>
      <w:r>
        <w:rPr>
          <w:noProof/>
        </w:rPr>
        <w:fldChar w:fldCharType="end"/>
      </w:r>
    </w:p>
    <w:p w14:paraId="5CF1263E" w14:textId="50DE7355" w:rsidR="003D5A43" w:rsidRDefault="003D5A43">
      <w:pPr>
        <w:pStyle w:val="TOC2"/>
        <w:tabs>
          <w:tab w:val="left" w:pos="1260"/>
        </w:tabs>
        <w:rPr>
          <w:rFonts w:asciiTheme="minorHAnsi" w:eastAsiaTheme="minorEastAsia" w:hAnsiTheme="minorHAnsi" w:cstheme="minorBidi"/>
          <w:noProof/>
          <w:kern w:val="2"/>
          <w:sz w:val="24"/>
          <w:szCs w:val="24"/>
          <w14:ligatures w14:val="standardContextual"/>
        </w:rPr>
      </w:pPr>
      <w:r>
        <w:rPr>
          <w:noProof/>
        </w:rPr>
        <w:t>B.X7</w:t>
      </w:r>
      <w:r>
        <w:rPr>
          <w:rFonts w:asciiTheme="minorHAnsi" w:eastAsiaTheme="minorEastAsia" w:hAnsiTheme="minorHAnsi" w:cstheme="minorBidi"/>
          <w:noProof/>
          <w:kern w:val="2"/>
          <w:sz w:val="24"/>
          <w:szCs w:val="24"/>
          <w14:ligatures w14:val="standardContextual"/>
        </w:rPr>
        <w:tab/>
      </w:r>
      <w:r>
        <w:rPr>
          <w:noProof/>
        </w:rPr>
        <w:t>Bi-directional Proxies for Managing a Modality Performed Procedure Step</w:t>
      </w:r>
      <w:r>
        <w:rPr>
          <w:noProof/>
        </w:rPr>
        <w:tab/>
      </w:r>
      <w:r>
        <w:rPr>
          <w:noProof/>
        </w:rPr>
        <w:fldChar w:fldCharType="begin"/>
      </w:r>
      <w:r>
        <w:rPr>
          <w:noProof/>
        </w:rPr>
        <w:instrText xml:space="preserve"> PAGEREF _Toc194311871 \h </w:instrText>
      </w:r>
      <w:r>
        <w:rPr>
          <w:noProof/>
        </w:rPr>
      </w:r>
      <w:r>
        <w:rPr>
          <w:noProof/>
        </w:rPr>
        <w:fldChar w:fldCharType="separate"/>
      </w:r>
      <w:r>
        <w:rPr>
          <w:noProof/>
        </w:rPr>
        <w:t>30</w:t>
      </w:r>
      <w:r>
        <w:rPr>
          <w:noProof/>
        </w:rPr>
        <w:fldChar w:fldCharType="end"/>
      </w:r>
    </w:p>
    <w:p w14:paraId="2A5507B8" w14:textId="68B79F90" w:rsidR="003D5A43" w:rsidRDefault="003D5A43">
      <w:pPr>
        <w:pStyle w:val="TOC3"/>
        <w:tabs>
          <w:tab w:val="left" w:pos="1800"/>
        </w:tabs>
        <w:rPr>
          <w:rFonts w:asciiTheme="minorHAnsi" w:eastAsiaTheme="minorEastAsia" w:hAnsiTheme="minorHAnsi" w:cstheme="minorBidi"/>
          <w:noProof/>
          <w:kern w:val="2"/>
          <w:sz w:val="24"/>
          <w:szCs w:val="24"/>
          <w14:ligatures w14:val="standardContextual"/>
        </w:rPr>
      </w:pPr>
      <w:r>
        <w:rPr>
          <w:noProof/>
        </w:rPr>
        <w:t>B.X7.1</w:t>
      </w:r>
      <w:r>
        <w:rPr>
          <w:rFonts w:asciiTheme="minorHAnsi" w:eastAsiaTheme="minorEastAsia" w:hAnsiTheme="minorHAnsi" w:cstheme="minorBidi"/>
          <w:noProof/>
          <w:kern w:val="2"/>
          <w:sz w:val="24"/>
          <w:szCs w:val="24"/>
          <w14:ligatures w14:val="standardContextual"/>
        </w:rPr>
        <w:tab/>
      </w:r>
      <w:r>
        <w:rPr>
          <w:noProof/>
        </w:rPr>
        <w:t>Create</w:t>
      </w:r>
      <w:r>
        <w:rPr>
          <w:noProof/>
        </w:rPr>
        <w:tab/>
      </w:r>
      <w:r>
        <w:rPr>
          <w:noProof/>
        </w:rPr>
        <w:fldChar w:fldCharType="begin"/>
      </w:r>
      <w:r>
        <w:rPr>
          <w:noProof/>
        </w:rPr>
        <w:instrText xml:space="preserve"> PAGEREF _Toc194311872 \h </w:instrText>
      </w:r>
      <w:r>
        <w:rPr>
          <w:noProof/>
        </w:rPr>
      </w:r>
      <w:r>
        <w:rPr>
          <w:noProof/>
        </w:rPr>
        <w:fldChar w:fldCharType="separate"/>
      </w:r>
      <w:r>
        <w:rPr>
          <w:noProof/>
        </w:rPr>
        <w:t>30</w:t>
      </w:r>
      <w:r>
        <w:rPr>
          <w:noProof/>
        </w:rPr>
        <w:fldChar w:fldCharType="end"/>
      </w:r>
    </w:p>
    <w:p w14:paraId="1B15E69A" w14:textId="3ACE55D2" w:rsidR="003D5A43" w:rsidRDefault="003D5A43">
      <w:pPr>
        <w:pStyle w:val="TOC3"/>
        <w:tabs>
          <w:tab w:val="left" w:pos="1800"/>
        </w:tabs>
        <w:rPr>
          <w:rFonts w:asciiTheme="minorHAnsi" w:eastAsiaTheme="minorEastAsia" w:hAnsiTheme="minorHAnsi" w:cstheme="minorBidi"/>
          <w:noProof/>
          <w:kern w:val="2"/>
          <w:sz w:val="24"/>
          <w:szCs w:val="24"/>
          <w14:ligatures w14:val="standardContextual"/>
        </w:rPr>
      </w:pPr>
      <w:r>
        <w:rPr>
          <w:noProof/>
        </w:rPr>
        <w:t>B.X7.2</w:t>
      </w:r>
      <w:r>
        <w:rPr>
          <w:rFonts w:asciiTheme="minorHAnsi" w:eastAsiaTheme="minorEastAsia" w:hAnsiTheme="minorHAnsi" w:cstheme="minorBidi"/>
          <w:noProof/>
          <w:kern w:val="2"/>
          <w:sz w:val="24"/>
          <w:szCs w:val="24"/>
          <w14:ligatures w14:val="standardContextual"/>
        </w:rPr>
        <w:tab/>
      </w:r>
      <w:r>
        <w:rPr>
          <w:noProof/>
        </w:rPr>
        <w:t>Update</w:t>
      </w:r>
      <w:r>
        <w:rPr>
          <w:noProof/>
        </w:rPr>
        <w:tab/>
      </w:r>
      <w:r>
        <w:rPr>
          <w:noProof/>
        </w:rPr>
        <w:fldChar w:fldCharType="begin"/>
      </w:r>
      <w:r>
        <w:rPr>
          <w:noProof/>
        </w:rPr>
        <w:instrText xml:space="preserve"> PAGEREF _Toc194311873 \h </w:instrText>
      </w:r>
      <w:r>
        <w:rPr>
          <w:noProof/>
        </w:rPr>
      </w:r>
      <w:r>
        <w:rPr>
          <w:noProof/>
        </w:rPr>
        <w:fldChar w:fldCharType="separate"/>
      </w:r>
      <w:r>
        <w:rPr>
          <w:noProof/>
        </w:rPr>
        <w:t>32</w:t>
      </w:r>
      <w:r>
        <w:rPr>
          <w:noProof/>
        </w:rPr>
        <w:fldChar w:fldCharType="end"/>
      </w:r>
    </w:p>
    <w:p w14:paraId="323C63BC" w14:textId="1A100330" w:rsidR="003D5A43" w:rsidRDefault="003D5A43">
      <w:pPr>
        <w:pStyle w:val="TOC3"/>
        <w:tabs>
          <w:tab w:val="left" w:pos="1800"/>
        </w:tabs>
        <w:rPr>
          <w:rFonts w:asciiTheme="minorHAnsi" w:eastAsiaTheme="minorEastAsia" w:hAnsiTheme="minorHAnsi" w:cstheme="minorBidi"/>
          <w:noProof/>
          <w:kern w:val="2"/>
          <w:sz w:val="24"/>
          <w:szCs w:val="24"/>
          <w14:ligatures w14:val="standardContextual"/>
        </w:rPr>
      </w:pPr>
      <w:r>
        <w:rPr>
          <w:noProof/>
        </w:rPr>
        <w:t>B.X7.3</w:t>
      </w:r>
      <w:r>
        <w:rPr>
          <w:rFonts w:asciiTheme="minorHAnsi" w:eastAsiaTheme="minorEastAsia" w:hAnsiTheme="minorHAnsi" w:cstheme="minorBidi"/>
          <w:noProof/>
          <w:kern w:val="2"/>
          <w:sz w:val="24"/>
          <w:szCs w:val="24"/>
          <w14:ligatures w14:val="standardContextual"/>
        </w:rPr>
        <w:tab/>
      </w:r>
      <w:r>
        <w:rPr>
          <w:noProof/>
        </w:rPr>
        <w:t>Retrieve</w:t>
      </w:r>
      <w:r>
        <w:rPr>
          <w:noProof/>
        </w:rPr>
        <w:tab/>
      </w:r>
      <w:r>
        <w:rPr>
          <w:noProof/>
        </w:rPr>
        <w:fldChar w:fldCharType="begin"/>
      </w:r>
      <w:r>
        <w:rPr>
          <w:noProof/>
        </w:rPr>
        <w:instrText xml:space="preserve"> PAGEREF _Toc194311874 \h </w:instrText>
      </w:r>
      <w:r>
        <w:rPr>
          <w:noProof/>
        </w:rPr>
      </w:r>
      <w:r>
        <w:rPr>
          <w:noProof/>
        </w:rPr>
        <w:fldChar w:fldCharType="separate"/>
      </w:r>
      <w:r>
        <w:rPr>
          <w:noProof/>
        </w:rPr>
        <w:t>34</w:t>
      </w:r>
      <w:r>
        <w:rPr>
          <w:noProof/>
        </w:rPr>
        <w:fldChar w:fldCharType="end"/>
      </w:r>
    </w:p>
    <w:p w14:paraId="51CAE934" w14:textId="53B3BCA1" w:rsidR="003D5A43" w:rsidRDefault="003D5A43">
      <w:pPr>
        <w:pStyle w:val="TOC1"/>
        <w:tabs>
          <w:tab w:val="left" w:pos="720"/>
        </w:tabs>
        <w:rPr>
          <w:rFonts w:asciiTheme="minorHAnsi" w:eastAsiaTheme="minorEastAsia" w:hAnsiTheme="minorHAnsi" w:cstheme="minorBidi"/>
          <w:noProof/>
          <w:kern w:val="2"/>
          <w:sz w:val="24"/>
          <w:szCs w:val="24"/>
          <w14:ligatures w14:val="standardContextual"/>
        </w:rPr>
      </w:pPr>
      <w:r>
        <w:rPr>
          <w:noProof/>
        </w:rPr>
        <w:t>H</w:t>
      </w:r>
      <w:r>
        <w:rPr>
          <w:rFonts w:asciiTheme="minorHAnsi" w:eastAsiaTheme="minorEastAsia" w:hAnsiTheme="minorHAnsi" w:cstheme="minorBidi"/>
          <w:noProof/>
          <w:kern w:val="2"/>
          <w:sz w:val="24"/>
          <w:szCs w:val="24"/>
          <w14:ligatures w14:val="standardContextual"/>
        </w:rPr>
        <w:tab/>
      </w:r>
      <w:r>
        <w:rPr>
          <w:noProof/>
        </w:rPr>
        <w:t>Capabilities Description</w:t>
      </w:r>
      <w:r>
        <w:rPr>
          <w:noProof/>
        </w:rPr>
        <w:tab/>
      </w:r>
      <w:r>
        <w:rPr>
          <w:noProof/>
        </w:rPr>
        <w:fldChar w:fldCharType="begin"/>
      </w:r>
      <w:r>
        <w:rPr>
          <w:noProof/>
        </w:rPr>
        <w:instrText xml:space="preserve"> PAGEREF _Toc194311875 \h </w:instrText>
      </w:r>
      <w:r>
        <w:rPr>
          <w:noProof/>
        </w:rPr>
      </w:r>
      <w:r>
        <w:rPr>
          <w:noProof/>
        </w:rPr>
        <w:fldChar w:fldCharType="separate"/>
      </w:r>
      <w:r>
        <w:rPr>
          <w:noProof/>
        </w:rPr>
        <w:t>37</w:t>
      </w:r>
      <w:r>
        <w:rPr>
          <w:noProof/>
        </w:rPr>
        <w:fldChar w:fldCharType="end"/>
      </w:r>
    </w:p>
    <w:p w14:paraId="70615BC9" w14:textId="0DBD6BB6" w:rsidR="003D5A43" w:rsidRDefault="003D5A43">
      <w:pPr>
        <w:pStyle w:val="TOC2"/>
        <w:tabs>
          <w:tab w:val="left" w:pos="1260"/>
        </w:tabs>
        <w:rPr>
          <w:rFonts w:asciiTheme="minorHAnsi" w:eastAsiaTheme="minorEastAsia" w:hAnsiTheme="minorHAnsi" w:cstheme="minorBidi"/>
          <w:noProof/>
          <w:kern w:val="2"/>
          <w:sz w:val="24"/>
          <w:szCs w:val="24"/>
          <w14:ligatures w14:val="standardContextual"/>
        </w:rPr>
      </w:pPr>
      <w:r>
        <w:rPr>
          <w:noProof/>
        </w:rPr>
        <w:t>N.1</w:t>
      </w:r>
      <w:r>
        <w:rPr>
          <w:rFonts w:asciiTheme="minorHAnsi" w:eastAsiaTheme="minorEastAsia" w:hAnsiTheme="minorHAnsi" w:cstheme="minorBidi"/>
          <w:noProof/>
          <w:kern w:val="2"/>
          <w:sz w:val="24"/>
          <w:szCs w:val="24"/>
          <w14:ligatures w14:val="standardContextual"/>
        </w:rPr>
        <w:tab/>
      </w:r>
      <w:r>
        <w:rPr>
          <w:noProof/>
        </w:rPr>
        <w:t>Overview</w:t>
      </w:r>
      <w:r>
        <w:rPr>
          <w:noProof/>
        </w:rPr>
        <w:tab/>
      </w:r>
      <w:r>
        <w:rPr>
          <w:noProof/>
        </w:rPr>
        <w:fldChar w:fldCharType="begin"/>
      </w:r>
      <w:r>
        <w:rPr>
          <w:noProof/>
        </w:rPr>
        <w:instrText xml:space="preserve"> PAGEREF _Toc194311876 \h </w:instrText>
      </w:r>
      <w:r>
        <w:rPr>
          <w:noProof/>
        </w:rPr>
      </w:r>
      <w:r>
        <w:rPr>
          <w:noProof/>
        </w:rPr>
        <w:fldChar w:fldCharType="separate"/>
      </w:r>
      <w:r>
        <w:rPr>
          <w:noProof/>
        </w:rPr>
        <w:t>38</w:t>
      </w:r>
      <w:r>
        <w:rPr>
          <w:noProof/>
        </w:rPr>
        <w:fldChar w:fldCharType="end"/>
      </w:r>
    </w:p>
    <w:p w14:paraId="620B1D70" w14:textId="70C21D8A" w:rsidR="003D5A43" w:rsidRDefault="003D5A43">
      <w:pPr>
        <w:pStyle w:val="TOC3"/>
        <w:tabs>
          <w:tab w:val="left" w:pos="1800"/>
        </w:tabs>
        <w:rPr>
          <w:rFonts w:asciiTheme="minorHAnsi" w:eastAsiaTheme="minorEastAsia" w:hAnsiTheme="minorHAnsi" w:cstheme="minorBidi"/>
          <w:noProof/>
          <w:kern w:val="2"/>
          <w:sz w:val="24"/>
          <w:szCs w:val="24"/>
          <w14:ligatures w14:val="standardContextual"/>
        </w:rPr>
      </w:pPr>
      <w:r>
        <w:rPr>
          <w:noProof/>
        </w:rPr>
        <w:t>N.1.3</w:t>
      </w:r>
      <w:r>
        <w:rPr>
          <w:rFonts w:asciiTheme="minorHAnsi" w:eastAsiaTheme="minorEastAsia" w:hAnsiTheme="minorHAnsi" w:cstheme="minorBidi"/>
          <w:noProof/>
          <w:kern w:val="2"/>
          <w:sz w:val="24"/>
          <w:szCs w:val="24"/>
          <w14:ligatures w14:val="standardContextual"/>
        </w:rPr>
        <w:tab/>
      </w:r>
      <w:r>
        <w:rPr>
          <w:noProof/>
        </w:rPr>
        <w:t>DICOM Web Services</w:t>
      </w:r>
      <w:r>
        <w:rPr>
          <w:noProof/>
        </w:rPr>
        <w:tab/>
      </w:r>
      <w:r>
        <w:rPr>
          <w:noProof/>
        </w:rPr>
        <w:fldChar w:fldCharType="begin"/>
      </w:r>
      <w:r>
        <w:rPr>
          <w:noProof/>
        </w:rPr>
        <w:instrText xml:space="preserve"> PAGEREF _Toc194311877 \h </w:instrText>
      </w:r>
      <w:r>
        <w:rPr>
          <w:noProof/>
        </w:rPr>
      </w:r>
      <w:r>
        <w:rPr>
          <w:noProof/>
        </w:rPr>
        <w:fldChar w:fldCharType="separate"/>
      </w:r>
      <w:r>
        <w:rPr>
          <w:noProof/>
        </w:rPr>
        <w:t>38</w:t>
      </w:r>
      <w:r>
        <w:rPr>
          <w:noProof/>
        </w:rPr>
        <w:fldChar w:fldCharType="end"/>
      </w:r>
    </w:p>
    <w:p w14:paraId="5F752F6C" w14:textId="7CA876DC" w:rsidR="003D5A43" w:rsidRDefault="003D5A43">
      <w:pPr>
        <w:pStyle w:val="TOC4"/>
        <w:tabs>
          <w:tab w:val="left" w:pos="2340"/>
        </w:tabs>
        <w:rPr>
          <w:rFonts w:asciiTheme="minorHAnsi" w:eastAsiaTheme="minorEastAsia" w:hAnsiTheme="minorHAnsi" w:cstheme="minorBidi"/>
          <w:noProof/>
          <w:kern w:val="2"/>
          <w:sz w:val="24"/>
          <w:szCs w:val="24"/>
          <w14:ligatures w14:val="standardContextual"/>
        </w:rPr>
      </w:pPr>
      <w:r>
        <w:rPr>
          <w:noProof/>
        </w:rPr>
        <w:t>N.1.3.Y</w:t>
      </w:r>
      <w:r>
        <w:rPr>
          <w:rFonts w:asciiTheme="minorHAnsi" w:eastAsiaTheme="minorEastAsia" w:hAnsiTheme="minorHAnsi" w:cstheme="minorBidi"/>
          <w:noProof/>
          <w:kern w:val="2"/>
          <w:sz w:val="24"/>
          <w:szCs w:val="24"/>
          <w14:ligatures w14:val="standardContextual"/>
        </w:rPr>
        <w:tab/>
      </w:r>
      <w:r>
        <w:rPr>
          <w:noProof/>
        </w:rPr>
        <w:t>Modality Scheduled Procedure Step Service</w:t>
      </w:r>
      <w:r>
        <w:rPr>
          <w:noProof/>
        </w:rPr>
        <w:tab/>
      </w:r>
      <w:r>
        <w:rPr>
          <w:noProof/>
        </w:rPr>
        <w:fldChar w:fldCharType="begin"/>
      </w:r>
      <w:r>
        <w:rPr>
          <w:noProof/>
        </w:rPr>
        <w:instrText xml:space="preserve"> PAGEREF _Toc194311878 \h </w:instrText>
      </w:r>
      <w:r>
        <w:rPr>
          <w:noProof/>
        </w:rPr>
      </w:r>
      <w:r>
        <w:rPr>
          <w:noProof/>
        </w:rPr>
        <w:fldChar w:fldCharType="separate"/>
      </w:r>
      <w:r>
        <w:rPr>
          <w:noProof/>
        </w:rPr>
        <w:t>38</w:t>
      </w:r>
      <w:r>
        <w:rPr>
          <w:noProof/>
        </w:rPr>
        <w:fldChar w:fldCharType="end"/>
      </w:r>
    </w:p>
    <w:p w14:paraId="2DA924FE" w14:textId="16F7CECE" w:rsidR="003D5A43" w:rsidRDefault="003D5A43">
      <w:pPr>
        <w:pStyle w:val="TOC4"/>
        <w:tabs>
          <w:tab w:val="left" w:pos="2340"/>
        </w:tabs>
        <w:rPr>
          <w:rFonts w:asciiTheme="minorHAnsi" w:eastAsiaTheme="minorEastAsia" w:hAnsiTheme="minorHAnsi" w:cstheme="minorBidi"/>
          <w:noProof/>
          <w:kern w:val="2"/>
          <w:sz w:val="24"/>
          <w:szCs w:val="24"/>
          <w14:ligatures w14:val="standardContextual"/>
        </w:rPr>
      </w:pPr>
      <w:r>
        <w:rPr>
          <w:noProof/>
        </w:rPr>
        <w:t>N.1.3.X</w:t>
      </w:r>
      <w:r>
        <w:rPr>
          <w:rFonts w:asciiTheme="minorHAnsi" w:eastAsiaTheme="minorEastAsia" w:hAnsiTheme="minorHAnsi" w:cstheme="minorBidi"/>
          <w:noProof/>
          <w:kern w:val="2"/>
          <w:sz w:val="24"/>
          <w:szCs w:val="24"/>
          <w14:ligatures w14:val="standardContextual"/>
        </w:rPr>
        <w:tab/>
      </w:r>
      <w:r>
        <w:rPr>
          <w:noProof/>
        </w:rPr>
        <w:t>Modality Performed Procedure Step Service</w:t>
      </w:r>
      <w:r>
        <w:rPr>
          <w:noProof/>
        </w:rPr>
        <w:tab/>
      </w:r>
      <w:r>
        <w:rPr>
          <w:noProof/>
        </w:rPr>
        <w:fldChar w:fldCharType="begin"/>
      </w:r>
      <w:r>
        <w:rPr>
          <w:noProof/>
        </w:rPr>
        <w:instrText xml:space="preserve"> PAGEREF _Toc194311879 \h </w:instrText>
      </w:r>
      <w:r>
        <w:rPr>
          <w:noProof/>
        </w:rPr>
      </w:r>
      <w:r>
        <w:rPr>
          <w:noProof/>
        </w:rPr>
        <w:fldChar w:fldCharType="separate"/>
      </w:r>
      <w:r>
        <w:rPr>
          <w:noProof/>
        </w:rPr>
        <w:t>38</w:t>
      </w:r>
      <w:r>
        <w:rPr>
          <w:noProof/>
        </w:rPr>
        <w:fldChar w:fldCharType="end"/>
      </w:r>
    </w:p>
    <w:p w14:paraId="4CFCE72F" w14:textId="27E4655B" w:rsidR="003D5A43" w:rsidRDefault="003D5A43">
      <w:pPr>
        <w:pStyle w:val="TOC2"/>
        <w:tabs>
          <w:tab w:val="left" w:pos="1260"/>
        </w:tabs>
        <w:rPr>
          <w:rFonts w:asciiTheme="minorHAnsi" w:eastAsiaTheme="minorEastAsia" w:hAnsiTheme="minorHAnsi" w:cstheme="minorBidi"/>
          <w:noProof/>
          <w:kern w:val="2"/>
          <w:sz w:val="24"/>
          <w:szCs w:val="24"/>
          <w14:ligatures w14:val="standardContextual"/>
        </w:rPr>
      </w:pPr>
      <w:r>
        <w:rPr>
          <w:noProof/>
        </w:rPr>
        <w:t>N.5</w:t>
      </w:r>
      <w:r>
        <w:rPr>
          <w:rFonts w:asciiTheme="minorHAnsi" w:eastAsiaTheme="minorEastAsia" w:hAnsiTheme="minorHAnsi" w:cstheme="minorBidi"/>
          <w:noProof/>
          <w:kern w:val="2"/>
          <w:sz w:val="24"/>
          <w:szCs w:val="24"/>
          <w14:ligatures w14:val="standardContextual"/>
        </w:rPr>
        <w:tab/>
      </w:r>
      <w:r>
        <w:rPr>
          <w:noProof/>
        </w:rPr>
        <w:t>Service and Interoperability Description</w:t>
      </w:r>
      <w:r>
        <w:rPr>
          <w:noProof/>
        </w:rPr>
        <w:tab/>
      </w:r>
      <w:r>
        <w:rPr>
          <w:noProof/>
        </w:rPr>
        <w:fldChar w:fldCharType="begin"/>
      </w:r>
      <w:r>
        <w:rPr>
          <w:noProof/>
        </w:rPr>
        <w:instrText xml:space="preserve"> PAGEREF _Toc194311880 \h </w:instrText>
      </w:r>
      <w:r>
        <w:rPr>
          <w:noProof/>
        </w:rPr>
      </w:r>
      <w:r>
        <w:rPr>
          <w:noProof/>
        </w:rPr>
        <w:fldChar w:fldCharType="separate"/>
      </w:r>
      <w:r>
        <w:rPr>
          <w:noProof/>
        </w:rPr>
        <w:t>39</w:t>
      </w:r>
      <w:r>
        <w:rPr>
          <w:noProof/>
        </w:rPr>
        <w:fldChar w:fldCharType="end"/>
      </w:r>
    </w:p>
    <w:p w14:paraId="1D3DD7C8" w14:textId="2F8657B1" w:rsidR="003D5A43" w:rsidRDefault="003D5A43">
      <w:pPr>
        <w:pStyle w:val="TOC3"/>
        <w:tabs>
          <w:tab w:val="left" w:pos="1800"/>
        </w:tabs>
        <w:rPr>
          <w:rFonts w:asciiTheme="minorHAnsi" w:eastAsiaTheme="minorEastAsia" w:hAnsiTheme="minorHAnsi" w:cstheme="minorBidi"/>
          <w:noProof/>
          <w:kern w:val="2"/>
          <w:sz w:val="24"/>
          <w:szCs w:val="24"/>
          <w14:ligatures w14:val="standardContextual"/>
        </w:rPr>
      </w:pPr>
      <w:r>
        <w:rPr>
          <w:noProof/>
        </w:rPr>
        <w:t>N.5.3</w:t>
      </w:r>
      <w:r>
        <w:rPr>
          <w:rFonts w:asciiTheme="minorHAnsi" w:eastAsiaTheme="minorEastAsia" w:hAnsiTheme="minorHAnsi" w:cstheme="minorBidi"/>
          <w:noProof/>
          <w:kern w:val="2"/>
          <w:sz w:val="24"/>
          <w:szCs w:val="24"/>
          <w14:ligatures w14:val="standardContextual"/>
        </w:rPr>
        <w:tab/>
      </w:r>
      <w:r>
        <w:rPr>
          <w:noProof/>
        </w:rPr>
        <w:t>Supported DICOM Web Services</w:t>
      </w:r>
      <w:r>
        <w:rPr>
          <w:noProof/>
        </w:rPr>
        <w:tab/>
      </w:r>
      <w:r>
        <w:rPr>
          <w:noProof/>
        </w:rPr>
        <w:fldChar w:fldCharType="begin"/>
      </w:r>
      <w:r>
        <w:rPr>
          <w:noProof/>
        </w:rPr>
        <w:instrText xml:space="preserve"> PAGEREF _Toc194311881 \h </w:instrText>
      </w:r>
      <w:r>
        <w:rPr>
          <w:noProof/>
        </w:rPr>
      </w:r>
      <w:r>
        <w:rPr>
          <w:noProof/>
        </w:rPr>
        <w:fldChar w:fldCharType="separate"/>
      </w:r>
      <w:r>
        <w:rPr>
          <w:noProof/>
        </w:rPr>
        <w:t>39</w:t>
      </w:r>
      <w:r>
        <w:rPr>
          <w:noProof/>
        </w:rPr>
        <w:fldChar w:fldCharType="end"/>
      </w:r>
    </w:p>
    <w:p w14:paraId="688BE819" w14:textId="5106035B" w:rsidR="003D5A43" w:rsidRDefault="003D5A43">
      <w:pPr>
        <w:pStyle w:val="TOC4"/>
        <w:tabs>
          <w:tab w:val="left" w:pos="2340"/>
        </w:tabs>
        <w:rPr>
          <w:rFonts w:asciiTheme="minorHAnsi" w:eastAsiaTheme="minorEastAsia" w:hAnsiTheme="minorHAnsi" w:cstheme="minorBidi"/>
          <w:noProof/>
          <w:kern w:val="2"/>
          <w:sz w:val="24"/>
          <w:szCs w:val="24"/>
          <w14:ligatures w14:val="standardContextual"/>
        </w:rPr>
      </w:pPr>
      <w:r>
        <w:rPr>
          <w:noProof/>
        </w:rPr>
        <w:t>N.5.3.Y</w:t>
      </w:r>
      <w:r>
        <w:rPr>
          <w:rFonts w:asciiTheme="minorHAnsi" w:eastAsiaTheme="minorEastAsia" w:hAnsiTheme="minorHAnsi" w:cstheme="minorBidi"/>
          <w:noProof/>
          <w:kern w:val="2"/>
          <w:sz w:val="24"/>
          <w:szCs w:val="24"/>
          <w14:ligatures w14:val="standardContextual"/>
        </w:rPr>
        <w:tab/>
      </w:r>
      <w:r>
        <w:rPr>
          <w:noProof/>
        </w:rPr>
        <w:t>Modality Scheduled Procedure Step Web Service</w:t>
      </w:r>
      <w:r>
        <w:rPr>
          <w:noProof/>
        </w:rPr>
        <w:tab/>
      </w:r>
      <w:r>
        <w:rPr>
          <w:noProof/>
        </w:rPr>
        <w:fldChar w:fldCharType="begin"/>
      </w:r>
      <w:r>
        <w:rPr>
          <w:noProof/>
        </w:rPr>
        <w:instrText xml:space="preserve"> PAGEREF _Toc194311882 \h </w:instrText>
      </w:r>
      <w:r>
        <w:rPr>
          <w:noProof/>
        </w:rPr>
      </w:r>
      <w:r>
        <w:rPr>
          <w:noProof/>
        </w:rPr>
        <w:fldChar w:fldCharType="separate"/>
      </w:r>
      <w:r>
        <w:rPr>
          <w:noProof/>
        </w:rPr>
        <w:t>39</w:t>
      </w:r>
      <w:r>
        <w:rPr>
          <w:noProof/>
        </w:rPr>
        <w:fldChar w:fldCharType="end"/>
      </w:r>
    </w:p>
    <w:p w14:paraId="5A53FC1E" w14:textId="3B53A595" w:rsidR="003D5A43" w:rsidRDefault="003D5A43">
      <w:pPr>
        <w:pStyle w:val="TOC5"/>
        <w:rPr>
          <w:rFonts w:asciiTheme="minorHAnsi" w:eastAsiaTheme="minorEastAsia" w:hAnsiTheme="minorHAnsi" w:cstheme="minorBidi"/>
          <w:noProof/>
          <w:kern w:val="2"/>
          <w:sz w:val="24"/>
          <w:szCs w:val="24"/>
          <w14:ligatures w14:val="standardContextual"/>
        </w:rPr>
      </w:pPr>
      <w:r>
        <w:rPr>
          <w:noProof/>
        </w:rPr>
        <w:t>N.5.3.Y.1</w:t>
      </w:r>
      <w:r>
        <w:rPr>
          <w:rFonts w:asciiTheme="minorHAnsi" w:eastAsiaTheme="minorEastAsia" w:hAnsiTheme="minorHAnsi" w:cstheme="minorBidi"/>
          <w:noProof/>
          <w:kern w:val="2"/>
          <w:sz w:val="24"/>
          <w:szCs w:val="24"/>
          <w14:ligatures w14:val="standardContextual"/>
        </w:rPr>
        <w:tab/>
      </w:r>
      <w:r>
        <w:rPr>
          <w:noProof/>
        </w:rPr>
        <w:t>Search Transaction – Modality Scheduled Procedure Step Service</w:t>
      </w:r>
      <w:r>
        <w:rPr>
          <w:noProof/>
        </w:rPr>
        <w:tab/>
      </w:r>
      <w:r>
        <w:rPr>
          <w:noProof/>
        </w:rPr>
        <w:fldChar w:fldCharType="begin"/>
      </w:r>
      <w:r>
        <w:rPr>
          <w:noProof/>
        </w:rPr>
        <w:instrText xml:space="preserve"> PAGEREF _Toc194311883 \h </w:instrText>
      </w:r>
      <w:r>
        <w:rPr>
          <w:noProof/>
        </w:rPr>
      </w:r>
      <w:r>
        <w:rPr>
          <w:noProof/>
        </w:rPr>
        <w:fldChar w:fldCharType="separate"/>
      </w:r>
      <w:r>
        <w:rPr>
          <w:noProof/>
        </w:rPr>
        <w:t>39</w:t>
      </w:r>
      <w:r>
        <w:rPr>
          <w:noProof/>
        </w:rPr>
        <w:fldChar w:fldCharType="end"/>
      </w:r>
    </w:p>
    <w:p w14:paraId="62FC0076" w14:textId="340A279D" w:rsidR="003D5A43" w:rsidRDefault="003D5A43">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N.5.3.Y.1.1</w:t>
      </w:r>
      <w:r>
        <w:rPr>
          <w:rFonts w:asciiTheme="minorHAnsi" w:eastAsiaTheme="minorEastAsia" w:hAnsiTheme="minorHAnsi" w:cstheme="minorBidi"/>
          <w:noProof/>
          <w:kern w:val="2"/>
          <w:sz w:val="24"/>
          <w:szCs w:val="24"/>
          <w14:ligatures w14:val="standardContextual"/>
        </w:rPr>
        <w:tab/>
      </w:r>
      <w:r>
        <w:rPr>
          <w:noProof/>
        </w:rPr>
        <w:t>User Agent</w:t>
      </w:r>
      <w:r>
        <w:rPr>
          <w:noProof/>
        </w:rPr>
        <w:tab/>
      </w:r>
      <w:r>
        <w:rPr>
          <w:noProof/>
        </w:rPr>
        <w:fldChar w:fldCharType="begin"/>
      </w:r>
      <w:r>
        <w:rPr>
          <w:noProof/>
        </w:rPr>
        <w:instrText xml:space="preserve"> PAGEREF _Toc194311884 \h </w:instrText>
      </w:r>
      <w:r>
        <w:rPr>
          <w:noProof/>
        </w:rPr>
      </w:r>
      <w:r>
        <w:rPr>
          <w:noProof/>
        </w:rPr>
        <w:fldChar w:fldCharType="separate"/>
      </w:r>
      <w:r>
        <w:rPr>
          <w:noProof/>
        </w:rPr>
        <w:t>39</w:t>
      </w:r>
      <w:r>
        <w:rPr>
          <w:noProof/>
        </w:rPr>
        <w:fldChar w:fldCharType="end"/>
      </w:r>
    </w:p>
    <w:p w14:paraId="78AA887A" w14:textId="28A3D4C5" w:rsidR="003D5A43" w:rsidRDefault="003D5A43">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N.5.3.Y.1.2</w:t>
      </w:r>
      <w:r>
        <w:rPr>
          <w:rFonts w:asciiTheme="minorHAnsi" w:eastAsiaTheme="minorEastAsia" w:hAnsiTheme="minorHAnsi" w:cstheme="minorBidi"/>
          <w:noProof/>
          <w:kern w:val="2"/>
          <w:sz w:val="24"/>
          <w:szCs w:val="24"/>
          <w14:ligatures w14:val="standardContextual"/>
        </w:rPr>
        <w:tab/>
      </w:r>
      <w:r>
        <w:rPr>
          <w:noProof/>
        </w:rPr>
        <w:t>Origin Server</w:t>
      </w:r>
      <w:r>
        <w:rPr>
          <w:noProof/>
        </w:rPr>
        <w:tab/>
      </w:r>
      <w:r>
        <w:rPr>
          <w:noProof/>
        </w:rPr>
        <w:fldChar w:fldCharType="begin"/>
      </w:r>
      <w:r>
        <w:rPr>
          <w:noProof/>
        </w:rPr>
        <w:instrText xml:space="preserve"> PAGEREF _Toc194311885 \h </w:instrText>
      </w:r>
      <w:r>
        <w:rPr>
          <w:noProof/>
        </w:rPr>
      </w:r>
      <w:r>
        <w:rPr>
          <w:noProof/>
        </w:rPr>
        <w:fldChar w:fldCharType="separate"/>
      </w:r>
      <w:r>
        <w:rPr>
          <w:noProof/>
        </w:rPr>
        <w:t>39</w:t>
      </w:r>
      <w:r>
        <w:rPr>
          <w:noProof/>
        </w:rPr>
        <w:fldChar w:fldCharType="end"/>
      </w:r>
    </w:p>
    <w:p w14:paraId="4142B9D0" w14:textId="1C7905A3" w:rsidR="003D5A43" w:rsidRDefault="003D5A43">
      <w:pPr>
        <w:pStyle w:val="TOC4"/>
        <w:tabs>
          <w:tab w:val="left" w:pos="2340"/>
        </w:tabs>
        <w:rPr>
          <w:rFonts w:asciiTheme="minorHAnsi" w:eastAsiaTheme="minorEastAsia" w:hAnsiTheme="minorHAnsi" w:cstheme="minorBidi"/>
          <w:noProof/>
          <w:kern w:val="2"/>
          <w:sz w:val="24"/>
          <w:szCs w:val="24"/>
          <w14:ligatures w14:val="standardContextual"/>
        </w:rPr>
      </w:pPr>
      <w:r>
        <w:rPr>
          <w:noProof/>
        </w:rPr>
        <w:t>N.5.3.X</w:t>
      </w:r>
      <w:r>
        <w:rPr>
          <w:rFonts w:asciiTheme="minorHAnsi" w:eastAsiaTheme="minorEastAsia" w:hAnsiTheme="minorHAnsi" w:cstheme="minorBidi"/>
          <w:noProof/>
          <w:kern w:val="2"/>
          <w:sz w:val="24"/>
          <w:szCs w:val="24"/>
          <w14:ligatures w14:val="standardContextual"/>
        </w:rPr>
        <w:tab/>
      </w:r>
      <w:r>
        <w:rPr>
          <w:noProof/>
        </w:rPr>
        <w:t>Modality Performed Procedure Step Web Service</w:t>
      </w:r>
      <w:r>
        <w:rPr>
          <w:noProof/>
        </w:rPr>
        <w:tab/>
      </w:r>
      <w:r>
        <w:rPr>
          <w:noProof/>
        </w:rPr>
        <w:fldChar w:fldCharType="begin"/>
      </w:r>
      <w:r>
        <w:rPr>
          <w:noProof/>
        </w:rPr>
        <w:instrText xml:space="preserve"> PAGEREF _Toc194311886 \h </w:instrText>
      </w:r>
      <w:r>
        <w:rPr>
          <w:noProof/>
        </w:rPr>
      </w:r>
      <w:r>
        <w:rPr>
          <w:noProof/>
        </w:rPr>
        <w:fldChar w:fldCharType="separate"/>
      </w:r>
      <w:r>
        <w:rPr>
          <w:noProof/>
        </w:rPr>
        <w:t>40</w:t>
      </w:r>
      <w:r>
        <w:rPr>
          <w:noProof/>
        </w:rPr>
        <w:fldChar w:fldCharType="end"/>
      </w:r>
    </w:p>
    <w:p w14:paraId="37DF4664" w14:textId="1F0EA55B" w:rsidR="003D5A43" w:rsidRDefault="003D5A43">
      <w:pPr>
        <w:pStyle w:val="TOC5"/>
        <w:rPr>
          <w:rFonts w:asciiTheme="minorHAnsi" w:eastAsiaTheme="minorEastAsia" w:hAnsiTheme="minorHAnsi" w:cstheme="minorBidi"/>
          <w:noProof/>
          <w:kern w:val="2"/>
          <w:sz w:val="24"/>
          <w:szCs w:val="24"/>
          <w14:ligatures w14:val="standardContextual"/>
        </w:rPr>
      </w:pPr>
      <w:r>
        <w:rPr>
          <w:noProof/>
        </w:rPr>
        <w:t>N.5.3.X.1</w:t>
      </w:r>
      <w:r>
        <w:rPr>
          <w:rFonts w:asciiTheme="minorHAnsi" w:eastAsiaTheme="minorEastAsia" w:hAnsiTheme="minorHAnsi" w:cstheme="minorBidi"/>
          <w:noProof/>
          <w:kern w:val="2"/>
          <w:sz w:val="24"/>
          <w:szCs w:val="24"/>
          <w14:ligatures w14:val="standardContextual"/>
        </w:rPr>
        <w:tab/>
      </w:r>
      <w:r>
        <w:rPr>
          <w:noProof/>
        </w:rPr>
        <w:t>Create Transaction – Modality Performed Procedure Step Service</w:t>
      </w:r>
      <w:r>
        <w:rPr>
          <w:noProof/>
        </w:rPr>
        <w:tab/>
      </w:r>
      <w:r>
        <w:rPr>
          <w:noProof/>
        </w:rPr>
        <w:fldChar w:fldCharType="begin"/>
      </w:r>
      <w:r>
        <w:rPr>
          <w:noProof/>
        </w:rPr>
        <w:instrText xml:space="preserve"> PAGEREF _Toc194311887 \h </w:instrText>
      </w:r>
      <w:r>
        <w:rPr>
          <w:noProof/>
        </w:rPr>
      </w:r>
      <w:r>
        <w:rPr>
          <w:noProof/>
        </w:rPr>
        <w:fldChar w:fldCharType="separate"/>
      </w:r>
      <w:r>
        <w:rPr>
          <w:noProof/>
        </w:rPr>
        <w:t>40</w:t>
      </w:r>
      <w:r>
        <w:rPr>
          <w:noProof/>
        </w:rPr>
        <w:fldChar w:fldCharType="end"/>
      </w:r>
    </w:p>
    <w:p w14:paraId="0B9C3E67" w14:textId="68ADA6CD" w:rsidR="003D5A43" w:rsidRDefault="003D5A43">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N.5.3.X.1.1</w:t>
      </w:r>
      <w:r>
        <w:rPr>
          <w:rFonts w:asciiTheme="minorHAnsi" w:eastAsiaTheme="minorEastAsia" w:hAnsiTheme="minorHAnsi" w:cstheme="minorBidi"/>
          <w:noProof/>
          <w:kern w:val="2"/>
          <w:sz w:val="24"/>
          <w:szCs w:val="24"/>
          <w14:ligatures w14:val="standardContextual"/>
        </w:rPr>
        <w:tab/>
      </w:r>
      <w:r>
        <w:rPr>
          <w:noProof/>
        </w:rPr>
        <w:t>User Agent</w:t>
      </w:r>
      <w:r>
        <w:rPr>
          <w:noProof/>
        </w:rPr>
        <w:tab/>
      </w:r>
      <w:r>
        <w:rPr>
          <w:noProof/>
        </w:rPr>
        <w:fldChar w:fldCharType="begin"/>
      </w:r>
      <w:r>
        <w:rPr>
          <w:noProof/>
        </w:rPr>
        <w:instrText xml:space="preserve"> PAGEREF _Toc194311888 \h </w:instrText>
      </w:r>
      <w:r>
        <w:rPr>
          <w:noProof/>
        </w:rPr>
      </w:r>
      <w:r>
        <w:rPr>
          <w:noProof/>
        </w:rPr>
        <w:fldChar w:fldCharType="separate"/>
      </w:r>
      <w:r>
        <w:rPr>
          <w:noProof/>
        </w:rPr>
        <w:t>40</w:t>
      </w:r>
      <w:r>
        <w:rPr>
          <w:noProof/>
        </w:rPr>
        <w:fldChar w:fldCharType="end"/>
      </w:r>
    </w:p>
    <w:p w14:paraId="0412A141" w14:textId="7341725C" w:rsidR="003D5A43" w:rsidRDefault="003D5A43">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N.5.3.X.1.2</w:t>
      </w:r>
      <w:r>
        <w:rPr>
          <w:rFonts w:asciiTheme="minorHAnsi" w:eastAsiaTheme="minorEastAsia" w:hAnsiTheme="minorHAnsi" w:cstheme="minorBidi"/>
          <w:noProof/>
          <w:kern w:val="2"/>
          <w:sz w:val="24"/>
          <w:szCs w:val="24"/>
          <w14:ligatures w14:val="standardContextual"/>
        </w:rPr>
        <w:tab/>
      </w:r>
      <w:r>
        <w:rPr>
          <w:noProof/>
        </w:rPr>
        <w:t>Origin Server</w:t>
      </w:r>
      <w:r>
        <w:rPr>
          <w:noProof/>
        </w:rPr>
        <w:tab/>
      </w:r>
      <w:r>
        <w:rPr>
          <w:noProof/>
        </w:rPr>
        <w:fldChar w:fldCharType="begin"/>
      </w:r>
      <w:r>
        <w:rPr>
          <w:noProof/>
        </w:rPr>
        <w:instrText xml:space="preserve"> PAGEREF _Toc194311889 \h </w:instrText>
      </w:r>
      <w:r>
        <w:rPr>
          <w:noProof/>
        </w:rPr>
      </w:r>
      <w:r>
        <w:rPr>
          <w:noProof/>
        </w:rPr>
        <w:fldChar w:fldCharType="separate"/>
      </w:r>
      <w:r>
        <w:rPr>
          <w:noProof/>
        </w:rPr>
        <w:t>41</w:t>
      </w:r>
      <w:r>
        <w:rPr>
          <w:noProof/>
        </w:rPr>
        <w:fldChar w:fldCharType="end"/>
      </w:r>
    </w:p>
    <w:p w14:paraId="59C0F80E" w14:textId="4720C1AB" w:rsidR="003D5A43" w:rsidRDefault="003D5A43">
      <w:pPr>
        <w:pStyle w:val="TOC5"/>
        <w:rPr>
          <w:rFonts w:asciiTheme="minorHAnsi" w:eastAsiaTheme="minorEastAsia" w:hAnsiTheme="minorHAnsi" w:cstheme="minorBidi"/>
          <w:noProof/>
          <w:kern w:val="2"/>
          <w:sz w:val="24"/>
          <w:szCs w:val="24"/>
          <w14:ligatures w14:val="standardContextual"/>
        </w:rPr>
      </w:pPr>
      <w:r>
        <w:rPr>
          <w:noProof/>
        </w:rPr>
        <w:t>N.5.3.X.2</w:t>
      </w:r>
      <w:r>
        <w:rPr>
          <w:rFonts w:asciiTheme="minorHAnsi" w:eastAsiaTheme="minorEastAsia" w:hAnsiTheme="minorHAnsi" w:cstheme="minorBidi"/>
          <w:noProof/>
          <w:kern w:val="2"/>
          <w:sz w:val="24"/>
          <w:szCs w:val="24"/>
          <w14:ligatures w14:val="standardContextual"/>
        </w:rPr>
        <w:tab/>
      </w:r>
      <w:r>
        <w:rPr>
          <w:noProof/>
        </w:rPr>
        <w:t>Update Transaction – Modality Performed Procedure Step Service</w:t>
      </w:r>
      <w:r>
        <w:rPr>
          <w:noProof/>
        </w:rPr>
        <w:tab/>
      </w:r>
      <w:r>
        <w:rPr>
          <w:noProof/>
        </w:rPr>
        <w:fldChar w:fldCharType="begin"/>
      </w:r>
      <w:r>
        <w:rPr>
          <w:noProof/>
        </w:rPr>
        <w:instrText xml:space="preserve"> PAGEREF _Toc194311890 \h </w:instrText>
      </w:r>
      <w:r>
        <w:rPr>
          <w:noProof/>
        </w:rPr>
      </w:r>
      <w:r>
        <w:rPr>
          <w:noProof/>
        </w:rPr>
        <w:fldChar w:fldCharType="separate"/>
      </w:r>
      <w:r>
        <w:rPr>
          <w:noProof/>
        </w:rPr>
        <w:t>42</w:t>
      </w:r>
      <w:r>
        <w:rPr>
          <w:noProof/>
        </w:rPr>
        <w:fldChar w:fldCharType="end"/>
      </w:r>
    </w:p>
    <w:p w14:paraId="5AF908D3" w14:textId="16005290" w:rsidR="003D5A43" w:rsidRDefault="003D5A43">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N.5.3.X.2.1</w:t>
      </w:r>
      <w:r>
        <w:rPr>
          <w:rFonts w:asciiTheme="minorHAnsi" w:eastAsiaTheme="minorEastAsia" w:hAnsiTheme="minorHAnsi" w:cstheme="minorBidi"/>
          <w:noProof/>
          <w:kern w:val="2"/>
          <w:sz w:val="24"/>
          <w:szCs w:val="24"/>
          <w14:ligatures w14:val="standardContextual"/>
        </w:rPr>
        <w:tab/>
      </w:r>
      <w:r>
        <w:rPr>
          <w:noProof/>
        </w:rPr>
        <w:t>User Agent</w:t>
      </w:r>
      <w:r>
        <w:rPr>
          <w:noProof/>
        </w:rPr>
        <w:tab/>
      </w:r>
      <w:r>
        <w:rPr>
          <w:noProof/>
        </w:rPr>
        <w:fldChar w:fldCharType="begin"/>
      </w:r>
      <w:r>
        <w:rPr>
          <w:noProof/>
        </w:rPr>
        <w:instrText xml:space="preserve"> PAGEREF _Toc194311891 \h </w:instrText>
      </w:r>
      <w:r>
        <w:rPr>
          <w:noProof/>
        </w:rPr>
      </w:r>
      <w:r>
        <w:rPr>
          <w:noProof/>
        </w:rPr>
        <w:fldChar w:fldCharType="separate"/>
      </w:r>
      <w:r>
        <w:rPr>
          <w:noProof/>
        </w:rPr>
        <w:t>42</w:t>
      </w:r>
      <w:r>
        <w:rPr>
          <w:noProof/>
        </w:rPr>
        <w:fldChar w:fldCharType="end"/>
      </w:r>
    </w:p>
    <w:p w14:paraId="1ED47B65" w14:textId="47DCE418" w:rsidR="003D5A43" w:rsidRDefault="003D5A43">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N.5.3.X.2.2</w:t>
      </w:r>
      <w:r>
        <w:rPr>
          <w:rFonts w:asciiTheme="minorHAnsi" w:eastAsiaTheme="minorEastAsia" w:hAnsiTheme="minorHAnsi" w:cstheme="minorBidi"/>
          <w:noProof/>
          <w:kern w:val="2"/>
          <w:sz w:val="24"/>
          <w:szCs w:val="24"/>
          <w14:ligatures w14:val="standardContextual"/>
        </w:rPr>
        <w:tab/>
      </w:r>
      <w:r>
        <w:rPr>
          <w:noProof/>
        </w:rPr>
        <w:t>Origin Server</w:t>
      </w:r>
      <w:r>
        <w:rPr>
          <w:noProof/>
        </w:rPr>
        <w:tab/>
      </w:r>
      <w:r>
        <w:rPr>
          <w:noProof/>
        </w:rPr>
        <w:fldChar w:fldCharType="begin"/>
      </w:r>
      <w:r>
        <w:rPr>
          <w:noProof/>
        </w:rPr>
        <w:instrText xml:space="preserve"> PAGEREF _Toc194311892 \h </w:instrText>
      </w:r>
      <w:r>
        <w:rPr>
          <w:noProof/>
        </w:rPr>
      </w:r>
      <w:r>
        <w:rPr>
          <w:noProof/>
        </w:rPr>
        <w:fldChar w:fldCharType="separate"/>
      </w:r>
      <w:r>
        <w:rPr>
          <w:noProof/>
        </w:rPr>
        <w:t>42</w:t>
      </w:r>
      <w:r>
        <w:rPr>
          <w:noProof/>
        </w:rPr>
        <w:fldChar w:fldCharType="end"/>
      </w:r>
    </w:p>
    <w:p w14:paraId="588E8504" w14:textId="51D90D26" w:rsidR="003D5A43" w:rsidRDefault="003D5A43">
      <w:pPr>
        <w:pStyle w:val="TOC5"/>
        <w:rPr>
          <w:rFonts w:asciiTheme="minorHAnsi" w:eastAsiaTheme="minorEastAsia" w:hAnsiTheme="minorHAnsi" w:cstheme="minorBidi"/>
          <w:noProof/>
          <w:kern w:val="2"/>
          <w:sz w:val="24"/>
          <w:szCs w:val="24"/>
          <w14:ligatures w14:val="standardContextual"/>
        </w:rPr>
      </w:pPr>
      <w:r>
        <w:rPr>
          <w:noProof/>
        </w:rPr>
        <w:lastRenderedPageBreak/>
        <w:t>N.5.3.X.3</w:t>
      </w:r>
      <w:r>
        <w:rPr>
          <w:rFonts w:asciiTheme="minorHAnsi" w:eastAsiaTheme="minorEastAsia" w:hAnsiTheme="minorHAnsi" w:cstheme="minorBidi"/>
          <w:noProof/>
          <w:kern w:val="2"/>
          <w:sz w:val="24"/>
          <w:szCs w:val="24"/>
          <w14:ligatures w14:val="standardContextual"/>
        </w:rPr>
        <w:tab/>
      </w:r>
      <w:r>
        <w:rPr>
          <w:noProof/>
        </w:rPr>
        <w:t>Retrieve Transaction – Modality Performed Procedure Step Service</w:t>
      </w:r>
      <w:r>
        <w:rPr>
          <w:noProof/>
        </w:rPr>
        <w:tab/>
      </w:r>
      <w:r>
        <w:rPr>
          <w:noProof/>
        </w:rPr>
        <w:fldChar w:fldCharType="begin"/>
      </w:r>
      <w:r>
        <w:rPr>
          <w:noProof/>
        </w:rPr>
        <w:instrText xml:space="preserve"> PAGEREF _Toc194311893 \h </w:instrText>
      </w:r>
      <w:r>
        <w:rPr>
          <w:noProof/>
        </w:rPr>
      </w:r>
      <w:r>
        <w:rPr>
          <w:noProof/>
        </w:rPr>
        <w:fldChar w:fldCharType="separate"/>
      </w:r>
      <w:r>
        <w:rPr>
          <w:noProof/>
        </w:rPr>
        <w:t>43</w:t>
      </w:r>
      <w:r>
        <w:rPr>
          <w:noProof/>
        </w:rPr>
        <w:fldChar w:fldCharType="end"/>
      </w:r>
    </w:p>
    <w:p w14:paraId="6E91D48D" w14:textId="27406647" w:rsidR="003D5A43" w:rsidRDefault="003D5A43">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N.5.3.X.3.1</w:t>
      </w:r>
      <w:r>
        <w:rPr>
          <w:rFonts w:asciiTheme="minorHAnsi" w:eastAsiaTheme="minorEastAsia" w:hAnsiTheme="minorHAnsi" w:cstheme="minorBidi"/>
          <w:noProof/>
          <w:kern w:val="2"/>
          <w:sz w:val="24"/>
          <w:szCs w:val="24"/>
          <w14:ligatures w14:val="standardContextual"/>
        </w:rPr>
        <w:tab/>
      </w:r>
      <w:r>
        <w:rPr>
          <w:noProof/>
        </w:rPr>
        <w:t>User Agent</w:t>
      </w:r>
      <w:r>
        <w:rPr>
          <w:noProof/>
        </w:rPr>
        <w:tab/>
      </w:r>
      <w:r>
        <w:rPr>
          <w:noProof/>
        </w:rPr>
        <w:fldChar w:fldCharType="begin"/>
      </w:r>
      <w:r>
        <w:rPr>
          <w:noProof/>
        </w:rPr>
        <w:instrText xml:space="preserve"> PAGEREF _Toc194311894 \h </w:instrText>
      </w:r>
      <w:r>
        <w:rPr>
          <w:noProof/>
        </w:rPr>
      </w:r>
      <w:r>
        <w:rPr>
          <w:noProof/>
        </w:rPr>
        <w:fldChar w:fldCharType="separate"/>
      </w:r>
      <w:r>
        <w:rPr>
          <w:noProof/>
        </w:rPr>
        <w:t>43</w:t>
      </w:r>
      <w:r>
        <w:rPr>
          <w:noProof/>
        </w:rPr>
        <w:fldChar w:fldCharType="end"/>
      </w:r>
    </w:p>
    <w:p w14:paraId="6B9406DA" w14:textId="00DCCA52" w:rsidR="003D5A43" w:rsidRDefault="003D5A43">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N.5.3.X.3.2</w:t>
      </w:r>
      <w:r>
        <w:rPr>
          <w:rFonts w:asciiTheme="minorHAnsi" w:eastAsiaTheme="minorEastAsia" w:hAnsiTheme="minorHAnsi" w:cstheme="minorBidi"/>
          <w:noProof/>
          <w:kern w:val="2"/>
          <w:sz w:val="24"/>
          <w:szCs w:val="24"/>
          <w14:ligatures w14:val="standardContextual"/>
        </w:rPr>
        <w:tab/>
      </w:r>
      <w:r>
        <w:rPr>
          <w:noProof/>
        </w:rPr>
        <w:t>Origin Server</w:t>
      </w:r>
      <w:r>
        <w:rPr>
          <w:noProof/>
        </w:rPr>
        <w:tab/>
      </w:r>
      <w:r>
        <w:rPr>
          <w:noProof/>
        </w:rPr>
        <w:fldChar w:fldCharType="begin"/>
      </w:r>
      <w:r>
        <w:rPr>
          <w:noProof/>
        </w:rPr>
        <w:instrText xml:space="preserve"> PAGEREF _Toc194311895 \h </w:instrText>
      </w:r>
      <w:r>
        <w:rPr>
          <w:noProof/>
        </w:rPr>
      </w:r>
      <w:r>
        <w:rPr>
          <w:noProof/>
        </w:rPr>
        <w:fldChar w:fldCharType="separate"/>
      </w:r>
      <w:r>
        <w:rPr>
          <w:noProof/>
        </w:rPr>
        <w:t>44</w:t>
      </w:r>
      <w:r>
        <w:rPr>
          <w:noProof/>
        </w:rPr>
        <w:fldChar w:fldCharType="end"/>
      </w:r>
    </w:p>
    <w:p w14:paraId="28D7CD1C" w14:textId="2E5AF966" w:rsidR="003D5A43" w:rsidRDefault="003D5A43">
      <w:pPr>
        <w:pStyle w:val="TOC2"/>
        <w:tabs>
          <w:tab w:val="left" w:pos="1260"/>
        </w:tabs>
        <w:rPr>
          <w:rFonts w:asciiTheme="minorHAnsi" w:eastAsiaTheme="minorEastAsia" w:hAnsiTheme="minorHAnsi" w:cstheme="minorBidi"/>
          <w:noProof/>
          <w:kern w:val="2"/>
          <w:sz w:val="24"/>
          <w:szCs w:val="24"/>
          <w14:ligatures w14:val="standardContextual"/>
        </w:rPr>
      </w:pPr>
      <w:r>
        <w:rPr>
          <w:noProof/>
        </w:rPr>
        <w:t>N.7</w:t>
      </w:r>
      <w:r>
        <w:rPr>
          <w:rFonts w:asciiTheme="minorHAnsi" w:eastAsiaTheme="minorEastAsia" w:hAnsiTheme="minorHAnsi" w:cstheme="minorBidi"/>
          <w:noProof/>
          <w:kern w:val="2"/>
          <w:sz w:val="24"/>
          <w:szCs w:val="24"/>
          <w14:ligatures w14:val="standardContextual"/>
        </w:rPr>
        <w:tab/>
      </w:r>
      <w:r>
        <w:rPr>
          <w:noProof/>
        </w:rPr>
        <w:t>Network and Media Communication Details</w:t>
      </w:r>
      <w:r>
        <w:rPr>
          <w:noProof/>
        </w:rPr>
        <w:tab/>
      </w:r>
      <w:r>
        <w:rPr>
          <w:noProof/>
        </w:rPr>
        <w:fldChar w:fldCharType="begin"/>
      </w:r>
      <w:r>
        <w:rPr>
          <w:noProof/>
        </w:rPr>
        <w:instrText xml:space="preserve"> PAGEREF _Toc194311896 \h </w:instrText>
      </w:r>
      <w:r>
        <w:rPr>
          <w:noProof/>
        </w:rPr>
      </w:r>
      <w:r>
        <w:rPr>
          <w:noProof/>
        </w:rPr>
        <w:fldChar w:fldCharType="separate"/>
      </w:r>
      <w:r>
        <w:rPr>
          <w:noProof/>
        </w:rPr>
        <w:t>45</w:t>
      </w:r>
      <w:r>
        <w:rPr>
          <w:noProof/>
        </w:rPr>
        <w:fldChar w:fldCharType="end"/>
      </w:r>
    </w:p>
    <w:p w14:paraId="79E48502" w14:textId="50F6147C" w:rsidR="003D5A43" w:rsidRDefault="003D5A43">
      <w:pPr>
        <w:pStyle w:val="TOC3"/>
        <w:tabs>
          <w:tab w:val="left" w:pos="1800"/>
        </w:tabs>
        <w:rPr>
          <w:rFonts w:asciiTheme="minorHAnsi" w:eastAsiaTheme="minorEastAsia" w:hAnsiTheme="minorHAnsi" w:cstheme="minorBidi"/>
          <w:noProof/>
          <w:kern w:val="2"/>
          <w:sz w:val="24"/>
          <w:szCs w:val="24"/>
          <w14:ligatures w14:val="standardContextual"/>
        </w:rPr>
      </w:pPr>
      <w:r>
        <w:rPr>
          <w:noProof/>
        </w:rPr>
        <w:t>N.7.3</w:t>
      </w:r>
      <w:r>
        <w:rPr>
          <w:rFonts w:asciiTheme="minorHAnsi" w:eastAsiaTheme="minorEastAsia" w:hAnsiTheme="minorHAnsi" w:cstheme="minorBidi"/>
          <w:noProof/>
          <w:kern w:val="2"/>
          <w:sz w:val="24"/>
          <w:szCs w:val="24"/>
          <w14:ligatures w14:val="standardContextual"/>
        </w:rPr>
        <w:tab/>
      </w:r>
      <w:r>
        <w:rPr>
          <w:noProof/>
        </w:rPr>
        <w:t>Status Codes</w:t>
      </w:r>
      <w:r>
        <w:rPr>
          <w:noProof/>
        </w:rPr>
        <w:tab/>
      </w:r>
      <w:r>
        <w:rPr>
          <w:noProof/>
        </w:rPr>
        <w:fldChar w:fldCharType="begin"/>
      </w:r>
      <w:r>
        <w:rPr>
          <w:noProof/>
        </w:rPr>
        <w:instrText xml:space="preserve"> PAGEREF _Toc194311897 \h </w:instrText>
      </w:r>
      <w:r>
        <w:rPr>
          <w:noProof/>
        </w:rPr>
      </w:r>
      <w:r>
        <w:rPr>
          <w:noProof/>
        </w:rPr>
        <w:fldChar w:fldCharType="separate"/>
      </w:r>
      <w:r>
        <w:rPr>
          <w:noProof/>
        </w:rPr>
        <w:t>45</w:t>
      </w:r>
      <w:r>
        <w:rPr>
          <w:noProof/>
        </w:rPr>
        <w:fldChar w:fldCharType="end"/>
      </w:r>
    </w:p>
    <w:p w14:paraId="4ECF95C3" w14:textId="529607BD" w:rsidR="003D5A43" w:rsidRDefault="003D5A43">
      <w:pPr>
        <w:pStyle w:val="TOC4"/>
        <w:tabs>
          <w:tab w:val="left" w:pos="2340"/>
        </w:tabs>
        <w:rPr>
          <w:rFonts w:asciiTheme="minorHAnsi" w:eastAsiaTheme="minorEastAsia" w:hAnsiTheme="minorHAnsi" w:cstheme="minorBidi"/>
          <w:noProof/>
          <w:kern w:val="2"/>
          <w:sz w:val="24"/>
          <w:szCs w:val="24"/>
          <w14:ligatures w14:val="standardContextual"/>
        </w:rPr>
      </w:pPr>
      <w:r>
        <w:rPr>
          <w:noProof/>
        </w:rPr>
        <w:t>N.7.3.3</w:t>
      </w:r>
      <w:r>
        <w:rPr>
          <w:rFonts w:asciiTheme="minorHAnsi" w:eastAsiaTheme="minorEastAsia" w:hAnsiTheme="minorHAnsi" w:cstheme="minorBidi"/>
          <w:noProof/>
          <w:kern w:val="2"/>
          <w:sz w:val="24"/>
          <w:szCs w:val="24"/>
          <w14:ligatures w14:val="standardContextual"/>
        </w:rPr>
        <w:tab/>
      </w:r>
      <w:r>
        <w:rPr>
          <w:noProof/>
        </w:rPr>
        <w:t>DICOM Web Services</w:t>
      </w:r>
      <w:r>
        <w:rPr>
          <w:noProof/>
        </w:rPr>
        <w:tab/>
      </w:r>
      <w:r>
        <w:rPr>
          <w:noProof/>
        </w:rPr>
        <w:fldChar w:fldCharType="begin"/>
      </w:r>
      <w:r>
        <w:rPr>
          <w:noProof/>
        </w:rPr>
        <w:instrText xml:space="preserve"> PAGEREF _Toc194311898 \h </w:instrText>
      </w:r>
      <w:r>
        <w:rPr>
          <w:noProof/>
        </w:rPr>
      </w:r>
      <w:r>
        <w:rPr>
          <w:noProof/>
        </w:rPr>
        <w:fldChar w:fldCharType="separate"/>
      </w:r>
      <w:r>
        <w:rPr>
          <w:noProof/>
        </w:rPr>
        <w:t>45</w:t>
      </w:r>
      <w:r>
        <w:rPr>
          <w:noProof/>
        </w:rPr>
        <w:fldChar w:fldCharType="end"/>
      </w:r>
    </w:p>
    <w:p w14:paraId="0CB13362" w14:textId="02B3A178" w:rsidR="003D5A43" w:rsidRDefault="003D5A43">
      <w:pPr>
        <w:pStyle w:val="TOC5"/>
        <w:rPr>
          <w:rFonts w:asciiTheme="minorHAnsi" w:eastAsiaTheme="minorEastAsia" w:hAnsiTheme="minorHAnsi" w:cstheme="minorBidi"/>
          <w:noProof/>
          <w:kern w:val="2"/>
          <w:sz w:val="24"/>
          <w:szCs w:val="24"/>
          <w14:ligatures w14:val="standardContextual"/>
        </w:rPr>
      </w:pPr>
      <w:r>
        <w:rPr>
          <w:noProof/>
        </w:rPr>
        <w:t>N.7.3.3.Y</w:t>
      </w:r>
      <w:r>
        <w:rPr>
          <w:rFonts w:asciiTheme="minorHAnsi" w:eastAsiaTheme="minorEastAsia" w:hAnsiTheme="minorHAnsi" w:cstheme="minorBidi"/>
          <w:noProof/>
          <w:kern w:val="2"/>
          <w:sz w:val="24"/>
          <w:szCs w:val="24"/>
          <w14:ligatures w14:val="standardContextual"/>
        </w:rPr>
        <w:tab/>
      </w:r>
      <w:r>
        <w:rPr>
          <w:noProof/>
        </w:rPr>
        <w:t>Modality Scheduled Procedure Step Service</w:t>
      </w:r>
      <w:r>
        <w:rPr>
          <w:noProof/>
        </w:rPr>
        <w:tab/>
      </w:r>
      <w:r>
        <w:rPr>
          <w:noProof/>
        </w:rPr>
        <w:fldChar w:fldCharType="begin"/>
      </w:r>
      <w:r>
        <w:rPr>
          <w:noProof/>
        </w:rPr>
        <w:instrText xml:space="preserve"> PAGEREF _Toc194311899 \h </w:instrText>
      </w:r>
      <w:r>
        <w:rPr>
          <w:noProof/>
        </w:rPr>
      </w:r>
      <w:r>
        <w:rPr>
          <w:noProof/>
        </w:rPr>
        <w:fldChar w:fldCharType="separate"/>
      </w:r>
      <w:r>
        <w:rPr>
          <w:noProof/>
        </w:rPr>
        <w:t>45</w:t>
      </w:r>
      <w:r>
        <w:rPr>
          <w:noProof/>
        </w:rPr>
        <w:fldChar w:fldCharType="end"/>
      </w:r>
    </w:p>
    <w:p w14:paraId="050CEC67" w14:textId="14486C21" w:rsidR="003D5A43" w:rsidRDefault="003D5A43">
      <w:pPr>
        <w:pStyle w:val="TOC6"/>
        <w:tabs>
          <w:tab w:val="left" w:pos="3581"/>
        </w:tabs>
        <w:rPr>
          <w:rFonts w:asciiTheme="minorHAnsi" w:eastAsiaTheme="minorEastAsia" w:hAnsiTheme="minorHAnsi" w:cstheme="minorBidi"/>
          <w:noProof/>
          <w:kern w:val="2"/>
          <w:sz w:val="24"/>
          <w:szCs w:val="24"/>
          <w14:ligatures w14:val="standardContextual"/>
        </w:rPr>
      </w:pPr>
      <w:r>
        <w:rPr>
          <w:noProof/>
        </w:rPr>
        <w:t>N.7.3.3.Y.1</w:t>
      </w:r>
      <w:r>
        <w:rPr>
          <w:rFonts w:asciiTheme="minorHAnsi" w:eastAsiaTheme="minorEastAsia" w:hAnsiTheme="minorHAnsi" w:cstheme="minorBidi"/>
          <w:noProof/>
          <w:kern w:val="2"/>
          <w:sz w:val="24"/>
          <w:szCs w:val="24"/>
          <w14:ligatures w14:val="standardContextual"/>
        </w:rPr>
        <w:tab/>
      </w:r>
      <w:r>
        <w:rPr>
          <w:noProof/>
        </w:rPr>
        <w:t>Search Transaction as Origin Server</w:t>
      </w:r>
      <w:r>
        <w:rPr>
          <w:noProof/>
        </w:rPr>
        <w:tab/>
      </w:r>
      <w:r>
        <w:rPr>
          <w:noProof/>
        </w:rPr>
        <w:fldChar w:fldCharType="begin"/>
      </w:r>
      <w:r>
        <w:rPr>
          <w:noProof/>
        </w:rPr>
        <w:instrText xml:space="preserve"> PAGEREF _Toc194311900 \h </w:instrText>
      </w:r>
      <w:r>
        <w:rPr>
          <w:noProof/>
        </w:rPr>
      </w:r>
      <w:r>
        <w:rPr>
          <w:noProof/>
        </w:rPr>
        <w:fldChar w:fldCharType="separate"/>
      </w:r>
      <w:r>
        <w:rPr>
          <w:noProof/>
        </w:rPr>
        <w:t>45</w:t>
      </w:r>
      <w:r>
        <w:rPr>
          <w:noProof/>
        </w:rPr>
        <w:fldChar w:fldCharType="end"/>
      </w:r>
    </w:p>
    <w:p w14:paraId="5BD5EEED" w14:textId="57F01122" w:rsidR="003D5A43" w:rsidRDefault="003D5A43">
      <w:pPr>
        <w:pStyle w:val="TOC6"/>
        <w:tabs>
          <w:tab w:val="left" w:pos="3581"/>
        </w:tabs>
        <w:rPr>
          <w:rFonts w:asciiTheme="minorHAnsi" w:eastAsiaTheme="minorEastAsia" w:hAnsiTheme="minorHAnsi" w:cstheme="minorBidi"/>
          <w:noProof/>
          <w:kern w:val="2"/>
          <w:sz w:val="24"/>
          <w:szCs w:val="24"/>
          <w14:ligatures w14:val="standardContextual"/>
        </w:rPr>
      </w:pPr>
      <w:r>
        <w:rPr>
          <w:noProof/>
        </w:rPr>
        <w:t>N.7.3.3.Y.2</w:t>
      </w:r>
      <w:r>
        <w:rPr>
          <w:rFonts w:asciiTheme="minorHAnsi" w:eastAsiaTheme="minorEastAsia" w:hAnsiTheme="minorHAnsi" w:cstheme="minorBidi"/>
          <w:noProof/>
          <w:kern w:val="2"/>
          <w:sz w:val="24"/>
          <w:szCs w:val="24"/>
          <w14:ligatures w14:val="standardContextual"/>
        </w:rPr>
        <w:tab/>
      </w:r>
      <w:r>
        <w:rPr>
          <w:noProof/>
        </w:rPr>
        <w:t>Search Transaction as User Agent</w:t>
      </w:r>
      <w:r>
        <w:rPr>
          <w:noProof/>
        </w:rPr>
        <w:tab/>
      </w:r>
      <w:r>
        <w:rPr>
          <w:noProof/>
        </w:rPr>
        <w:fldChar w:fldCharType="begin"/>
      </w:r>
      <w:r>
        <w:rPr>
          <w:noProof/>
        </w:rPr>
        <w:instrText xml:space="preserve"> PAGEREF _Toc194311901 \h </w:instrText>
      </w:r>
      <w:r>
        <w:rPr>
          <w:noProof/>
        </w:rPr>
      </w:r>
      <w:r>
        <w:rPr>
          <w:noProof/>
        </w:rPr>
        <w:fldChar w:fldCharType="separate"/>
      </w:r>
      <w:r>
        <w:rPr>
          <w:noProof/>
        </w:rPr>
        <w:t>45</w:t>
      </w:r>
      <w:r>
        <w:rPr>
          <w:noProof/>
        </w:rPr>
        <w:fldChar w:fldCharType="end"/>
      </w:r>
    </w:p>
    <w:p w14:paraId="393BED30" w14:textId="26BAF05D" w:rsidR="003D5A43" w:rsidRDefault="003D5A43">
      <w:pPr>
        <w:pStyle w:val="TOC5"/>
        <w:rPr>
          <w:rFonts w:asciiTheme="minorHAnsi" w:eastAsiaTheme="minorEastAsia" w:hAnsiTheme="minorHAnsi" w:cstheme="minorBidi"/>
          <w:noProof/>
          <w:kern w:val="2"/>
          <w:sz w:val="24"/>
          <w:szCs w:val="24"/>
          <w14:ligatures w14:val="standardContextual"/>
        </w:rPr>
      </w:pPr>
      <w:r>
        <w:rPr>
          <w:noProof/>
        </w:rPr>
        <w:t>N.7.3.3.X</w:t>
      </w:r>
      <w:r>
        <w:rPr>
          <w:rFonts w:asciiTheme="minorHAnsi" w:eastAsiaTheme="minorEastAsia" w:hAnsiTheme="minorHAnsi" w:cstheme="minorBidi"/>
          <w:noProof/>
          <w:kern w:val="2"/>
          <w:sz w:val="24"/>
          <w:szCs w:val="24"/>
          <w14:ligatures w14:val="standardContextual"/>
        </w:rPr>
        <w:tab/>
      </w:r>
      <w:r>
        <w:rPr>
          <w:noProof/>
        </w:rPr>
        <w:t>Modality Performed Procedure Step Service</w:t>
      </w:r>
      <w:r>
        <w:rPr>
          <w:noProof/>
        </w:rPr>
        <w:tab/>
      </w:r>
      <w:r>
        <w:rPr>
          <w:noProof/>
        </w:rPr>
        <w:fldChar w:fldCharType="begin"/>
      </w:r>
      <w:r>
        <w:rPr>
          <w:noProof/>
        </w:rPr>
        <w:instrText xml:space="preserve"> PAGEREF _Toc194311902 \h </w:instrText>
      </w:r>
      <w:r>
        <w:rPr>
          <w:noProof/>
        </w:rPr>
      </w:r>
      <w:r>
        <w:rPr>
          <w:noProof/>
        </w:rPr>
        <w:fldChar w:fldCharType="separate"/>
      </w:r>
      <w:r>
        <w:rPr>
          <w:noProof/>
        </w:rPr>
        <w:t>46</w:t>
      </w:r>
      <w:r>
        <w:rPr>
          <w:noProof/>
        </w:rPr>
        <w:fldChar w:fldCharType="end"/>
      </w:r>
    </w:p>
    <w:p w14:paraId="4B072447" w14:textId="2DFD2B87" w:rsidR="003D5A43" w:rsidRDefault="003D5A43">
      <w:pPr>
        <w:pStyle w:val="TOC6"/>
        <w:tabs>
          <w:tab w:val="left" w:pos="3581"/>
        </w:tabs>
        <w:rPr>
          <w:rFonts w:asciiTheme="minorHAnsi" w:eastAsiaTheme="minorEastAsia" w:hAnsiTheme="minorHAnsi" w:cstheme="minorBidi"/>
          <w:noProof/>
          <w:kern w:val="2"/>
          <w:sz w:val="24"/>
          <w:szCs w:val="24"/>
          <w14:ligatures w14:val="standardContextual"/>
        </w:rPr>
      </w:pPr>
      <w:r>
        <w:rPr>
          <w:noProof/>
        </w:rPr>
        <w:t>N.7.3.3.X.1</w:t>
      </w:r>
      <w:r>
        <w:rPr>
          <w:rFonts w:asciiTheme="minorHAnsi" w:eastAsiaTheme="minorEastAsia" w:hAnsiTheme="minorHAnsi" w:cstheme="minorBidi"/>
          <w:noProof/>
          <w:kern w:val="2"/>
          <w:sz w:val="24"/>
          <w:szCs w:val="24"/>
          <w14:ligatures w14:val="standardContextual"/>
        </w:rPr>
        <w:tab/>
      </w:r>
      <w:r>
        <w:rPr>
          <w:noProof/>
        </w:rPr>
        <w:t>Create Transaction as Origin Server</w:t>
      </w:r>
      <w:r>
        <w:rPr>
          <w:noProof/>
        </w:rPr>
        <w:tab/>
      </w:r>
      <w:r>
        <w:rPr>
          <w:noProof/>
        </w:rPr>
        <w:fldChar w:fldCharType="begin"/>
      </w:r>
      <w:r>
        <w:rPr>
          <w:noProof/>
        </w:rPr>
        <w:instrText xml:space="preserve"> PAGEREF _Toc194311903 \h </w:instrText>
      </w:r>
      <w:r>
        <w:rPr>
          <w:noProof/>
        </w:rPr>
      </w:r>
      <w:r>
        <w:rPr>
          <w:noProof/>
        </w:rPr>
        <w:fldChar w:fldCharType="separate"/>
      </w:r>
      <w:r>
        <w:rPr>
          <w:noProof/>
        </w:rPr>
        <w:t>46</w:t>
      </w:r>
      <w:r>
        <w:rPr>
          <w:noProof/>
        </w:rPr>
        <w:fldChar w:fldCharType="end"/>
      </w:r>
    </w:p>
    <w:p w14:paraId="6C078976" w14:textId="0B4ACE6D" w:rsidR="003D5A43" w:rsidRDefault="003D5A43">
      <w:pPr>
        <w:pStyle w:val="TOC6"/>
        <w:tabs>
          <w:tab w:val="left" w:pos="3581"/>
        </w:tabs>
        <w:rPr>
          <w:rFonts w:asciiTheme="minorHAnsi" w:eastAsiaTheme="minorEastAsia" w:hAnsiTheme="minorHAnsi" w:cstheme="minorBidi"/>
          <w:noProof/>
          <w:kern w:val="2"/>
          <w:sz w:val="24"/>
          <w:szCs w:val="24"/>
          <w14:ligatures w14:val="standardContextual"/>
        </w:rPr>
      </w:pPr>
      <w:r>
        <w:rPr>
          <w:noProof/>
        </w:rPr>
        <w:t>N.7.3.3.X.2</w:t>
      </w:r>
      <w:r>
        <w:rPr>
          <w:rFonts w:asciiTheme="minorHAnsi" w:eastAsiaTheme="minorEastAsia" w:hAnsiTheme="minorHAnsi" w:cstheme="minorBidi"/>
          <w:noProof/>
          <w:kern w:val="2"/>
          <w:sz w:val="24"/>
          <w:szCs w:val="24"/>
          <w14:ligatures w14:val="standardContextual"/>
        </w:rPr>
        <w:tab/>
      </w:r>
      <w:r>
        <w:rPr>
          <w:noProof/>
        </w:rPr>
        <w:t>Create Transaction as User Agent</w:t>
      </w:r>
      <w:r>
        <w:rPr>
          <w:noProof/>
        </w:rPr>
        <w:tab/>
      </w:r>
      <w:r>
        <w:rPr>
          <w:noProof/>
        </w:rPr>
        <w:fldChar w:fldCharType="begin"/>
      </w:r>
      <w:r>
        <w:rPr>
          <w:noProof/>
        </w:rPr>
        <w:instrText xml:space="preserve"> PAGEREF _Toc194311904 \h </w:instrText>
      </w:r>
      <w:r>
        <w:rPr>
          <w:noProof/>
        </w:rPr>
      </w:r>
      <w:r>
        <w:rPr>
          <w:noProof/>
        </w:rPr>
        <w:fldChar w:fldCharType="separate"/>
      </w:r>
      <w:r>
        <w:rPr>
          <w:noProof/>
        </w:rPr>
        <w:t>46</w:t>
      </w:r>
      <w:r>
        <w:rPr>
          <w:noProof/>
        </w:rPr>
        <w:fldChar w:fldCharType="end"/>
      </w:r>
    </w:p>
    <w:p w14:paraId="7831739E" w14:textId="4C7F044A" w:rsidR="003D5A43" w:rsidRDefault="003D5A43">
      <w:pPr>
        <w:pStyle w:val="TOC6"/>
        <w:tabs>
          <w:tab w:val="left" w:pos="3581"/>
        </w:tabs>
        <w:rPr>
          <w:rFonts w:asciiTheme="minorHAnsi" w:eastAsiaTheme="minorEastAsia" w:hAnsiTheme="minorHAnsi" w:cstheme="minorBidi"/>
          <w:noProof/>
          <w:kern w:val="2"/>
          <w:sz w:val="24"/>
          <w:szCs w:val="24"/>
          <w14:ligatures w14:val="standardContextual"/>
        </w:rPr>
      </w:pPr>
      <w:r>
        <w:rPr>
          <w:noProof/>
        </w:rPr>
        <w:t>N.7.3.3.X.3</w:t>
      </w:r>
      <w:r>
        <w:rPr>
          <w:rFonts w:asciiTheme="minorHAnsi" w:eastAsiaTheme="minorEastAsia" w:hAnsiTheme="minorHAnsi" w:cstheme="minorBidi"/>
          <w:noProof/>
          <w:kern w:val="2"/>
          <w:sz w:val="24"/>
          <w:szCs w:val="24"/>
          <w14:ligatures w14:val="standardContextual"/>
        </w:rPr>
        <w:tab/>
      </w:r>
      <w:r>
        <w:rPr>
          <w:noProof/>
        </w:rPr>
        <w:t>Update Transaction as Origin Server</w:t>
      </w:r>
      <w:r>
        <w:rPr>
          <w:noProof/>
        </w:rPr>
        <w:tab/>
      </w:r>
      <w:r>
        <w:rPr>
          <w:noProof/>
        </w:rPr>
        <w:fldChar w:fldCharType="begin"/>
      </w:r>
      <w:r>
        <w:rPr>
          <w:noProof/>
        </w:rPr>
        <w:instrText xml:space="preserve"> PAGEREF _Toc194311905 \h </w:instrText>
      </w:r>
      <w:r>
        <w:rPr>
          <w:noProof/>
        </w:rPr>
      </w:r>
      <w:r>
        <w:rPr>
          <w:noProof/>
        </w:rPr>
        <w:fldChar w:fldCharType="separate"/>
      </w:r>
      <w:r>
        <w:rPr>
          <w:noProof/>
        </w:rPr>
        <w:t>47</w:t>
      </w:r>
      <w:r>
        <w:rPr>
          <w:noProof/>
        </w:rPr>
        <w:fldChar w:fldCharType="end"/>
      </w:r>
    </w:p>
    <w:p w14:paraId="1C2D6910" w14:textId="09265694" w:rsidR="003D5A43" w:rsidRDefault="003D5A43">
      <w:pPr>
        <w:pStyle w:val="TOC6"/>
        <w:tabs>
          <w:tab w:val="left" w:pos="3581"/>
        </w:tabs>
        <w:rPr>
          <w:rFonts w:asciiTheme="minorHAnsi" w:eastAsiaTheme="minorEastAsia" w:hAnsiTheme="minorHAnsi" w:cstheme="minorBidi"/>
          <w:noProof/>
          <w:kern w:val="2"/>
          <w:sz w:val="24"/>
          <w:szCs w:val="24"/>
          <w14:ligatures w14:val="standardContextual"/>
        </w:rPr>
      </w:pPr>
      <w:r>
        <w:rPr>
          <w:noProof/>
        </w:rPr>
        <w:t>N.7.3.3.X.4</w:t>
      </w:r>
      <w:r>
        <w:rPr>
          <w:rFonts w:asciiTheme="minorHAnsi" w:eastAsiaTheme="minorEastAsia" w:hAnsiTheme="minorHAnsi" w:cstheme="minorBidi"/>
          <w:noProof/>
          <w:kern w:val="2"/>
          <w:sz w:val="24"/>
          <w:szCs w:val="24"/>
          <w14:ligatures w14:val="standardContextual"/>
        </w:rPr>
        <w:tab/>
      </w:r>
      <w:r>
        <w:rPr>
          <w:noProof/>
        </w:rPr>
        <w:t>Update Transaction as User Agent</w:t>
      </w:r>
      <w:r>
        <w:rPr>
          <w:noProof/>
        </w:rPr>
        <w:tab/>
      </w:r>
      <w:r>
        <w:rPr>
          <w:noProof/>
        </w:rPr>
        <w:fldChar w:fldCharType="begin"/>
      </w:r>
      <w:r>
        <w:rPr>
          <w:noProof/>
        </w:rPr>
        <w:instrText xml:space="preserve"> PAGEREF _Toc194311906 \h </w:instrText>
      </w:r>
      <w:r>
        <w:rPr>
          <w:noProof/>
        </w:rPr>
      </w:r>
      <w:r>
        <w:rPr>
          <w:noProof/>
        </w:rPr>
        <w:fldChar w:fldCharType="separate"/>
      </w:r>
      <w:r>
        <w:rPr>
          <w:noProof/>
        </w:rPr>
        <w:t>47</w:t>
      </w:r>
      <w:r>
        <w:rPr>
          <w:noProof/>
        </w:rPr>
        <w:fldChar w:fldCharType="end"/>
      </w:r>
    </w:p>
    <w:p w14:paraId="15245D9C" w14:textId="1490EAC9" w:rsidR="003D5A43" w:rsidRDefault="003D5A43">
      <w:pPr>
        <w:pStyle w:val="TOC6"/>
        <w:tabs>
          <w:tab w:val="left" w:pos="3581"/>
        </w:tabs>
        <w:rPr>
          <w:rFonts w:asciiTheme="minorHAnsi" w:eastAsiaTheme="minorEastAsia" w:hAnsiTheme="minorHAnsi" w:cstheme="minorBidi"/>
          <w:noProof/>
          <w:kern w:val="2"/>
          <w:sz w:val="24"/>
          <w:szCs w:val="24"/>
          <w14:ligatures w14:val="standardContextual"/>
        </w:rPr>
      </w:pPr>
      <w:r>
        <w:rPr>
          <w:noProof/>
        </w:rPr>
        <w:t>N.7.3.3.X.5</w:t>
      </w:r>
      <w:r>
        <w:rPr>
          <w:rFonts w:asciiTheme="minorHAnsi" w:eastAsiaTheme="minorEastAsia" w:hAnsiTheme="minorHAnsi" w:cstheme="minorBidi"/>
          <w:noProof/>
          <w:kern w:val="2"/>
          <w:sz w:val="24"/>
          <w:szCs w:val="24"/>
          <w14:ligatures w14:val="standardContextual"/>
        </w:rPr>
        <w:tab/>
      </w:r>
      <w:r>
        <w:rPr>
          <w:noProof/>
        </w:rPr>
        <w:t>Retrieve Transaction as Origin Server</w:t>
      </w:r>
      <w:r>
        <w:rPr>
          <w:noProof/>
        </w:rPr>
        <w:tab/>
      </w:r>
      <w:r>
        <w:rPr>
          <w:noProof/>
        </w:rPr>
        <w:fldChar w:fldCharType="begin"/>
      </w:r>
      <w:r>
        <w:rPr>
          <w:noProof/>
        </w:rPr>
        <w:instrText xml:space="preserve"> PAGEREF _Toc194311907 \h </w:instrText>
      </w:r>
      <w:r>
        <w:rPr>
          <w:noProof/>
        </w:rPr>
      </w:r>
      <w:r>
        <w:rPr>
          <w:noProof/>
        </w:rPr>
        <w:fldChar w:fldCharType="separate"/>
      </w:r>
      <w:r>
        <w:rPr>
          <w:noProof/>
        </w:rPr>
        <w:t>48</w:t>
      </w:r>
      <w:r>
        <w:rPr>
          <w:noProof/>
        </w:rPr>
        <w:fldChar w:fldCharType="end"/>
      </w:r>
    </w:p>
    <w:p w14:paraId="2F27F87F" w14:textId="7E48CBA3" w:rsidR="003D5A43" w:rsidRDefault="003D5A43">
      <w:pPr>
        <w:pStyle w:val="TOC6"/>
        <w:tabs>
          <w:tab w:val="left" w:pos="3581"/>
        </w:tabs>
        <w:rPr>
          <w:rFonts w:asciiTheme="minorHAnsi" w:eastAsiaTheme="minorEastAsia" w:hAnsiTheme="minorHAnsi" w:cstheme="minorBidi"/>
          <w:noProof/>
          <w:kern w:val="2"/>
          <w:sz w:val="24"/>
          <w:szCs w:val="24"/>
          <w14:ligatures w14:val="standardContextual"/>
        </w:rPr>
      </w:pPr>
      <w:r>
        <w:rPr>
          <w:noProof/>
        </w:rPr>
        <w:t>N.7.3.3.X.6</w:t>
      </w:r>
      <w:r>
        <w:rPr>
          <w:rFonts w:asciiTheme="minorHAnsi" w:eastAsiaTheme="minorEastAsia" w:hAnsiTheme="minorHAnsi" w:cstheme="minorBidi"/>
          <w:noProof/>
          <w:kern w:val="2"/>
          <w:sz w:val="24"/>
          <w:szCs w:val="24"/>
          <w14:ligatures w14:val="standardContextual"/>
        </w:rPr>
        <w:tab/>
      </w:r>
      <w:r>
        <w:rPr>
          <w:noProof/>
        </w:rPr>
        <w:t>Retrieve Transaction as User Agent</w:t>
      </w:r>
      <w:r>
        <w:rPr>
          <w:noProof/>
        </w:rPr>
        <w:tab/>
      </w:r>
      <w:r>
        <w:rPr>
          <w:noProof/>
        </w:rPr>
        <w:fldChar w:fldCharType="begin"/>
      </w:r>
      <w:r>
        <w:rPr>
          <w:noProof/>
        </w:rPr>
        <w:instrText xml:space="preserve"> PAGEREF _Toc194311908 \h </w:instrText>
      </w:r>
      <w:r>
        <w:rPr>
          <w:noProof/>
        </w:rPr>
      </w:r>
      <w:r>
        <w:rPr>
          <w:noProof/>
        </w:rPr>
        <w:fldChar w:fldCharType="separate"/>
      </w:r>
      <w:r>
        <w:rPr>
          <w:noProof/>
        </w:rPr>
        <w:t>48</w:t>
      </w:r>
      <w:r>
        <w:rPr>
          <w:noProof/>
        </w:rPr>
        <w:fldChar w:fldCharType="end"/>
      </w:r>
    </w:p>
    <w:p w14:paraId="79D5A674" w14:textId="2B74FD46" w:rsidR="002E6E25" w:rsidRDefault="002E6E25" w:rsidP="002E6E25">
      <w:pPr>
        <w:pStyle w:val="Heading1"/>
        <w:rPr>
          <w:b w:val="0"/>
          <w:sz w:val="20"/>
        </w:rPr>
      </w:pPr>
      <w:r>
        <w:rPr>
          <w:b w:val="0"/>
        </w:rPr>
        <w:fldChar w:fldCharType="end"/>
      </w:r>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p w14:paraId="2A07E623" w14:textId="67863423" w:rsidR="002E6E25" w:rsidRDefault="002E6E25" w:rsidP="002E6E25">
      <w:pPr>
        <w:sectPr w:rsidR="002E6E25" w:rsidSect="008E7712">
          <w:headerReference w:type="even" r:id="rId12"/>
          <w:headerReference w:type="default" r:id="rId13"/>
          <w:footnotePr>
            <w:numFmt w:val="lowerRoman"/>
          </w:footnotePr>
          <w:endnotePr>
            <w:numFmt w:val="decimal"/>
          </w:endnotePr>
          <w:type w:val="oddPage"/>
          <w:pgSz w:w="12240" w:h="15840"/>
          <w:pgMar w:top="1714" w:right="1440" w:bottom="1440" w:left="1354" w:header="720" w:footer="720" w:gutter="0"/>
          <w:cols w:space="720"/>
        </w:sectPr>
      </w:pPr>
    </w:p>
    <w:p w14:paraId="0C14928D" w14:textId="77777777" w:rsidR="002E6E25" w:rsidRDefault="002E6E25" w:rsidP="008D0B22">
      <w:pPr>
        <w:pStyle w:val="Heading1"/>
        <w:spacing w:after="240"/>
      </w:pPr>
      <w:bookmarkStart w:id="27" w:name="_Toc194311798"/>
      <w:bookmarkStart w:id="28" w:name="B_Toc380506547"/>
      <w:bookmarkStart w:id="29" w:name="B_Toc380506713"/>
      <w:bookmarkStart w:id="30" w:name="B_Toc381364167"/>
      <w:bookmarkStart w:id="31" w:name="B_Toc381364735"/>
      <w:bookmarkStart w:id="32" w:name="B_Toc381364827"/>
      <w:bookmarkStart w:id="33" w:name="B_Toc381365352"/>
      <w:bookmarkStart w:id="34" w:name="B_Toc381366969"/>
      <w:bookmarkStart w:id="35" w:name="B_Toc381367235"/>
      <w:bookmarkStart w:id="36" w:name="B_Toc381367087"/>
      <w:bookmarkStart w:id="37" w:name="_Toc383410979"/>
      <w:bookmarkStart w:id="38" w:name="_Toc383412036"/>
      <w:bookmarkStart w:id="39" w:name="_Toc383412278"/>
      <w:bookmarkStart w:id="40" w:name="_Toc383420820"/>
      <w:bookmarkStart w:id="41" w:name="_Toc383444068"/>
      <w:bookmarkStart w:id="42" w:name="_Toc383447977"/>
      <w:bookmarkStart w:id="43" w:name="_Toc385134607"/>
      <w:bookmarkStart w:id="44" w:name="_Toc385134679"/>
      <w:bookmarkStart w:id="45" w:name="_Toc390043196"/>
      <w:bookmarkStart w:id="46" w:name="_Toc390043336"/>
      <w:r>
        <w:lastRenderedPageBreak/>
        <w:t>Document History</w:t>
      </w:r>
      <w:bookmarkEnd w:id="27"/>
      <w:r>
        <w:rPr>
          <w:vanish/>
        </w:rPr>
        <w:fldChar w:fldCharType="begin"/>
      </w:r>
      <w:r>
        <w:rPr>
          <w:vanish/>
        </w:rPr>
        <w:instrText xml:space="preserve"> TC </w:instrText>
      </w:r>
      <w:r>
        <w:instrText xml:space="preserve"> "" \l 1 </w:instrText>
      </w:r>
      <w:r>
        <w:rPr>
          <w:vanish/>
        </w:rPr>
        <w:fldChar w:fldCharType="end"/>
      </w:r>
    </w:p>
    <w:tbl>
      <w:tblPr>
        <w:tblStyle w:val="TableGrid"/>
        <w:tblW w:w="0" w:type="auto"/>
        <w:tblLook w:val="04A0" w:firstRow="1" w:lastRow="0" w:firstColumn="1" w:lastColumn="0" w:noHBand="0" w:noVBand="1"/>
      </w:tblPr>
      <w:tblGrid>
        <w:gridCol w:w="988"/>
        <w:gridCol w:w="1275"/>
        <w:gridCol w:w="993"/>
        <w:gridCol w:w="5649"/>
      </w:tblGrid>
      <w:tr w:rsidR="002E6E25" w14:paraId="76A6A671" w14:textId="77777777" w:rsidTr="00823046">
        <w:tc>
          <w:tcPr>
            <w:tcW w:w="988" w:type="dxa"/>
          </w:tcPr>
          <w:p w14:paraId="0C46E9CB" w14:textId="68E0103B" w:rsidR="002E6E25" w:rsidRDefault="0066502D" w:rsidP="00107EF9">
            <w:pPr>
              <w:pStyle w:val="TableEntry"/>
            </w:pPr>
            <w:r>
              <w:t>2024</w:t>
            </w:r>
            <w:r w:rsidR="00823046">
              <w:t>.08</w:t>
            </w:r>
          </w:p>
        </w:tc>
        <w:tc>
          <w:tcPr>
            <w:tcW w:w="1275" w:type="dxa"/>
          </w:tcPr>
          <w:p w14:paraId="1783B790" w14:textId="490A67BD" w:rsidR="002E6E25" w:rsidRDefault="0066502D" w:rsidP="00107EF9">
            <w:pPr>
              <w:pStyle w:val="TableEntry"/>
            </w:pPr>
            <w:r>
              <w:t>Version 00</w:t>
            </w:r>
          </w:p>
        </w:tc>
        <w:tc>
          <w:tcPr>
            <w:tcW w:w="993" w:type="dxa"/>
          </w:tcPr>
          <w:p w14:paraId="3325C63C" w14:textId="385383D8" w:rsidR="002E6E25" w:rsidRDefault="0066502D" w:rsidP="00107EF9">
            <w:pPr>
              <w:pStyle w:val="TableEntry"/>
            </w:pPr>
            <w:r>
              <w:t>JM</w:t>
            </w:r>
            <w:r w:rsidR="00823046">
              <w:t>, DK</w:t>
            </w:r>
          </w:p>
        </w:tc>
        <w:tc>
          <w:tcPr>
            <w:tcW w:w="5649" w:type="dxa"/>
          </w:tcPr>
          <w:p w14:paraId="4B32CB1B" w14:textId="13B584DE" w:rsidR="002E6E25" w:rsidRDefault="0066502D" w:rsidP="00107EF9">
            <w:pPr>
              <w:pStyle w:val="TableEntry"/>
            </w:pPr>
            <w:r>
              <w:t>Initial version with proposed document structure and content</w:t>
            </w:r>
            <w:r w:rsidR="00201D51">
              <w:t>.</w:t>
            </w:r>
          </w:p>
        </w:tc>
      </w:tr>
      <w:tr w:rsidR="002E6E25" w14:paraId="63D87A9B" w14:textId="77777777" w:rsidTr="00823046">
        <w:tc>
          <w:tcPr>
            <w:tcW w:w="988" w:type="dxa"/>
          </w:tcPr>
          <w:p w14:paraId="724C42DF" w14:textId="1F90B49D" w:rsidR="002E6E25" w:rsidRDefault="00322E10" w:rsidP="00107EF9">
            <w:pPr>
              <w:pStyle w:val="TableEntry"/>
            </w:pPr>
            <w:r>
              <w:t>2024.11</w:t>
            </w:r>
          </w:p>
        </w:tc>
        <w:tc>
          <w:tcPr>
            <w:tcW w:w="1275" w:type="dxa"/>
          </w:tcPr>
          <w:p w14:paraId="72AE4EBC" w14:textId="401FE261" w:rsidR="002E6E25" w:rsidRDefault="00322E10" w:rsidP="00107EF9">
            <w:pPr>
              <w:pStyle w:val="TableEntry"/>
            </w:pPr>
            <w:r>
              <w:t>Version 01</w:t>
            </w:r>
          </w:p>
        </w:tc>
        <w:tc>
          <w:tcPr>
            <w:tcW w:w="993" w:type="dxa"/>
          </w:tcPr>
          <w:p w14:paraId="240F6787" w14:textId="106E6AD4" w:rsidR="002E6E25" w:rsidRDefault="00322E10" w:rsidP="00107EF9">
            <w:pPr>
              <w:pStyle w:val="TableEntry"/>
            </w:pPr>
            <w:r>
              <w:t>JM, DK</w:t>
            </w:r>
          </w:p>
        </w:tc>
        <w:tc>
          <w:tcPr>
            <w:tcW w:w="5649" w:type="dxa"/>
          </w:tcPr>
          <w:p w14:paraId="7E0368CD" w14:textId="4C293249" w:rsidR="002E6E25" w:rsidRDefault="00DA45C7" w:rsidP="00107EF9">
            <w:pPr>
              <w:pStyle w:val="TableEntry"/>
            </w:pPr>
            <w:r>
              <w:t>Extended</w:t>
            </w:r>
            <w:r w:rsidR="00751D70">
              <w:t xml:space="preserve"> with </w:t>
            </w:r>
            <w:r w:rsidR="007426AE">
              <w:t xml:space="preserve">observations; </w:t>
            </w:r>
            <w:r w:rsidR="00322E10">
              <w:t>alternative approach included.</w:t>
            </w:r>
          </w:p>
        </w:tc>
      </w:tr>
      <w:tr w:rsidR="002E6E25" w14:paraId="56391CC7" w14:textId="77777777" w:rsidTr="00823046">
        <w:tc>
          <w:tcPr>
            <w:tcW w:w="988" w:type="dxa"/>
          </w:tcPr>
          <w:p w14:paraId="02E46926" w14:textId="46E9DB28" w:rsidR="002E6E25" w:rsidRDefault="00C736E8" w:rsidP="00107EF9">
            <w:pPr>
              <w:pStyle w:val="TableEntry"/>
            </w:pPr>
            <w:r>
              <w:t>2025.01</w:t>
            </w:r>
          </w:p>
        </w:tc>
        <w:tc>
          <w:tcPr>
            <w:tcW w:w="1275" w:type="dxa"/>
          </w:tcPr>
          <w:p w14:paraId="0FA28C4F" w14:textId="69E962F6" w:rsidR="002E6E25" w:rsidRDefault="00C736E8" w:rsidP="00107EF9">
            <w:pPr>
              <w:pStyle w:val="TableEntry"/>
            </w:pPr>
            <w:r>
              <w:t>Version 02</w:t>
            </w:r>
          </w:p>
        </w:tc>
        <w:tc>
          <w:tcPr>
            <w:tcW w:w="993" w:type="dxa"/>
          </w:tcPr>
          <w:p w14:paraId="69ED5A56" w14:textId="2C457973" w:rsidR="002E6E25" w:rsidRDefault="00C736E8" w:rsidP="00107EF9">
            <w:pPr>
              <w:pStyle w:val="TableEntry"/>
            </w:pPr>
            <w:r>
              <w:t>JM, DK</w:t>
            </w:r>
          </w:p>
        </w:tc>
        <w:tc>
          <w:tcPr>
            <w:tcW w:w="5649" w:type="dxa"/>
          </w:tcPr>
          <w:p w14:paraId="51AF8975" w14:textId="5B1B474B" w:rsidR="002E6E25" w:rsidRDefault="00717AAF" w:rsidP="00107EF9">
            <w:pPr>
              <w:pStyle w:val="TableEntry"/>
            </w:pPr>
            <w:r>
              <w:t>A</w:t>
            </w:r>
            <w:r w:rsidR="00C736E8">
              <w:t xml:space="preserve">lternative approach </w:t>
            </w:r>
            <w:r>
              <w:t xml:space="preserve">promoted, extended with </w:t>
            </w:r>
            <w:r w:rsidR="00751D70">
              <w:t>conformance</w:t>
            </w:r>
            <w:r w:rsidR="00C736E8">
              <w:t>.</w:t>
            </w:r>
          </w:p>
        </w:tc>
      </w:tr>
      <w:tr w:rsidR="00825E53" w14:paraId="77E4831B" w14:textId="77777777" w:rsidTr="00823046">
        <w:tc>
          <w:tcPr>
            <w:tcW w:w="988" w:type="dxa"/>
          </w:tcPr>
          <w:p w14:paraId="630D5728" w14:textId="2C3C39D6" w:rsidR="00825E53" w:rsidRDefault="00825E53" w:rsidP="00107EF9">
            <w:pPr>
              <w:pStyle w:val="TableEntry"/>
            </w:pPr>
            <w:r>
              <w:t>2025.0</w:t>
            </w:r>
            <w:r w:rsidR="008D0B22">
              <w:t>1</w:t>
            </w:r>
          </w:p>
        </w:tc>
        <w:tc>
          <w:tcPr>
            <w:tcW w:w="1275" w:type="dxa"/>
          </w:tcPr>
          <w:p w14:paraId="11D58A87" w14:textId="03E82B52" w:rsidR="00825E53" w:rsidRDefault="00825E53" w:rsidP="00107EF9">
            <w:pPr>
              <w:pStyle w:val="TableEntry"/>
            </w:pPr>
            <w:r>
              <w:t>Version 03</w:t>
            </w:r>
          </w:p>
        </w:tc>
        <w:tc>
          <w:tcPr>
            <w:tcW w:w="993" w:type="dxa"/>
          </w:tcPr>
          <w:p w14:paraId="48300D39" w14:textId="0A43F161" w:rsidR="00825E53" w:rsidRDefault="00825E53" w:rsidP="00107EF9">
            <w:pPr>
              <w:pStyle w:val="TableEntry"/>
            </w:pPr>
            <w:r>
              <w:t>JM</w:t>
            </w:r>
          </w:p>
        </w:tc>
        <w:tc>
          <w:tcPr>
            <w:tcW w:w="5649" w:type="dxa"/>
          </w:tcPr>
          <w:p w14:paraId="767815AD" w14:textId="7950DFFB" w:rsidR="00825E53" w:rsidRDefault="00825E53" w:rsidP="00107EF9">
            <w:pPr>
              <w:pStyle w:val="TableEntry"/>
            </w:pPr>
            <w:r>
              <w:t>Split into two services; reworked comments from WG06.</w:t>
            </w:r>
          </w:p>
        </w:tc>
      </w:tr>
      <w:tr w:rsidR="008D0B22" w14:paraId="3443D7DB" w14:textId="77777777" w:rsidTr="00823046">
        <w:tc>
          <w:tcPr>
            <w:tcW w:w="988" w:type="dxa"/>
          </w:tcPr>
          <w:p w14:paraId="183D4574" w14:textId="6BC50028" w:rsidR="008D0B22" w:rsidRDefault="008D0B22" w:rsidP="00107EF9">
            <w:pPr>
              <w:pStyle w:val="TableEntry"/>
            </w:pPr>
            <w:r>
              <w:t>2025.01</w:t>
            </w:r>
          </w:p>
        </w:tc>
        <w:tc>
          <w:tcPr>
            <w:tcW w:w="1275" w:type="dxa"/>
          </w:tcPr>
          <w:p w14:paraId="019E3E26" w14:textId="442B762D" w:rsidR="008D0B22" w:rsidRDefault="008D0B22" w:rsidP="00107EF9">
            <w:pPr>
              <w:pStyle w:val="TableEntry"/>
            </w:pPr>
            <w:r>
              <w:t>Version 04</w:t>
            </w:r>
          </w:p>
        </w:tc>
        <w:tc>
          <w:tcPr>
            <w:tcW w:w="993" w:type="dxa"/>
          </w:tcPr>
          <w:p w14:paraId="2EC2E477" w14:textId="18B0065D" w:rsidR="008D0B22" w:rsidRDefault="008D0B22" w:rsidP="00107EF9">
            <w:pPr>
              <w:pStyle w:val="TableEntry"/>
            </w:pPr>
            <w:r>
              <w:t>DK</w:t>
            </w:r>
          </w:p>
        </w:tc>
        <w:tc>
          <w:tcPr>
            <w:tcW w:w="5649" w:type="dxa"/>
          </w:tcPr>
          <w:p w14:paraId="05C3669A" w14:textId="1BC7CE0B" w:rsidR="008D0B22" w:rsidRDefault="008D0B22" w:rsidP="00107EF9">
            <w:pPr>
              <w:pStyle w:val="TableEntry"/>
            </w:pPr>
            <w:r>
              <w:t xml:space="preserve">Added </w:t>
            </w:r>
            <w:r w:rsidR="00E41511">
              <w:t xml:space="preserve">several </w:t>
            </w:r>
            <w:r>
              <w:t>examples</w:t>
            </w:r>
            <w:r w:rsidR="00366583">
              <w:t>.</w:t>
            </w:r>
          </w:p>
        </w:tc>
      </w:tr>
      <w:tr w:rsidR="008D0B22" w14:paraId="4CAF7A1F" w14:textId="77777777" w:rsidTr="00823046">
        <w:tc>
          <w:tcPr>
            <w:tcW w:w="988" w:type="dxa"/>
          </w:tcPr>
          <w:p w14:paraId="595E5650" w14:textId="492F9A01" w:rsidR="008D0B22" w:rsidRDefault="008D0B22" w:rsidP="00107EF9">
            <w:pPr>
              <w:pStyle w:val="TableEntry"/>
            </w:pPr>
            <w:r>
              <w:t>2025.0</w:t>
            </w:r>
            <w:r w:rsidR="00E12596">
              <w:t>3</w:t>
            </w:r>
          </w:p>
        </w:tc>
        <w:tc>
          <w:tcPr>
            <w:tcW w:w="1275" w:type="dxa"/>
          </w:tcPr>
          <w:p w14:paraId="13221FFE" w14:textId="061C9181" w:rsidR="008D0B22" w:rsidRDefault="008D0B22" w:rsidP="00107EF9">
            <w:pPr>
              <w:pStyle w:val="TableEntry"/>
            </w:pPr>
            <w:r>
              <w:t>Version 05</w:t>
            </w:r>
          </w:p>
        </w:tc>
        <w:tc>
          <w:tcPr>
            <w:tcW w:w="993" w:type="dxa"/>
          </w:tcPr>
          <w:p w14:paraId="1F322074" w14:textId="1ED02CAB" w:rsidR="008D0B22" w:rsidRDefault="008D0B22" w:rsidP="00107EF9">
            <w:pPr>
              <w:pStyle w:val="TableEntry"/>
            </w:pPr>
            <w:r>
              <w:t>JM</w:t>
            </w:r>
            <w:r w:rsidR="00B7391E">
              <w:t>, DK</w:t>
            </w:r>
          </w:p>
        </w:tc>
        <w:tc>
          <w:tcPr>
            <w:tcW w:w="5649" w:type="dxa"/>
          </w:tcPr>
          <w:p w14:paraId="6113B910" w14:textId="1B7E1C0A" w:rsidR="008D0B22" w:rsidRDefault="00366583" w:rsidP="00107EF9">
            <w:pPr>
              <w:pStyle w:val="TableEntry"/>
            </w:pPr>
            <w:r>
              <w:t>Added diagrams for bi</w:t>
            </w:r>
            <w:r w:rsidR="0059272B">
              <w:t>-</w:t>
            </w:r>
            <w:r>
              <w:t xml:space="preserve">directional </w:t>
            </w:r>
            <w:r w:rsidR="00534B13">
              <w:t>proxies</w:t>
            </w:r>
            <w:r w:rsidR="0059272B">
              <w:t>.</w:t>
            </w:r>
            <w:r w:rsidR="00B7391E">
              <w:t xml:space="preserve"> More examples.</w:t>
            </w:r>
            <w:r w:rsidR="003742DA">
              <w:t xml:space="preserve"> Reworked comments from WG06.</w:t>
            </w:r>
          </w:p>
        </w:tc>
      </w:tr>
      <w:tr w:rsidR="00A1685C" w14:paraId="5C106338" w14:textId="77777777" w:rsidTr="00823046">
        <w:tc>
          <w:tcPr>
            <w:tcW w:w="988" w:type="dxa"/>
          </w:tcPr>
          <w:p w14:paraId="5E95E5E4" w14:textId="43461705" w:rsidR="00A1685C" w:rsidRDefault="00A1685C" w:rsidP="00107EF9">
            <w:pPr>
              <w:pStyle w:val="TableEntry"/>
            </w:pPr>
            <w:r>
              <w:t>2025.04</w:t>
            </w:r>
          </w:p>
        </w:tc>
        <w:tc>
          <w:tcPr>
            <w:tcW w:w="1275" w:type="dxa"/>
          </w:tcPr>
          <w:p w14:paraId="37A142B5" w14:textId="41A091E4" w:rsidR="00A1685C" w:rsidRDefault="00A1685C" w:rsidP="00107EF9">
            <w:pPr>
              <w:pStyle w:val="TableEntry"/>
            </w:pPr>
            <w:r>
              <w:t>Version 06</w:t>
            </w:r>
          </w:p>
        </w:tc>
        <w:tc>
          <w:tcPr>
            <w:tcW w:w="993" w:type="dxa"/>
          </w:tcPr>
          <w:p w14:paraId="4088DC4A" w14:textId="1199EDE0" w:rsidR="00A1685C" w:rsidRDefault="00A1685C" w:rsidP="00107EF9">
            <w:pPr>
              <w:pStyle w:val="TableEntry"/>
            </w:pPr>
            <w:r>
              <w:t>JM</w:t>
            </w:r>
          </w:p>
        </w:tc>
        <w:tc>
          <w:tcPr>
            <w:tcW w:w="5649" w:type="dxa"/>
          </w:tcPr>
          <w:p w14:paraId="5D77E81C" w14:textId="296E5615" w:rsidR="00A1685C" w:rsidRDefault="00A1685C" w:rsidP="00107EF9">
            <w:pPr>
              <w:pStyle w:val="TableEntry"/>
            </w:pPr>
            <w:r>
              <w:t xml:space="preserve">Reworked comments from WG06. Incorporated consequences </w:t>
            </w:r>
            <w:r w:rsidR="00D9195C">
              <w:t xml:space="preserve">of </w:t>
            </w:r>
            <w:r>
              <w:t xml:space="preserve">proposed solutions </w:t>
            </w:r>
            <w:r w:rsidR="00D9195C">
              <w:t xml:space="preserve">to </w:t>
            </w:r>
            <w:r>
              <w:t>open issues.</w:t>
            </w:r>
          </w:p>
        </w:tc>
      </w:tr>
      <w:tr w:rsidR="00663329" w14:paraId="3155D5C3" w14:textId="77777777" w:rsidTr="00823046">
        <w:trPr>
          <w:ins w:id="47" w:author="Medema, Jeroen" w:date="2025-06-12T11:36:00Z" w16du:dateUtc="2025-06-12T09:36:00Z"/>
        </w:trPr>
        <w:tc>
          <w:tcPr>
            <w:tcW w:w="988" w:type="dxa"/>
          </w:tcPr>
          <w:p w14:paraId="35420E8D" w14:textId="21F8D625" w:rsidR="00663329" w:rsidRDefault="00663329" w:rsidP="00107EF9">
            <w:pPr>
              <w:pStyle w:val="TableEntry"/>
              <w:rPr>
                <w:ins w:id="48" w:author="Medema, Jeroen" w:date="2025-06-12T11:36:00Z" w16du:dateUtc="2025-06-12T09:36:00Z"/>
              </w:rPr>
            </w:pPr>
            <w:ins w:id="49" w:author="Medema, Jeroen" w:date="2025-06-12T11:36:00Z" w16du:dateUtc="2025-06-12T09:36:00Z">
              <w:r>
                <w:t>2025.06</w:t>
              </w:r>
            </w:ins>
          </w:p>
        </w:tc>
        <w:tc>
          <w:tcPr>
            <w:tcW w:w="1275" w:type="dxa"/>
          </w:tcPr>
          <w:p w14:paraId="42350CF1" w14:textId="259F5508" w:rsidR="00663329" w:rsidRDefault="00663329" w:rsidP="00107EF9">
            <w:pPr>
              <w:pStyle w:val="TableEntry"/>
              <w:rPr>
                <w:ins w:id="50" w:author="Medema, Jeroen" w:date="2025-06-12T11:36:00Z" w16du:dateUtc="2025-06-12T09:36:00Z"/>
              </w:rPr>
            </w:pPr>
            <w:ins w:id="51" w:author="Medema, Jeroen" w:date="2025-06-12T11:36:00Z" w16du:dateUtc="2025-06-12T09:36:00Z">
              <w:r>
                <w:t>Version 07</w:t>
              </w:r>
            </w:ins>
          </w:p>
        </w:tc>
        <w:tc>
          <w:tcPr>
            <w:tcW w:w="993" w:type="dxa"/>
          </w:tcPr>
          <w:p w14:paraId="083E4B9A" w14:textId="19CFCEC0" w:rsidR="00663329" w:rsidRDefault="00663329" w:rsidP="00107EF9">
            <w:pPr>
              <w:pStyle w:val="TableEntry"/>
              <w:rPr>
                <w:ins w:id="52" w:author="Medema, Jeroen" w:date="2025-06-12T11:36:00Z" w16du:dateUtc="2025-06-12T09:36:00Z"/>
              </w:rPr>
            </w:pPr>
            <w:ins w:id="53" w:author="Medema, Jeroen" w:date="2025-06-12T11:36:00Z" w16du:dateUtc="2025-06-12T09:36:00Z">
              <w:r>
                <w:t>JM</w:t>
              </w:r>
            </w:ins>
          </w:p>
        </w:tc>
        <w:tc>
          <w:tcPr>
            <w:tcW w:w="5649" w:type="dxa"/>
          </w:tcPr>
          <w:p w14:paraId="3F0DF300" w14:textId="77777777" w:rsidR="009E239A" w:rsidRDefault="001518A4" w:rsidP="00107EF9">
            <w:pPr>
              <w:pStyle w:val="TableEntry"/>
              <w:rPr>
                <w:ins w:id="54" w:author="Medema, Jeroen" w:date="2025-06-12T11:38:00Z" w16du:dateUtc="2025-06-12T09:38:00Z"/>
              </w:rPr>
            </w:pPr>
            <w:ins w:id="55" w:author="Medema, Jeroen" w:date="2025-06-12T11:36:00Z" w16du:dateUtc="2025-06-12T09:36:00Z">
              <w:r>
                <w:t>Reworked public comments</w:t>
              </w:r>
            </w:ins>
            <w:ins w:id="56" w:author="Medema, Jeroen" w:date="2025-06-12T11:38:00Z" w16du:dateUtc="2025-06-12T09:38:00Z">
              <w:r w:rsidR="009E239A">
                <w:t>.</w:t>
              </w:r>
            </w:ins>
          </w:p>
          <w:p w14:paraId="58E70273" w14:textId="1FCE0E79" w:rsidR="00663329" w:rsidRDefault="009E239A" w:rsidP="00107EF9">
            <w:pPr>
              <w:pStyle w:val="TableEntry"/>
              <w:rPr>
                <w:ins w:id="57" w:author="Medema, Jeroen" w:date="2025-06-12T11:36:00Z" w16du:dateUtc="2025-06-12T09:36:00Z"/>
              </w:rPr>
            </w:pPr>
            <w:ins w:id="58" w:author="Medema, Jeroen" w:date="2025-06-12T11:38:00Z" w16du:dateUtc="2025-06-12T09:38:00Z">
              <w:r>
                <w:t>Closed</w:t>
              </w:r>
            </w:ins>
            <w:ins w:id="59" w:author="Medema, Jeroen" w:date="2025-06-12T11:37:00Z" w16du:dateUtc="2025-06-12T09:37:00Z">
              <w:r w:rsidR="00370B00">
                <w:t xml:space="preserve"> open issues</w:t>
              </w:r>
            </w:ins>
            <w:ins w:id="60" w:author="Medema, Jeroen" w:date="2025-06-12T11:38:00Z" w16du:dateUtc="2025-06-12T09:38:00Z">
              <w:r>
                <w:t xml:space="preserve"> after discussion in WG06</w:t>
              </w:r>
            </w:ins>
            <w:ins w:id="61" w:author="Medema, Jeroen" w:date="2025-06-12T11:37:00Z" w16du:dateUtc="2025-06-12T09:37:00Z">
              <w:r w:rsidR="00370B00">
                <w:t>.</w:t>
              </w:r>
            </w:ins>
          </w:p>
        </w:tc>
      </w:tr>
    </w:tbl>
    <w:p w14:paraId="6811DEE0" w14:textId="77777777" w:rsidR="002E6E25" w:rsidRDefault="002E6E25" w:rsidP="008D0B22">
      <w:pPr>
        <w:pStyle w:val="Heading1"/>
        <w:spacing w:after="240"/>
      </w:pPr>
      <w:bookmarkStart w:id="62" w:name="_Toc194311799"/>
      <w:r>
        <w:t>Open Issues</w:t>
      </w:r>
      <w:bookmarkEnd w:id="62"/>
      <w:r>
        <w:rPr>
          <w:vanish/>
        </w:rPr>
        <w:fldChar w:fldCharType="begin"/>
      </w:r>
      <w:r>
        <w:rPr>
          <w:vanish/>
        </w:rPr>
        <w:instrText xml:space="preserve"> TC </w:instrText>
      </w:r>
      <w:r>
        <w:instrText xml:space="preserve"> "" \l 1 </w:instrText>
      </w:r>
      <w:r>
        <w:rPr>
          <w:vanish/>
        </w:rPr>
        <w:fldChar w:fldCharType="end"/>
      </w:r>
    </w:p>
    <w:tbl>
      <w:tblPr>
        <w:tblStyle w:val="TableGrid"/>
        <w:tblW w:w="0" w:type="auto"/>
        <w:tblLook w:val="04A0" w:firstRow="1" w:lastRow="0" w:firstColumn="1" w:lastColumn="0" w:noHBand="0" w:noVBand="1"/>
      </w:tblPr>
      <w:tblGrid>
        <w:gridCol w:w="535"/>
        <w:gridCol w:w="8370"/>
      </w:tblGrid>
      <w:tr w:rsidR="002A2933" w14:paraId="7761C492" w14:textId="77777777" w:rsidTr="00107EF9">
        <w:tc>
          <w:tcPr>
            <w:tcW w:w="535" w:type="dxa"/>
          </w:tcPr>
          <w:p w14:paraId="3AFEC859" w14:textId="1C3CAF33" w:rsidR="002A2933" w:rsidRDefault="00825E53" w:rsidP="00107EF9">
            <w:pPr>
              <w:pStyle w:val="TableEntry"/>
            </w:pPr>
            <w:r>
              <w:t>3</w:t>
            </w:r>
          </w:p>
        </w:tc>
        <w:tc>
          <w:tcPr>
            <w:tcW w:w="8370" w:type="dxa"/>
          </w:tcPr>
          <w:p w14:paraId="0E6C60A5" w14:textId="37CA9CF7" w:rsidR="002A2933" w:rsidRPr="001B2356" w:rsidRDefault="00825E53" w:rsidP="006545C0">
            <w:pPr>
              <w:pStyle w:val="TableEntry"/>
              <w:keepNext/>
            </w:pPr>
            <w:r w:rsidRPr="00825E53">
              <w:rPr>
                <w:b/>
                <w:bCs/>
              </w:rPr>
              <w:t>Context</w:t>
            </w:r>
            <w:r w:rsidRPr="001B2356">
              <w:t xml:space="preserve">: </w:t>
            </w:r>
            <w:r w:rsidR="00BA61E8">
              <w:t xml:space="preserve">MPPS </w:t>
            </w:r>
            <w:commentRangeStart w:id="63"/>
            <w:commentRangeStart w:id="64"/>
            <w:r w:rsidR="00BA61E8">
              <w:t>n</w:t>
            </w:r>
            <w:r w:rsidR="004365A4">
              <w:t>otifications</w:t>
            </w:r>
            <w:commentRangeEnd w:id="63"/>
            <w:r w:rsidR="00681DA1">
              <w:rPr>
                <w:rStyle w:val="CommentReference"/>
              </w:rPr>
              <w:commentReference w:id="63"/>
            </w:r>
            <w:commentRangeEnd w:id="64"/>
            <w:r w:rsidR="00681DA1">
              <w:rPr>
                <w:rStyle w:val="CommentReference"/>
              </w:rPr>
              <w:commentReference w:id="64"/>
            </w:r>
            <w:r w:rsidRPr="001B2356">
              <w:t>.</w:t>
            </w:r>
          </w:p>
          <w:p w14:paraId="560A749A" w14:textId="498077BD" w:rsidR="00825E53" w:rsidRPr="001B2356" w:rsidRDefault="00825E53" w:rsidP="006545C0">
            <w:pPr>
              <w:pStyle w:val="TableEntry"/>
              <w:keepNext/>
            </w:pPr>
            <w:r w:rsidRPr="000C7667">
              <w:rPr>
                <w:b/>
                <w:bCs/>
              </w:rPr>
              <w:t>Issue</w:t>
            </w:r>
            <w:r w:rsidRPr="000C7667">
              <w:t xml:space="preserve">: </w:t>
            </w:r>
            <w:r w:rsidR="00F37FD2" w:rsidRPr="000C7667">
              <w:t xml:space="preserve">In </w:t>
            </w:r>
            <w:r w:rsidR="000C0603" w:rsidRPr="000C7667">
              <w:t>HTTP t</w:t>
            </w:r>
            <w:r w:rsidRPr="000C7667">
              <w:t xml:space="preserve">here is no way for an origin server to open a connection to a user agent. Therefore, </w:t>
            </w:r>
            <w:r w:rsidR="001B2356" w:rsidRPr="000C7667">
              <w:t xml:space="preserve">MPPS </w:t>
            </w:r>
            <w:r w:rsidRPr="000C7667">
              <w:t xml:space="preserve">notifications </w:t>
            </w:r>
            <w:r w:rsidR="00177330" w:rsidRPr="000C7667">
              <w:t xml:space="preserve">as present in DIMSE </w:t>
            </w:r>
            <w:r w:rsidRPr="000C7667">
              <w:t>cannot be mimicked in DICOMweb.</w:t>
            </w:r>
            <w:r w:rsidR="000C0603" w:rsidRPr="000C7667">
              <w:t xml:space="preserve"> </w:t>
            </w:r>
            <w:r w:rsidRPr="000C7667">
              <w:t xml:space="preserve">There are several </w:t>
            </w:r>
            <w:r w:rsidR="000C0603" w:rsidRPr="000C7667">
              <w:t>ways</w:t>
            </w:r>
            <w:r w:rsidRPr="000C7667">
              <w:t xml:space="preserve"> to deal with this</w:t>
            </w:r>
            <w:r w:rsidR="008F2CC1" w:rsidRPr="000C7667">
              <w:t xml:space="preserve"> in DICOMweb</w:t>
            </w:r>
            <w:r w:rsidRPr="000C7667">
              <w:t>:</w:t>
            </w:r>
          </w:p>
          <w:p w14:paraId="3EC26205" w14:textId="4E6F6FBA" w:rsidR="00825E53" w:rsidRPr="001B2356" w:rsidRDefault="00A023A6" w:rsidP="001B2356">
            <w:pPr>
              <w:pStyle w:val="TableEntry"/>
              <w:keepNext/>
              <w:numPr>
                <w:ilvl w:val="0"/>
                <w:numId w:val="18"/>
              </w:numPr>
            </w:pPr>
            <w:r>
              <w:t xml:space="preserve">Do not allow for </w:t>
            </w:r>
            <w:r w:rsidR="000C7667">
              <w:t>DIC</w:t>
            </w:r>
            <w:r w:rsidR="007806B6">
              <w:t>O</w:t>
            </w:r>
            <w:r w:rsidR="000C7667">
              <w:t xml:space="preserve">Mweb </w:t>
            </w:r>
            <w:r>
              <w:t>MPPS notifications at all</w:t>
            </w:r>
            <w:r w:rsidR="00825E53" w:rsidRPr="001B2356">
              <w:t>;</w:t>
            </w:r>
          </w:p>
          <w:p w14:paraId="6D3BB5D7" w14:textId="1BE64270" w:rsidR="00825E53" w:rsidRPr="001B2356" w:rsidRDefault="003C2194" w:rsidP="001B2356">
            <w:pPr>
              <w:pStyle w:val="TableEntry"/>
              <w:keepNext/>
              <w:numPr>
                <w:ilvl w:val="0"/>
                <w:numId w:val="18"/>
              </w:numPr>
            </w:pPr>
            <w:r>
              <w:t>H</w:t>
            </w:r>
            <w:r w:rsidR="00825E53" w:rsidRPr="001B2356">
              <w:t xml:space="preserve">ave user agents </w:t>
            </w:r>
            <w:r w:rsidR="00771CBB">
              <w:t xml:space="preserve">always </w:t>
            </w:r>
            <w:r w:rsidR="00825E53" w:rsidRPr="001B2356">
              <w:t xml:space="preserve">open a </w:t>
            </w:r>
            <w:r w:rsidR="00372EF3">
              <w:t>W</w:t>
            </w:r>
            <w:r w:rsidR="00825E53" w:rsidRPr="001B2356">
              <w:t>eb</w:t>
            </w:r>
            <w:r w:rsidR="00372EF3">
              <w:t>S</w:t>
            </w:r>
            <w:r w:rsidR="00825E53" w:rsidRPr="001B2356">
              <w:t>ocket pipeline as defined in Section 8.10</w:t>
            </w:r>
            <w:r w:rsidR="009B5947">
              <w:t>,</w:t>
            </w:r>
            <w:r w:rsidR="00825E53" w:rsidRPr="001B2356">
              <w:t xml:space="preserve"> without knowing whether they </w:t>
            </w:r>
            <w:r w:rsidR="008F2CC1">
              <w:t xml:space="preserve">will be </w:t>
            </w:r>
            <w:r w:rsidR="009B5947">
              <w:t xml:space="preserve">notified </w:t>
            </w:r>
            <w:r w:rsidR="00E75F41">
              <w:t xml:space="preserve">or not </w:t>
            </w:r>
            <w:r w:rsidR="00825E53" w:rsidRPr="001B2356">
              <w:t>(see issue 2);</w:t>
            </w:r>
          </w:p>
          <w:p w14:paraId="17000B2F" w14:textId="1EACE11E" w:rsidR="00825E53" w:rsidRDefault="003C2194" w:rsidP="001B2356">
            <w:pPr>
              <w:pStyle w:val="TableEntry"/>
              <w:keepNext/>
              <w:numPr>
                <w:ilvl w:val="0"/>
                <w:numId w:val="18"/>
              </w:numPr>
            </w:pPr>
            <w:r>
              <w:t>U</w:t>
            </w:r>
            <w:r w:rsidR="00825E53" w:rsidRPr="001B2356">
              <w:t>se a subscription mechanism like is done in UPS(-RS)</w:t>
            </w:r>
            <w:r w:rsidR="00BA79D1">
              <w:t>, including global subscriptions (applicable for all performed procedures, not only specific ones)</w:t>
            </w:r>
            <w:r w:rsidR="00825E53" w:rsidRPr="001B2356">
              <w:t>.</w:t>
            </w:r>
          </w:p>
          <w:p w14:paraId="58FCFE26" w14:textId="15B589DA" w:rsidR="002630C6" w:rsidRDefault="003B750B" w:rsidP="001B2356">
            <w:pPr>
              <w:pStyle w:val="TableEntry"/>
              <w:keepNext/>
              <w:numPr>
                <w:ilvl w:val="0"/>
                <w:numId w:val="18"/>
              </w:numPr>
            </w:pPr>
            <w:r>
              <w:t>U</w:t>
            </w:r>
            <w:r w:rsidR="002630C6">
              <w:t>se HTTP/2 Server Push mechanism (suggested in a WG27 meeting)</w:t>
            </w:r>
            <w:r w:rsidR="00697AC1">
              <w:t>.</w:t>
            </w:r>
          </w:p>
          <w:p w14:paraId="7F052F24" w14:textId="3E8B0D50" w:rsidR="00BA79D1" w:rsidRPr="001B2356" w:rsidRDefault="00BA79D1" w:rsidP="001B2356">
            <w:pPr>
              <w:pStyle w:val="TableEntry"/>
              <w:keepNext/>
              <w:numPr>
                <w:ilvl w:val="0"/>
                <w:numId w:val="18"/>
              </w:numPr>
            </w:pPr>
            <w:r>
              <w:t xml:space="preserve">Do not allow for </w:t>
            </w:r>
            <w:r w:rsidR="000C7667">
              <w:t xml:space="preserve">DICOMweb </w:t>
            </w:r>
            <w:r>
              <w:t>MPPS notifications at all but instead elaborate on the pattern used in IHE’s Scheduled Workflow integration profile, where an intermediate party (broker-like) forwards MPPS updates to interested parties; ensure that such behavior is mentioned in the conformance statement.</w:t>
            </w:r>
          </w:p>
          <w:p w14:paraId="10D8706D" w14:textId="5597FDC1" w:rsidR="00825E53" w:rsidRPr="001B2356" w:rsidRDefault="00825E53" w:rsidP="006545C0">
            <w:pPr>
              <w:pStyle w:val="TableEntry"/>
              <w:keepNext/>
            </w:pPr>
            <w:r w:rsidRPr="00825E53">
              <w:rPr>
                <w:b/>
                <w:bCs/>
              </w:rPr>
              <w:t>Proposal</w:t>
            </w:r>
            <w:r w:rsidRPr="001B2356">
              <w:t xml:space="preserve">: </w:t>
            </w:r>
            <w:r w:rsidR="00BA79D1">
              <w:t xml:space="preserve"> </w:t>
            </w:r>
            <w:r w:rsidR="0071696F">
              <w:t>Go for the fifth option, where an MPPS origin server can be a</w:t>
            </w:r>
            <w:ins w:id="65" w:author="Medema, Jeroen" w:date="2025-06-12T09:49:00Z" w16du:dateUtc="2025-06-12T07:49:00Z">
              <w:r w:rsidR="00D76B81">
                <w:t>n</w:t>
              </w:r>
            </w:ins>
            <w:r w:rsidR="0071696F">
              <w:t xml:space="preserve"> MPPS user agent when forwarding MPPS updates when received.</w:t>
            </w:r>
          </w:p>
          <w:p w14:paraId="5B58C3F0" w14:textId="4AEEED67" w:rsidR="00825E53" w:rsidRPr="001B2356" w:rsidRDefault="00825E53" w:rsidP="006545C0">
            <w:pPr>
              <w:pStyle w:val="TableEntry"/>
              <w:keepNext/>
            </w:pPr>
            <w:r w:rsidRPr="00825E53">
              <w:rPr>
                <w:b/>
                <w:bCs/>
              </w:rPr>
              <w:t>Decision</w:t>
            </w:r>
            <w:r w:rsidRPr="001B2356">
              <w:t>:</w:t>
            </w:r>
            <w:r w:rsidR="001B2356">
              <w:t xml:space="preserve"> [WGxx, YYYY-MM-DD] None yet.</w:t>
            </w:r>
          </w:p>
        </w:tc>
      </w:tr>
      <w:tr w:rsidR="0069705D" w14:paraId="6BD4E7FC" w14:textId="77777777" w:rsidTr="0069705D">
        <w:tc>
          <w:tcPr>
            <w:tcW w:w="535" w:type="dxa"/>
          </w:tcPr>
          <w:p w14:paraId="60E70A4B" w14:textId="77777777" w:rsidR="0069705D" w:rsidRDefault="0069705D" w:rsidP="00B6180D">
            <w:pPr>
              <w:pStyle w:val="TableEntry"/>
            </w:pPr>
            <w:r>
              <w:t>4</w:t>
            </w:r>
          </w:p>
        </w:tc>
        <w:tc>
          <w:tcPr>
            <w:tcW w:w="8370" w:type="dxa"/>
          </w:tcPr>
          <w:p w14:paraId="1A82D9D5" w14:textId="54A4DB2C" w:rsidR="0069705D" w:rsidRDefault="0069705D" w:rsidP="00B6180D">
            <w:pPr>
              <w:pStyle w:val="TableEntry"/>
              <w:keepNext/>
              <w:rPr>
                <w:b/>
                <w:bCs/>
              </w:rPr>
            </w:pPr>
            <w:r>
              <w:rPr>
                <w:b/>
                <w:bCs/>
              </w:rPr>
              <w:t>Context</w:t>
            </w:r>
            <w:r w:rsidRPr="00CE78F8">
              <w:t>:</w:t>
            </w:r>
            <w:r>
              <w:rPr>
                <w:b/>
                <w:bCs/>
              </w:rPr>
              <w:t xml:space="preserve"> </w:t>
            </w:r>
            <w:r w:rsidRPr="00FA334B">
              <w:t xml:space="preserve">HTTP method for updating </w:t>
            </w:r>
            <w:r w:rsidR="006D7D63" w:rsidRPr="006D7D63">
              <w:t>an MPPS</w:t>
            </w:r>
            <w:r w:rsidR="00BA79D1">
              <w:t>.</w:t>
            </w:r>
          </w:p>
          <w:p w14:paraId="16909ED2" w14:textId="1211B00C" w:rsidR="006D7D63" w:rsidRPr="006D7D63" w:rsidRDefault="0069705D" w:rsidP="006D7D63">
            <w:pPr>
              <w:pStyle w:val="TableEntry"/>
              <w:keepNext/>
            </w:pPr>
            <w:r>
              <w:rPr>
                <w:b/>
                <w:bCs/>
              </w:rPr>
              <w:t>Issue</w:t>
            </w:r>
            <w:r w:rsidRPr="00CE78F8">
              <w:t>:</w:t>
            </w:r>
            <w:r w:rsidR="006D7D63">
              <w:rPr>
                <w:b/>
                <w:bCs/>
              </w:rPr>
              <w:t xml:space="preserve"> </w:t>
            </w:r>
            <w:r w:rsidR="006D7D63" w:rsidRPr="006D7D63">
              <w:t>Updating</w:t>
            </w:r>
            <w:r w:rsidR="006D7D63">
              <w:rPr>
                <w:b/>
                <w:bCs/>
              </w:rPr>
              <w:t xml:space="preserve"> </w:t>
            </w:r>
            <w:r w:rsidR="00713D46">
              <w:t>an</w:t>
            </w:r>
            <w:r w:rsidR="006D7D63">
              <w:t xml:space="preserve"> MPPS, i.e. making a </w:t>
            </w:r>
            <w:r w:rsidR="006D7D63" w:rsidRPr="004C7C88">
              <w:rPr>
                <w:iCs/>
              </w:rPr>
              <w:t>partial</w:t>
            </w:r>
            <w:r w:rsidR="006D7D63">
              <w:t xml:space="preserve"> change to it, requires a </w:t>
            </w:r>
            <w:r w:rsidR="004C7C88">
              <w:t xml:space="preserve">DICOMweb </w:t>
            </w:r>
            <w:r w:rsidR="006D7D63">
              <w:t xml:space="preserve">transaction with an HTTP method. </w:t>
            </w:r>
            <w:r w:rsidR="006D7D63" w:rsidRPr="006D7D63">
              <w:t>The HTTP Patch method is a request for making partial changes to an existing resource</w:t>
            </w:r>
            <w:r w:rsidR="004C7C88">
              <w:t xml:space="preserve"> and therefore seems most appropriate</w:t>
            </w:r>
            <w:r w:rsidR="006D7D63" w:rsidRPr="006D7D63">
              <w:t>.</w:t>
            </w:r>
            <w:r w:rsidR="004C7C88">
              <w:t xml:space="preserve"> However, </w:t>
            </w:r>
            <w:r w:rsidR="00D243AF">
              <w:t xml:space="preserve">the approach in DICOMweb for updating a resource is set by </w:t>
            </w:r>
            <w:r w:rsidR="004C7C88">
              <w:t>UPS-RS</w:t>
            </w:r>
            <w:r w:rsidR="00D243AF">
              <w:t>, and this</w:t>
            </w:r>
            <w:r w:rsidR="004C7C88">
              <w:t xml:space="preserve"> utilizes the POST method for making an update to a Workitem (PS3.18, Section 11.6.1)</w:t>
            </w:r>
            <w:r w:rsidR="00D243AF">
              <w:t xml:space="preserve"> and introduces a new resource for changing a Workitem’s state</w:t>
            </w:r>
            <w:r w:rsidR="00713D46">
              <w:t xml:space="preserve"> which </w:t>
            </w:r>
            <w:r w:rsidR="00D243AF">
              <w:t>uses PUT for that (PS3.18, 11.7.1)</w:t>
            </w:r>
            <w:r w:rsidR="004C7C88">
              <w:t>.</w:t>
            </w:r>
            <w:r w:rsidR="00D243AF">
              <w:t xml:space="preserve"> Using PATCH for MPPS updates would therefore </w:t>
            </w:r>
            <w:r w:rsidR="00713D46">
              <w:t>be against</w:t>
            </w:r>
            <w:r w:rsidR="00D243AF">
              <w:t xml:space="preserve"> the approach used in UPS-RS but would be in line with HTTP semantics.</w:t>
            </w:r>
          </w:p>
          <w:p w14:paraId="6CB9DF5D" w14:textId="3FFF808D" w:rsidR="0069705D" w:rsidRDefault="0069705D" w:rsidP="00B6180D">
            <w:pPr>
              <w:pStyle w:val="TableEntry"/>
              <w:keepNext/>
              <w:rPr>
                <w:b/>
                <w:bCs/>
              </w:rPr>
            </w:pPr>
            <w:r>
              <w:rPr>
                <w:b/>
                <w:bCs/>
              </w:rPr>
              <w:t>Proposal</w:t>
            </w:r>
            <w:r w:rsidRPr="00CE78F8">
              <w:t>:</w:t>
            </w:r>
            <w:r w:rsidRPr="00FA334B">
              <w:t xml:space="preserve"> </w:t>
            </w:r>
            <w:r w:rsidR="00D243AF" w:rsidRPr="00FA334B">
              <w:t xml:space="preserve">Go for using the PATCH method for MPPS </w:t>
            </w:r>
            <w:r w:rsidR="00713D46" w:rsidRPr="00FA334B">
              <w:t>updates</w:t>
            </w:r>
            <w:r w:rsidR="00713D46">
              <w:t xml:space="preserve"> and </w:t>
            </w:r>
            <w:r w:rsidR="00713D46" w:rsidRPr="00FA334B">
              <w:t>creat</w:t>
            </w:r>
            <w:r w:rsidR="00713D46">
              <w:t>e</w:t>
            </w:r>
            <w:r w:rsidR="00D243AF" w:rsidRPr="00FA334B">
              <w:t xml:space="preserve"> a </w:t>
            </w:r>
            <w:r w:rsidR="00713D46">
              <w:t xml:space="preserve">separate </w:t>
            </w:r>
            <w:r w:rsidR="00D243AF" w:rsidRPr="00FA334B">
              <w:t xml:space="preserve">CP for changing UPS-RS’ approach to keep DICOMweb </w:t>
            </w:r>
            <w:r w:rsidR="00713D46">
              <w:t xml:space="preserve">architecturally </w:t>
            </w:r>
            <w:r w:rsidR="00D243AF" w:rsidRPr="00FA334B">
              <w:t xml:space="preserve">consistent. </w:t>
            </w:r>
            <w:r w:rsidR="00D243AF">
              <w:t xml:space="preserve">Even though the latter would require breaking changes, no UPS-RS implementations are known, so no </w:t>
            </w:r>
            <w:r w:rsidR="00D243AF">
              <w:lastRenderedPageBreak/>
              <w:t>harm is done. Furthermore, using PATCH will align DICOMweb’s transactions with HTTP semantics.</w:t>
            </w:r>
          </w:p>
          <w:p w14:paraId="31BAF1A4" w14:textId="5E1F542C" w:rsidR="0069705D" w:rsidRPr="00825E53" w:rsidRDefault="0069705D" w:rsidP="00B6180D">
            <w:pPr>
              <w:pStyle w:val="TableEntry"/>
              <w:keepNext/>
              <w:rPr>
                <w:b/>
                <w:bCs/>
              </w:rPr>
            </w:pPr>
            <w:r>
              <w:rPr>
                <w:b/>
                <w:bCs/>
              </w:rPr>
              <w:t>Decision</w:t>
            </w:r>
            <w:r w:rsidRPr="00CE78F8">
              <w:t>:</w:t>
            </w:r>
            <w:r>
              <w:rPr>
                <w:b/>
                <w:bCs/>
              </w:rPr>
              <w:t xml:space="preserve"> </w:t>
            </w:r>
            <w:r w:rsidR="00D243AF" w:rsidRPr="00FA334B">
              <w:t>[WGxx, YYYY-MM-DD] None yet.</w:t>
            </w:r>
          </w:p>
        </w:tc>
      </w:tr>
      <w:tr w:rsidR="0069705D" w14:paraId="0646D849" w14:textId="77777777" w:rsidTr="0069705D">
        <w:tc>
          <w:tcPr>
            <w:tcW w:w="535" w:type="dxa"/>
          </w:tcPr>
          <w:p w14:paraId="61D48C5B" w14:textId="77777777" w:rsidR="0069705D" w:rsidRDefault="0069705D" w:rsidP="00B6180D">
            <w:pPr>
              <w:pStyle w:val="TableEntry"/>
            </w:pPr>
            <w:r>
              <w:lastRenderedPageBreak/>
              <w:t>5</w:t>
            </w:r>
          </w:p>
        </w:tc>
        <w:tc>
          <w:tcPr>
            <w:tcW w:w="8370" w:type="dxa"/>
          </w:tcPr>
          <w:p w14:paraId="321968C9" w14:textId="6F80FE59" w:rsidR="0069705D" w:rsidRDefault="0069705D" w:rsidP="00B6180D">
            <w:pPr>
              <w:pStyle w:val="TableEntry"/>
              <w:keepNext/>
              <w:rPr>
                <w:b/>
                <w:bCs/>
              </w:rPr>
            </w:pPr>
            <w:r>
              <w:rPr>
                <w:b/>
                <w:bCs/>
              </w:rPr>
              <w:t>Context</w:t>
            </w:r>
            <w:r w:rsidRPr="00CE78F8">
              <w:t>:</w:t>
            </w:r>
            <w:r>
              <w:rPr>
                <w:b/>
                <w:bCs/>
              </w:rPr>
              <w:t xml:space="preserve"> </w:t>
            </w:r>
            <w:r w:rsidR="00FA334B" w:rsidRPr="00CE78F8">
              <w:t>Partial u</w:t>
            </w:r>
            <w:r w:rsidRPr="00CE78F8">
              <w:t>pdates to MPPS</w:t>
            </w:r>
            <w:r w:rsidR="00FA334B" w:rsidRPr="00CE78F8">
              <w:t xml:space="preserve"> sequences</w:t>
            </w:r>
            <w:r w:rsidR="00BA79D1">
              <w:t>.</w:t>
            </w:r>
          </w:p>
          <w:p w14:paraId="64649A71" w14:textId="7DFFC112" w:rsidR="0069705D" w:rsidRDefault="0069705D" w:rsidP="00B6180D">
            <w:pPr>
              <w:pStyle w:val="TableEntry"/>
              <w:keepNext/>
            </w:pPr>
            <w:r>
              <w:rPr>
                <w:b/>
                <w:bCs/>
              </w:rPr>
              <w:t>Issue</w:t>
            </w:r>
            <w:r w:rsidRPr="00CE78F8">
              <w:t xml:space="preserve">: DIMSE does not allow for </w:t>
            </w:r>
            <w:r w:rsidR="004143F2">
              <w:t xml:space="preserve">partial </w:t>
            </w:r>
            <w:r w:rsidRPr="00CE78F8">
              <w:t>updates of sequences within an MPPS</w:t>
            </w:r>
            <w:r w:rsidR="00713D46">
              <w:t xml:space="preserve"> (PS3.4, F7.2.2.2)</w:t>
            </w:r>
            <w:r w:rsidRPr="00CE78F8">
              <w:t xml:space="preserve">. With modalities that create </w:t>
            </w:r>
            <w:r w:rsidR="00BA61E8">
              <w:t>Series</w:t>
            </w:r>
            <w:r w:rsidRPr="00CE78F8">
              <w:t xml:space="preserve"> that can contain over 100K instances and that </w:t>
            </w:r>
            <w:r w:rsidR="00713D46">
              <w:t xml:space="preserve">may </w:t>
            </w:r>
            <w:r w:rsidRPr="00CE78F8">
              <w:t xml:space="preserve">update the MPPS regularly </w:t>
            </w:r>
            <w:r w:rsidR="003B6C6B">
              <w:t>(multiple N-SETs)</w:t>
            </w:r>
            <w:r w:rsidR="00713D46">
              <w:t>, this</w:t>
            </w:r>
            <w:r w:rsidRPr="00CE78F8">
              <w:t xml:space="preserve"> </w:t>
            </w:r>
            <w:r w:rsidR="00CE78F8">
              <w:t xml:space="preserve">may be </w:t>
            </w:r>
            <w:r w:rsidRPr="00CE78F8">
              <w:t>wasting bandwidth</w:t>
            </w:r>
            <w:r w:rsidR="00CE78F8">
              <w:t xml:space="preserve"> considerably</w:t>
            </w:r>
            <w:r w:rsidR="00FA334B">
              <w:t xml:space="preserve">, as each time the entire </w:t>
            </w:r>
            <w:r w:rsidR="003B6C6B" w:rsidRPr="003B6C6B">
              <w:t>Referenced Image Sequence</w:t>
            </w:r>
            <w:r w:rsidR="003B6C6B">
              <w:t xml:space="preserve"> within the Performed Series Sequence is to </w:t>
            </w:r>
            <w:r w:rsidR="00FA334B">
              <w:t>be sent</w:t>
            </w:r>
            <w:r w:rsidR="00CE78F8">
              <w:t>, including all that was already sent before</w:t>
            </w:r>
            <w:r w:rsidRPr="00CE78F8">
              <w:t>.</w:t>
            </w:r>
            <w:r w:rsidR="00FA334B">
              <w:t xml:space="preserve"> Another approach </w:t>
            </w:r>
            <w:r w:rsidR="003B6C6B">
              <w:t xml:space="preserve">to this </w:t>
            </w:r>
            <w:r w:rsidR="00FA334B">
              <w:t xml:space="preserve">could be diverting from DIMSE’s MPPS N-SET semantics and </w:t>
            </w:r>
            <w:r w:rsidR="00CE78F8">
              <w:t>allowing</w:t>
            </w:r>
            <w:r w:rsidR="003B6C6B">
              <w:t xml:space="preserve"> for updates</w:t>
            </w:r>
            <w:r w:rsidR="00CE78F8">
              <w:t xml:space="preserve"> of this and similar sequences in the MPPS</w:t>
            </w:r>
            <w:r w:rsidR="003B6C6B">
              <w:t xml:space="preserve">. As the MPPS N-SET was created in a time where </w:t>
            </w:r>
            <w:r w:rsidR="00CE78F8">
              <w:t>S</w:t>
            </w:r>
            <w:r w:rsidR="003B6C6B">
              <w:t xml:space="preserve">eries would never have so many instances, it was not </w:t>
            </w:r>
            <w:r w:rsidR="00CE78F8">
              <w:t xml:space="preserve">a big </w:t>
            </w:r>
            <w:r w:rsidR="003B6C6B">
              <w:t xml:space="preserve">problem </w:t>
            </w:r>
            <w:r w:rsidR="00CE78F8">
              <w:t>to</w:t>
            </w:r>
            <w:r w:rsidR="003B6C6B">
              <w:t xml:space="preserve"> send over </w:t>
            </w:r>
            <w:r w:rsidR="00CE78F8">
              <w:t>the same information repeatedly. However, this has changed.</w:t>
            </w:r>
          </w:p>
          <w:p w14:paraId="7D71EF27" w14:textId="5661A636" w:rsidR="00FA334B" w:rsidRDefault="00FA334B" w:rsidP="00B6180D">
            <w:pPr>
              <w:pStyle w:val="TableEntry"/>
              <w:keepNext/>
            </w:pPr>
            <w:r w:rsidRPr="00CE78F8">
              <w:rPr>
                <w:b/>
                <w:bCs/>
              </w:rPr>
              <w:t>Proposal</w:t>
            </w:r>
            <w:r>
              <w:t xml:space="preserve">: </w:t>
            </w:r>
            <w:r w:rsidR="00CE78F8">
              <w:t xml:space="preserve">Although the concern is valid, it is not clear whether there are many occurrences of modalities that update the MPPS </w:t>
            </w:r>
            <w:r w:rsidR="00CE78F8" w:rsidRPr="00713D46">
              <w:rPr>
                <w:i/>
                <w:iCs/>
              </w:rPr>
              <w:t>repeatedly</w:t>
            </w:r>
            <w:r w:rsidR="00CE78F8">
              <w:t>, even though there could be merit in doing so, for instance for showing progress. It is therefore proposed to not include this in this supplement and write a CP for this behavior</w:t>
            </w:r>
            <w:r w:rsidR="00713D46">
              <w:t xml:space="preserve"> when needed</w:t>
            </w:r>
            <w:r w:rsidR="00CE78F8">
              <w:t>, including DIMSE.</w:t>
            </w:r>
          </w:p>
          <w:p w14:paraId="13D5A5D0" w14:textId="5E56F9CD" w:rsidR="00FA334B" w:rsidRPr="00825E53" w:rsidRDefault="00FA334B" w:rsidP="00B6180D">
            <w:pPr>
              <w:pStyle w:val="TableEntry"/>
              <w:keepNext/>
              <w:rPr>
                <w:b/>
                <w:bCs/>
              </w:rPr>
            </w:pPr>
            <w:r w:rsidRPr="00CE78F8">
              <w:rPr>
                <w:b/>
                <w:bCs/>
              </w:rPr>
              <w:t>Decision</w:t>
            </w:r>
            <w:r>
              <w:t xml:space="preserve">: </w:t>
            </w:r>
            <w:r w:rsidR="00CE78F8" w:rsidRPr="00FA334B">
              <w:t>[WGxx, YYYY-MM-DD] None yet.</w:t>
            </w:r>
          </w:p>
        </w:tc>
      </w:tr>
      <w:tr w:rsidR="0069705D" w14:paraId="231F921A" w14:textId="77777777" w:rsidTr="0069705D">
        <w:tc>
          <w:tcPr>
            <w:tcW w:w="535" w:type="dxa"/>
          </w:tcPr>
          <w:p w14:paraId="66E41314" w14:textId="77777777" w:rsidR="0069705D" w:rsidRDefault="0069705D" w:rsidP="00B6180D">
            <w:pPr>
              <w:pStyle w:val="TableEntry"/>
            </w:pPr>
            <w:r>
              <w:t>6</w:t>
            </w:r>
          </w:p>
        </w:tc>
        <w:tc>
          <w:tcPr>
            <w:tcW w:w="8370" w:type="dxa"/>
          </w:tcPr>
          <w:p w14:paraId="2A23D05C" w14:textId="7FE2CB4B" w:rsidR="0069705D" w:rsidRPr="00BA79D1" w:rsidRDefault="0069705D" w:rsidP="00B6180D">
            <w:pPr>
              <w:pStyle w:val="TableEntry"/>
              <w:keepNext/>
            </w:pPr>
            <w:r>
              <w:rPr>
                <w:b/>
                <w:bCs/>
              </w:rPr>
              <w:t>Context</w:t>
            </w:r>
            <w:r w:rsidRPr="00BA79D1">
              <w:t xml:space="preserve">: </w:t>
            </w:r>
            <w:r w:rsidR="004143F2" w:rsidRPr="00BA79D1">
              <w:t xml:space="preserve">The name of the service returning </w:t>
            </w:r>
            <w:r w:rsidR="00BA79D1" w:rsidRPr="00B6180D">
              <w:t xml:space="preserve">modality </w:t>
            </w:r>
            <w:r w:rsidR="004143F2" w:rsidRPr="00BA79D1">
              <w:t>scheduled procedure steps.</w:t>
            </w:r>
          </w:p>
          <w:p w14:paraId="02792E41" w14:textId="0A49670F" w:rsidR="004143F2" w:rsidRPr="00BA79D1" w:rsidRDefault="004143F2" w:rsidP="00B6180D">
            <w:pPr>
              <w:pStyle w:val="TableEntry"/>
              <w:keepNext/>
            </w:pPr>
            <w:r>
              <w:rPr>
                <w:b/>
                <w:bCs/>
              </w:rPr>
              <w:t>Issue</w:t>
            </w:r>
            <w:r w:rsidRPr="00BA79D1">
              <w:t xml:space="preserve">: </w:t>
            </w:r>
            <w:r w:rsidR="00BA79D1">
              <w:t>In DIMSE t</w:t>
            </w:r>
            <w:r w:rsidRPr="00BA79D1">
              <w:t xml:space="preserve">his service is formally called the Basic Worklist Management Service </w:t>
            </w:r>
            <w:r w:rsidR="00BA79D1" w:rsidRPr="00BA79D1">
              <w:t>(</w:t>
            </w:r>
            <w:r w:rsidR="00BA79D1">
              <w:t xml:space="preserve">see </w:t>
            </w:r>
            <w:r w:rsidR="00BA79D1" w:rsidRPr="00BA79D1">
              <w:t>PS3.4, Annex K)</w:t>
            </w:r>
            <w:r w:rsidRPr="00BA79D1">
              <w:t xml:space="preserve"> and is colloquially called the Modality Worklist Service. However, </w:t>
            </w:r>
            <w:r w:rsidR="00BA79D1">
              <w:t>it might be clearer when its name shows that it is the counterpart of the Modality Performed Procedure Step Service.</w:t>
            </w:r>
          </w:p>
          <w:p w14:paraId="28AB1412" w14:textId="6FCEDC81" w:rsidR="004143F2" w:rsidRDefault="004143F2" w:rsidP="00B6180D">
            <w:pPr>
              <w:pStyle w:val="TableEntry"/>
              <w:keepNext/>
              <w:rPr>
                <w:b/>
                <w:bCs/>
              </w:rPr>
            </w:pPr>
            <w:r>
              <w:rPr>
                <w:b/>
                <w:bCs/>
              </w:rPr>
              <w:t>Proposal</w:t>
            </w:r>
            <w:r w:rsidRPr="00BA79D1">
              <w:t xml:space="preserve">: </w:t>
            </w:r>
            <w:r w:rsidR="00BA79D1">
              <w:t xml:space="preserve">Baptize </w:t>
            </w:r>
            <w:r w:rsidR="00BA79D1" w:rsidRPr="00BA79D1">
              <w:t xml:space="preserve">this </w:t>
            </w:r>
            <w:r w:rsidR="00BA79D1">
              <w:t xml:space="preserve">DICOMweb </w:t>
            </w:r>
            <w:r w:rsidR="00BA79D1" w:rsidRPr="00BA79D1">
              <w:t>service the Modality Scheduled Procedure Step Service.</w:t>
            </w:r>
          </w:p>
          <w:p w14:paraId="56BCC6B3" w14:textId="07BD5D37" w:rsidR="004143F2" w:rsidRDefault="004143F2" w:rsidP="00B6180D">
            <w:pPr>
              <w:pStyle w:val="TableEntry"/>
              <w:keepNext/>
              <w:rPr>
                <w:b/>
                <w:bCs/>
              </w:rPr>
            </w:pPr>
            <w:r>
              <w:rPr>
                <w:b/>
                <w:bCs/>
              </w:rPr>
              <w:t>Decision</w:t>
            </w:r>
            <w:r w:rsidRPr="00BA79D1">
              <w:t>:</w:t>
            </w:r>
            <w:r>
              <w:rPr>
                <w:b/>
                <w:bCs/>
              </w:rPr>
              <w:t xml:space="preserve"> </w:t>
            </w:r>
            <w:r w:rsidR="00BA79D1" w:rsidRPr="00FA334B">
              <w:t>[WGxx, YYYY-MM-DD] None yet.</w:t>
            </w:r>
          </w:p>
        </w:tc>
      </w:tr>
    </w:tbl>
    <w:p w14:paraId="42E7551E" w14:textId="77777777" w:rsidR="002E6E25" w:rsidRDefault="002E6E25" w:rsidP="008D0B22">
      <w:pPr>
        <w:pStyle w:val="Heading1"/>
        <w:spacing w:after="240"/>
      </w:pPr>
      <w:bookmarkStart w:id="66" w:name="_Toc194311800"/>
      <w:r>
        <w:t>Closed Issues</w:t>
      </w:r>
      <w:bookmarkEnd w:id="66"/>
      <w:r>
        <w:rPr>
          <w:vanish/>
        </w:rPr>
        <w:fldChar w:fldCharType="begin"/>
      </w:r>
      <w:r>
        <w:rPr>
          <w:vanish/>
        </w:rPr>
        <w:instrText xml:space="preserve"> TC </w:instrText>
      </w:r>
      <w:r>
        <w:instrText xml:space="preserve"> "" \l 1 </w:instrText>
      </w:r>
      <w:r>
        <w:rPr>
          <w:vanish/>
        </w:rPr>
        <w:fldChar w:fldCharType="end"/>
      </w:r>
    </w:p>
    <w:tbl>
      <w:tblPr>
        <w:tblStyle w:val="TableGrid"/>
        <w:tblW w:w="0" w:type="auto"/>
        <w:tblLook w:val="04A0" w:firstRow="1" w:lastRow="0" w:firstColumn="1" w:lastColumn="0" w:noHBand="0" w:noVBand="1"/>
      </w:tblPr>
      <w:tblGrid>
        <w:gridCol w:w="535"/>
        <w:gridCol w:w="8370"/>
      </w:tblGrid>
      <w:tr w:rsidR="002E6E25" w14:paraId="72F75786" w14:textId="77777777" w:rsidTr="00107EF9">
        <w:tc>
          <w:tcPr>
            <w:tcW w:w="535" w:type="dxa"/>
          </w:tcPr>
          <w:p w14:paraId="3FB92D3A" w14:textId="131A8C53" w:rsidR="002E6E25" w:rsidRDefault="00874522" w:rsidP="00107EF9">
            <w:pPr>
              <w:pStyle w:val="TableEntry"/>
            </w:pPr>
            <w:r>
              <w:t>1</w:t>
            </w:r>
          </w:p>
        </w:tc>
        <w:tc>
          <w:tcPr>
            <w:tcW w:w="8370" w:type="dxa"/>
          </w:tcPr>
          <w:p w14:paraId="102FE299" w14:textId="5BD0D6CF" w:rsidR="00E26A5B" w:rsidRDefault="00874522" w:rsidP="00107EF9">
            <w:pPr>
              <w:pStyle w:val="TableEntry"/>
            </w:pPr>
            <w:r w:rsidRPr="00637A62">
              <w:rPr>
                <w:b/>
                <w:bCs/>
              </w:rPr>
              <w:t>Context</w:t>
            </w:r>
            <w:r>
              <w:t xml:space="preserve">: </w:t>
            </w:r>
            <w:r w:rsidR="00F34780">
              <w:t>The d</w:t>
            </w:r>
            <w:r w:rsidR="003F3C58">
              <w:t xml:space="preserve">escription of the work item proposal </w:t>
            </w:r>
            <w:r w:rsidR="00D04AF3">
              <w:t>talked about a</w:t>
            </w:r>
            <w:r w:rsidR="003F3C58" w:rsidRPr="003F3C58">
              <w:t>dd</w:t>
            </w:r>
            <w:r w:rsidR="00D04AF3">
              <w:t>ing</w:t>
            </w:r>
            <w:r w:rsidR="003F3C58" w:rsidRPr="003F3C58">
              <w:t xml:space="preserve"> the Modality Worklist and the Modality Performed Procedure Step services to DICOMweb, in principle based on the existing DICOMweb Worklist service. This </w:t>
            </w:r>
            <w:r w:rsidR="00D04AF3">
              <w:t xml:space="preserve">was expected to </w:t>
            </w:r>
            <w:r w:rsidR="003F3C58" w:rsidRPr="003F3C58">
              <w:t>boil down to creating an informative annex and any normative changes needed if gaps are discovered.</w:t>
            </w:r>
          </w:p>
          <w:p w14:paraId="0ADC53CA" w14:textId="210DFF24" w:rsidR="004718A2" w:rsidRDefault="004718A2" w:rsidP="00107EF9">
            <w:pPr>
              <w:pStyle w:val="TableEntry"/>
            </w:pPr>
            <w:r w:rsidRPr="00637A62">
              <w:rPr>
                <w:b/>
                <w:bCs/>
              </w:rPr>
              <w:t>Issue</w:t>
            </w:r>
            <w:r>
              <w:t xml:space="preserve">: </w:t>
            </w:r>
            <w:r w:rsidR="00131169">
              <w:t>It prove</w:t>
            </w:r>
            <w:r w:rsidR="00D04AF3">
              <w:t>d</w:t>
            </w:r>
            <w:r w:rsidR="00131169">
              <w:t xml:space="preserve"> very hard</w:t>
            </w:r>
            <w:r w:rsidR="008E762F">
              <w:t>,</w:t>
            </w:r>
            <w:r w:rsidR="00131169">
              <w:t xml:space="preserve"> if not impossible</w:t>
            </w:r>
            <w:r w:rsidR="008E762F">
              <w:t>,</w:t>
            </w:r>
            <w:r w:rsidR="00131169">
              <w:t xml:space="preserve"> to map MWL/MPPS to UPS</w:t>
            </w:r>
            <w:r w:rsidR="008E762F">
              <w:t>, as</w:t>
            </w:r>
            <w:r w:rsidR="00100F85">
              <w:t xml:space="preserve">, among other things, </w:t>
            </w:r>
            <w:r w:rsidR="008E762F">
              <w:t>the two serve different purposes.</w:t>
            </w:r>
          </w:p>
          <w:p w14:paraId="629BB14B" w14:textId="6557CA2F" w:rsidR="004718A2" w:rsidRDefault="004718A2" w:rsidP="00107EF9">
            <w:pPr>
              <w:pStyle w:val="TableEntry"/>
            </w:pPr>
            <w:r w:rsidRPr="00637A62">
              <w:rPr>
                <w:b/>
                <w:bCs/>
              </w:rPr>
              <w:t>Proposal</w:t>
            </w:r>
            <w:r>
              <w:t xml:space="preserve">: </w:t>
            </w:r>
            <w:r w:rsidR="009F5F1A">
              <w:t>C</w:t>
            </w:r>
            <w:r w:rsidR="009F5F1A" w:rsidRPr="009F5F1A">
              <w:t xml:space="preserve">reate new Modality </w:t>
            </w:r>
            <w:r w:rsidR="001A2E8C">
              <w:t xml:space="preserve">Workflow </w:t>
            </w:r>
            <w:r w:rsidR="009F5F1A" w:rsidRPr="009F5F1A">
              <w:t xml:space="preserve">Services </w:t>
            </w:r>
            <w:r w:rsidR="00DE01FE">
              <w:t>and R</w:t>
            </w:r>
            <w:r w:rsidR="009F5F1A" w:rsidRPr="009F5F1A">
              <w:t xml:space="preserve">esources </w:t>
            </w:r>
            <w:r w:rsidR="00DE01FE">
              <w:t xml:space="preserve">based on the </w:t>
            </w:r>
            <w:r w:rsidR="00774E97">
              <w:t xml:space="preserve">MWL/MPPS </w:t>
            </w:r>
            <w:r w:rsidR="00DE01FE">
              <w:t xml:space="preserve">DIMSE model </w:t>
            </w:r>
            <w:r w:rsidR="009F5F1A" w:rsidRPr="009F5F1A">
              <w:t xml:space="preserve">instead of basing </w:t>
            </w:r>
            <w:r w:rsidR="00774E97">
              <w:t xml:space="preserve">them </w:t>
            </w:r>
            <w:r w:rsidR="009F5F1A" w:rsidRPr="009F5F1A">
              <w:t>on UPS-RS</w:t>
            </w:r>
            <w:r w:rsidR="009F5F1A">
              <w:t>.</w:t>
            </w:r>
          </w:p>
          <w:p w14:paraId="3E08CEEE" w14:textId="234188CB" w:rsidR="004718A2" w:rsidRDefault="004718A2" w:rsidP="00107EF9">
            <w:pPr>
              <w:pStyle w:val="TableEntry"/>
            </w:pPr>
            <w:r w:rsidRPr="00637A62">
              <w:rPr>
                <w:b/>
                <w:bCs/>
              </w:rPr>
              <w:t>Decision</w:t>
            </w:r>
            <w:r>
              <w:t xml:space="preserve">: [WG06: 2025-01-14] </w:t>
            </w:r>
            <w:r w:rsidR="009F5F1A">
              <w:t>Agreed with proposal.</w:t>
            </w:r>
          </w:p>
        </w:tc>
      </w:tr>
      <w:tr w:rsidR="002E6E25" w14:paraId="61FB7B6B" w14:textId="77777777" w:rsidTr="00107EF9">
        <w:tc>
          <w:tcPr>
            <w:tcW w:w="535" w:type="dxa"/>
          </w:tcPr>
          <w:p w14:paraId="22C14BCD" w14:textId="05236FAD" w:rsidR="002E6E25" w:rsidRDefault="00343EC6" w:rsidP="00107EF9">
            <w:pPr>
              <w:pStyle w:val="TableEntry"/>
            </w:pPr>
            <w:r>
              <w:t>2</w:t>
            </w:r>
          </w:p>
        </w:tc>
        <w:tc>
          <w:tcPr>
            <w:tcW w:w="8370" w:type="dxa"/>
          </w:tcPr>
          <w:p w14:paraId="3C359DA9" w14:textId="77777777" w:rsidR="00343EC6" w:rsidRDefault="00343EC6" w:rsidP="00343EC6">
            <w:pPr>
              <w:pStyle w:val="TableEntry"/>
              <w:keepNext/>
            </w:pPr>
            <w:r w:rsidRPr="00113A60">
              <w:rPr>
                <w:b/>
                <w:bCs/>
              </w:rPr>
              <w:t>Context</w:t>
            </w:r>
            <w:r>
              <w:t xml:space="preserve">: The notified parties of the MPPS notification service as specified in </w:t>
            </w:r>
            <w:hyperlink r:id="rId14" w:history="1">
              <w:r>
                <w:rPr>
                  <w:rStyle w:val="Hyperlink"/>
                </w:rPr>
                <w:t>PS3.4, F.9</w:t>
              </w:r>
            </w:hyperlink>
            <w:r>
              <w:t>.</w:t>
            </w:r>
          </w:p>
          <w:p w14:paraId="6FEE1FE7" w14:textId="77777777" w:rsidR="00343EC6" w:rsidRDefault="00343EC6" w:rsidP="00343EC6">
            <w:pPr>
              <w:pStyle w:val="TableEntry"/>
              <w:keepNext/>
            </w:pPr>
            <w:r w:rsidRPr="00113A60">
              <w:rPr>
                <w:b/>
                <w:bCs/>
              </w:rPr>
              <w:t>Issue</w:t>
            </w:r>
            <w:r>
              <w:t>: This service does not specify how the MPPS Notification SCP knows what SCUs to notify on MPPS changes.</w:t>
            </w:r>
          </w:p>
          <w:p w14:paraId="1D4AD403" w14:textId="77777777" w:rsidR="00343EC6" w:rsidRDefault="00343EC6" w:rsidP="00343EC6">
            <w:pPr>
              <w:pStyle w:val="TableEntry"/>
              <w:keepNext/>
            </w:pPr>
            <w:r w:rsidRPr="00113A60">
              <w:rPr>
                <w:b/>
                <w:bCs/>
              </w:rPr>
              <w:t>Proposal</w:t>
            </w:r>
            <w:r>
              <w:t>: Do not change the current way this behavior is specified; just add one or more notes to make clear that this aspect is something beyond the standard, and that a conceivable way to achieve this would be configuring the SCP with the SCUs to be notified.</w:t>
            </w:r>
          </w:p>
          <w:p w14:paraId="6C85BEF4" w14:textId="5AB42A90" w:rsidR="002E6E25" w:rsidRDefault="00343EC6" w:rsidP="00343EC6">
            <w:pPr>
              <w:pStyle w:val="TableEntry"/>
            </w:pPr>
            <w:r w:rsidRPr="00113A60">
              <w:rPr>
                <w:b/>
                <w:bCs/>
              </w:rPr>
              <w:t>Decision</w:t>
            </w:r>
            <w:r>
              <w:t>: [WG06: 2025-03-28] Make this proposal into a separate CP.</w:t>
            </w:r>
          </w:p>
        </w:tc>
      </w:tr>
    </w:tbl>
    <w:p w14:paraId="07BA9D8D" w14:textId="77777777" w:rsidR="002E6E25" w:rsidRDefault="002E6E25" w:rsidP="002E6E25"/>
    <w:p w14:paraId="2E65631A" w14:textId="77777777" w:rsidR="00DB0157" w:rsidRDefault="00DB0157">
      <w:pPr>
        <w:tabs>
          <w:tab w:val="clear" w:pos="720"/>
        </w:tabs>
        <w:overflowPunct/>
        <w:autoSpaceDE/>
        <w:autoSpaceDN/>
        <w:adjustRightInd/>
        <w:spacing w:after="0"/>
        <w:textAlignment w:val="auto"/>
        <w:rPr>
          <w:b/>
          <w:sz w:val="24"/>
        </w:rPr>
      </w:pPr>
      <w:r>
        <w:br w:type="page"/>
      </w:r>
    </w:p>
    <w:p w14:paraId="1D3AF05C" w14:textId="0EAA17F2" w:rsidR="002E6E25" w:rsidRDefault="002E6E25" w:rsidP="002E6E25">
      <w:pPr>
        <w:pStyle w:val="Heading1"/>
      </w:pPr>
      <w:bookmarkStart w:id="67" w:name="_Toc194311801"/>
      <w:r>
        <w:lastRenderedPageBreak/>
        <w:t>Scope and Field of Application</w:t>
      </w:r>
      <w:bookmarkEnd w:id="67"/>
      <w:r>
        <w:rPr>
          <w:vanish/>
        </w:rPr>
        <w:fldChar w:fldCharType="begin"/>
      </w:r>
      <w:r>
        <w:rPr>
          <w:vanish/>
        </w:rPr>
        <w:instrText xml:space="preserve"> TC </w:instrText>
      </w:r>
      <w:r>
        <w:instrText xml:space="preserve"> "" \l 1 </w:instrText>
      </w:r>
      <w:r>
        <w:rPr>
          <w:vanish/>
        </w:rPr>
        <w:fldChar w:fldCharType="end"/>
      </w:r>
    </w:p>
    <w:p w14:paraId="0231FCB7" w14:textId="6FDC6181" w:rsidR="00823046" w:rsidRDefault="00FD4ABB" w:rsidP="00823046">
      <w:r w:rsidRPr="00FD4ABB">
        <w:t xml:space="preserve">This supplement defines the means to perform </w:t>
      </w:r>
      <w:r w:rsidR="00753D3D">
        <w:t xml:space="preserve">modality workflow management </w:t>
      </w:r>
      <w:r w:rsidRPr="00FD4ABB">
        <w:t xml:space="preserve">in DICOMweb. </w:t>
      </w:r>
      <w:r w:rsidR="00753D3D">
        <w:t xml:space="preserve">Modality </w:t>
      </w:r>
      <w:r w:rsidR="00AB0599">
        <w:t>w</w:t>
      </w:r>
      <w:r w:rsidR="00753D3D">
        <w:t xml:space="preserve">orkflow </w:t>
      </w:r>
      <w:r w:rsidR="00AB0599">
        <w:t>s</w:t>
      </w:r>
      <w:r w:rsidRPr="00FD4ABB">
        <w:t>ervice</w:t>
      </w:r>
      <w:r w:rsidR="001B2356">
        <w:t>s</w:t>
      </w:r>
      <w:r w:rsidRPr="00FD4ABB">
        <w:t xml:space="preserve"> enable a user agent to </w:t>
      </w:r>
      <w:r w:rsidR="00501990">
        <w:t xml:space="preserve">use and create workflow-related resources on </w:t>
      </w:r>
      <w:r w:rsidR="000F54D7">
        <w:t>an</w:t>
      </w:r>
      <w:r w:rsidR="00501990">
        <w:t xml:space="preserve"> </w:t>
      </w:r>
      <w:r w:rsidRPr="00FD4ABB">
        <w:t>origin server.</w:t>
      </w:r>
      <w:r w:rsidR="00F36FD6">
        <w:t xml:space="preserve"> </w:t>
      </w:r>
      <w:r w:rsidR="00D35719">
        <w:t>The</w:t>
      </w:r>
      <w:r w:rsidR="00F36FD6">
        <w:t>y</w:t>
      </w:r>
      <w:ins w:id="68" w:author="Medema, Jeroen" w:date="2025-06-12T09:44:00Z" w16du:dateUtc="2025-06-12T07:44:00Z">
        <w:r w:rsidR="00D76B81">
          <w:t xml:space="preserve"> comprise of the Modality Schedule</w:t>
        </w:r>
      </w:ins>
      <w:ins w:id="69" w:author="Medema, Jeroen" w:date="2025-06-13T13:33:00Z" w16du:dateUtc="2025-06-13T11:33:00Z">
        <w:r w:rsidR="003329FE">
          <w:t>d</w:t>
        </w:r>
      </w:ins>
      <w:ins w:id="70" w:author="Medema, Jeroen" w:date="2025-06-12T09:44:00Z" w16du:dateUtc="2025-06-12T07:44:00Z">
        <w:r w:rsidR="00D76B81">
          <w:t xml:space="preserve"> Procedure Step Service and the Modality Performed </w:t>
        </w:r>
      </w:ins>
      <w:ins w:id="71" w:author="Medema, Jeroen" w:date="2025-06-12T10:42:00Z" w16du:dateUtc="2025-06-12T08:42:00Z">
        <w:r w:rsidR="00681DA1">
          <w:t>Procedure</w:t>
        </w:r>
      </w:ins>
      <w:ins w:id="72" w:author="Medema, Jeroen" w:date="2025-06-12T09:44:00Z" w16du:dateUtc="2025-06-12T07:44:00Z">
        <w:r w:rsidR="00D76B81">
          <w:t xml:space="preserve"> Step Service and</w:t>
        </w:r>
      </w:ins>
      <w:r w:rsidR="00F36FD6">
        <w:t xml:space="preserve"> are </w:t>
      </w:r>
      <w:r w:rsidR="00D35719">
        <w:t xml:space="preserve">an extension to the existing DICOMweb services, </w:t>
      </w:r>
      <w:r w:rsidR="00925506">
        <w:t>provid</w:t>
      </w:r>
      <w:r w:rsidR="00F36FD6">
        <w:t>ing</w:t>
      </w:r>
      <w:r w:rsidR="00925506">
        <w:t xml:space="preserve"> RESTful interface</w:t>
      </w:r>
      <w:r w:rsidR="000F1FF3">
        <w:t>s</w:t>
      </w:r>
      <w:r w:rsidR="00925506">
        <w:t xml:space="preserve"> to</w:t>
      </w:r>
      <w:r w:rsidR="00D35719">
        <w:t xml:space="preserve"> the Modality Worklist (MWL) and Modality Performed Procedure Step (MPPS) services that are already available in DIMSE</w:t>
      </w:r>
      <w:ins w:id="73" w:author="Medema, Jeroen" w:date="2025-06-12T09:42:00Z" w16du:dateUtc="2025-06-12T07:42:00Z">
        <w:r w:rsidR="00D76B81">
          <w:t xml:space="preserve"> respectively</w:t>
        </w:r>
      </w:ins>
      <w:r w:rsidR="00D35719">
        <w:t xml:space="preserve">. </w:t>
      </w:r>
      <w:r w:rsidR="001B2356">
        <w:t>The</w:t>
      </w:r>
      <w:r w:rsidR="00663E28">
        <w:t xml:space="preserve"> modality workflow services</w:t>
      </w:r>
      <w:r w:rsidR="001B2356">
        <w:t xml:space="preserve"> have </w:t>
      </w:r>
      <w:r w:rsidR="00D35719">
        <w:t xml:space="preserve">been designed </w:t>
      </w:r>
      <w:r w:rsidR="00E26A5B">
        <w:t xml:space="preserve">with the intention of facilitating </w:t>
      </w:r>
      <w:r w:rsidR="00D35719">
        <w:t>proxies from/to DIMSE.</w:t>
      </w:r>
    </w:p>
    <w:p w14:paraId="4EA22004" w14:textId="214EAC04" w:rsidR="002E6E25" w:rsidRPr="00985208" w:rsidRDefault="002E6E25" w:rsidP="002E6E25">
      <w:r>
        <w:rPr>
          <w:b/>
          <w:i/>
        </w:rPr>
        <w:br w:type="page"/>
      </w:r>
    </w:p>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p w14:paraId="38012014" w14:textId="21FAB146" w:rsidR="00A034FC" w:rsidRPr="00F64160" w:rsidRDefault="00A034FC" w:rsidP="00A034FC">
      <w:pPr>
        <w:jc w:val="center"/>
        <w:rPr>
          <w:b/>
          <w:bCs/>
          <w:sz w:val="24"/>
          <w:szCs w:val="24"/>
        </w:rPr>
      </w:pPr>
      <w:r w:rsidRPr="00F64160">
        <w:rPr>
          <w:b/>
          <w:bCs/>
          <w:sz w:val="24"/>
          <w:szCs w:val="24"/>
        </w:rPr>
        <w:lastRenderedPageBreak/>
        <w:t>Changes to NEMA Standards Publications PS 3.18</w:t>
      </w:r>
    </w:p>
    <w:p w14:paraId="68328B06" w14:textId="5CB2EE8C" w:rsidR="00020123" w:rsidRPr="00F64160" w:rsidRDefault="00020123" w:rsidP="00020123">
      <w:pPr>
        <w:pStyle w:val="Instruction"/>
      </w:pPr>
      <w:r w:rsidRPr="00F64160">
        <w:t xml:space="preserve">Add </w:t>
      </w:r>
      <w:r>
        <w:t xml:space="preserve">new section Y </w:t>
      </w:r>
      <w:r w:rsidRPr="007F7F43">
        <w:t xml:space="preserve">Modality </w:t>
      </w:r>
      <w:r w:rsidR="000C7667">
        <w:t>Scheduled Procedure Step</w:t>
      </w:r>
      <w:r w:rsidR="00A9196D">
        <w:t xml:space="preserve"> </w:t>
      </w:r>
      <w:r w:rsidRPr="007F7F43">
        <w:t>Service and Resources</w:t>
      </w:r>
      <w:r w:rsidR="00371165">
        <w:t xml:space="preserve">, </w:t>
      </w:r>
      <w:r w:rsidR="00BD54CF">
        <w:t xml:space="preserve">immediately </w:t>
      </w:r>
      <w:r w:rsidR="00371165">
        <w:t>before section X below</w:t>
      </w:r>
    </w:p>
    <w:p w14:paraId="760C5472" w14:textId="5690C1C7" w:rsidR="00020123" w:rsidRDefault="00A9196D" w:rsidP="00020123">
      <w:pPr>
        <w:pStyle w:val="Heading1"/>
      </w:pPr>
      <w:bookmarkStart w:id="74" w:name="_Toc194311802"/>
      <w:r>
        <w:t>Y</w:t>
      </w:r>
      <w:r w:rsidR="00020123">
        <w:tab/>
        <w:t xml:space="preserve">Modality </w:t>
      </w:r>
      <w:r w:rsidR="00BA61E8" w:rsidRPr="0037189E">
        <w:t>Scheduled Procedure Step</w:t>
      </w:r>
      <w:r w:rsidR="00BA61E8">
        <w:t xml:space="preserve"> </w:t>
      </w:r>
      <w:r w:rsidR="00020123">
        <w:t>Service and Resources</w:t>
      </w:r>
      <w:bookmarkEnd w:id="74"/>
    </w:p>
    <w:p w14:paraId="52108F80" w14:textId="63902B1A" w:rsidR="00020123" w:rsidRDefault="00A9196D" w:rsidP="00020123">
      <w:pPr>
        <w:pStyle w:val="Heading2"/>
      </w:pPr>
      <w:bookmarkStart w:id="75" w:name="_Toc194311803"/>
      <w:r>
        <w:t>Y</w:t>
      </w:r>
      <w:r w:rsidR="00020123">
        <w:t>.1</w:t>
      </w:r>
      <w:r w:rsidR="00020123">
        <w:tab/>
        <w:t>Overview</w:t>
      </w:r>
      <w:bookmarkEnd w:id="75"/>
    </w:p>
    <w:p w14:paraId="1163A56C" w14:textId="7DBB5426" w:rsidR="00C633F6" w:rsidRPr="0088690E" w:rsidRDefault="00C633F6" w:rsidP="00C633F6">
      <w:r w:rsidRPr="00967F46">
        <w:t xml:space="preserve">The Modality </w:t>
      </w:r>
      <w:r w:rsidR="000C7667">
        <w:t>Scheduled Procedure Step</w:t>
      </w:r>
      <w:r>
        <w:t xml:space="preserve"> </w:t>
      </w:r>
      <w:r w:rsidRPr="00967F46">
        <w:t xml:space="preserve">Service </w:t>
      </w:r>
      <w:r w:rsidR="00420A8A">
        <w:t xml:space="preserve">enables a user agent to </w:t>
      </w:r>
      <w:r w:rsidR="0090392C">
        <w:t xml:space="preserve">search for </w:t>
      </w:r>
      <w:r w:rsidR="006B3A4F">
        <w:t>S</w:t>
      </w:r>
      <w:r w:rsidR="0057375A">
        <w:t xml:space="preserve">cheduled </w:t>
      </w:r>
      <w:r w:rsidR="006B3A4F">
        <w:t>P</w:t>
      </w:r>
      <w:r w:rsidR="00585A4F">
        <w:t xml:space="preserve">rocedure </w:t>
      </w:r>
      <w:r w:rsidR="006B3A4F">
        <w:t>S</w:t>
      </w:r>
      <w:r w:rsidR="00585A4F">
        <w:t>teps</w:t>
      </w:r>
      <w:r w:rsidR="006B3A4F">
        <w:t>, and entities related to these steps,</w:t>
      </w:r>
      <w:r w:rsidR="00585A4F">
        <w:t xml:space="preserve"> intended </w:t>
      </w:r>
      <w:r w:rsidR="0090392C">
        <w:t>to be performed</w:t>
      </w:r>
      <w:r w:rsidR="00585A4F">
        <w:t xml:space="preserve"> on an imaging modality</w:t>
      </w:r>
      <w:r w:rsidRPr="00967F46">
        <w:t xml:space="preserve">. </w:t>
      </w:r>
      <w:r w:rsidR="00D95CA4">
        <w:t xml:space="preserve">It </w:t>
      </w:r>
      <w:r w:rsidRPr="00967F46">
        <w:t>correspond</w:t>
      </w:r>
      <w:r>
        <w:t>s</w:t>
      </w:r>
      <w:r w:rsidRPr="00967F46">
        <w:t xml:space="preserve"> to the DIMSE Modality Worklist (MWL) service as defined in Annex K of PS3.4 and ha</w:t>
      </w:r>
      <w:r>
        <w:t>s</w:t>
      </w:r>
      <w:r w:rsidRPr="00967F46">
        <w:t xml:space="preserve"> </w:t>
      </w:r>
      <w:r w:rsidR="00D95CA4">
        <w:t xml:space="preserve">the same </w:t>
      </w:r>
      <w:r w:rsidRPr="00967F46">
        <w:t>semantics.</w:t>
      </w:r>
    </w:p>
    <w:p w14:paraId="04E7DCF0" w14:textId="0D3EE649" w:rsidR="009D41DA" w:rsidRDefault="009D41DA" w:rsidP="009D41DA">
      <w:pPr>
        <w:pStyle w:val="Heading3"/>
      </w:pPr>
      <w:bookmarkStart w:id="76" w:name="_Toc194311804"/>
      <w:r>
        <w:t>Y.1.1</w:t>
      </w:r>
      <w:r>
        <w:tab/>
        <w:t>Resource Descriptions</w:t>
      </w:r>
      <w:bookmarkEnd w:id="76"/>
    </w:p>
    <w:p w14:paraId="62E08E66" w14:textId="01F98E12" w:rsidR="009D41DA" w:rsidRDefault="009D41DA" w:rsidP="009D41DA">
      <w:r>
        <w:t xml:space="preserve">The Modality </w:t>
      </w:r>
      <w:r w:rsidR="000C7667">
        <w:t>Scheduled Procedure Step</w:t>
      </w:r>
      <w:r>
        <w:t xml:space="preserve"> Service </w:t>
      </w:r>
      <w:r w:rsidR="00C246B0">
        <w:t>provides access to</w:t>
      </w:r>
      <w:r>
        <w:t xml:space="preserve"> a collection of Modality Scheduled Procedure Steps</w:t>
      </w:r>
      <w:r w:rsidR="0014495C">
        <w:t xml:space="preserve">, defined as </w:t>
      </w:r>
      <w:r w:rsidR="004E1E28">
        <w:t xml:space="preserve">the </w:t>
      </w:r>
      <w:r>
        <w:t xml:space="preserve">resource given in Table </w:t>
      </w:r>
      <w:r w:rsidR="004E1E28">
        <w:t>Y</w:t>
      </w:r>
      <w:r>
        <w:t>.1.1-1.</w:t>
      </w:r>
    </w:p>
    <w:p w14:paraId="5BC3CD7F" w14:textId="60D0B2E6" w:rsidR="009D41DA" w:rsidRDefault="009D41DA" w:rsidP="009D41DA">
      <w:pPr>
        <w:pStyle w:val="TableTitle"/>
        <w:keepNext/>
      </w:pPr>
      <w:r w:rsidRPr="00435A9C">
        <w:t xml:space="preserve">Table </w:t>
      </w:r>
      <w:r w:rsidR="00BD2B91">
        <w:t>Y</w:t>
      </w:r>
      <w:r w:rsidRPr="00435A9C">
        <w:t>.</w:t>
      </w:r>
      <w:r>
        <w:t>1.1</w:t>
      </w:r>
      <w:r w:rsidRPr="00435A9C">
        <w:t xml:space="preserve">-1. </w:t>
      </w:r>
      <w:r w:rsidRPr="003D2E61">
        <w:t>Resource</w:t>
      </w:r>
      <w:r w:rsidR="00197FA8">
        <w:t>s, URI Templates and</w:t>
      </w:r>
      <w:r w:rsidRPr="003D2E61">
        <w:t xml:space="preserve"> Descriptions</w:t>
      </w: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1980"/>
        <w:gridCol w:w="2693"/>
        <w:gridCol w:w="4394"/>
      </w:tblGrid>
      <w:tr w:rsidR="00942BB2" w:rsidRPr="00435A9C" w14:paraId="352BE7D6" w14:textId="77777777" w:rsidTr="0037189E">
        <w:trPr>
          <w:cantSplit/>
          <w:trHeight w:val="275"/>
          <w:tblHeader/>
          <w:jc w:val="center"/>
        </w:trPr>
        <w:tc>
          <w:tcPr>
            <w:tcW w:w="1980" w:type="dxa"/>
          </w:tcPr>
          <w:p w14:paraId="01AF774E" w14:textId="77777777" w:rsidR="00942BB2" w:rsidRPr="00435A9C" w:rsidRDefault="00942BB2" w:rsidP="00613AA1">
            <w:pPr>
              <w:pStyle w:val="TableLabel"/>
              <w:rPr>
                <w:sz w:val="32"/>
              </w:rPr>
            </w:pPr>
            <w:r>
              <w:t>Resource</w:t>
            </w:r>
          </w:p>
        </w:tc>
        <w:tc>
          <w:tcPr>
            <w:tcW w:w="2693" w:type="dxa"/>
          </w:tcPr>
          <w:p w14:paraId="585B59DC" w14:textId="457C8C04" w:rsidR="00942BB2" w:rsidRPr="00435A9C" w:rsidRDefault="00513FD2" w:rsidP="00613AA1">
            <w:pPr>
              <w:pStyle w:val="TableLabel"/>
            </w:pPr>
            <w:r>
              <w:t>URI Template</w:t>
            </w:r>
          </w:p>
        </w:tc>
        <w:tc>
          <w:tcPr>
            <w:tcW w:w="4394" w:type="dxa"/>
          </w:tcPr>
          <w:p w14:paraId="4380899B" w14:textId="01D7800D" w:rsidR="00942BB2" w:rsidRPr="00435A9C" w:rsidRDefault="00197FA8" w:rsidP="00613AA1">
            <w:pPr>
              <w:pStyle w:val="TableLabel"/>
            </w:pPr>
            <w:r>
              <w:t>Description</w:t>
            </w:r>
          </w:p>
        </w:tc>
      </w:tr>
      <w:tr w:rsidR="00942BB2" w:rsidRPr="00021772" w14:paraId="28DE8D85" w14:textId="77777777" w:rsidTr="0037189E">
        <w:trPr>
          <w:cantSplit/>
          <w:trHeight w:val="275"/>
          <w:tblHeader/>
          <w:jc w:val="center"/>
        </w:trPr>
        <w:tc>
          <w:tcPr>
            <w:tcW w:w="1980" w:type="dxa"/>
          </w:tcPr>
          <w:p w14:paraId="7069D621" w14:textId="137A6640" w:rsidR="00942BB2" w:rsidRPr="00021772" w:rsidRDefault="0037189E" w:rsidP="00613AA1">
            <w:pPr>
              <w:pStyle w:val="TableLabel"/>
              <w:jc w:val="left"/>
              <w:rPr>
                <w:b w:val="0"/>
                <w:bCs/>
              </w:rPr>
            </w:pPr>
            <w:r>
              <w:rPr>
                <w:b w:val="0"/>
                <w:bCs/>
              </w:rPr>
              <w:t>Modality Scheduled Procedure Steps</w:t>
            </w:r>
          </w:p>
        </w:tc>
        <w:tc>
          <w:tcPr>
            <w:tcW w:w="2693" w:type="dxa"/>
          </w:tcPr>
          <w:p w14:paraId="6D94A81A" w14:textId="0B8326A3" w:rsidR="00942BB2" w:rsidRDefault="00513FD2" w:rsidP="00613AA1">
            <w:pPr>
              <w:pStyle w:val="TableLabel"/>
              <w:jc w:val="left"/>
              <w:rPr>
                <w:b w:val="0"/>
                <w:bCs/>
              </w:rPr>
            </w:pPr>
            <w:r>
              <w:rPr>
                <w:b w:val="0"/>
                <w:bCs/>
              </w:rPr>
              <w:t>/modality-scheduled-procedure-steps</w:t>
            </w:r>
          </w:p>
        </w:tc>
        <w:tc>
          <w:tcPr>
            <w:tcW w:w="4394" w:type="dxa"/>
          </w:tcPr>
          <w:p w14:paraId="2748A494" w14:textId="733C5BA4" w:rsidR="00942BB2" w:rsidRPr="00021772" w:rsidRDefault="00942BB2" w:rsidP="00613AA1">
            <w:pPr>
              <w:pStyle w:val="TableLabel"/>
              <w:jc w:val="left"/>
              <w:rPr>
                <w:b w:val="0"/>
                <w:bCs/>
              </w:rPr>
            </w:pPr>
            <w:r>
              <w:rPr>
                <w:b w:val="0"/>
                <w:bCs/>
              </w:rPr>
              <w:t>The collection of Modality Scheduled Procedure Steps managed by the origin server.</w:t>
            </w:r>
          </w:p>
        </w:tc>
      </w:tr>
    </w:tbl>
    <w:p w14:paraId="1F0C0BA8" w14:textId="77777777" w:rsidR="006F0784" w:rsidRDefault="006F0784" w:rsidP="00044E5B"/>
    <w:p w14:paraId="682610A8" w14:textId="29F68D2E" w:rsidR="006F0784" w:rsidRDefault="00640ABA" w:rsidP="006F0784">
      <w:pPr>
        <w:pStyle w:val="Heading3"/>
      </w:pPr>
      <w:bookmarkStart w:id="77" w:name="_Toc194311805"/>
      <w:r>
        <w:t>Y</w:t>
      </w:r>
      <w:r w:rsidR="006F0784">
        <w:t>.1.2</w:t>
      </w:r>
      <w:r w:rsidR="006F0784">
        <w:tab/>
        <w:t>Common Query Parameters</w:t>
      </w:r>
      <w:bookmarkEnd w:id="77"/>
    </w:p>
    <w:p w14:paraId="1759FBD0" w14:textId="09893590" w:rsidR="006F0784" w:rsidRDefault="006F0784" w:rsidP="006F0784">
      <w:r>
        <w:t xml:space="preserve">The origin server shall support Query Parameters as required in Table </w:t>
      </w:r>
      <w:r w:rsidR="00640ABA">
        <w:t>Y</w:t>
      </w:r>
      <w:r>
        <w:t>.1.2-1.</w:t>
      </w:r>
    </w:p>
    <w:p w14:paraId="721E1AEC" w14:textId="625A8D58" w:rsidR="006F0784" w:rsidRDefault="006F0784" w:rsidP="006F0784">
      <w:r>
        <w:t xml:space="preserve">The user agent shall supply in the request Query Parameters as required in Table </w:t>
      </w:r>
      <w:r w:rsidR="00640ABA">
        <w:t>Y</w:t>
      </w:r>
      <w:r>
        <w:t>.1.2-1.</w:t>
      </w:r>
    </w:p>
    <w:p w14:paraId="07FBD110" w14:textId="7E8094CE" w:rsidR="006F0784" w:rsidRDefault="006F0784" w:rsidP="006F0784">
      <w:pPr>
        <w:pStyle w:val="TableTitle"/>
        <w:keepNext/>
      </w:pPr>
      <w:r w:rsidRPr="00435A9C">
        <w:t xml:space="preserve">Table </w:t>
      </w:r>
      <w:r w:rsidR="00640ABA">
        <w:t>Y</w:t>
      </w:r>
      <w:r w:rsidRPr="00435A9C">
        <w:t>.</w:t>
      </w:r>
      <w:r>
        <w:t>1.2</w:t>
      </w:r>
      <w:r w:rsidRPr="00435A9C">
        <w:t>-</w:t>
      </w:r>
      <w:r>
        <w:t>1</w:t>
      </w:r>
      <w:r w:rsidRPr="00435A9C">
        <w:t xml:space="preserve">. </w:t>
      </w:r>
      <w:r>
        <w:t xml:space="preserve">Common Query </w:t>
      </w:r>
      <w:r w:rsidR="00640ABA">
        <w:t>P</w:t>
      </w:r>
      <w:r>
        <w:t>arameters</w:t>
      </w:r>
    </w:p>
    <w:tbl>
      <w:tblPr>
        <w:tblStyle w:val="TableGrid"/>
        <w:tblW w:w="8500" w:type="dxa"/>
        <w:jc w:val="center"/>
        <w:tblLook w:val="04A0" w:firstRow="1" w:lastRow="0" w:firstColumn="1" w:lastColumn="0" w:noHBand="0" w:noVBand="1"/>
      </w:tblPr>
      <w:tblGrid>
        <w:gridCol w:w="1696"/>
        <w:gridCol w:w="1276"/>
        <w:gridCol w:w="1701"/>
        <w:gridCol w:w="2126"/>
        <w:gridCol w:w="1701"/>
      </w:tblGrid>
      <w:tr w:rsidR="006F0784" w:rsidRPr="005370C5" w14:paraId="3E8F5087" w14:textId="77777777" w:rsidTr="00613AA1">
        <w:trPr>
          <w:trHeight w:val="300"/>
          <w:tblHeader/>
          <w:jc w:val="center"/>
        </w:trPr>
        <w:tc>
          <w:tcPr>
            <w:tcW w:w="1696" w:type="dxa"/>
            <w:vMerge w:val="restart"/>
          </w:tcPr>
          <w:p w14:paraId="62901A11" w14:textId="77777777" w:rsidR="006F0784" w:rsidRDefault="006F0784" w:rsidP="00613AA1">
            <w:pPr>
              <w:pStyle w:val="TableLabel"/>
            </w:pPr>
            <w:r>
              <w:t>Name</w:t>
            </w:r>
          </w:p>
        </w:tc>
        <w:tc>
          <w:tcPr>
            <w:tcW w:w="1276" w:type="dxa"/>
            <w:vMerge w:val="restart"/>
          </w:tcPr>
          <w:p w14:paraId="4D44F46A" w14:textId="77777777" w:rsidR="006F0784" w:rsidRPr="005370C5" w:rsidRDefault="006F0784" w:rsidP="00613AA1">
            <w:pPr>
              <w:pStyle w:val="TableLabel"/>
            </w:pPr>
            <w:r>
              <w:t>Value</w:t>
            </w:r>
          </w:p>
        </w:tc>
        <w:tc>
          <w:tcPr>
            <w:tcW w:w="3827" w:type="dxa"/>
            <w:gridSpan w:val="2"/>
          </w:tcPr>
          <w:p w14:paraId="6961521C" w14:textId="77777777" w:rsidR="006F0784" w:rsidRPr="005370C5" w:rsidRDefault="006F0784" w:rsidP="00613AA1">
            <w:pPr>
              <w:pStyle w:val="TableLabel"/>
            </w:pPr>
            <w:r>
              <w:t>Usage</w:t>
            </w:r>
          </w:p>
        </w:tc>
        <w:tc>
          <w:tcPr>
            <w:tcW w:w="1701" w:type="dxa"/>
            <w:vMerge w:val="restart"/>
          </w:tcPr>
          <w:p w14:paraId="5597E093" w14:textId="77777777" w:rsidR="006F0784" w:rsidRPr="005370C5" w:rsidRDefault="006F0784" w:rsidP="00613AA1">
            <w:pPr>
              <w:pStyle w:val="TableLabel"/>
            </w:pPr>
            <w:r>
              <w:t>Section</w:t>
            </w:r>
          </w:p>
        </w:tc>
      </w:tr>
      <w:tr w:rsidR="006F0784" w:rsidRPr="005370C5" w14:paraId="0E91E6D0" w14:textId="77777777" w:rsidTr="00613AA1">
        <w:trPr>
          <w:trHeight w:val="307"/>
          <w:tblHeader/>
          <w:jc w:val="center"/>
        </w:trPr>
        <w:tc>
          <w:tcPr>
            <w:tcW w:w="1696" w:type="dxa"/>
            <w:vMerge/>
          </w:tcPr>
          <w:p w14:paraId="1B111ED1" w14:textId="77777777" w:rsidR="006F0784" w:rsidRPr="005370C5" w:rsidRDefault="006F0784" w:rsidP="00613AA1">
            <w:pPr>
              <w:pStyle w:val="TableLabel"/>
            </w:pPr>
          </w:p>
        </w:tc>
        <w:tc>
          <w:tcPr>
            <w:tcW w:w="1276" w:type="dxa"/>
            <w:vMerge/>
          </w:tcPr>
          <w:p w14:paraId="7AD7EE3F" w14:textId="77777777" w:rsidR="006F0784" w:rsidRPr="005370C5" w:rsidRDefault="006F0784" w:rsidP="00613AA1">
            <w:pPr>
              <w:pStyle w:val="TableLabel"/>
            </w:pPr>
          </w:p>
        </w:tc>
        <w:tc>
          <w:tcPr>
            <w:tcW w:w="1701" w:type="dxa"/>
          </w:tcPr>
          <w:p w14:paraId="48DBDB2D" w14:textId="77777777" w:rsidR="006F0784" w:rsidRPr="005370C5" w:rsidRDefault="006F0784" w:rsidP="00613AA1">
            <w:pPr>
              <w:pStyle w:val="TableLabel"/>
            </w:pPr>
            <w:r>
              <w:t>User Agent</w:t>
            </w:r>
          </w:p>
        </w:tc>
        <w:tc>
          <w:tcPr>
            <w:tcW w:w="2126" w:type="dxa"/>
          </w:tcPr>
          <w:p w14:paraId="35742397" w14:textId="77777777" w:rsidR="006F0784" w:rsidRPr="005370C5" w:rsidRDefault="006F0784" w:rsidP="00613AA1">
            <w:pPr>
              <w:pStyle w:val="TableLabel"/>
              <w:jc w:val="left"/>
            </w:pPr>
            <w:r>
              <w:t>Origin Server</w:t>
            </w:r>
          </w:p>
        </w:tc>
        <w:tc>
          <w:tcPr>
            <w:tcW w:w="1701" w:type="dxa"/>
            <w:vMerge/>
          </w:tcPr>
          <w:p w14:paraId="43863451" w14:textId="77777777" w:rsidR="006F0784" w:rsidRPr="005370C5" w:rsidRDefault="006F0784" w:rsidP="00613AA1">
            <w:pPr>
              <w:pStyle w:val="TableLabel"/>
            </w:pPr>
          </w:p>
        </w:tc>
      </w:tr>
      <w:tr w:rsidR="006F0784" w14:paraId="6B6CD350" w14:textId="77777777" w:rsidTr="00613AA1">
        <w:trPr>
          <w:trHeight w:val="68"/>
          <w:jc w:val="center"/>
        </w:trPr>
        <w:tc>
          <w:tcPr>
            <w:tcW w:w="1696" w:type="dxa"/>
          </w:tcPr>
          <w:p w14:paraId="0E5075CF" w14:textId="77777777" w:rsidR="006F0784" w:rsidRDefault="006F0784" w:rsidP="00613AA1">
            <w:pPr>
              <w:pStyle w:val="TableEntry"/>
              <w:keepNext/>
            </w:pPr>
            <w:r>
              <w:t>Accept</w:t>
            </w:r>
          </w:p>
        </w:tc>
        <w:tc>
          <w:tcPr>
            <w:tcW w:w="1276" w:type="dxa"/>
          </w:tcPr>
          <w:p w14:paraId="3FC43B2D" w14:textId="77777777" w:rsidR="006F0784" w:rsidRDefault="006F0784" w:rsidP="00613AA1">
            <w:pPr>
              <w:pStyle w:val="TableEntry"/>
              <w:keepNext/>
            </w:pPr>
            <w:r>
              <w:t>media-type</w:t>
            </w:r>
          </w:p>
        </w:tc>
        <w:tc>
          <w:tcPr>
            <w:tcW w:w="1701" w:type="dxa"/>
          </w:tcPr>
          <w:p w14:paraId="661EF0EE" w14:textId="77777777" w:rsidR="006F0784" w:rsidRDefault="006F0784" w:rsidP="00613AA1">
            <w:pPr>
              <w:pStyle w:val="TableEntry"/>
              <w:keepNext/>
            </w:pPr>
            <w:r>
              <w:t>O</w:t>
            </w:r>
          </w:p>
        </w:tc>
        <w:tc>
          <w:tcPr>
            <w:tcW w:w="2126" w:type="dxa"/>
          </w:tcPr>
          <w:p w14:paraId="4C0DD485" w14:textId="77777777" w:rsidR="006F0784" w:rsidRDefault="006F0784" w:rsidP="00613AA1">
            <w:pPr>
              <w:pStyle w:val="TableEntry"/>
              <w:keepNext/>
            </w:pPr>
            <w:r>
              <w:t>M</w:t>
            </w:r>
          </w:p>
        </w:tc>
        <w:tc>
          <w:tcPr>
            <w:tcW w:w="1701" w:type="dxa"/>
          </w:tcPr>
          <w:p w14:paraId="499EC809" w14:textId="77777777" w:rsidR="006F0784" w:rsidRDefault="006F0784" w:rsidP="00613AA1">
            <w:pPr>
              <w:pStyle w:val="TableEntry"/>
              <w:keepNext/>
            </w:pPr>
            <w:r>
              <w:t>Section 8.3.3.1</w:t>
            </w:r>
          </w:p>
        </w:tc>
      </w:tr>
      <w:tr w:rsidR="006F0784" w14:paraId="4DDACCA7" w14:textId="77777777" w:rsidTr="00613AA1">
        <w:trPr>
          <w:trHeight w:val="43"/>
          <w:jc w:val="center"/>
        </w:trPr>
        <w:tc>
          <w:tcPr>
            <w:tcW w:w="1696" w:type="dxa"/>
          </w:tcPr>
          <w:p w14:paraId="48F3A04B" w14:textId="77777777" w:rsidR="006F0784" w:rsidRDefault="006F0784" w:rsidP="00613AA1">
            <w:pPr>
              <w:pStyle w:val="TableEntry"/>
            </w:pPr>
            <w:r>
              <w:t>Accept-Charset</w:t>
            </w:r>
          </w:p>
        </w:tc>
        <w:tc>
          <w:tcPr>
            <w:tcW w:w="1276" w:type="dxa"/>
          </w:tcPr>
          <w:p w14:paraId="45593D61" w14:textId="77777777" w:rsidR="006F0784" w:rsidRDefault="006F0784" w:rsidP="00613AA1">
            <w:pPr>
              <w:pStyle w:val="TableEntry"/>
            </w:pPr>
            <w:r>
              <w:t>charset</w:t>
            </w:r>
          </w:p>
        </w:tc>
        <w:tc>
          <w:tcPr>
            <w:tcW w:w="1701" w:type="dxa"/>
          </w:tcPr>
          <w:p w14:paraId="0B948DCE" w14:textId="77777777" w:rsidR="006F0784" w:rsidRDefault="006F0784" w:rsidP="00613AA1">
            <w:pPr>
              <w:pStyle w:val="TableEntry"/>
            </w:pPr>
            <w:r>
              <w:t>O</w:t>
            </w:r>
          </w:p>
        </w:tc>
        <w:tc>
          <w:tcPr>
            <w:tcW w:w="2126" w:type="dxa"/>
          </w:tcPr>
          <w:p w14:paraId="5D10C9F6" w14:textId="77777777" w:rsidR="006F0784" w:rsidRDefault="006F0784" w:rsidP="00613AA1">
            <w:pPr>
              <w:pStyle w:val="TableEntry"/>
            </w:pPr>
            <w:r>
              <w:t>M</w:t>
            </w:r>
          </w:p>
        </w:tc>
        <w:tc>
          <w:tcPr>
            <w:tcW w:w="1701" w:type="dxa"/>
          </w:tcPr>
          <w:p w14:paraId="6820D00F" w14:textId="77777777" w:rsidR="006F0784" w:rsidRDefault="006F0784" w:rsidP="00613AA1">
            <w:pPr>
              <w:pStyle w:val="TableEntry"/>
            </w:pPr>
            <w:r>
              <w:t>Section 8.3.3.2</w:t>
            </w:r>
          </w:p>
        </w:tc>
      </w:tr>
    </w:tbl>
    <w:p w14:paraId="5DEA1083" w14:textId="77777777" w:rsidR="006F0784" w:rsidRDefault="006F0784" w:rsidP="006F0784"/>
    <w:p w14:paraId="7788565E" w14:textId="1434BA6E" w:rsidR="006F0784" w:rsidRDefault="00640ABA" w:rsidP="006F0784">
      <w:pPr>
        <w:pStyle w:val="Heading3"/>
      </w:pPr>
      <w:bookmarkStart w:id="78" w:name="_Toc194311806"/>
      <w:r>
        <w:t>Y</w:t>
      </w:r>
      <w:r w:rsidR="006F0784">
        <w:t>.1.3</w:t>
      </w:r>
      <w:r w:rsidR="006F0784">
        <w:tab/>
        <w:t>Common Media Types</w:t>
      </w:r>
      <w:bookmarkEnd w:id="78"/>
    </w:p>
    <w:p w14:paraId="446639C0" w14:textId="5331DEB8" w:rsidR="006F0784" w:rsidRDefault="006F0784" w:rsidP="006F0784">
      <w:r w:rsidRPr="0085118C">
        <w:t xml:space="preserve">The origin server shall support the media types specified as Default or Required in Table </w:t>
      </w:r>
      <w:r w:rsidR="00640ABA">
        <w:t>Y</w:t>
      </w:r>
      <w:r w:rsidRPr="0085118C">
        <w:t>.1.3-1.</w:t>
      </w:r>
    </w:p>
    <w:p w14:paraId="20C26048" w14:textId="75555B53" w:rsidR="006F0784" w:rsidRDefault="006F0784" w:rsidP="006F0784">
      <w:pPr>
        <w:pStyle w:val="TableTitle"/>
        <w:keepNext/>
      </w:pPr>
      <w:r w:rsidRPr="00435A9C">
        <w:t xml:space="preserve">Table </w:t>
      </w:r>
      <w:r w:rsidR="00F37F03">
        <w:t>Y</w:t>
      </w:r>
      <w:r w:rsidRPr="00435A9C">
        <w:t>.</w:t>
      </w:r>
      <w:r>
        <w:t>1.3</w:t>
      </w:r>
      <w:r w:rsidRPr="00435A9C">
        <w:t>-</w:t>
      </w:r>
      <w:r>
        <w:t>1</w:t>
      </w:r>
      <w:r w:rsidRPr="00435A9C">
        <w:t xml:space="preserve">. </w:t>
      </w:r>
      <w:r w:rsidRPr="0085118C">
        <w:t>Default, Required, and Optional Media Types</w:t>
      </w:r>
    </w:p>
    <w:tbl>
      <w:tblPr>
        <w:tblStyle w:val="TableGrid"/>
        <w:tblW w:w="7225" w:type="dxa"/>
        <w:jc w:val="center"/>
        <w:tblLook w:val="04A0" w:firstRow="1" w:lastRow="0" w:firstColumn="1" w:lastColumn="0" w:noHBand="0" w:noVBand="1"/>
      </w:tblPr>
      <w:tblGrid>
        <w:gridCol w:w="4531"/>
        <w:gridCol w:w="1134"/>
        <w:gridCol w:w="1560"/>
      </w:tblGrid>
      <w:tr w:rsidR="006F0784" w:rsidRPr="005370C5" w14:paraId="1F675C8A" w14:textId="77777777" w:rsidTr="00613AA1">
        <w:trPr>
          <w:trHeight w:val="300"/>
          <w:tblHeader/>
          <w:jc w:val="center"/>
        </w:trPr>
        <w:tc>
          <w:tcPr>
            <w:tcW w:w="4531" w:type="dxa"/>
          </w:tcPr>
          <w:p w14:paraId="5BF4625A" w14:textId="77777777" w:rsidR="006F0784" w:rsidRDefault="006F0784" w:rsidP="00613AA1">
            <w:pPr>
              <w:pStyle w:val="TableLabel"/>
            </w:pPr>
            <w:r>
              <w:t>Media Type</w:t>
            </w:r>
          </w:p>
        </w:tc>
        <w:tc>
          <w:tcPr>
            <w:tcW w:w="1134" w:type="dxa"/>
          </w:tcPr>
          <w:p w14:paraId="496DF960" w14:textId="77777777" w:rsidR="006F0784" w:rsidRPr="005370C5" w:rsidRDefault="006F0784" w:rsidP="00613AA1">
            <w:pPr>
              <w:pStyle w:val="TableLabel"/>
            </w:pPr>
            <w:r>
              <w:t>Usage</w:t>
            </w:r>
          </w:p>
        </w:tc>
        <w:tc>
          <w:tcPr>
            <w:tcW w:w="1560" w:type="dxa"/>
          </w:tcPr>
          <w:p w14:paraId="1B04BA2F" w14:textId="77777777" w:rsidR="006F0784" w:rsidRPr="005370C5" w:rsidRDefault="006F0784" w:rsidP="00613AA1">
            <w:pPr>
              <w:pStyle w:val="TableLabel"/>
            </w:pPr>
            <w:r>
              <w:t>Section</w:t>
            </w:r>
          </w:p>
        </w:tc>
      </w:tr>
      <w:tr w:rsidR="006F0784" w14:paraId="09BC67DB" w14:textId="77777777" w:rsidTr="00613AA1">
        <w:trPr>
          <w:trHeight w:val="68"/>
          <w:jc w:val="center"/>
        </w:trPr>
        <w:tc>
          <w:tcPr>
            <w:tcW w:w="4531" w:type="dxa"/>
          </w:tcPr>
          <w:p w14:paraId="5B55EE33" w14:textId="77777777" w:rsidR="006F0784" w:rsidRDefault="006F0784" w:rsidP="00613AA1">
            <w:pPr>
              <w:pStyle w:val="TableEntry"/>
              <w:keepNext/>
            </w:pPr>
            <w:r w:rsidRPr="0085118C">
              <w:t>application/dicom+json</w:t>
            </w:r>
          </w:p>
        </w:tc>
        <w:tc>
          <w:tcPr>
            <w:tcW w:w="1134" w:type="dxa"/>
          </w:tcPr>
          <w:p w14:paraId="0AA01317" w14:textId="77777777" w:rsidR="006F0784" w:rsidRDefault="006F0784" w:rsidP="00613AA1">
            <w:pPr>
              <w:pStyle w:val="TableEntry"/>
              <w:keepNext/>
            </w:pPr>
            <w:r>
              <w:t>Default</w:t>
            </w:r>
          </w:p>
        </w:tc>
        <w:tc>
          <w:tcPr>
            <w:tcW w:w="1560" w:type="dxa"/>
          </w:tcPr>
          <w:p w14:paraId="3A0916CC" w14:textId="77777777" w:rsidR="006F0784" w:rsidRDefault="006F0784" w:rsidP="00613AA1">
            <w:pPr>
              <w:pStyle w:val="TableEntry"/>
              <w:keepNext/>
            </w:pPr>
            <w:r>
              <w:t>Section 8.7.3.2</w:t>
            </w:r>
          </w:p>
        </w:tc>
      </w:tr>
      <w:tr w:rsidR="006F0784" w14:paraId="281004C1" w14:textId="77777777" w:rsidTr="00613AA1">
        <w:trPr>
          <w:trHeight w:val="43"/>
          <w:jc w:val="center"/>
        </w:trPr>
        <w:tc>
          <w:tcPr>
            <w:tcW w:w="4531" w:type="dxa"/>
          </w:tcPr>
          <w:p w14:paraId="1BE8E493" w14:textId="77777777" w:rsidR="006F0784" w:rsidRDefault="006F0784" w:rsidP="00613AA1">
            <w:pPr>
              <w:pStyle w:val="TableEntry"/>
            </w:pPr>
            <w:r w:rsidRPr="0085118C">
              <w:t>application/dicom+</w:t>
            </w:r>
            <w:r>
              <w:t>xml</w:t>
            </w:r>
          </w:p>
        </w:tc>
        <w:tc>
          <w:tcPr>
            <w:tcW w:w="1134" w:type="dxa"/>
          </w:tcPr>
          <w:p w14:paraId="50958EBA" w14:textId="77777777" w:rsidR="006F0784" w:rsidRDefault="006F0784" w:rsidP="00613AA1">
            <w:pPr>
              <w:pStyle w:val="TableEntry"/>
            </w:pPr>
            <w:r>
              <w:t>Required</w:t>
            </w:r>
          </w:p>
        </w:tc>
        <w:tc>
          <w:tcPr>
            <w:tcW w:w="1560" w:type="dxa"/>
          </w:tcPr>
          <w:p w14:paraId="14915FAC" w14:textId="77777777" w:rsidR="006F0784" w:rsidRDefault="006F0784" w:rsidP="00613AA1">
            <w:pPr>
              <w:pStyle w:val="TableEntry"/>
            </w:pPr>
            <w:r>
              <w:t>Section 8.7.3.2</w:t>
            </w:r>
          </w:p>
        </w:tc>
      </w:tr>
      <w:tr w:rsidR="006F0784" w14:paraId="1F404BE9" w14:textId="77777777" w:rsidTr="00613AA1">
        <w:trPr>
          <w:trHeight w:val="43"/>
          <w:jc w:val="center"/>
        </w:trPr>
        <w:tc>
          <w:tcPr>
            <w:tcW w:w="4531" w:type="dxa"/>
          </w:tcPr>
          <w:p w14:paraId="09932D98" w14:textId="77777777" w:rsidR="006F0784" w:rsidRDefault="006F0784" w:rsidP="00613AA1">
            <w:pPr>
              <w:pStyle w:val="TableEntry"/>
            </w:pPr>
            <w:r w:rsidRPr="0085118C">
              <w:t>multipart/related; type="application/dicom+json"</w:t>
            </w:r>
          </w:p>
        </w:tc>
        <w:tc>
          <w:tcPr>
            <w:tcW w:w="1134" w:type="dxa"/>
          </w:tcPr>
          <w:p w14:paraId="6E48CCA6" w14:textId="77777777" w:rsidR="006F0784" w:rsidRDefault="006F0784" w:rsidP="00613AA1">
            <w:pPr>
              <w:pStyle w:val="TableEntry"/>
            </w:pPr>
            <w:r>
              <w:t>Required</w:t>
            </w:r>
          </w:p>
        </w:tc>
        <w:tc>
          <w:tcPr>
            <w:tcW w:w="1560" w:type="dxa"/>
          </w:tcPr>
          <w:p w14:paraId="79DFF17D" w14:textId="77777777" w:rsidR="006F0784" w:rsidRDefault="006F0784" w:rsidP="00613AA1">
            <w:pPr>
              <w:pStyle w:val="TableEntry"/>
            </w:pPr>
            <w:r>
              <w:t>Section 8.7.3.2</w:t>
            </w:r>
          </w:p>
        </w:tc>
      </w:tr>
      <w:tr w:rsidR="006F0784" w14:paraId="421821D0" w14:textId="77777777" w:rsidTr="00613AA1">
        <w:trPr>
          <w:trHeight w:val="43"/>
          <w:jc w:val="center"/>
        </w:trPr>
        <w:tc>
          <w:tcPr>
            <w:tcW w:w="4531" w:type="dxa"/>
          </w:tcPr>
          <w:p w14:paraId="00ACFB19" w14:textId="77777777" w:rsidR="006F0784" w:rsidRDefault="006F0784" w:rsidP="00613AA1">
            <w:pPr>
              <w:pStyle w:val="TableEntry"/>
            </w:pPr>
            <w:r w:rsidRPr="0085118C">
              <w:t>multipart/related; type="application/dicom+</w:t>
            </w:r>
            <w:r>
              <w:t>xml</w:t>
            </w:r>
            <w:r w:rsidRPr="0085118C">
              <w:t>"</w:t>
            </w:r>
          </w:p>
        </w:tc>
        <w:tc>
          <w:tcPr>
            <w:tcW w:w="1134" w:type="dxa"/>
          </w:tcPr>
          <w:p w14:paraId="07298C35" w14:textId="77777777" w:rsidR="006F0784" w:rsidRDefault="006F0784" w:rsidP="00613AA1">
            <w:pPr>
              <w:pStyle w:val="TableEntry"/>
            </w:pPr>
            <w:r>
              <w:t>Required</w:t>
            </w:r>
          </w:p>
        </w:tc>
        <w:tc>
          <w:tcPr>
            <w:tcW w:w="1560" w:type="dxa"/>
          </w:tcPr>
          <w:p w14:paraId="5FF4817A" w14:textId="77777777" w:rsidR="006F0784" w:rsidRDefault="006F0784" w:rsidP="00613AA1">
            <w:pPr>
              <w:pStyle w:val="TableEntry"/>
            </w:pPr>
            <w:r>
              <w:t>Section 8.7.3.2</w:t>
            </w:r>
          </w:p>
        </w:tc>
      </w:tr>
    </w:tbl>
    <w:p w14:paraId="492FB78F" w14:textId="5BA95046" w:rsidR="00CA589B" w:rsidRDefault="00737467" w:rsidP="00CA589B">
      <w:pPr>
        <w:pStyle w:val="Heading2"/>
      </w:pPr>
      <w:r>
        <w:br w:type="page"/>
      </w:r>
      <w:bookmarkStart w:id="79" w:name="_Toc194311807"/>
      <w:r w:rsidR="00CA589B">
        <w:lastRenderedPageBreak/>
        <w:t>Y.2</w:t>
      </w:r>
      <w:r w:rsidR="00CA589B">
        <w:tab/>
        <w:t>Conformance</w:t>
      </w:r>
      <w:bookmarkEnd w:id="79"/>
    </w:p>
    <w:p w14:paraId="05DE8BC1" w14:textId="1D867872" w:rsidR="00F07D8C" w:rsidRDefault="00CA589B" w:rsidP="00CA589B">
      <w:r w:rsidRPr="0085118C">
        <w:t xml:space="preserve">An origin server conforming to the </w:t>
      </w:r>
      <w:r>
        <w:t xml:space="preserve">Modality </w:t>
      </w:r>
      <w:r w:rsidR="000C7667">
        <w:t>Scheduled Procedure Step</w:t>
      </w:r>
      <w:r>
        <w:t xml:space="preserve"> Service </w:t>
      </w:r>
      <w:r w:rsidRPr="0085118C">
        <w:t xml:space="preserve">shall </w:t>
      </w:r>
      <w:r w:rsidR="00F671DB">
        <w:t xml:space="preserve">support </w:t>
      </w:r>
      <w:r w:rsidR="003344FE">
        <w:t>the Retrieve Capabilities Transaction (see Section 8.9.1).</w:t>
      </w:r>
    </w:p>
    <w:p w14:paraId="46A1CE2D" w14:textId="4C1406F4" w:rsidR="00CA589B" w:rsidRDefault="00F24CEE" w:rsidP="00CA589B">
      <w:r>
        <w:t xml:space="preserve">An origin server conforming to </w:t>
      </w:r>
      <w:r w:rsidR="00DE5F46">
        <w:t xml:space="preserve">the Modality </w:t>
      </w:r>
      <w:r w:rsidR="000C7667">
        <w:t>Scheduled Procedure Step</w:t>
      </w:r>
      <w:r w:rsidR="00DE5F46">
        <w:t xml:space="preserve"> Service shall </w:t>
      </w:r>
      <w:r w:rsidR="00CA589B">
        <w:t xml:space="preserve">support </w:t>
      </w:r>
      <w:r w:rsidR="00DE5F46">
        <w:t xml:space="preserve">the </w:t>
      </w:r>
      <w:r w:rsidR="00CA589B">
        <w:t xml:space="preserve">Transactions listed </w:t>
      </w:r>
      <w:r w:rsidR="00DE5F46">
        <w:t xml:space="preserve">as Required </w:t>
      </w:r>
      <w:r w:rsidR="00CA589B">
        <w:t xml:space="preserve">in Table </w:t>
      </w:r>
      <w:r w:rsidR="0098078C">
        <w:t>Y</w:t>
      </w:r>
      <w:r w:rsidR="00CA589B">
        <w:t xml:space="preserve">.2-1 and </w:t>
      </w:r>
      <w:r w:rsidR="00DE5F46">
        <w:t xml:space="preserve">may support </w:t>
      </w:r>
      <w:r w:rsidR="00F671DB">
        <w:t>Transactions listed as Optional</w:t>
      </w:r>
      <w:r w:rsidR="00CA589B" w:rsidRPr="0085118C">
        <w:t>.</w:t>
      </w:r>
    </w:p>
    <w:p w14:paraId="486F7D66" w14:textId="4F8C634B" w:rsidR="00CA589B" w:rsidRDefault="00CA589B" w:rsidP="00CA589B">
      <w:pPr>
        <w:pStyle w:val="TableTitle"/>
        <w:keepNext/>
      </w:pPr>
      <w:r w:rsidRPr="00435A9C">
        <w:t xml:space="preserve">Table </w:t>
      </w:r>
      <w:r w:rsidR="0098078C">
        <w:t>Y</w:t>
      </w:r>
      <w:r w:rsidRPr="00435A9C">
        <w:t>.</w:t>
      </w:r>
      <w:r>
        <w:t>2</w:t>
      </w:r>
      <w:r w:rsidRPr="00435A9C">
        <w:t>-</w:t>
      </w:r>
      <w:r>
        <w:t>1</w:t>
      </w:r>
      <w:r w:rsidRPr="00435A9C">
        <w:t xml:space="preserve">. </w:t>
      </w:r>
      <w:r w:rsidRPr="0085118C">
        <w:t>Required</w:t>
      </w:r>
      <w:r>
        <w:t xml:space="preserve"> </w:t>
      </w:r>
      <w:r w:rsidRPr="0085118C">
        <w:t xml:space="preserve">and Optional </w:t>
      </w:r>
      <w:r>
        <w:t>Transactions</w:t>
      </w:r>
    </w:p>
    <w:tbl>
      <w:tblPr>
        <w:tblStyle w:val="TableGrid"/>
        <w:tblW w:w="4531" w:type="dxa"/>
        <w:jc w:val="center"/>
        <w:tblLook w:val="04A0" w:firstRow="1" w:lastRow="0" w:firstColumn="1" w:lastColumn="0" w:noHBand="0" w:noVBand="1"/>
      </w:tblPr>
      <w:tblGrid>
        <w:gridCol w:w="2122"/>
        <w:gridCol w:w="1134"/>
        <w:gridCol w:w="1275"/>
      </w:tblGrid>
      <w:tr w:rsidR="0098078C" w:rsidRPr="005370C5" w14:paraId="3F27459A" w14:textId="77777777" w:rsidTr="0098078C">
        <w:trPr>
          <w:trHeight w:val="300"/>
          <w:tblHeader/>
          <w:jc w:val="center"/>
        </w:trPr>
        <w:tc>
          <w:tcPr>
            <w:tcW w:w="2122" w:type="dxa"/>
          </w:tcPr>
          <w:p w14:paraId="782A7EDA" w14:textId="77777777" w:rsidR="0098078C" w:rsidRDefault="0098078C" w:rsidP="00613AA1">
            <w:pPr>
              <w:pStyle w:val="TableLabel"/>
            </w:pPr>
            <w:r>
              <w:t>Transaction</w:t>
            </w:r>
          </w:p>
        </w:tc>
        <w:tc>
          <w:tcPr>
            <w:tcW w:w="1134" w:type="dxa"/>
          </w:tcPr>
          <w:p w14:paraId="1151785E" w14:textId="77777777" w:rsidR="0098078C" w:rsidRDefault="0098078C" w:rsidP="00613AA1">
            <w:pPr>
              <w:pStyle w:val="TableLabel"/>
            </w:pPr>
            <w:r>
              <w:t>Support</w:t>
            </w:r>
          </w:p>
        </w:tc>
        <w:tc>
          <w:tcPr>
            <w:tcW w:w="1275" w:type="dxa"/>
          </w:tcPr>
          <w:p w14:paraId="382D5BCB" w14:textId="77777777" w:rsidR="0098078C" w:rsidRPr="005370C5" w:rsidRDefault="0098078C" w:rsidP="00613AA1">
            <w:pPr>
              <w:pStyle w:val="TableLabel"/>
            </w:pPr>
            <w:r>
              <w:t>Section</w:t>
            </w:r>
          </w:p>
        </w:tc>
      </w:tr>
      <w:tr w:rsidR="0098078C" w14:paraId="3AF326A9" w14:textId="77777777" w:rsidTr="0098078C">
        <w:trPr>
          <w:trHeight w:val="68"/>
          <w:jc w:val="center"/>
        </w:trPr>
        <w:tc>
          <w:tcPr>
            <w:tcW w:w="2122" w:type="dxa"/>
          </w:tcPr>
          <w:p w14:paraId="60A5EA07" w14:textId="77777777" w:rsidR="0098078C" w:rsidRDefault="0098078C" w:rsidP="00613AA1">
            <w:pPr>
              <w:pStyle w:val="TableEntry"/>
              <w:keepNext/>
            </w:pPr>
            <w:r>
              <w:t>Retrieve Capabilities</w:t>
            </w:r>
          </w:p>
        </w:tc>
        <w:tc>
          <w:tcPr>
            <w:tcW w:w="1134" w:type="dxa"/>
          </w:tcPr>
          <w:p w14:paraId="580FFA83" w14:textId="77777777" w:rsidR="0098078C" w:rsidRDefault="0098078C" w:rsidP="00613AA1">
            <w:pPr>
              <w:pStyle w:val="TableEntry"/>
              <w:keepNext/>
            </w:pPr>
            <w:r>
              <w:t>Required</w:t>
            </w:r>
          </w:p>
        </w:tc>
        <w:tc>
          <w:tcPr>
            <w:tcW w:w="1275" w:type="dxa"/>
          </w:tcPr>
          <w:p w14:paraId="4290755C" w14:textId="77777777" w:rsidR="0098078C" w:rsidRDefault="0098078C" w:rsidP="00613AA1">
            <w:pPr>
              <w:pStyle w:val="TableEntry"/>
              <w:keepNext/>
            </w:pPr>
            <w:r>
              <w:t>Section 8.9</w:t>
            </w:r>
          </w:p>
        </w:tc>
      </w:tr>
      <w:tr w:rsidR="0098078C" w14:paraId="3468180A" w14:textId="77777777" w:rsidTr="0098078C">
        <w:trPr>
          <w:trHeight w:val="43"/>
          <w:jc w:val="center"/>
        </w:trPr>
        <w:tc>
          <w:tcPr>
            <w:tcW w:w="2122" w:type="dxa"/>
          </w:tcPr>
          <w:p w14:paraId="1D1EEBE0" w14:textId="77777777" w:rsidR="0098078C" w:rsidRDefault="0098078C" w:rsidP="00613AA1">
            <w:pPr>
              <w:pStyle w:val="TableEntry"/>
            </w:pPr>
            <w:r>
              <w:t>Search</w:t>
            </w:r>
          </w:p>
        </w:tc>
        <w:tc>
          <w:tcPr>
            <w:tcW w:w="1134" w:type="dxa"/>
          </w:tcPr>
          <w:p w14:paraId="464BB8FB" w14:textId="76F60C11" w:rsidR="0098078C" w:rsidRDefault="0098078C" w:rsidP="00613AA1">
            <w:pPr>
              <w:pStyle w:val="TableEntry"/>
            </w:pPr>
            <w:r>
              <w:t>Required</w:t>
            </w:r>
          </w:p>
        </w:tc>
        <w:tc>
          <w:tcPr>
            <w:tcW w:w="1275" w:type="dxa"/>
          </w:tcPr>
          <w:p w14:paraId="5A66CA34" w14:textId="6D95C193" w:rsidR="0098078C" w:rsidRDefault="0098078C" w:rsidP="00613AA1">
            <w:pPr>
              <w:pStyle w:val="TableEntry"/>
            </w:pPr>
            <w:r>
              <w:t>Section Y.4</w:t>
            </w:r>
          </w:p>
        </w:tc>
      </w:tr>
    </w:tbl>
    <w:p w14:paraId="0B7529A5" w14:textId="77777777" w:rsidR="00CA589B" w:rsidRDefault="00CA589B" w:rsidP="00CA589B"/>
    <w:p w14:paraId="28CB6719" w14:textId="77777777" w:rsidR="00CA589B" w:rsidRDefault="00CA589B" w:rsidP="00CA589B">
      <w:r>
        <w:t>Implementations shall specify in their Conformance Statement (see PS3.2) and the Retrieve Capabilities Transaction the supported Transactions and the implementations’ role: origin server, user agent, or both.</w:t>
      </w:r>
    </w:p>
    <w:p w14:paraId="1E3F00DA" w14:textId="77777777" w:rsidR="00CA589B" w:rsidRDefault="00CA589B" w:rsidP="00CA589B">
      <w:r>
        <w:t>In addition, for each supported Transaction they shall specify:</w:t>
      </w:r>
    </w:p>
    <w:p w14:paraId="72106BB5" w14:textId="77777777" w:rsidR="00CA589B" w:rsidRDefault="00CA589B" w:rsidP="00CA589B">
      <w:pPr>
        <w:pStyle w:val="ListParagraph"/>
        <w:numPr>
          <w:ilvl w:val="0"/>
          <w:numId w:val="11"/>
        </w:numPr>
      </w:pPr>
      <w:r>
        <w:t>The supported Query Parameters, including optional Attributes, if any.</w:t>
      </w:r>
    </w:p>
    <w:p w14:paraId="7B00E7A6" w14:textId="77777777" w:rsidR="00CA589B" w:rsidRDefault="00CA589B" w:rsidP="00CA589B">
      <w:pPr>
        <w:pStyle w:val="ListParagraph"/>
        <w:numPr>
          <w:ilvl w:val="0"/>
          <w:numId w:val="11"/>
        </w:numPr>
      </w:pPr>
      <w:r>
        <w:t>The supported DICOM Media Types.</w:t>
      </w:r>
    </w:p>
    <w:p w14:paraId="6CC3D6E5" w14:textId="77777777" w:rsidR="00CA589B" w:rsidRDefault="00CA589B" w:rsidP="00CA589B">
      <w:pPr>
        <w:pStyle w:val="ListParagraph"/>
        <w:numPr>
          <w:ilvl w:val="0"/>
          <w:numId w:val="11"/>
        </w:numPr>
      </w:pPr>
      <w:r>
        <w:t>The supported character sets (if other than UTF-8).</w:t>
      </w:r>
    </w:p>
    <w:p w14:paraId="14144164" w14:textId="738FF2AA" w:rsidR="00297110" w:rsidRDefault="00CF479D" w:rsidP="00297110">
      <w:pPr>
        <w:pStyle w:val="Heading2"/>
      </w:pPr>
      <w:bookmarkStart w:id="80" w:name="_Toc194311808"/>
      <w:r>
        <w:t>Y</w:t>
      </w:r>
      <w:r w:rsidR="00297110">
        <w:t>.3</w:t>
      </w:r>
      <w:r w:rsidR="00297110">
        <w:tab/>
        <w:t>Transactions Overview</w:t>
      </w:r>
      <w:bookmarkEnd w:id="80"/>
    </w:p>
    <w:p w14:paraId="681D4B01" w14:textId="645A50C5" w:rsidR="00297110" w:rsidRDefault="00297110" w:rsidP="00297110">
      <w:r>
        <w:t xml:space="preserve">The Modality </w:t>
      </w:r>
      <w:r w:rsidR="000C7667">
        <w:t>Scheduled Procedure Step</w:t>
      </w:r>
      <w:r>
        <w:t xml:space="preserve"> Service consists of the Transactions listed in Table </w:t>
      </w:r>
      <w:r w:rsidR="0089649C">
        <w:t>Y</w:t>
      </w:r>
      <w:r>
        <w:t>.3-1.</w:t>
      </w:r>
    </w:p>
    <w:p w14:paraId="46D34F9D" w14:textId="7F6CA304" w:rsidR="00297110" w:rsidRDefault="00297110" w:rsidP="00297110">
      <w:pPr>
        <w:pStyle w:val="TableTitle"/>
      </w:pPr>
      <w:r>
        <w:t xml:space="preserve">Table </w:t>
      </w:r>
      <w:r w:rsidR="0089649C">
        <w:t>Y</w:t>
      </w:r>
      <w:r>
        <w:t xml:space="preserve">.3-1. Modality </w:t>
      </w:r>
      <w:r w:rsidR="000C7667">
        <w:t>Scheduled Procedure Step</w:t>
      </w:r>
      <w:r>
        <w:t xml:space="preserve"> Service Transactions</w:t>
      </w:r>
    </w:p>
    <w:tbl>
      <w:tblPr>
        <w:tblStyle w:val="TableGrid"/>
        <w:tblW w:w="0" w:type="auto"/>
        <w:tblLook w:val="04A0" w:firstRow="1" w:lastRow="0" w:firstColumn="1" w:lastColumn="0" w:noHBand="0" w:noVBand="1"/>
      </w:tblPr>
      <w:tblGrid>
        <w:gridCol w:w="1413"/>
        <w:gridCol w:w="1134"/>
        <w:gridCol w:w="2126"/>
        <w:gridCol w:w="2126"/>
        <w:gridCol w:w="2551"/>
      </w:tblGrid>
      <w:tr w:rsidR="00297110" w:rsidRPr="005370C5" w14:paraId="2A2AE4A8" w14:textId="77777777" w:rsidTr="00613AA1">
        <w:trPr>
          <w:tblHeader/>
        </w:trPr>
        <w:tc>
          <w:tcPr>
            <w:tcW w:w="1413" w:type="dxa"/>
            <w:vMerge w:val="restart"/>
          </w:tcPr>
          <w:p w14:paraId="33A2033E" w14:textId="77777777" w:rsidR="00297110" w:rsidRPr="005370C5" w:rsidRDefault="00297110" w:rsidP="00613AA1">
            <w:pPr>
              <w:pStyle w:val="TableLabel"/>
            </w:pPr>
            <w:r>
              <w:t>Transaction Name</w:t>
            </w:r>
          </w:p>
        </w:tc>
        <w:tc>
          <w:tcPr>
            <w:tcW w:w="1134" w:type="dxa"/>
            <w:vMerge w:val="restart"/>
          </w:tcPr>
          <w:p w14:paraId="696326C1" w14:textId="77777777" w:rsidR="00297110" w:rsidRPr="005370C5" w:rsidRDefault="00297110" w:rsidP="00613AA1">
            <w:pPr>
              <w:pStyle w:val="TableLabel"/>
            </w:pPr>
            <w:r>
              <w:t>Method</w:t>
            </w:r>
          </w:p>
        </w:tc>
        <w:tc>
          <w:tcPr>
            <w:tcW w:w="4252" w:type="dxa"/>
            <w:gridSpan w:val="2"/>
          </w:tcPr>
          <w:p w14:paraId="1BD2B406" w14:textId="77777777" w:rsidR="00297110" w:rsidRPr="005370C5" w:rsidRDefault="00297110" w:rsidP="00613AA1">
            <w:pPr>
              <w:pStyle w:val="TableLabel"/>
            </w:pPr>
            <w:r>
              <w:t>Payload</w:t>
            </w:r>
          </w:p>
        </w:tc>
        <w:tc>
          <w:tcPr>
            <w:tcW w:w="2551" w:type="dxa"/>
            <w:vMerge w:val="restart"/>
          </w:tcPr>
          <w:p w14:paraId="7D5111F5" w14:textId="77777777" w:rsidR="00297110" w:rsidRPr="005370C5" w:rsidRDefault="00297110" w:rsidP="00613AA1">
            <w:pPr>
              <w:pStyle w:val="TableLabel"/>
            </w:pPr>
            <w:r>
              <w:t>Description</w:t>
            </w:r>
          </w:p>
        </w:tc>
      </w:tr>
      <w:tr w:rsidR="00297110" w:rsidRPr="005370C5" w14:paraId="08208F26" w14:textId="77777777" w:rsidTr="00613AA1">
        <w:tc>
          <w:tcPr>
            <w:tcW w:w="1413" w:type="dxa"/>
            <w:vMerge/>
          </w:tcPr>
          <w:p w14:paraId="4A92D639" w14:textId="77777777" w:rsidR="00297110" w:rsidRDefault="00297110" w:rsidP="00613AA1">
            <w:pPr>
              <w:pStyle w:val="TableLabel"/>
            </w:pPr>
          </w:p>
        </w:tc>
        <w:tc>
          <w:tcPr>
            <w:tcW w:w="1134" w:type="dxa"/>
            <w:vMerge/>
          </w:tcPr>
          <w:p w14:paraId="7E3136B3" w14:textId="77777777" w:rsidR="00297110" w:rsidRDefault="00297110" w:rsidP="00613AA1">
            <w:pPr>
              <w:pStyle w:val="TableLabel"/>
            </w:pPr>
          </w:p>
        </w:tc>
        <w:tc>
          <w:tcPr>
            <w:tcW w:w="2126" w:type="dxa"/>
          </w:tcPr>
          <w:p w14:paraId="410C63BE" w14:textId="77777777" w:rsidR="00297110" w:rsidRDefault="00297110" w:rsidP="00613AA1">
            <w:pPr>
              <w:pStyle w:val="TableLabel"/>
            </w:pPr>
            <w:r>
              <w:t>Request</w:t>
            </w:r>
          </w:p>
        </w:tc>
        <w:tc>
          <w:tcPr>
            <w:tcW w:w="2126" w:type="dxa"/>
          </w:tcPr>
          <w:p w14:paraId="135B4D76" w14:textId="77777777" w:rsidR="00297110" w:rsidRDefault="00297110" w:rsidP="00613AA1">
            <w:pPr>
              <w:pStyle w:val="TableLabel"/>
            </w:pPr>
            <w:r>
              <w:t>Success Response</w:t>
            </w:r>
          </w:p>
        </w:tc>
        <w:tc>
          <w:tcPr>
            <w:tcW w:w="2551" w:type="dxa"/>
            <w:vMerge/>
          </w:tcPr>
          <w:p w14:paraId="30B76EC0" w14:textId="77777777" w:rsidR="00297110" w:rsidRDefault="00297110" w:rsidP="00613AA1">
            <w:pPr>
              <w:pStyle w:val="TableLabel"/>
            </w:pPr>
          </w:p>
        </w:tc>
      </w:tr>
      <w:tr w:rsidR="00297110" w14:paraId="2306C6B6" w14:textId="77777777" w:rsidTr="00613AA1">
        <w:tc>
          <w:tcPr>
            <w:tcW w:w="1413" w:type="dxa"/>
          </w:tcPr>
          <w:p w14:paraId="64205EA6" w14:textId="77777777" w:rsidR="00297110" w:rsidRDefault="00297110" w:rsidP="00613AA1">
            <w:pPr>
              <w:pStyle w:val="TableEntry"/>
            </w:pPr>
            <w:r>
              <w:t>Search</w:t>
            </w:r>
          </w:p>
        </w:tc>
        <w:tc>
          <w:tcPr>
            <w:tcW w:w="1134" w:type="dxa"/>
          </w:tcPr>
          <w:p w14:paraId="48DBE8D6" w14:textId="77777777" w:rsidR="00297110" w:rsidRDefault="00297110" w:rsidP="00613AA1">
            <w:pPr>
              <w:pStyle w:val="TableEntry"/>
            </w:pPr>
            <w:r>
              <w:t>GET</w:t>
            </w:r>
          </w:p>
        </w:tc>
        <w:tc>
          <w:tcPr>
            <w:tcW w:w="2126" w:type="dxa"/>
          </w:tcPr>
          <w:p w14:paraId="37802E1D" w14:textId="77777777" w:rsidR="00297110" w:rsidRDefault="00297110" w:rsidP="00613AA1">
            <w:pPr>
              <w:pStyle w:val="TableEntry"/>
            </w:pPr>
            <w:r>
              <w:t>none</w:t>
            </w:r>
          </w:p>
        </w:tc>
        <w:tc>
          <w:tcPr>
            <w:tcW w:w="2126" w:type="dxa"/>
          </w:tcPr>
          <w:p w14:paraId="4B75D63E" w14:textId="77777777" w:rsidR="00297110" w:rsidRDefault="00297110" w:rsidP="00613AA1">
            <w:pPr>
              <w:pStyle w:val="TableEntry"/>
            </w:pPr>
            <w:r>
              <w:t>dataset according to PS3.4, Table K.6-1</w:t>
            </w:r>
          </w:p>
        </w:tc>
        <w:tc>
          <w:tcPr>
            <w:tcW w:w="2551" w:type="dxa"/>
          </w:tcPr>
          <w:p w14:paraId="02A8DBD9" w14:textId="77777777" w:rsidR="00297110" w:rsidRDefault="00297110" w:rsidP="00613AA1">
            <w:pPr>
              <w:pStyle w:val="TableEntry"/>
            </w:pPr>
            <w:r>
              <w:t>Searches for Modality Scheduled Procedure Steps</w:t>
            </w:r>
          </w:p>
        </w:tc>
      </w:tr>
    </w:tbl>
    <w:p w14:paraId="0D2785D5" w14:textId="3017F851" w:rsidR="00737467" w:rsidRDefault="00737467">
      <w:pPr>
        <w:tabs>
          <w:tab w:val="clear" w:pos="720"/>
        </w:tabs>
        <w:overflowPunct/>
        <w:autoSpaceDE/>
        <w:autoSpaceDN/>
        <w:adjustRightInd/>
        <w:spacing w:after="0"/>
        <w:textAlignment w:val="auto"/>
        <w:rPr>
          <w:b/>
          <w:i/>
        </w:rPr>
      </w:pPr>
    </w:p>
    <w:p w14:paraId="260A6059" w14:textId="6CD018AB" w:rsidR="00A81369" w:rsidRDefault="00A81369" w:rsidP="00A81369">
      <w:r>
        <w:t xml:space="preserve">Table </w:t>
      </w:r>
      <w:r w:rsidR="00E34778">
        <w:t>Y</w:t>
      </w:r>
      <w:r>
        <w:t>.</w:t>
      </w:r>
      <w:r w:rsidR="007A12AE">
        <w:t>3</w:t>
      </w:r>
      <w:r>
        <w:t xml:space="preserve">-2 lists the </w:t>
      </w:r>
      <w:r w:rsidR="00E34778">
        <w:t xml:space="preserve">Modality </w:t>
      </w:r>
      <w:r w:rsidR="000C7667">
        <w:t>Scheduled Procedure Step</w:t>
      </w:r>
      <w:r w:rsidR="00E34778">
        <w:t xml:space="preserve"> Service Transactions </w:t>
      </w:r>
      <w:r>
        <w:t>and their corresponding</w:t>
      </w:r>
      <w:r w:rsidR="00E34778" w:rsidRPr="00E34778">
        <w:t xml:space="preserve"> </w:t>
      </w:r>
      <w:r w:rsidR="00E34778">
        <w:t>DIMSE Operations used in MWL</w:t>
      </w:r>
      <w:r>
        <w:t>.</w:t>
      </w:r>
    </w:p>
    <w:p w14:paraId="771EFCD6" w14:textId="6D1F0C3B" w:rsidR="00A81369" w:rsidRDefault="00A81369" w:rsidP="00A81369">
      <w:pPr>
        <w:pStyle w:val="TableTitle"/>
        <w:keepNext/>
      </w:pPr>
      <w:r w:rsidRPr="00435A9C">
        <w:t xml:space="preserve">Table </w:t>
      </w:r>
      <w:r w:rsidR="00E34778">
        <w:t>Y</w:t>
      </w:r>
      <w:r w:rsidRPr="00435A9C">
        <w:t>.</w:t>
      </w:r>
      <w:r w:rsidR="007A12AE">
        <w:t>3</w:t>
      </w:r>
      <w:r w:rsidRPr="00435A9C">
        <w:t>-</w:t>
      </w:r>
      <w:r>
        <w:t>2</w:t>
      </w:r>
      <w:r w:rsidRPr="00435A9C">
        <w:t xml:space="preserve">. </w:t>
      </w:r>
      <w:r>
        <w:t xml:space="preserve">Mapping of </w:t>
      </w:r>
      <w:r w:rsidR="007A12AE">
        <w:t xml:space="preserve">Modality </w:t>
      </w:r>
      <w:r w:rsidR="000C7667">
        <w:t>Scheduled Procedure Step</w:t>
      </w:r>
      <w:r w:rsidR="00E22E42">
        <w:t xml:space="preserve"> </w:t>
      </w:r>
      <w:r w:rsidR="007A12AE" w:rsidRPr="003D2E61">
        <w:t xml:space="preserve">Service </w:t>
      </w:r>
      <w:r w:rsidR="007A12AE">
        <w:t>Transactions</w:t>
      </w:r>
      <w:r>
        <w:t xml:space="preserve"> and </w:t>
      </w:r>
      <w:r w:rsidR="007A12AE">
        <w:t>DIMSE Operations</w:t>
      </w:r>
    </w:p>
    <w:tbl>
      <w:tblPr>
        <w:tblStyle w:val="TableGrid"/>
        <w:tblW w:w="0" w:type="auto"/>
        <w:jc w:val="center"/>
        <w:tblLook w:val="04A0" w:firstRow="1" w:lastRow="0" w:firstColumn="1" w:lastColumn="0" w:noHBand="0" w:noVBand="1"/>
      </w:tblPr>
      <w:tblGrid>
        <w:gridCol w:w="1847"/>
        <w:gridCol w:w="1560"/>
        <w:gridCol w:w="1417"/>
        <w:gridCol w:w="1701"/>
      </w:tblGrid>
      <w:tr w:rsidR="00167B01" w:rsidRPr="00E22E42" w14:paraId="2F2B5AD4" w14:textId="77777777" w:rsidTr="00701415">
        <w:trPr>
          <w:trHeight w:val="52"/>
          <w:jc w:val="center"/>
        </w:trPr>
        <w:tc>
          <w:tcPr>
            <w:tcW w:w="1847" w:type="dxa"/>
          </w:tcPr>
          <w:p w14:paraId="7207CA3A" w14:textId="0AD37CD5" w:rsidR="00167B01" w:rsidRPr="00E22E42" w:rsidRDefault="00167B01" w:rsidP="00E22E42">
            <w:pPr>
              <w:pStyle w:val="TableEntry"/>
              <w:keepNext/>
              <w:jc w:val="center"/>
              <w:rPr>
                <w:b/>
                <w:bCs/>
              </w:rPr>
            </w:pPr>
            <w:r w:rsidRPr="00E22E42">
              <w:rPr>
                <w:b/>
                <w:bCs/>
              </w:rPr>
              <w:t>Transaction</w:t>
            </w:r>
          </w:p>
        </w:tc>
        <w:tc>
          <w:tcPr>
            <w:tcW w:w="1560" w:type="dxa"/>
          </w:tcPr>
          <w:p w14:paraId="2FE5FFB8" w14:textId="79B179C0" w:rsidR="00167B01" w:rsidRPr="00E22E42" w:rsidRDefault="00167B01" w:rsidP="00E22E42">
            <w:pPr>
              <w:pStyle w:val="TableEntry"/>
              <w:keepNext/>
              <w:jc w:val="center"/>
              <w:rPr>
                <w:b/>
                <w:bCs/>
              </w:rPr>
            </w:pPr>
            <w:r w:rsidRPr="00E22E42">
              <w:rPr>
                <w:b/>
                <w:bCs/>
              </w:rPr>
              <w:t>Operation</w:t>
            </w:r>
          </w:p>
        </w:tc>
        <w:tc>
          <w:tcPr>
            <w:tcW w:w="1417" w:type="dxa"/>
          </w:tcPr>
          <w:p w14:paraId="258FF802" w14:textId="32721F94" w:rsidR="00167B01" w:rsidRPr="00E22E42" w:rsidRDefault="00167B01" w:rsidP="00E22E42">
            <w:pPr>
              <w:pStyle w:val="TableEntry"/>
              <w:keepNext/>
              <w:jc w:val="center"/>
              <w:rPr>
                <w:b/>
                <w:bCs/>
              </w:rPr>
            </w:pPr>
            <w:r w:rsidRPr="00E22E42">
              <w:rPr>
                <w:b/>
                <w:bCs/>
              </w:rPr>
              <w:t>Reference</w:t>
            </w:r>
          </w:p>
        </w:tc>
        <w:tc>
          <w:tcPr>
            <w:tcW w:w="1701" w:type="dxa"/>
          </w:tcPr>
          <w:p w14:paraId="1F2A271E" w14:textId="523DAB68" w:rsidR="00167B01" w:rsidRPr="00E22E42" w:rsidRDefault="00167B01" w:rsidP="00E22E42">
            <w:pPr>
              <w:pStyle w:val="TableEntry"/>
              <w:keepNext/>
              <w:jc w:val="center"/>
              <w:rPr>
                <w:b/>
                <w:bCs/>
              </w:rPr>
            </w:pPr>
            <w:r w:rsidRPr="00E22E42">
              <w:rPr>
                <w:b/>
                <w:bCs/>
              </w:rPr>
              <w:t>DIMSE Service</w:t>
            </w:r>
          </w:p>
        </w:tc>
      </w:tr>
      <w:tr w:rsidR="00167B01" w14:paraId="32F2A8BA" w14:textId="77777777" w:rsidTr="00701415">
        <w:trPr>
          <w:trHeight w:val="52"/>
          <w:jc w:val="center"/>
        </w:trPr>
        <w:tc>
          <w:tcPr>
            <w:tcW w:w="1847" w:type="dxa"/>
          </w:tcPr>
          <w:p w14:paraId="0952E92E" w14:textId="0080384B" w:rsidR="00167B01" w:rsidRPr="005370C5" w:rsidRDefault="00167B01" w:rsidP="00167B01">
            <w:pPr>
              <w:pStyle w:val="TableEntry"/>
              <w:keepNext/>
            </w:pPr>
            <w:r>
              <w:t>Search</w:t>
            </w:r>
          </w:p>
        </w:tc>
        <w:tc>
          <w:tcPr>
            <w:tcW w:w="1560" w:type="dxa"/>
          </w:tcPr>
          <w:p w14:paraId="4CC84D25" w14:textId="07EFBEEB" w:rsidR="00167B01" w:rsidRDefault="00167B01" w:rsidP="00167B01">
            <w:pPr>
              <w:pStyle w:val="TableEntry"/>
              <w:keepNext/>
            </w:pPr>
            <w:r>
              <w:t>Query Worklist</w:t>
            </w:r>
          </w:p>
        </w:tc>
        <w:tc>
          <w:tcPr>
            <w:tcW w:w="1417" w:type="dxa"/>
          </w:tcPr>
          <w:p w14:paraId="3B447090" w14:textId="4744C4AD" w:rsidR="00167B01" w:rsidRDefault="00167B01" w:rsidP="00167B01">
            <w:pPr>
              <w:pStyle w:val="TableEntry"/>
              <w:keepNext/>
            </w:pPr>
            <w:r>
              <w:t>PS3.4, K.4</w:t>
            </w:r>
          </w:p>
        </w:tc>
        <w:tc>
          <w:tcPr>
            <w:tcW w:w="1701" w:type="dxa"/>
          </w:tcPr>
          <w:p w14:paraId="4B9F2246" w14:textId="0DE62A73" w:rsidR="00167B01" w:rsidRDefault="00167B01" w:rsidP="00167B01">
            <w:pPr>
              <w:pStyle w:val="TableEntry"/>
              <w:keepNext/>
            </w:pPr>
            <w:r>
              <w:t>C-FIND</w:t>
            </w:r>
          </w:p>
        </w:tc>
      </w:tr>
    </w:tbl>
    <w:p w14:paraId="2F28D84A" w14:textId="77777777" w:rsidR="00A81369" w:rsidRDefault="00A81369" w:rsidP="00A81369"/>
    <w:p w14:paraId="4CFE6114" w14:textId="56A00D0D" w:rsidR="00A81369" w:rsidRDefault="00A81369" w:rsidP="00A81369">
      <w:pPr>
        <w:pStyle w:val="Note"/>
      </w:pPr>
      <w:r>
        <w:t>Note</w:t>
      </w:r>
      <w:r>
        <w:tab/>
        <w:t>As in DIMSE, the Transaction</w:t>
      </w:r>
      <w:r w:rsidR="00490CC5">
        <w:t>s</w:t>
      </w:r>
      <w:r>
        <w:t xml:space="preserve"> do </w:t>
      </w:r>
      <w:r w:rsidRPr="0034151F">
        <w:rPr>
          <w:i/>
          <w:iCs/>
        </w:rPr>
        <w:t>not</w:t>
      </w:r>
      <w:r>
        <w:t xml:space="preserve"> provide a complete CRUDL interface for the respective resource. For instance, it is not possible to create Modality Scheduled Procedure Steps using DICOM, neither with DIMSE, nor with DICOMweb. What DICOM </w:t>
      </w:r>
      <w:r w:rsidRPr="00691EF2">
        <w:rPr>
          <w:i/>
          <w:iCs/>
        </w:rPr>
        <w:t>does</w:t>
      </w:r>
      <w:r>
        <w:t xml:space="preserve"> provide is access to scheduled procedure steps at the level required for modalities.</w:t>
      </w:r>
    </w:p>
    <w:p w14:paraId="1C5C713E" w14:textId="77777777" w:rsidR="006243B3" w:rsidRDefault="006243B3" w:rsidP="006243B3"/>
    <w:p w14:paraId="3B7B90FB" w14:textId="60221B1F" w:rsidR="006243B3" w:rsidRDefault="006243B3" w:rsidP="006243B3">
      <w:pPr>
        <w:pStyle w:val="Heading2"/>
      </w:pPr>
      <w:bookmarkStart w:id="81" w:name="_Toc194311809"/>
      <w:r>
        <w:t>Y.4</w:t>
      </w:r>
      <w:r>
        <w:tab/>
        <w:t>Search Transaction</w:t>
      </w:r>
      <w:bookmarkEnd w:id="81"/>
    </w:p>
    <w:p w14:paraId="0E75BB1D" w14:textId="73291447" w:rsidR="006243B3" w:rsidRPr="007E6E0C" w:rsidRDefault="006243B3" w:rsidP="006243B3">
      <w:r w:rsidRPr="007E6E0C">
        <w:t xml:space="preserve">This </w:t>
      </w:r>
      <w:r>
        <w:t>T</w:t>
      </w:r>
      <w:r w:rsidRPr="007E6E0C">
        <w:t xml:space="preserve">ransaction searches the </w:t>
      </w:r>
      <w:r w:rsidR="0037189E">
        <w:t>Modality Scheduled Procedure Steps</w:t>
      </w:r>
      <w:r w:rsidRPr="007E6E0C">
        <w:t xml:space="preserve"> for </w:t>
      </w:r>
      <w:r>
        <w:t xml:space="preserve">scheduled procedure steps </w:t>
      </w:r>
      <w:r w:rsidRPr="007E6E0C">
        <w:t xml:space="preserve">that match the specified Query Parameters and returns a list of matching </w:t>
      </w:r>
      <w:r>
        <w:t>scheduled procedure steps</w:t>
      </w:r>
      <w:r w:rsidRPr="007E6E0C">
        <w:t xml:space="preserve">. Each </w:t>
      </w:r>
      <w:r>
        <w:t xml:space="preserve">scheduled procedure step </w:t>
      </w:r>
      <w:r w:rsidRPr="007E6E0C">
        <w:t xml:space="preserve">in the returned list includes return Attributes specified in the request. The </w:t>
      </w:r>
      <w:r>
        <w:t>T</w:t>
      </w:r>
      <w:r w:rsidRPr="007E6E0C">
        <w:t xml:space="preserve">ransaction corresponds to the DIMSE </w:t>
      </w:r>
      <w:r>
        <w:t xml:space="preserve">MWL </w:t>
      </w:r>
      <w:r w:rsidRPr="007E6E0C">
        <w:t xml:space="preserve">C-FIND </w:t>
      </w:r>
      <w:r>
        <w:t>O</w:t>
      </w:r>
      <w:r w:rsidRPr="007E6E0C">
        <w:t>peration</w:t>
      </w:r>
      <w:r>
        <w:t xml:space="preserve"> (see PS3.4, Section K.4.1)</w:t>
      </w:r>
      <w:r w:rsidRPr="007E6E0C">
        <w:t>.</w:t>
      </w:r>
    </w:p>
    <w:p w14:paraId="5597F76A" w14:textId="5BD84263" w:rsidR="006243B3" w:rsidRDefault="002F6EEA" w:rsidP="006243B3">
      <w:pPr>
        <w:pStyle w:val="Heading3"/>
      </w:pPr>
      <w:bookmarkStart w:id="82" w:name="_Toc194311810"/>
      <w:r>
        <w:lastRenderedPageBreak/>
        <w:t>Y</w:t>
      </w:r>
      <w:r w:rsidR="006243B3">
        <w:t>.4.1</w:t>
      </w:r>
      <w:r w:rsidR="006243B3">
        <w:tab/>
        <w:t>Request</w:t>
      </w:r>
      <w:bookmarkEnd w:id="82"/>
    </w:p>
    <w:p w14:paraId="41FB79F8" w14:textId="77777777" w:rsidR="006243B3" w:rsidRDefault="006243B3" w:rsidP="006243B3">
      <w:r>
        <w:t>The request shall have the following syntax:</w:t>
      </w:r>
    </w:p>
    <w:p w14:paraId="6782FE7A" w14:textId="77777777" w:rsidR="006243B3" w:rsidRPr="008E0D98" w:rsidRDefault="006243B3" w:rsidP="006243B3">
      <w:pPr>
        <w:spacing w:after="0"/>
        <w:rPr>
          <w:rFonts w:ascii="Noto Sans Mono ExtraCondensed M" w:hAnsi="Noto Sans Mono ExtraCondensed M" w:cs="Noto Sans Mono ExtraCondensed M"/>
          <w:sz w:val="18"/>
          <w:szCs w:val="18"/>
        </w:rPr>
      </w:pPr>
      <w:r w:rsidRPr="008E0D98">
        <w:rPr>
          <w:rFonts w:ascii="Noto Sans Mono ExtraCondensed M" w:hAnsi="Noto Sans Mono ExtraCondensed M" w:cs="Noto Sans Mono ExtraCondensed M"/>
          <w:sz w:val="18"/>
          <w:szCs w:val="18"/>
        </w:rPr>
        <w:t>GET SP /modality-scheduled-procedure-steps?{&amp;match*}{&amp;includefield}{&amp;fuzzymatching}{&amp;offset}{&amp;limit} SP version CRLF</w:t>
      </w:r>
    </w:p>
    <w:p w14:paraId="276970EE" w14:textId="77777777" w:rsidR="006243B3" w:rsidRPr="008E0D98" w:rsidRDefault="006243B3" w:rsidP="006243B3">
      <w:pPr>
        <w:spacing w:after="0"/>
        <w:rPr>
          <w:rFonts w:ascii="Noto Sans Mono ExtraCondensed M" w:hAnsi="Noto Sans Mono ExtraCondensed M" w:cs="Noto Sans Mono ExtraCondensed M"/>
          <w:sz w:val="18"/>
          <w:szCs w:val="18"/>
        </w:rPr>
      </w:pPr>
      <w:r w:rsidRPr="008E0D98">
        <w:rPr>
          <w:rFonts w:ascii="Noto Sans Mono ExtraCondensed M" w:hAnsi="Noto Sans Mono ExtraCondensed M" w:cs="Noto Sans Mono ExtraCondensed M"/>
          <w:sz w:val="18"/>
          <w:szCs w:val="18"/>
        </w:rPr>
        <w:t>Accept: 1#media-type CRLF</w:t>
      </w:r>
    </w:p>
    <w:p w14:paraId="131E0F70" w14:textId="77777777" w:rsidR="006243B3" w:rsidRPr="008E0D98" w:rsidRDefault="006243B3" w:rsidP="006243B3">
      <w:pPr>
        <w:spacing w:after="0"/>
        <w:rPr>
          <w:rFonts w:ascii="Noto Sans Mono ExtraCondensed M" w:hAnsi="Noto Sans Mono ExtraCondensed M" w:cs="Noto Sans Mono ExtraCondensed M"/>
          <w:sz w:val="18"/>
          <w:szCs w:val="18"/>
        </w:rPr>
      </w:pPr>
      <w:r w:rsidRPr="008E0D98">
        <w:rPr>
          <w:rFonts w:ascii="Noto Sans Mono ExtraCondensed M" w:hAnsi="Noto Sans Mono ExtraCondensed M" w:cs="Noto Sans Mono ExtraCondensed M"/>
          <w:sz w:val="18"/>
          <w:szCs w:val="18"/>
        </w:rPr>
        <w:t>*(header-field CRLF)</w:t>
      </w:r>
    </w:p>
    <w:p w14:paraId="0342FF47" w14:textId="77777777" w:rsidR="006243B3" w:rsidRPr="007E6E0C" w:rsidRDefault="006243B3" w:rsidP="006243B3">
      <w:pPr>
        <w:rPr>
          <w:rFonts w:ascii="Courier New" w:hAnsi="Courier New" w:cs="Courier New"/>
          <w:sz w:val="18"/>
          <w:szCs w:val="18"/>
        </w:rPr>
      </w:pPr>
      <w:r w:rsidRPr="008E0D98">
        <w:rPr>
          <w:rFonts w:ascii="Noto Sans Mono ExtraCondensed M" w:hAnsi="Noto Sans Mono ExtraCondensed M" w:cs="Noto Sans Mono ExtraCondensed M"/>
          <w:sz w:val="18"/>
          <w:szCs w:val="18"/>
        </w:rPr>
        <w:t>CRLF</w:t>
      </w:r>
    </w:p>
    <w:p w14:paraId="3C47F420" w14:textId="4253A69B" w:rsidR="006243B3" w:rsidRDefault="002F6EEA" w:rsidP="006243B3">
      <w:pPr>
        <w:pStyle w:val="Heading4"/>
      </w:pPr>
      <w:bookmarkStart w:id="83" w:name="_Toc194311811"/>
      <w:r>
        <w:t>Y</w:t>
      </w:r>
      <w:r w:rsidR="006243B3">
        <w:t>.4.1.1</w:t>
      </w:r>
      <w:r w:rsidR="006243B3">
        <w:tab/>
        <w:t>Target Resources</w:t>
      </w:r>
      <w:bookmarkEnd w:id="83"/>
    </w:p>
    <w:p w14:paraId="2F6D4559" w14:textId="74C7B95F" w:rsidR="006243B3" w:rsidRPr="0024556E" w:rsidRDefault="006243B3" w:rsidP="006243B3">
      <w:r w:rsidRPr="0017715F">
        <w:t xml:space="preserve">The Target Resource for this </w:t>
      </w:r>
      <w:r>
        <w:t>T</w:t>
      </w:r>
      <w:r w:rsidRPr="0017715F">
        <w:t xml:space="preserve">ransaction is the </w:t>
      </w:r>
      <w:r w:rsidR="0037189E">
        <w:t>Modality Scheduled Procedure Steps</w:t>
      </w:r>
      <w:r w:rsidRPr="0017715F">
        <w:t>.</w:t>
      </w:r>
    </w:p>
    <w:p w14:paraId="0E0A2A06" w14:textId="79C73150" w:rsidR="006243B3" w:rsidRDefault="00BB4E58" w:rsidP="006243B3">
      <w:pPr>
        <w:pStyle w:val="Heading4"/>
      </w:pPr>
      <w:bookmarkStart w:id="84" w:name="_Toc194311812"/>
      <w:r>
        <w:t>Y</w:t>
      </w:r>
      <w:r w:rsidR="006243B3">
        <w:t>.4.1.2</w:t>
      </w:r>
      <w:r w:rsidR="006243B3">
        <w:tab/>
        <w:t>Query Parameters</w:t>
      </w:r>
      <w:bookmarkEnd w:id="84"/>
    </w:p>
    <w:p w14:paraId="36FACE9E" w14:textId="77777777" w:rsidR="006243B3" w:rsidRDefault="006243B3" w:rsidP="006243B3">
      <w:r>
        <w:t>The origin server shall support Query Parameters as required in Table 8.3.4-1.</w:t>
      </w:r>
    </w:p>
    <w:p w14:paraId="4ED56435" w14:textId="77777777" w:rsidR="006243B3" w:rsidRPr="0024556E" w:rsidRDefault="006243B3" w:rsidP="006243B3">
      <w:r>
        <w:t>The user agent shall supply in the request Query Parameters as required in Table 8.3.4-1.</w:t>
      </w:r>
    </w:p>
    <w:p w14:paraId="6B7212CD" w14:textId="2205642C" w:rsidR="006243B3" w:rsidRDefault="00BB4E58" w:rsidP="006243B3">
      <w:pPr>
        <w:pStyle w:val="Heading4"/>
      </w:pPr>
      <w:bookmarkStart w:id="85" w:name="_Toc194311813"/>
      <w:r>
        <w:t>Y</w:t>
      </w:r>
      <w:r w:rsidR="006243B3">
        <w:t>.4.1.3</w:t>
      </w:r>
      <w:r w:rsidR="006243B3">
        <w:tab/>
        <w:t>Request Header Fields</w:t>
      </w:r>
      <w:bookmarkEnd w:id="85"/>
    </w:p>
    <w:p w14:paraId="1248429A" w14:textId="77777777" w:rsidR="006243B3" w:rsidRDefault="006243B3" w:rsidP="006243B3">
      <w:r>
        <w:t>The origin server shall support header fields as required in Table X.4.1-1.</w:t>
      </w:r>
    </w:p>
    <w:p w14:paraId="792FD8CC" w14:textId="77777777" w:rsidR="006243B3" w:rsidRDefault="006243B3" w:rsidP="006243B3">
      <w:r>
        <w:t>The user agent shall supply in the request header fields as defined in Table X.4.1-1.</w:t>
      </w:r>
    </w:p>
    <w:p w14:paraId="3B9CF58F" w14:textId="77777777" w:rsidR="006243B3" w:rsidRDefault="006243B3" w:rsidP="006243B3">
      <w:pPr>
        <w:pStyle w:val="TableTitle"/>
        <w:keepNext/>
      </w:pPr>
      <w:r w:rsidRPr="00F201D1">
        <w:t xml:space="preserve">Table </w:t>
      </w:r>
      <w:r>
        <w:t>X</w:t>
      </w:r>
      <w:r w:rsidRPr="00F201D1">
        <w:t>.</w:t>
      </w:r>
      <w:r>
        <w:t>4</w:t>
      </w:r>
      <w:r w:rsidRPr="00F201D1">
        <w:t>.1-</w:t>
      </w:r>
      <w:r>
        <w:t>1</w:t>
      </w:r>
      <w:r w:rsidRPr="00F201D1">
        <w:t>. Request Header Fields</w:t>
      </w:r>
    </w:p>
    <w:tbl>
      <w:tblPr>
        <w:tblStyle w:val="TableGrid"/>
        <w:tblW w:w="0" w:type="auto"/>
        <w:tblLook w:val="04A0" w:firstRow="1" w:lastRow="0" w:firstColumn="1" w:lastColumn="0" w:noHBand="0" w:noVBand="1"/>
      </w:tblPr>
      <w:tblGrid>
        <w:gridCol w:w="846"/>
        <w:gridCol w:w="1276"/>
        <w:gridCol w:w="1417"/>
        <w:gridCol w:w="1559"/>
        <w:gridCol w:w="4252"/>
      </w:tblGrid>
      <w:tr w:rsidR="006243B3" w:rsidRPr="00F201D1" w14:paraId="6A4C8AB8" w14:textId="77777777" w:rsidTr="00613AA1">
        <w:tc>
          <w:tcPr>
            <w:tcW w:w="846" w:type="dxa"/>
            <w:vMerge w:val="restart"/>
          </w:tcPr>
          <w:p w14:paraId="0F8534B6" w14:textId="77777777" w:rsidR="006243B3" w:rsidRPr="00F201D1" w:rsidRDefault="006243B3" w:rsidP="00613AA1">
            <w:pPr>
              <w:pStyle w:val="TableEntry"/>
              <w:keepNext/>
              <w:jc w:val="center"/>
              <w:rPr>
                <w:b/>
                <w:bCs/>
              </w:rPr>
            </w:pPr>
            <w:r w:rsidRPr="00F201D1">
              <w:rPr>
                <w:b/>
                <w:bCs/>
              </w:rPr>
              <w:t>Name</w:t>
            </w:r>
          </w:p>
        </w:tc>
        <w:tc>
          <w:tcPr>
            <w:tcW w:w="1276" w:type="dxa"/>
            <w:vMerge w:val="restart"/>
          </w:tcPr>
          <w:p w14:paraId="0443E1B8" w14:textId="77777777" w:rsidR="006243B3" w:rsidRPr="00F201D1" w:rsidRDefault="006243B3" w:rsidP="00613AA1">
            <w:pPr>
              <w:pStyle w:val="TableEntry"/>
              <w:keepNext/>
              <w:jc w:val="center"/>
              <w:rPr>
                <w:b/>
                <w:bCs/>
              </w:rPr>
            </w:pPr>
            <w:r>
              <w:rPr>
                <w:b/>
                <w:bCs/>
              </w:rPr>
              <w:t>Values</w:t>
            </w:r>
          </w:p>
        </w:tc>
        <w:tc>
          <w:tcPr>
            <w:tcW w:w="2976" w:type="dxa"/>
            <w:gridSpan w:val="2"/>
          </w:tcPr>
          <w:p w14:paraId="3B36FAC7" w14:textId="77777777" w:rsidR="006243B3" w:rsidRPr="00F201D1" w:rsidRDefault="006243B3" w:rsidP="00613AA1">
            <w:pPr>
              <w:pStyle w:val="TableEntry"/>
              <w:keepNext/>
              <w:jc w:val="center"/>
              <w:rPr>
                <w:b/>
                <w:bCs/>
              </w:rPr>
            </w:pPr>
            <w:r w:rsidRPr="00F201D1">
              <w:rPr>
                <w:b/>
                <w:bCs/>
              </w:rPr>
              <w:t>Usage</w:t>
            </w:r>
          </w:p>
        </w:tc>
        <w:tc>
          <w:tcPr>
            <w:tcW w:w="4252" w:type="dxa"/>
            <w:vMerge w:val="restart"/>
          </w:tcPr>
          <w:p w14:paraId="473F8134" w14:textId="77777777" w:rsidR="006243B3" w:rsidRPr="00F201D1" w:rsidRDefault="006243B3" w:rsidP="00613AA1">
            <w:pPr>
              <w:pStyle w:val="TableEntry"/>
              <w:keepNext/>
              <w:jc w:val="center"/>
              <w:rPr>
                <w:b/>
                <w:bCs/>
              </w:rPr>
            </w:pPr>
            <w:r w:rsidRPr="00F201D1">
              <w:rPr>
                <w:b/>
                <w:bCs/>
              </w:rPr>
              <w:t>Description</w:t>
            </w:r>
          </w:p>
        </w:tc>
      </w:tr>
      <w:tr w:rsidR="006243B3" w:rsidRPr="00F201D1" w14:paraId="529795E9" w14:textId="77777777" w:rsidTr="00613AA1">
        <w:tc>
          <w:tcPr>
            <w:tcW w:w="846" w:type="dxa"/>
            <w:vMerge/>
          </w:tcPr>
          <w:p w14:paraId="1572A517" w14:textId="77777777" w:rsidR="006243B3" w:rsidRPr="00F201D1" w:rsidRDefault="006243B3" w:rsidP="00613AA1">
            <w:pPr>
              <w:pStyle w:val="TableEntry"/>
              <w:jc w:val="center"/>
              <w:rPr>
                <w:b/>
                <w:bCs/>
              </w:rPr>
            </w:pPr>
          </w:p>
        </w:tc>
        <w:tc>
          <w:tcPr>
            <w:tcW w:w="1276" w:type="dxa"/>
            <w:vMerge/>
          </w:tcPr>
          <w:p w14:paraId="6A341A93" w14:textId="77777777" w:rsidR="006243B3" w:rsidRPr="00F201D1" w:rsidRDefault="006243B3" w:rsidP="00613AA1">
            <w:pPr>
              <w:pStyle w:val="TableEntry"/>
              <w:jc w:val="center"/>
              <w:rPr>
                <w:b/>
                <w:bCs/>
              </w:rPr>
            </w:pPr>
          </w:p>
        </w:tc>
        <w:tc>
          <w:tcPr>
            <w:tcW w:w="1417" w:type="dxa"/>
          </w:tcPr>
          <w:p w14:paraId="6BEC7495" w14:textId="77777777" w:rsidR="006243B3" w:rsidRPr="00F201D1" w:rsidRDefault="006243B3" w:rsidP="00613AA1">
            <w:pPr>
              <w:pStyle w:val="TableEntry"/>
              <w:jc w:val="center"/>
              <w:rPr>
                <w:b/>
                <w:bCs/>
              </w:rPr>
            </w:pPr>
            <w:r w:rsidRPr="00F201D1">
              <w:rPr>
                <w:b/>
                <w:bCs/>
              </w:rPr>
              <w:t>User Agent</w:t>
            </w:r>
          </w:p>
        </w:tc>
        <w:tc>
          <w:tcPr>
            <w:tcW w:w="1559" w:type="dxa"/>
          </w:tcPr>
          <w:p w14:paraId="694169A5" w14:textId="77777777" w:rsidR="006243B3" w:rsidRPr="00F201D1" w:rsidRDefault="006243B3" w:rsidP="00613AA1">
            <w:pPr>
              <w:pStyle w:val="TableEntry"/>
              <w:jc w:val="center"/>
              <w:rPr>
                <w:b/>
                <w:bCs/>
              </w:rPr>
            </w:pPr>
            <w:r w:rsidRPr="00F201D1">
              <w:rPr>
                <w:b/>
                <w:bCs/>
              </w:rPr>
              <w:t>Origin Server</w:t>
            </w:r>
          </w:p>
        </w:tc>
        <w:tc>
          <w:tcPr>
            <w:tcW w:w="4252" w:type="dxa"/>
            <w:vMerge/>
          </w:tcPr>
          <w:p w14:paraId="0D7EBFFA" w14:textId="77777777" w:rsidR="006243B3" w:rsidRPr="00F201D1" w:rsidRDefault="006243B3" w:rsidP="00613AA1">
            <w:pPr>
              <w:pStyle w:val="TableEntry"/>
              <w:jc w:val="center"/>
              <w:rPr>
                <w:b/>
                <w:bCs/>
              </w:rPr>
            </w:pPr>
          </w:p>
        </w:tc>
      </w:tr>
      <w:tr w:rsidR="006243B3" w14:paraId="223BE682" w14:textId="77777777" w:rsidTr="00613AA1">
        <w:tc>
          <w:tcPr>
            <w:tcW w:w="846" w:type="dxa"/>
          </w:tcPr>
          <w:p w14:paraId="1C5EFF69" w14:textId="77777777" w:rsidR="006243B3" w:rsidRDefault="006243B3" w:rsidP="00613AA1">
            <w:pPr>
              <w:pStyle w:val="TableEntry"/>
            </w:pPr>
            <w:r>
              <w:t>Accept</w:t>
            </w:r>
          </w:p>
        </w:tc>
        <w:tc>
          <w:tcPr>
            <w:tcW w:w="1276" w:type="dxa"/>
          </w:tcPr>
          <w:p w14:paraId="03792AFA" w14:textId="77777777" w:rsidR="006243B3" w:rsidRDefault="006243B3" w:rsidP="00613AA1">
            <w:pPr>
              <w:pStyle w:val="TableEntry"/>
            </w:pPr>
            <w:r>
              <w:t>media-type</w:t>
            </w:r>
          </w:p>
        </w:tc>
        <w:tc>
          <w:tcPr>
            <w:tcW w:w="1417" w:type="dxa"/>
          </w:tcPr>
          <w:p w14:paraId="5A726567" w14:textId="77777777" w:rsidR="006243B3" w:rsidRDefault="006243B3" w:rsidP="00613AA1">
            <w:pPr>
              <w:pStyle w:val="TableEntry"/>
            </w:pPr>
            <w:r>
              <w:t>M</w:t>
            </w:r>
          </w:p>
        </w:tc>
        <w:tc>
          <w:tcPr>
            <w:tcW w:w="1559" w:type="dxa"/>
          </w:tcPr>
          <w:p w14:paraId="71A8FD2D" w14:textId="77777777" w:rsidR="006243B3" w:rsidRDefault="006243B3" w:rsidP="00613AA1">
            <w:pPr>
              <w:pStyle w:val="TableEntry"/>
            </w:pPr>
            <w:r>
              <w:t>M</w:t>
            </w:r>
          </w:p>
        </w:tc>
        <w:tc>
          <w:tcPr>
            <w:tcW w:w="4252" w:type="dxa"/>
          </w:tcPr>
          <w:p w14:paraId="7B05A29A" w14:textId="77777777" w:rsidR="006243B3" w:rsidRDefault="006243B3" w:rsidP="00613AA1">
            <w:pPr>
              <w:pStyle w:val="TableEntry"/>
            </w:pPr>
            <w:r>
              <w:t>The Acceptable Media Types of the response payload.</w:t>
            </w:r>
          </w:p>
        </w:tc>
      </w:tr>
    </w:tbl>
    <w:p w14:paraId="6F06C6BD" w14:textId="77777777" w:rsidR="006243B3" w:rsidRDefault="006243B3" w:rsidP="006243B3"/>
    <w:p w14:paraId="720345BB" w14:textId="77777777" w:rsidR="006243B3" w:rsidRPr="0024556E" w:rsidRDefault="006243B3" w:rsidP="006243B3">
      <w:r>
        <w:t>See also Section 8.4.</w:t>
      </w:r>
    </w:p>
    <w:p w14:paraId="0297078E" w14:textId="6B7128F2" w:rsidR="006243B3" w:rsidRDefault="00BB4E58" w:rsidP="006243B3">
      <w:pPr>
        <w:pStyle w:val="Heading4"/>
      </w:pPr>
      <w:bookmarkStart w:id="86" w:name="_Toc194311814"/>
      <w:r>
        <w:t>Y</w:t>
      </w:r>
      <w:r w:rsidR="006243B3">
        <w:t>.4.1.4</w:t>
      </w:r>
      <w:r w:rsidR="006243B3">
        <w:tab/>
        <w:t>Request Payload</w:t>
      </w:r>
      <w:bookmarkEnd w:id="86"/>
    </w:p>
    <w:p w14:paraId="7709865C" w14:textId="77777777" w:rsidR="006243B3" w:rsidRDefault="006243B3" w:rsidP="006243B3">
      <w:r>
        <w:t>The request shall have no payload.</w:t>
      </w:r>
    </w:p>
    <w:p w14:paraId="437464F8" w14:textId="78F5D5ED" w:rsidR="006243B3" w:rsidRDefault="00BB4E58" w:rsidP="006243B3">
      <w:pPr>
        <w:pStyle w:val="Heading3"/>
      </w:pPr>
      <w:bookmarkStart w:id="87" w:name="_Toc194311815"/>
      <w:r>
        <w:t>Y</w:t>
      </w:r>
      <w:r w:rsidR="006243B3">
        <w:t>.4.2</w:t>
      </w:r>
      <w:r w:rsidR="006243B3">
        <w:tab/>
        <w:t>Behavior</w:t>
      </w:r>
      <w:bookmarkEnd w:id="87"/>
    </w:p>
    <w:p w14:paraId="63525E13" w14:textId="77777777" w:rsidR="006243B3" w:rsidRDefault="006243B3" w:rsidP="006243B3">
      <w:r w:rsidRPr="0017715F">
        <w:t xml:space="preserve">The origin server shall perform a search according </w:t>
      </w:r>
      <w:r>
        <w:t xml:space="preserve">to </w:t>
      </w:r>
      <w:r w:rsidRPr="0017715F">
        <w:t>the requirements specified in Section 8.3.4.</w:t>
      </w:r>
    </w:p>
    <w:p w14:paraId="69EFF2E4" w14:textId="27D09179" w:rsidR="006243B3" w:rsidRDefault="006243B3" w:rsidP="006243B3">
      <w:r>
        <w:t xml:space="preserve">For each matching </w:t>
      </w:r>
      <w:r w:rsidR="009B7097">
        <w:t>m</w:t>
      </w:r>
      <w:r>
        <w:t xml:space="preserve">odality </w:t>
      </w:r>
      <w:r w:rsidR="009B7097">
        <w:t>s</w:t>
      </w:r>
      <w:r>
        <w:t xml:space="preserve">cheduled </w:t>
      </w:r>
      <w:r w:rsidR="009B7097">
        <w:t>p</w:t>
      </w:r>
      <w:r>
        <w:t xml:space="preserve">rocedure </w:t>
      </w:r>
      <w:r w:rsidR="009B7097">
        <w:t>s</w:t>
      </w:r>
      <w:r>
        <w:t>tep, the origin server shall include in the results:</w:t>
      </w:r>
    </w:p>
    <w:p w14:paraId="3545F590" w14:textId="77777777" w:rsidR="006243B3" w:rsidRDefault="006243B3" w:rsidP="006243B3">
      <w:pPr>
        <w:pStyle w:val="ListParagraph"/>
        <w:numPr>
          <w:ilvl w:val="0"/>
          <w:numId w:val="12"/>
        </w:numPr>
      </w:pPr>
      <w:r>
        <w:t xml:space="preserve">All Attributes in </w:t>
      </w:r>
      <w:r w:rsidRPr="0017715F">
        <w:t xml:space="preserve">Table K.6-1 </w:t>
      </w:r>
      <w:r>
        <w:t>“</w:t>
      </w:r>
      <w:r w:rsidRPr="0017715F">
        <w:t>Attributes for the Modality Worklist Info</w:t>
      </w:r>
      <w:r>
        <w:t>r</w:t>
      </w:r>
      <w:r w:rsidRPr="0017715F">
        <w:t>mation Model</w:t>
      </w:r>
      <w:r>
        <w:t>” in PS3.4 with a Return Key Type of 1 or 2.</w:t>
      </w:r>
    </w:p>
    <w:p w14:paraId="57EA5BE5" w14:textId="664E1FA7" w:rsidR="006243B3" w:rsidRDefault="006243B3" w:rsidP="006243B3">
      <w:pPr>
        <w:pStyle w:val="ListParagraph"/>
        <w:numPr>
          <w:ilvl w:val="0"/>
          <w:numId w:val="12"/>
        </w:numPr>
      </w:pPr>
      <w:r>
        <w:t xml:space="preserve">All Attributes in </w:t>
      </w:r>
      <w:r w:rsidRPr="0017715F">
        <w:t xml:space="preserve">Table K.6-1 </w:t>
      </w:r>
      <w:r>
        <w:t>“</w:t>
      </w:r>
      <w:r w:rsidRPr="0017715F">
        <w:t>Attributes for the Modality Worklist Information Model</w:t>
      </w:r>
      <w:r>
        <w:t>” in PS3.4 with a Return Key Type of 1C</w:t>
      </w:r>
      <w:r w:rsidR="006539B6">
        <w:t xml:space="preserve"> or 2C</w:t>
      </w:r>
      <w:r>
        <w:t xml:space="preserve"> for which the conditional requirements are met.</w:t>
      </w:r>
    </w:p>
    <w:p w14:paraId="54D43E13" w14:textId="77777777" w:rsidR="006243B3" w:rsidRDefault="006243B3" w:rsidP="006243B3">
      <w:pPr>
        <w:pStyle w:val="ListParagraph"/>
        <w:numPr>
          <w:ilvl w:val="0"/>
          <w:numId w:val="12"/>
        </w:numPr>
      </w:pPr>
      <w:r>
        <w:t>All other Attributes passed as match parameters that are supported by the origin server as either matching or return Attributes.</w:t>
      </w:r>
    </w:p>
    <w:p w14:paraId="6D5E4F98" w14:textId="77777777" w:rsidR="006243B3" w:rsidRPr="0024556E" w:rsidRDefault="006243B3" w:rsidP="006243B3">
      <w:pPr>
        <w:pStyle w:val="ListParagraph"/>
        <w:numPr>
          <w:ilvl w:val="0"/>
          <w:numId w:val="12"/>
        </w:numPr>
      </w:pPr>
      <w:r>
        <w:t>All other Attributes passed as includefield parameter values that are supported by the origin server as return Attributes.</w:t>
      </w:r>
    </w:p>
    <w:p w14:paraId="56205B40" w14:textId="3875A4CA" w:rsidR="006243B3" w:rsidRDefault="00BB4E58" w:rsidP="006243B3">
      <w:pPr>
        <w:pStyle w:val="Heading3"/>
      </w:pPr>
      <w:bookmarkStart w:id="88" w:name="_Toc194311816"/>
      <w:r>
        <w:t>Y</w:t>
      </w:r>
      <w:r w:rsidR="006243B3">
        <w:t>.4.3</w:t>
      </w:r>
      <w:r w:rsidR="006243B3">
        <w:tab/>
        <w:t>Response</w:t>
      </w:r>
      <w:bookmarkEnd w:id="88"/>
    </w:p>
    <w:p w14:paraId="325988C8" w14:textId="77777777" w:rsidR="006243B3" w:rsidRDefault="006243B3" w:rsidP="006243B3">
      <w:r w:rsidRPr="007B6A19">
        <w:t>The response shall have the following syntax:</w:t>
      </w:r>
    </w:p>
    <w:p w14:paraId="2FE13507" w14:textId="77777777" w:rsidR="006243B3" w:rsidRPr="007E6E0C" w:rsidRDefault="006243B3" w:rsidP="006243B3">
      <w:pPr>
        <w:spacing w:after="0"/>
        <w:rPr>
          <w:rFonts w:ascii="Courier New" w:hAnsi="Courier New" w:cs="Courier New"/>
          <w:sz w:val="18"/>
          <w:szCs w:val="18"/>
        </w:rPr>
      </w:pPr>
      <w:r w:rsidRPr="007E6E0C">
        <w:rPr>
          <w:rFonts w:ascii="Courier New" w:hAnsi="Courier New" w:cs="Courier New"/>
          <w:sz w:val="18"/>
          <w:szCs w:val="18"/>
        </w:rPr>
        <w:t>version SP status-code SP reason-phrase CRLF</w:t>
      </w:r>
    </w:p>
    <w:p w14:paraId="6DBC153F" w14:textId="77777777" w:rsidR="006243B3" w:rsidRPr="007E6E0C" w:rsidRDefault="006243B3" w:rsidP="006243B3">
      <w:pPr>
        <w:spacing w:after="0"/>
        <w:rPr>
          <w:rFonts w:ascii="Courier New" w:hAnsi="Courier New" w:cs="Courier New"/>
          <w:sz w:val="18"/>
          <w:szCs w:val="18"/>
        </w:rPr>
      </w:pPr>
      <w:r w:rsidRPr="007E6E0C">
        <w:rPr>
          <w:rFonts w:ascii="Courier New" w:hAnsi="Courier New" w:cs="Courier New"/>
          <w:sz w:val="18"/>
          <w:szCs w:val="18"/>
        </w:rPr>
        <w:t>CRLF</w:t>
      </w:r>
    </w:p>
    <w:p w14:paraId="63880B92" w14:textId="77777777" w:rsidR="006243B3" w:rsidRPr="007E6E0C" w:rsidRDefault="006243B3" w:rsidP="006243B3">
      <w:pPr>
        <w:rPr>
          <w:rFonts w:ascii="Courier New" w:hAnsi="Courier New" w:cs="Courier New"/>
          <w:sz w:val="18"/>
          <w:szCs w:val="18"/>
        </w:rPr>
      </w:pPr>
      <w:r w:rsidRPr="007E6E0C">
        <w:rPr>
          <w:rFonts w:ascii="Courier New" w:hAnsi="Courier New" w:cs="Courier New"/>
          <w:sz w:val="18"/>
          <w:szCs w:val="18"/>
        </w:rPr>
        <w:t>[payload]</w:t>
      </w:r>
    </w:p>
    <w:p w14:paraId="7530B947" w14:textId="1EAA0CE0" w:rsidR="006243B3" w:rsidRDefault="00BB4E58" w:rsidP="006243B3">
      <w:pPr>
        <w:pStyle w:val="Heading4"/>
      </w:pPr>
      <w:bookmarkStart w:id="89" w:name="_Toc194311817"/>
      <w:r>
        <w:lastRenderedPageBreak/>
        <w:t>Y</w:t>
      </w:r>
      <w:r w:rsidR="006243B3">
        <w:t>.4.3.1</w:t>
      </w:r>
      <w:r w:rsidR="006243B3">
        <w:tab/>
        <w:t>Status Codes</w:t>
      </w:r>
      <w:bookmarkEnd w:id="89"/>
    </w:p>
    <w:p w14:paraId="6940BF71" w14:textId="5F062D66" w:rsidR="006243B3" w:rsidRDefault="006243B3" w:rsidP="006243B3">
      <w:r w:rsidRPr="009E04E1">
        <w:t xml:space="preserve">Table </w:t>
      </w:r>
      <w:r w:rsidR="004717A1">
        <w:t>Y</w:t>
      </w:r>
      <w:r w:rsidRPr="009E04E1">
        <w:t>.4.3-1 shows some common status codes corresponding to this transaction. See also Section 8.5 for additional status codes.</w:t>
      </w:r>
    </w:p>
    <w:p w14:paraId="73FD4C8E" w14:textId="61DCBA90" w:rsidR="006243B3" w:rsidRDefault="006243B3" w:rsidP="006243B3">
      <w:pPr>
        <w:pStyle w:val="TableTitle"/>
      </w:pPr>
      <w:r w:rsidRPr="009E04E1">
        <w:t xml:space="preserve">Table </w:t>
      </w:r>
      <w:r w:rsidR="004717A1">
        <w:t>Y</w:t>
      </w:r>
      <w:r w:rsidRPr="009E04E1">
        <w:t>.4.3-1. Status Code Meaning</w:t>
      </w:r>
    </w:p>
    <w:tbl>
      <w:tblPr>
        <w:tblStyle w:val="TableGrid"/>
        <w:tblW w:w="0" w:type="auto"/>
        <w:tblLook w:val="04A0" w:firstRow="1" w:lastRow="0" w:firstColumn="1" w:lastColumn="0" w:noHBand="0" w:noVBand="1"/>
      </w:tblPr>
      <w:tblGrid>
        <w:gridCol w:w="1129"/>
        <w:gridCol w:w="2694"/>
        <w:gridCol w:w="5527"/>
      </w:tblGrid>
      <w:tr w:rsidR="006243B3" w:rsidRPr="00F568A6" w14:paraId="23A98081" w14:textId="77777777" w:rsidTr="00613AA1">
        <w:tc>
          <w:tcPr>
            <w:tcW w:w="1129" w:type="dxa"/>
          </w:tcPr>
          <w:p w14:paraId="576EE31D" w14:textId="77777777" w:rsidR="006243B3" w:rsidRPr="00F568A6" w:rsidRDefault="006243B3" w:rsidP="00613AA1">
            <w:pPr>
              <w:pStyle w:val="TableEntry"/>
              <w:jc w:val="center"/>
              <w:rPr>
                <w:b/>
                <w:bCs/>
              </w:rPr>
            </w:pPr>
            <w:r w:rsidRPr="00F568A6">
              <w:rPr>
                <w:b/>
                <w:bCs/>
              </w:rPr>
              <w:t>Status</w:t>
            </w:r>
          </w:p>
        </w:tc>
        <w:tc>
          <w:tcPr>
            <w:tcW w:w="2694" w:type="dxa"/>
          </w:tcPr>
          <w:p w14:paraId="540BAF5E" w14:textId="77777777" w:rsidR="006243B3" w:rsidRPr="00F568A6" w:rsidRDefault="006243B3" w:rsidP="00613AA1">
            <w:pPr>
              <w:pStyle w:val="TableEntry"/>
              <w:jc w:val="center"/>
              <w:rPr>
                <w:b/>
                <w:bCs/>
              </w:rPr>
            </w:pPr>
            <w:r w:rsidRPr="00F568A6">
              <w:rPr>
                <w:b/>
                <w:bCs/>
              </w:rPr>
              <w:t>Code</w:t>
            </w:r>
          </w:p>
        </w:tc>
        <w:tc>
          <w:tcPr>
            <w:tcW w:w="5527" w:type="dxa"/>
          </w:tcPr>
          <w:p w14:paraId="5F538F33" w14:textId="77777777" w:rsidR="006243B3" w:rsidRPr="00F568A6" w:rsidRDefault="006243B3" w:rsidP="00613AA1">
            <w:pPr>
              <w:pStyle w:val="TableEntry"/>
              <w:jc w:val="center"/>
              <w:rPr>
                <w:b/>
                <w:bCs/>
              </w:rPr>
            </w:pPr>
            <w:r w:rsidRPr="00F568A6">
              <w:rPr>
                <w:b/>
                <w:bCs/>
              </w:rPr>
              <w:t>Meaning</w:t>
            </w:r>
          </w:p>
        </w:tc>
      </w:tr>
      <w:tr w:rsidR="006243B3" w14:paraId="4FF09EFA" w14:textId="77777777" w:rsidTr="00613AA1">
        <w:tc>
          <w:tcPr>
            <w:tcW w:w="1129" w:type="dxa"/>
            <w:vMerge w:val="restart"/>
          </w:tcPr>
          <w:p w14:paraId="38B39AB2" w14:textId="77777777" w:rsidR="006243B3" w:rsidRDefault="006243B3" w:rsidP="00613AA1">
            <w:pPr>
              <w:pStyle w:val="TableEntry"/>
            </w:pPr>
            <w:r>
              <w:t>Success</w:t>
            </w:r>
          </w:p>
        </w:tc>
        <w:tc>
          <w:tcPr>
            <w:tcW w:w="2694" w:type="dxa"/>
          </w:tcPr>
          <w:p w14:paraId="5D428397" w14:textId="77777777" w:rsidR="006243B3" w:rsidRDefault="006243B3" w:rsidP="00613AA1">
            <w:pPr>
              <w:pStyle w:val="TableEntry"/>
            </w:pPr>
            <w:r>
              <w:t>200 (OK)</w:t>
            </w:r>
          </w:p>
        </w:tc>
        <w:tc>
          <w:tcPr>
            <w:tcW w:w="5527" w:type="dxa"/>
          </w:tcPr>
          <w:p w14:paraId="5BBF2B65" w14:textId="77777777" w:rsidR="006243B3" w:rsidRDefault="006243B3" w:rsidP="00613AA1">
            <w:pPr>
              <w:pStyle w:val="TableEntry"/>
            </w:pPr>
            <w:r>
              <w:t xml:space="preserve">The origin server returns </w:t>
            </w:r>
            <w:r w:rsidRPr="009E04E1">
              <w:t>the matching results.</w:t>
            </w:r>
          </w:p>
        </w:tc>
      </w:tr>
      <w:tr w:rsidR="006243B3" w14:paraId="583DB3B4" w14:textId="77777777" w:rsidTr="00613AA1">
        <w:tc>
          <w:tcPr>
            <w:tcW w:w="1129" w:type="dxa"/>
            <w:vMerge/>
          </w:tcPr>
          <w:p w14:paraId="5D0FBC21" w14:textId="77777777" w:rsidR="006243B3" w:rsidRDefault="006243B3" w:rsidP="00613AA1">
            <w:pPr>
              <w:pStyle w:val="TableEntry"/>
            </w:pPr>
          </w:p>
        </w:tc>
        <w:tc>
          <w:tcPr>
            <w:tcW w:w="2694" w:type="dxa"/>
          </w:tcPr>
          <w:p w14:paraId="3FB119A0" w14:textId="77777777" w:rsidR="006243B3" w:rsidRDefault="006243B3" w:rsidP="00613AA1">
            <w:pPr>
              <w:pStyle w:val="TableEntry"/>
            </w:pPr>
            <w:r>
              <w:t>204 (No Content)</w:t>
            </w:r>
          </w:p>
        </w:tc>
        <w:tc>
          <w:tcPr>
            <w:tcW w:w="5527" w:type="dxa"/>
          </w:tcPr>
          <w:p w14:paraId="0830EE96" w14:textId="77777777" w:rsidR="006243B3" w:rsidRPr="009E04E1" w:rsidRDefault="006243B3" w:rsidP="00613AA1">
            <w:pPr>
              <w:pStyle w:val="TableEntry"/>
            </w:pPr>
            <w:r>
              <w:t xml:space="preserve">The origin server has </w:t>
            </w:r>
            <w:r w:rsidRPr="009E04E1">
              <w:t>no matching results.</w:t>
            </w:r>
          </w:p>
        </w:tc>
      </w:tr>
      <w:tr w:rsidR="006243B3" w14:paraId="22909FA8" w14:textId="77777777" w:rsidTr="00613AA1">
        <w:tc>
          <w:tcPr>
            <w:tcW w:w="1129" w:type="dxa"/>
            <w:vMerge w:val="restart"/>
          </w:tcPr>
          <w:p w14:paraId="5223D79B" w14:textId="77777777" w:rsidR="006243B3" w:rsidRDefault="006243B3" w:rsidP="00613AA1">
            <w:pPr>
              <w:pStyle w:val="TableEntry"/>
            </w:pPr>
            <w:r>
              <w:t>Failure</w:t>
            </w:r>
          </w:p>
        </w:tc>
        <w:tc>
          <w:tcPr>
            <w:tcW w:w="2694" w:type="dxa"/>
          </w:tcPr>
          <w:p w14:paraId="44133FA2" w14:textId="77777777" w:rsidR="006243B3" w:rsidRDefault="006243B3" w:rsidP="00613AA1">
            <w:pPr>
              <w:pStyle w:val="TableEntry"/>
            </w:pPr>
            <w:r>
              <w:t>400 (Bad Request)</w:t>
            </w:r>
          </w:p>
        </w:tc>
        <w:tc>
          <w:tcPr>
            <w:tcW w:w="5527" w:type="dxa"/>
          </w:tcPr>
          <w:p w14:paraId="317CFA07" w14:textId="77777777" w:rsidR="006243B3" w:rsidRDefault="006243B3" w:rsidP="00613AA1">
            <w:pPr>
              <w:pStyle w:val="TableEntry"/>
            </w:pPr>
            <w:r>
              <w:t xml:space="preserve">The origin server cannot handle the search request </w:t>
            </w:r>
            <w:r w:rsidRPr="00D21308">
              <w:t>because of errors in the request headers or parameters.</w:t>
            </w:r>
          </w:p>
        </w:tc>
      </w:tr>
      <w:tr w:rsidR="006243B3" w14:paraId="7494A4EF" w14:textId="77777777" w:rsidTr="00613AA1">
        <w:tc>
          <w:tcPr>
            <w:tcW w:w="1129" w:type="dxa"/>
            <w:vMerge/>
          </w:tcPr>
          <w:p w14:paraId="2149C3F4" w14:textId="77777777" w:rsidR="006243B3" w:rsidRDefault="006243B3" w:rsidP="00613AA1">
            <w:pPr>
              <w:pStyle w:val="TableEntry"/>
            </w:pPr>
          </w:p>
        </w:tc>
        <w:tc>
          <w:tcPr>
            <w:tcW w:w="2694" w:type="dxa"/>
          </w:tcPr>
          <w:p w14:paraId="25EF2BE7" w14:textId="77777777" w:rsidR="006243B3" w:rsidRDefault="006243B3" w:rsidP="00613AA1">
            <w:pPr>
              <w:pStyle w:val="TableEntry"/>
            </w:pPr>
            <w:r>
              <w:t>413 (Payload Too Large)</w:t>
            </w:r>
          </w:p>
        </w:tc>
        <w:tc>
          <w:tcPr>
            <w:tcW w:w="5527" w:type="dxa"/>
          </w:tcPr>
          <w:p w14:paraId="63740299" w14:textId="77777777" w:rsidR="006243B3" w:rsidRDefault="006243B3" w:rsidP="00613AA1">
            <w:pPr>
              <w:pStyle w:val="TableEntry"/>
            </w:pPr>
            <w:r>
              <w:t>The origin server cannot return the results, as t</w:t>
            </w:r>
            <w:r w:rsidRPr="009E04E1">
              <w:t>he</w:t>
            </w:r>
            <w:r>
              <w:t xml:space="preserve">ir combined size </w:t>
            </w:r>
            <w:r w:rsidRPr="009E04E1">
              <w:t>exceeds the maximum payload size supported. The user agent may repeat the request with paging or with a narrower query to reduce the size.</w:t>
            </w:r>
          </w:p>
        </w:tc>
      </w:tr>
      <w:tr w:rsidR="006243B3" w14:paraId="56F330C6" w14:textId="77777777" w:rsidTr="00613AA1">
        <w:tc>
          <w:tcPr>
            <w:tcW w:w="1129" w:type="dxa"/>
            <w:vMerge/>
          </w:tcPr>
          <w:p w14:paraId="0588609C" w14:textId="77777777" w:rsidR="006243B3" w:rsidRDefault="006243B3" w:rsidP="00613AA1">
            <w:pPr>
              <w:pStyle w:val="TableEntry"/>
            </w:pPr>
          </w:p>
        </w:tc>
        <w:tc>
          <w:tcPr>
            <w:tcW w:w="2694" w:type="dxa"/>
          </w:tcPr>
          <w:p w14:paraId="5BEEF6D8" w14:textId="77777777" w:rsidR="006243B3" w:rsidRDefault="006243B3" w:rsidP="00613AA1">
            <w:pPr>
              <w:pStyle w:val="TableEntry"/>
            </w:pPr>
            <w:r>
              <w:t>503 (Service Unavailable)</w:t>
            </w:r>
          </w:p>
        </w:tc>
        <w:tc>
          <w:tcPr>
            <w:tcW w:w="5527" w:type="dxa"/>
          </w:tcPr>
          <w:p w14:paraId="7980A2D1" w14:textId="2D564E35" w:rsidR="006243B3" w:rsidRDefault="006243B3" w:rsidP="00613AA1">
            <w:pPr>
              <w:pStyle w:val="TableEntry"/>
            </w:pPr>
            <w:r w:rsidRPr="00F568A6">
              <w:t xml:space="preserve">The origin server cannot handle the </w:t>
            </w:r>
            <w:r>
              <w:t>query</w:t>
            </w:r>
            <w:r w:rsidRPr="00F568A6">
              <w:t>; this may be a tempora</w:t>
            </w:r>
            <w:r w:rsidR="00B1611C">
              <w:t>ry</w:t>
            </w:r>
            <w:r w:rsidRPr="00F568A6">
              <w:t xml:space="preserve"> or permanent state.</w:t>
            </w:r>
          </w:p>
        </w:tc>
      </w:tr>
    </w:tbl>
    <w:p w14:paraId="4AA2F7B7" w14:textId="77777777" w:rsidR="006243B3" w:rsidRPr="004833A3" w:rsidRDefault="006243B3" w:rsidP="006243B3"/>
    <w:p w14:paraId="690614E0" w14:textId="57C0DE8C" w:rsidR="006243B3" w:rsidRDefault="00BB4E58" w:rsidP="006243B3">
      <w:pPr>
        <w:pStyle w:val="Heading4"/>
      </w:pPr>
      <w:bookmarkStart w:id="90" w:name="_Toc194311818"/>
      <w:r>
        <w:t>Y</w:t>
      </w:r>
      <w:r w:rsidR="006243B3">
        <w:t>.4.3.2</w:t>
      </w:r>
      <w:r w:rsidR="006243B3">
        <w:tab/>
        <w:t>Response Header Fields</w:t>
      </w:r>
      <w:bookmarkEnd w:id="90"/>
    </w:p>
    <w:p w14:paraId="295BB6B5" w14:textId="447A6184" w:rsidR="006243B3" w:rsidRDefault="006243B3" w:rsidP="006243B3">
      <w:r w:rsidRPr="009E04E1">
        <w:t xml:space="preserve">The origin server shall support header fields as required in Table </w:t>
      </w:r>
      <w:r w:rsidR="004717A1">
        <w:t>Y</w:t>
      </w:r>
      <w:r>
        <w:t>.4</w:t>
      </w:r>
      <w:r w:rsidRPr="009E04E1">
        <w:t>.3-2.</w:t>
      </w:r>
    </w:p>
    <w:p w14:paraId="3E7D15B8" w14:textId="614E3AB8" w:rsidR="006243B3" w:rsidRDefault="006243B3" w:rsidP="006243B3">
      <w:pPr>
        <w:pStyle w:val="TableTitle"/>
      </w:pPr>
      <w:r w:rsidRPr="009E04E1">
        <w:t xml:space="preserve">Table </w:t>
      </w:r>
      <w:r w:rsidR="004717A1">
        <w:t>Y</w:t>
      </w:r>
      <w:r>
        <w:t>.4</w:t>
      </w:r>
      <w:r w:rsidRPr="009E04E1">
        <w:t>.3-2. Response Header Fields</w:t>
      </w:r>
    </w:p>
    <w:tbl>
      <w:tblPr>
        <w:tblStyle w:val="TableGrid"/>
        <w:tblW w:w="0" w:type="auto"/>
        <w:jc w:val="center"/>
        <w:tblLook w:val="04A0" w:firstRow="1" w:lastRow="0" w:firstColumn="1" w:lastColumn="0" w:noHBand="0" w:noVBand="1"/>
      </w:tblPr>
      <w:tblGrid>
        <w:gridCol w:w="1991"/>
        <w:gridCol w:w="1276"/>
        <w:gridCol w:w="2257"/>
        <w:gridCol w:w="1984"/>
      </w:tblGrid>
      <w:tr w:rsidR="006243B3" w:rsidRPr="00F201D1" w14:paraId="23D1E410" w14:textId="77777777" w:rsidTr="00613AA1">
        <w:trPr>
          <w:jc w:val="center"/>
        </w:trPr>
        <w:tc>
          <w:tcPr>
            <w:tcW w:w="1991" w:type="dxa"/>
          </w:tcPr>
          <w:p w14:paraId="5FB7171F" w14:textId="77777777" w:rsidR="006243B3" w:rsidRPr="00F201D1" w:rsidRDefault="006243B3" w:rsidP="00613AA1">
            <w:pPr>
              <w:pStyle w:val="TableEntry"/>
              <w:jc w:val="center"/>
              <w:rPr>
                <w:b/>
                <w:bCs/>
              </w:rPr>
            </w:pPr>
            <w:r w:rsidRPr="00F201D1">
              <w:rPr>
                <w:b/>
                <w:bCs/>
              </w:rPr>
              <w:t>Name</w:t>
            </w:r>
          </w:p>
        </w:tc>
        <w:tc>
          <w:tcPr>
            <w:tcW w:w="1276" w:type="dxa"/>
          </w:tcPr>
          <w:p w14:paraId="0DFEF3F4" w14:textId="77777777" w:rsidR="006243B3" w:rsidRPr="00F201D1" w:rsidRDefault="006243B3" w:rsidP="00613AA1">
            <w:pPr>
              <w:pStyle w:val="TableEntry"/>
              <w:jc w:val="center"/>
              <w:rPr>
                <w:b/>
                <w:bCs/>
              </w:rPr>
            </w:pPr>
            <w:r>
              <w:rPr>
                <w:b/>
                <w:bCs/>
              </w:rPr>
              <w:t>Values</w:t>
            </w:r>
          </w:p>
        </w:tc>
        <w:tc>
          <w:tcPr>
            <w:tcW w:w="2257" w:type="dxa"/>
          </w:tcPr>
          <w:p w14:paraId="08E19C81" w14:textId="77777777" w:rsidR="006243B3" w:rsidRPr="00F201D1" w:rsidRDefault="006243B3" w:rsidP="00613AA1">
            <w:pPr>
              <w:pStyle w:val="TableEntry"/>
              <w:jc w:val="center"/>
              <w:rPr>
                <w:b/>
                <w:bCs/>
              </w:rPr>
            </w:pPr>
            <w:r w:rsidRPr="00F201D1">
              <w:rPr>
                <w:b/>
                <w:bCs/>
              </w:rPr>
              <w:t>Origin Server Usage</w:t>
            </w:r>
          </w:p>
        </w:tc>
        <w:tc>
          <w:tcPr>
            <w:tcW w:w="1984" w:type="dxa"/>
          </w:tcPr>
          <w:p w14:paraId="523DB191" w14:textId="77777777" w:rsidR="006243B3" w:rsidRPr="00F201D1" w:rsidRDefault="006243B3" w:rsidP="00613AA1">
            <w:pPr>
              <w:pStyle w:val="TableEntry"/>
              <w:jc w:val="center"/>
              <w:rPr>
                <w:b/>
                <w:bCs/>
              </w:rPr>
            </w:pPr>
            <w:r w:rsidRPr="00F201D1">
              <w:rPr>
                <w:b/>
                <w:bCs/>
              </w:rPr>
              <w:t>Description</w:t>
            </w:r>
          </w:p>
        </w:tc>
      </w:tr>
      <w:tr w:rsidR="006243B3" w14:paraId="11938F08" w14:textId="77777777" w:rsidTr="00613AA1">
        <w:trPr>
          <w:jc w:val="center"/>
        </w:trPr>
        <w:tc>
          <w:tcPr>
            <w:tcW w:w="1991" w:type="dxa"/>
          </w:tcPr>
          <w:p w14:paraId="4627123A" w14:textId="77777777" w:rsidR="006243B3" w:rsidRDefault="006243B3" w:rsidP="00613AA1">
            <w:pPr>
              <w:pStyle w:val="TableEntry"/>
            </w:pPr>
            <w:r>
              <w:t>Content-Type</w:t>
            </w:r>
          </w:p>
        </w:tc>
        <w:tc>
          <w:tcPr>
            <w:tcW w:w="1276" w:type="dxa"/>
          </w:tcPr>
          <w:p w14:paraId="63F321CC" w14:textId="77777777" w:rsidR="006243B3" w:rsidRDefault="006243B3" w:rsidP="00613AA1">
            <w:pPr>
              <w:pStyle w:val="TableEntry"/>
            </w:pPr>
            <w:r>
              <w:t>media-type</w:t>
            </w:r>
          </w:p>
        </w:tc>
        <w:tc>
          <w:tcPr>
            <w:tcW w:w="2257" w:type="dxa"/>
          </w:tcPr>
          <w:p w14:paraId="01646A14" w14:textId="77777777" w:rsidR="006243B3" w:rsidRDefault="006243B3" w:rsidP="00613AA1">
            <w:pPr>
              <w:pStyle w:val="TableEntry"/>
            </w:pPr>
            <w:r>
              <w:t>C</w:t>
            </w:r>
          </w:p>
        </w:tc>
        <w:tc>
          <w:tcPr>
            <w:tcW w:w="1984" w:type="dxa"/>
          </w:tcPr>
          <w:p w14:paraId="04462203" w14:textId="77777777" w:rsidR="006243B3" w:rsidRDefault="006243B3" w:rsidP="00613AA1">
            <w:pPr>
              <w:pStyle w:val="TableEntry"/>
            </w:pPr>
            <w:r>
              <w:t>See section 8.4.2.</w:t>
            </w:r>
          </w:p>
        </w:tc>
      </w:tr>
      <w:tr w:rsidR="006243B3" w14:paraId="0AC85D5B" w14:textId="77777777" w:rsidTr="00613AA1">
        <w:trPr>
          <w:jc w:val="center"/>
        </w:trPr>
        <w:tc>
          <w:tcPr>
            <w:tcW w:w="1991" w:type="dxa"/>
          </w:tcPr>
          <w:p w14:paraId="64E2DEE2" w14:textId="77777777" w:rsidR="006243B3" w:rsidRDefault="006243B3" w:rsidP="00613AA1">
            <w:pPr>
              <w:pStyle w:val="TableEntry"/>
            </w:pPr>
            <w:r>
              <w:t>Content-Encoding</w:t>
            </w:r>
          </w:p>
        </w:tc>
        <w:tc>
          <w:tcPr>
            <w:tcW w:w="1276" w:type="dxa"/>
          </w:tcPr>
          <w:p w14:paraId="6E8D6EC7" w14:textId="77777777" w:rsidR="006243B3" w:rsidRDefault="006243B3" w:rsidP="00613AA1">
            <w:pPr>
              <w:pStyle w:val="TableEntry"/>
            </w:pPr>
            <w:r>
              <w:t>encoding</w:t>
            </w:r>
          </w:p>
        </w:tc>
        <w:tc>
          <w:tcPr>
            <w:tcW w:w="2257" w:type="dxa"/>
          </w:tcPr>
          <w:p w14:paraId="42DFC32D" w14:textId="77777777" w:rsidR="006243B3" w:rsidRDefault="006243B3" w:rsidP="00613AA1">
            <w:pPr>
              <w:pStyle w:val="TableEntry"/>
            </w:pPr>
            <w:r>
              <w:t>C</w:t>
            </w:r>
          </w:p>
        </w:tc>
        <w:tc>
          <w:tcPr>
            <w:tcW w:w="1984" w:type="dxa"/>
          </w:tcPr>
          <w:p w14:paraId="1D4F6AFE" w14:textId="77777777" w:rsidR="006243B3" w:rsidRDefault="006243B3" w:rsidP="00613AA1">
            <w:pPr>
              <w:pStyle w:val="TableEntry"/>
            </w:pPr>
            <w:r>
              <w:t>See section 8.4.2.</w:t>
            </w:r>
          </w:p>
        </w:tc>
      </w:tr>
      <w:tr w:rsidR="006243B3" w14:paraId="2A51DB49" w14:textId="77777777" w:rsidTr="00613AA1">
        <w:trPr>
          <w:jc w:val="center"/>
        </w:trPr>
        <w:tc>
          <w:tcPr>
            <w:tcW w:w="1991" w:type="dxa"/>
          </w:tcPr>
          <w:p w14:paraId="43B21FAF" w14:textId="77777777" w:rsidR="006243B3" w:rsidRDefault="006243B3" w:rsidP="00613AA1">
            <w:pPr>
              <w:pStyle w:val="TableEntry"/>
            </w:pPr>
            <w:r>
              <w:t>Content-Length</w:t>
            </w:r>
          </w:p>
        </w:tc>
        <w:tc>
          <w:tcPr>
            <w:tcW w:w="1276" w:type="dxa"/>
          </w:tcPr>
          <w:p w14:paraId="23765C2F" w14:textId="77777777" w:rsidR="006243B3" w:rsidRDefault="006243B3" w:rsidP="00613AA1">
            <w:pPr>
              <w:pStyle w:val="TableEntry"/>
            </w:pPr>
            <w:r>
              <w:t>Uint</w:t>
            </w:r>
          </w:p>
        </w:tc>
        <w:tc>
          <w:tcPr>
            <w:tcW w:w="2257" w:type="dxa"/>
          </w:tcPr>
          <w:p w14:paraId="0EBB483A" w14:textId="77777777" w:rsidR="006243B3" w:rsidRDefault="006243B3" w:rsidP="00613AA1">
            <w:pPr>
              <w:pStyle w:val="TableEntry"/>
            </w:pPr>
            <w:r>
              <w:t>C</w:t>
            </w:r>
          </w:p>
        </w:tc>
        <w:tc>
          <w:tcPr>
            <w:tcW w:w="1984" w:type="dxa"/>
          </w:tcPr>
          <w:p w14:paraId="41CE81AF" w14:textId="77777777" w:rsidR="006243B3" w:rsidRDefault="006243B3" w:rsidP="00613AA1">
            <w:pPr>
              <w:pStyle w:val="TableEntry"/>
            </w:pPr>
            <w:r>
              <w:t>See section 8.4.3.</w:t>
            </w:r>
          </w:p>
        </w:tc>
      </w:tr>
    </w:tbl>
    <w:p w14:paraId="215648A7" w14:textId="77777777" w:rsidR="006243B3" w:rsidRDefault="006243B3" w:rsidP="006243B3"/>
    <w:p w14:paraId="062DECF0" w14:textId="77777777" w:rsidR="006243B3" w:rsidRDefault="006243B3" w:rsidP="006243B3">
      <w:r>
        <w:t>All success responses shall also contain the Content Representation (see Section 8.4.2) and Payload header fields (see Section 8.4.3) with appropriate values.</w:t>
      </w:r>
    </w:p>
    <w:p w14:paraId="492BAB85" w14:textId="55304008" w:rsidR="006243B3" w:rsidRDefault="00BB4E58" w:rsidP="006243B3">
      <w:pPr>
        <w:pStyle w:val="Heading4"/>
      </w:pPr>
      <w:bookmarkStart w:id="91" w:name="_Toc194311819"/>
      <w:r>
        <w:t>Y</w:t>
      </w:r>
      <w:r w:rsidR="006243B3">
        <w:t>.4.3.3</w:t>
      </w:r>
      <w:r w:rsidR="006243B3">
        <w:tab/>
        <w:t>Response Payload</w:t>
      </w:r>
      <w:bookmarkEnd w:id="91"/>
    </w:p>
    <w:p w14:paraId="2B5FF70B" w14:textId="6653139D" w:rsidR="006243B3" w:rsidRDefault="006243B3" w:rsidP="006243B3">
      <w:r>
        <w:t xml:space="preserve">A success response </w:t>
      </w:r>
      <w:r w:rsidRPr="00F11423">
        <w:t>shall contain a dataset according to PS3.4, Table</w:t>
      </w:r>
      <w:r>
        <w:t xml:space="preserve"> </w:t>
      </w:r>
      <w:r w:rsidRPr="00F11423">
        <w:t>K.6-1</w:t>
      </w:r>
      <w:r w:rsidR="0034385C">
        <w:t xml:space="preserve"> supplied </w:t>
      </w:r>
      <w:r>
        <w:t>in an Acceptable Media Type. See Section 8.7.5.</w:t>
      </w:r>
    </w:p>
    <w:p w14:paraId="4D09CE87" w14:textId="1E9F0123" w:rsidR="00D4409D" w:rsidRDefault="006243B3" w:rsidP="00D4409D">
      <w:pPr>
        <w:rPr>
          <w:b/>
          <w:i/>
        </w:rPr>
      </w:pPr>
      <w:r>
        <w:t>A failure response payload may contain a Status Report describing any failures, warnings, or other useful information.</w:t>
      </w:r>
      <w:r w:rsidR="00D4409D">
        <w:br w:type="page"/>
      </w:r>
    </w:p>
    <w:p w14:paraId="174B233A" w14:textId="429970E7" w:rsidR="00020123" w:rsidRPr="00F64160" w:rsidRDefault="00020123" w:rsidP="008968EE">
      <w:pPr>
        <w:pStyle w:val="Instruction"/>
        <w:keepNext/>
      </w:pPr>
      <w:r w:rsidRPr="00F64160">
        <w:lastRenderedPageBreak/>
        <w:t xml:space="preserve">Add </w:t>
      </w:r>
      <w:r>
        <w:t xml:space="preserve">new section X </w:t>
      </w:r>
      <w:r w:rsidRPr="007F7F43">
        <w:t xml:space="preserve">Modality </w:t>
      </w:r>
      <w:r w:rsidR="00E26D03">
        <w:t xml:space="preserve">Performed Procedure Step </w:t>
      </w:r>
      <w:r w:rsidRPr="007F7F43">
        <w:t>Service and Resources</w:t>
      </w:r>
      <w:r w:rsidR="00A9196D">
        <w:t xml:space="preserve">, </w:t>
      </w:r>
      <w:r w:rsidR="00BB5C59">
        <w:t xml:space="preserve">immediately </w:t>
      </w:r>
      <w:r w:rsidR="00A9196D">
        <w:t>after section Y</w:t>
      </w:r>
      <w:r w:rsidR="00BD54CF">
        <w:t xml:space="preserve"> above</w:t>
      </w:r>
    </w:p>
    <w:p w14:paraId="38932D61" w14:textId="5D7E04B5" w:rsidR="00020123" w:rsidRDefault="00020123" w:rsidP="00020123">
      <w:pPr>
        <w:pStyle w:val="Heading1"/>
      </w:pPr>
      <w:bookmarkStart w:id="92" w:name="_Toc194311820"/>
      <w:r>
        <w:t>X</w:t>
      </w:r>
      <w:r>
        <w:tab/>
        <w:t xml:space="preserve">Modality </w:t>
      </w:r>
      <w:r w:rsidR="00E26D03">
        <w:t>Performed Procedure Step</w:t>
      </w:r>
      <w:r w:rsidR="008C765E">
        <w:t xml:space="preserve"> </w:t>
      </w:r>
      <w:r>
        <w:t>Service and Resources</w:t>
      </w:r>
      <w:bookmarkEnd w:id="92"/>
    </w:p>
    <w:p w14:paraId="0140BCC1" w14:textId="77777777" w:rsidR="00020123" w:rsidRDefault="00020123" w:rsidP="00020123">
      <w:pPr>
        <w:pStyle w:val="Heading2"/>
      </w:pPr>
      <w:bookmarkStart w:id="93" w:name="_Toc194311821"/>
      <w:r>
        <w:t>X.1</w:t>
      </w:r>
      <w:r>
        <w:tab/>
        <w:t>Overview</w:t>
      </w:r>
      <w:bookmarkEnd w:id="93"/>
    </w:p>
    <w:p w14:paraId="2BAE3A0D" w14:textId="40E27F70" w:rsidR="00967F46" w:rsidRPr="0088690E" w:rsidRDefault="00967F46" w:rsidP="0088690E">
      <w:r w:rsidRPr="00967F46">
        <w:t xml:space="preserve">The Modality </w:t>
      </w:r>
      <w:r w:rsidR="00BE4063">
        <w:t xml:space="preserve">Performed Procedure Step </w:t>
      </w:r>
      <w:r w:rsidRPr="00967F46">
        <w:t xml:space="preserve">Service </w:t>
      </w:r>
      <w:r w:rsidR="001C3C08">
        <w:t>enables a user agent to</w:t>
      </w:r>
      <w:r w:rsidR="00D10695">
        <w:t xml:space="preserve"> report progress on </w:t>
      </w:r>
      <w:r w:rsidR="00E90600">
        <w:t>P</w:t>
      </w:r>
      <w:r w:rsidR="00D10695">
        <w:t xml:space="preserve">erformed </w:t>
      </w:r>
      <w:r w:rsidR="00E90600">
        <w:t>P</w:t>
      </w:r>
      <w:r w:rsidR="00D10695">
        <w:t xml:space="preserve">rocedure </w:t>
      </w:r>
      <w:r w:rsidR="00E90600">
        <w:t>S</w:t>
      </w:r>
      <w:r w:rsidR="00D10695">
        <w:t>teps</w:t>
      </w:r>
      <w:r w:rsidR="00E90600">
        <w:t xml:space="preserve"> </w:t>
      </w:r>
      <w:r w:rsidR="00226831">
        <w:t>as executed by</w:t>
      </w:r>
      <w:r w:rsidR="00854E14">
        <w:t xml:space="preserve"> </w:t>
      </w:r>
      <w:r w:rsidR="00E90600">
        <w:t>imaging modalit</w:t>
      </w:r>
      <w:r w:rsidR="00854E14">
        <w:t>ies</w:t>
      </w:r>
      <w:r w:rsidRPr="00967F46">
        <w:t>. Th</w:t>
      </w:r>
      <w:r w:rsidR="0095750A">
        <w:t>i</w:t>
      </w:r>
      <w:r w:rsidRPr="00967F46">
        <w:t>s service correspond</w:t>
      </w:r>
      <w:r w:rsidR="0095750A">
        <w:t>s</w:t>
      </w:r>
      <w:r w:rsidRPr="00967F46">
        <w:t xml:space="preserve"> to </w:t>
      </w:r>
      <w:r w:rsidR="00B4422C">
        <w:t xml:space="preserve">the </w:t>
      </w:r>
      <w:r>
        <w:t xml:space="preserve">DIMSE </w:t>
      </w:r>
      <w:r w:rsidRPr="00967F46">
        <w:t>Modality Performed Procedure Step (MPPS) service as defined in Annex F of PS3.4 and ha</w:t>
      </w:r>
      <w:r w:rsidR="00D3299D">
        <w:t>s</w:t>
      </w:r>
      <w:r w:rsidRPr="00967F46">
        <w:t xml:space="preserve"> </w:t>
      </w:r>
      <w:r w:rsidR="00B4422C">
        <w:t xml:space="preserve">the same </w:t>
      </w:r>
      <w:r w:rsidRPr="00967F46">
        <w:t>semantics.</w:t>
      </w:r>
      <w:r w:rsidR="002A4B56">
        <w:t xml:space="preserve"> However, Notifications, as defined in PS3.4, Annex F.9, are not supported by this service. Instead, to be able to achieve notification</w:t>
      </w:r>
      <w:r w:rsidR="007813C0">
        <w:t>-like behavior</w:t>
      </w:r>
      <w:r w:rsidR="002A4B56">
        <w:t>, it is recommended to mimic the approach taken in IHE’s Scheduled Workflow integration profile [IHE RAD TF-1], where the Actor Modality Performed Procedure Step Manager forwards the creation and updating of Modality Performed Procedure Steps to other Actors that are interested in progress.</w:t>
      </w:r>
    </w:p>
    <w:p w14:paraId="7BCE3541" w14:textId="58D4AE71" w:rsidR="0088690E" w:rsidRDefault="0088690E" w:rsidP="0088690E">
      <w:pPr>
        <w:pStyle w:val="Heading3"/>
      </w:pPr>
      <w:bookmarkStart w:id="94" w:name="_Toc194311822"/>
      <w:r>
        <w:t>X.1.1</w:t>
      </w:r>
      <w:r>
        <w:tab/>
        <w:t>Resource Descriptions</w:t>
      </w:r>
      <w:bookmarkEnd w:id="94"/>
    </w:p>
    <w:p w14:paraId="24F972A7" w14:textId="3B94A7AC" w:rsidR="00322039" w:rsidRDefault="00322039" w:rsidP="00322039">
      <w:r>
        <w:t xml:space="preserve">There </w:t>
      </w:r>
      <w:r w:rsidR="00FF0207">
        <w:t>is one</w:t>
      </w:r>
      <w:r>
        <w:t xml:space="preserve"> resource defined by this service:</w:t>
      </w:r>
    </w:p>
    <w:p w14:paraId="5C4DC4B2" w14:textId="46C36539" w:rsidR="00322039" w:rsidRDefault="00253758" w:rsidP="002E79B3">
      <w:pPr>
        <w:tabs>
          <w:tab w:val="clear" w:pos="720"/>
        </w:tabs>
        <w:spacing w:after="0"/>
        <w:ind w:left="1418" w:hanging="1418"/>
      </w:pPr>
      <w:r>
        <w:t>MPPS</w:t>
      </w:r>
      <w:r w:rsidR="001E5F8C">
        <w:tab/>
      </w:r>
      <w:r w:rsidR="00322039">
        <w:t xml:space="preserve">A dataset containing the Attributes specified in </w:t>
      </w:r>
      <w:r w:rsidR="00C3301E" w:rsidRPr="00C3301E">
        <w:t xml:space="preserve">Table F.7.2-1 </w:t>
      </w:r>
      <w:r w:rsidR="00C3301E">
        <w:t>“</w:t>
      </w:r>
      <w:r w:rsidR="00C3301E" w:rsidRPr="00C3301E">
        <w:t>Modality Performed Procedure Step SOP Class N-CREATE, N-SET and Final State Attributes</w:t>
      </w:r>
      <w:r w:rsidR="00C3301E">
        <w:t>”</w:t>
      </w:r>
      <w:r w:rsidR="00322039">
        <w:t xml:space="preserve"> in PS3.4.</w:t>
      </w:r>
    </w:p>
    <w:p w14:paraId="7AF15EC0" w14:textId="77777777" w:rsidR="007806B6" w:rsidRDefault="007806B6" w:rsidP="00322039"/>
    <w:p w14:paraId="1F9C7C83" w14:textId="44B1FADA" w:rsidR="00322039" w:rsidRDefault="00322039" w:rsidP="00322039">
      <w:r>
        <w:t xml:space="preserve">In the </w:t>
      </w:r>
      <w:r w:rsidR="00F4643A">
        <w:t xml:space="preserve">Modality Performed Procedure Step </w:t>
      </w:r>
      <w:r>
        <w:t xml:space="preserve">Service, </w:t>
      </w:r>
      <w:r w:rsidR="008D27D2">
        <w:t xml:space="preserve">an </w:t>
      </w:r>
      <w:r w:rsidR="00AC2770">
        <w:t xml:space="preserve">MPPS </w:t>
      </w:r>
      <w:r>
        <w:t>is identified by a</w:t>
      </w:r>
      <w:r w:rsidR="00AC2770">
        <w:t>n</w:t>
      </w:r>
      <w:r>
        <w:t xml:space="preserve"> </w:t>
      </w:r>
      <w:r w:rsidR="00AC2770">
        <w:t xml:space="preserve">MPPS </w:t>
      </w:r>
      <w:r>
        <w:t xml:space="preserve">UID, which corresponds to the SOP Instance UID used in the PS3.4 </w:t>
      </w:r>
      <w:r w:rsidR="00D0277B">
        <w:t xml:space="preserve">MPPS </w:t>
      </w:r>
      <w:r>
        <w:t>Service</w:t>
      </w:r>
      <w:r w:rsidR="008C5167">
        <w:t>, see e.g. Section F.7.2.1.2</w:t>
      </w:r>
      <w:r>
        <w:t>.</w:t>
      </w:r>
    </w:p>
    <w:p w14:paraId="51616629" w14:textId="1C701094" w:rsidR="00322039" w:rsidRDefault="00322039" w:rsidP="00322039">
      <w:r>
        <w:t xml:space="preserve">The following URI Template variables are used in the definitions of the resources throughout Chapter </w:t>
      </w:r>
      <w:r w:rsidR="008C5167">
        <w:t>X</w:t>
      </w:r>
      <w:r>
        <w:t>.</w:t>
      </w:r>
    </w:p>
    <w:p w14:paraId="2BBEECEB" w14:textId="77777777" w:rsidR="00DB2695" w:rsidRPr="003102BE" w:rsidRDefault="00DB2695" w:rsidP="00322039">
      <w:pPr>
        <w:rPr>
          <w:vanish/>
        </w:rPr>
      </w:pPr>
    </w:p>
    <w:p w14:paraId="2099120E" w14:textId="346DA28E" w:rsidR="00322039" w:rsidRDefault="00AC2770" w:rsidP="002E79B3">
      <w:pPr>
        <w:spacing w:after="0"/>
      </w:pPr>
      <w:r>
        <w:t>{</w:t>
      </w:r>
      <w:r w:rsidR="00FF0207">
        <w:t>mppsUID</w:t>
      </w:r>
      <w:r>
        <w:t>}</w:t>
      </w:r>
      <w:r>
        <w:tab/>
      </w:r>
      <w:r w:rsidR="0031725A">
        <w:tab/>
        <w:t>T</w:t>
      </w:r>
      <w:r w:rsidR="00322039">
        <w:t xml:space="preserve">he </w:t>
      </w:r>
      <w:r w:rsidR="00FF0207">
        <w:t xml:space="preserve">UID of the </w:t>
      </w:r>
      <w:r w:rsidR="0031725A">
        <w:t>MPPS</w:t>
      </w:r>
      <w:r w:rsidR="00322039">
        <w:t>.</w:t>
      </w:r>
    </w:p>
    <w:p w14:paraId="0FDB6C12" w14:textId="77777777" w:rsidR="007806B6" w:rsidRDefault="007806B6" w:rsidP="002E79B3">
      <w:pPr>
        <w:spacing w:after="0"/>
      </w:pPr>
    </w:p>
    <w:p w14:paraId="39569979" w14:textId="596D4B22" w:rsidR="0088690E" w:rsidRDefault="0088690E" w:rsidP="00322039">
      <w:r>
        <w:t xml:space="preserve">The Modality </w:t>
      </w:r>
      <w:r w:rsidR="00CC77DD">
        <w:t xml:space="preserve">Performed Procedure Step </w:t>
      </w:r>
      <w:r>
        <w:t>Service manage</w:t>
      </w:r>
      <w:r w:rsidR="000770EA">
        <w:t>s</w:t>
      </w:r>
      <w:r>
        <w:t xml:space="preserve"> a</w:t>
      </w:r>
      <w:r w:rsidR="008B034C">
        <w:t xml:space="preserve"> number of</w:t>
      </w:r>
      <w:r>
        <w:t xml:space="preserve"> </w:t>
      </w:r>
      <w:r w:rsidR="00DE5711">
        <w:t>MPPS</w:t>
      </w:r>
      <w:r w:rsidR="008B034C">
        <w:t>s</w:t>
      </w:r>
      <w:r w:rsidR="00A30DB5">
        <w:t xml:space="preserve">; its </w:t>
      </w:r>
      <w:r w:rsidR="00F453CD">
        <w:t>resource</w:t>
      </w:r>
      <w:r w:rsidR="007B2DB2">
        <w:t>s</w:t>
      </w:r>
      <w:r w:rsidR="00F453CD">
        <w:t xml:space="preserve"> </w:t>
      </w:r>
      <w:r w:rsidR="00A30DB5">
        <w:t xml:space="preserve">are </w:t>
      </w:r>
      <w:r w:rsidR="00F453CD">
        <w:t xml:space="preserve">given in </w:t>
      </w:r>
      <w:r w:rsidR="003321FB">
        <w:t>Table X.1.1-1.</w:t>
      </w:r>
    </w:p>
    <w:p w14:paraId="5AD989CB" w14:textId="67231A17" w:rsidR="003D2E61" w:rsidRDefault="003D2E61" w:rsidP="003D2E61">
      <w:pPr>
        <w:pStyle w:val="TableTitle"/>
        <w:keepNext/>
      </w:pPr>
      <w:r w:rsidRPr="00435A9C">
        <w:t>Table X.</w:t>
      </w:r>
      <w:r>
        <w:t>1.1</w:t>
      </w:r>
      <w:r w:rsidRPr="00435A9C">
        <w:t xml:space="preserve">-1. </w:t>
      </w:r>
      <w:r>
        <w:t xml:space="preserve">Modality </w:t>
      </w:r>
      <w:r w:rsidR="00D3299D">
        <w:t xml:space="preserve">Workflow </w:t>
      </w:r>
      <w:r w:rsidRPr="003D2E61">
        <w:t>Service Resource Descriptions</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1980"/>
        <w:gridCol w:w="4111"/>
        <w:gridCol w:w="3543"/>
      </w:tblGrid>
      <w:tr w:rsidR="007B2DB2" w:rsidRPr="00435A9C" w14:paraId="0CB1EA52" w14:textId="1B67E765" w:rsidTr="00095B62">
        <w:trPr>
          <w:cantSplit/>
          <w:trHeight w:val="275"/>
          <w:tblHeader/>
          <w:jc w:val="center"/>
        </w:trPr>
        <w:tc>
          <w:tcPr>
            <w:tcW w:w="1980" w:type="dxa"/>
          </w:tcPr>
          <w:p w14:paraId="66881FF0" w14:textId="1421F8FF" w:rsidR="007B2DB2" w:rsidRPr="00435A9C" w:rsidRDefault="007B2DB2" w:rsidP="00652BF8">
            <w:pPr>
              <w:pStyle w:val="TableLabel"/>
              <w:rPr>
                <w:sz w:val="32"/>
              </w:rPr>
            </w:pPr>
            <w:r>
              <w:t>Resource</w:t>
            </w:r>
          </w:p>
        </w:tc>
        <w:tc>
          <w:tcPr>
            <w:tcW w:w="4111" w:type="dxa"/>
          </w:tcPr>
          <w:p w14:paraId="0F3E294F" w14:textId="43345E0A" w:rsidR="007B2DB2" w:rsidRPr="00435A9C" w:rsidRDefault="00E56917" w:rsidP="00652BF8">
            <w:pPr>
              <w:pStyle w:val="TableLabel"/>
            </w:pPr>
            <w:r>
              <w:t>URI Template</w:t>
            </w:r>
          </w:p>
        </w:tc>
        <w:tc>
          <w:tcPr>
            <w:tcW w:w="3543" w:type="dxa"/>
          </w:tcPr>
          <w:p w14:paraId="7C24D76B" w14:textId="5192528B" w:rsidR="007B2DB2" w:rsidRPr="00435A9C" w:rsidRDefault="007B2DB2" w:rsidP="00652BF8">
            <w:pPr>
              <w:pStyle w:val="TableLabel"/>
            </w:pPr>
            <w:r>
              <w:t>Description</w:t>
            </w:r>
          </w:p>
        </w:tc>
      </w:tr>
      <w:tr w:rsidR="00AE6B0F" w:rsidRPr="00F64160" w14:paraId="4C8BD9DA" w14:textId="77777777" w:rsidTr="00095B62">
        <w:trPr>
          <w:cantSplit/>
          <w:jc w:val="center"/>
        </w:trPr>
        <w:tc>
          <w:tcPr>
            <w:tcW w:w="1980" w:type="dxa"/>
          </w:tcPr>
          <w:p w14:paraId="13FCF458" w14:textId="616BD3F5" w:rsidR="00AE6B0F" w:rsidRDefault="00AE6B0F" w:rsidP="00AE6B0F">
            <w:pPr>
              <w:pStyle w:val="TableEntry"/>
              <w:keepNext/>
            </w:pPr>
            <w:r>
              <w:t>Modality Performed Procedure Step</w:t>
            </w:r>
          </w:p>
        </w:tc>
        <w:tc>
          <w:tcPr>
            <w:tcW w:w="4111" w:type="dxa"/>
          </w:tcPr>
          <w:p w14:paraId="6A36887E" w14:textId="658B22CD" w:rsidR="00AE6B0F" w:rsidRDefault="00AE6B0F" w:rsidP="00AE6B0F">
            <w:pPr>
              <w:pStyle w:val="TableEntry"/>
              <w:keepNext/>
            </w:pPr>
            <w:r>
              <w:t>/modality-performed-procedure-steps/{</w:t>
            </w:r>
            <w:r w:rsidR="00BA61E8">
              <w:t>mppsUID</w:t>
            </w:r>
            <w:r w:rsidR="00DA655C">
              <w:t>}</w:t>
            </w:r>
          </w:p>
        </w:tc>
        <w:tc>
          <w:tcPr>
            <w:tcW w:w="3543" w:type="dxa"/>
          </w:tcPr>
          <w:p w14:paraId="491F3046" w14:textId="7F63E2E0" w:rsidR="00AE6B0F" w:rsidRDefault="007775FD" w:rsidP="00AE6B0F">
            <w:pPr>
              <w:pStyle w:val="TableEntry"/>
              <w:keepNext/>
            </w:pPr>
            <w:r>
              <w:t xml:space="preserve">A </w:t>
            </w:r>
            <w:r w:rsidR="003E1BCC">
              <w:t>single Modality Performed Procedure Step.</w:t>
            </w:r>
          </w:p>
        </w:tc>
      </w:tr>
    </w:tbl>
    <w:p w14:paraId="1E43E9A3" w14:textId="77777777" w:rsidR="003D2E61" w:rsidRDefault="003D2E61" w:rsidP="00FE3B13"/>
    <w:p w14:paraId="6E0124FB" w14:textId="0B110B69" w:rsidR="00B85FC5" w:rsidRDefault="00B85FC5" w:rsidP="00B85FC5">
      <w:pPr>
        <w:pStyle w:val="Heading3"/>
      </w:pPr>
      <w:bookmarkStart w:id="95" w:name="_Toc194311823"/>
      <w:r>
        <w:t>X.1.2</w:t>
      </w:r>
      <w:r w:rsidR="00592EDD">
        <w:tab/>
      </w:r>
      <w:r>
        <w:t>Common Query Parameters</w:t>
      </w:r>
      <w:bookmarkEnd w:id="95"/>
    </w:p>
    <w:p w14:paraId="11E84559" w14:textId="43C39B18" w:rsidR="00B85FC5" w:rsidRDefault="00B85FC5" w:rsidP="00B85FC5">
      <w:r>
        <w:t>The origin server shall support Query Parameters as required in Table X.1.2-1.</w:t>
      </w:r>
    </w:p>
    <w:p w14:paraId="1751B2CF" w14:textId="5AFE2B9F" w:rsidR="00B85FC5" w:rsidRDefault="00B85FC5" w:rsidP="00B85FC5">
      <w:r>
        <w:t>The user agent shall supply in the request Query Parameters as required in Table X.1.2-1.</w:t>
      </w:r>
    </w:p>
    <w:p w14:paraId="39401CBB" w14:textId="4683EFCB" w:rsidR="00B85FC5" w:rsidRDefault="00B85FC5" w:rsidP="00B85FC5">
      <w:pPr>
        <w:pStyle w:val="TableTitle"/>
        <w:keepNext/>
      </w:pPr>
      <w:r w:rsidRPr="00435A9C">
        <w:t>Table X.</w:t>
      </w:r>
      <w:r>
        <w:t>1.2</w:t>
      </w:r>
      <w:r w:rsidRPr="00435A9C">
        <w:t>-</w:t>
      </w:r>
      <w:r>
        <w:t>1</w:t>
      </w:r>
      <w:r w:rsidRPr="00435A9C">
        <w:t xml:space="preserve">. </w:t>
      </w:r>
      <w:r>
        <w:t>Common Query parameters</w:t>
      </w:r>
    </w:p>
    <w:tbl>
      <w:tblPr>
        <w:tblStyle w:val="TableGrid"/>
        <w:tblW w:w="8500" w:type="dxa"/>
        <w:jc w:val="center"/>
        <w:tblLook w:val="04A0" w:firstRow="1" w:lastRow="0" w:firstColumn="1" w:lastColumn="0" w:noHBand="0" w:noVBand="1"/>
      </w:tblPr>
      <w:tblGrid>
        <w:gridCol w:w="1696"/>
        <w:gridCol w:w="1276"/>
        <w:gridCol w:w="1701"/>
        <w:gridCol w:w="2126"/>
        <w:gridCol w:w="1701"/>
      </w:tblGrid>
      <w:tr w:rsidR="00B85FC5" w:rsidRPr="005370C5" w14:paraId="622355F7" w14:textId="77777777" w:rsidTr="0085118C">
        <w:trPr>
          <w:trHeight w:val="300"/>
          <w:tblHeader/>
          <w:jc w:val="center"/>
        </w:trPr>
        <w:tc>
          <w:tcPr>
            <w:tcW w:w="1696" w:type="dxa"/>
            <w:vMerge w:val="restart"/>
          </w:tcPr>
          <w:p w14:paraId="3BCEB959" w14:textId="05F65C81" w:rsidR="00B85FC5" w:rsidRDefault="00B85FC5" w:rsidP="00B85FC5">
            <w:pPr>
              <w:pStyle w:val="TableLabel"/>
            </w:pPr>
            <w:r>
              <w:t>Name</w:t>
            </w:r>
          </w:p>
        </w:tc>
        <w:tc>
          <w:tcPr>
            <w:tcW w:w="1276" w:type="dxa"/>
            <w:vMerge w:val="restart"/>
          </w:tcPr>
          <w:p w14:paraId="75CE08E9" w14:textId="73B52A54" w:rsidR="00B85FC5" w:rsidRPr="005370C5" w:rsidRDefault="00B85FC5" w:rsidP="00B85FC5">
            <w:pPr>
              <w:pStyle w:val="TableLabel"/>
            </w:pPr>
            <w:r>
              <w:t>Value</w:t>
            </w:r>
          </w:p>
        </w:tc>
        <w:tc>
          <w:tcPr>
            <w:tcW w:w="3827" w:type="dxa"/>
            <w:gridSpan w:val="2"/>
          </w:tcPr>
          <w:p w14:paraId="2B39FDCA" w14:textId="0D7A1DE0" w:rsidR="00B85FC5" w:rsidRPr="005370C5" w:rsidRDefault="00B85FC5" w:rsidP="00B85FC5">
            <w:pPr>
              <w:pStyle w:val="TableLabel"/>
            </w:pPr>
            <w:r>
              <w:t>Usage</w:t>
            </w:r>
          </w:p>
        </w:tc>
        <w:tc>
          <w:tcPr>
            <w:tcW w:w="1701" w:type="dxa"/>
            <w:vMerge w:val="restart"/>
          </w:tcPr>
          <w:p w14:paraId="6AC9FE08" w14:textId="77777777" w:rsidR="00B85FC5" w:rsidRPr="005370C5" w:rsidRDefault="00B85FC5" w:rsidP="00B85FC5">
            <w:pPr>
              <w:pStyle w:val="TableLabel"/>
            </w:pPr>
            <w:r>
              <w:t>Section</w:t>
            </w:r>
          </w:p>
        </w:tc>
      </w:tr>
      <w:tr w:rsidR="00B85FC5" w:rsidRPr="005370C5" w14:paraId="542B6FAC" w14:textId="77777777" w:rsidTr="0085118C">
        <w:trPr>
          <w:trHeight w:val="307"/>
          <w:tblHeader/>
          <w:jc w:val="center"/>
        </w:trPr>
        <w:tc>
          <w:tcPr>
            <w:tcW w:w="1696" w:type="dxa"/>
            <w:vMerge/>
          </w:tcPr>
          <w:p w14:paraId="7E78D258" w14:textId="77777777" w:rsidR="00B85FC5" w:rsidRPr="005370C5" w:rsidRDefault="00B85FC5" w:rsidP="00B85FC5">
            <w:pPr>
              <w:pStyle w:val="TableLabel"/>
            </w:pPr>
          </w:p>
        </w:tc>
        <w:tc>
          <w:tcPr>
            <w:tcW w:w="1276" w:type="dxa"/>
            <w:vMerge/>
          </w:tcPr>
          <w:p w14:paraId="6B9AF212" w14:textId="7A392CCE" w:rsidR="00B85FC5" w:rsidRPr="005370C5" w:rsidRDefault="00B85FC5" w:rsidP="00B85FC5">
            <w:pPr>
              <w:pStyle w:val="TableLabel"/>
            </w:pPr>
          </w:p>
        </w:tc>
        <w:tc>
          <w:tcPr>
            <w:tcW w:w="1701" w:type="dxa"/>
          </w:tcPr>
          <w:p w14:paraId="324588F6" w14:textId="16B67986" w:rsidR="00B85FC5" w:rsidRPr="005370C5" w:rsidRDefault="00B85FC5" w:rsidP="00B85FC5">
            <w:pPr>
              <w:pStyle w:val="TableLabel"/>
            </w:pPr>
            <w:r>
              <w:t>User Agent</w:t>
            </w:r>
          </w:p>
        </w:tc>
        <w:tc>
          <w:tcPr>
            <w:tcW w:w="2126" w:type="dxa"/>
          </w:tcPr>
          <w:p w14:paraId="30A418EA" w14:textId="5AE98604" w:rsidR="00B85FC5" w:rsidRPr="005370C5" w:rsidRDefault="00B85FC5" w:rsidP="00B85FC5">
            <w:pPr>
              <w:pStyle w:val="TableLabel"/>
              <w:jc w:val="left"/>
            </w:pPr>
            <w:r>
              <w:t>Origin Server</w:t>
            </w:r>
          </w:p>
        </w:tc>
        <w:tc>
          <w:tcPr>
            <w:tcW w:w="1701" w:type="dxa"/>
            <w:vMerge/>
          </w:tcPr>
          <w:p w14:paraId="225C90CB" w14:textId="734D0400" w:rsidR="00B85FC5" w:rsidRPr="005370C5" w:rsidRDefault="00B85FC5" w:rsidP="00B85FC5">
            <w:pPr>
              <w:pStyle w:val="TableLabel"/>
            </w:pPr>
          </w:p>
        </w:tc>
      </w:tr>
      <w:tr w:rsidR="00B85FC5" w14:paraId="73635A36" w14:textId="77777777" w:rsidTr="0085118C">
        <w:trPr>
          <w:trHeight w:val="68"/>
          <w:jc w:val="center"/>
        </w:trPr>
        <w:tc>
          <w:tcPr>
            <w:tcW w:w="1696" w:type="dxa"/>
          </w:tcPr>
          <w:p w14:paraId="48142B06" w14:textId="574769A0" w:rsidR="00B85FC5" w:rsidRDefault="00B85FC5" w:rsidP="00B85FC5">
            <w:pPr>
              <w:pStyle w:val="TableEntry"/>
              <w:keepNext/>
            </w:pPr>
            <w:r>
              <w:t>Accept</w:t>
            </w:r>
          </w:p>
        </w:tc>
        <w:tc>
          <w:tcPr>
            <w:tcW w:w="1276" w:type="dxa"/>
          </w:tcPr>
          <w:p w14:paraId="2167EE9B" w14:textId="1F9A7F9C" w:rsidR="00B85FC5" w:rsidRDefault="00B85FC5" w:rsidP="00B85FC5">
            <w:pPr>
              <w:pStyle w:val="TableEntry"/>
              <w:keepNext/>
            </w:pPr>
            <w:r>
              <w:t>media-type</w:t>
            </w:r>
          </w:p>
        </w:tc>
        <w:tc>
          <w:tcPr>
            <w:tcW w:w="1701" w:type="dxa"/>
          </w:tcPr>
          <w:p w14:paraId="2B3970F9" w14:textId="6F82E454" w:rsidR="00B85FC5" w:rsidRDefault="0085118C" w:rsidP="00B85FC5">
            <w:pPr>
              <w:pStyle w:val="TableEntry"/>
              <w:keepNext/>
            </w:pPr>
            <w:r>
              <w:t>O</w:t>
            </w:r>
          </w:p>
        </w:tc>
        <w:tc>
          <w:tcPr>
            <w:tcW w:w="2126" w:type="dxa"/>
          </w:tcPr>
          <w:p w14:paraId="55AFD0EE" w14:textId="6D20ACAD" w:rsidR="00B85FC5" w:rsidRDefault="0085118C" w:rsidP="00B85FC5">
            <w:pPr>
              <w:pStyle w:val="TableEntry"/>
              <w:keepNext/>
            </w:pPr>
            <w:r>
              <w:t>M</w:t>
            </w:r>
          </w:p>
        </w:tc>
        <w:tc>
          <w:tcPr>
            <w:tcW w:w="1701" w:type="dxa"/>
          </w:tcPr>
          <w:p w14:paraId="54EF1772" w14:textId="046A80F6" w:rsidR="00B85FC5" w:rsidRDefault="00B85FC5" w:rsidP="00B85FC5">
            <w:pPr>
              <w:pStyle w:val="TableEntry"/>
              <w:keepNext/>
            </w:pPr>
            <w:r>
              <w:t>Section 8.3.3.1</w:t>
            </w:r>
          </w:p>
        </w:tc>
      </w:tr>
      <w:tr w:rsidR="00B85FC5" w14:paraId="545F6A74" w14:textId="77777777" w:rsidTr="0085118C">
        <w:trPr>
          <w:trHeight w:val="43"/>
          <w:jc w:val="center"/>
        </w:trPr>
        <w:tc>
          <w:tcPr>
            <w:tcW w:w="1696" w:type="dxa"/>
          </w:tcPr>
          <w:p w14:paraId="464DB366" w14:textId="69ABF1C5" w:rsidR="00B85FC5" w:rsidRDefault="00B85FC5" w:rsidP="00B85FC5">
            <w:pPr>
              <w:pStyle w:val="TableEntry"/>
            </w:pPr>
            <w:r>
              <w:t>Accept-Charset</w:t>
            </w:r>
          </w:p>
        </w:tc>
        <w:tc>
          <w:tcPr>
            <w:tcW w:w="1276" w:type="dxa"/>
          </w:tcPr>
          <w:p w14:paraId="4588B5BD" w14:textId="552DE9FF" w:rsidR="00B85FC5" w:rsidRDefault="00B85FC5" w:rsidP="00B85FC5">
            <w:pPr>
              <w:pStyle w:val="TableEntry"/>
            </w:pPr>
            <w:r>
              <w:t>charset</w:t>
            </w:r>
          </w:p>
        </w:tc>
        <w:tc>
          <w:tcPr>
            <w:tcW w:w="1701" w:type="dxa"/>
          </w:tcPr>
          <w:p w14:paraId="28B0F1B2" w14:textId="6DEC7FDC" w:rsidR="00B85FC5" w:rsidRDefault="0085118C" w:rsidP="00B85FC5">
            <w:pPr>
              <w:pStyle w:val="TableEntry"/>
            </w:pPr>
            <w:r>
              <w:t>O</w:t>
            </w:r>
          </w:p>
        </w:tc>
        <w:tc>
          <w:tcPr>
            <w:tcW w:w="2126" w:type="dxa"/>
          </w:tcPr>
          <w:p w14:paraId="273511EE" w14:textId="198D575F" w:rsidR="00B85FC5" w:rsidRDefault="0085118C" w:rsidP="00B85FC5">
            <w:pPr>
              <w:pStyle w:val="TableEntry"/>
            </w:pPr>
            <w:r>
              <w:t>M</w:t>
            </w:r>
          </w:p>
        </w:tc>
        <w:tc>
          <w:tcPr>
            <w:tcW w:w="1701" w:type="dxa"/>
          </w:tcPr>
          <w:p w14:paraId="39FDB040" w14:textId="4EF53CEC" w:rsidR="00B85FC5" w:rsidRDefault="00B85FC5" w:rsidP="00B85FC5">
            <w:pPr>
              <w:pStyle w:val="TableEntry"/>
            </w:pPr>
            <w:r>
              <w:t>Section 8.3.3.2</w:t>
            </w:r>
          </w:p>
        </w:tc>
      </w:tr>
    </w:tbl>
    <w:p w14:paraId="457228F8" w14:textId="77777777" w:rsidR="00B85FC5" w:rsidRDefault="00B85FC5" w:rsidP="00B85FC5"/>
    <w:p w14:paraId="16ED5F40" w14:textId="2ED37911" w:rsidR="00B85FC5" w:rsidRDefault="00B85FC5" w:rsidP="00B85FC5">
      <w:pPr>
        <w:pStyle w:val="Heading3"/>
      </w:pPr>
      <w:bookmarkStart w:id="96" w:name="_Toc194311824"/>
      <w:r>
        <w:lastRenderedPageBreak/>
        <w:t>X.1.3</w:t>
      </w:r>
      <w:r w:rsidR="00592EDD">
        <w:tab/>
      </w:r>
      <w:r>
        <w:t>Common Media Types</w:t>
      </w:r>
      <w:bookmarkEnd w:id="96"/>
    </w:p>
    <w:p w14:paraId="60F5F37A" w14:textId="772E7871" w:rsidR="00B85FC5" w:rsidRDefault="0085118C" w:rsidP="00FE3B13">
      <w:r w:rsidRPr="0085118C">
        <w:t xml:space="preserve">The origin server shall support the media types specified as Default or Required in Table </w:t>
      </w:r>
      <w:r>
        <w:t>X</w:t>
      </w:r>
      <w:r w:rsidRPr="0085118C">
        <w:t>.1.3-1.</w:t>
      </w:r>
    </w:p>
    <w:p w14:paraId="0EAD64A4" w14:textId="7C67BCEC" w:rsidR="0085118C" w:rsidRDefault="0085118C" w:rsidP="0085118C">
      <w:pPr>
        <w:pStyle w:val="TableTitle"/>
        <w:keepNext/>
      </w:pPr>
      <w:r w:rsidRPr="00435A9C">
        <w:t>Table X.</w:t>
      </w:r>
      <w:r>
        <w:t>1.3</w:t>
      </w:r>
      <w:r w:rsidRPr="00435A9C">
        <w:t>-</w:t>
      </w:r>
      <w:r>
        <w:t>1</w:t>
      </w:r>
      <w:r w:rsidRPr="00435A9C">
        <w:t xml:space="preserve">. </w:t>
      </w:r>
      <w:r w:rsidRPr="0085118C">
        <w:t>Default, Required, and Optional Media Types</w:t>
      </w:r>
    </w:p>
    <w:tbl>
      <w:tblPr>
        <w:tblStyle w:val="TableGrid"/>
        <w:tblW w:w="7225" w:type="dxa"/>
        <w:jc w:val="center"/>
        <w:tblLook w:val="04A0" w:firstRow="1" w:lastRow="0" w:firstColumn="1" w:lastColumn="0" w:noHBand="0" w:noVBand="1"/>
      </w:tblPr>
      <w:tblGrid>
        <w:gridCol w:w="4531"/>
        <w:gridCol w:w="1134"/>
        <w:gridCol w:w="1560"/>
      </w:tblGrid>
      <w:tr w:rsidR="0085118C" w:rsidRPr="005370C5" w14:paraId="1E29DCEC" w14:textId="77777777" w:rsidTr="0085118C">
        <w:trPr>
          <w:trHeight w:val="300"/>
          <w:tblHeader/>
          <w:jc w:val="center"/>
        </w:trPr>
        <w:tc>
          <w:tcPr>
            <w:tcW w:w="4531" w:type="dxa"/>
          </w:tcPr>
          <w:p w14:paraId="2C31699F" w14:textId="3365E127" w:rsidR="0085118C" w:rsidRDefault="0085118C" w:rsidP="00652BF8">
            <w:pPr>
              <w:pStyle w:val="TableLabel"/>
            </w:pPr>
            <w:r>
              <w:t>Media Type</w:t>
            </w:r>
          </w:p>
        </w:tc>
        <w:tc>
          <w:tcPr>
            <w:tcW w:w="1134" w:type="dxa"/>
          </w:tcPr>
          <w:p w14:paraId="3C966921" w14:textId="77777777" w:rsidR="0085118C" w:rsidRPr="005370C5" w:rsidRDefault="0085118C" w:rsidP="00652BF8">
            <w:pPr>
              <w:pStyle w:val="TableLabel"/>
            </w:pPr>
            <w:r>
              <w:t>Usage</w:t>
            </w:r>
          </w:p>
        </w:tc>
        <w:tc>
          <w:tcPr>
            <w:tcW w:w="1560" w:type="dxa"/>
          </w:tcPr>
          <w:p w14:paraId="055EBA9D" w14:textId="77777777" w:rsidR="0085118C" w:rsidRPr="005370C5" w:rsidRDefault="0085118C" w:rsidP="00652BF8">
            <w:pPr>
              <w:pStyle w:val="TableLabel"/>
            </w:pPr>
            <w:r>
              <w:t>Section</w:t>
            </w:r>
          </w:p>
        </w:tc>
      </w:tr>
      <w:tr w:rsidR="0085118C" w14:paraId="2661DA6A" w14:textId="77777777" w:rsidTr="0085118C">
        <w:trPr>
          <w:trHeight w:val="68"/>
          <w:jc w:val="center"/>
        </w:trPr>
        <w:tc>
          <w:tcPr>
            <w:tcW w:w="4531" w:type="dxa"/>
          </w:tcPr>
          <w:p w14:paraId="2C634F50" w14:textId="7EA4E6BC" w:rsidR="0085118C" w:rsidRDefault="0085118C" w:rsidP="00652BF8">
            <w:pPr>
              <w:pStyle w:val="TableEntry"/>
              <w:keepNext/>
            </w:pPr>
            <w:r w:rsidRPr="0085118C">
              <w:t>application/dicom+json</w:t>
            </w:r>
          </w:p>
        </w:tc>
        <w:tc>
          <w:tcPr>
            <w:tcW w:w="1134" w:type="dxa"/>
          </w:tcPr>
          <w:p w14:paraId="3DDDFBC2" w14:textId="6388BA31" w:rsidR="0085118C" w:rsidRDefault="0085118C" w:rsidP="00652BF8">
            <w:pPr>
              <w:pStyle w:val="TableEntry"/>
              <w:keepNext/>
            </w:pPr>
            <w:r>
              <w:t>Default</w:t>
            </w:r>
          </w:p>
        </w:tc>
        <w:tc>
          <w:tcPr>
            <w:tcW w:w="1560" w:type="dxa"/>
          </w:tcPr>
          <w:p w14:paraId="6DFD3832" w14:textId="19FD11C3" w:rsidR="0085118C" w:rsidRDefault="001D6941" w:rsidP="00652BF8">
            <w:pPr>
              <w:pStyle w:val="TableEntry"/>
              <w:keepNext/>
            </w:pPr>
            <w:r>
              <w:t>Section 8.7.3.2</w:t>
            </w:r>
          </w:p>
        </w:tc>
      </w:tr>
      <w:tr w:rsidR="0085118C" w14:paraId="5E735024" w14:textId="77777777" w:rsidTr="0085118C">
        <w:trPr>
          <w:trHeight w:val="43"/>
          <w:jc w:val="center"/>
        </w:trPr>
        <w:tc>
          <w:tcPr>
            <w:tcW w:w="4531" w:type="dxa"/>
          </w:tcPr>
          <w:p w14:paraId="3026412B" w14:textId="5E63C668" w:rsidR="0085118C" w:rsidRDefault="0085118C" w:rsidP="00652BF8">
            <w:pPr>
              <w:pStyle w:val="TableEntry"/>
            </w:pPr>
            <w:r w:rsidRPr="0085118C">
              <w:t>application/dicom+</w:t>
            </w:r>
            <w:r>
              <w:t>xml</w:t>
            </w:r>
          </w:p>
        </w:tc>
        <w:tc>
          <w:tcPr>
            <w:tcW w:w="1134" w:type="dxa"/>
          </w:tcPr>
          <w:p w14:paraId="469EDD12" w14:textId="77777777" w:rsidR="0085118C" w:rsidRDefault="0085118C" w:rsidP="00652BF8">
            <w:pPr>
              <w:pStyle w:val="TableEntry"/>
            </w:pPr>
            <w:r>
              <w:t>Required</w:t>
            </w:r>
          </w:p>
        </w:tc>
        <w:tc>
          <w:tcPr>
            <w:tcW w:w="1560" w:type="dxa"/>
          </w:tcPr>
          <w:p w14:paraId="5793DC32" w14:textId="77777777" w:rsidR="0085118C" w:rsidRDefault="0085118C" w:rsidP="00652BF8">
            <w:pPr>
              <w:pStyle w:val="TableEntry"/>
            </w:pPr>
            <w:r>
              <w:t>Section 8.7.3.2</w:t>
            </w:r>
          </w:p>
        </w:tc>
      </w:tr>
      <w:tr w:rsidR="0085118C" w14:paraId="4D02BC44" w14:textId="77777777" w:rsidTr="0085118C">
        <w:trPr>
          <w:trHeight w:val="43"/>
          <w:jc w:val="center"/>
        </w:trPr>
        <w:tc>
          <w:tcPr>
            <w:tcW w:w="4531" w:type="dxa"/>
          </w:tcPr>
          <w:p w14:paraId="605D269A" w14:textId="636F96FE" w:rsidR="0085118C" w:rsidRDefault="0085118C" w:rsidP="00652BF8">
            <w:pPr>
              <w:pStyle w:val="TableEntry"/>
            </w:pPr>
            <w:r w:rsidRPr="0085118C">
              <w:t>multipart/related; type="application/dicom+json"</w:t>
            </w:r>
          </w:p>
        </w:tc>
        <w:tc>
          <w:tcPr>
            <w:tcW w:w="1134" w:type="dxa"/>
          </w:tcPr>
          <w:p w14:paraId="709EDA47" w14:textId="77777777" w:rsidR="0085118C" w:rsidRDefault="0085118C" w:rsidP="00652BF8">
            <w:pPr>
              <w:pStyle w:val="TableEntry"/>
            </w:pPr>
            <w:r>
              <w:t>Required</w:t>
            </w:r>
          </w:p>
        </w:tc>
        <w:tc>
          <w:tcPr>
            <w:tcW w:w="1560" w:type="dxa"/>
          </w:tcPr>
          <w:p w14:paraId="1928CB0F" w14:textId="77777777" w:rsidR="0085118C" w:rsidRDefault="0085118C" w:rsidP="00652BF8">
            <w:pPr>
              <w:pStyle w:val="TableEntry"/>
            </w:pPr>
            <w:r>
              <w:t>Section 8.7.3.2</w:t>
            </w:r>
          </w:p>
        </w:tc>
      </w:tr>
      <w:tr w:rsidR="0085118C" w14:paraId="6F2A22AB" w14:textId="77777777" w:rsidTr="0085118C">
        <w:trPr>
          <w:trHeight w:val="43"/>
          <w:jc w:val="center"/>
        </w:trPr>
        <w:tc>
          <w:tcPr>
            <w:tcW w:w="4531" w:type="dxa"/>
          </w:tcPr>
          <w:p w14:paraId="1304DEEA" w14:textId="35624A9B" w:rsidR="0085118C" w:rsidRDefault="0085118C" w:rsidP="00652BF8">
            <w:pPr>
              <w:pStyle w:val="TableEntry"/>
            </w:pPr>
            <w:r w:rsidRPr="0085118C">
              <w:t>multipart/related; type="application/dicom+</w:t>
            </w:r>
            <w:r>
              <w:t>xml</w:t>
            </w:r>
            <w:r w:rsidRPr="0085118C">
              <w:t>"</w:t>
            </w:r>
          </w:p>
        </w:tc>
        <w:tc>
          <w:tcPr>
            <w:tcW w:w="1134" w:type="dxa"/>
          </w:tcPr>
          <w:p w14:paraId="3D693047" w14:textId="06DB69D6" w:rsidR="0085118C" w:rsidRDefault="0085118C" w:rsidP="00652BF8">
            <w:pPr>
              <w:pStyle w:val="TableEntry"/>
            </w:pPr>
            <w:r>
              <w:t>Required</w:t>
            </w:r>
          </w:p>
        </w:tc>
        <w:tc>
          <w:tcPr>
            <w:tcW w:w="1560" w:type="dxa"/>
          </w:tcPr>
          <w:p w14:paraId="1D736659" w14:textId="6B400AAB" w:rsidR="0085118C" w:rsidRDefault="0085118C" w:rsidP="00652BF8">
            <w:pPr>
              <w:pStyle w:val="TableEntry"/>
            </w:pPr>
            <w:r>
              <w:t>Section 8.7.3.2</w:t>
            </w:r>
          </w:p>
        </w:tc>
      </w:tr>
    </w:tbl>
    <w:p w14:paraId="58C8B4E5" w14:textId="77777777" w:rsidR="0085118C" w:rsidRDefault="0085118C" w:rsidP="00FE3B13"/>
    <w:p w14:paraId="28C318A3" w14:textId="7C075823" w:rsidR="00EE572F" w:rsidRDefault="00EE572F" w:rsidP="00EE572F">
      <w:pPr>
        <w:pStyle w:val="Heading2"/>
      </w:pPr>
      <w:bookmarkStart w:id="97" w:name="_Toc194311825"/>
      <w:r>
        <w:t>X.2</w:t>
      </w:r>
      <w:r>
        <w:tab/>
        <w:t>Conformance</w:t>
      </w:r>
      <w:bookmarkEnd w:id="97"/>
    </w:p>
    <w:p w14:paraId="15E75E09" w14:textId="66169A3D" w:rsidR="003A1FED" w:rsidRDefault="0085118C" w:rsidP="003A1FED">
      <w:r w:rsidRPr="0085118C">
        <w:t xml:space="preserve">An origin server conforming to the </w:t>
      </w:r>
      <w:r>
        <w:t xml:space="preserve">Modality </w:t>
      </w:r>
      <w:r w:rsidR="003A1FED">
        <w:t xml:space="preserve">Performed Procedure Step </w:t>
      </w:r>
      <w:r>
        <w:t xml:space="preserve">Service </w:t>
      </w:r>
      <w:r w:rsidRPr="0085118C">
        <w:t>shall</w:t>
      </w:r>
      <w:r w:rsidR="00127847">
        <w:t xml:space="preserve"> support the</w:t>
      </w:r>
      <w:r w:rsidR="003A1FED">
        <w:t xml:space="preserve"> Retrieve Capabilities Transaction (see Section 8.9.1).</w:t>
      </w:r>
      <w:r w:rsidR="005070B4">
        <w:t xml:space="preserve"> Furthermore, it </w:t>
      </w:r>
      <w:r w:rsidR="003A1FED">
        <w:t xml:space="preserve">shall support the transactions listed as Required in Table </w:t>
      </w:r>
      <w:r w:rsidR="005070B4">
        <w:t>X</w:t>
      </w:r>
      <w:r w:rsidR="003A1FED">
        <w:t>.2-1</w:t>
      </w:r>
      <w:r w:rsidR="00F505CA">
        <w:t xml:space="preserve"> and </w:t>
      </w:r>
      <w:r w:rsidR="00854134" w:rsidRPr="00854134">
        <w:t>may support Transactions listed as Optional</w:t>
      </w:r>
      <w:r w:rsidR="003A1FED">
        <w:t>.</w:t>
      </w:r>
      <w:r w:rsidR="00854134">
        <w:t xml:space="preserve"> The support of the Subscribe and Unsubscribe transactions is </w:t>
      </w:r>
      <w:r w:rsidR="000B1DE6">
        <w:t>mutually dependent.</w:t>
      </w:r>
    </w:p>
    <w:p w14:paraId="4A93F38B" w14:textId="50A24876" w:rsidR="00FD16C8" w:rsidRDefault="00FD16C8" w:rsidP="00FD16C8">
      <w:pPr>
        <w:pStyle w:val="TableTitle"/>
        <w:keepNext/>
      </w:pPr>
      <w:r w:rsidRPr="00435A9C">
        <w:t>Table X.</w:t>
      </w:r>
      <w:r>
        <w:t>2</w:t>
      </w:r>
      <w:r w:rsidRPr="00435A9C">
        <w:t>-</w:t>
      </w:r>
      <w:r>
        <w:t>1</w:t>
      </w:r>
      <w:r w:rsidRPr="00435A9C">
        <w:t xml:space="preserve">. </w:t>
      </w:r>
      <w:r w:rsidRPr="0085118C">
        <w:t>Required</w:t>
      </w:r>
      <w:r w:rsidR="00A07A1F">
        <w:t xml:space="preserve"> </w:t>
      </w:r>
      <w:r w:rsidRPr="0085118C">
        <w:t xml:space="preserve">and Optional </w:t>
      </w:r>
      <w:r>
        <w:t>Transactions</w:t>
      </w:r>
    </w:p>
    <w:tbl>
      <w:tblPr>
        <w:tblStyle w:val="TableGrid"/>
        <w:tblW w:w="4531" w:type="dxa"/>
        <w:jc w:val="center"/>
        <w:tblLook w:val="04A0" w:firstRow="1" w:lastRow="0" w:firstColumn="1" w:lastColumn="0" w:noHBand="0" w:noVBand="1"/>
      </w:tblPr>
      <w:tblGrid>
        <w:gridCol w:w="2122"/>
        <w:gridCol w:w="1134"/>
        <w:gridCol w:w="1275"/>
      </w:tblGrid>
      <w:tr w:rsidR="00854134" w:rsidRPr="005370C5" w14:paraId="712F0A84" w14:textId="77777777" w:rsidTr="00854134">
        <w:trPr>
          <w:trHeight w:val="300"/>
          <w:tblHeader/>
          <w:jc w:val="center"/>
        </w:trPr>
        <w:tc>
          <w:tcPr>
            <w:tcW w:w="2122" w:type="dxa"/>
          </w:tcPr>
          <w:p w14:paraId="28F2F0FE" w14:textId="1397BEB8" w:rsidR="00854134" w:rsidRDefault="00854134" w:rsidP="002A31A4">
            <w:pPr>
              <w:pStyle w:val="TableLabel"/>
            </w:pPr>
            <w:r>
              <w:t>Transaction</w:t>
            </w:r>
          </w:p>
        </w:tc>
        <w:tc>
          <w:tcPr>
            <w:tcW w:w="1134" w:type="dxa"/>
          </w:tcPr>
          <w:p w14:paraId="4F9E159C" w14:textId="585B89E2" w:rsidR="00854134" w:rsidRDefault="00854134" w:rsidP="002A31A4">
            <w:pPr>
              <w:pStyle w:val="TableLabel"/>
            </w:pPr>
            <w:r>
              <w:t>Support</w:t>
            </w:r>
          </w:p>
        </w:tc>
        <w:tc>
          <w:tcPr>
            <w:tcW w:w="1275" w:type="dxa"/>
          </w:tcPr>
          <w:p w14:paraId="18EDADBE" w14:textId="77777777" w:rsidR="00854134" w:rsidRPr="005370C5" w:rsidRDefault="00854134" w:rsidP="002A31A4">
            <w:pPr>
              <w:pStyle w:val="TableLabel"/>
            </w:pPr>
            <w:r>
              <w:t>Section</w:t>
            </w:r>
          </w:p>
        </w:tc>
      </w:tr>
      <w:tr w:rsidR="00854134" w14:paraId="0D4D13D1" w14:textId="77777777" w:rsidTr="00854134">
        <w:trPr>
          <w:trHeight w:val="68"/>
          <w:jc w:val="center"/>
        </w:trPr>
        <w:tc>
          <w:tcPr>
            <w:tcW w:w="2122" w:type="dxa"/>
          </w:tcPr>
          <w:p w14:paraId="34B36882" w14:textId="33557054" w:rsidR="00854134" w:rsidRDefault="00854134" w:rsidP="002A31A4">
            <w:pPr>
              <w:pStyle w:val="TableEntry"/>
              <w:keepNext/>
            </w:pPr>
            <w:r>
              <w:t>Retrieve Capabilities</w:t>
            </w:r>
          </w:p>
        </w:tc>
        <w:tc>
          <w:tcPr>
            <w:tcW w:w="1134" w:type="dxa"/>
          </w:tcPr>
          <w:p w14:paraId="2D008B9D" w14:textId="292B49C5" w:rsidR="00854134" w:rsidRDefault="00854134" w:rsidP="002A31A4">
            <w:pPr>
              <w:pStyle w:val="TableEntry"/>
              <w:keepNext/>
            </w:pPr>
            <w:r>
              <w:t>Required</w:t>
            </w:r>
          </w:p>
        </w:tc>
        <w:tc>
          <w:tcPr>
            <w:tcW w:w="1275" w:type="dxa"/>
          </w:tcPr>
          <w:p w14:paraId="2DE0348F" w14:textId="0DCBD8C8" w:rsidR="00854134" w:rsidRDefault="00854134" w:rsidP="002A31A4">
            <w:pPr>
              <w:pStyle w:val="TableEntry"/>
              <w:keepNext/>
            </w:pPr>
            <w:r>
              <w:t>Section 8.9</w:t>
            </w:r>
          </w:p>
        </w:tc>
      </w:tr>
      <w:tr w:rsidR="00854134" w14:paraId="23A07F29" w14:textId="77777777" w:rsidTr="00854134">
        <w:trPr>
          <w:trHeight w:val="43"/>
          <w:jc w:val="center"/>
        </w:trPr>
        <w:tc>
          <w:tcPr>
            <w:tcW w:w="2122" w:type="dxa"/>
          </w:tcPr>
          <w:p w14:paraId="676E34F3" w14:textId="36C618B9" w:rsidR="00854134" w:rsidRDefault="00854134" w:rsidP="002A31A4">
            <w:pPr>
              <w:pStyle w:val="TableEntry"/>
            </w:pPr>
            <w:r>
              <w:t>Create</w:t>
            </w:r>
          </w:p>
        </w:tc>
        <w:tc>
          <w:tcPr>
            <w:tcW w:w="1134" w:type="dxa"/>
          </w:tcPr>
          <w:p w14:paraId="63337F88" w14:textId="3FDBACCC" w:rsidR="00854134" w:rsidRDefault="00854134" w:rsidP="002A31A4">
            <w:pPr>
              <w:pStyle w:val="TableEntry"/>
            </w:pPr>
            <w:r>
              <w:t>Required</w:t>
            </w:r>
          </w:p>
        </w:tc>
        <w:tc>
          <w:tcPr>
            <w:tcW w:w="1275" w:type="dxa"/>
          </w:tcPr>
          <w:p w14:paraId="2D2FF396" w14:textId="05B1C1E8" w:rsidR="00854134" w:rsidRDefault="00854134" w:rsidP="002A31A4">
            <w:pPr>
              <w:pStyle w:val="TableEntry"/>
            </w:pPr>
            <w:r>
              <w:t xml:space="preserve">Section </w:t>
            </w:r>
            <w:r w:rsidR="003102BE">
              <w:t>X.4</w:t>
            </w:r>
          </w:p>
        </w:tc>
      </w:tr>
      <w:tr w:rsidR="00854134" w14:paraId="25D5FF5A" w14:textId="77777777" w:rsidTr="00854134">
        <w:trPr>
          <w:trHeight w:val="43"/>
          <w:jc w:val="center"/>
        </w:trPr>
        <w:tc>
          <w:tcPr>
            <w:tcW w:w="2122" w:type="dxa"/>
          </w:tcPr>
          <w:p w14:paraId="5F3B0E2D" w14:textId="7E84204D" w:rsidR="00854134" w:rsidRDefault="00854134" w:rsidP="002A31A4">
            <w:pPr>
              <w:pStyle w:val="TableEntry"/>
            </w:pPr>
            <w:r>
              <w:t>Update</w:t>
            </w:r>
          </w:p>
        </w:tc>
        <w:tc>
          <w:tcPr>
            <w:tcW w:w="1134" w:type="dxa"/>
          </w:tcPr>
          <w:p w14:paraId="7885163D" w14:textId="4C574FC4" w:rsidR="00854134" w:rsidRDefault="00854134" w:rsidP="002A31A4">
            <w:pPr>
              <w:pStyle w:val="TableEntry"/>
            </w:pPr>
            <w:r>
              <w:t>Required</w:t>
            </w:r>
          </w:p>
        </w:tc>
        <w:tc>
          <w:tcPr>
            <w:tcW w:w="1275" w:type="dxa"/>
          </w:tcPr>
          <w:p w14:paraId="2CA3E006" w14:textId="453A4A43" w:rsidR="00854134" w:rsidRDefault="00854134" w:rsidP="002A31A4">
            <w:pPr>
              <w:pStyle w:val="TableEntry"/>
            </w:pPr>
            <w:r>
              <w:t xml:space="preserve">Section </w:t>
            </w:r>
            <w:r w:rsidR="003102BE">
              <w:t>X.5</w:t>
            </w:r>
          </w:p>
        </w:tc>
      </w:tr>
      <w:tr w:rsidR="00854134" w14:paraId="2923814D" w14:textId="77777777" w:rsidTr="00854134">
        <w:trPr>
          <w:trHeight w:val="43"/>
          <w:jc w:val="center"/>
        </w:trPr>
        <w:tc>
          <w:tcPr>
            <w:tcW w:w="2122" w:type="dxa"/>
          </w:tcPr>
          <w:p w14:paraId="062D7F11" w14:textId="1FEBB6D1" w:rsidR="00854134" w:rsidRDefault="00854134" w:rsidP="002A31A4">
            <w:pPr>
              <w:pStyle w:val="TableEntry"/>
            </w:pPr>
            <w:r>
              <w:t>Retrieve</w:t>
            </w:r>
          </w:p>
        </w:tc>
        <w:tc>
          <w:tcPr>
            <w:tcW w:w="1134" w:type="dxa"/>
          </w:tcPr>
          <w:p w14:paraId="71EE440A" w14:textId="068B0566" w:rsidR="00854134" w:rsidRDefault="00854134" w:rsidP="002A31A4">
            <w:pPr>
              <w:pStyle w:val="TableEntry"/>
            </w:pPr>
            <w:r>
              <w:t>Optional</w:t>
            </w:r>
          </w:p>
        </w:tc>
        <w:tc>
          <w:tcPr>
            <w:tcW w:w="1275" w:type="dxa"/>
          </w:tcPr>
          <w:p w14:paraId="6728F3F2" w14:textId="038B37A3" w:rsidR="00854134" w:rsidRDefault="00854134" w:rsidP="002A31A4">
            <w:pPr>
              <w:pStyle w:val="TableEntry"/>
            </w:pPr>
            <w:r>
              <w:t xml:space="preserve">Section </w:t>
            </w:r>
            <w:r w:rsidR="003102BE">
              <w:t>X.6</w:t>
            </w:r>
          </w:p>
        </w:tc>
      </w:tr>
    </w:tbl>
    <w:p w14:paraId="32A20438" w14:textId="77777777" w:rsidR="00FD16C8" w:rsidRDefault="00FD16C8" w:rsidP="00FE3B13"/>
    <w:p w14:paraId="72B0D7D6" w14:textId="323F67F3" w:rsidR="002A31A4" w:rsidRDefault="002A31A4" w:rsidP="002A31A4">
      <w:r>
        <w:t xml:space="preserve">Implementations shall specify in their Conformance Statement (see PS3.2) and the Retrieve Capabilities Transaction </w:t>
      </w:r>
      <w:r w:rsidR="00613EE3">
        <w:t>t</w:t>
      </w:r>
      <w:r>
        <w:t xml:space="preserve">he </w:t>
      </w:r>
      <w:r w:rsidR="00737CE9">
        <w:t xml:space="preserve">supported Transactions and the </w:t>
      </w:r>
      <w:r>
        <w:t>implementations</w:t>
      </w:r>
      <w:r w:rsidR="00E75E59">
        <w:t>’</w:t>
      </w:r>
      <w:r>
        <w:t xml:space="preserve"> role: origin server, user agent, or both.</w:t>
      </w:r>
    </w:p>
    <w:p w14:paraId="4832E0C7" w14:textId="58154532" w:rsidR="002A31A4" w:rsidRDefault="002A31A4" w:rsidP="002A31A4">
      <w:r>
        <w:t xml:space="preserve">In addition, for each supported </w:t>
      </w:r>
      <w:r w:rsidR="000D123E">
        <w:t>T</w:t>
      </w:r>
      <w:r>
        <w:t>ransaction they shall specify:</w:t>
      </w:r>
    </w:p>
    <w:p w14:paraId="316323E2" w14:textId="77777777" w:rsidR="002A31A4" w:rsidRDefault="002A31A4" w:rsidP="00613EE3">
      <w:pPr>
        <w:pStyle w:val="ListParagraph"/>
        <w:numPr>
          <w:ilvl w:val="0"/>
          <w:numId w:val="11"/>
        </w:numPr>
      </w:pPr>
      <w:r>
        <w:t>The supported Query Parameters, including optional Attributes, if any.</w:t>
      </w:r>
    </w:p>
    <w:p w14:paraId="7CDEBDCB" w14:textId="77777777" w:rsidR="002A31A4" w:rsidRDefault="002A31A4" w:rsidP="00613EE3">
      <w:pPr>
        <w:pStyle w:val="ListParagraph"/>
        <w:numPr>
          <w:ilvl w:val="0"/>
          <w:numId w:val="11"/>
        </w:numPr>
      </w:pPr>
      <w:r>
        <w:t>The supported DICOM Media Types.</w:t>
      </w:r>
    </w:p>
    <w:p w14:paraId="33F1B31D" w14:textId="67CF27DB" w:rsidR="002A31A4" w:rsidRDefault="002A31A4" w:rsidP="00613EE3">
      <w:pPr>
        <w:pStyle w:val="ListParagraph"/>
        <w:numPr>
          <w:ilvl w:val="0"/>
          <w:numId w:val="11"/>
        </w:numPr>
      </w:pPr>
      <w:r>
        <w:t>The supported character sets (if other than UTF-8).</w:t>
      </w:r>
    </w:p>
    <w:p w14:paraId="19824DB1" w14:textId="2E41AE29" w:rsidR="00447ADB" w:rsidRDefault="00EE572F" w:rsidP="00EE572F">
      <w:pPr>
        <w:pStyle w:val="Heading2"/>
      </w:pPr>
      <w:bookmarkStart w:id="98" w:name="_Toc194311826"/>
      <w:r>
        <w:t>X.3</w:t>
      </w:r>
      <w:r>
        <w:tab/>
        <w:t>Transactions Overview</w:t>
      </w:r>
      <w:bookmarkEnd w:id="98"/>
    </w:p>
    <w:p w14:paraId="088D0E35" w14:textId="6A4F3843" w:rsidR="00D0326D" w:rsidRDefault="00EE572F" w:rsidP="00FE3B13">
      <w:commentRangeStart w:id="99"/>
      <w:commentRangeStart w:id="100"/>
      <w:r>
        <w:t xml:space="preserve">The Modality </w:t>
      </w:r>
      <w:r w:rsidR="00121861">
        <w:t xml:space="preserve">Workflow </w:t>
      </w:r>
      <w:r>
        <w:t>Service consist</w:t>
      </w:r>
      <w:r w:rsidR="002607DA">
        <w:t>s</w:t>
      </w:r>
      <w:r>
        <w:t xml:space="preserve"> of the </w:t>
      </w:r>
      <w:r w:rsidR="00603C43">
        <w:t>T</w:t>
      </w:r>
      <w:r>
        <w:t>ransactions listed in Table X.3-1.</w:t>
      </w:r>
      <w:commentRangeEnd w:id="99"/>
      <w:r w:rsidR="00B3661F">
        <w:rPr>
          <w:rStyle w:val="CommentReference"/>
        </w:rPr>
        <w:commentReference w:id="99"/>
      </w:r>
      <w:commentRangeEnd w:id="100"/>
      <w:r w:rsidR="00B3661F">
        <w:rPr>
          <w:rStyle w:val="CommentReference"/>
        </w:rPr>
        <w:commentReference w:id="100"/>
      </w:r>
    </w:p>
    <w:p w14:paraId="0C702C8B" w14:textId="16704392" w:rsidR="00EE572F" w:rsidRDefault="00EE572F" w:rsidP="007D15C7">
      <w:pPr>
        <w:pStyle w:val="TableTitle"/>
        <w:keepNext/>
      </w:pPr>
      <w:r>
        <w:t>Table X.3-1</w:t>
      </w:r>
      <w:r w:rsidR="00B85FC5">
        <w:t xml:space="preserve">. </w:t>
      </w:r>
      <w:r>
        <w:t xml:space="preserve">Modality </w:t>
      </w:r>
      <w:r w:rsidR="00F360F6">
        <w:t xml:space="preserve">Performed Procedure Step </w:t>
      </w:r>
      <w:r>
        <w:t>Services Transactions</w:t>
      </w:r>
    </w:p>
    <w:tbl>
      <w:tblPr>
        <w:tblStyle w:val="TableGrid"/>
        <w:tblW w:w="0" w:type="auto"/>
        <w:tblLook w:val="04A0" w:firstRow="1" w:lastRow="0" w:firstColumn="1" w:lastColumn="0" w:noHBand="0" w:noVBand="1"/>
      </w:tblPr>
      <w:tblGrid>
        <w:gridCol w:w="1399"/>
        <w:gridCol w:w="1855"/>
        <w:gridCol w:w="1891"/>
        <w:gridCol w:w="1909"/>
        <w:gridCol w:w="2296"/>
      </w:tblGrid>
      <w:tr w:rsidR="00D0326D" w:rsidRPr="005370C5" w14:paraId="624EBE35" w14:textId="77777777" w:rsidTr="007806B6">
        <w:trPr>
          <w:tblHeader/>
        </w:trPr>
        <w:tc>
          <w:tcPr>
            <w:tcW w:w="1399" w:type="dxa"/>
            <w:vMerge w:val="restart"/>
          </w:tcPr>
          <w:p w14:paraId="470E08F0" w14:textId="77777777" w:rsidR="00D0326D" w:rsidRPr="005370C5" w:rsidRDefault="00D0326D" w:rsidP="005538F8">
            <w:pPr>
              <w:pStyle w:val="TableLabel"/>
            </w:pPr>
            <w:r>
              <w:t>Transaction Name</w:t>
            </w:r>
          </w:p>
        </w:tc>
        <w:tc>
          <w:tcPr>
            <w:tcW w:w="1855" w:type="dxa"/>
            <w:vMerge w:val="restart"/>
          </w:tcPr>
          <w:p w14:paraId="0079B3DC" w14:textId="77777777" w:rsidR="00D0326D" w:rsidRPr="005370C5" w:rsidRDefault="00D0326D" w:rsidP="005538F8">
            <w:pPr>
              <w:pStyle w:val="TableLabel"/>
            </w:pPr>
            <w:r>
              <w:t>Method</w:t>
            </w:r>
          </w:p>
        </w:tc>
        <w:tc>
          <w:tcPr>
            <w:tcW w:w="3800" w:type="dxa"/>
            <w:gridSpan w:val="2"/>
          </w:tcPr>
          <w:p w14:paraId="57F5BC23" w14:textId="77777777" w:rsidR="00D0326D" w:rsidRPr="005370C5" w:rsidRDefault="00D0326D" w:rsidP="005538F8">
            <w:pPr>
              <w:pStyle w:val="TableLabel"/>
            </w:pPr>
            <w:r>
              <w:t>Payload</w:t>
            </w:r>
          </w:p>
        </w:tc>
        <w:tc>
          <w:tcPr>
            <w:tcW w:w="2296" w:type="dxa"/>
            <w:vMerge w:val="restart"/>
          </w:tcPr>
          <w:p w14:paraId="093F73EB" w14:textId="77777777" w:rsidR="00D0326D" w:rsidRPr="005370C5" w:rsidRDefault="00D0326D" w:rsidP="005538F8">
            <w:pPr>
              <w:pStyle w:val="TableLabel"/>
            </w:pPr>
            <w:r>
              <w:t>Description</w:t>
            </w:r>
          </w:p>
        </w:tc>
      </w:tr>
      <w:tr w:rsidR="00D0326D" w:rsidRPr="005370C5" w14:paraId="1A908C5C" w14:textId="77777777" w:rsidTr="007806B6">
        <w:tc>
          <w:tcPr>
            <w:tcW w:w="1399" w:type="dxa"/>
            <w:vMerge/>
          </w:tcPr>
          <w:p w14:paraId="01E3EE2B" w14:textId="77777777" w:rsidR="00D0326D" w:rsidRDefault="00D0326D" w:rsidP="005538F8">
            <w:pPr>
              <w:pStyle w:val="TableLabel"/>
            </w:pPr>
          </w:p>
        </w:tc>
        <w:tc>
          <w:tcPr>
            <w:tcW w:w="1855" w:type="dxa"/>
            <w:vMerge/>
          </w:tcPr>
          <w:p w14:paraId="2034A537" w14:textId="77777777" w:rsidR="00D0326D" w:rsidRDefault="00D0326D" w:rsidP="005538F8">
            <w:pPr>
              <w:pStyle w:val="TableLabel"/>
            </w:pPr>
          </w:p>
        </w:tc>
        <w:tc>
          <w:tcPr>
            <w:tcW w:w="1891" w:type="dxa"/>
          </w:tcPr>
          <w:p w14:paraId="1EB2EE4D" w14:textId="77777777" w:rsidR="00D0326D" w:rsidRDefault="00D0326D" w:rsidP="005538F8">
            <w:pPr>
              <w:pStyle w:val="TableLabel"/>
            </w:pPr>
            <w:r>
              <w:t>Request</w:t>
            </w:r>
          </w:p>
        </w:tc>
        <w:tc>
          <w:tcPr>
            <w:tcW w:w="1909" w:type="dxa"/>
          </w:tcPr>
          <w:p w14:paraId="516CB6BF" w14:textId="77777777" w:rsidR="00D0326D" w:rsidRDefault="00D0326D" w:rsidP="005538F8">
            <w:pPr>
              <w:pStyle w:val="TableLabel"/>
            </w:pPr>
            <w:r>
              <w:t>Success Response</w:t>
            </w:r>
          </w:p>
        </w:tc>
        <w:tc>
          <w:tcPr>
            <w:tcW w:w="2296" w:type="dxa"/>
            <w:vMerge/>
          </w:tcPr>
          <w:p w14:paraId="52AB8EC2" w14:textId="77777777" w:rsidR="00D0326D" w:rsidRDefault="00D0326D" w:rsidP="005538F8">
            <w:pPr>
              <w:pStyle w:val="TableLabel"/>
            </w:pPr>
          </w:p>
        </w:tc>
      </w:tr>
      <w:tr w:rsidR="002E34D0" w14:paraId="5AC326DA" w14:textId="77777777" w:rsidTr="007806B6">
        <w:trPr>
          <w:trHeight w:val="630"/>
        </w:trPr>
        <w:tc>
          <w:tcPr>
            <w:tcW w:w="1399" w:type="dxa"/>
          </w:tcPr>
          <w:p w14:paraId="36655DC5" w14:textId="3D5D11F4" w:rsidR="002E34D0" w:rsidRDefault="002E34D0" w:rsidP="005538F8">
            <w:pPr>
              <w:pStyle w:val="TableEntry"/>
            </w:pPr>
            <w:r>
              <w:t>Create</w:t>
            </w:r>
          </w:p>
        </w:tc>
        <w:tc>
          <w:tcPr>
            <w:tcW w:w="1855" w:type="dxa"/>
          </w:tcPr>
          <w:p w14:paraId="69CB18D1" w14:textId="56E87CED" w:rsidR="002E34D0" w:rsidRDefault="00063AEA" w:rsidP="005538F8">
            <w:pPr>
              <w:pStyle w:val="TableEntry"/>
            </w:pPr>
            <w:r>
              <w:t>PUT</w:t>
            </w:r>
          </w:p>
        </w:tc>
        <w:tc>
          <w:tcPr>
            <w:tcW w:w="1891" w:type="dxa"/>
          </w:tcPr>
          <w:p w14:paraId="2F840A5B" w14:textId="2332D3C8" w:rsidR="002E34D0" w:rsidRDefault="0085118C" w:rsidP="005538F8">
            <w:pPr>
              <w:pStyle w:val="TableEntry"/>
            </w:pPr>
            <w:r>
              <w:t>d</w:t>
            </w:r>
            <w:r w:rsidR="002E34D0">
              <w:t>ataset</w:t>
            </w:r>
            <w:r w:rsidR="00967F46">
              <w:t xml:space="preserve"> according to PS3.4, Table F.7.2-1 (N-CREATE)</w:t>
            </w:r>
          </w:p>
        </w:tc>
        <w:tc>
          <w:tcPr>
            <w:tcW w:w="1909" w:type="dxa"/>
          </w:tcPr>
          <w:p w14:paraId="778E0545" w14:textId="50CD6A7E" w:rsidR="002E34D0" w:rsidRDefault="002E34D0" w:rsidP="005538F8">
            <w:pPr>
              <w:pStyle w:val="TableEntry"/>
            </w:pPr>
            <w:r>
              <w:t>none</w:t>
            </w:r>
          </w:p>
        </w:tc>
        <w:tc>
          <w:tcPr>
            <w:tcW w:w="2296" w:type="dxa"/>
          </w:tcPr>
          <w:p w14:paraId="1E6D1B75" w14:textId="29BC2AA7" w:rsidR="002E34D0" w:rsidRDefault="002E34D0" w:rsidP="005538F8">
            <w:pPr>
              <w:pStyle w:val="TableEntry"/>
            </w:pPr>
            <w:r>
              <w:t xml:space="preserve">Creates </w:t>
            </w:r>
            <w:r w:rsidR="00D334BE">
              <w:t xml:space="preserve">a </w:t>
            </w:r>
            <w:r w:rsidR="008A3F31">
              <w:t xml:space="preserve">new </w:t>
            </w:r>
            <w:r w:rsidR="00D334BE">
              <w:t>Modality Performed Procedure Step</w:t>
            </w:r>
          </w:p>
        </w:tc>
      </w:tr>
      <w:tr w:rsidR="002E34D0" w14:paraId="0872DB38" w14:textId="77777777" w:rsidTr="007806B6">
        <w:trPr>
          <w:cantSplit/>
          <w:trHeight w:val="770"/>
        </w:trPr>
        <w:tc>
          <w:tcPr>
            <w:tcW w:w="1399" w:type="dxa"/>
          </w:tcPr>
          <w:p w14:paraId="3F9AD064" w14:textId="6644B4BE" w:rsidR="002E34D0" w:rsidRDefault="00E0395F" w:rsidP="005538F8">
            <w:pPr>
              <w:pStyle w:val="TableEntry"/>
              <w:keepNext/>
            </w:pPr>
            <w:r>
              <w:lastRenderedPageBreak/>
              <w:t>Update</w:t>
            </w:r>
          </w:p>
        </w:tc>
        <w:tc>
          <w:tcPr>
            <w:tcW w:w="1855" w:type="dxa"/>
          </w:tcPr>
          <w:p w14:paraId="31396113" w14:textId="7D7F827E" w:rsidR="002E34D0" w:rsidRDefault="007F2F0A" w:rsidP="005538F8">
            <w:pPr>
              <w:pStyle w:val="TableEntry"/>
              <w:keepNext/>
            </w:pPr>
            <w:r>
              <w:t>PATCH</w:t>
            </w:r>
          </w:p>
        </w:tc>
        <w:tc>
          <w:tcPr>
            <w:tcW w:w="1891" w:type="dxa"/>
          </w:tcPr>
          <w:p w14:paraId="014DDA17" w14:textId="3F21A339" w:rsidR="002E34D0" w:rsidRDefault="002E34D0" w:rsidP="005538F8">
            <w:pPr>
              <w:pStyle w:val="TableEntry"/>
              <w:keepNext/>
            </w:pPr>
            <w:r>
              <w:t>dataset</w:t>
            </w:r>
            <w:r w:rsidR="00D334BE">
              <w:t xml:space="preserve"> </w:t>
            </w:r>
            <w:r w:rsidR="009F16A2">
              <w:t xml:space="preserve">according to </w:t>
            </w:r>
            <w:r w:rsidR="00D334BE">
              <w:t>PS3.4, Table F.7.2-1 (N-SET)</w:t>
            </w:r>
          </w:p>
        </w:tc>
        <w:tc>
          <w:tcPr>
            <w:tcW w:w="1909" w:type="dxa"/>
          </w:tcPr>
          <w:p w14:paraId="22B46313" w14:textId="77777777" w:rsidR="002E34D0" w:rsidRDefault="002E34D0" w:rsidP="005538F8">
            <w:pPr>
              <w:pStyle w:val="TableEntry"/>
              <w:keepNext/>
            </w:pPr>
            <w:r>
              <w:t>none</w:t>
            </w:r>
          </w:p>
        </w:tc>
        <w:tc>
          <w:tcPr>
            <w:tcW w:w="2296" w:type="dxa"/>
          </w:tcPr>
          <w:p w14:paraId="7D4984A6" w14:textId="38ED7481" w:rsidR="002E34D0" w:rsidRDefault="008A3F31" w:rsidP="005538F8">
            <w:pPr>
              <w:pStyle w:val="TableEntry"/>
              <w:keepNext/>
            </w:pPr>
            <w:r>
              <w:t>Updates the target</w:t>
            </w:r>
            <w:r w:rsidR="00D334BE">
              <w:t xml:space="preserve"> Modality Performed Procedure Step</w:t>
            </w:r>
          </w:p>
        </w:tc>
      </w:tr>
      <w:tr w:rsidR="00D0326D" w14:paraId="55322383" w14:textId="77777777" w:rsidTr="007806B6">
        <w:tc>
          <w:tcPr>
            <w:tcW w:w="1399" w:type="dxa"/>
          </w:tcPr>
          <w:p w14:paraId="47FC4737" w14:textId="77950DFD" w:rsidR="00D0326D" w:rsidRDefault="008A3F31" w:rsidP="005538F8">
            <w:pPr>
              <w:pStyle w:val="TableEntry"/>
            </w:pPr>
            <w:r>
              <w:t>Retrieve</w:t>
            </w:r>
          </w:p>
        </w:tc>
        <w:tc>
          <w:tcPr>
            <w:tcW w:w="1855" w:type="dxa"/>
          </w:tcPr>
          <w:p w14:paraId="3444F0E8" w14:textId="77777777" w:rsidR="00D0326D" w:rsidRDefault="00D0326D" w:rsidP="005538F8">
            <w:pPr>
              <w:pStyle w:val="TableEntry"/>
            </w:pPr>
            <w:r>
              <w:t>GET</w:t>
            </w:r>
          </w:p>
        </w:tc>
        <w:tc>
          <w:tcPr>
            <w:tcW w:w="1891" w:type="dxa"/>
          </w:tcPr>
          <w:p w14:paraId="53DACBA6" w14:textId="77777777" w:rsidR="00D0326D" w:rsidRDefault="00D0326D" w:rsidP="005538F8">
            <w:pPr>
              <w:pStyle w:val="TableEntry"/>
            </w:pPr>
            <w:r>
              <w:t>none</w:t>
            </w:r>
          </w:p>
        </w:tc>
        <w:tc>
          <w:tcPr>
            <w:tcW w:w="1909" w:type="dxa"/>
          </w:tcPr>
          <w:p w14:paraId="0BC37134" w14:textId="50E6D5EE" w:rsidR="00D0326D" w:rsidRDefault="00D0326D" w:rsidP="005538F8">
            <w:pPr>
              <w:pStyle w:val="TableEntry"/>
            </w:pPr>
            <w:r>
              <w:t>dataset</w:t>
            </w:r>
            <w:r w:rsidR="00D334BE">
              <w:t xml:space="preserve"> </w:t>
            </w:r>
            <w:r w:rsidR="009F16A2">
              <w:t xml:space="preserve">according to </w:t>
            </w:r>
            <w:r w:rsidR="00D334BE">
              <w:t>PS3.4, Table F.8.2-1</w:t>
            </w:r>
          </w:p>
        </w:tc>
        <w:tc>
          <w:tcPr>
            <w:tcW w:w="2296" w:type="dxa"/>
          </w:tcPr>
          <w:p w14:paraId="63DA9FD2" w14:textId="22189B83" w:rsidR="00D0326D" w:rsidRDefault="008A3F31" w:rsidP="005538F8">
            <w:pPr>
              <w:pStyle w:val="TableEntry"/>
            </w:pPr>
            <w:r>
              <w:t>Retrieves the target</w:t>
            </w:r>
            <w:r w:rsidR="00D334BE">
              <w:t xml:space="preserve"> Modality Performed Procedure Step</w:t>
            </w:r>
          </w:p>
        </w:tc>
      </w:tr>
    </w:tbl>
    <w:p w14:paraId="3562F0FF" w14:textId="7D16EC1E" w:rsidR="002E34D0" w:rsidRDefault="002E34D0" w:rsidP="00FE3B13"/>
    <w:p w14:paraId="74F0E472" w14:textId="668E17B0" w:rsidR="00243122" w:rsidRDefault="00243122" w:rsidP="00FE3B13">
      <w:r w:rsidRPr="00243122">
        <w:t xml:space="preserve">In Table </w:t>
      </w:r>
      <w:r>
        <w:t>X</w:t>
      </w:r>
      <w:r w:rsidRPr="00243122">
        <w:t>.3-2, the Target Resources permitted for each transaction are marked with M if support is mandatory for the origin server and O if it is optional. A blank cell indicates that the resource is not allowed in the transaction.</w:t>
      </w:r>
    </w:p>
    <w:p w14:paraId="44878C83" w14:textId="4529DBEC" w:rsidR="00DF0888" w:rsidRDefault="00DF0888" w:rsidP="005822BD">
      <w:pPr>
        <w:pStyle w:val="TableTitle"/>
        <w:keepNext/>
      </w:pPr>
      <w:r>
        <w:t>Table X.3-2. Resources by Transaction</w:t>
      </w:r>
    </w:p>
    <w:tbl>
      <w:tblPr>
        <w:tblStyle w:val="TableGrid"/>
        <w:tblW w:w="4392" w:type="dxa"/>
        <w:jc w:val="center"/>
        <w:tblLook w:val="04A0" w:firstRow="1" w:lastRow="0" w:firstColumn="1" w:lastColumn="0" w:noHBand="0" w:noVBand="1"/>
      </w:tblPr>
      <w:tblGrid>
        <w:gridCol w:w="1547"/>
        <w:gridCol w:w="850"/>
        <w:gridCol w:w="989"/>
        <w:gridCol w:w="1006"/>
      </w:tblGrid>
      <w:tr w:rsidR="007806B6" w:rsidRPr="00692E0D" w14:paraId="62E82F9F" w14:textId="77777777" w:rsidTr="007806B6">
        <w:trPr>
          <w:jc w:val="center"/>
        </w:trPr>
        <w:tc>
          <w:tcPr>
            <w:tcW w:w="1547" w:type="dxa"/>
          </w:tcPr>
          <w:p w14:paraId="0F4B7C3F" w14:textId="24BE38FA" w:rsidR="007806B6" w:rsidRPr="00B66D39" w:rsidRDefault="007806B6" w:rsidP="005822BD">
            <w:pPr>
              <w:spacing w:after="0"/>
              <w:rPr>
                <w:b/>
                <w:bCs/>
              </w:rPr>
            </w:pPr>
            <w:r w:rsidRPr="00B66D39">
              <w:rPr>
                <w:b/>
                <w:bCs/>
              </w:rPr>
              <w:t>Resource</w:t>
            </w:r>
          </w:p>
        </w:tc>
        <w:tc>
          <w:tcPr>
            <w:tcW w:w="850" w:type="dxa"/>
          </w:tcPr>
          <w:p w14:paraId="7D2E675E" w14:textId="568B888A" w:rsidR="007806B6" w:rsidRPr="00B66D39" w:rsidRDefault="007806B6" w:rsidP="005822BD">
            <w:pPr>
              <w:spacing w:after="0"/>
              <w:rPr>
                <w:b/>
                <w:bCs/>
              </w:rPr>
            </w:pPr>
            <w:r w:rsidRPr="00B66D39">
              <w:rPr>
                <w:b/>
                <w:bCs/>
              </w:rPr>
              <w:t>Create</w:t>
            </w:r>
          </w:p>
        </w:tc>
        <w:tc>
          <w:tcPr>
            <w:tcW w:w="989" w:type="dxa"/>
          </w:tcPr>
          <w:p w14:paraId="7840725D" w14:textId="6243A283" w:rsidR="007806B6" w:rsidRPr="00B66D39" w:rsidRDefault="007806B6" w:rsidP="005822BD">
            <w:pPr>
              <w:spacing w:after="0"/>
              <w:rPr>
                <w:b/>
                <w:bCs/>
              </w:rPr>
            </w:pPr>
            <w:r w:rsidRPr="00B66D39">
              <w:rPr>
                <w:b/>
                <w:bCs/>
              </w:rPr>
              <w:t>Update</w:t>
            </w:r>
          </w:p>
        </w:tc>
        <w:tc>
          <w:tcPr>
            <w:tcW w:w="1006" w:type="dxa"/>
          </w:tcPr>
          <w:p w14:paraId="5B70454E" w14:textId="6F662145" w:rsidR="007806B6" w:rsidRPr="00B66D39" w:rsidRDefault="007806B6" w:rsidP="005822BD">
            <w:pPr>
              <w:spacing w:after="0"/>
              <w:rPr>
                <w:b/>
                <w:bCs/>
              </w:rPr>
            </w:pPr>
            <w:r w:rsidRPr="00B66D39">
              <w:rPr>
                <w:b/>
                <w:bCs/>
              </w:rPr>
              <w:t>Retrieve</w:t>
            </w:r>
          </w:p>
        </w:tc>
      </w:tr>
      <w:tr w:rsidR="007806B6" w14:paraId="1A3C4951" w14:textId="77777777" w:rsidTr="007806B6">
        <w:trPr>
          <w:jc w:val="center"/>
        </w:trPr>
        <w:tc>
          <w:tcPr>
            <w:tcW w:w="1547" w:type="dxa"/>
            <w:vAlign w:val="center"/>
          </w:tcPr>
          <w:p w14:paraId="5A441855" w14:textId="1A0A0448" w:rsidR="007806B6" w:rsidRDefault="007806B6" w:rsidP="005822BD">
            <w:pPr>
              <w:spacing w:after="0"/>
            </w:pPr>
            <w:r>
              <w:t>MPPS</w:t>
            </w:r>
          </w:p>
        </w:tc>
        <w:tc>
          <w:tcPr>
            <w:tcW w:w="850" w:type="dxa"/>
            <w:vAlign w:val="center"/>
          </w:tcPr>
          <w:p w14:paraId="01666966" w14:textId="0E182866" w:rsidR="007806B6" w:rsidRDefault="007806B6" w:rsidP="005822BD">
            <w:pPr>
              <w:spacing w:after="0"/>
              <w:jc w:val="center"/>
            </w:pPr>
            <w:r>
              <w:t>M</w:t>
            </w:r>
          </w:p>
        </w:tc>
        <w:tc>
          <w:tcPr>
            <w:tcW w:w="989" w:type="dxa"/>
            <w:vAlign w:val="center"/>
          </w:tcPr>
          <w:p w14:paraId="50E60C7A" w14:textId="19A0563F" w:rsidR="007806B6" w:rsidRDefault="007806B6" w:rsidP="005822BD">
            <w:pPr>
              <w:spacing w:after="0"/>
              <w:jc w:val="center"/>
            </w:pPr>
            <w:r>
              <w:t>M</w:t>
            </w:r>
          </w:p>
        </w:tc>
        <w:tc>
          <w:tcPr>
            <w:tcW w:w="1006" w:type="dxa"/>
            <w:vAlign w:val="center"/>
          </w:tcPr>
          <w:p w14:paraId="2479746C" w14:textId="1EEB54B8" w:rsidR="007806B6" w:rsidRDefault="007806B6" w:rsidP="005822BD">
            <w:pPr>
              <w:spacing w:after="0"/>
              <w:jc w:val="center"/>
            </w:pPr>
            <w:r>
              <w:t>O</w:t>
            </w:r>
          </w:p>
        </w:tc>
      </w:tr>
      <w:tr w:rsidR="007806B6" w14:paraId="3063BE0B" w14:textId="77777777" w:rsidTr="007806B6">
        <w:trPr>
          <w:jc w:val="center"/>
        </w:trPr>
        <w:tc>
          <w:tcPr>
            <w:tcW w:w="1547" w:type="dxa"/>
            <w:vAlign w:val="center"/>
          </w:tcPr>
          <w:p w14:paraId="5FD4D4DA" w14:textId="5927D2D3" w:rsidR="007806B6" w:rsidRDefault="007806B6" w:rsidP="005822BD">
            <w:pPr>
              <w:spacing w:after="0"/>
            </w:pPr>
            <w:commentRangeStart w:id="101"/>
            <w:commentRangeStart w:id="102"/>
            <w:r>
              <w:t>Subscription</w:t>
            </w:r>
          </w:p>
        </w:tc>
        <w:commentRangeEnd w:id="101"/>
        <w:tc>
          <w:tcPr>
            <w:tcW w:w="850" w:type="dxa"/>
            <w:vAlign w:val="center"/>
          </w:tcPr>
          <w:p w14:paraId="02F6A669" w14:textId="77777777" w:rsidR="007806B6" w:rsidRDefault="00D76B81" w:rsidP="005822BD">
            <w:pPr>
              <w:spacing w:after="0"/>
              <w:jc w:val="center"/>
            </w:pPr>
            <w:r>
              <w:rPr>
                <w:rStyle w:val="CommentReference"/>
              </w:rPr>
              <w:commentReference w:id="101"/>
            </w:r>
            <w:r>
              <w:rPr>
                <w:rStyle w:val="CommentReference"/>
              </w:rPr>
              <w:commentReference w:id="102"/>
            </w:r>
          </w:p>
        </w:tc>
        <w:tc>
          <w:tcPr>
            <w:tcW w:w="989" w:type="dxa"/>
            <w:vAlign w:val="center"/>
          </w:tcPr>
          <w:p w14:paraId="4B5ABD3F" w14:textId="77777777" w:rsidR="007806B6" w:rsidRDefault="007806B6" w:rsidP="005822BD">
            <w:pPr>
              <w:spacing w:after="0"/>
              <w:jc w:val="center"/>
            </w:pPr>
          </w:p>
        </w:tc>
        <w:tc>
          <w:tcPr>
            <w:tcW w:w="1006" w:type="dxa"/>
            <w:vAlign w:val="center"/>
          </w:tcPr>
          <w:p w14:paraId="731AEF14" w14:textId="77777777" w:rsidR="007806B6" w:rsidRDefault="007806B6" w:rsidP="005822BD">
            <w:pPr>
              <w:spacing w:after="0"/>
              <w:jc w:val="center"/>
            </w:pPr>
          </w:p>
        </w:tc>
      </w:tr>
      <w:commentRangeEnd w:id="102"/>
    </w:tbl>
    <w:p w14:paraId="32E2FF54" w14:textId="77777777" w:rsidR="00243122" w:rsidRDefault="00243122" w:rsidP="00FE3B13"/>
    <w:p w14:paraId="66A7E693" w14:textId="2FA55AB3" w:rsidR="00570D5D" w:rsidRDefault="00570D5D" w:rsidP="00570D5D">
      <w:r>
        <w:t>Table X.</w:t>
      </w:r>
      <w:r w:rsidR="0070122A">
        <w:t>3</w:t>
      </w:r>
      <w:r>
        <w:t>-</w:t>
      </w:r>
      <w:r w:rsidR="0070122A">
        <w:t>3</w:t>
      </w:r>
      <w:r>
        <w:t xml:space="preserve"> lists the </w:t>
      </w:r>
      <w:r w:rsidR="00D21FE8">
        <w:t xml:space="preserve">Modality Performed Procedure Step Service Transactions </w:t>
      </w:r>
      <w:r w:rsidR="00594B18">
        <w:t xml:space="preserve">that have </w:t>
      </w:r>
      <w:r w:rsidR="00073796">
        <w:t xml:space="preserve">a </w:t>
      </w:r>
      <w:r>
        <w:t>corresponding</w:t>
      </w:r>
      <w:r w:rsidR="00D21FE8" w:rsidRPr="00D21FE8">
        <w:t xml:space="preserve"> </w:t>
      </w:r>
      <w:r w:rsidR="00D21FE8">
        <w:t xml:space="preserve">DIMSE Operation in </w:t>
      </w:r>
      <w:r w:rsidR="00594B18">
        <w:t xml:space="preserve">DIMSE </w:t>
      </w:r>
      <w:r w:rsidR="00D21FE8">
        <w:t>MPPS</w:t>
      </w:r>
      <w:r>
        <w:t>.</w:t>
      </w:r>
    </w:p>
    <w:p w14:paraId="52458C03" w14:textId="6740F2A4" w:rsidR="00570D5D" w:rsidRDefault="00570D5D" w:rsidP="00570D5D">
      <w:pPr>
        <w:pStyle w:val="TableTitle"/>
        <w:keepNext/>
      </w:pPr>
      <w:r w:rsidRPr="00435A9C">
        <w:t>Table X.</w:t>
      </w:r>
      <w:r w:rsidR="0070122A">
        <w:t>3-3</w:t>
      </w:r>
      <w:r w:rsidRPr="00435A9C">
        <w:t xml:space="preserve">. </w:t>
      </w:r>
      <w:r>
        <w:t xml:space="preserve">Mapping of Modality </w:t>
      </w:r>
      <w:r w:rsidR="00E535B2">
        <w:t xml:space="preserve">Performed Procedure Step </w:t>
      </w:r>
      <w:r w:rsidRPr="003D2E61">
        <w:t xml:space="preserve">Service </w:t>
      </w:r>
      <w:r>
        <w:t>Transaction</w:t>
      </w:r>
      <w:r w:rsidR="000D1638">
        <w:t>s and DIMSE Operations</w:t>
      </w:r>
    </w:p>
    <w:tbl>
      <w:tblPr>
        <w:tblStyle w:val="TableGrid"/>
        <w:tblW w:w="0" w:type="auto"/>
        <w:jc w:val="center"/>
        <w:tblLook w:val="04A0" w:firstRow="1" w:lastRow="0" w:firstColumn="1" w:lastColumn="0" w:noHBand="0" w:noVBand="1"/>
      </w:tblPr>
      <w:tblGrid>
        <w:gridCol w:w="1413"/>
        <w:gridCol w:w="2268"/>
        <w:gridCol w:w="1559"/>
        <w:gridCol w:w="1701"/>
      </w:tblGrid>
      <w:tr w:rsidR="00412F3E" w:rsidRPr="005370C5" w14:paraId="78DDD579" w14:textId="77777777" w:rsidTr="00412F3E">
        <w:trPr>
          <w:tblHeader/>
          <w:jc w:val="center"/>
        </w:trPr>
        <w:tc>
          <w:tcPr>
            <w:tcW w:w="1413" w:type="dxa"/>
          </w:tcPr>
          <w:p w14:paraId="7DF736BA" w14:textId="09A9FA71" w:rsidR="00412F3E" w:rsidRDefault="00412F3E" w:rsidP="00412F3E">
            <w:pPr>
              <w:pStyle w:val="TableLabel"/>
            </w:pPr>
            <w:r>
              <w:t>Transaction</w:t>
            </w:r>
          </w:p>
        </w:tc>
        <w:tc>
          <w:tcPr>
            <w:tcW w:w="2268" w:type="dxa"/>
          </w:tcPr>
          <w:p w14:paraId="51193D89" w14:textId="3C9A13D2" w:rsidR="00412F3E" w:rsidRPr="005370C5" w:rsidRDefault="00412F3E" w:rsidP="00412F3E">
            <w:pPr>
              <w:pStyle w:val="TableLabel"/>
            </w:pPr>
            <w:r>
              <w:t>Operation</w:t>
            </w:r>
          </w:p>
        </w:tc>
        <w:tc>
          <w:tcPr>
            <w:tcW w:w="1559" w:type="dxa"/>
          </w:tcPr>
          <w:p w14:paraId="505A8091" w14:textId="77777777" w:rsidR="00412F3E" w:rsidRPr="005370C5" w:rsidRDefault="00412F3E" w:rsidP="00412F3E">
            <w:pPr>
              <w:pStyle w:val="TableLabel"/>
            </w:pPr>
            <w:r>
              <w:t>Reference</w:t>
            </w:r>
          </w:p>
        </w:tc>
        <w:tc>
          <w:tcPr>
            <w:tcW w:w="1701" w:type="dxa"/>
          </w:tcPr>
          <w:p w14:paraId="3B0325AD" w14:textId="77777777" w:rsidR="00412F3E" w:rsidRPr="005370C5" w:rsidRDefault="00412F3E" w:rsidP="00412F3E">
            <w:pPr>
              <w:pStyle w:val="TableLabel"/>
              <w:jc w:val="left"/>
            </w:pPr>
            <w:r>
              <w:t>DIMSE Service</w:t>
            </w:r>
          </w:p>
        </w:tc>
      </w:tr>
      <w:tr w:rsidR="00412F3E" w14:paraId="0C5B5635" w14:textId="77777777" w:rsidTr="00412F3E">
        <w:trPr>
          <w:trHeight w:val="74"/>
          <w:jc w:val="center"/>
        </w:trPr>
        <w:tc>
          <w:tcPr>
            <w:tcW w:w="1413" w:type="dxa"/>
          </w:tcPr>
          <w:p w14:paraId="4438219D" w14:textId="58F97A12" w:rsidR="00412F3E" w:rsidRDefault="00412F3E" w:rsidP="00412F3E">
            <w:pPr>
              <w:pStyle w:val="TableEntry"/>
            </w:pPr>
            <w:r>
              <w:t>Create</w:t>
            </w:r>
          </w:p>
        </w:tc>
        <w:tc>
          <w:tcPr>
            <w:tcW w:w="2268" w:type="dxa"/>
          </w:tcPr>
          <w:p w14:paraId="037BF15F" w14:textId="2951DA80" w:rsidR="00412F3E" w:rsidRDefault="00412F3E" w:rsidP="00412F3E">
            <w:pPr>
              <w:pStyle w:val="TableEntry"/>
            </w:pPr>
            <w:r>
              <w:t>Create MPPS Instance</w:t>
            </w:r>
          </w:p>
        </w:tc>
        <w:tc>
          <w:tcPr>
            <w:tcW w:w="1559" w:type="dxa"/>
          </w:tcPr>
          <w:p w14:paraId="44E7896D" w14:textId="77777777" w:rsidR="00412F3E" w:rsidRDefault="00412F3E" w:rsidP="00412F3E">
            <w:pPr>
              <w:pStyle w:val="TableEntry"/>
            </w:pPr>
            <w:r>
              <w:t>PS3.4, F.7.2.1</w:t>
            </w:r>
          </w:p>
        </w:tc>
        <w:tc>
          <w:tcPr>
            <w:tcW w:w="1701" w:type="dxa"/>
          </w:tcPr>
          <w:p w14:paraId="018FF21E" w14:textId="48B468C1" w:rsidR="00412F3E" w:rsidRDefault="00412F3E" w:rsidP="00412F3E">
            <w:pPr>
              <w:pStyle w:val="TableEntry"/>
            </w:pPr>
            <w:r>
              <w:t>N-CREATE</w:t>
            </w:r>
          </w:p>
        </w:tc>
      </w:tr>
      <w:tr w:rsidR="00412F3E" w14:paraId="71BA6D33" w14:textId="77777777" w:rsidTr="00412F3E">
        <w:trPr>
          <w:trHeight w:val="118"/>
          <w:jc w:val="center"/>
        </w:trPr>
        <w:tc>
          <w:tcPr>
            <w:tcW w:w="1413" w:type="dxa"/>
          </w:tcPr>
          <w:p w14:paraId="04BF511C" w14:textId="75CCE724" w:rsidR="00412F3E" w:rsidRDefault="00412F3E" w:rsidP="00412F3E">
            <w:pPr>
              <w:pStyle w:val="TableEntry"/>
            </w:pPr>
            <w:r>
              <w:t>Update</w:t>
            </w:r>
          </w:p>
        </w:tc>
        <w:tc>
          <w:tcPr>
            <w:tcW w:w="2268" w:type="dxa"/>
          </w:tcPr>
          <w:p w14:paraId="2706D701" w14:textId="022FF464" w:rsidR="00412F3E" w:rsidRDefault="00412F3E" w:rsidP="00412F3E">
            <w:pPr>
              <w:pStyle w:val="TableEntry"/>
            </w:pPr>
            <w:r>
              <w:t>Set MPPS Information</w:t>
            </w:r>
          </w:p>
        </w:tc>
        <w:tc>
          <w:tcPr>
            <w:tcW w:w="1559" w:type="dxa"/>
          </w:tcPr>
          <w:p w14:paraId="4C7315D8" w14:textId="77777777" w:rsidR="00412F3E" w:rsidRDefault="00412F3E" w:rsidP="00412F3E">
            <w:pPr>
              <w:pStyle w:val="TableEntry"/>
            </w:pPr>
            <w:r>
              <w:t>PS3.4, F.7.2.2</w:t>
            </w:r>
          </w:p>
        </w:tc>
        <w:tc>
          <w:tcPr>
            <w:tcW w:w="1701" w:type="dxa"/>
          </w:tcPr>
          <w:p w14:paraId="7619E4CE" w14:textId="1A927B5D" w:rsidR="00412F3E" w:rsidRDefault="00412F3E" w:rsidP="00412F3E">
            <w:pPr>
              <w:pStyle w:val="TableEntry"/>
            </w:pPr>
            <w:r>
              <w:t>N-SET</w:t>
            </w:r>
          </w:p>
        </w:tc>
      </w:tr>
      <w:tr w:rsidR="00412F3E" w14:paraId="697417E0" w14:textId="77777777" w:rsidTr="00412F3E">
        <w:trPr>
          <w:jc w:val="center"/>
        </w:trPr>
        <w:tc>
          <w:tcPr>
            <w:tcW w:w="1413" w:type="dxa"/>
          </w:tcPr>
          <w:p w14:paraId="6E086DD6" w14:textId="50CC51C7" w:rsidR="00412F3E" w:rsidRDefault="00412F3E" w:rsidP="00412F3E">
            <w:pPr>
              <w:pStyle w:val="TableEntry"/>
            </w:pPr>
            <w:r>
              <w:t>Retrieve</w:t>
            </w:r>
          </w:p>
        </w:tc>
        <w:tc>
          <w:tcPr>
            <w:tcW w:w="2268" w:type="dxa"/>
          </w:tcPr>
          <w:p w14:paraId="17FC3DF5" w14:textId="2EE3A39C" w:rsidR="00412F3E" w:rsidRDefault="00412F3E" w:rsidP="00412F3E">
            <w:pPr>
              <w:pStyle w:val="TableEntry"/>
            </w:pPr>
            <w:r>
              <w:t>Get MPPS Information</w:t>
            </w:r>
          </w:p>
        </w:tc>
        <w:tc>
          <w:tcPr>
            <w:tcW w:w="1559" w:type="dxa"/>
          </w:tcPr>
          <w:p w14:paraId="42E1A05E" w14:textId="77777777" w:rsidR="00412F3E" w:rsidRDefault="00412F3E" w:rsidP="00412F3E">
            <w:pPr>
              <w:pStyle w:val="TableEntry"/>
            </w:pPr>
            <w:r>
              <w:t>PS3.4, F.8.2.1</w:t>
            </w:r>
          </w:p>
        </w:tc>
        <w:tc>
          <w:tcPr>
            <w:tcW w:w="1701" w:type="dxa"/>
          </w:tcPr>
          <w:p w14:paraId="64D2111C" w14:textId="08F5F656" w:rsidR="00412F3E" w:rsidRDefault="00412F3E" w:rsidP="00412F3E">
            <w:pPr>
              <w:pStyle w:val="TableEntry"/>
            </w:pPr>
            <w:r>
              <w:t>N-GET</w:t>
            </w:r>
          </w:p>
        </w:tc>
      </w:tr>
    </w:tbl>
    <w:p w14:paraId="25C4E696" w14:textId="77777777" w:rsidR="00570D5D" w:rsidRDefault="00570D5D" w:rsidP="00570D5D"/>
    <w:p w14:paraId="0DCEC5C9" w14:textId="10CDE81E" w:rsidR="00570D5D" w:rsidRDefault="00570D5D" w:rsidP="00570D5D">
      <w:pPr>
        <w:pStyle w:val="Note"/>
      </w:pPr>
      <w:r>
        <w:t>Note</w:t>
      </w:r>
      <w:r>
        <w:tab/>
        <w:t xml:space="preserve">As in DIMSE, the Transactions do </w:t>
      </w:r>
      <w:r w:rsidRPr="0034151F">
        <w:rPr>
          <w:i/>
          <w:iCs/>
        </w:rPr>
        <w:t>not</w:t>
      </w:r>
      <w:r>
        <w:t xml:space="preserve"> provide a complete CRUDL interface for the respective resources. For instance, it is not possible to </w:t>
      </w:r>
      <w:r w:rsidR="00412F3E">
        <w:t>list</w:t>
      </w:r>
      <w:r>
        <w:t xml:space="preserve"> </w:t>
      </w:r>
      <w:r w:rsidR="00565180">
        <w:t xml:space="preserve">all Modality Performed Procedure Steps </w:t>
      </w:r>
      <w:r>
        <w:t xml:space="preserve">using DICOM, neither with DIMSE, nor with DICOMweb. What DICOM </w:t>
      </w:r>
      <w:r w:rsidRPr="00691EF2">
        <w:rPr>
          <w:i/>
          <w:iCs/>
        </w:rPr>
        <w:t>does</w:t>
      </w:r>
      <w:r>
        <w:t xml:space="preserve"> provide is access to performed procedure steps at the level required for modalities.</w:t>
      </w:r>
    </w:p>
    <w:p w14:paraId="508679D3" w14:textId="77777777" w:rsidR="00570D5D" w:rsidRDefault="00570D5D" w:rsidP="00570D5D"/>
    <w:p w14:paraId="7A9F1385" w14:textId="047BE61D" w:rsidR="00570D5D" w:rsidRDefault="00570D5D" w:rsidP="00570D5D">
      <w:pPr>
        <w:pStyle w:val="Note"/>
      </w:pPr>
    </w:p>
    <w:p w14:paraId="66E1790C" w14:textId="298945CF" w:rsidR="0024556E" w:rsidRDefault="003102BE" w:rsidP="0024556E">
      <w:pPr>
        <w:pStyle w:val="Heading2"/>
      </w:pPr>
      <w:bookmarkStart w:id="103" w:name="_Toc194311827"/>
      <w:r>
        <w:t>X.4</w:t>
      </w:r>
      <w:r w:rsidR="0024556E">
        <w:tab/>
        <w:t>Create Transaction</w:t>
      </w:r>
      <w:bookmarkEnd w:id="103"/>
    </w:p>
    <w:p w14:paraId="04F73099" w14:textId="0AC164AC" w:rsidR="00C0797D" w:rsidRPr="00BB6552" w:rsidRDefault="00C0797D" w:rsidP="00C0797D">
      <w:r w:rsidRPr="00BB6552">
        <w:t xml:space="preserve">This </w:t>
      </w:r>
      <w:r w:rsidR="00A560FA">
        <w:t>T</w:t>
      </w:r>
      <w:r w:rsidRPr="00BB6552">
        <w:t xml:space="preserve">ransaction </w:t>
      </w:r>
      <w:r>
        <w:t xml:space="preserve">creates a Modality Performed Procedure Step with </w:t>
      </w:r>
      <w:r w:rsidR="008A3F31">
        <w:t xml:space="preserve">the </w:t>
      </w:r>
      <w:r>
        <w:t>given Attributes</w:t>
      </w:r>
      <w:r w:rsidRPr="00BB6552">
        <w:t xml:space="preserve">. It corresponds to the DIMSE </w:t>
      </w:r>
      <w:r>
        <w:t xml:space="preserve">MPPS </w:t>
      </w:r>
      <w:r w:rsidRPr="00BB6552">
        <w:t>N-</w:t>
      </w:r>
      <w:r>
        <w:t xml:space="preserve">CREATE </w:t>
      </w:r>
      <w:r w:rsidR="004349EB">
        <w:t>O</w:t>
      </w:r>
      <w:r w:rsidRPr="00BB6552">
        <w:t>peration</w:t>
      </w:r>
      <w:r>
        <w:t xml:space="preserve"> (see PS3.4, Section F.7.2.1)</w:t>
      </w:r>
      <w:r w:rsidRPr="00BB6552">
        <w:t>.</w:t>
      </w:r>
    </w:p>
    <w:p w14:paraId="5790A914" w14:textId="45172F16" w:rsidR="0024556E" w:rsidRDefault="003102BE" w:rsidP="0024556E">
      <w:pPr>
        <w:pStyle w:val="Heading3"/>
      </w:pPr>
      <w:bookmarkStart w:id="104" w:name="_Toc194311828"/>
      <w:r>
        <w:t>X.4</w:t>
      </w:r>
      <w:r w:rsidR="0024556E">
        <w:t>.1</w:t>
      </w:r>
      <w:r w:rsidR="0024556E">
        <w:tab/>
        <w:t>Request</w:t>
      </w:r>
      <w:bookmarkEnd w:id="104"/>
    </w:p>
    <w:p w14:paraId="47923603" w14:textId="2C5EBF28" w:rsidR="0024556E" w:rsidRDefault="0024556E" w:rsidP="0024556E">
      <w:r>
        <w:t>The request shall have the following syntax:</w:t>
      </w:r>
    </w:p>
    <w:p w14:paraId="79E1290D" w14:textId="3ADCD181" w:rsidR="007037F3" w:rsidRPr="000512CC" w:rsidRDefault="00063AEA" w:rsidP="007037F3">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PUT</w:t>
      </w:r>
      <w:r w:rsidR="007037F3" w:rsidRPr="000512CC">
        <w:rPr>
          <w:rFonts w:ascii="Noto Sans Mono ExtraCondensed M" w:eastAsiaTheme="minorEastAsia" w:hAnsi="Noto Sans Mono ExtraCondensed M" w:cs="Noto Sans Mono ExtraCondensed M"/>
          <w:color w:val="000000"/>
          <w:sz w:val="18"/>
          <w:szCs w:val="18"/>
          <w:lang w:eastAsia="ja-JP"/>
        </w:rPr>
        <w:t xml:space="preserve"> SP /m</w:t>
      </w:r>
      <w:r w:rsidR="00F201D1" w:rsidRPr="000512CC">
        <w:rPr>
          <w:rFonts w:ascii="Noto Sans Mono ExtraCondensed M" w:eastAsiaTheme="minorEastAsia" w:hAnsi="Noto Sans Mono ExtraCondensed M" w:cs="Noto Sans Mono ExtraCondensed M"/>
          <w:color w:val="000000"/>
          <w:sz w:val="18"/>
          <w:szCs w:val="18"/>
          <w:lang w:eastAsia="ja-JP"/>
        </w:rPr>
        <w:t>odality-performed-procedure-steps</w:t>
      </w:r>
      <w:r w:rsidR="007037F3" w:rsidRPr="000512CC">
        <w:rPr>
          <w:rFonts w:ascii="Noto Sans Mono ExtraCondensed M" w:eastAsiaTheme="minorEastAsia" w:hAnsi="Noto Sans Mono ExtraCondensed M" w:cs="Noto Sans Mono ExtraCondensed M"/>
          <w:color w:val="000000"/>
          <w:sz w:val="18"/>
          <w:szCs w:val="18"/>
          <w:lang w:eastAsia="ja-JP"/>
        </w:rPr>
        <w:t>/{</w:t>
      </w:r>
      <w:r w:rsidR="002F52F0">
        <w:rPr>
          <w:rFonts w:ascii="Noto Sans Mono ExtraCondensed M" w:eastAsiaTheme="minorEastAsia" w:hAnsi="Noto Sans Mono ExtraCondensed M" w:cs="Noto Sans Mono ExtraCondensed M"/>
          <w:color w:val="000000"/>
          <w:sz w:val="18"/>
          <w:szCs w:val="18"/>
          <w:lang w:eastAsia="ja-JP"/>
        </w:rPr>
        <w:t>mppsUID</w:t>
      </w:r>
      <w:r w:rsidR="007037F3" w:rsidRPr="000512CC">
        <w:rPr>
          <w:rFonts w:ascii="Noto Sans Mono ExtraCondensed M" w:eastAsiaTheme="minorEastAsia" w:hAnsi="Noto Sans Mono ExtraCondensed M" w:cs="Noto Sans Mono ExtraCondensed M"/>
          <w:color w:val="000000"/>
          <w:sz w:val="18"/>
          <w:szCs w:val="18"/>
          <w:lang w:eastAsia="ja-JP"/>
        </w:rPr>
        <w:t xml:space="preserve">} SP version CRLF </w:t>
      </w:r>
    </w:p>
    <w:p w14:paraId="4DF0DE25" w14:textId="77777777" w:rsidR="007037F3" w:rsidRPr="000512CC" w:rsidRDefault="007037F3" w:rsidP="007037F3">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 xml:space="preserve">Accept: 1#media-type CRLF </w:t>
      </w:r>
    </w:p>
    <w:p w14:paraId="2C870630" w14:textId="77777777" w:rsidR="007037F3" w:rsidRPr="000512CC" w:rsidRDefault="007037F3" w:rsidP="007037F3">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 xml:space="preserve">*(header-field CRLF) </w:t>
      </w:r>
    </w:p>
    <w:p w14:paraId="5305239F" w14:textId="77777777" w:rsidR="007037F3" w:rsidRPr="000512CC" w:rsidRDefault="007037F3" w:rsidP="007037F3">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 xml:space="preserve">CRLF </w:t>
      </w:r>
    </w:p>
    <w:p w14:paraId="308799A5" w14:textId="10A07A28" w:rsidR="0024556E" w:rsidRPr="000512CC" w:rsidRDefault="007037F3" w:rsidP="0024556E">
      <w:pPr>
        <w:rPr>
          <w:rFonts w:ascii="Noto Sans Mono ExtraCondensed M" w:hAnsi="Noto Sans Mono ExtraCondensed M" w:cs="Noto Sans Mono ExtraCondensed M"/>
        </w:rPr>
      </w:pPr>
      <w:r w:rsidRPr="000512CC">
        <w:rPr>
          <w:rFonts w:ascii="Noto Sans Mono ExtraCondensed M" w:eastAsiaTheme="minorEastAsia" w:hAnsi="Noto Sans Mono ExtraCondensed M" w:cs="Noto Sans Mono ExtraCondensed M"/>
          <w:color w:val="000000"/>
          <w:sz w:val="18"/>
          <w:szCs w:val="18"/>
          <w:lang w:eastAsia="ja-JP"/>
        </w:rPr>
        <w:t>payload</w:t>
      </w:r>
    </w:p>
    <w:p w14:paraId="521A6AA8" w14:textId="54230FC0" w:rsidR="0024556E" w:rsidRDefault="003102BE" w:rsidP="0024556E">
      <w:pPr>
        <w:pStyle w:val="Heading4"/>
      </w:pPr>
      <w:bookmarkStart w:id="105" w:name="_Toc194311829"/>
      <w:r>
        <w:lastRenderedPageBreak/>
        <w:t>X.4</w:t>
      </w:r>
      <w:r w:rsidR="0024556E">
        <w:t>.1.1</w:t>
      </w:r>
      <w:r w:rsidR="0024556E">
        <w:tab/>
        <w:t>Target Resource</w:t>
      </w:r>
      <w:bookmarkEnd w:id="105"/>
    </w:p>
    <w:p w14:paraId="0EF1E098" w14:textId="42E98B5B" w:rsidR="0024556E" w:rsidRPr="0024556E" w:rsidRDefault="007037F3" w:rsidP="0024556E">
      <w:r w:rsidRPr="001A7FB6">
        <w:t xml:space="preserve">The Target Resource of this transaction is an individual </w:t>
      </w:r>
      <w:r w:rsidR="0036637A">
        <w:t>Modality Performed Procedure Step</w:t>
      </w:r>
      <w:r>
        <w:t xml:space="preserve"> identified </w:t>
      </w:r>
      <w:r w:rsidRPr="001A7FB6">
        <w:t xml:space="preserve">by its </w:t>
      </w:r>
      <w:r>
        <w:t xml:space="preserve">MPPS </w:t>
      </w:r>
      <w:r w:rsidRPr="001A7FB6">
        <w:t>UID.</w:t>
      </w:r>
    </w:p>
    <w:p w14:paraId="7D7EB72E" w14:textId="6571F714" w:rsidR="0024556E" w:rsidRDefault="003102BE" w:rsidP="0024556E">
      <w:pPr>
        <w:pStyle w:val="Heading4"/>
      </w:pPr>
      <w:bookmarkStart w:id="106" w:name="_Toc194311830"/>
      <w:r>
        <w:t>X.4</w:t>
      </w:r>
      <w:r w:rsidR="0024556E">
        <w:t>.1.2</w:t>
      </w:r>
      <w:r w:rsidR="0024556E">
        <w:tab/>
        <w:t>Query Parameters</w:t>
      </w:r>
      <w:bookmarkEnd w:id="106"/>
    </w:p>
    <w:p w14:paraId="70345D5A" w14:textId="0E24C09E" w:rsidR="0024556E" w:rsidRPr="0024556E" w:rsidRDefault="007037F3" w:rsidP="0024556E">
      <w:r>
        <w:t xml:space="preserve">The request has no </w:t>
      </w:r>
      <w:r w:rsidR="00F201D1">
        <w:t>Q</w:t>
      </w:r>
      <w:r>
        <w:t xml:space="preserve">uery </w:t>
      </w:r>
      <w:r w:rsidR="00F201D1">
        <w:t>P</w:t>
      </w:r>
      <w:r>
        <w:t>arameters</w:t>
      </w:r>
      <w:r w:rsidR="00F201D1">
        <w:t>.</w:t>
      </w:r>
    </w:p>
    <w:p w14:paraId="36FCF0A7" w14:textId="4CBAA57A" w:rsidR="0024556E" w:rsidRDefault="003102BE" w:rsidP="0024556E">
      <w:pPr>
        <w:pStyle w:val="Heading4"/>
      </w:pPr>
      <w:bookmarkStart w:id="107" w:name="_Toc194311831"/>
      <w:r>
        <w:t>X.4</w:t>
      </w:r>
      <w:r w:rsidR="0024556E">
        <w:t>.1.3</w:t>
      </w:r>
      <w:r w:rsidR="0024556E">
        <w:tab/>
        <w:t>Request Header Fields</w:t>
      </w:r>
      <w:bookmarkEnd w:id="107"/>
    </w:p>
    <w:p w14:paraId="70401D06" w14:textId="5610F112" w:rsidR="00F201D1" w:rsidRDefault="00F201D1" w:rsidP="00F201D1">
      <w:r>
        <w:t xml:space="preserve">The origin server shall support Request Header Fields as required in Table </w:t>
      </w:r>
      <w:r w:rsidR="003102BE">
        <w:t>X.4</w:t>
      </w:r>
      <w:r>
        <w:t>.1-</w:t>
      </w:r>
      <w:r w:rsidR="00FB41E2">
        <w:t>1</w:t>
      </w:r>
      <w:r>
        <w:t>.</w:t>
      </w:r>
    </w:p>
    <w:p w14:paraId="293D70DF" w14:textId="3192EA18" w:rsidR="0024556E" w:rsidRDefault="00F201D1" w:rsidP="00F201D1">
      <w:r>
        <w:t xml:space="preserve">The user agent shall supply Request Header Fields as required in Table </w:t>
      </w:r>
      <w:r w:rsidR="003102BE">
        <w:t>X.4</w:t>
      </w:r>
      <w:r>
        <w:t>.1-</w:t>
      </w:r>
      <w:r w:rsidR="00FB41E2">
        <w:t>1</w:t>
      </w:r>
      <w:r>
        <w:t>.</w:t>
      </w:r>
    </w:p>
    <w:p w14:paraId="5A6257EE" w14:textId="4AE293C3" w:rsidR="00F201D1" w:rsidRDefault="00F201D1" w:rsidP="007F2F0A">
      <w:pPr>
        <w:pStyle w:val="TableTitle"/>
        <w:keepNext/>
      </w:pPr>
      <w:r w:rsidRPr="00F201D1">
        <w:t xml:space="preserve">Table </w:t>
      </w:r>
      <w:r w:rsidR="003102BE">
        <w:t>X.4</w:t>
      </w:r>
      <w:r w:rsidRPr="00F201D1">
        <w:t>.1-</w:t>
      </w:r>
      <w:r w:rsidR="00FB41E2">
        <w:t>1</w:t>
      </w:r>
      <w:r w:rsidRPr="00F201D1">
        <w:t>. Request Header Fields</w:t>
      </w:r>
    </w:p>
    <w:tbl>
      <w:tblPr>
        <w:tblStyle w:val="TableGrid"/>
        <w:tblW w:w="0" w:type="auto"/>
        <w:tblLook w:val="04A0" w:firstRow="1" w:lastRow="0" w:firstColumn="1" w:lastColumn="0" w:noHBand="0" w:noVBand="1"/>
      </w:tblPr>
      <w:tblGrid>
        <w:gridCol w:w="846"/>
        <w:gridCol w:w="1276"/>
        <w:gridCol w:w="1417"/>
        <w:gridCol w:w="1559"/>
        <w:gridCol w:w="4252"/>
      </w:tblGrid>
      <w:tr w:rsidR="00F201D1" w:rsidRPr="00F201D1" w14:paraId="334AEDF1" w14:textId="77777777" w:rsidTr="00A3211F">
        <w:tc>
          <w:tcPr>
            <w:tcW w:w="846" w:type="dxa"/>
            <w:vMerge w:val="restart"/>
          </w:tcPr>
          <w:p w14:paraId="534C8052" w14:textId="13424792" w:rsidR="00F201D1" w:rsidRPr="00F201D1" w:rsidRDefault="00F201D1" w:rsidP="00F201D1">
            <w:pPr>
              <w:pStyle w:val="TableEntry"/>
              <w:jc w:val="center"/>
              <w:rPr>
                <w:b/>
                <w:bCs/>
              </w:rPr>
            </w:pPr>
            <w:r w:rsidRPr="00F201D1">
              <w:rPr>
                <w:b/>
                <w:bCs/>
              </w:rPr>
              <w:t>Name</w:t>
            </w:r>
          </w:p>
        </w:tc>
        <w:tc>
          <w:tcPr>
            <w:tcW w:w="1276" w:type="dxa"/>
            <w:vMerge w:val="restart"/>
          </w:tcPr>
          <w:p w14:paraId="38E3B29D" w14:textId="575E0945" w:rsidR="00F201D1" w:rsidRPr="00F201D1" w:rsidRDefault="008209C0" w:rsidP="00F201D1">
            <w:pPr>
              <w:pStyle w:val="TableEntry"/>
              <w:jc w:val="center"/>
              <w:rPr>
                <w:b/>
                <w:bCs/>
              </w:rPr>
            </w:pPr>
            <w:r>
              <w:rPr>
                <w:b/>
                <w:bCs/>
              </w:rPr>
              <w:t>Values</w:t>
            </w:r>
          </w:p>
        </w:tc>
        <w:tc>
          <w:tcPr>
            <w:tcW w:w="2976" w:type="dxa"/>
            <w:gridSpan w:val="2"/>
          </w:tcPr>
          <w:p w14:paraId="717F9D6A" w14:textId="6A4C703C" w:rsidR="00F201D1" w:rsidRPr="00F201D1" w:rsidRDefault="00F201D1" w:rsidP="00F201D1">
            <w:pPr>
              <w:pStyle w:val="TableEntry"/>
              <w:jc w:val="center"/>
              <w:rPr>
                <w:b/>
                <w:bCs/>
              </w:rPr>
            </w:pPr>
            <w:r w:rsidRPr="00F201D1">
              <w:rPr>
                <w:b/>
                <w:bCs/>
              </w:rPr>
              <w:t>Usage</w:t>
            </w:r>
          </w:p>
        </w:tc>
        <w:tc>
          <w:tcPr>
            <w:tcW w:w="4252" w:type="dxa"/>
            <w:vMerge w:val="restart"/>
          </w:tcPr>
          <w:p w14:paraId="47C6DE4C" w14:textId="50181EE1" w:rsidR="00F201D1" w:rsidRPr="00F201D1" w:rsidRDefault="00F201D1" w:rsidP="00F201D1">
            <w:pPr>
              <w:pStyle w:val="TableEntry"/>
              <w:jc w:val="center"/>
              <w:rPr>
                <w:b/>
                <w:bCs/>
              </w:rPr>
            </w:pPr>
            <w:r w:rsidRPr="00F201D1">
              <w:rPr>
                <w:b/>
                <w:bCs/>
              </w:rPr>
              <w:t>Description</w:t>
            </w:r>
          </w:p>
        </w:tc>
      </w:tr>
      <w:tr w:rsidR="00F201D1" w:rsidRPr="00F201D1" w14:paraId="2508DB1B" w14:textId="77777777" w:rsidTr="00A3211F">
        <w:tc>
          <w:tcPr>
            <w:tcW w:w="846" w:type="dxa"/>
            <w:vMerge/>
          </w:tcPr>
          <w:p w14:paraId="5C96F258" w14:textId="77777777" w:rsidR="00F201D1" w:rsidRPr="00F201D1" w:rsidRDefault="00F201D1" w:rsidP="00F201D1">
            <w:pPr>
              <w:pStyle w:val="TableEntry"/>
              <w:jc w:val="center"/>
              <w:rPr>
                <w:b/>
                <w:bCs/>
              </w:rPr>
            </w:pPr>
          </w:p>
        </w:tc>
        <w:tc>
          <w:tcPr>
            <w:tcW w:w="1276" w:type="dxa"/>
            <w:vMerge/>
          </w:tcPr>
          <w:p w14:paraId="25DBF1DD" w14:textId="77777777" w:rsidR="00F201D1" w:rsidRPr="00F201D1" w:rsidRDefault="00F201D1" w:rsidP="00F201D1">
            <w:pPr>
              <w:pStyle w:val="TableEntry"/>
              <w:jc w:val="center"/>
              <w:rPr>
                <w:b/>
                <w:bCs/>
              </w:rPr>
            </w:pPr>
          </w:p>
        </w:tc>
        <w:tc>
          <w:tcPr>
            <w:tcW w:w="1417" w:type="dxa"/>
          </w:tcPr>
          <w:p w14:paraId="01DA613D" w14:textId="5D244149" w:rsidR="00F201D1" w:rsidRPr="00F201D1" w:rsidRDefault="00F201D1" w:rsidP="00F201D1">
            <w:pPr>
              <w:pStyle w:val="TableEntry"/>
              <w:jc w:val="center"/>
              <w:rPr>
                <w:b/>
                <w:bCs/>
              </w:rPr>
            </w:pPr>
            <w:r w:rsidRPr="00F201D1">
              <w:rPr>
                <w:b/>
                <w:bCs/>
              </w:rPr>
              <w:t>User Agent</w:t>
            </w:r>
          </w:p>
        </w:tc>
        <w:tc>
          <w:tcPr>
            <w:tcW w:w="1559" w:type="dxa"/>
          </w:tcPr>
          <w:p w14:paraId="31D10C3F" w14:textId="067EFEEA" w:rsidR="00F201D1" w:rsidRPr="00F201D1" w:rsidRDefault="00F201D1" w:rsidP="00F201D1">
            <w:pPr>
              <w:pStyle w:val="TableEntry"/>
              <w:jc w:val="center"/>
              <w:rPr>
                <w:b/>
                <w:bCs/>
              </w:rPr>
            </w:pPr>
            <w:r w:rsidRPr="00F201D1">
              <w:rPr>
                <w:b/>
                <w:bCs/>
              </w:rPr>
              <w:t>Origin Server</w:t>
            </w:r>
          </w:p>
        </w:tc>
        <w:tc>
          <w:tcPr>
            <w:tcW w:w="4252" w:type="dxa"/>
            <w:vMerge/>
          </w:tcPr>
          <w:p w14:paraId="3BCF9160" w14:textId="77777777" w:rsidR="00F201D1" w:rsidRPr="00F201D1" w:rsidRDefault="00F201D1" w:rsidP="00F201D1">
            <w:pPr>
              <w:pStyle w:val="TableEntry"/>
              <w:jc w:val="center"/>
              <w:rPr>
                <w:b/>
                <w:bCs/>
              </w:rPr>
            </w:pPr>
          </w:p>
        </w:tc>
      </w:tr>
      <w:tr w:rsidR="00F201D1" w14:paraId="752196E3" w14:textId="77777777" w:rsidTr="00A3211F">
        <w:tc>
          <w:tcPr>
            <w:tcW w:w="846" w:type="dxa"/>
          </w:tcPr>
          <w:p w14:paraId="5FCA5C5F" w14:textId="76E9EB6E" w:rsidR="00F201D1" w:rsidRDefault="00F201D1" w:rsidP="00F201D1">
            <w:pPr>
              <w:pStyle w:val="TableEntry"/>
            </w:pPr>
            <w:r>
              <w:t>Accept</w:t>
            </w:r>
          </w:p>
        </w:tc>
        <w:tc>
          <w:tcPr>
            <w:tcW w:w="1276" w:type="dxa"/>
          </w:tcPr>
          <w:p w14:paraId="71467FE0" w14:textId="5A07BF4E" w:rsidR="00F201D1" w:rsidRDefault="00F201D1" w:rsidP="00F201D1">
            <w:pPr>
              <w:pStyle w:val="TableEntry"/>
            </w:pPr>
            <w:r>
              <w:t>media-type</w:t>
            </w:r>
          </w:p>
        </w:tc>
        <w:tc>
          <w:tcPr>
            <w:tcW w:w="1417" w:type="dxa"/>
          </w:tcPr>
          <w:p w14:paraId="38A4ACA3" w14:textId="0468BCCB" w:rsidR="00F201D1" w:rsidRDefault="00F201D1" w:rsidP="00F201D1">
            <w:pPr>
              <w:pStyle w:val="TableEntry"/>
            </w:pPr>
            <w:r>
              <w:t>M</w:t>
            </w:r>
          </w:p>
        </w:tc>
        <w:tc>
          <w:tcPr>
            <w:tcW w:w="1559" w:type="dxa"/>
          </w:tcPr>
          <w:p w14:paraId="207FB139" w14:textId="6ED12AD3" w:rsidR="00F201D1" w:rsidRDefault="00F201D1" w:rsidP="00F201D1">
            <w:pPr>
              <w:pStyle w:val="TableEntry"/>
            </w:pPr>
            <w:r>
              <w:t>M</w:t>
            </w:r>
          </w:p>
        </w:tc>
        <w:tc>
          <w:tcPr>
            <w:tcW w:w="4252" w:type="dxa"/>
          </w:tcPr>
          <w:p w14:paraId="5DBEA089" w14:textId="7DBC0278" w:rsidR="00F201D1" w:rsidRDefault="00F201D1" w:rsidP="00F201D1">
            <w:pPr>
              <w:pStyle w:val="TableEntry"/>
            </w:pPr>
            <w:r>
              <w:t>The Acceptable Media Types of the response payload.</w:t>
            </w:r>
          </w:p>
        </w:tc>
      </w:tr>
    </w:tbl>
    <w:p w14:paraId="5F242772" w14:textId="77777777" w:rsidR="00F201D1" w:rsidRDefault="00F201D1" w:rsidP="00F201D1"/>
    <w:p w14:paraId="5F2AF41E" w14:textId="77777777" w:rsidR="000433D8" w:rsidRPr="0024556E" w:rsidRDefault="000433D8" w:rsidP="000433D8">
      <w:r>
        <w:t>See Section 8.4.</w:t>
      </w:r>
    </w:p>
    <w:p w14:paraId="57E2148E" w14:textId="251B3F5B" w:rsidR="0024556E" w:rsidRDefault="003102BE" w:rsidP="0024556E">
      <w:pPr>
        <w:pStyle w:val="Heading4"/>
      </w:pPr>
      <w:bookmarkStart w:id="108" w:name="_Toc194311832"/>
      <w:r>
        <w:t>X.4</w:t>
      </w:r>
      <w:r w:rsidR="0024556E">
        <w:t>.1.4</w:t>
      </w:r>
      <w:r w:rsidR="0024556E">
        <w:tab/>
        <w:t>Request Payload</w:t>
      </w:r>
      <w:bookmarkEnd w:id="108"/>
    </w:p>
    <w:p w14:paraId="28DC68EF" w14:textId="77777777" w:rsidR="007037F3" w:rsidRDefault="007037F3" w:rsidP="007037F3">
      <w:r w:rsidRPr="00373C1F">
        <w:t>The request payload shall be present and shall contain one representation consistent with the Content-Type header field. The representation shall conform to Media Types described in Section 8.7.3 DICOM Media Type Sets. The payload shall conform to Section 8.6 Payloads.</w:t>
      </w:r>
    </w:p>
    <w:p w14:paraId="09ECEA57" w14:textId="484958ED" w:rsidR="0024556E" w:rsidRPr="0024556E" w:rsidRDefault="007037F3" w:rsidP="00C97192">
      <w:r>
        <w:t xml:space="preserve">The request payload shall contain the </w:t>
      </w:r>
      <w:r w:rsidR="0036637A">
        <w:t>Modality Performed Procedure Step</w:t>
      </w:r>
      <w:r w:rsidR="00F201D1">
        <w:t xml:space="preserve"> attributes with </w:t>
      </w:r>
      <w:r>
        <w:t xml:space="preserve">which the user agent requests the origin server to </w:t>
      </w:r>
      <w:r w:rsidR="00F201D1">
        <w:t xml:space="preserve">create a </w:t>
      </w:r>
      <w:r w:rsidR="0036637A">
        <w:t>Modality Performed Procedure Step</w:t>
      </w:r>
      <w:r w:rsidR="00F201D1">
        <w:t xml:space="preserve"> resource</w:t>
      </w:r>
      <w:r w:rsidR="00373C1F">
        <w:t>,</w:t>
      </w:r>
      <w:r>
        <w:t xml:space="preserve"> according to PS3.4, Table F.7.2-1</w:t>
      </w:r>
      <w:r w:rsidR="00F201D1">
        <w:t xml:space="preserve">, requirement type </w:t>
      </w:r>
      <w:r>
        <w:t>N-CREATE</w:t>
      </w:r>
      <w:r w:rsidR="00F201D1">
        <w:t xml:space="preserve"> (SCU</w:t>
      </w:r>
      <w:r>
        <w:t>).</w:t>
      </w:r>
    </w:p>
    <w:p w14:paraId="097DBBF9" w14:textId="1B9C63CB" w:rsidR="0024556E" w:rsidRDefault="003102BE" w:rsidP="0024556E">
      <w:pPr>
        <w:pStyle w:val="Heading3"/>
      </w:pPr>
      <w:bookmarkStart w:id="109" w:name="_Toc194311833"/>
      <w:r>
        <w:t>X.4</w:t>
      </w:r>
      <w:r w:rsidR="0024556E">
        <w:t>.2</w:t>
      </w:r>
      <w:r w:rsidR="0024556E">
        <w:tab/>
        <w:t>Behavior</w:t>
      </w:r>
      <w:bookmarkEnd w:id="109"/>
    </w:p>
    <w:p w14:paraId="14A83FD5" w14:textId="2FCC8A41" w:rsidR="0024556E" w:rsidRPr="0024556E" w:rsidRDefault="00D21308" w:rsidP="0024556E">
      <w:r>
        <w:t xml:space="preserve">The origin server shall create a </w:t>
      </w:r>
      <w:r w:rsidR="0036637A">
        <w:t>Modality Performed Procedure Step</w:t>
      </w:r>
      <w:r>
        <w:t xml:space="preserve"> identified by the provided </w:t>
      </w:r>
      <w:r w:rsidR="007E6E0C">
        <w:t xml:space="preserve">MPPS </w:t>
      </w:r>
      <w:r>
        <w:t>UID and filled with the provided attributes in the payload.</w:t>
      </w:r>
    </w:p>
    <w:p w14:paraId="5CA0D85C" w14:textId="6C980F14" w:rsidR="0024556E" w:rsidRDefault="003102BE" w:rsidP="0024556E">
      <w:pPr>
        <w:pStyle w:val="Heading3"/>
      </w:pPr>
      <w:bookmarkStart w:id="110" w:name="_Toc194311834"/>
      <w:r>
        <w:t>X.4</w:t>
      </w:r>
      <w:r w:rsidR="0024556E">
        <w:t>.3</w:t>
      </w:r>
      <w:r w:rsidR="0024556E">
        <w:tab/>
        <w:t>Response</w:t>
      </w:r>
      <w:bookmarkEnd w:id="110"/>
    </w:p>
    <w:p w14:paraId="2DFC9A3F" w14:textId="06661ED4" w:rsidR="0024556E" w:rsidRDefault="00D21308" w:rsidP="0024556E">
      <w:r>
        <w:t>The response shall have the following syntax:</w:t>
      </w:r>
    </w:p>
    <w:p w14:paraId="7453663C" w14:textId="77777777" w:rsidR="00D21308" w:rsidRPr="000512CC" w:rsidRDefault="00D21308" w:rsidP="00D21308">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 xml:space="preserve">version SP status-code SP reason-phrase CRLF </w:t>
      </w:r>
    </w:p>
    <w:p w14:paraId="75CF8DE6" w14:textId="19D6EAB4" w:rsidR="00D21308" w:rsidRPr="000512CC" w:rsidRDefault="00D21308" w:rsidP="007F2F0A">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 xml:space="preserve">CRLF </w:t>
      </w:r>
    </w:p>
    <w:p w14:paraId="284B9D28" w14:textId="5B3BBEDE" w:rsidR="00A07A1F" w:rsidRPr="000512CC" w:rsidRDefault="00A07A1F" w:rsidP="007F2F0A">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[payload]</w:t>
      </w:r>
    </w:p>
    <w:p w14:paraId="29CF7587" w14:textId="77777777" w:rsidR="007F2F0A" w:rsidRPr="007F2F0A" w:rsidRDefault="007F2F0A" w:rsidP="007F2F0A">
      <w:pPr>
        <w:tabs>
          <w:tab w:val="clear" w:pos="720"/>
        </w:tabs>
        <w:overflowPunct/>
        <w:spacing w:after="0"/>
        <w:textAlignment w:val="auto"/>
        <w:rPr>
          <w:rFonts w:ascii="NotoSansMonoCJKsc-Regular" w:eastAsiaTheme="minorEastAsia" w:hAnsi="NotoSansMonoCJKsc-Regular" w:cs="NotoSansMonoCJKsc-Regular"/>
          <w:color w:val="000000"/>
          <w:sz w:val="18"/>
          <w:szCs w:val="18"/>
          <w:lang w:eastAsia="ja-JP"/>
        </w:rPr>
      </w:pPr>
    </w:p>
    <w:p w14:paraId="4F1BED08" w14:textId="510D3BD2" w:rsidR="0024556E" w:rsidRDefault="003102BE" w:rsidP="00A034FC">
      <w:pPr>
        <w:pStyle w:val="Heading4"/>
      </w:pPr>
      <w:bookmarkStart w:id="111" w:name="_Toc194311835"/>
      <w:r>
        <w:t>X.4</w:t>
      </w:r>
      <w:r w:rsidR="0024556E">
        <w:t>.3.1</w:t>
      </w:r>
      <w:r w:rsidR="0024556E">
        <w:tab/>
        <w:t>Status Codes</w:t>
      </w:r>
      <w:bookmarkEnd w:id="111"/>
    </w:p>
    <w:p w14:paraId="7D612D16" w14:textId="2BB2D353" w:rsidR="0024556E" w:rsidRDefault="00D21308" w:rsidP="0024556E">
      <w:r>
        <w:t xml:space="preserve">Table </w:t>
      </w:r>
      <w:r w:rsidR="003102BE">
        <w:t>X.4</w:t>
      </w:r>
      <w:r>
        <w:t xml:space="preserve">.3-1 </w:t>
      </w:r>
      <w:r w:rsidRPr="00D21308">
        <w:t>shows some common status codes corresponding to this transaction. See also Section 8.5 for additional status codes.</w:t>
      </w:r>
    </w:p>
    <w:p w14:paraId="5F6344BE" w14:textId="518C21D5" w:rsidR="00D21308" w:rsidRDefault="00D21308" w:rsidP="00D21308">
      <w:pPr>
        <w:pStyle w:val="TableTitle"/>
      </w:pPr>
      <w:r w:rsidRPr="00D21308">
        <w:t xml:space="preserve">Table </w:t>
      </w:r>
      <w:r w:rsidR="003102BE">
        <w:t>X.4</w:t>
      </w:r>
      <w:r w:rsidRPr="00D21308">
        <w:t>.3-1. Status Code Meaning</w:t>
      </w:r>
    </w:p>
    <w:tbl>
      <w:tblPr>
        <w:tblStyle w:val="TableGrid"/>
        <w:tblW w:w="0" w:type="auto"/>
        <w:tblLook w:val="04A0" w:firstRow="1" w:lastRow="0" w:firstColumn="1" w:lastColumn="0" w:noHBand="0" w:noVBand="1"/>
      </w:tblPr>
      <w:tblGrid>
        <w:gridCol w:w="1129"/>
        <w:gridCol w:w="2694"/>
        <w:gridCol w:w="5527"/>
      </w:tblGrid>
      <w:tr w:rsidR="00D21308" w:rsidRPr="00F568A6" w14:paraId="6DDC726E" w14:textId="77777777" w:rsidTr="00D21308">
        <w:tc>
          <w:tcPr>
            <w:tcW w:w="1129" w:type="dxa"/>
          </w:tcPr>
          <w:p w14:paraId="269607D4" w14:textId="4EB2893B" w:rsidR="00D21308" w:rsidRPr="00F568A6" w:rsidRDefault="00D21308" w:rsidP="00F568A6">
            <w:pPr>
              <w:pStyle w:val="TableEntry"/>
              <w:jc w:val="center"/>
              <w:rPr>
                <w:b/>
                <w:bCs/>
              </w:rPr>
            </w:pPr>
            <w:r w:rsidRPr="00F568A6">
              <w:rPr>
                <w:b/>
                <w:bCs/>
              </w:rPr>
              <w:t>Status</w:t>
            </w:r>
          </w:p>
        </w:tc>
        <w:tc>
          <w:tcPr>
            <w:tcW w:w="2694" w:type="dxa"/>
          </w:tcPr>
          <w:p w14:paraId="64B72761" w14:textId="257C7CC0" w:rsidR="00D21308" w:rsidRPr="00F568A6" w:rsidRDefault="00D21308" w:rsidP="00F568A6">
            <w:pPr>
              <w:pStyle w:val="TableEntry"/>
              <w:jc w:val="center"/>
              <w:rPr>
                <w:b/>
                <w:bCs/>
              </w:rPr>
            </w:pPr>
            <w:r w:rsidRPr="00F568A6">
              <w:rPr>
                <w:b/>
                <w:bCs/>
              </w:rPr>
              <w:t>Code</w:t>
            </w:r>
          </w:p>
        </w:tc>
        <w:tc>
          <w:tcPr>
            <w:tcW w:w="5527" w:type="dxa"/>
          </w:tcPr>
          <w:p w14:paraId="616EAC7F" w14:textId="5BB5C06E" w:rsidR="00D21308" w:rsidRPr="00F568A6" w:rsidRDefault="00D21308" w:rsidP="00F568A6">
            <w:pPr>
              <w:pStyle w:val="TableEntry"/>
              <w:jc w:val="center"/>
              <w:rPr>
                <w:b/>
                <w:bCs/>
              </w:rPr>
            </w:pPr>
            <w:r w:rsidRPr="00F568A6">
              <w:rPr>
                <w:b/>
                <w:bCs/>
              </w:rPr>
              <w:t>Meaning</w:t>
            </w:r>
          </w:p>
        </w:tc>
      </w:tr>
      <w:tr w:rsidR="00D21308" w14:paraId="2718B36D" w14:textId="77777777" w:rsidTr="00D21308">
        <w:tc>
          <w:tcPr>
            <w:tcW w:w="1129" w:type="dxa"/>
          </w:tcPr>
          <w:p w14:paraId="3D1ECE30" w14:textId="21B6F520" w:rsidR="00D21308" w:rsidRDefault="00D21308" w:rsidP="00F568A6">
            <w:pPr>
              <w:pStyle w:val="TableEntry"/>
            </w:pPr>
            <w:r>
              <w:t>Success</w:t>
            </w:r>
          </w:p>
        </w:tc>
        <w:tc>
          <w:tcPr>
            <w:tcW w:w="2694" w:type="dxa"/>
          </w:tcPr>
          <w:p w14:paraId="61D8D463" w14:textId="475D511C" w:rsidR="00D21308" w:rsidRDefault="00D21308" w:rsidP="00F568A6">
            <w:pPr>
              <w:pStyle w:val="TableEntry"/>
            </w:pPr>
            <w:commentRangeStart w:id="112"/>
            <w:commentRangeStart w:id="113"/>
            <w:r>
              <w:t>20</w:t>
            </w:r>
            <w:ins w:id="114" w:author="Medema, Jeroen" w:date="2025-06-12T11:08:00Z" w16du:dateUtc="2025-06-12T09:08:00Z">
              <w:r w:rsidR="00DC7220">
                <w:t>1</w:t>
              </w:r>
            </w:ins>
            <w:del w:id="115" w:author="Medema, Jeroen" w:date="2025-06-12T11:08:00Z" w16du:dateUtc="2025-06-12T09:08:00Z">
              <w:r w:rsidDel="00DC7220">
                <w:delText>0</w:delText>
              </w:r>
            </w:del>
            <w:r>
              <w:t xml:space="preserve"> (</w:t>
            </w:r>
            <w:del w:id="116" w:author="Medema, Jeroen" w:date="2025-06-12T11:08:00Z" w16du:dateUtc="2025-06-12T09:08:00Z">
              <w:r w:rsidDel="00DC7220">
                <w:delText>OK</w:delText>
              </w:r>
            </w:del>
            <w:ins w:id="117" w:author="Medema, Jeroen" w:date="2025-06-12T11:08:00Z" w16du:dateUtc="2025-06-12T09:08:00Z">
              <w:r w:rsidR="00DC7220">
                <w:t>Created</w:t>
              </w:r>
            </w:ins>
            <w:r>
              <w:t>)</w:t>
            </w:r>
            <w:commentRangeEnd w:id="112"/>
            <w:r w:rsidR="00DC7220">
              <w:rPr>
                <w:rStyle w:val="CommentReference"/>
              </w:rPr>
              <w:commentReference w:id="112"/>
            </w:r>
            <w:commentRangeEnd w:id="113"/>
            <w:r w:rsidR="00DC7220">
              <w:rPr>
                <w:rStyle w:val="CommentReference"/>
              </w:rPr>
              <w:commentReference w:id="113"/>
            </w:r>
          </w:p>
        </w:tc>
        <w:tc>
          <w:tcPr>
            <w:tcW w:w="5527" w:type="dxa"/>
          </w:tcPr>
          <w:p w14:paraId="5658C8B5" w14:textId="7935A2E6" w:rsidR="00D21308" w:rsidRDefault="00D21308" w:rsidP="00F568A6">
            <w:pPr>
              <w:pStyle w:val="TableEntry"/>
            </w:pPr>
            <w:r w:rsidRPr="00D21308">
              <w:t xml:space="preserve">The origin server </w:t>
            </w:r>
            <w:r>
              <w:t xml:space="preserve">has created the requested </w:t>
            </w:r>
            <w:r w:rsidR="0036637A">
              <w:t>Modality Performed Procedure Step</w:t>
            </w:r>
            <w:r>
              <w:t xml:space="preserve"> with the provided attributes.</w:t>
            </w:r>
          </w:p>
        </w:tc>
      </w:tr>
      <w:tr w:rsidR="00F568A6" w14:paraId="5CFF7D7B" w14:textId="77777777" w:rsidTr="00D21308">
        <w:tc>
          <w:tcPr>
            <w:tcW w:w="1129" w:type="dxa"/>
            <w:vMerge w:val="restart"/>
          </w:tcPr>
          <w:p w14:paraId="79A8371C" w14:textId="0BE121BD" w:rsidR="00F568A6" w:rsidRDefault="00F568A6" w:rsidP="00F568A6">
            <w:pPr>
              <w:pStyle w:val="TableEntry"/>
            </w:pPr>
            <w:r>
              <w:t>Failure</w:t>
            </w:r>
          </w:p>
        </w:tc>
        <w:tc>
          <w:tcPr>
            <w:tcW w:w="2694" w:type="dxa"/>
          </w:tcPr>
          <w:p w14:paraId="45571732" w14:textId="1D316A64" w:rsidR="00F568A6" w:rsidRDefault="00F568A6" w:rsidP="00F568A6">
            <w:pPr>
              <w:pStyle w:val="TableEntry"/>
            </w:pPr>
            <w:r>
              <w:t>400 (Bad Request)</w:t>
            </w:r>
          </w:p>
        </w:tc>
        <w:tc>
          <w:tcPr>
            <w:tcW w:w="5527" w:type="dxa"/>
          </w:tcPr>
          <w:p w14:paraId="3921B3E7" w14:textId="2ABE01CA" w:rsidR="00F568A6" w:rsidRDefault="00F568A6" w:rsidP="00F568A6">
            <w:pPr>
              <w:pStyle w:val="TableEntry"/>
            </w:pPr>
            <w:r w:rsidRPr="00D21308">
              <w:t xml:space="preserve">The origin server cannot handle the </w:t>
            </w:r>
            <w:r w:rsidR="004B2751">
              <w:t xml:space="preserve">create </w:t>
            </w:r>
            <w:r w:rsidRPr="00D21308">
              <w:t>request because of errors in the request headers or parameters.</w:t>
            </w:r>
          </w:p>
        </w:tc>
      </w:tr>
      <w:tr w:rsidR="00F568A6" w14:paraId="517C8BCF" w14:textId="77777777" w:rsidTr="00D21308">
        <w:tc>
          <w:tcPr>
            <w:tcW w:w="1129" w:type="dxa"/>
            <w:vMerge/>
          </w:tcPr>
          <w:p w14:paraId="507DCC59" w14:textId="77777777" w:rsidR="00F568A6" w:rsidRDefault="00F568A6" w:rsidP="00F568A6">
            <w:pPr>
              <w:pStyle w:val="TableEntry"/>
            </w:pPr>
          </w:p>
        </w:tc>
        <w:tc>
          <w:tcPr>
            <w:tcW w:w="2694" w:type="dxa"/>
          </w:tcPr>
          <w:p w14:paraId="0515450F" w14:textId="14AE47D3" w:rsidR="00F568A6" w:rsidRDefault="00F568A6" w:rsidP="00F568A6">
            <w:pPr>
              <w:pStyle w:val="TableEntry"/>
            </w:pPr>
            <w:r>
              <w:t>409 (Conflict)</w:t>
            </w:r>
          </w:p>
        </w:tc>
        <w:tc>
          <w:tcPr>
            <w:tcW w:w="5527" w:type="dxa"/>
          </w:tcPr>
          <w:p w14:paraId="1C06F1F2" w14:textId="0B705B45" w:rsidR="00F568A6" w:rsidRDefault="00F568A6" w:rsidP="00F568A6">
            <w:pPr>
              <w:pStyle w:val="TableEntry"/>
            </w:pPr>
            <w:commentRangeStart w:id="118"/>
            <w:commentRangeStart w:id="119"/>
            <w:r w:rsidRPr="00D21308">
              <w:t xml:space="preserve">The origin server cannot </w:t>
            </w:r>
            <w:r>
              <w:t>create the</w:t>
            </w:r>
            <w:r w:rsidR="003B15C5">
              <w:t xml:space="preserve"> target</w:t>
            </w:r>
            <w:r>
              <w:t xml:space="preserve"> </w:t>
            </w:r>
            <w:r w:rsidR="0036637A">
              <w:t>Modality Performed Procedure Step</w:t>
            </w:r>
            <w:r>
              <w:t xml:space="preserve"> </w:t>
            </w:r>
            <w:r w:rsidRPr="00D21308">
              <w:t xml:space="preserve">because the provided </w:t>
            </w:r>
            <w:r w:rsidR="0036637A">
              <w:t>Modality Performed Procedure Step</w:t>
            </w:r>
            <w:r>
              <w:t xml:space="preserve"> </w:t>
            </w:r>
            <w:r w:rsidRPr="00D21308">
              <w:t>UID is already in use.</w:t>
            </w:r>
            <w:commentRangeEnd w:id="118"/>
            <w:r w:rsidR="00DC7220">
              <w:rPr>
                <w:rStyle w:val="CommentReference"/>
              </w:rPr>
              <w:commentReference w:id="118"/>
            </w:r>
            <w:commentRangeEnd w:id="119"/>
            <w:r w:rsidR="00DC7220">
              <w:rPr>
                <w:rStyle w:val="CommentReference"/>
              </w:rPr>
              <w:commentReference w:id="119"/>
            </w:r>
          </w:p>
        </w:tc>
      </w:tr>
      <w:tr w:rsidR="00F568A6" w14:paraId="6EF3E9DE" w14:textId="77777777" w:rsidTr="00D21308">
        <w:tc>
          <w:tcPr>
            <w:tcW w:w="1129" w:type="dxa"/>
            <w:vMerge/>
          </w:tcPr>
          <w:p w14:paraId="320C5533" w14:textId="77777777" w:rsidR="00F568A6" w:rsidRDefault="00F568A6" w:rsidP="00F568A6">
            <w:pPr>
              <w:pStyle w:val="TableEntry"/>
            </w:pPr>
          </w:p>
        </w:tc>
        <w:tc>
          <w:tcPr>
            <w:tcW w:w="2694" w:type="dxa"/>
          </w:tcPr>
          <w:p w14:paraId="1E2D4691" w14:textId="008E3B14" w:rsidR="00F568A6" w:rsidRDefault="00F568A6" w:rsidP="00F568A6">
            <w:pPr>
              <w:pStyle w:val="TableEntry"/>
            </w:pPr>
            <w:r>
              <w:t>503 (Service Unavailable)</w:t>
            </w:r>
          </w:p>
        </w:tc>
        <w:tc>
          <w:tcPr>
            <w:tcW w:w="5527" w:type="dxa"/>
          </w:tcPr>
          <w:p w14:paraId="49F8F5A0" w14:textId="7A7AACEF" w:rsidR="00F568A6" w:rsidRDefault="00F568A6" w:rsidP="00F568A6">
            <w:pPr>
              <w:pStyle w:val="TableEntry"/>
            </w:pPr>
            <w:r w:rsidRPr="00F568A6">
              <w:t xml:space="preserve">The origin server cannot handle the </w:t>
            </w:r>
            <w:r>
              <w:t xml:space="preserve">creation of the </w:t>
            </w:r>
            <w:r w:rsidR="0036637A">
              <w:t>Modality Performed Procedure Step</w:t>
            </w:r>
            <w:r w:rsidRPr="00F568A6">
              <w:t>; this may be a temporal or permanent state.</w:t>
            </w:r>
          </w:p>
        </w:tc>
      </w:tr>
    </w:tbl>
    <w:p w14:paraId="3EDFF5BA" w14:textId="77777777" w:rsidR="00D21308" w:rsidRPr="004833A3" w:rsidRDefault="00D21308" w:rsidP="0024556E"/>
    <w:p w14:paraId="140B9563" w14:textId="32ED9FD7" w:rsidR="0024556E" w:rsidRDefault="003102BE" w:rsidP="00A034FC">
      <w:pPr>
        <w:pStyle w:val="Heading4"/>
      </w:pPr>
      <w:bookmarkStart w:id="120" w:name="_Toc194311836"/>
      <w:r>
        <w:t>X.4</w:t>
      </w:r>
      <w:r w:rsidR="0024556E">
        <w:t>.3.2</w:t>
      </w:r>
      <w:r w:rsidR="0024556E">
        <w:tab/>
        <w:t>Response Header Fields</w:t>
      </w:r>
      <w:bookmarkEnd w:id="120"/>
    </w:p>
    <w:p w14:paraId="1B6EBC20" w14:textId="21157893" w:rsidR="0024556E" w:rsidRDefault="00EA715A" w:rsidP="0024556E">
      <w:r w:rsidRPr="00EA715A">
        <w:t xml:space="preserve">The origin server shall support header fields as required in Table </w:t>
      </w:r>
      <w:r w:rsidR="003102BE">
        <w:t>X.4</w:t>
      </w:r>
      <w:r w:rsidRPr="00EA715A">
        <w:t>.3-2.</w:t>
      </w:r>
    </w:p>
    <w:p w14:paraId="00A54D22" w14:textId="63696526" w:rsidR="007E6E0C" w:rsidRDefault="007E6E0C" w:rsidP="007F2F0A">
      <w:pPr>
        <w:pStyle w:val="TableTitle"/>
        <w:keepNext/>
      </w:pPr>
      <w:r w:rsidRPr="009E04E1">
        <w:t xml:space="preserve">Table </w:t>
      </w:r>
      <w:r w:rsidR="003102BE">
        <w:t>X.4</w:t>
      </w:r>
      <w:r w:rsidRPr="009E04E1">
        <w:t>.3-2. Response Header Fields</w:t>
      </w:r>
    </w:p>
    <w:tbl>
      <w:tblPr>
        <w:tblStyle w:val="TableGrid"/>
        <w:tblW w:w="0" w:type="auto"/>
        <w:jc w:val="center"/>
        <w:tblLook w:val="04A0" w:firstRow="1" w:lastRow="0" w:firstColumn="1" w:lastColumn="0" w:noHBand="0" w:noVBand="1"/>
      </w:tblPr>
      <w:tblGrid>
        <w:gridCol w:w="1991"/>
        <w:gridCol w:w="1276"/>
        <w:gridCol w:w="2257"/>
        <w:gridCol w:w="2126"/>
      </w:tblGrid>
      <w:tr w:rsidR="007F2F0A" w:rsidRPr="00F201D1" w14:paraId="699B54B4" w14:textId="77777777" w:rsidTr="00AC7023">
        <w:trPr>
          <w:jc w:val="center"/>
        </w:trPr>
        <w:tc>
          <w:tcPr>
            <w:tcW w:w="1991" w:type="dxa"/>
          </w:tcPr>
          <w:p w14:paraId="0229791E" w14:textId="77777777" w:rsidR="007F2F0A" w:rsidRPr="00F201D1" w:rsidRDefault="007F2F0A" w:rsidP="007F2F0A">
            <w:pPr>
              <w:pStyle w:val="TableEntry"/>
              <w:keepNext/>
              <w:jc w:val="center"/>
              <w:rPr>
                <w:b/>
                <w:bCs/>
              </w:rPr>
            </w:pPr>
            <w:r w:rsidRPr="00F201D1">
              <w:rPr>
                <w:b/>
                <w:bCs/>
              </w:rPr>
              <w:t>Name</w:t>
            </w:r>
          </w:p>
        </w:tc>
        <w:tc>
          <w:tcPr>
            <w:tcW w:w="1276" w:type="dxa"/>
          </w:tcPr>
          <w:p w14:paraId="0C182A4D" w14:textId="77777777" w:rsidR="007F2F0A" w:rsidRPr="00F201D1" w:rsidRDefault="007F2F0A" w:rsidP="007F2F0A">
            <w:pPr>
              <w:pStyle w:val="TableEntry"/>
              <w:keepNext/>
              <w:jc w:val="center"/>
              <w:rPr>
                <w:b/>
                <w:bCs/>
              </w:rPr>
            </w:pPr>
            <w:r>
              <w:rPr>
                <w:b/>
                <w:bCs/>
              </w:rPr>
              <w:t>Values</w:t>
            </w:r>
          </w:p>
        </w:tc>
        <w:tc>
          <w:tcPr>
            <w:tcW w:w="2257" w:type="dxa"/>
          </w:tcPr>
          <w:p w14:paraId="161B7A82" w14:textId="77777777" w:rsidR="007F2F0A" w:rsidRPr="00F201D1" w:rsidRDefault="007F2F0A" w:rsidP="007F2F0A">
            <w:pPr>
              <w:pStyle w:val="TableEntry"/>
              <w:keepNext/>
              <w:jc w:val="center"/>
              <w:rPr>
                <w:b/>
                <w:bCs/>
              </w:rPr>
            </w:pPr>
            <w:r w:rsidRPr="00F201D1">
              <w:rPr>
                <w:b/>
                <w:bCs/>
              </w:rPr>
              <w:t>Origin Server Usage</w:t>
            </w:r>
          </w:p>
        </w:tc>
        <w:tc>
          <w:tcPr>
            <w:tcW w:w="2126" w:type="dxa"/>
          </w:tcPr>
          <w:p w14:paraId="37378FFB" w14:textId="77777777" w:rsidR="007F2F0A" w:rsidRPr="00F201D1" w:rsidRDefault="007F2F0A" w:rsidP="007F2F0A">
            <w:pPr>
              <w:pStyle w:val="TableEntry"/>
              <w:keepNext/>
              <w:jc w:val="center"/>
              <w:rPr>
                <w:b/>
                <w:bCs/>
              </w:rPr>
            </w:pPr>
            <w:r w:rsidRPr="00F201D1">
              <w:rPr>
                <w:b/>
                <w:bCs/>
              </w:rPr>
              <w:t>Description</w:t>
            </w:r>
          </w:p>
        </w:tc>
      </w:tr>
      <w:tr w:rsidR="007F2F0A" w14:paraId="67D8955C" w14:textId="77777777" w:rsidTr="00AC7023">
        <w:trPr>
          <w:jc w:val="center"/>
        </w:trPr>
        <w:tc>
          <w:tcPr>
            <w:tcW w:w="1991" w:type="dxa"/>
          </w:tcPr>
          <w:p w14:paraId="070D6EB0" w14:textId="77777777" w:rsidR="007F2F0A" w:rsidRDefault="007F2F0A" w:rsidP="00652BF8">
            <w:pPr>
              <w:pStyle w:val="TableEntry"/>
            </w:pPr>
            <w:r>
              <w:t>Content-Type</w:t>
            </w:r>
          </w:p>
        </w:tc>
        <w:tc>
          <w:tcPr>
            <w:tcW w:w="1276" w:type="dxa"/>
          </w:tcPr>
          <w:p w14:paraId="295BFBA1" w14:textId="77777777" w:rsidR="007F2F0A" w:rsidRDefault="007F2F0A" w:rsidP="00652BF8">
            <w:pPr>
              <w:pStyle w:val="TableEntry"/>
            </w:pPr>
            <w:r>
              <w:t>media-type</w:t>
            </w:r>
          </w:p>
        </w:tc>
        <w:tc>
          <w:tcPr>
            <w:tcW w:w="2257" w:type="dxa"/>
          </w:tcPr>
          <w:p w14:paraId="48D110FA" w14:textId="77777777" w:rsidR="007F2F0A" w:rsidRDefault="007F2F0A" w:rsidP="00652BF8">
            <w:pPr>
              <w:pStyle w:val="TableEntry"/>
            </w:pPr>
            <w:r>
              <w:t>C</w:t>
            </w:r>
          </w:p>
        </w:tc>
        <w:tc>
          <w:tcPr>
            <w:tcW w:w="2126" w:type="dxa"/>
          </w:tcPr>
          <w:p w14:paraId="17851739" w14:textId="77777777" w:rsidR="007F2F0A" w:rsidRDefault="007F2F0A" w:rsidP="00652BF8">
            <w:pPr>
              <w:pStyle w:val="TableEntry"/>
            </w:pPr>
            <w:r>
              <w:t>See section 8.4.2.</w:t>
            </w:r>
          </w:p>
        </w:tc>
      </w:tr>
      <w:tr w:rsidR="007F2F0A" w14:paraId="0E7FC913" w14:textId="77777777" w:rsidTr="00AC7023">
        <w:trPr>
          <w:jc w:val="center"/>
        </w:trPr>
        <w:tc>
          <w:tcPr>
            <w:tcW w:w="1991" w:type="dxa"/>
          </w:tcPr>
          <w:p w14:paraId="7AE6D857" w14:textId="77777777" w:rsidR="007F2F0A" w:rsidRDefault="007F2F0A" w:rsidP="00652BF8">
            <w:pPr>
              <w:pStyle w:val="TableEntry"/>
            </w:pPr>
            <w:r>
              <w:t>Content-Encoding</w:t>
            </w:r>
          </w:p>
        </w:tc>
        <w:tc>
          <w:tcPr>
            <w:tcW w:w="1276" w:type="dxa"/>
          </w:tcPr>
          <w:p w14:paraId="05066D5B" w14:textId="77777777" w:rsidR="007F2F0A" w:rsidRDefault="007F2F0A" w:rsidP="00652BF8">
            <w:pPr>
              <w:pStyle w:val="TableEntry"/>
            </w:pPr>
            <w:r>
              <w:t>encoding</w:t>
            </w:r>
          </w:p>
        </w:tc>
        <w:tc>
          <w:tcPr>
            <w:tcW w:w="2257" w:type="dxa"/>
          </w:tcPr>
          <w:p w14:paraId="629DF753" w14:textId="77777777" w:rsidR="007F2F0A" w:rsidRDefault="007F2F0A" w:rsidP="00652BF8">
            <w:pPr>
              <w:pStyle w:val="TableEntry"/>
            </w:pPr>
            <w:r>
              <w:t>C</w:t>
            </w:r>
          </w:p>
        </w:tc>
        <w:tc>
          <w:tcPr>
            <w:tcW w:w="2126" w:type="dxa"/>
          </w:tcPr>
          <w:p w14:paraId="61261EFD" w14:textId="77777777" w:rsidR="007F2F0A" w:rsidRDefault="007F2F0A" w:rsidP="00652BF8">
            <w:pPr>
              <w:pStyle w:val="TableEntry"/>
            </w:pPr>
            <w:r>
              <w:t>See section 8.4.2.</w:t>
            </w:r>
          </w:p>
        </w:tc>
      </w:tr>
      <w:tr w:rsidR="007F2F0A" w14:paraId="61B41A63" w14:textId="77777777" w:rsidTr="00AC7023">
        <w:trPr>
          <w:jc w:val="center"/>
        </w:trPr>
        <w:tc>
          <w:tcPr>
            <w:tcW w:w="1991" w:type="dxa"/>
          </w:tcPr>
          <w:p w14:paraId="5751865D" w14:textId="77777777" w:rsidR="007F2F0A" w:rsidRDefault="007F2F0A" w:rsidP="00652BF8">
            <w:pPr>
              <w:pStyle w:val="TableEntry"/>
            </w:pPr>
            <w:r>
              <w:t>Content-Length</w:t>
            </w:r>
          </w:p>
        </w:tc>
        <w:tc>
          <w:tcPr>
            <w:tcW w:w="1276" w:type="dxa"/>
          </w:tcPr>
          <w:p w14:paraId="6D9C7AEB" w14:textId="77777777" w:rsidR="007F2F0A" w:rsidRDefault="007F2F0A" w:rsidP="00652BF8">
            <w:pPr>
              <w:pStyle w:val="TableEntry"/>
            </w:pPr>
            <w:r>
              <w:t>uint</w:t>
            </w:r>
          </w:p>
        </w:tc>
        <w:tc>
          <w:tcPr>
            <w:tcW w:w="2257" w:type="dxa"/>
          </w:tcPr>
          <w:p w14:paraId="2724811C" w14:textId="77777777" w:rsidR="007F2F0A" w:rsidRDefault="007F2F0A" w:rsidP="00652BF8">
            <w:pPr>
              <w:pStyle w:val="TableEntry"/>
            </w:pPr>
            <w:r>
              <w:t>C</w:t>
            </w:r>
          </w:p>
        </w:tc>
        <w:tc>
          <w:tcPr>
            <w:tcW w:w="2126" w:type="dxa"/>
          </w:tcPr>
          <w:p w14:paraId="3E79CCD7" w14:textId="77777777" w:rsidR="007F2F0A" w:rsidRDefault="007F2F0A" w:rsidP="00652BF8">
            <w:pPr>
              <w:pStyle w:val="TableEntry"/>
            </w:pPr>
            <w:r>
              <w:t>See section 8.4.3.</w:t>
            </w:r>
          </w:p>
        </w:tc>
      </w:tr>
    </w:tbl>
    <w:p w14:paraId="0BEA187D" w14:textId="77777777" w:rsidR="00EA715A" w:rsidRDefault="00EA715A" w:rsidP="0024556E"/>
    <w:p w14:paraId="1FFEF37E" w14:textId="77777777" w:rsidR="00EA715A" w:rsidRDefault="00EA715A" w:rsidP="00EA715A">
      <w:r>
        <w:t>All success responses shall also contain the Content Representation (see Section 8.4.2) and Payload header fields (see Section 8.4.3) with appropriate values.</w:t>
      </w:r>
    </w:p>
    <w:p w14:paraId="0233E435" w14:textId="39D1C79E" w:rsidR="0024556E" w:rsidRDefault="003102BE" w:rsidP="00A034FC">
      <w:pPr>
        <w:pStyle w:val="Heading4"/>
      </w:pPr>
      <w:bookmarkStart w:id="121" w:name="_Toc194311837"/>
      <w:r>
        <w:t>X.4</w:t>
      </w:r>
      <w:r w:rsidR="0024556E">
        <w:t>.3.3</w:t>
      </w:r>
      <w:r w:rsidR="0024556E">
        <w:tab/>
        <w:t>Response Payload</w:t>
      </w:r>
      <w:bookmarkEnd w:id="121"/>
    </w:p>
    <w:p w14:paraId="09348846" w14:textId="28F9B83B" w:rsidR="0024556E" w:rsidRDefault="00EA715A" w:rsidP="00FE3B13">
      <w:r>
        <w:t xml:space="preserve">A success response </w:t>
      </w:r>
      <w:r w:rsidR="008E3A18">
        <w:t>shall</w:t>
      </w:r>
      <w:r>
        <w:t xml:space="preserve"> have no payload.</w:t>
      </w:r>
    </w:p>
    <w:p w14:paraId="457413D2" w14:textId="07681A94" w:rsidR="00EA715A" w:rsidRDefault="00EA715A" w:rsidP="00FE3B13">
      <w:r w:rsidRPr="00EA715A">
        <w:t>A failure response payload may contain a Status Report describing any failures, warnings, or other useful information.</w:t>
      </w:r>
    </w:p>
    <w:p w14:paraId="58DD8317" w14:textId="2F2E6C77" w:rsidR="0024556E" w:rsidRDefault="003102BE" w:rsidP="00176148">
      <w:pPr>
        <w:pStyle w:val="Heading2"/>
      </w:pPr>
      <w:bookmarkStart w:id="122" w:name="_Toc194311838"/>
      <w:r>
        <w:t>X.5</w:t>
      </w:r>
      <w:r w:rsidR="0024556E">
        <w:tab/>
      </w:r>
      <w:r w:rsidR="00E0395F">
        <w:t xml:space="preserve">Update </w:t>
      </w:r>
      <w:r w:rsidR="00176148">
        <w:t>Transaction</w:t>
      </w:r>
      <w:bookmarkEnd w:id="122"/>
    </w:p>
    <w:p w14:paraId="1667810A" w14:textId="2ABF9D30" w:rsidR="00BB6552" w:rsidRPr="00BB6552" w:rsidRDefault="00BB6552" w:rsidP="00BB6552">
      <w:r w:rsidRPr="00BB6552">
        <w:t xml:space="preserve">This </w:t>
      </w:r>
      <w:r w:rsidR="004349EB">
        <w:t>T</w:t>
      </w:r>
      <w:r w:rsidRPr="00BB6552">
        <w:t xml:space="preserve">ransaction </w:t>
      </w:r>
      <w:r w:rsidR="00CD2AB7">
        <w:t xml:space="preserve">sets </w:t>
      </w:r>
      <w:r w:rsidRPr="00BB6552">
        <w:t xml:space="preserve">Attributes of an existing </w:t>
      </w:r>
      <w:r>
        <w:t>Modality Performed Procedure Step</w:t>
      </w:r>
      <w:r w:rsidRPr="00BB6552">
        <w:t xml:space="preserve">. It corresponds to the DIMSE </w:t>
      </w:r>
      <w:r>
        <w:t xml:space="preserve">MPPS </w:t>
      </w:r>
      <w:r w:rsidRPr="00BB6552">
        <w:t xml:space="preserve">N-SET </w:t>
      </w:r>
      <w:r w:rsidR="004349EB">
        <w:t>O</w:t>
      </w:r>
      <w:r w:rsidRPr="00BB6552">
        <w:t>peration</w:t>
      </w:r>
      <w:r>
        <w:t xml:space="preserve"> (see PS3.4, Section </w:t>
      </w:r>
      <w:r w:rsidR="00C0797D">
        <w:t>F.7.2.2</w:t>
      </w:r>
      <w:r>
        <w:t>)</w:t>
      </w:r>
      <w:r w:rsidRPr="00BB6552">
        <w:t>.</w:t>
      </w:r>
    </w:p>
    <w:p w14:paraId="3440C742" w14:textId="3F78368B" w:rsidR="0024556E" w:rsidRDefault="003102BE" w:rsidP="0024556E">
      <w:pPr>
        <w:pStyle w:val="Heading3"/>
      </w:pPr>
      <w:bookmarkStart w:id="123" w:name="_Toc194311839"/>
      <w:r>
        <w:t>X.5</w:t>
      </w:r>
      <w:r w:rsidR="0024556E">
        <w:t>.1</w:t>
      </w:r>
      <w:r w:rsidR="0024556E">
        <w:tab/>
        <w:t>Request</w:t>
      </w:r>
      <w:bookmarkEnd w:id="123"/>
    </w:p>
    <w:p w14:paraId="342905AC" w14:textId="77777777" w:rsidR="0024556E" w:rsidRDefault="0024556E" w:rsidP="0024556E">
      <w:r>
        <w:t>The request shall have the following syntax:</w:t>
      </w:r>
    </w:p>
    <w:p w14:paraId="57176B83" w14:textId="4C442FCE" w:rsidR="007F2F0A" w:rsidRPr="000512CC" w:rsidRDefault="007F2F0A" w:rsidP="007F2F0A">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 xml:space="preserve">PATCH SP /modality-performed-procedure-steps/{mppsUID} SP version CRLF </w:t>
      </w:r>
    </w:p>
    <w:p w14:paraId="38845675" w14:textId="77777777" w:rsidR="007F2F0A" w:rsidRPr="000512CC" w:rsidRDefault="007F2F0A" w:rsidP="007F2F0A">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 xml:space="preserve">Accept: 1#media-type CRLF </w:t>
      </w:r>
    </w:p>
    <w:p w14:paraId="47F5A67D" w14:textId="77777777" w:rsidR="007F2F0A" w:rsidRPr="000512CC" w:rsidRDefault="007F2F0A" w:rsidP="007F2F0A">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 xml:space="preserve">*(header-field CRLF) </w:t>
      </w:r>
    </w:p>
    <w:p w14:paraId="3600D709" w14:textId="77777777" w:rsidR="007F2F0A" w:rsidRPr="000512CC" w:rsidRDefault="007F2F0A" w:rsidP="007F2F0A">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 xml:space="preserve">CRLF </w:t>
      </w:r>
    </w:p>
    <w:p w14:paraId="24CB6809" w14:textId="6B618E29" w:rsidR="0024556E" w:rsidRPr="000512CC" w:rsidRDefault="007F2F0A" w:rsidP="0024556E">
      <w:pPr>
        <w:rPr>
          <w:rFonts w:ascii="Noto Sans Mono ExtraCondensed M" w:hAnsi="Noto Sans Mono ExtraCondensed M" w:cs="Noto Sans Mono ExtraCondensed M"/>
        </w:rPr>
      </w:pPr>
      <w:r w:rsidRPr="000512CC">
        <w:rPr>
          <w:rFonts w:ascii="Noto Sans Mono ExtraCondensed M" w:eastAsiaTheme="minorEastAsia" w:hAnsi="Noto Sans Mono ExtraCondensed M" w:cs="Noto Sans Mono ExtraCondensed M"/>
          <w:color w:val="000000"/>
          <w:sz w:val="18"/>
          <w:szCs w:val="18"/>
          <w:lang w:eastAsia="ja-JP"/>
        </w:rPr>
        <w:t>payload</w:t>
      </w:r>
    </w:p>
    <w:p w14:paraId="2A62DEDD" w14:textId="7513B2EC" w:rsidR="0024556E" w:rsidRDefault="003102BE" w:rsidP="0024556E">
      <w:pPr>
        <w:pStyle w:val="Heading4"/>
      </w:pPr>
      <w:bookmarkStart w:id="124" w:name="_Toc194311840"/>
      <w:r>
        <w:t>X.5</w:t>
      </w:r>
      <w:r w:rsidR="0024556E">
        <w:t>.1.1</w:t>
      </w:r>
      <w:r w:rsidR="0024556E">
        <w:tab/>
        <w:t>Target Resources</w:t>
      </w:r>
      <w:bookmarkEnd w:id="124"/>
    </w:p>
    <w:p w14:paraId="2E0C839A" w14:textId="6AD739C6" w:rsidR="0024556E" w:rsidRPr="0024556E" w:rsidRDefault="00A07A1F" w:rsidP="0024556E">
      <w:r w:rsidRPr="001A7FB6">
        <w:t xml:space="preserve">The Target Resource of this transaction is an individual </w:t>
      </w:r>
      <w:r w:rsidR="0036637A">
        <w:t>Modality Performed Procedure Step</w:t>
      </w:r>
      <w:r>
        <w:t xml:space="preserve"> identified </w:t>
      </w:r>
      <w:r w:rsidRPr="001A7FB6">
        <w:t xml:space="preserve">by its </w:t>
      </w:r>
      <w:r>
        <w:t xml:space="preserve">MPPS </w:t>
      </w:r>
      <w:r w:rsidRPr="001A7FB6">
        <w:t>UID.</w:t>
      </w:r>
    </w:p>
    <w:p w14:paraId="31217114" w14:textId="66A84B6F" w:rsidR="0024556E" w:rsidRDefault="003102BE" w:rsidP="0024556E">
      <w:pPr>
        <w:pStyle w:val="Heading4"/>
      </w:pPr>
      <w:bookmarkStart w:id="125" w:name="_Toc194311841"/>
      <w:r>
        <w:t>X.5</w:t>
      </w:r>
      <w:r w:rsidR="0024556E">
        <w:t>.1.2</w:t>
      </w:r>
      <w:r w:rsidR="0024556E">
        <w:tab/>
        <w:t>Query Parameters</w:t>
      </w:r>
      <w:bookmarkEnd w:id="125"/>
    </w:p>
    <w:p w14:paraId="6AFBE6B4" w14:textId="3BED8A62" w:rsidR="0024556E" w:rsidRPr="0024556E" w:rsidRDefault="00A07A1F" w:rsidP="0024556E">
      <w:r>
        <w:t>The request has no Query Parameters.</w:t>
      </w:r>
    </w:p>
    <w:p w14:paraId="5CCE6A72" w14:textId="68C5B7CB" w:rsidR="0024556E" w:rsidRDefault="003102BE" w:rsidP="0024556E">
      <w:pPr>
        <w:pStyle w:val="Heading4"/>
      </w:pPr>
      <w:bookmarkStart w:id="126" w:name="_Toc194311842"/>
      <w:r>
        <w:t>X.5</w:t>
      </w:r>
      <w:r w:rsidR="0024556E">
        <w:t>.1.3</w:t>
      </w:r>
      <w:r w:rsidR="0024556E">
        <w:tab/>
        <w:t>Request Header Fields</w:t>
      </w:r>
      <w:bookmarkEnd w:id="126"/>
    </w:p>
    <w:p w14:paraId="336E600D" w14:textId="41EB3CDE" w:rsidR="00A07A1F" w:rsidRDefault="00A07A1F" w:rsidP="00A07A1F">
      <w:r>
        <w:t xml:space="preserve">The origin server shall support Request Header Fields as required in Table </w:t>
      </w:r>
      <w:r w:rsidR="003102BE">
        <w:t>X.5</w:t>
      </w:r>
      <w:r>
        <w:t>.1-</w:t>
      </w:r>
      <w:r w:rsidR="00FB41E2">
        <w:t>1</w:t>
      </w:r>
      <w:r>
        <w:t>.</w:t>
      </w:r>
    </w:p>
    <w:p w14:paraId="2C67A6F2" w14:textId="22F97BB4" w:rsidR="00A07A1F" w:rsidRDefault="00A07A1F" w:rsidP="00A07A1F">
      <w:r>
        <w:t xml:space="preserve">The user agent shall supply Request Header Fields as required in Table </w:t>
      </w:r>
      <w:r w:rsidR="003102BE">
        <w:t>X.5</w:t>
      </w:r>
      <w:r>
        <w:t>.1-</w:t>
      </w:r>
      <w:r w:rsidR="00FB41E2">
        <w:t>1</w:t>
      </w:r>
      <w:r>
        <w:t>.</w:t>
      </w:r>
    </w:p>
    <w:p w14:paraId="1F7C4BB0" w14:textId="2260305C" w:rsidR="00A07A1F" w:rsidRDefault="00A07A1F" w:rsidP="00A07A1F">
      <w:pPr>
        <w:pStyle w:val="TableTitle"/>
        <w:keepNext/>
      </w:pPr>
      <w:r w:rsidRPr="00F201D1">
        <w:lastRenderedPageBreak/>
        <w:t xml:space="preserve">Table </w:t>
      </w:r>
      <w:r w:rsidR="003102BE">
        <w:t>X.5</w:t>
      </w:r>
      <w:r w:rsidRPr="00F201D1">
        <w:t>.1-</w:t>
      </w:r>
      <w:r w:rsidR="00FB41E2">
        <w:t>1</w:t>
      </w:r>
      <w:r w:rsidRPr="00F201D1">
        <w:t>. Request Header Fields</w:t>
      </w:r>
    </w:p>
    <w:tbl>
      <w:tblPr>
        <w:tblStyle w:val="TableGrid"/>
        <w:tblW w:w="0" w:type="auto"/>
        <w:tblLook w:val="04A0" w:firstRow="1" w:lastRow="0" w:firstColumn="1" w:lastColumn="0" w:noHBand="0" w:noVBand="1"/>
      </w:tblPr>
      <w:tblGrid>
        <w:gridCol w:w="846"/>
        <w:gridCol w:w="1276"/>
        <w:gridCol w:w="1417"/>
        <w:gridCol w:w="1559"/>
        <w:gridCol w:w="4252"/>
      </w:tblGrid>
      <w:tr w:rsidR="00A07A1F" w:rsidRPr="00F201D1" w14:paraId="042A009F" w14:textId="77777777" w:rsidTr="00652BF8">
        <w:tc>
          <w:tcPr>
            <w:tcW w:w="846" w:type="dxa"/>
            <w:vMerge w:val="restart"/>
          </w:tcPr>
          <w:p w14:paraId="7E705422" w14:textId="77777777" w:rsidR="00A07A1F" w:rsidRPr="00F201D1" w:rsidRDefault="00A07A1F" w:rsidP="00652BF8">
            <w:pPr>
              <w:pStyle w:val="TableEntry"/>
              <w:jc w:val="center"/>
              <w:rPr>
                <w:b/>
                <w:bCs/>
              </w:rPr>
            </w:pPr>
            <w:r w:rsidRPr="00F201D1">
              <w:rPr>
                <w:b/>
                <w:bCs/>
              </w:rPr>
              <w:t>Name</w:t>
            </w:r>
          </w:p>
        </w:tc>
        <w:tc>
          <w:tcPr>
            <w:tcW w:w="1276" w:type="dxa"/>
            <w:vMerge w:val="restart"/>
          </w:tcPr>
          <w:p w14:paraId="36589B35" w14:textId="77777777" w:rsidR="00A07A1F" w:rsidRPr="00F201D1" w:rsidRDefault="00A07A1F" w:rsidP="00652BF8">
            <w:pPr>
              <w:pStyle w:val="TableEntry"/>
              <w:jc w:val="center"/>
              <w:rPr>
                <w:b/>
                <w:bCs/>
              </w:rPr>
            </w:pPr>
            <w:r>
              <w:rPr>
                <w:b/>
                <w:bCs/>
              </w:rPr>
              <w:t>Values</w:t>
            </w:r>
          </w:p>
        </w:tc>
        <w:tc>
          <w:tcPr>
            <w:tcW w:w="2976" w:type="dxa"/>
            <w:gridSpan w:val="2"/>
          </w:tcPr>
          <w:p w14:paraId="004707AA" w14:textId="77777777" w:rsidR="00A07A1F" w:rsidRPr="00F201D1" w:rsidRDefault="00A07A1F" w:rsidP="00652BF8">
            <w:pPr>
              <w:pStyle w:val="TableEntry"/>
              <w:jc w:val="center"/>
              <w:rPr>
                <w:b/>
                <w:bCs/>
              </w:rPr>
            </w:pPr>
            <w:r w:rsidRPr="00F201D1">
              <w:rPr>
                <w:b/>
                <w:bCs/>
              </w:rPr>
              <w:t>Usage</w:t>
            </w:r>
          </w:p>
        </w:tc>
        <w:tc>
          <w:tcPr>
            <w:tcW w:w="4252" w:type="dxa"/>
            <w:vMerge w:val="restart"/>
          </w:tcPr>
          <w:p w14:paraId="3FFDBC35" w14:textId="77777777" w:rsidR="00A07A1F" w:rsidRPr="00F201D1" w:rsidRDefault="00A07A1F" w:rsidP="00652BF8">
            <w:pPr>
              <w:pStyle w:val="TableEntry"/>
              <w:jc w:val="center"/>
              <w:rPr>
                <w:b/>
                <w:bCs/>
              </w:rPr>
            </w:pPr>
            <w:r w:rsidRPr="00F201D1">
              <w:rPr>
                <w:b/>
                <w:bCs/>
              </w:rPr>
              <w:t>Description</w:t>
            </w:r>
          </w:p>
        </w:tc>
      </w:tr>
      <w:tr w:rsidR="00A07A1F" w:rsidRPr="00F201D1" w14:paraId="768BC949" w14:textId="77777777" w:rsidTr="00652BF8">
        <w:tc>
          <w:tcPr>
            <w:tcW w:w="846" w:type="dxa"/>
            <w:vMerge/>
          </w:tcPr>
          <w:p w14:paraId="5A667A93" w14:textId="77777777" w:rsidR="00A07A1F" w:rsidRPr="00F201D1" w:rsidRDefault="00A07A1F" w:rsidP="00652BF8">
            <w:pPr>
              <w:pStyle w:val="TableEntry"/>
              <w:jc w:val="center"/>
              <w:rPr>
                <w:b/>
                <w:bCs/>
              </w:rPr>
            </w:pPr>
          </w:p>
        </w:tc>
        <w:tc>
          <w:tcPr>
            <w:tcW w:w="1276" w:type="dxa"/>
            <w:vMerge/>
          </w:tcPr>
          <w:p w14:paraId="287936B1" w14:textId="77777777" w:rsidR="00A07A1F" w:rsidRPr="00F201D1" w:rsidRDefault="00A07A1F" w:rsidP="00652BF8">
            <w:pPr>
              <w:pStyle w:val="TableEntry"/>
              <w:jc w:val="center"/>
              <w:rPr>
                <w:b/>
                <w:bCs/>
              </w:rPr>
            </w:pPr>
          </w:p>
        </w:tc>
        <w:tc>
          <w:tcPr>
            <w:tcW w:w="1417" w:type="dxa"/>
          </w:tcPr>
          <w:p w14:paraId="4D33DD3F" w14:textId="77777777" w:rsidR="00A07A1F" w:rsidRPr="00F201D1" w:rsidRDefault="00A07A1F" w:rsidP="00652BF8">
            <w:pPr>
              <w:pStyle w:val="TableEntry"/>
              <w:jc w:val="center"/>
              <w:rPr>
                <w:b/>
                <w:bCs/>
              </w:rPr>
            </w:pPr>
            <w:r w:rsidRPr="00F201D1">
              <w:rPr>
                <w:b/>
                <w:bCs/>
              </w:rPr>
              <w:t>User Agent</w:t>
            </w:r>
          </w:p>
        </w:tc>
        <w:tc>
          <w:tcPr>
            <w:tcW w:w="1559" w:type="dxa"/>
          </w:tcPr>
          <w:p w14:paraId="59BB9586" w14:textId="77777777" w:rsidR="00A07A1F" w:rsidRPr="00F201D1" w:rsidRDefault="00A07A1F" w:rsidP="00652BF8">
            <w:pPr>
              <w:pStyle w:val="TableEntry"/>
              <w:jc w:val="center"/>
              <w:rPr>
                <w:b/>
                <w:bCs/>
              </w:rPr>
            </w:pPr>
            <w:r w:rsidRPr="00F201D1">
              <w:rPr>
                <w:b/>
                <w:bCs/>
              </w:rPr>
              <w:t>Origin Server</w:t>
            </w:r>
          </w:p>
        </w:tc>
        <w:tc>
          <w:tcPr>
            <w:tcW w:w="4252" w:type="dxa"/>
            <w:vMerge/>
          </w:tcPr>
          <w:p w14:paraId="0C641524" w14:textId="77777777" w:rsidR="00A07A1F" w:rsidRPr="00F201D1" w:rsidRDefault="00A07A1F" w:rsidP="00652BF8">
            <w:pPr>
              <w:pStyle w:val="TableEntry"/>
              <w:jc w:val="center"/>
              <w:rPr>
                <w:b/>
                <w:bCs/>
              </w:rPr>
            </w:pPr>
          </w:p>
        </w:tc>
      </w:tr>
      <w:tr w:rsidR="00A07A1F" w14:paraId="4F5377C0" w14:textId="77777777" w:rsidTr="00652BF8">
        <w:tc>
          <w:tcPr>
            <w:tcW w:w="846" w:type="dxa"/>
          </w:tcPr>
          <w:p w14:paraId="6BB5F319" w14:textId="77777777" w:rsidR="00A07A1F" w:rsidRDefault="00A07A1F" w:rsidP="00652BF8">
            <w:pPr>
              <w:pStyle w:val="TableEntry"/>
            </w:pPr>
            <w:r>
              <w:t>Accept</w:t>
            </w:r>
          </w:p>
        </w:tc>
        <w:tc>
          <w:tcPr>
            <w:tcW w:w="1276" w:type="dxa"/>
          </w:tcPr>
          <w:p w14:paraId="3E3BF068" w14:textId="77777777" w:rsidR="00A07A1F" w:rsidRDefault="00A07A1F" w:rsidP="00652BF8">
            <w:pPr>
              <w:pStyle w:val="TableEntry"/>
            </w:pPr>
            <w:r>
              <w:t>media-type</w:t>
            </w:r>
          </w:p>
        </w:tc>
        <w:tc>
          <w:tcPr>
            <w:tcW w:w="1417" w:type="dxa"/>
          </w:tcPr>
          <w:p w14:paraId="1C829608" w14:textId="77777777" w:rsidR="00A07A1F" w:rsidRDefault="00A07A1F" w:rsidP="00652BF8">
            <w:pPr>
              <w:pStyle w:val="TableEntry"/>
            </w:pPr>
            <w:r>
              <w:t>M</w:t>
            </w:r>
          </w:p>
        </w:tc>
        <w:tc>
          <w:tcPr>
            <w:tcW w:w="1559" w:type="dxa"/>
          </w:tcPr>
          <w:p w14:paraId="58C278FC" w14:textId="77777777" w:rsidR="00A07A1F" w:rsidRDefault="00A07A1F" w:rsidP="00652BF8">
            <w:pPr>
              <w:pStyle w:val="TableEntry"/>
            </w:pPr>
            <w:r>
              <w:t>M</w:t>
            </w:r>
          </w:p>
        </w:tc>
        <w:tc>
          <w:tcPr>
            <w:tcW w:w="4252" w:type="dxa"/>
          </w:tcPr>
          <w:p w14:paraId="37A851B6" w14:textId="77777777" w:rsidR="00A07A1F" w:rsidRDefault="00A07A1F" w:rsidP="00652BF8">
            <w:pPr>
              <w:pStyle w:val="TableEntry"/>
            </w:pPr>
            <w:r>
              <w:t>The Acceptable Media Types of the response payload.</w:t>
            </w:r>
          </w:p>
        </w:tc>
      </w:tr>
    </w:tbl>
    <w:p w14:paraId="75D67658" w14:textId="77777777" w:rsidR="0024556E" w:rsidRDefault="0024556E" w:rsidP="0024556E"/>
    <w:p w14:paraId="344B7F77" w14:textId="6E7E4A43" w:rsidR="00164284" w:rsidRPr="0024556E" w:rsidRDefault="00164284" w:rsidP="0024556E">
      <w:r>
        <w:t xml:space="preserve">See </w:t>
      </w:r>
      <w:r w:rsidR="00AB3E47">
        <w:t xml:space="preserve">also </w:t>
      </w:r>
      <w:r>
        <w:t>Section 8.4.</w:t>
      </w:r>
    </w:p>
    <w:p w14:paraId="3F87137E" w14:textId="38A3D5E2" w:rsidR="0024556E" w:rsidRDefault="003102BE" w:rsidP="0024556E">
      <w:pPr>
        <w:pStyle w:val="Heading4"/>
      </w:pPr>
      <w:bookmarkStart w:id="127" w:name="_Toc194311843"/>
      <w:r>
        <w:t>X.5</w:t>
      </w:r>
      <w:r w:rsidR="0024556E">
        <w:t>.1.4</w:t>
      </w:r>
      <w:r w:rsidR="0024556E">
        <w:tab/>
        <w:t>Request Payload</w:t>
      </w:r>
      <w:bookmarkEnd w:id="127"/>
    </w:p>
    <w:p w14:paraId="66CCDD82" w14:textId="77777777" w:rsidR="00A07A1F" w:rsidRDefault="00A07A1F" w:rsidP="00A07A1F">
      <w:r>
        <w:t>The request payload shall be present and shall contain one representation consistent with the Content-Type header field. The representation shall conform to Media Types described in Section 8.7.3 DICOM Media Type Sets. The payload shall conform to Section 8.6 Payloads.</w:t>
      </w:r>
    </w:p>
    <w:p w14:paraId="3C0396A0" w14:textId="5BCBC85A" w:rsidR="0024556E" w:rsidRPr="0024556E" w:rsidRDefault="00A07A1F" w:rsidP="00A07A1F">
      <w:r>
        <w:t xml:space="preserve">The request payload shall contain the </w:t>
      </w:r>
      <w:r w:rsidR="0036637A">
        <w:t>Modality Performed Procedure Step</w:t>
      </w:r>
      <w:r>
        <w:t xml:space="preserve"> attributes with which the user agent requests the origin server to </w:t>
      </w:r>
      <w:r w:rsidR="00CD7095">
        <w:t xml:space="preserve">update </w:t>
      </w:r>
      <w:r>
        <w:t xml:space="preserve">a </w:t>
      </w:r>
      <w:r w:rsidR="0036637A">
        <w:t>Modality Performed Procedure Step</w:t>
      </w:r>
      <w:r>
        <w:t xml:space="preserve"> resource</w:t>
      </w:r>
      <w:r w:rsidR="00C05F08">
        <w:t>,</w:t>
      </w:r>
      <w:r>
        <w:t xml:space="preserve"> according to PS3.4, Table F.7.2-1, requirement type N-SET (SCU).</w:t>
      </w:r>
    </w:p>
    <w:p w14:paraId="70B64766" w14:textId="36B76425" w:rsidR="0024556E" w:rsidRDefault="003102BE" w:rsidP="0024556E">
      <w:pPr>
        <w:pStyle w:val="Heading3"/>
      </w:pPr>
      <w:bookmarkStart w:id="128" w:name="_Toc194311844"/>
      <w:r>
        <w:t>X.5</w:t>
      </w:r>
      <w:r w:rsidR="0024556E">
        <w:t>.2</w:t>
      </w:r>
      <w:r w:rsidR="0024556E">
        <w:tab/>
        <w:t>Behavior</w:t>
      </w:r>
      <w:bookmarkEnd w:id="128"/>
    </w:p>
    <w:p w14:paraId="1BDDF4A4" w14:textId="36735B4F" w:rsidR="0024556E" w:rsidRPr="0024556E" w:rsidRDefault="00A07A1F" w:rsidP="0024556E">
      <w:r>
        <w:t xml:space="preserve">The origin server shall update the </w:t>
      </w:r>
      <w:r w:rsidR="0036637A">
        <w:t>Modality Performed Procedure Step</w:t>
      </w:r>
      <w:r>
        <w:t xml:space="preserve"> identified by the provided MPPS UID with the provided attributes in the payload.</w:t>
      </w:r>
    </w:p>
    <w:p w14:paraId="2CFEF04D" w14:textId="786E9A91" w:rsidR="0024556E" w:rsidRDefault="003102BE" w:rsidP="0024556E">
      <w:pPr>
        <w:pStyle w:val="Heading3"/>
      </w:pPr>
      <w:bookmarkStart w:id="129" w:name="_Toc194311845"/>
      <w:r>
        <w:t>X.5</w:t>
      </w:r>
      <w:r w:rsidR="0024556E">
        <w:t>.3</w:t>
      </w:r>
      <w:r w:rsidR="0024556E">
        <w:tab/>
        <w:t>Response</w:t>
      </w:r>
      <w:bookmarkEnd w:id="129"/>
    </w:p>
    <w:p w14:paraId="2B70FEFE" w14:textId="77777777" w:rsidR="00A07A1F" w:rsidRDefault="00A07A1F" w:rsidP="00A07A1F">
      <w:r>
        <w:t>The response shall have the following syntax:</w:t>
      </w:r>
    </w:p>
    <w:p w14:paraId="28F31BCF" w14:textId="77777777" w:rsidR="00A07A1F" w:rsidRPr="000512CC" w:rsidRDefault="00A07A1F" w:rsidP="00A07A1F">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 xml:space="preserve">version SP status-code SP reason-phrase CRLF </w:t>
      </w:r>
    </w:p>
    <w:p w14:paraId="4B5580B4" w14:textId="325EF613" w:rsidR="0024556E" w:rsidRPr="000512CC" w:rsidRDefault="00A07A1F" w:rsidP="00A07A1F">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 xml:space="preserve">CRLF </w:t>
      </w:r>
    </w:p>
    <w:p w14:paraId="27FD0C9D" w14:textId="027E57CC" w:rsidR="004B2751" w:rsidRPr="000512CC" w:rsidRDefault="004B2751" w:rsidP="00A07A1F">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[payload]</w:t>
      </w:r>
    </w:p>
    <w:p w14:paraId="0D3C1759" w14:textId="77777777" w:rsidR="00A07A1F" w:rsidRPr="00A07A1F" w:rsidRDefault="00A07A1F" w:rsidP="00A07A1F">
      <w:pPr>
        <w:tabs>
          <w:tab w:val="clear" w:pos="720"/>
        </w:tabs>
        <w:overflowPunct/>
        <w:spacing w:after="0"/>
        <w:textAlignment w:val="auto"/>
        <w:rPr>
          <w:rFonts w:ascii="NotoSansMonoCJKsc-Regular" w:eastAsiaTheme="minorEastAsia" w:hAnsi="NotoSansMonoCJKsc-Regular" w:cs="NotoSansMonoCJKsc-Regular"/>
          <w:color w:val="000000"/>
          <w:sz w:val="18"/>
          <w:szCs w:val="18"/>
          <w:lang w:eastAsia="ja-JP"/>
        </w:rPr>
      </w:pPr>
    </w:p>
    <w:p w14:paraId="2A376537" w14:textId="703525FE" w:rsidR="0024556E" w:rsidRDefault="003102BE" w:rsidP="00A034FC">
      <w:pPr>
        <w:pStyle w:val="Heading4"/>
      </w:pPr>
      <w:bookmarkStart w:id="130" w:name="_Toc194311846"/>
      <w:r>
        <w:t>X.5</w:t>
      </w:r>
      <w:r w:rsidR="0024556E">
        <w:t>.3.1</w:t>
      </w:r>
      <w:r w:rsidR="0024556E">
        <w:tab/>
        <w:t>Status Codes</w:t>
      </w:r>
      <w:bookmarkEnd w:id="130"/>
    </w:p>
    <w:p w14:paraId="5A68A45B" w14:textId="5254A609" w:rsidR="004B2751" w:rsidRDefault="004B2751" w:rsidP="004B2751">
      <w:r>
        <w:t xml:space="preserve">Table </w:t>
      </w:r>
      <w:r w:rsidR="003102BE">
        <w:t>X.5</w:t>
      </w:r>
      <w:r>
        <w:t xml:space="preserve">.3-1 </w:t>
      </w:r>
      <w:r w:rsidRPr="00D21308">
        <w:t>shows some common status codes corresponding to this transaction. See also Section 8.5 for additional status codes.</w:t>
      </w:r>
    </w:p>
    <w:p w14:paraId="7B76117E" w14:textId="2C20F95D" w:rsidR="004B2751" w:rsidRDefault="004B2751" w:rsidP="004B2751">
      <w:pPr>
        <w:pStyle w:val="TableTitle"/>
      </w:pPr>
      <w:r w:rsidRPr="00D21308">
        <w:t xml:space="preserve">Table </w:t>
      </w:r>
      <w:r w:rsidR="003102BE">
        <w:t>X.5</w:t>
      </w:r>
      <w:r w:rsidRPr="00D21308">
        <w:t>.3-1. Status Code Meaning</w:t>
      </w:r>
    </w:p>
    <w:tbl>
      <w:tblPr>
        <w:tblStyle w:val="TableGrid"/>
        <w:tblW w:w="0" w:type="auto"/>
        <w:tblLook w:val="04A0" w:firstRow="1" w:lastRow="0" w:firstColumn="1" w:lastColumn="0" w:noHBand="0" w:noVBand="1"/>
      </w:tblPr>
      <w:tblGrid>
        <w:gridCol w:w="1129"/>
        <w:gridCol w:w="2694"/>
        <w:gridCol w:w="5527"/>
      </w:tblGrid>
      <w:tr w:rsidR="004B2751" w:rsidRPr="00F568A6" w14:paraId="1DDB1327" w14:textId="77777777" w:rsidTr="00652BF8">
        <w:tc>
          <w:tcPr>
            <w:tcW w:w="1129" w:type="dxa"/>
          </w:tcPr>
          <w:p w14:paraId="7B8A1830" w14:textId="77777777" w:rsidR="004B2751" w:rsidRPr="00F568A6" w:rsidRDefault="004B2751" w:rsidP="00652BF8">
            <w:pPr>
              <w:pStyle w:val="TableEntry"/>
              <w:jc w:val="center"/>
              <w:rPr>
                <w:b/>
                <w:bCs/>
              </w:rPr>
            </w:pPr>
            <w:r w:rsidRPr="00F568A6">
              <w:rPr>
                <w:b/>
                <w:bCs/>
              </w:rPr>
              <w:t>Status</w:t>
            </w:r>
          </w:p>
        </w:tc>
        <w:tc>
          <w:tcPr>
            <w:tcW w:w="2694" w:type="dxa"/>
          </w:tcPr>
          <w:p w14:paraId="7BCEEEBB" w14:textId="77777777" w:rsidR="004B2751" w:rsidRPr="00F568A6" w:rsidRDefault="004B2751" w:rsidP="00652BF8">
            <w:pPr>
              <w:pStyle w:val="TableEntry"/>
              <w:jc w:val="center"/>
              <w:rPr>
                <w:b/>
                <w:bCs/>
              </w:rPr>
            </w:pPr>
            <w:r w:rsidRPr="00F568A6">
              <w:rPr>
                <w:b/>
                <w:bCs/>
              </w:rPr>
              <w:t>Code</w:t>
            </w:r>
          </w:p>
        </w:tc>
        <w:tc>
          <w:tcPr>
            <w:tcW w:w="5527" w:type="dxa"/>
          </w:tcPr>
          <w:p w14:paraId="4CA98188" w14:textId="77777777" w:rsidR="004B2751" w:rsidRPr="00F568A6" w:rsidRDefault="004B2751" w:rsidP="00652BF8">
            <w:pPr>
              <w:pStyle w:val="TableEntry"/>
              <w:jc w:val="center"/>
              <w:rPr>
                <w:b/>
                <w:bCs/>
              </w:rPr>
            </w:pPr>
            <w:r w:rsidRPr="00F568A6">
              <w:rPr>
                <w:b/>
                <w:bCs/>
              </w:rPr>
              <w:t>Meaning</w:t>
            </w:r>
          </w:p>
        </w:tc>
      </w:tr>
      <w:tr w:rsidR="004B2751" w14:paraId="739E1DE8" w14:textId="77777777" w:rsidTr="00652BF8">
        <w:tc>
          <w:tcPr>
            <w:tcW w:w="1129" w:type="dxa"/>
          </w:tcPr>
          <w:p w14:paraId="787A8359" w14:textId="77777777" w:rsidR="004B2751" w:rsidRDefault="004B2751" w:rsidP="00652BF8">
            <w:pPr>
              <w:pStyle w:val="TableEntry"/>
            </w:pPr>
            <w:r>
              <w:t>Success</w:t>
            </w:r>
          </w:p>
        </w:tc>
        <w:tc>
          <w:tcPr>
            <w:tcW w:w="2694" w:type="dxa"/>
          </w:tcPr>
          <w:p w14:paraId="0F0DF8C7" w14:textId="77777777" w:rsidR="004B2751" w:rsidRDefault="004B2751" w:rsidP="00652BF8">
            <w:pPr>
              <w:pStyle w:val="TableEntry"/>
            </w:pPr>
            <w:r>
              <w:t>200 (OK)</w:t>
            </w:r>
          </w:p>
        </w:tc>
        <w:tc>
          <w:tcPr>
            <w:tcW w:w="5527" w:type="dxa"/>
          </w:tcPr>
          <w:p w14:paraId="260D9F1F" w14:textId="7716D2F5" w:rsidR="004B2751" w:rsidRDefault="004B2751" w:rsidP="00652BF8">
            <w:pPr>
              <w:pStyle w:val="TableEntry"/>
            </w:pPr>
            <w:r w:rsidRPr="00D21308">
              <w:t xml:space="preserve">The origin server </w:t>
            </w:r>
            <w:r>
              <w:t xml:space="preserve">has updated the </w:t>
            </w:r>
            <w:r w:rsidR="0036637A">
              <w:t>Modality Performed Procedure Step</w:t>
            </w:r>
            <w:r>
              <w:t xml:space="preserve"> with the provided attributes.</w:t>
            </w:r>
          </w:p>
        </w:tc>
      </w:tr>
      <w:tr w:rsidR="004B2751" w14:paraId="5E30CE97" w14:textId="77777777" w:rsidTr="00652BF8">
        <w:tc>
          <w:tcPr>
            <w:tcW w:w="1129" w:type="dxa"/>
            <w:vMerge w:val="restart"/>
          </w:tcPr>
          <w:p w14:paraId="13EE4F96" w14:textId="267CBB7B" w:rsidR="004B2751" w:rsidRDefault="004B2751" w:rsidP="00652BF8">
            <w:pPr>
              <w:pStyle w:val="TableEntry"/>
            </w:pPr>
            <w:r>
              <w:t>Failure</w:t>
            </w:r>
          </w:p>
        </w:tc>
        <w:tc>
          <w:tcPr>
            <w:tcW w:w="2694" w:type="dxa"/>
          </w:tcPr>
          <w:p w14:paraId="386FDC2C" w14:textId="77777777" w:rsidR="004B2751" w:rsidRDefault="004B2751" w:rsidP="00652BF8">
            <w:pPr>
              <w:pStyle w:val="TableEntry"/>
            </w:pPr>
            <w:r>
              <w:t>400 (Bad Request)</w:t>
            </w:r>
          </w:p>
        </w:tc>
        <w:tc>
          <w:tcPr>
            <w:tcW w:w="5527" w:type="dxa"/>
          </w:tcPr>
          <w:p w14:paraId="365E640B" w14:textId="566B73E8" w:rsidR="004B2751" w:rsidRDefault="004B2751" w:rsidP="00652BF8">
            <w:pPr>
              <w:pStyle w:val="TableEntry"/>
            </w:pPr>
            <w:r w:rsidRPr="00D21308">
              <w:t xml:space="preserve">The origin server cannot handle the </w:t>
            </w:r>
            <w:r>
              <w:t xml:space="preserve">update </w:t>
            </w:r>
            <w:r w:rsidRPr="00D21308">
              <w:t>request because of errors in the request headers or parameters.</w:t>
            </w:r>
          </w:p>
        </w:tc>
      </w:tr>
      <w:tr w:rsidR="00965AB5" w14:paraId="6C0D26BE" w14:textId="77777777" w:rsidTr="00652BF8">
        <w:tc>
          <w:tcPr>
            <w:tcW w:w="1129" w:type="dxa"/>
            <w:vMerge/>
          </w:tcPr>
          <w:p w14:paraId="6173B640" w14:textId="77777777" w:rsidR="00965AB5" w:rsidRDefault="00965AB5" w:rsidP="00652BF8">
            <w:pPr>
              <w:pStyle w:val="TableEntry"/>
            </w:pPr>
          </w:p>
        </w:tc>
        <w:tc>
          <w:tcPr>
            <w:tcW w:w="2694" w:type="dxa"/>
          </w:tcPr>
          <w:p w14:paraId="2F239097" w14:textId="012FACD5" w:rsidR="00965AB5" w:rsidRDefault="00965AB5" w:rsidP="00652BF8">
            <w:pPr>
              <w:pStyle w:val="TableEntry"/>
            </w:pPr>
            <w:r>
              <w:t>404 (Not Found)</w:t>
            </w:r>
          </w:p>
        </w:tc>
        <w:tc>
          <w:tcPr>
            <w:tcW w:w="5527" w:type="dxa"/>
          </w:tcPr>
          <w:p w14:paraId="026EB472" w14:textId="5E238BFE" w:rsidR="00965AB5" w:rsidRPr="00D21308" w:rsidRDefault="00933CB1" w:rsidP="00652BF8">
            <w:pPr>
              <w:pStyle w:val="TableEntry"/>
            </w:pPr>
            <w:r>
              <w:t>The origin server has no knowledge about the target Modality Performed Procedure Step.</w:t>
            </w:r>
          </w:p>
        </w:tc>
      </w:tr>
      <w:tr w:rsidR="004B2751" w14:paraId="51317694" w14:textId="77777777" w:rsidTr="00652BF8">
        <w:tc>
          <w:tcPr>
            <w:tcW w:w="1129" w:type="dxa"/>
            <w:vMerge/>
          </w:tcPr>
          <w:p w14:paraId="11725378" w14:textId="77777777" w:rsidR="004B2751" w:rsidRDefault="004B2751" w:rsidP="00652BF8">
            <w:pPr>
              <w:pStyle w:val="TableEntry"/>
            </w:pPr>
          </w:p>
        </w:tc>
        <w:tc>
          <w:tcPr>
            <w:tcW w:w="2694" w:type="dxa"/>
          </w:tcPr>
          <w:p w14:paraId="69F8E98C" w14:textId="77777777" w:rsidR="004B2751" w:rsidRDefault="004B2751" w:rsidP="00652BF8">
            <w:pPr>
              <w:pStyle w:val="TableEntry"/>
            </w:pPr>
            <w:r>
              <w:t>409 (Conflict)</w:t>
            </w:r>
          </w:p>
        </w:tc>
        <w:tc>
          <w:tcPr>
            <w:tcW w:w="5527" w:type="dxa"/>
          </w:tcPr>
          <w:p w14:paraId="0D24A097" w14:textId="31A6E1F9" w:rsidR="004B2751" w:rsidRDefault="004B2751" w:rsidP="00652BF8">
            <w:pPr>
              <w:pStyle w:val="TableEntry"/>
            </w:pPr>
            <w:r w:rsidRPr="00D21308">
              <w:t xml:space="preserve">The origin server cannot </w:t>
            </w:r>
            <w:r>
              <w:t xml:space="preserve">update the </w:t>
            </w:r>
            <w:r w:rsidR="00D22BFF">
              <w:t xml:space="preserve">target </w:t>
            </w:r>
            <w:r w:rsidR="0036637A">
              <w:t>Modality Performed Procedure Step</w:t>
            </w:r>
            <w:r>
              <w:t xml:space="preserve">, for instance </w:t>
            </w:r>
            <w:r w:rsidRPr="00D21308">
              <w:t xml:space="preserve">because the </w:t>
            </w:r>
            <w:r>
              <w:t xml:space="preserve">changes </w:t>
            </w:r>
            <w:r w:rsidRPr="00D21308">
              <w:t xml:space="preserve">provided </w:t>
            </w:r>
            <w:r>
              <w:t xml:space="preserve">are incompatible with the data </w:t>
            </w:r>
            <w:r w:rsidR="00AC7023">
              <w:t>of</w:t>
            </w:r>
            <w:r>
              <w:t xml:space="preserve"> the </w:t>
            </w:r>
            <w:r w:rsidR="00D22BFF">
              <w:t>target</w:t>
            </w:r>
            <w:r>
              <w:t xml:space="preserve"> </w:t>
            </w:r>
            <w:r w:rsidR="0036637A">
              <w:t>Modality Performed Procedure Step</w:t>
            </w:r>
            <w:r w:rsidRPr="00D21308">
              <w:t>.</w:t>
            </w:r>
          </w:p>
        </w:tc>
      </w:tr>
      <w:tr w:rsidR="00933CB1" w14:paraId="5F92A8E7" w14:textId="77777777" w:rsidTr="00652BF8">
        <w:tc>
          <w:tcPr>
            <w:tcW w:w="1129" w:type="dxa"/>
            <w:vMerge/>
          </w:tcPr>
          <w:p w14:paraId="0B68F69F" w14:textId="77777777" w:rsidR="00933CB1" w:rsidRDefault="00933CB1" w:rsidP="00933CB1">
            <w:pPr>
              <w:pStyle w:val="TableEntry"/>
            </w:pPr>
          </w:p>
        </w:tc>
        <w:tc>
          <w:tcPr>
            <w:tcW w:w="2694" w:type="dxa"/>
          </w:tcPr>
          <w:p w14:paraId="54C9DCEB" w14:textId="3D666B74" w:rsidR="00933CB1" w:rsidRDefault="00933CB1" w:rsidP="00933CB1">
            <w:pPr>
              <w:pStyle w:val="TableEntry"/>
            </w:pPr>
            <w:r>
              <w:t>410 (Gone)</w:t>
            </w:r>
          </w:p>
        </w:tc>
        <w:tc>
          <w:tcPr>
            <w:tcW w:w="5527" w:type="dxa"/>
          </w:tcPr>
          <w:p w14:paraId="5F2D1530" w14:textId="1B645295" w:rsidR="00933CB1" w:rsidRPr="00D21308" w:rsidRDefault="00933CB1" w:rsidP="00933CB1">
            <w:pPr>
              <w:pStyle w:val="TableEntry"/>
            </w:pPr>
            <w:r>
              <w:t>The origin server knows that the target Modality Performed Procedure Step did exist but has been deleted.</w:t>
            </w:r>
          </w:p>
        </w:tc>
      </w:tr>
      <w:tr w:rsidR="00933CB1" w14:paraId="437E981C" w14:textId="77777777" w:rsidTr="00652BF8">
        <w:tc>
          <w:tcPr>
            <w:tcW w:w="1129" w:type="dxa"/>
            <w:vMerge/>
          </w:tcPr>
          <w:p w14:paraId="719EEEAB" w14:textId="77777777" w:rsidR="00933CB1" w:rsidRDefault="00933CB1" w:rsidP="00933CB1">
            <w:pPr>
              <w:pStyle w:val="TableEntry"/>
            </w:pPr>
          </w:p>
        </w:tc>
        <w:tc>
          <w:tcPr>
            <w:tcW w:w="2694" w:type="dxa"/>
          </w:tcPr>
          <w:p w14:paraId="79370D54" w14:textId="77777777" w:rsidR="00933CB1" w:rsidRDefault="00933CB1" w:rsidP="00933CB1">
            <w:pPr>
              <w:pStyle w:val="TableEntry"/>
            </w:pPr>
            <w:r>
              <w:t>503 (Service Unavailable)</w:t>
            </w:r>
          </w:p>
        </w:tc>
        <w:tc>
          <w:tcPr>
            <w:tcW w:w="5527" w:type="dxa"/>
          </w:tcPr>
          <w:p w14:paraId="50074F6B" w14:textId="13928FE5" w:rsidR="00933CB1" w:rsidRDefault="00933CB1" w:rsidP="00933CB1">
            <w:pPr>
              <w:pStyle w:val="TableEntry"/>
            </w:pPr>
            <w:r w:rsidRPr="00F568A6">
              <w:t xml:space="preserve">The origin server cannot handle the </w:t>
            </w:r>
            <w:r>
              <w:t>creation of the Modality Performed Procedure Step</w:t>
            </w:r>
            <w:r w:rsidRPr="00F568A6">
              <w:t>; this may be a temporal or permanent state.</w:t>
            </w:r>
          </w:p>
        </w:tc>
      </w:tr>
    </w:tbl>
    <w:p w14:paraId="2A32B112" w14:textId="77777777" w:rsidR="0024556E" w:rsidRDefault="0024556E" w:rsidP="0024556E"/>
    <w:p w14:paraId="017ABF9A" w14:textId="3F5A13D8" w:rsidR="004B2751" w:rsidRDefault="004B2751" w:rsidP="001046E2">
      <w:pPr>
        <w:pStyle w:val="Note"/>
      </w:pPr>
      <w:r>
        <w:lastRenderedPageBreak/>
        <w:t>Note</w:t>
      </w:r>
      <w:r>
        <w:tab/>
      </w:r>
      <w:r w:rsidR="00050FC4">
        <w:t>When it is requested that attributes are to be updated while these have not been made available at creation time, a</w:t>
      </w:r>
      <w:r>
        <w:t xml:space="preserve"> 409 (Conflict) can be returned</w:t>
      </w:r>
      <w:r w:rsidR="00050FC4">
        <w:t>; this is the case</w:t>
      </w:r>
      <w:r>
        <w:t xml:space="preserve"> </w:t>
      </w:r>
      <w:r w:rsidR="00050FC4">
        <w:t xml:space="preserve">when </w:t>
      </w:r>
      <w:r>
        <w:t xml:space="preserve">PS3.4, Table F.7.2-1 </w:t>
      </w:r>
      <w:r w:rsidR="00050FC4">
        <w:t xml:space="preserve">specifies that these attributes </w:t>
      </w:r>
      <w:r>
        <w:t xml:space="preserve">should have been made available at </w:t>
      </w:r>
      <w:r w:rsidR="00050FC4">
        <w:t xml:space="preserve">creation </w:t>
      </w:r>
      <w:r>
        <w:t>time.</w:t>
      </w:r>
    </w:p>
    <w:p w14:paraId="78E7F1A2" w14:textId="77777777" w:rsidR="001046E2" w:rsidRPr="004833A3" w:rsidRDefault="001046E2" w:rsidP="001046E2">
      <w:pPr>
        <w:pStyle w:val="Note"/>
      </w:pPr>
    </w:p>
    <w:p w14:paraId="75BFBAF4" w14:textId="6FB79D3D" w:rsidR="0024556E" w:rsidRDefault="003102BE" w:rsidP="00A034FC">
      <w:pPr>
        <w:pStyle w:val="Heading4"/>
      </w:pPr>
      <w:bookmarkStart w:id="131" w:name="_Toc194311847"/>
      <w:r>
        <w:t>X.5</w:t>
      </w:r>
      <w:r w:rsidR="0024556E">
        <w:t>.3.2</w:t>
      </w:r>
      <w:r w:rsidR="0024556E">
        <w:tab/>
        <w:t>Response Header Fields</w:t>
      </w:r>
      <w:bookmarkEnd w:id="131"/>
    </w:p>
    <w:p w14:paraId="54D1B380" w14:textId="7DA79C56" w:rsidR="004B2751" w:rsidRDefault="004B2751" w:rsidP="004B2751">
      <w:r w:rsidRPr="00EA715A">
        <w:t xml:space="preserve">The origin server shall support header fields as required in Table </w:t>
      </w:r>
      <w:r w:rsidR="003102BE">
        <w:t>X.5</w:t>
      </w:r>
      <w:r w:rsidRPr="00EA715A">
        <w:t>.3-2.</w:t>
      </w:r>
    </w:p>
    <w:p w14:paraId="0BE00933" w14:textId="1D830916" w:rsidR="004B2751" w:rsidRDefault="004B2751" w:rsidP="004B2751">
      <w:pPr>
        <w:pStyle w:val="TableTitle"/>
        <w:keepNext/>
      </w:pPr>
      <w:r w:rsidRPr="009E04E1">
        <w:t xml:space="preserve">Table </w:t>
      </w:r>
      <w:r w:rsidR="003102BE">
        <w:t>X.5</w:t>
      </w:r>
      <w:r w:rsidRPr="009E04E1">
        <w:t>.3-2. Response Header Fields</w:t>
      </w:r>
    </w:p>
    <w:tbl>
      <w:tblPr>
        <w:tblStyle w:val="TableGrid"/>
        <w:tblW w:w="0" w:type="auto"/>
        <w:jc w:val="center"/>
        <w:tblLook w:val="04A0" w:firstRow="1" w:lastRow="0" w:firstColumn="1" w:lastColumn="0" w:noHBand="0" w:noVBand="1"/>
      </w:tblPr>
      <w:tblGrid>
        <w:gridCol w:w="1991"/>
        <w:gridCol w:w="1276"/>
        <w:gridCol w:w="2540"/>
        <w:gridCol w:w="1985"/>
      </w:tblGrid>
      <w:tr w:rsidR="004B2751" w:rsidRPr="00F201D1" w14:paraId="3A6E9E38" w14:textId="77777777" w:rsidTr="000C4DD7">
        <w:trPr>
          <w:jc w:val="center"/>
        </w:trPr>
        <w:tc>
          <w:tcPr>
            <w:tcW w:w="1991" w:type="dxa"/>
          </w:tcPr>
          <w:p w14:paraId="2CCD98E2" w14:textId="77777777" w:rsidR="004B2751" w:rsidRPr="00F201D1" w:rsidRDefault="004B2751" w:rsidP="00652BF8">
            <w:pPr>
              <w:pStyle w:val="TableEntry"/>
              <w:keepNext/>
              <w:jc w:val="center"/>
              <w:rPr>
                <w:b/>
                <w:bCs/>
              </w:rPr>
            </w:pPr>
            <w:r w:rsidRPr="00F201D1">
              <w:rPr>
                <w:b/>
                <w:bCs/>
              </w:rPr>
              <w:t>Name</w:t>
            </w:r>
          </w:p>
        </w:tc>
        <w:tc>
          <w:tcPr>
            <w:tcW w:w="1276" w:type="dxa"/>
          </w:tcPr>
          <w:p w14:paraId="666EE825" w14:textId="77777777" w:rsidR="004B2751" w:rsidRPr="00F201D1" w:rsidRDefault="004B2751" w:rsidP="00652BF8">
            <w:pPr>
              <w:pStyle w:val="TableEntry"/>
              <w:keepNext/>
              <w:jc w:val="center"/>
              <w:rPr>
                <w:b/>
                <w:bCs/>
              </w:rPr>
            </w:pPr>
            <w:r>
              <w:rPr>
                <w:b/>
                <w:bCs/>
              </w:rPr>
              <w:t>Values</w:t>
            </w:r>
          </w:p>
        </w:tc>
        <w:tc>
          <w:tcPr>
            <w:tcW w:w="2540" w:type="dxa"/>
          </w:tcPr>
          <w:p w14:paraId="47CCCFAC" w14:textId="77777777" w:rsidR="004B2751" w:rsidRPr="00F201D1" w:rsidRDefault="004B2751" w:rsidP="00652BF8">
            <w:pPr>
              <w:pStyle w:val="TableEntry"/>
              <w:keepNext/>
              <w:jc w:val="center"/>
              <w:rPr>
                <w:b/>
                <w:bCs/>
              </w:rPr>
            </w:pPr>
            <w:r w:rsidRPr="00F201D1">
              <w:rPr>
                <w:b/>
                <w:bCs/>
              </w:rPr>
              <w:t>Origin Server Usage</w:t>
            </w:r>
          </w:p>
        </w:tc>
        <w:tc>
          <w:tcPr>
            <w:tcW w:w="1985" w:type="dxa"/>
          </w:tcPr>
          <w:p w14:paraId="1747D978" w14:textId="77777777" w:rsidR="004B2751" w:rsidRPr="00F201D1" w:rsidRDefault="004B2751" w:rsidP="00652BF8">
            <w:pPr>
              <w:pStyle w:val="TableEntry"/>
              <w:keepNext/>
              <w:jc w:val="center"/>
              <w:rPr>
                <w:b/>
                <w:bCs/>
              </w:rPr>
            </w:pPr>
            <w:r w:rsidRPr="00F201D1">
              <w:rPr>
                <w:b/>
                <w:bCs/>
              </w:rPr>
              <w:t>Description</w:t>
            </w:r>
          </w:p>
        </w:tc>
      </w:tr>
      <w:tr w:rsidR="004B2751" w14:paraId="284EA805" w14:textId="77777777" w:rsidTr="000C4DD7">
        <w:trPr>
          <w:jc w:val="center"/>
        </w:trPr>
        <w:tc>
          <w:tcPr>
            <w:tcW w:w="1991" w:type="dxa"/>
          </w:tcPr>
          <w:p w14:paraId="40B8AB14" w14:textId="77777777" w:rsidR="004B2751" w:rsidRDefault="004B2751" w:rsidP="00652BF8">
            <w:pPr>
              <w:pStyle w:val="TableEntry"/>
            </w:pPr>
            <w:r>
              <w:t>Content-Type</w:t>
            </w:r>
          </w:p>
        </w:tc>
        <w:tc>
          <w:tcPr>
            <w:tcW w:w="1276" w:type="dxa"/>
          </w:tcPr>
          <w:p w14:paraId="0787E4DA" w14:textId="77777777" w:rsidR="004B2751" w:rsidRDefault="004B2751" w:rsidP="00652BF8">
            <w:pPr>
              <w:pStyle w:val="TableEntry"/>
            </w:pPr>
            <w:r>
              <w:t>media-type</w:t>
            </w:r>
          </w:p>
        </w:tc>
        <w:tc>
          <w:tcPr>
            <w:tcW w:w="2540" w:type="dxa"/>
          </w:tcPr>
          <w:p w14:paraId="036336B9" w14:textId="77777777" w:rsidR="004B2751" w:rsidRDefault="004B2751" w:rsidP="00652BF8">
            <w:pPr>
              <w:pStyle w:val="TableEntry"/>
            </w:pPr>
            <w:r>
              <w:t>C</w:t>
            </w:r>
          </w:p>
        </w:tc>
        <w:tc>
          <w:tcPr>
            <w:tcW w:w="1985" w:type="dxa"/>
          </w:tcPr>
          <w:p w14:paraId="1036FB2D" w14:textId="77777777" w:rsidR="004B2751" w:rsidRDefault="004B2751" w:rsidP="00652BF8">
            <w:pPr>
              <w:pStyle w:val="TableEntry"/>
            </w:pPr>
            <w:r>
              <w:t>See section 8.4.2.</w:t>
            </w:r>
          </w:p>
        </w:tc>
      </w:tr>
      <w:tr w:rsidR="004B2751" w14:paraId="634E2D1F" w14:textId="77777777" w:rsidTr="000C4DD7">
        <w:trPr>
          <w:jc w:val="center"/>
        </w:trPr>
        <w:tc>
          <w:tcPr>
            <w:tcW w:w="1991" w:type="dxa"/>
          </w:tcPr>
          <w:p w14:paraId="6C9083E8" w14:textId="77777777" w:rsidR="004B2751" w:rsidRDefault="004B2751" w:rsidP="00652BF8">
            <w:pPr>
              <w:pStyle w:val="TableEntry"/>
            </w:pPr>
            <w:r>
              <w:t>Content-Encoding</w:t>
            </w:r>
          </w:p>
        </w:tc>
        <w:tc>
          <w:tcPr>
            <w:tcW w:w="1276" w:type="dxa"/>
          </w:tcPr>
          <w:p w14:paraId="7F214F0B" w14:textId="77777777" w:rsidR="004B2751" w:rsidRDefault="004B2751" w:rsidP="00652BF8">
            <w:pPr>
              <w:pStyle w:val="TableEntry"/>
            </w:pPr>
            <w:r>
              <w:t>encoding</w:t>
            </w:r>
          </w:p>
        </w:tc>
        <w:tc>
          <w:tcPr>
            <w:tcW w:w="2540" w:type="dxa"/>
          </w:tcPr>
          <w:p w14:paraId="3BE24B43" w14:textId="77777777" w:rsidR="004B2751" w:rsidRDefault="004B2751" w:rsidP="00652BF8">
            <w:pPr>
              <w:pStyle w:val="TableEntry"/>
            </w:pPr>
            <w:r>
              <w:t>C</w:t>
            </w:r>
          </w:p>
        </w:tc>
        <w:tc>
          <w:tcPr>
            <w:tcW w:w="1985" w:type="dxa"/>
          </w:tcPr>
          <w:p w14:paraId="736E2353" w14:textId="77777777" w:rsidR="004B2751" w:rsidRDefault="004B2751" w:rsidP="00652BF8">
            <w:pPr>
              <w:pStyle w:val="TableEntry"/>
            </w:pPr>
            <w:r>
              <w:t>See section 8.4.2.</w:t>
            </w:r>
          </w:p>
        </w:tc>
      </w:tr>
      <w:tr w:rsidR="004B2751" w14:paraId="5339580C" w14:textId="77777777" w:rsidTr="000C4DD7">
        <w:trPr>
          <w:jc w:val="center"/>
        </w:trPr>
        <w:tc>
          <w:tcPr>
            <w:tcW w:w="1991" w:type="dxa"/>
          </w:tcPr>
          <w:p w14:paraId="4925F5C6" w14:textId="77777777" w:rsidR="004B2751" w:rsidRDefault="004B2751" w:rsidP="00652BF8">
            <w:pPr>
              <w:pStyle w:val="TableEntry"/>
            </w:pPr>
            <w:r>
              <w:t>Content-Length</w:t>
            </w:r>
          </w:p>
        </w:tc>
        <w:tc>
          <w:tcPr>
            <w:tcW w:w="1276" w:type="dxa"/>
          </w:tcPr>
          <w:p w14:paraId="50527BE7" w14:textId="77777777" w:rsidR="004B2751" w:rsidRDefault="004B2751" w:rsidP="00652BF8">
            <w:pPr>
              <w:pStyle w:val="TableEntry"/>
            </w:pPr>
            <w:r>
              <w:t>uint</w:t>
            </w:r>
          </w:p>
        </w:tc>
        <w:tc>
          <w:tcPr>
            <w:tcW w:w="2540" w:type="dxa"/>
          </w:tcPr>
          <w:p w14:paraId="076837FF" w14:textId="77777777" w:rsidR="004B2751" w:rsidRDefault="004B2751" w:rsidP="00652BF8">
            <w:pPr>
              <w:pStyle w:val="TableEntry"/>
            </w:pPr>
            <w:r>
              <w:t>C</w:t>
            </w:r>
          </w:p>
        </w:tc>
        <w:tc>
          <w:tcPr>
            <w:tcW w:w="1985" w:type="dxa"/>
          </w:tcPr>
          <w:p w14:paraId="4438D467" w14:textId="77777777" w:rsidR="004B2751" w:rsidRDefault="004B2751" w:rsidP="00652BF8">
            <w:pPr>
              <w:pStyle w:val="TableEntry"/>
            </w:pPr>
            <w:r>
              <w:t>See section 8.4.3.</w:t>
            </w:r>
          </w:p>
        </w:tc>
      </w:tr>
    </w:tbl>
    <w:p w14:paraId="59F39C06" w14:textId="77777777" w:rsidR="004B2751" w:rsidRDefault="004B2751" w:rsidP="004B2751"/>
    <w:p w14:paraId="71B57FF2" w14:textId="77777777" w:rsidR="004B2751" w:rsidRDefault="004B2751" w:rsidP="004B2751">
      <w:r>
        <w:t>All success responses shall also contain the Content Representation (see Section 8.4.2) and Payload header fields (see Section 8.4.3) with appropriate values.</w:t>
      </w:r>
    </w:p>
    <w:p w14:paraId="1DA5E76D" w14:textId="108CFFD3" w:rsidR="0024556E" w:rsidRDefault="003102BE" w:rsidP="00A034FC">
      <w:pPr>
        <w:pStyle w:val="Heading4"/>
      </w:pPr>
      <w:bookmarkStart w:id="132" w:name="_Toc194311848"/>
      <w:r>
        <w:t>X.5</w:t>
      </w:r>
      <w:r w:rsidR="0024556E">
        <w:t>.3.3</w:t>
      </w:r>
      <w:r w:rsidR="0024556E">
        <w:tab/>
        <w:t>Response Payload</w:t>
      </w:r>
      <w:bookmarkEnd w:id="132"/>
    </w:p>
    <w:p w14:paraId="2C52CE9E" w14:textId="77777777" w:rsidR="004B2751" w:rsidRDefault="004B2751" w:rsidP="004B2751">
      <w:r>
        <w:t>A success response should have no payload.</w:t>
      </w:r>
    </w:p>
    <w:p w14:paraId="00AC102D" w14:textId="290DCA1E" w:rsidR="0024556E" w:rsidRPr="00FE3B13" w:rsidRDefault="004B2751" w:rsidP="0024556E">
      <w:r w:rsidRPr="00EA715A">
        <w:t>A failure response payload may contain a Status Report describing any failures, warnings, or other useful information.</w:t>
      </w:r>
    </w:p>
    <w:p w14:paraId="43DFE7E2" w14:textId="696C9230" w:rsidR="000463B8" w:rsidRDefault="003102BE" w:rsidP="000463B8">
      <w:pPr>
        <w:pStyle w:val="Heading2"/>
      </w:pPr>
      <w:bookmarkStart w:id="133" w:name="_Toc194311849"/>
      <w:r>
        <w:t>X.6</w:t>
      </w:r>
      <w:r w:rsidR="000463B8">
        <w:tab/>
      </w:r>
      <w:r w:rsidR="0002232E">
        <w:t>Retrieve</w:t>
      </w:r>
      <w:r w:rsidR="000463B8" w:rsidRPr="000463B8">
        <w:t xml:space="preserve"> </w:t>
      </w:r>
      <w:r w:rsidR="008A3F31">
        <w:t>T</w:t>
      </w:r>
      <w:r w:rsidR="000463B8">
        <w:t>ransaction</w:t>
      </w:r>
      <w:bookmarkEnd w:id="133"/>
    </w:p>
    <w:p w14:paraId="24D255E9" w14:textId="5850CF98" w:rsidR="00E36BEF" w:rsidRPr="00E36BEF" w:rsidRDefault="00E36BEF" w:rsidP="00E36BEF">
      <w:r w:rsidRPr="00E36BEF">
        <w:t xml:space="preserve">This </w:t>
      </w:r>
      <w:r w:rsidR="004349EB">
        <w:t>T</w:t>
      </w:r>
      <w:r w:rsidRPr="00E36BEF">
        <w:t xml:space="preserve">ransaction retrieves </w:t>
      </w:r>
      <w:r>
        <w:t>a</w:t>
      </w:r>
      <w:r w:rsidR="003D0AED">
        <w:t>n existing</w:t>
      </w:r>
      <w:r>
        <w:t xml:space="preserve"> Modality Performed Procedure Step</w:t>
      </w:r>
      <w:r w:rsidRPr="00E36BEF">
        <w:t xml:space="preserve">. It corresponds to the </w:t>
      </w:r>
      <w:r>
        <w:t xml:space="preserve">MPPS </w:t>
      </w:r>
      <w:r w:rsidRPr="00E36BEF">
        <w:t xml:space="preserve">DIMSE N-GET </w:t>
      </w:r>
      <w:r w:rsidR="004349EB">
        <w:t>O</w:t>
      </w:r>
      <w:r w:rsidRPr="00E36BEF">
        <w:t>peration</w:t>
      </w:r>
      <w:r w:rsidR="00C0797D">
        <w:t xml:space="preserve"> (see PS3.4, Section F.8.2.1)</w:t>
      </w:r>
      <w:r w:rsidRPr="00E36BEF">
        <w:t>.</w:t>
      </w:r>
    </w:p>
    <w:p w14:paraId="65171635" w14:textId="0078B940" w:rsidR="000463B8" w:rsidRDefault="003102BE" w:rsidP="000463B8">
      <w:pPr>
        <w:pStyle w:val="Heading3"/>
      </w:pPr>
      <w:bookmarkStart w:id="134" w:name="_Toc194311850"/>
      <w:r>
        <w:t>X.6</w:t>
      </w:r>
      <w:r w:rsidR="000463B8">
        <w:t>.1</w:t>
      </w:r>
      <w:r w:rsidR="000463B8">
        <w:tab/>
        <w:t>Request</w:t>
      </w:r>
      <w:bookmarkEnd w:id="134"/>
    </w:p>
    <w:p w14:paraId="41BBD322" w14:textId="77777777" w:rsidR="000463B8" w:rsidRDefault="000463B8" w:rsidP="000463B8">
      <w:r>
        <w:t>The request shall have the following syntax:</w:t>
      </w:r>
    </w:p>
    <w:p w14:paraId="1F5E52EB" w14:textId="4D7DA009" w:rsidR="00A034FC" w:rsidRPr="000512CC" w:rsidRDefault="00A034FC" w:rsidP="00A034FC">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GET SP /modality-performed-procedure-steps/{mppsUID}</w:t>
      </w:r>
      <w:r w:rsidR="002B7714" w:rsidRPr="000512CC">
        <w:rPr>
          <w:rFonts w:ascii="Noto Sans Mono ExtraCondensed M" w:hAnsi="Noto Sans Mono ExtraCondensed M" w:cs="Noto Sans Mono ExtraCondensed M"/>
          <w:sz w:val="18"/>
          <w:szCs w:val="18"/>
        </w:rPr>
        <w:t>{</w:t>
      </w:r>
      <w:r w:rsidR="00FF7E92" w:rsidRPr="000512CC">
        <w:rPr>
          <w:rFonts w:ascii="Noto Sans Mono ExtraCondensed M" w:hAnsi="Noto Sans Mono ExtraCondensed M" w:cs="Noto Sans Mono ExtraCondensed M"/>
          <w:sz w:val="18"/>
          <w:szCs w:val="18"/>
        </w:rPr>
        <w:t>?</w:t>
      </w:r>
      <w:r w:rsidR="002B7714" w:rsidRPr="000512CC">
        <w:rPr>
          <w:rFonts w:ascii="Noto Sans Mono ExtraCondensed M" w:hAnsi="Noto Sans Mono ExtraCondensed M" w:cs="Noto Sans Mono ExtraCondensed M"/>
          <w:sz w:val="18"/>
          <w:szCs w:val="18"/>
        </w:rPr>
        <w:t>includefield</w:t>
      </w:r>
      <w:r w:rsidR="00FF7E92" w:rsidRPr="000512CC">
        <w:rPr>
          <w:rFonts w:ascii="Noto Sans Mono ExtraCondensed M" w:hAnsi="Noto Sans Mono ExtraCondensed M" w:cs="Noto Sans Mono ExtraCondensed M"/>
          <w:sz w:val="18"/>
          <w:szCs w:val="18"/>
        </w:rPr>
        <w:t>*</w:t>
      </w:r>
      <w:r w:rsidR="002B7714" w:rsidRPr="000512CC">
        <w:rPr>
          <w:rFonts w:ascii="Noto Sans Mono ExtraCondensed M" w:hAnsi="Noto Sans Mono ExtraCondensed M" w:cs="Noto Sans Mono ExtraCondensed M"/>
          <w:sz w:val="18"/>
          <w:szCs w:val="18"/>
        </w:rPr>
        <w:t>}</w:t>
      </w:r>
      <w:r w:rsidRPr="000512CC">
        <w:rPr>
          <w:rFonts w:ascii="Noto Sans Mono ExtraCondensed M" w:eastAsiaTheme="minorEastAsia" w:hAnsi="Noto Sans Mono ExtraCondensed M" w:cs="Noto Sans Mono ExtraCondensed M"/>
          <w:color w:val="000000"/>
          <w:sz w:val="18"/>
          <w:szCs w:val="18"/>
          <w:lang w:eastAsia="ja-JP"/>
        </w:rPr>
        <w:t xml:space="preserve"> SP version CRLF </w:t>
      </w:r>
    </w:p>
    <w:p w14:paraId="009FD1B3" w14:textId="7BA18631" w:rsidR="00A034FC" w:rsidRPr="000512CC" w:rsidRDefault="00A034FC" w:rsidP="00A034FC">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Accept: 1#media-type CRLF</w:t>
      </w:r>
    </w:p>
    <w:p w14:paraId="0E3C68B7" w14:textId="2F1AA964" w:rsidR="00A034FC" w:rsidRPr="000512CC" w:rsidRDefault="00A034FC" w:rsidP="00A034FC">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*(header-field CRLF)</w:t>
      </w:r>
    </w:p>
    <w:p w14:paraId="5D9F9E0F" w14:textId="537B2353" w:rsidR="000463B8" w:rsidRPr="000512CC" w:rsidRDefault="00A034FC" w:rsidP="00A034FC">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CRLF</w:t>
      </w:r>
    </w:p>
    <w:p w14:paraId="120213D2" w14:textId="77777777" w:rsidR="00A034FC" w:rsidRPr="00A034FC" w:rsidRDefault="00A034FC" w:rsidP="00A034FC">
      <w:pPr>
        <w:tabs>
          <w:tab w:val="clear" w:pos="720"/>
        </w:tabs>
        <w:overflowPunct/>
        <w:spacing w:after="0"/>
        <w:textAlignment w:val="auto"/>
        <w:rPr>
          <w:rFonts w:ascii="Courier New" w:eastAsiaTheme="minorEastAsia" w:hAnsi="Courier New" w:cs="Courier New"/>
          <w:color w:val="000000"/>
          <w:sz w:val="18"/>
          <w:szCs w:val="18"/>
          <w:lang w:eastAsia="ja-JP"/>
        </w:rPr>
      </w:pPr>
    </w:p>
    <w:p w14:paraId="4F7F9611" w14:textId="58E09095" w:rsidR="000463B8" w:rsidRDefault="003102BE" w:rsidP="000463B8">
      <w:pPr>
        <w:pStyle w:val="Heading4"/>
      </w:pPr>
      <w:bookmarkStart w:id="135" w:name="_Toc194311851"/>
      <w:r>
        <w:t>X.6</w:t>
      </w:r>
      <w:r w:rsidR="000463B8">
        <w:t>.1.1</w:t>
      </w:r>
      <w:r w:rsidR="000463B8">
        <w:tab/>
        <w:t>Target Resources</w:t>
      </w:r>
      <w:bookmarkEnd w:id="135"/>
    </w:p>
    <w:p w14:paraId="36980958" w14:textId="101A73B0" w:rsidR="00A034FC" w:rsidRPr="0024556E" w:rsidRDefault="00A034FC" w:rsidP="00A034FC">
      <w:r w:rsidRPr="001A7FB6">
        <w:t xml:space="preserve">The Target Resource of this transaction is an individual </w:t>
      </w:r>
      <w:r w:rsidR="003D0AED">
        <w:t>M</w:t>
      </w:r>
      <w:r>
        <w:t xml:space="preserve">odality </w:t>
      </w:r>
      <w:r w:rsidR="003D0AED">
        <w:t>P</w:t>
      </w:r>
      <w:r>
        <w:t xml:space="preserve">erformed </w:t>
      </w:r>
      <w:r w:rsidR="003D0AED">
        <w:t>P</w:t>
      </w:r>
      <w:r>
        <w:t xml:space="preserve">rocedure </w:t>
      </w:r>
      <w:r w:rsidR="003D0AED">
        <w:t>S</w:t>
      </w:r>
      <w:r>
        <w:t xml:space="preserve">tep identified </w:t>
      </w:r>
      <w:r w:rsidRPr="001A7FB6">
        <w:t xml:space="preserve">by its </w:t>
      </w:r>
      <w:r>
        <w:t xml:space="preserve">MPPS </w:t>
      </w:r>
      <w:r w:rsidRPr="001A7FB6">
        <w:t>UID.</w:t>
      </w:r>
    </w:p>
    <w:p w14:paraId="3FBCDEBD" w14:textId="206E873F" w:rsidR="000463B8" w:rsidRDefault="003102BE" w:rsidP="000463B8">
      <w:pPr>
        <w:pStyle w:val="Heading4"/>
      </w:pPr>
      <w:bookmarkStart w:id="136" w:name="_Toc194311852"/>
      <w:r>
        <w:t>X.6</w:t>
      </w:r>
      <w:r w:rsidR="000463B8">
        <w:t>.1.2</w:t>
      </w:r>
      <w:r w:rsidR="000463B8">
        <w:tab/>
        <w:t>Query Parameters</w:t>
      </w:r>
      <w:bookmarkEnd w:id="136"/>
    </w:p>
    <w:p w14:paraId="3B1EFB75" w14:textId="5B68280D" w:rsidR="007641FB" w:rsidRDefault="00A06EB0" w:rsidP="004B4B02">
      <w:r w:rsidRPr="00A06EB0">
        <w:t xml:space="preserve">The origin server shall support </w:t>
      </w:r>
      <w:r>
        <w:t>the includefield Query Parameter</w:t>
      </w:r>
      <w:r w:rsidR="002917D9">
        <w:t xml:space="preserve">. This </w:t>
      </w:r>
      <w:r w:rsidR="002917D9" w:rsidRPr="002917D9">
        <w:t xml:space="preserve">specifies the Attributes that </w:t>
      </w:r>
      <w:r w:rsidR="002917D9">
        <w:t xml:space="preserve">shall </w:t>
      </w:r>
      <w:r w:rsidR="002917D9" w:rsidRPr="002917D9">
        <w:t>be included in the response. The value is either a comma-separated list of attributes, or the single keyword "all", which means that all available attributes of the object should be included in the response</w:t>
      </w:r>
      <w:r w:rsidRPr="00A06EB0">
        <w:t>.</w:t>
      </w:r>
    </w:p>
    <w:p w14:paraId="413C9F3E" w14:textId="56423AE9" w:rsidR="007641FB" w:rsidRPr="00540255" w:rsidRDefault="007641FB" w:rsidP="004B4B02">
      <w:pPr>
        <w:rPr>
          <w:rFonts w:ascii="Noto Sans Mono ExtraCondensed M" w:hAnsi="Noto Sans Mono ExtraCondensed M" w:cs="Noto Sans Mono ExtraCondensed M"/>
          <w:sz w:val="18"/>
          <w:szCs w:val="18"/>
        </w:rPr>
      </w:pPr>
      <w:r w:rsidRPr="00540255">
        <w:rPr>
          <w:rFonts w:ascii="Noto Sans Mono ExtraCondensed M" w:hAnsi="Noto Sans Mono ExtraCondensed M" w:cs="Noto Sans Mono ExtraCondensed M"/>
          <w:sz w:val="18"/>
          <w:szCs w:val="18"/>
        </w:rPr>
        <w:t>includefield = *("includefield" "=" (1#attribute / "all") )</w:t>
      </w:r>
    </w:p>
    <w:p w14:paraId="2E76DD22" w14:textId="77777777" w:rsidR="007641FB" w:rsidRDefault="002917D9" w:rsidP="004B4B02">
      <w:r w:rsidRPr="002917D9">
        <w:t>The</w:t>
      </w:r>
      <w:r>
        <w:t>re</w:t>
      </w:r>
      <w:r w:rsidRPr="002917D9">
        <w:t xml:space="preserve"> may </w:t>
      </w:r>
      <w:r>
        <w:t xml:space="preserve">be </w:t>
      </w:r>
      <w:r w:rsidRPr="002917D9">
        <w:t>one or more include</w:t>
      </w:r>
      <w:r>
        <w:t>field</w:t>
      </w:r>
      <w:r w:rsidRPr="002917D9">
        <w:t xml:space="preserve"> parameters; however, if a parameter with the value of "all" is present, then other includefield parameters shall not be present.</w:t>
      </w:r>
    </w:p>
    <w:p w14:paraId="5D2A5DB8" w14:textId="00649A0F" w:rsidR="00A06EB0" w:rsidRPr="00A06EB0" w:rsidRDefault="002917D9" w:rsidP="004B4B02">
      <w:r>
        <w:t>The includefield parameter corresponds to DIMSE</w:t>
      </w:r>
      <w:r w:rsidR="007641FB">
        <w:t xml:space="preserve">’s PS3.4, </w:t>
      </w:r>
      <w:r w:rsidR="007641FB" w:rsidRPr="007641FB">
        <w:t>Table F.8.2-1</w:t>
      </w:r>
      <w:r w:rsidR="007641FB">
        <w:t xml:space="preserve"> “</w:t>
      </w:r>
      <w:r w:rsidR="007641FB" w:rsidRPr="007641FB">
        <w:t>Modality Performed Procedure Step Retrieve SOP Class N-GET Attributes</w:t>
      </w:r>
      <w:r w:rsidR="007641FB">
        <w:t>”</w:t>
      </w:r>
      <w:r>
        <w:t>.</w:t>
      </w:r>
    </w:p>
    <w:p w14:paraId="2B161D20" w14:textId="09A13479" w:rsidR="00A06EB0" w:rsidRDefault="00A06EB0" w:rsidP="00A06EB0">
      <w:pPr>
        <w:rPr>
          <w:b/>
        </w:rPr>
      </w:pPr>
      <w:r w:rsidRPr="00A06EB0">
        <w:t xml:space="preserve">The user agent </w:t>
      </w:r>
      <w:r w:rsidR="00AD0571">
        <w:t>may</w:t>
      </w:r>
      <w:r w:rsidRPr="00A06EB0">
        <w:t xml:space="preserve"> supply </w:t>
      </w:r>
      <w:r>
        <w:t xml:space="preserve">includefield </w:t>
      </w:r>
      <w:r w:rsidRPr="00A06EB0">
        <w:t>Query Parameter</w:t>
      </w:r>
      <w:r w:rsidR="007641FB">
        <w:t>s</w:t>
      </w:r>
      <w:r w:rsidRPr="00A06EB0">
        <w:t xml:space="preserve"> as </w:t>
      </w:r>
      <w:r>
        <w:t xml:space="preserve">described </w:t>
      </w:r>
      <w:r w:rsidR="002917D9">
        <w:t>above</w:t>
      </w:r>
      <w:r w:rsidRPr="00A06EB0">
        <w:t>.</w:t>
      </w:r>
    </w:p>
    <w:p w14:paraId="30E4A029" w14:textId="40F5A70B" w:rsidR="000463B8" w:rsidRPr="00A06EB0" w:rsidRDefault="003102BE" w:rsidP="00A06EB0">
      <w:pPr>
        <w:pStyle w:val="Heading4"/>
      </w:pPr>
      <w:bookmarkStart w:id="137" w:name="_Toc194311853"/>
      <w:r w:rsidRPr="00A06EB0">
        <w:lastRenderedPageBreak/>
        <w:t>X.6</w:t>
      </w:r>
      <w:r w:rsidR="000463B8" w:rsidRPr="00A06EB0">
        <w:t>.1.3</w:t>
      </w:r>
      <w:r w:rsidR="000463B8" w:rsidRPr="00A06EB0">
        <w:tab/>
        <w:t>Request Header Fields</w:t>
      </w:r>
      <w:bookmarkEnd w:id="137"/>
    </w:p>
    <w:p w14:paraId="688BA7DC" w14:textId="005D1A97" w:rsidR="00A034FC" w:rsidRDefault="00A034FC" w:rsidP="00A034FC">
      <w:r>
        <w:t xml:space="preserve">The origin server shall support Request Header Fields as required in Table </w:t>
      </w:r>
      <w:r w:rsidR="003102BE">
        <w:t>X.6</w:t>
      </w:r>
      <w:r>
        <w:t>.1-</w:t>
      </w:r>
      <w:r w:rsidR="00FB41E2">
        <w:t>1</w:t>
      </w:r>
      <w:r>
        <w:t>.</w:t>
      </w:r>
    </w:p>
    <w:p w14:paraId="50B39D21" w14:textId="67F89C7F" w:rsidR="00A034FC" w:rsidRDefault="00A034FC" w:rsidP="00A034FC">
      <w:r>
        <w:t xml:space="preserve">The user agent shall supply Request Header Fields as required in Table </w:t>
      </w:r>
      <w:r w:rsidR="003102BE">
        <w:t>X.6</w:t>
      </w:r>
      <w:r>
        <w:t>.1-</w:t>
      </w:r>
      <w:r w:rsidR="00FB41E2">
        <w:t>1</w:t>
      </w:r>
      <w:r>
        <w:t>.</w:t>
      </w:r>
    </w:p>
    <w:p w14:paraId="159FDEA5" w14:textId="15390824" w:rsidR="00A034FC" w:rsidRDefault="00A034FC" w:rsidP="00A034FC">
      <w:pPr>
        <w:pStyle w:val="TableTitle"/>
        <w:keepNext/>
      </w:pPr>
      <w:r w:rsidRPr="00F201D1">
        <w:t xml:space="preserve">Table </w:t>
      </w:r>
      <w:r w:rsidR="003102BE">
        <w:t>X.6</w:t>
      </w:r>
      <w:r w:rsidRPr="00F201D1">
        <w:t>.1-</w:t>
      </w:r>
      <w:r w:rsidR="00FB41E2">
        <w:t>1</w:t>
      </w:r>
      <w:r w:rsidRPr="00F201D1">
        <w:t>. Request Header Fields</w:t>
      </w:r>
    </w:p>
    <w:tbl>
      <w:tblPr>
        <w:tblStyle w:val="TableGrid"/>
        <w:tblW w:w="0" w:type="auto"/>
        <w:tblLook w:val="04A0" w:firstRow="1" w:lastRow="0" w:firstColumn="1" w:lastColumn="0" w:noHBand="0" w:noVBand="1"/>
      </w:tblPr>
      <w:tblGrid>
        <w:gridCol w:w="846"/>
        <w:gridCol w:w="1276"/>
        <w:gridCol w:w="1417"/>
        <w:gridCol w:w="1559"/>
        <w:gridCol w:w="4252"/>
      </w:tblGrid>
      <w:tr w:rsidR="00A034FC" w:rsidRPr="00F201D1" w14:paraId="4B0BEA03" w14:textId="77777777" w:rsidTr="0025707C">
        <w:tc>
          <w:tcPr>
            <w:tcW w:w="846" w:type="dxa"/>
            <w:vMerge w:val="restart"/>
          </w:tcPr>
          <w:p w14:paraId="312D29BF" w14:textId="77777777" w:rsidR="00A034FC" w:rsidRPr="00F201D1" w:rsidRDefault="00A034FC" w:rsidP="0025707C">
            <w:pPr>
              <w:pStyle w:val="TableEntry"/>
              <w:jc w:val="center"/>
              <w:rPr>
                <w:b/>
                <w:bCs/>
              </w:rPr>
            </w:pPr>
            <w:r w:rsidRPr="00F201D1">
              <w:rPr>
                <w:b/>
                <w:bCs/>
              </w:rPr>
              <w:t>Name</w:t>
            </w:r>
          </w:p>
        </w:tc>
        <w:tc>
          <w:tcPr>
            <w:tcW w:w="1276" w:type="dxa"/>
            <w:vMerge w:val="restart"/>
          </w:tcPr>
          <w:p w14:paraId="2CA75B01" w14:textId="77777777" w:rsidR="00A034FC" w:rsidRPr="00F201D1" w:rsidRDefault="00A034FC" w:rsidP="0025707C">
            <w:pPr>
              <w:pStyle w:val="TableEntry"/>
              <w:jc w:val="center"/>
              <w:rPr>
                <w:b/>
                <w:bCs/>
              </w:rPr>
            </w:pPr>
            <w:r>
              <w:rPr>
                <w:b/>
                <w:bCs/>
              </w:rPr>
              <w:t>Values</w:t>
            </w:r>
          </w:p>
        </w:tc>
        <w:tc>
          <w:tcPr>
            <w:tcW w:w="2976" w:type="dxa"/>
            <w:gridSpan w:val="2"/>
          </w:tcPr>
          <w:p w14:paraId="2B5B0E4E" w14:textId="77777777" w:rsidR="00A034FC" w:rsidRPr="00F201D1" w:rsidRDefault="00A034FC" w:rsidP="0025707C">
            <w:pPr>
              <w:pStyle w:val="TableEntry"/>
              <w:jc w:val="center"/>
              <w:rPr>
                <w:b/>
                <w:bCs/>
              </w:rPr>
            </w:pPr>
            <w:r w:rsidRPr="00F201D1">
              <w:rPr>
                <w:b/>
                <w:bCs/>
              </w:rPr>
              <w:t>Usage</w:t>
            </w:r>
          </w:p>
        </w:tc>
        <w:tc>
          <w:tcPr>
            <w:tcW w:w="4252" w:type="dxa"/>
            <w:vMerge w:val="restart"/>
          </w:tcPr>
          <w:p w14:paraId="5F40911D" w14:textId="77777777" w:rsidR="00A034FC" w:rsidRPr="00F201D1" w:rsidRDefault="00A034FC" w:rsidP="0025707C">
            <w:pPr>
              <w:pStyle w:val="TableEntry"/>
              <w:jc w:val="center"/>
              <w:rPr>
                <w:b/>
                <w:bCs/>
              </w:rPr>
            </w:pPr>
            <w:r w:rsidRPr="00F201D1">
              <w:rPr>
                <w:b/>
                <w:bCs/>
              </w:rPr>
              <w:t>Description</w:t>
            </w:r>
          </w:p>
        </w:tc>
      </w:tr>
      <w:tr w:rsidR="00A034FC" w:rsidRPr="00F201D1" w14:paraId="77DC6E8D" w14:textId="77777777" w:rsidTr="0025707C">
        <w:tc>
          <w:tcPr>
            <w:tcW w:w="846" w:type="dxa"/>
            <w:vMerge/>
          </w:tcPr>
          <w:p w14:paraId="231D652F" w14:textId="77777777" w:rsidR="00A034FC" w:rsidRPr="00F201D1" w:rsidRDefault="00A034FC" w:rsidP="0025707C">
            <w:pPr>
              <w:pStyle w:val="TableEntry"/>
              <w:jc w:val="center"/>
              <w:rPr>
                <w:b/>
                <w:bCs/>
              </w:rPr>
            </w:pPr>
          </w:p>
        </w:tc>
        <w:tc>
          <w:tcPr>
            <w:tcW w:w="1276" w:type="dxa"/>
            <w:vMerge/>
          </w:tcPr>
          <w:p w14:paraId="39BF8BB9" w14:textId="77777777" w:rsidR="00A034FC" w:rsidRPr="00F201D1" w:rsidRDefault="00A034FC" w:rsidP="0025707C">
            <w:pPr>
              <w:pStyle w:val="TableEntry"/>
              <w:jc w:val="center"/>
              <w:rPr>
                <w:b/>
                <w:bCs/>
              </w:rPr>
            </w:pPr>
          </w:p>
        </w:tc>
        <w:tc>
          <w:tcPr>
            <w:tcW w:w="1417" w:type="dxa"/>
          </w:tcPr>
          <w:p w14:paraId="04601546" w14:textId="77777777" w:rsidR="00A034FC" w:rsidRPr="00F201D1" w:rsidRDefault="00A034FC" w:rsidP="0025707C">
            <w:pPr>
              <w:pStyle w:val="TableEntry"/>
              <w:jc w:val="center"/>
              <w:rPr>
                <w:b/>
                <w:bCs/>
              </w:rPr>
            </w:pPr>
            <w:r w:rsidRPr="00F201D1">
              <w:rPr>
                <w:b/>
                <w:bCs/>
              </w:rPr>
              <w:t>User Agent</w:t>
            </w:r>
          </w:p>
        </w:tc>
        <w:tc>
          <w:tcPr>
            <w:tcW w:w="1559" w:type="dxa"/>
          </w:tcPr>
          <w:p w14:paraId="751CC278" w14:textId="77777777" w:rsidR="00A034FC" w:rsidRPr="00F201D1" w:rsidRDefault="00A034FC" w:rsidP="0025707C">
            <w:pPr>
              <w:pStyle w:val="TableEntry"/>
              <w:jc w:val="center"/>
              <w:rPr>
                <w:b/>
                <w:bCs/>
              </w:rPr>
            </w:pPr>
            <w:r w:rsidRPr="00F201D1">
              <w:rPr>
                <w:b/>
                <w:bCs/>
              </w:rPr>
              <w:t>Origin Server</w:t>
            </w:r>
          </w:p>
        </w:tc>
        <w:tc>
          <w:tcPr>
            <w:tcW w:w="4252" w:type="dxa"/>
            <w:vMerge/>
          </w:tcPr>
          <w:p w14:paraId="6B5D5D98" w14:textId="77777777" w:rsidR="00A034FC" w:rsidRPr="00F201D1" w:rsidRDefault="00A034FC" w:rsidP="0025707C">
            <w:pPr>
              <w:pStyle w:val="TableEntry"/>
              <w:jc w:val="center"/>
              <w:rPr>
                <w:b/>
                <w:bCs/>
              </w:rPr>
            </w:pPr>
          </w:p>
        </w:tc>
      </w:tr>
      <w:tr w:rsidR="00A034FC" w14:paraId="08C18B0A" w14:textId="77777777" w:rsidTr="0025707C">
        <w:tc>
          <w:tcPr>
            <w:tcW w:w="846" w:type="dxa"/>
          </w:tcPr>
          <w:p w14:paraId="5E8A0B6F" w14:textId="77777777" w:rsidR="00A034FC" w:rsidRDefault="00A034FC" w:rsidP="0025707C">
            <w:pPr>
              <w:pStyle w:val="TableEntry"/>
            </w:pPr>
            <w:r>
              <w:t>Accept</w:t>
            </w:r>
          </w:p>
        </w:tc>
        <w:tc>
          <w:tcPr>
            <w:tcW w:w="1276" w:type="dxa"/>
          </w:tcPr>
          <w:p w14:paraId="70E59709" w14:textId="77777777" w:rsidR="00A034FC" w:rsidRDefault="00A034FC" w:rsidP="0025707C">
            <w:pPr>
              <w:pStyle w:val="TableEntry"/>
            </w:pPr>
            <w:r>
              <w:t>media-type</w:t>
            </w:r>
          </w:p>
        </w:tc>
        <w:tc>
          <w:tcPr>
            <w:tcW w:w="1417" w:type="dxa"/>
          </w:tcPr>
          <w:p w14:paraId="32E01BD2" w14:textId="77777777" w:rsidR="00A034FC" w:rsidRDefault="00A034FC" w:rsidP="0025707C">
            <w:pPr>
              <w:pStyle w:val="TableEntry"/>
            </w:pPr>
            <w:r>
              <w:t>M</w:t>
            </w:r>
          </w:p>
        </w:tc>
        <w:tc>
          <w:tcPr>
            <w:tcW w:w="1559" w:type="dxa"/>
          </w:tcPr>
          <w:p w14:paraId="5A982253" w14:textId="77777777" w:rsidR="00A034FC" w:rsidRDefault="00A034FC" w:rsidP="0025707C">
            <w:pPr>
              <w:pStyle w:val="TableEntry"/>
            </w:pPr>
            <w:r>
              <w:t>M</w:t>
            </w:r>
          </w:p>
        </w:tc>
        <w:tc>
          <w:tcPr>
            <w:tcW w:w="4252" w:type="dxa"/>
          </w:tcPr>
          <w:p w14:paraId="1969BE98" w14:textId="77777777" w:rsidR="00A034FC" w:rsidRDefault="00A034FC" w:rsidP="0025707C">
            <w:pPr>
              <w:pStyle w:val="TableEntry"/>
            </w:pPr>
            <w:r>
              <w:t>The Acceptable Media Types of the response payload.</w:t>
            </w:r>
          </w:p>
        </w:tc>
      </w:tr>
    </w:tbl>
    <w:p w14:paraId="4DE101F6" w14:textId="77777777" w:rsidR="000463B8" w:rsidRDefault="000463B8" w:rsidP="000463B8"/>
    <w:p w14:paraId="5268FF7C" w14:textId="177DD349" w:rsidR="00204C19" w:rsidRPr="0024556E" w:rsidRDefault="00204C19" w:rsidP="000463B8">
      <w:r>
        <w:t>See Section 8.4.</w:t>
      </w:r>
    </w:p>
    <w:p w14:paraId="4C1515A1" w14:textId="45EAAFFF" w:rsidR="000463B8" w:rsidRDefault="003102BE" w:rsidP="000463B8">
      <w:pPr>
        <w:pStyle w:val="Heading4"/>
      </w:pPr>
      <w:bookmarkStart w:id="138" w:name="_Toc194311854"/>
      <w:r>
        <w:t>X.6</w:t>
      </w:r>
      <w:r w:rsidR="000463B8">
        <w:t>.1.4</w:t>
      </w:r>
      <w:r w:rsidR="000463B8">
        <w:tab/>
        <w:t>Request Payload</w:t>
      </w:r>
      <w:bookmarkEnd w:id="138"/>
    </w:p>
    <w:p w14:paraId="5FEBA478" w14:textId="0C3E02A2" w:rsidR="000463B8" w:rsidRPr="0024556E" w:rsidRDefault="00A034FC" w:rsidP="000463B8">
      <w:r>
        <w:t>The request shall have no payload.</w:t>
      </w:r>
    </w:p>
    <w:p w14:paraId="6E116768" w14:textId="36861493" w:rsidR="000463B8" w:rsidRDefault="003102BE" w:rsidP="000463B8">
      <w:pPr>
        <w:pStyle w:val="Heading3"/>
      </w:pPr>
      <w:bookmarkStart w:id="139" w:name="_Toc194311855"/>
      <w:r>
        <w:t>X.6</w:t>
      </w:r>
      <w:r w:rsidR="000463B8">
        <w:t>.2</w:t>
      </w:r>
      <w:r w:rsidR="000463B8">
        <w:tab/>
        <w:t>Behavior</w:t>
      </w:r>
      <w:bookmarkEnd w:id="139"/>
    </w:p>
    <w:p w14:paraId="3F957E34" w14:textId="59A06BF0" w:rsidR="00E36BEF" w:rsidRDefault="00E36BEF" w:rsidP="00E36BEF">
      <w:r>
        <w:t xml:space="preserve">If the Modality Performed Procedure Step exists on the origin server, </w:t>
      </w:r>
      <w:r w:rsidR="00EF4262">
        <w:t xml:space="preserve">the </w:t>
      </w:r>
      <w:r w:rsidR="0056114C">
        <w:t xml:space="preserve">attributes of </w:t>
      </w:r>
      <w:r>
        <w:t xml:space="preserve">this </w:t>
      </w:r>
      <w:r w:rsidR="0056114C">
        <w:t xml:space="preserve">as </w:t>
      </w:r>
      <w:r w:rsidR="00A053BA">
        <w:t>spe</w:t>
      </w:r>
      <w:r w:rsidR="009D16BF">
        <w:t xml:space="preserve">cified </w:t>
      </w:r>
      <w:r w:rsidR="0056114C">
        <w:t xml:space="preserve">in the includefield </w:t>
      </w:r>
      <w:r>
        <w:t>shall be returned in an Acceptable Media Type (see Section 8.7.4)</w:t>
      </w:r>
      <w:r w:rsidRPr="00E36BEF">
        <w:t>.</w:t>
      </w:r>
      <w:r w:rsidR="009D16BF">
        <w:t xml:space="preserve"> When the includefield is absent, all attributes shall be returned.</w:t>
      </w:r>
    </w:p>
    <w:p w14:paraId="4FBB1D0D" w14:textId="24ED1A13" w:rsidR="000463B8" w:rsidRDefault="003102BE" w:rsidP="000463B8">
      <w:pPr>
        <w:pStyle w:val="Heading3"/>
      </w:pPr>
      <w:bookmarkStart w:id="140" w:name="_Toc194311856"/>
      <w:r>
        <w:t>X.6</w:t>
      </w:r>
      <w:r w:rsidR="000463B8">
        <w:t>.3</w:t>
      </w:r>
      <w:r w:rsidR="000463B8">
        <w:tab/>
        <w:t>Response</w:t>
      </w:r>
      <w:bookmarkEnd w:id="140"/>
    </w:p>
    <w:p w14:paraId="1436C4F2" w14:textId="77777777" w:rsidR="00E36BEF" w:rsidRDefault="00E36BEF" w:rsidP="00E36BEF">
      <w:r>
        <w:t>The response shall have the following syntax:</w:t>
      </w:r>
    </w:p>
    <w:p w14:paraId="142E3E20" w14:textId="77777777" w:rsidR="00E36BEF" w:rsidRPr="000512CC" w:rsidRDefault="00E36BEF" w:rsidP="00E36BEF">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 xml:space="preserve">version SP status-code SP reason-phrase CRLF </w:t>
      </w:r>
    </w:p>
    <w:p w14:paraId="4D120CAB" w14:textId="77777777" w:rsidR="00E36BEF" w:rsidRPr="000512CC" w:rsidRDefault="00E36BEF" w:rsidP="00E36BEF">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 xml:space="preserve">CRLF </w:t>
      </w:r>
    </w:p>
    <w:p w14:paraId="58566D2A" w14:textId="3D257F68" w:rsidR="000463B8" w:rsidRPr="000512CC" w:rsidRDefault="00E36BEF" w:rsidP="00E36BEF">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[payload]</w:t>
      </w:r>
    </w:p>
    <w:p w14:paraId="0F10F714" w14:textId="77777777" w:rsidR="00E36BEF" w:rsidRPr="00E36BEF" w:rsidRDefault="00E36BEF" w:rsidP="00E36BEF">
      <w:pPr>
        <w:tabs>
          <w:tab w:val="clear" w:pos="720"/>
        </w:tabs>
        <w:overflowPunct/>
        <w:spacing w:after="0"/>
        <w:textAlignment w:val="auto"/>
        <w:rPr>
          <w:rFonts w:ascii="Courier New" w:eastAsiaTheme="minorEastAsia" w:hAnsi="Courier New" w:cs="Courier New"/>
          <w:color w:val="000000"/>
          <w:sz w:val="18"/>
          <w:szCs w:val="18"/>
          <w:lang w:eastAsia="ja-JP"/>
        </w:rPr>
      </w:pPr>
    </w:p>
    <w:p w14:paraId="06A6BE40" w14:textId="3A12072F" w:rsidR="000463B8" w:rsidRDefault="003102BE" w:rsidP="00A034FC">
      <w:pPr>
        <w:pStyle w:val="Heading4"/>
      </w:pPr>
      <w:bookmarkStart w:id="141" w:name="_Toc194311857"/>
      <w:r>
        <w:t>X.6</w:t>
      </w:r>
      <w:r w:rsidR="000463B8">
        <w:t>.3.1</w:t>
      </w:r>
      <w:r w:rsidR="000463B8">
        <w:tab/>
        <w:t>Status Codes</w:t>
      </w:r>
      <w:bookmarkEnd w:id="141"/>
    </w:p>
    <w:p w14:paraId="7CB807A8" w14:textId="4E02B8F5" w:rsidR="00E36BEF" w:rsidRDefault="00E36BEF" w:rsidP="00E36BEF">
      <w:r>
        <w:t xml:space="preserve">Table </w:t>
      </w:r>
      <w:r w:rsidR="003102BE">
        <w:t>X.6</w:t>
      </w:r>
      <w:r>
        <w:t xml:space="preserve">.3-1 </w:t>
      </w:r>
      <w:r w:rsidRPr="00D21308">
        <w:t>shows some common status codes corresponding to this transaction. See also Section 8.5 for additional status codes.</w:t>
      </w:r>
    </w:p>
    <w:p w14:paraId="3B0AA0A2" w14:textId="148ED3F8" w:rsidR="00E36BEF" w:rsidRDefault="00E36BEF" w:rsidP="00E36BEF">
      <w:pPr>
        <w:pStyle w:val="TableTitle"/>
      </w:pPr>
      <w:r w:rsidRPr="00D21308">
        <w:t xml:space="preserve">Table </w:t>
      </w:r>
      <w:r w:rsidR="003102BE">
        <w:t>X.6</w:t>
      </w:r>
      <w:r w:rsidRPr="00D21308">
        <w:t>.3-1. Status Code Meaning</w:t>
      </w:r>
    </w:p>
    <w:tbl>
      <w:tblPr>
        <w:tblStyle w:val="TableGrid"/>
        <w:tblW w:w="0" w:type="auto"/>
        <w:tblLook w:val="04A0" w:firstRow="1" w:lastRow="0" w:firstColumn="1" w:lastColumn="0" w:noHBand="0" w:noVBand="1"/>
      </w:tblPr>
      <w:tblGrid>
        <w:gridCol w:w="1129"/>
        <w:gridCol w:w="2694"/>
        <w:gridCol w:w="5527"/>
      </w:tblGrid>
      <w:tr w:rsidR="00E36BEF" w:rsidRPr="00F568A6" w14:paraId="41CBDA73" w14:textId="77777777" w:rsidTr="0025707C">
        <w:tc>
          <w:tcPr>
            <w:tcW w:w="1129" w:type="dxa"/>
          </w:tcPr>
          <w:p w14:paraId="21C13035" w14:textId="77777777" w:rsidR="00E36BEF" w:rsidRPr="00F568A6" w:rsidRDefault="00E36BEF" w:rsidP="0025707C">
            <w:pPr>
              <w:pStyle w:val="TableEntry"/>
              <w:jc w:val="center"/>
              <w:rPr>
                <w:b/>
                <w:bCs/>
              </w:rPr>
            </w:pPr>
            <w:r w:rsidRPr="00F568A6">
              <w:rPr>
                <w:b/>
                <w:bCs/>
              </w:rPr>
              <w:t>Status</w:t>
            </w:r>
          </w:p>
        </w:tc>
        <w:tc>
          <w:tcPr>
            <w:tcW w:w="2694" w:type="dxa"/>
          </w:tcPr>
          <w:p w14:paraId="0B63346E" w14:textId="77777777" w:rsidR="00E36BEF" w:rsidRPr="00F568A6" w:rsidRDefault="00E36BEF" w:rsidP="0025707C">
            <w:pPr>
              <w:pStyle w:val="TableEntry"/>
              <w:jc w:val="center"/>
              <w:rPr>
                <w:b/>
                <w:bCs/>
              </w:rPr>
            </w:pPr>
            <w:r w:rsidRPr="00F568A6">
              <w:rPr>
                <w:b/>
                <w:bCs/>
              </w:rPr>
              <w:t>Code</w:t>
            </w:r>
          </w:p>
        </w:tc>
        <w:tc>
          <w:tcPr>
            <w:tcW w:w="5527" w:type="dxa"/>
          </w:tcPr>
          <w:p w14:paraId="77DF04E6" w14:textId="77777777" w:rsidR="00E36BEF" w:rsidRPr="00F568A6" w:rsidRDefault="00E36BEF" w:rsidP="0025707C">
            <w:pPr>
              <w:pStyle w:val="TableEntry"/>
              <w:jc w:val="center"/>
              <w:rPr>
                <w:b/>
                <w:bCs/>
              </w:rPr>
            </w:pPr>
            <w:r w:rsidRPr="00F568A6">
              <w:rPr>
                <w:b/>
                <w:bCs/>
              </w:rPr>
              <w:t>Meaning</w:t>
            </w:r>
          </w:p>
        </w:tc>
      </w:tr>
      <w:tr w:rsidR="00E36BEF" w14:paraId="71C87FD7" w14:textId="77777777" w:rsidTr="0025707C">
        <w:tc>
          <w:tcPr>
            <w:tcW w:w="1129" w:type="dxa"/>
          </w:tcPr>
          <w:p w14:paraId="44884106" w14:textId="77777777" w:rsidR="00E36BEF" w:rsidRDefault="00E36BEF" w:rsidP="0025707C">
            <w:pPr>
              <w:pStyle w:val="TableEntry"/>
            </w:pPr>
            <w:r>
              <w:t>Success</w:t>
            </w:r>
          </w:p>
        </w:tc>
        <w:tc>
          <w:tcPr>
            <w:tcW w:w="2694" w:type="dxa"/>
          </w:tcPr>
          <w:p w14:paraId="3A335574" w14:textId="77777777" w:rsidR="00E36BEF" w:rsidRDefault="00E36BEF" w:rsidP="0025707C">
            <w:pPr>
              <w:pStyle w:val="TableEntry"/>
            </w:pPr>
            <w:r>
              <w:t>200 (OK)</w:t>
            </w:r>
          </w:p>
        </w:tc>
        <w:tc>
          <w:tcPr>
            <w:tcW w:w="5527" w:type="dxa"/>
          </w:tcPr>
          <w:p w14:paraId="5E62078C" w14:textId="482638FD" w:rsidR="00E36BEF" w:rsidRDefault="00E36BEF" w:rsidP="0025707C">
            <w:pPr>
              <w:pStyle w:val="TableEntry"/>
            </w:pPr>
            <w:r w:rsidRPr="00D21308">
              <w:t xml:space="preserve">The origin server </w:t>
            </w:r>
            <w:r>
              <w:t xml:space="preserve">returned the </w:t>
            </w:r>
            <w:r w:rsidR="00BB6552">
              <w:t>target M</w:t>
            </w:r>
            <w:r>
              <w:t xml:space="preserve">odality </w:t>
            </w:r>
            <w:r w:rsidR="00BB6552">
              <w:t>P</w:t>
            </w:r>
            <w:r>
              <w:t xml:space="preserve">erformed </w:t>
            </w:r>
            <w:r w:rsidR="00BB6552">
              <w:t>P</w:t>
            </w:r>
            <w:r>
              <w:t xml:space="preserve">rocedure </w:t>
            </w:r>
            <w:r w:rsidR="00BB6552">
              <w:t>S</w:t>
            </w:r>
            <w:r>
              <w:t>tep.</w:t>
            </w:r>
          </w:p>
        </w:tc>
      </w:tr>
      <w:tr w:rsidR="009216B7" w14:paraId="451AC806" w14:textId="77777777" w:rsidTr="0025707C">
        <w:tc>
          <w:tcPr>
            <w:tcW w:w="1129" w:type="dxa"/>
            <w:vMerge w:val="restart"/>
          </w:tcPr>
          <w:p w14:paraId="33DD5038" w14:textId="5E8FA795" w:rsidR="009216B7" w:rsidRDefault="009216B7" w:rsidP="0025707C">
            <w:pPr>
              <w:pStyle w:val="TableEntry"/>
            </w:pPr>
            <w:r>
              <w:t>Failure</w:t>
            </w:r>
          </w:p>
        </w:tc>
        <w:tc>
          <w:tcPr>
            <w:tcW w:w="2694" w:type="dxa"/>
          </w:tcPr>
          <w:p w14:paraId="4C5B4A96" w14:textId="77777777" w:rsidR="009216B7" w:rsidRDefault="009216B7" w:rsidP="0025707C">
            <w:pPr>
              <w:pStyle w:val="TableEntry"/>
            </w:pPr>
            <w:r>
              <w:t>400 (Bad Request)</w:t>
            </w:r>
          </w:p>
        </w:tc>
        <w:tc>
          <w:tcPr>
            <w:tcW w:w="5527" w:type="dxa"/>
          </w:tcPr>
          <w:p w14:paraId="654938F4" w14:textId="5DC9694C" w:rsidR="009216B7" w:rsidRDefault="009216B7" w:rsidP="0025707C">
            <w:pPr>
              <w:pStyle w:val="TableEntry"/>
            </w:pPr>
            <w:r w:rsidRPr="00D21308">
              <w:t xml:space="preserve">The origin server cannot handle the </w:t>
            </w:r>
            <w:r>
              <w:t xml:space="preserve">retrieve </w:t>
            </w:r>
            <w:r w:rsidRPr="00D21308">
              <w:t>request because of errors in the request headers or parameters.</w:t>
            </w:r>
          </w:p>
        </w:tc>
      </w:tr>
      <w:tr w:rsidR="009216B7" w14:paraId="1B382051" w14:textId="77777777" w:rsidTr="0025707C">
        <w:tc>
          <w:tcPr>
            <w:tcW w:w="1129" w:type="dxa"/>
            <w:vMerge/>
          </w:tcPr>
          <w:p w14:paraId="2B0B0C6F" w14:textId="77777777" w:rsidR="009216B7" w:rsidRDefault="009216B7" w:rsidP="0025707C">
            <w:pPr>
              <w:pStyle w:val="TableEntry"/>
            </w:pPr>
          </w:p>
        </w:tc>
        <w:tc>
          <w:tcPr>
            <w:tcW w:w="2694" w:type="dxa"/>
          </w:tcPr>
          <w:p w14:paraId="61E8CF9F" w14:textId="7E31794E" w:rsidR="009216B7" w:rsidRDefault="009216B7" w:rsidP="0025707C">
            <w:pPr>
              <w:pStyle w:val="TableEntry"/>
            </w:pPr>
            <w:r>
              <w:t>404 (Not Found)</w:t>
            </w:r>
          </w:p>
        </w:tc>
        <w:tc>
          <w:tcPr>
            <w:tcW w:w="5527" w:type="dxa"/>
          </w:tcPr>
          <w:p w14:paraId="3B71E3AC" w14:textId="05B9701C" w:rsidR="009216B7" w:rsidRPr="00D21308" w:rsidRDefault="009216B7" w:rsidP="0025707C">
            <w:pPr>
              <w:pStyle w:val="TableEntry"/>
            </w:pPr>
            <w:r>
              <w:t>The origin server has no knowledge about the target Modality Performed Procedure Step.</w:t>
            </w:r>
          </w:p>
        </w:tc>
      </w:tr>
      <w:tr w:rsidR="009216B7" w14:paraId="6708886E" w14:textId="77777777" w:rsidTr="0025707C">
        <w:tc>
          <w:tcPr>
            <w:tcW w:w="1129" w:type="dxa"/>
            <w:vMerge/>
          </w:tcPr>
          <w:p w14:paraId="6599CF7B" w14:textId="77777777" w:rsidR="009216B7" w:rsidRDefault="009216B7" w:rsidP="0025707C">
            <w:pPr>
              <w:pStyle w:val="TableEntry"/>
            </w:pPr>
          </w:p>
        </w:tc>
        <w:tc>
          <w:tcPr>
            <w:tcW w:w="2694" w:type="dxa"/>
          </w:tcPr>
          <w:p w14:paraId="58B99CDD" w14:textId="2733593E" w:rsidR="009216B7" w:rsidRDefault="009216B7" w:rsidP="0025707C">
            <w:pPr>
              <w:pStyle w:val="TableEntry"/>
            </w:pPr>
            <w:r>
              <w:t>410 (Gone)</w:t>
            </w:r>
          </w:p>
        </w:tc>
        <w:tc>
          <w:tcPr>
            <w:tcW w:w="5527" w:type="dxa"/>
          </w:tcPr>
          <w:p w14:paraId="63C3BBCD" w14:textId="5829473C" w:rsidR="009216B7" w:rsidRPr="00D21308" w:rsidRDefault="009216B7" w:rsidP="0025707C">
            <w:pPr>
              <w:pStyle w:val="TableEntry"/>
            </w:pPr>
            <w:r>
              <w:t>The origin server knows that the target Modality Performed Procedure Step did exist but has been deleted.</w:t>
            </w:r>
          </w:p>
        </w:tc>
      </w:tr>
      <w:tr w:rsidR="009216B7" w14:paraId="049448D3" w14:textId="77777777" w:rsidTr="0025707C">
        <w:tc>
          <w:tcPr>
            <w:tcW w:w="1129" w:type="dxa"/>
            <w:vMerge/>
          </w:tcPr>
          <w:p w14:paraId="561DABF4" w14:textId="77777777" w:rsidR="009216B7" w:rsidRDefault="009216B7" w:rsidP="0025707C">
            <w:pPr>
              <w:pStyle w:val="TableEntry"/>
            </w:pPr>
          </w:p>
        </w:tc>
        <w:tc>
          <w:tcPr>
            <w:tcW w:w="2694" w:type="dxa"/>
          </w:tcPr>
          <w:p w14:paraId="4B5A81B0" w14:textId="77777777" w:rsidR="009216B7" w:rsidRDefault="009216B7" w:rsidP="0025707C">
            <w:pPr>
              <w:pStyle w:val="TableEntry"/>
            </w:pPr>
            <w:r>
              <w:t>503 (Service Unavailable)</w:t>
            </w:r>
          </w:p>
        </w:tc>
        <w:tc>
          <w:tcPr>
            <w:tcW w:w="5527" w:type="dxa"/>
          </w:tcPr>
          <w:p w14:paraId="6A2E12CE" w14:textId="57D2B810" w:rsidR="009216B7" w:rsidRDefault="009216B7" w:rsidP="0025707C">
            <w:pPr>
              <w:pStyle w:val="TableEntry"/>
            </w:pPr>
            <w:r w:rsidRPr="00F568A6">
              <w:t xml:space="preserve">The origin server cannot handle the </w:t>
            </w:r>
            <w:r>
              <w:t>retrieval of the target Modality Performed Procedure Step</w:t>
            </w:r>
            <w:r w:rsidRPr="00F568A6">
              <w:t>; this may be a temporal or permanent state.</w:t>
            </w:r>
          </w:p>
        </w:tc>
      </w:tr>
    </w:tbl>
    <w:p w14:paraId="45DD567F" w14:textId="77777777" w:rsidR="000463B8" w:rsidRPr="004833A3" w:rsidRDefault="000463B8" w:rsidP="000463B8"/>
    <w:p w14:paraId="574C1748" w14:textId="0AD6C1FD" w:rsidR="000463B8" w:rsidRDefault="003102BE" w:rsidP="00A034FC">
      <w:pPr>
        <w:pStyle w:val="Heading4"/>
      </w:pPr>
      <w:bookmarkStart w:id="142" w:name="_Toc194311858"/>
      <w:r>
        <w:t>X.6</w:t>
      </w:r>
      <w:r w:rsidR="000463B8">
        <w:t>.3.2</w:t>
      </w:r>
      <w:r w:rsidR="000463B8">
        <w:tab/>
        <w:t>Response Header Fields</w:t>
      </w:r>
      <w:bookmarkEnd w:id="142"/>
    </w:p>
    <w:p w14:paraId="113AA74A" w14:textId="23FFBB77" w:rsidR="00BB6552" w:rsidRDefault="00BB6552" w:rsidP="00BB6552">
      <w:r w:rsidRPr="00EA715A">
        <w:t xml:space="preserve">The origin server shall support header fields as required in Table </w:t>
      </w:r>
      <w:r w:rsidR="003102BE">
        <w:t>X.6</w:t>
      </w:r>
      <w:r w:rsidRPr="00EA715A">
        <w:t>.3-2.</w:t>
      </w:r>
    </w:p>
    <w:p w14:paraId="12308B51" w14:textId="69638C92" w:rsidR="00BB6552" w:rsidRDefault="00BB6552" w:rsidP="00BB6552">
      <w:pPr>
        <w:pStyle w:val="TableTitle"/>
        <w:keepNext/>
      </w:pPr>
      <w:r w:rsidRPr="009E04E1">
        <w:lastRenderedPageBreak/>
        <w:t xml:space="preserve">Table </w:t>
      </w:r>
      <w:r w:rsidR="003102BE">
        <w:t>X.6</w:t>
      </w:r>
      <w:r w:rsidRPr="009E04E1">
        <w:t>.3-2. Response Header Fields</w:t>
      </w:r>
    </w:p>
    <w:tbl>
      <w:tblPr>
        <w:tblStyle w:val="TableGrid"/>
        <w:tblW w:w="0" w:type="auto"/>
        <w:jc w:val="center"/>
        <w:tblLook w:val="04A0" w:firstRow="1" w:lastRow="0" w:firstColumn="1" w:lastColumn="0" w:noHBand="0" w:noVBand="1"/>
      </w:tblPr>
      <w:tblGrid>
        <w:gridCol w:w="1991"/>
        <w:gridCol w:w="1276"/>
        <w:gridCol w:w="2257"/>
        <w:gridCol w:w="2126"/>
      </w:tblGrid>
      <w:tr w:rsidR="00BB6552" w:rsidRPr="00F201D1" w14:paraId="248A726B" w14:textId="77777777" w:rsidTr="000C4DD7">
        <w:trPr>
          <w:jc w:val="center"/>
        </w:trPr>
        <w:tc>
          <w:tcPr>
            <w:tcW w:w="1991" w:type="dxa"/>
          </w:tcPr>
          <w:p w14:paraId="6B5D5633" w14:textId="77777777" w:rsidR="00BB6552" w:rsidRPr="00F201D1" w:rsidRDefault="00BB6552" w:rsidP="0025707C">
            <w:pPr>
              <w:pStyle w:val="TableEntry"/>
              <w:keepNext/>
              <w:jc w:val="center"/>
              <w:rPr>
                <w:b/>
                <w:bCs/>
              </w:rPr>
            </w:pPr>
            <w:r w:rsidRPr="00F201D1">
              <w:rPr>
                <w:b/>
                <w:bCs/>
              </w:rPr>
              <w:t>Name</w:t>
            </w:r>
          </w:p>
        </w:tc>
        <w:tc>
          <w:tcPr>
            <w:tcW w:w="1276" w:type="dxa"/>
          </w:tcPr>
          <w:p w14:paraId="76C0D012" w14:textId="77777777" w:rsidR="00BB6552" w:rsidRPr="00F201D1" w:rsidRDefault="00BB6552" w:rsidP="0025707C">
            <w:pPr>
              <w:pStyle w:val="TableEntry"/>
              <w:keepNext/>
              <w:jc w:val="center"/>
              <w:rPr>
                <w:b/>
                <w:bCs/>
              </w:rPr>
            </w:pPr>
            <w:r>
              <w:rPr>
                <w:b/>
                <w:bCs/>
              </w:rPr>
              <w:t>Values</w:t>
            </w:r>
          </w:p>
        </w:tc>
        <w:tc>
          <w:tcPr>
            <w:tcW w:w="2257" w:type="dxa"/>
          </w:tcPr>
          <w:p w14:paraId="5DFB31F5" w14:textId="77777777" w:rsidR="00BB6552" w:rsidRPr="00F201D1" w:rsidRDefault="00BB6552" w:rsidP="0025707C">
            <w:pPr>
              <w:pStyle w:val="TableEntry"/>
              <w:keepNext/>
              <w:jc w:val="center"/>
              <w:rPr>
                <w:b/>
                <w:bCs/>
              </w:rPr>
            </w:pPr>
            <w:r w:rsidRPr="00F201D1">
              <w:rPr>
                <w:b/>
                <w:bCs/>
              </w:rPr>
              <w:t>Origin Server Usage</w:t>
            </w:r>
          </w:p>
        </w:tc>
        <w:tc>
          <w:tcPr>
            <w:tcW w:w="2126" w:type="dxa"/>
          </w:tcPr>
          <w:p w14:paraId="08B861BE" w14:textId="77777777" w:rsidR="00BB6552" w:rsidRPr="00F201D1" w:rsidRDefault="00BB6552" w:rsidP="0025707C">
            <w:pPr>
              <w:pStyle w:val="TableEntry"/>
              <w:keepNext/>
              <w:jc w:val="center"/>
              <w:rPr>
                <w:b/>
                <w:bCs/>
              </w:rPr>
            </w:pPr>
            <w:r w:rsidRPr="00F201D1">
              <w:rPr>
                <w:b/>
                <w:bCs/>
              </w:rPr>
              <w:t>Description</w:t>
            </w:r>
          </w:p>
        </w:tc>
      </w:tr>
      <w:tr w:rsidR="00BB6552" w14:paraId="3382BA5F" w14:textId="77777777" w:rsidTr="000C4DD7">
        <w:trPr>
          <w:jc w:val="center"/>
        </w:trPr>
        <w:tc>
          <w:tcPr>
            <w:tcW w:w="1991" w:type="dxa"/>
          </w:tcPr>
          <w:p w14:paraId="6E5435C8" w14:textId="77777777" w:rsidR="00BB6552" w:rsidRDefault="00BB6552" w:rsidP="0025707C">
            <w:pPr>
              <w:pStyle w:val="TableEntry"/>
            </w:pPr>
            <w:r>
              <w:t>Content-Type</w:t>
            </w:r>
          </w:p>
        </w:tc>
        <w:tc>
          <w:tcPr>
            <w:tcW w:w="1276" w:type="dxa"/>
          </w:tcPr>
          <w:p w14:paraId="2FA01B5D" w14:textId="77777777" w:rsidR="00BB6552" w:rsidRDefault="00BB6552" w:rsidP="0025707C">
            <w:pPr>
              <w:pStyle w:val="TableEntry"/>
            </w:pPr>
            <w:r>
              <w:t>media-type</w:t>
            </w:r>
          </w:p>
        </w:tc>
        <w:tc>
          <w:tcPr>
            <w:tcW w:w="2257" w:type="dxa"/>
          </w:tcPr>
          <w:p w14:paraId="2C46933B" w14:textId="77777777" w:rsidR="00BB6552" w:rsidRDefault="00BB6552" w:rsidP="0025707C">
            <w:pPr>
              <w:pStyle w:val="TableEntry"/>
            </w:pPr>
            <w:r>
              <w:t>C</w:t>
            </w:r>
          </w:p>
        </w:tc>
        <w:tc>
          <w:tcPr>
            <w:tcW w:w="2126" w:type="dxa"/>
          </w:tcPr>
          <w:p w14:paraId="2A8B0D1C" w14:textId="77777777" w:rsidR="00BB6552" w:rsidRDefault="00BB6552" w:rsidP="0025707C">
            <w:pPr>
              <w:pStyle w:val="TableEntry"/>
            </w:pPr>
            <w:r>
              <w:t>See section 8.4.2.</w:t>
            </w:r>
          </w:p>
        </w:tc>
      </w:tr>
      <w:tr w:rsidR="00BB6552" w14:paraId="186B7012" w14:textId="77777777" w:rsidTr="000C4DD7">
        <w:trPr>
          <w:jc w:val="center"/>
        </w:trPr>
        <w:tc>
          <w:tcPr>
            <w:tcW w:w="1991" w:type="dxa"/>
          </w:tcPr>
          <w:p w14:paraId="3934A820" w14:textId="77777777" w:rsidR="00BB6552" w:rsidRDefault="00BB6552" w:rsidP="0025707C">
            <w:pPr>
              <w:pStyle w:val="TableEntry"/>
            </w:pPr>
            <w:r>
              <w:t>Content-Encoding</w:t>
            </w:r>
          </w:p>
        </w:tc>
        <w:tc>
          <w:tcPr>
            <w:tcW w:w="1276" w:type="dxa"/>
          </w:tcPr>
          <w:p w14:paraId="3422B6C2" w14:textId="77777777" w:rsidR="00BB6552" w:rsidRDefault="00BB6552" w:rsidP="0025707C">
            <w:pPr>
              <w:pStyle w:val="TableEntry"/>
            </w:pPr>
            <w:r>
              <w:t>encoding</w:t>
            </w:r>
          </w:p>
        </w:tc>
        <w:tc>
          <w:tcPr>
            <w:tcW w:w="2257" w:type="dxa"/>
          </w:tcPr>
          <w:p w14:paraId="32C9EFDE" w14:textId="77777777" w:rsidR="00BB6552" w:rsidRDefault="00BB6552" w:rsidP="0025707C">
            <w:pPr>
              <w:pStyle w:val="TableEntry"/>
            </w:pPr>
            <w:r>
              <w:t>C</w:t>
            </w:r>
          </w:p>
        </w:tc>
        <w:tc>
          <w:tcPr>
            <w:tcW w:w="2126" w:type="dxa"/>
          </w:tcPr>
          <w:p w14:paraId="0803E4C1" w14:textId="77777777" w:rsidR="00BB6552" w:rsidRDefault="00BB6552" w:rsidP="0025707C">
            <w:pPr>
              <w:pStyle w:val="TableEntry"/>
            </w:pPr>
            <w:r>
              <w:t>See section 8.4.2.</w:t>
            </w:r>
          </w:p>
        </w:tc>
      </w:tr>
      <w:tr w:rsidR="00BB6552" w14:paraId="5B2166FA" w14:textId="77777777" w:rsidTr="000C4DD7">
        <w:trPr>
          <w:jc w:val="center"/>
        </w:trPr>
        <w:tc>
          <w:tcPr>
            <w:tcW w:w="1991" w:type="dxa"/>
          </w:tcPr>
          <w:p w14:paraId="6CB71F9A" w14:textId="77777777" w:rsidR="00BB6552" w:rsidRDefault="00BB6552" w:rsidP="0025707C">
            <w:pPr>
              <w:pStyle w:val="TableEntry"/>
            </w:pPr>
            <w:r>
              <w:t>Content-Length</w:t>
            </w:r>
          </w:p>
        </w:tc>
        <w:tc>
          <w:tcPr>
            <w:tcW w:w="1276" w:type="dxa"/>
          </w:tcPr>
          <w:p w14:paraId="48445892" w14:textId="77777777" w:rsidR="00BB6552" w:rsidRDefault="00BB6552" w:rsidP="0025707C">
            <w:pPr>
              <w:pStyle w:val="TableEntry"/>
            </w:pPr>
            <w:r>
              <w:t>uint</w:t>
            </w:r>
          </w:p>
        </w:tc>
        <w:tc>
          <w:tcPr>
            <w:tcW w:w="2257" w:type="dxa"/>
          </w:tcPr>
          <w:p w14:paraId="0106BC2C" w14:textId="77777777" w:rsidR="00BB6552" w:rsidRDefault="00BB6552" w:rsidP="0025707C">
            <w:pPr>
              <w:pStyle w:val="TableEntry"/>
            </w:pPr>
            <w:r>
              <w:t>C</w:t>
            </w:r>
          </w:p>
        </w:tc>
        <w:tc>
          <w:tcPr>
            <w:tcW w:w="2126" w:type="dxa"/>
          </w:tcPr>
          <w:p w14:paraId="7A6DA35F" w14:textId="77777777" w:rsidR="00BB6552" w:rsidRDefault="00BB6552" w:rsidP="0025707C">
            <w:pPr>
              <w:pStyle w:val="TableEntry"/>
            </w:pPr>
            <w:r>
              <w:t>See section 8.4.3.</w:t>
            </w:r>
          </w:p>
        </w:tc>
      </w:tr>
    </w:tbl>
    <w:p w14:paraId="2B7866C1" w14:textId="77777777" w:rsidR="00BB6552" w:rsidRDefault="00BB6552" w:rsidP="00BB6552"/>
    <w:p w14:paraId="450ABD19" w14:textId="77777777" w:rsidR="00BB6552" w:rsidRDefault="00BB6552" w:rsidP="00BB6552">
      <w:r>
        <w:t>All success responses shall also contain the Content Representation (see Section 8.4.2) and Payload header fields (see Section 8.4.3) with appropriate values.</w:t>
      </w:r>
    </w:p>
    <w:p w14:paraId="59D33ED8" w14:textId="622CD8DE" w:rsidR="000463B8" w:rsidRDefault="003102BE" w:rsidP="00A034FC">
      <w:pPr>
        <w:pStyle w:val="Heading4"/>
      </w:pPr>
      <w:bookmarkStart w:id="143" w:name="_Toc194311859"/>
      <w:r>
        <w:t>X.6</w:t>
      </w:r>
      <w:r w:rsidR="000463B8">
        <w:t>.3.3</w:t>
      </w:r>
      <w:r w:rsidR="000463B8">
        <w:tab/>
        <w:t>Response Payload</w:t>
      </w:r>
      <w:bookmarkEnd w:id="143"/>
    </w:p>
    <w:p w14:paraId="2022C9FE" w14:textId="4868052A" w:rsidR="00BB6552" w:rsidRDefault="00BB6552" w:rsidP="00BB6552">
      <w:r>
        <w:t xml:space="preserve">A success response </w:t>
      </w:r>
      <w:r w:rsidR="00B73B26">
        <w:t xml:space="preserve">has </w:t>
      </w:r>
      <w:r>
        <w:t xml:space="preserve">a </w:t>
      </w:r>
      <w:r w:rsidRPr="00BB6552">
        <w:t xml:space="preserve">payload containing the requested </w:t>
      </w:r>
      <w:r w:rsidR="003D0AED">
        <w:t>M</w:t>
      </w:r>
      <w:r>
        <w:t xml:space="preserve">odality </w:t>
      </w:r>
      <w:r w:rsidR="003D0AED">
        <w:t>P</w:t>
      </w:r>
      <w:r>
        <w:t xml:space="preserve">erformed </w:t>
      </w:r>
      <w:r w:rsidR="003D0AED">
        <w:t>P</w:t>
      </w:r>
      <w:r>
        <w:t xml:space="preserve">rocedure </w:t>
      </w:r>
      <w:r w:rsidR="003D0AED">
        <w:t>S</w:t>
      </w:r>
      <w:r>
        <w:t xml:space="preserve">tep </w:t>
      </w:r>
      <w:r w:rsidRPr="00BB6552">
        <w:t>in the Selected Media Type</w:t>
      </w:r>
      <w:r>
        <w:t>.</w:t>
      </w:r>
    </w:p>
    <w:p w14:paraId="24DD3396" w14:textId="19084BB3" w:rsidR="00C63B8A" w:rsidRDefault="00BB6552" w:rsidP="007806B6">
      <w:pPr>
        <w:rPr>
          <w:b/>
          <w:i/>
        </w:rPr>
      </w:pPr>
      <w:r w:rsidRPr="00EA715A">
        <w:t>A failure response payload may contain a Status Report describing any failures, warnings, or other useful information.</w:t>
      </w:r>
      <w:r w:rsidR="00C63B8A">
        <w:br w:type="page"/>
      </w:r>
    </w:p>
    <w:p w14:paraId="4BC33626" w14:textId="43E78B70" w:rsidR="002A4B56" w:rsidRPr="00F64160" w:rsidRDefault="002A4B56" w:rsidP="00C63B8A">
      <w:pPr>
        <w:pStyle w:val="Instruction"/>
        <w:keepNext/>
      </w:pPr>
      <w:r>
        <w:lastRenderedPageBreak/>
        <w:t>Update Section 2 Normative References: add [IHE RAD TF-1]</w:t>
      </w:r>
    </w:p>
    <w:p w14:paraId="3D71EDA1" w14:textId="77777777" w:rsidR="00C63B8A" w:rsidRDefault="00C63B8A" w:rsidP="00C63B8A">
      <w:pPr>
        <w:keepNext/>
        <w:tabs>
          <w:tab w:val="clear" w:pos="720"/>
        </w:tabs>
        <w:overflowPunct/>
        <w:autoSpaceDE/>
        <w:autoSpaceDN/>
        <w:adjustRightInd/>
        <w:spacing w:after="0"/>
        <w:textAlignment w:val="auto"/>
      </w:pPr>
      <w:r>
        <w:t>…</w:t>
      </w:r>
    </w:p>
    <w:p w14:paraId="13C711C5" w14:textId="77777777" w:rsidR="00C63B8A" w:rsidRPr="00C63B8A" w:rsidRDefault="00C63B8A" w:rsidP="00C63B8A">
      <w:pPr>
        <w:keepNext/>
        <w:tabs>
          <w:tab w:val="clear" w:pos="720"/>
        </w:tabs>
        <w:overflowPunct/>
        <w:autoSpaceDE/>
        <w:autoSpaceDN/>
        <w:adjustRightInd/>
        <w:spacing w:after="0"/>
        <w:textAlignment w:val="auto"/>
        <w:rPr>
          <w:b/>
          <w:bCs/>
        </w:rPr>
      </w:pPr>
      <w:r w:rsidRPr="00C63B8A">
        <w:rPr>
          <w:b/>
          <w:bCs/>
        </w:rPr>
        <w:t>2.3 Other References</w:t>
      </w:r>
    </w:p>
    <w:p w14:paraId="15042B5F" w14:textId="77777777" w:rsidR="00C63B8A" w:rsidRDefault="00C63B8A" w:rsidP="00C63B8A">
      <w:pPr>
        <w:keepNext/>
        <w:tabs>
          <w:tab w:val="clear" w:pos="720"/>
        </w:tabs>
        <w:overflowPunct/>
        <w:autoSpaceDE/>
        <w:autoSpaceDN/>
        <w:adjustRightInd/>
        <w:spacing w:after="0"/>
        <w:textAlignment w:val="auto"/>
      </w:pPr>
      <w:r>
        <w:t>…</w:t>
      </w:r>
    </w:p>
    <w:p w14:paraId="66C8EC7A" w14:textId="77777777" w:rsidR="00C63B8A" w:rsidRDefault="00C63B8A" w:rsidP="00C63B8A">
      <w:pPr>
        <w:tabs>
          <w:tab w:val="clear" w:pos="720"/>
        </w:tabs>
        <w:overflowPunct/>
        <w:autoSpaceDE/>
        <w:autoSpaceDN/>
        <w:adjustRightInd/>
        <w:spacing w:after="0"/>
        <w:textAlignment w:val="auto"/>
      </w:pPr>
      <w:r>
        <w:t>[FHIR Access Denied] HL7. . FHIR Security - Access Denied Response Handling. http://hl7.org/fhir/security.html#AccessDenie</w:t>
      </w:r>
      <w:r w:rsidRPr="00C63B8A">
        <w:t>d</w:t>
      </w:r>
      <w:r w:rsidRPr="00945D89">
        <w:rPr>
          <w:b/>
          <w:bCs/>
          <w:strike/>
          <w:highlight w:val="yellow"/>
        </w:rPr>
        <w:t xml:space="preserve"> </w:t>
      </w:r>
      <w:r w:rsidRPr="00C63B8A">
        <w:t>.</w:t>
      </w:r>
    </w:p>
    <w:p w14:paraId="62A9B4E1" w14:textId="6D5386B7" w:rsidR="00C63B8A" w:rsidRPr="00945D89" w:rsidRDefault="00C63B8A" w:rsidP="00C63B8A">
      <w:pPr>
        <w:tabs>
          <w:tab w:val="clear" w:pos="720"/>
        </w:tabs>
        <w:overflowPunct/>
        <w:autoSpaceDE/>
        <w:autoSpaceDN/>
        <w:adjustRightInd/>
        <w:spacing w:after="0"/>
        <w:textAlignment w:val="auto"/>
        <w:rPr>
          <w:b/>
          <w:bCs/>
          <w:u w:val="single"/>
        </w:rPr>
      </w:pPr>
      <w:r w:rsidRPr="00945D89">
        <w:rPr>
          <w:b/>
          <w:bCs/>
          <w:u w:val="single"/>
        </w:rPr>
        <w:t>[IHE RAD TF-1] Integrating the Healthcare Enterprise (IHE). Radiology Technical Framework Volume 1. http://www.ihe.net/uploadedFiles/Documents/Radiology/IHE_RAD_TF_Vol1.pdf.</w:t>
      </w:r>
    </w:p>
    <w:p w14:paraId="0E9FF57E" w14:textId="2C961927" w:rsidR="00C63B8A" w:rsidRDefault="00C63B8A" w:rsidP="00C63B8A">
      <w:pPr>
        <w:tabs>
          <w:tab w:val="clear" w:pos="720"/>
        </w:tabs>
        <w:overflowPunct/>
        <w:autoSpaceDE/>
        <w:autoSpaceDN/>
        <w:adjustRightInd/>
        <w:spacing w:after="0"/>
        <w:textAlignment w:val="auto"/>
      </w:pPr>
      <w:commentRangeStart w:id="144"/>
      <w:r>
        <w:t>[IHE RAD TF</w:t>
      </w:r>
      <w:r w:rsidRPr="00945D89">
        <w:rPr>
          <w:b/>
          <w:bCs/>
          <w:strike/>
        </w:rPr>
        <w:t xml:space="preserve"> Vol</w:t>
      </w:r>
      <w:r w:rsidRPr="00945D89">
        <w:rPr>
          <w:b/>
          <w:bCs/>
          <w:u w:val="single"/>
        </w:rPr>
        <w:t>-</w:t>
      </w:r>
      <w:r>
        <w:t>2]</w:t>
      </w:r>
      <w:commentRangeEnd w:id="144"/>
      <w:r>
        <w:rPr>
          <w:rStyle w:val="CommentReference"/>
        </w:rPr>
        <w:commentReference w:id="144"/>
      </w:r>
      <w:r>
        <w:t xml:space="preserve"> Integrating the Healthcare Enterprise (IHE). Radiology Technical Framework Volume 2. http://www.ihe.net/uploadedFiles/Documents/Radiology/IHE_RAD_TF_Vol2.</w:t>
      </w:r>
      <w:r w:rsidRPr="00C63B8A">
        <w:t>pdf</w:t>
      </w:r>
      <w:r w:rsidRPr="00945D89">
        <w:rPr>
          <w:b/>
          <w:bCs/>
          <w:strike/>
          <w:highlight w:val="yellow"/>
        </w:rPr>
        <w:t xml:space="preserve"> </w:t>
      </w:r>
      <w:r w:rsidRPr="00C63B8A">
        <w:t>.</w:t>
      </w:r>
    </w:p>
    <w:p w14:paraId="40DBC650" w14:textId="350FF55B" w:rsidR="00426833" w:rsidRDefault="00C63B8A" w:rsidP="00C63B8A">
      <w:pPr>
        <w:tabs>
          <w:tab w:val="clear" w:pos="720"/>
        </w:tabs>
        <w:overflowPunct/>
        <w:autoSpaceDE/>
        <w:autoSpaceDN/>
        <w:adjustRightInd/>
        <w:spacing w:after="0"/>
        <w:textAlignment w:val="auto"/>
        <w:rPr>
          <w:b/>
          <w:i/>
        </w:rPr>
      </w:pPr>
      <w:r>
        <w:t>…</w:t>
      </w:r>
    </w:p>
    <w:p w14:paraId="1079FCE6" w14:textId="10F3B93B" w:rsidR="00E30D37" w:rsidRPr="00F64160" w:rsidRDefault="00E30D37" w:rsidP="00C63B8A">
      <w:pPr>
        <w:pStyle w:val="Instruction"/>
        <w:keepNext/>
      </w:pPr>
      <w:r>
        <w:t xml:space="preserve">Update Section 4 Symbols and Abbreviated Terms: add </w:t>
      </w:r>
      <w:r w:rsidR="009757B7">
        <w:t xml:space="preserve">CRUDL, </w:t>
      </w:r>
      <w:r>
        <w:t>MPPS, MWL, and UPS</w:t>
      </w:r>
    </w:p>
    <w:p w14:paraId="06039080" w14:textId="5D33D752" w:rsidR="00E30D37" w:rsidRPr="00F64160" w:rsidRDefault="00E30D37" w:rsidP="00846551">
      <w:pPr>
        <w:pStyle w:val="Heading1"/>
      </w:pPr>
      <w:bookmarkStart w:id="145" w:name="_Toc194311860"/>
      <w:r>
        <w:t>4</w:t>
      </w:r>
      <w:r w:rsidRPr="00F64160">
        <w:tab/>
      </w:r>
      <w:r>
        <w:t>Symbols and Abbreviated Terms</w:t>
      </w:r>
      <w:bookmarkEnd w:id="145"/>
    </w:p>
    <w:p w14:paraId="32E7B30F" w14:textId="77777777" w:rsidR="00E30D37" w:rsidRDefault="00E30D37" w:rsidP="00846551">
      <w:pPr>
        <w:keepNext/>
        <w:tabs>
          <w:tab w:val="clear" w:pos="720"/>
          <w:tab w:val="left" w:pos="1134"/>
        </w:tabs>
        <w:ind w:left="1134" w:hanging="1134"/>
      </w:pPr>
      <w:r w:rsidRPr="00701AFF">
        <w:t>…</w:t>
      </w:r>
    </w:p>
    <w:p w14:paraId="0F86D176" w14:textId="0B384C6E" w:rsidR="00691EF2" w:rsidRDefault="00691EF2" w:rsidP="00691EF2">
      <w:pPr>
        <w:tabs>
          <w:tab w:val="clear" w:pos="720"/>
          <w:tab w:val="left" w:pos="1134"/>
        </w:tabs>
        <w:ind w:left="1134" w:hanging="1134"/>
      </w:pPr>
      <w:r w:rsidRPr="00691EF2">
        <w:rPr>
          <w:b/>
          <w:bCs/>
        </w:rPr>
        <w:t>ABNF</w:t>
      </w:r>
      <w:r>
        <w:tab/>
        <w:t>Augmented Backus-Naur Form. See [RFC5234] and [RFC7405].</w:t>
      </w:r>
    </w:p>
    <w:p w14:paraId="2AE4C79D" w14:textId="245FAD17" w:rsidR="00691EF2" w:rsidRPr="00691EF2" w:rsidRDefault="00691EF2" w:rsidP="00691EF2">
      <w:pPr>
        <w:tabs>
          <w:tab w:val="clear" w:pos="720"/>
          <w:tab w:val="left" w:pos="1134"/>
        </w:tabs>
        <w:ind w:left="1134" w:hanging="1134"/>
        <w:rPr>
          <w:u w:val="single"/>
        </w:rPr>
      </w:pPr>
      <w:r w:rsidRPr="00691EF2">
        <w:rPr>
          <w:b/>
          <w:bCs/>
          <w:u w:val="single"/>
        </w:rPr>
        <w:t>CRUD</w:t>
      </w:r>
      <w:r>
        <w:rPr>
          <w:b/>
          <w:bCs/>
          <w:u w:val="single"/>
        </w:rPr>
        <w:t>L</w:t>
      </w:r>
      <w:r w:rsidRPr="00691EF2">
        <w:rPr>
          <w:b/>
          <w:bCs/>
          <w:u w:val="single"/>
        </w:rPr>
        <w:tab/>
        <w:t>Create, Read, Update, Delete</w:t>
      </w:r>
      <w:r>
        <w:rPr>
          <w:b/>
          <w:bCs/>
          <w:u w:val="single"/>
        </w:rPr>
        <w:t>, List</w:t>
      </w:r>
      <w:r w:rsidR="0016219E">
        <w:rPr>
          <w:b/>
          <w:bCs/>
          <w:u w:val="single"/>
        </w:rPr>
        <w:t>; basic operations</w:t>
      </w:r>
      <w:r w:rsidR="00233243">
        <w:rPr>
          <w:b/>
          <w:bCs/>
          <w:u w:val="single"/>
        </w:rPr>
        <w:t>/actions</w:t>
      </w:r>
      <w:r w:rsidR="0016219E">
        <w:rPr>
          <w:b/>
          <w:bCs/>
          <w:u w:val="single"/>
        </w:rPr>
        <w:t xml:space="preserve"> on objects</w:t>
      </w:r>
      <w:r w:rsidR="00277B51">
        <w:rPr>
          <w:b/>
          <w:bCs/>
          <w:u w:val="single"/>
        </w:rPr>
        <w:t>.</w:t>
      </w:r>
    </w:p>
    <w:p w14:paraId="19A0FFF6" w14:textId="5B9F518A" w:rsidR="00691EF2" w:rsidRDefault="00691EF2" w:rsidP="00691EF2">
      <w:pPr>
        <w:tabs>
          <w:tab w:val="clear" w:pos="720"/>
          <w:tab w:val="left" w:pos="1134"/>
        </w:tabs>
        <w:ind w:left="1134" w:hanging="1134"/>
      </w:pPr>
      <w:r w:rsidRPr="00691EF2">
        <w:rPr>
          <w:b/>
          <w:bCs/>
        </w:rPr>
        <w:t>DICOM</w:t>
      </w:r>
      <w:r>
        <w:tab/>
        <w:t>Digital Imaging and Communications in Medicine</w:t>
      </w:r>
    </w:p>
    <w:p w14:paraId="7AF4057D" w14:textId="29F79B8C" w:rsidR="00691EF2" w:rsidRPr="00701AFF" w:rsidRDefault="00691EF2" w:rsidP="00E30D37">
      <w:pPr>
        <w:tabs>
          <w:tab w:val="clear" w:pos="720"/>
          <w:tab w:val="left" w:pos="1134"/>
        </w:tabs>
        <w:ind w:left="1134" w:hanging="1134"/>
      </w:pPr>
      <w:r>
        <w:t>…</w:t>
      </w:r>
    </w:p>
    <w:p w14:paraId="7DCD266E" w14:textId="77777777" w:rsidR="00E30D37" w:rsidRPr="00701AFF" w:rsidRDefault="00E30D37" w:rsidP="00E30D37">
      <w:pPr>
        <w:tabs>
          <w:tab w:val="clear" w:pos="720"/>
          <w:tab w:val="left" w:pos="1134"/>
        </w:tabs>
        <w:ind w:left="1134" w:hanging="1134"/>
      </w:pPr>
      <w:r w:rsidRPr="00701AFF">
        <w:rPr>
          <w:b/>
          <w:bCs/>
        </w:rPr>
        <w:t>JSON</w:t>
      </w:r>
      <w:r w:rsidRPr="00701AFF">
        <w:tab/>
        <w:t>JavaScript Object Notation</w:t>
      </w:r>
    </w:p>
    <w:p w14:paraId="42483DF3" w14:textId="77777777" w:rsidR="00E30D37" w:rsidRPr="00701AFF" w:rsidRDefault="00E30D37" w:rsidP="00E30D37">
      <w:pPr>
        <w:tabs>
          <w:tab w:val="clear" w:pos="720"/>
          <w:tab w:val="left" w:pos="1134"/>
        </w:tabs>
        <w:ind w:left="1134" w:hanging="1134"/>
        <w:rPr>
          <w:b/>
          <w:bCs/>
          <w:u w:val="single"/>
        </w:rPr>
      </w:pPr>
      <w:r w:rsidRPr="00701AFF">
        <w:rPr>
          <w:b/>
          <w:bCs/>
          <w:u w:val="single"/>
        </w:rPr>
        <w:t>MPPS</w:t>
      </w:r>
      <w:r w:rsidRPr="00701AFF">
        <w:rPr>
          <w:b/>
          <w:bCs/>
          <w:u w:val="single"/>
        </w:rPr>
        <w:tab/>
        <w:t>Modality Performed Procedure Step</w:t>
      </w:r>
      <w:r>
        <w:rPr>
          <w:b/>
          <w:bCs/>
          <w:u w:val="single"/>
        </w:rPr>
        <w:t xml:space="preserve"> service. See PS3.4, Annex F.</w:t>
      </w:r>
    </w:p>
    <w:p w14:paraId="687D7402" w14:textId="7C46155B" w:rsidR="00E30D37" w:rsidRPr="00701AFF" w:rsidRDefault="00E30D37" w:rsidP="00E30D37">
      <w:pPr>
        <w:tabs>
          <w:tab w:val="clear" w:pos="720"/>
          <w:tab w:val="left" w:pos="1134"/>
        </w:tabs>
        <w:ind w:left="1134" w:hanging="1134"/>
        <w:rPr>
          <w:b/>
          <w:bCs/>
          <w:u w:val="single"/>
        </w:rPr>
      </w:pPr>
      <w:r w:rsidRPr="00701AFF">
        <w:rPr>
          <w:b/>
          <w:bCs/>
          <w:u w:val="single"/>
        </w:rPr>
        <w:t>MWL</w:t>
      </w:r>
      <w:r w:rsidRPr="00701AFF">
        <w:rPr>
          <w:b/>
          <w:bCs/>
          <w:u w:val="single"/>
        </w:rPr>
        <w:tab/>
        <w:t>Modality Worklist</w:t>
      </w:r>
      <w:r>
        <w:rPr>
          <w:b/>
          <w:bCs/>
          <w:u w:val="single"/>
        </w:rPr>
        <w:t xml:space="preserve"> service</w:t>
      </w:r>
      <w:r w:rsidR="000C7667">
        <w:rPr>
          <w:b/>
          <w:bCs/>
          <w:u w:val="single"/>
        </w:rPr>
        <w:t>;</w:t>
      </w:r>
      <w:r>
        <w:rPr>
          <w:b/>
          <w:bCs/>
          <w:u w:val="single"/>
        </w:rPr>
        <w:t xml:space="preserve"> </w:t>
      </w:r>
      <w:r w:rsidR="000C7667">
        <w:rPr>
          <w:b/>
          <w:bCs/>
          <w:u w:val="single"/>
        </w:rPr>
        <w:t>colloquial name for the</w:t>
      </w:r>
      <w:r>
        <w:rPr>
          <w:b/>
          <w:bCs/>
          <w:u w:val="single"/>
        </w:rPr>
        <w:t xml:space="preserve"> Basic Worklist service. See PS3.4, Annex K.</w:t>
      </w:r>
    </w:p>
    <w:p w14:paraId="2FD85DAC" w14:textId="77777777" w:rsidR="00E30D37" w:rsidRPr="00701AFF" w:rsidRDefault="00E30D37" w:rsidP="00E30D37">
      <w:pPr>
        <w:tabs>
          <w:tab w:val="clear" w:pos="720"/>
          <w:tab w:val="left" w:pos="1134"/>
        </w:tabs>
        <w:ind w:left="1134" w:hanging="1134"/>
      </w:pPr>
      <w:r w:rsidRPr="00701AFF">
        <w:rPr>
          <w:b/>
          <w:bCs/>
        </w:rPr>
        <w:t>QIDO</w:t>
      </w:r>
      <w:r w:rsidRPr="003540AD">
        <w:rPr>
          <w:b/>
          <w:bCs/>
        </w:rPr>
        <w:t>-RS</w:t>
      </w:r>
      <w:r w:rsidRPr="00701AFF">
        <w:tab/>
        <w:t>Query based on ID for DICOM Objects by RESTful Services</w:t>
      </w:r>
    </w:p>
    <w:p w14:paraId="1A8E6D5F" w14:textId="77777777" w:rsidR="00E30D37" w:rsidRDefault="00E30D37" w:rsidP="00E30D37">
      <w:pPr>
        <w:tabs>
          <w:tab w:val="clear" w:pos="720"/>
          <w:tab w:val="left" w:pos="1134"/>
        </w:tabs>
        <w:ind w:left="1134" w:hanging="1134"/>
      </w:pPr>
      <w:r w:rsidRPr="00701AFF">
        <w:t>…</w:t>
      </w:r>
    </w:p>
    <w:p w14:paraId="65069FD7" w14:textId="77777777" w:rsidR="00E30D37" w:rsidRDefault="00E30D37" w:rsidP="00E30D37">
      <w:pPr>
        <w:tabs>
          <w:tab w:val="clear" w:pos="720"/>
          <w:tab w:val="left" w:pos="1134"/>
        </w:tabs>
        <w:ind w:left="1134" w:hanging="1134"/>
      </w:pPr>
      <w:r w:rsidRPr="003540AD">
        <w:rPr>
          <w:b/>
          <w:bCs/>
        </w:rPr>
        <w:t>UID</w:t>
      </w:r>
      <w:r>
        <w:tab/>
      </w:r>
      <w:r w:rsidRPr="003540AD">
        <w:t>Unique (DICOM) Identifier</w:t>
      </w:r>
    </w:p>
    <w:p w14:paraId="4A2EDC23" w14:textId="77777777" w:rsidR="00E30D37" w:rsidRPr="003540AD" w:rsidRDefault="00E30D37" w:rsidP="00E30D37">
      <w:pPr>
        <w:tabs>
          <w:tab w:val="clear" w:pos="720"/>
          <w:tab w:val="left" w:pos="1134"/>
        </w:tabs>
        <w:ind w:left="1134" w:hanging="1134"/>
        <w:rPr>
          <w:b/>
          <w:bCs/>
          <w:u w:val="single"/>
        </w:rPr>
      </w:pPr>
      <w:r w:rsidRPr="003540AD">
        <w:rPr>
          <w:b/>
          <w:bCs/>
          <w:u w:val="single"/>
        </w:rPr>
        <w:t>UPS</w:t>
      </w:r>
      <w:r w:rsidRPr="003540AD">
        <w:rPr>
          <w:b/>
          <w:bCs/>
          <w:u w:val="single"/>
        </w:rPr>
        <w:tab/>
        <w:t>Unified Procedure Step service. See PS3.4, Annex CC.</w:t>
      </w:r>
    </w:p>
    <w:p w14:paraId="02C00D2D" w14:textId="77777777" w:rsidR="00E30D37" w:rsidRDefault="00E30D37" w:rsidP="00E30D37">
      <w:pPr>
        <w:tabs>
          <w:tab w:val="clear" w:pos="720"/>
          <w:tab w:val="left" w:pos="1134"/>
        </w:tabs>
        <w:ind w:left="1134" w:hanging="1134"/>
      </w:pPr>
      <w:r w:rsidRPr="003540AD">
        <w:rPr>
          <w:b/>
          <w:bCs/>
        </w:rPr>
        <w:t>UPS-RS</w:t>
      </w:r>
      <w:r>
        <w:tab/>
      </w:r>
      <w:r w:rsidRPr="003540AD">
        <w:t>Unified Procedure Step by RESTful Services</w:t>
      </w:r>
    </w:p>
    <w:p w14:paraId="1CC61E63" w14:textId="77777777" w:rsidR="00E30D37" w:rsidRDefault="00E30D37" w:rsidP="00E30D37">
      <w:pPr>
        <w:tabs>
          <w:tab w:val="clear" w:pos="720"/>
          <w:tab w:val="left" w:pos="1134"/>
        </w:tabs>
        <w:ind w:left="1134" w:hanging="1134"/>
      </w:pPr>
      <w:r>
        <w:t>…</w:t>
      </w:r>
    </w:p>
    <w:p w14:paraId="2D57DF29" w14:textId="77777777" w:rsidR="00C63B8A" w:rsidRDefault="00C63B8A">
      <w:pPr>
        <w:tabs>
          <w:tab w:val="clear" w:pos="720"/>
        </w:tabs>
        <w:overflowPunct/>
        <w:autoSpaceDE/>
        <w:autoSpaceDN/>
        <w:adjustRightInd/>
        <w:spacing w:after="0"/>
        <w:textAlignment w:val="auto"/>
        <w:rPr>
          <w:b/>
          <w:i/>
        </w:rPr>
      </w:pPr>
      <w:r>
        <w:br w:type="page"/>
      </w:r>
    </w:p>
    <w:p w14:paraId="38D7EE24" w14:textId="61828210" w:rsidR="00CD13AB" w:rsidRDefault="00CD13AB" w:rsidP="00127786">
      <w:pPr>
        <w:pStyle w:val="Instruction"/>
        <w:keepNext/>
      </w:pPr>
      <w:bookmarkStart w:id="146" w:name="_Hlk194309488"/>
      <w:r>
        <w:lastRenderedPageBreak/>
        <w:t>Update Section 8.1.1 Request Message Syntax</w:t>
      </w:r>
      <w:r w:rsidR="006017C4">
        <w:t xml:space="preserve"> by </w:t>
      </w:r>
      <w:bookmarkEnd w:id="146"/>
      <w:r w:rsidR="006017C4">
        <w:t>adding PATCH</w:t>
      </w:r>
    </w:p>
    <w:p w14:paraId="07CE2027" w14:textId="074EB5C8" w:rsidR="00CD13AB" w:rsidRDefault="0058765E" w:rsidP="00E30D37">
      <w:pPr>
        <w:tabs>
          <w:tab w:val="clear" w:pos="720"/>
          <w:tab w:val="left" w:pos="1134"/>
        </w:tabs>
        <w:ind w:left="1134" w:hanging="1134"/>
      </w:pPr>
      <w:bookmarkStart w:id="147" w:name="_Hlk194309514"/>
      <w:r>
        <w:t>…</w:t>
      </w:r>
    </w:p>
    <w:p w14:paraId="74A5A0A1" w14:textId="40FDD029" w:rsidR="0058765E" w:rsidRPr="00477CDA" w:rsidRDefault="00C51AB8" w:rsidP="00E30D37">
      <w:pPr>
        <w:tabs>
          <w:tab w:val="clear" w:pos="720"/>
          <w:tab w:val="left" w:pos="1134"/>
        </w:tabs>
        <w:ind w:left="1134" w:hanging="1134"/>
        <w:rPr>
          <w:rFonts w:ascii="Noto Sans Mono ExtraCondensed M" w:hAnsi="Noto Sans Mono ExtraCondensed M" w:cs="Noto Sans Mono ExtraCondensed M"/>
        </w:rPr>
      </w:pPr>
      <w:r w:rsidRPr="00477CDA">
        <w:rPr>
          <w:rFonts w:ascii="Noto Sans Mono ExtraCondensed M" w:hAnsi="Noto Sans Mono ExtraCondensed M" w:cs="Noto Sans Mono ExtraCondensed M"/>
        </w:rPr>
        <w:t xml:space="preserve">method = </w:t>
      </w:r>
      <w:r w:rsidRPr="000C7667">
        <w:rPr>
          <w:rFonts w:ascii="Noto Sans Mono ExtraCondensed M" w:hAnsi="Noto Sans Mono ExtraCondensed M" w:cs="Noto Sans Mono ExtraCondensed M"/>
        </w:rPr>
        <w:t xml:space="preserve">"CONNECT" / </w:t>
      </w:r>
      <w:r w:rsidRPr="00477CDA">
        <w:rPr>
          <w:rFonts w:ascii="Noto Sans Mono ExtraCondensed M" w:hAnsi="Noto Sans Mono ExtraCondensed M" w:cs="Noto Sans Mono ExtraCondensed M"/>
        </w:rPr>
        <w:t xml:space="preserve">"DELETE" / "GET" / </w:t>
      </w:r>
      <w:r w:rsidRPr="000C7667">
        <w:rPr>
          <w:rFonts w:ascii="Noto Sans Mono ExtraCondensed M" w:hAnsi="Noto Sans Mono ExtraCondensed M" w:cs="Noto Sans Mono ExtraCondensed M"/>
        </w:rPr>
        <w:t xml:space="preserve">"HEAD" / </w:t>
      </w:r>
      <w:r w:rsidRPr="00477CDA">
        <w:rPr>
          <w:rFonts w:ascii="Noto Sans Mono ExtraCondensed M" w:hAnsi="Noto Sans Mono ExtraCondensed M" w:cs="Noto Sans Mono ExtraCondensed M"/>
        </w:rPr>
        <w:t xml:space="preserve">"OPTIONS" / </w:t>
      </w:r>
      <w:r w:rsidR="00767A3D" w:rsidRPr="00477CDA">
        <w:rPr>
          <w:rFonts w:ascii="Noto Sans Mono ExtraCondensed M" w:hAnsi="Noto Sans Mono ExtraCondensed M" w:cs="Noto Sans Mono ExtraCondensed M"/>
          <w:b/>
          <w:bCs/>
          <w:u w:val="single"/>
        </w:rPr>
        <w:t xml:space="preserve">"PATCH" / </w:t>
      </w:r>
      <w:r w:rsidR="00767A3D" w:rsidRPr="00477CDA">
        <w:rPr>
          <w:rFonts w:ascii="Noto Sans Mono ExtraCondensed M" w:hAnsi="Noto Sans Mono ExtraCondensed M" w:cs="Noto Sans Mono ExtraCondensed M"/>
        </w:rPr>
        <w:t xml:space="preserve">"POST" / </w:t>
      </w:r>
      <w:r w:rsidRPr="00477CDA">
        <w:rPr>
          <w:rFonts w:ascii="Noto Sans Mono ExtraCondensed M" w:hAnsi="Noto Sans Mono ExtraCondensed M" w:cs="Noto Sans Mono ExtraCondensed M"/>
        </w:rPr>
        <w:t>"PUT"</w:t>
      </w:r>
    </w:p>
    <w:p w14:paraId="682CBCFB" w14:textId="2DB1DE6C" w:rsidR="00C51AB8" w:rsidRDefault="00C51AB8" w:rsidP="00E30D37">
      <w:pPr>
        <w:tabs>
          <w:tab w:val="clear" w:pos="720"/>
          <w:tab w:val="left" w:pos="1134"/>
        </w:tabs>
        <w:ind w:left="1134" w:hanging="1134"/>
      </w:pPr>
      <w:r>
        <w:t>…</w:t>
      </w:r>
    </w:p>
    <w:p w14:paraId="5A704ECE" w14:textId="77777777" w:rsidR="00430F11" w:rsidRDefault="00906473" w:rsidP="00430F11">
      <w:pPr>
        <w:pStyle w:val="Heading4"/>
      </w:pPr>
      <w:bookmarkStart w:id="148" w:name="_Toc194311861"/>
      <w:r>
        <w:t xml:space="preserve">8.1.1.1 </w:t>
      </w:r>
      <w:r w:rsidR="00430F11">
        <w:t>Method</w:t>
      </w:r>
      <w:bookmarkEnd w:id="148"/>
    </w:p>
    <w:p w14:paraId="3FE3FCD7" w14:textId="6F3DCF9D" w:rsidR="00906473" w:rsidRDefault="00430F11" w:rsidP="00C20071">
      <w:pPr>
        <w:tabs>
          <w:tab w:val="clear" w:pos="720"/>
        </w:tabs>
      </w:pPr>
      <w:r>
        <w:t xml:space="preserve">The request method is one of the HTTP methods, such as </w:t>
      </w:r>
      <w:r w:rsidRPr="000C7667">
        <w:t xml:space="preserve">CONNECT, </w:t>
      </w:r>
      <w:r>
        <w:t xml:space="preserve">DELETE, GET, </w:t>
      </w:r>
      <w:r w:rsidRPr="000C7667">
        <w:t>HEAD,</w:t>
      </w:r>
      <w:r w:rsidRPr="00776A7D">
        <w:t xml:space="preserve"> </w:t>
      </w:r>
      <w:r>
        <w:t xml:space="preserve">OPTIONS, </w:t>
      </w:r>
      <w:r w:rsidR="001F07A4" w:rsidRPr="001F07A4">
        <w:rPr>
          <w:b/>
          <w:bCs/>
          <w:u w:val="single"/>
        </w:rPr>
        <w:t>PATCH,</w:t>
      </w:r>
      <w:r w:rsidR="001F07A4">
        <w:t xml:space="preserve"> </w:t>
      </w:r>
      <w:r>
        <w:t xml:space="preserve">POST, </w:t>
      </w:r>
      <w:r w:rsidR="008317DB">
        <w:rPr>
          <w:b/>
          <w:bCs/>
          <w:u w:val="single"/>
        </w:rPr>
        <w:t>and</w:t>
      </w:r>
      <w:r w:rsidR="00C20071">
        <w:t xml:space="preserve"> </w:t>
      </w:r>
      <w:r>
        <w:t>PUT. See [RFC7230] Section 4.</w:t>
      </w:r>
    </w:p>
    <w:bookmarkEnd w:id="147"/>
    <w:p w14:paraId="53C1383E" w14:textId="77777777" w:rsidR="00C63B8A" w:rsidRDefault="00C63B8A" w:rsidP="00C20071">
      <w:pPr>
        <w:tabs>
          <w:tab w:val="clear" w:pos="720"/>
        </w:tabs>
      </w:pPr>
    </w:p>
    <w:p w14:paraId="59F52E15" w14:textId="24F08DE0" w:rsidR="00B31CB7" w:rsidRPr="00F64160" w:rsidRDefault="003357C1" w:rsidP="00B31CB7">
      <w:pPr>
        <w:pStyle w:val="Instruction"/>
        <w:keepNext/>
      </w:pPr>
      <w:r>
        <w:t>Update Section B Examples</w:t>
      </w:r>
      <w:r w:rsidR="004C6623">
        <w:t>:</w:t>
      </w:r>
      <w:r>
        <w:t xml:space="preserve"> a</w:t>
      </w:r>
      <w:r w:rsidR="00B31CB7" w:rsidRPr="00F64160">
        <w:t xml:space="preserve">dd new </w:t>
      </w:r>
      <w:r w:rsidR="00B31CB7">
        <w:t xml:space="preserve">examples for </w:t>
      </w:r>
      <w:r w:rsidR="009757B7">
        <w:t xml:space="preserve">the </w:t>
      </w:r>
      <w:r w:rsidR="00B31CB7">
        <w:t xml:space="preserve">Modality </w:t>
      </w:r>
      <w:r w:rsidR="009757B7">
        <w:t xml:space="preserve">Workflow </w:t>
      </w:r>
      <w:r w:rsidR="00B31CB7">
        <w:t>Service</w:t>
      </w:r>
    </w:p>
    <w:p w14:paraId="2DF5CE45" w14:textId="77777777" w:rsidR="00B31CB7" w:rsidRPr="00F64160" w:rsidRDefault="00B31CB7" w:rsidP="00B31CB7">
      <w:pPr>
        <w:pStyle w:val="Heading1"/>
      </w:pPr>
      <w:bookmarkStart w:id="149" w:name="_Toc150508004"/>
      <w:bookmarkStart w:id="150" w:name="_Toc194311862"/>
      <w:r w:rsidRPr="00F64160">
        <w:t>B</w:t>
      </w:r>
      <w:r w:rsidRPr="00F64160">
        <w:tab/>
        <w:t>Examples (Informative)</w:t>
      </w:r>
      <w:bookmarkEnd w:id="149"/>
      <w:bookmarkEnd w:id="150"/>
    </w:p>
    <w:p w14:paraId="49F70375" w14:textId="77777777" w:rsidR="00B31CB7" w:rsidRPr="00F64160" w:rsidRDefault="00B31CB7" w:rsidP="00B31CB7">
      <w:pPr>
        <w:keepNext/>
      </w:pPr>
      <w:r w:rsidRPr="00F64160">
        <w:t>…</w:t>
      </w:r>
    </w:p>
    <w:p w14:paraId="475C9E30" w14:textId="55D58145" w:rsidR="00983E0F" w:rsidRDefault="00B31CB7" w:rsidP="00B31CB7">
      <w:pPr>
        <w:pStyle w:val="Heading2"/>
      </w:pPr>
      <w:bookmarkStart w:id="151" w:name="_Toc194311863"/>
      <w:bookmarkStart w:id="152" w:name="_Toc150508005"/>
      <w:r w:rsidRPr="00F64160">
        <w:t>B.</w:t>
      </w:r>
      <w:r w:rsidR="00983E0F">
        <w:t>X</w:t>
      </w:r>
      <w:r>
        <w:t>1</w:t>
      </w:r>
      <w:r w:rsidR="00983E0F">
        <w:tab/>
      </w:r>
      <w:r w:rsidR="000E51B0">
        <w:t xml:space="preserve">Searching </w:t>
      </w:r>
      <w:r w:rsidR="009538DC">
        <w:t>for Modality Scheduled Procedure Steps</w:t>
      </w:r>
      <w:r w:rsidR="00696939">
        <w:t xml:space="preserve"> </w:t>
      </w:r>
      <w:r w:rsidR="000512CC">
        <w:t xml:space="preserve">using </w:t>
      </w:r>
      <w:r w:rsidR="000E51B0">
        <w:t>JSON</w:t>
      </w:r>
      <w:r w:rsidR="008D0B22">
        <w:t xml:space="preserve"> </w:t>
      </w:r>
      <w:r w:rsidR="000512CC">
        <w:t>Media</w:t>
      </w:r>
      <w:r w:rsidR="008D0B22">
        <w:t xml:space="preserve"> Type</w:t>
      </w:r>
      <w:bookmarkEnd w:id="151"/>
    </w:p>
    <w:p w14:paraId="0452EBA3" w14:textId="5267D376" w:rsidR="0073318A" w:rsidRDefault="00F73A8F" w:rsidP="0073318A">
      <w:r w:rsidRPr="00F73A8F">
        <w:t xml:space="preserve">This example illustrates a request to </w:t>
      </w:r>
      <w:r>
        <w:t>retrieve the scheduled procedure steps for a scheduled station</w:t>
      </w:r>
      <w:r w:rsidR="00823C09">
        <w:t xml:space="preserve">: </w:t>
      </w:r>
      <w:r>
        <w:t>CTSCANNER</w:t>
      </w:r>
      <w:r w:rsidRPr="00F73A8F">
        <w:t>,</w:t>
      </w:r>
      <w:r w:rsidR="00823C09">
        <w:t xml:space="preserve"> start date: 20250101 and modality: CT, </w:t>
      </w:r>
      <w:r w:rsidR="000512CC">
        <w:t xml:space="preserve">where the </w:t>
      </w:r>
      <w:r w:rsidR="00823C09">
        <w:t xml:space="preserve">results are </w:t>
      </w:r>
      <w:r w:rsidR="000512CC">
        <w:t>to be</w:t>
      </w:r>
      <w:r>
        <w:t xml:space="preserve"> </w:t>
      </w:r>
      <w:r w:rsidRPr="00F73A8F">
        <w:t xml:space="preserve">returned </w:t>
      </w:r>
      <w:r w:rsidR="00823C09">
        <w:t xml:space="preserve">in </w:t>
      </w:r>
      <w:r>
        <w:t>JSON</w:t>
      </w:r>
      <w:r w:rsidRPr="00F73A8F">
        <w:t xml:space="preserve">. </w:t>
      </w:r>
      <w:r w:rsidR="004B469E">
        <w:t>Also</w:t>
      </w:r>
      <w:r w:rsidR="000512CC">
        <w:t>, the</w:t>
      </w:r>
      <w:r w:rsidR="004B469E">
        <w:t xml:space="preserve"> </w:t>
      </w:r>
      <w:r w:rsidR="000512CC">
        <w:t xml:space="preserve">number of </w:t>
      </w:r>
      <w:r w:rsidR="004B469E">
        <w:t xml:space="preserve">returned results </w:t>
      </w:r>
      <w:r w:rsidR="000512CC">
        <w:t xml:space="preserve">is </w:t>
      </w:r>
      <w:r w:rsidR="004B469E">
        <w:t xml:space="preserve">limited to 20 and </w:t>
      </w:r>
      <w:r w:rsidR="000512CC">
        <w:t xml:space="preserve">the </w:t>
      </w:r>
      <w:r w:rsidR="004B469E">
        <w:t xml:space="preserve">results </w:t>
      </w:r>
      <w:r w:rsidR="007F1D06">
        <w:t>are requested to</w:t>
      </w:r>
      <w:r w:rsidR="004B469E">
        <w:t xml:space="preserve"> </w:t>
      </w:r>
      <w:r w:rsidR="00CC2A9A">
        <w:t>contain</w:t>
      </w:r>
      <w:r w:rsidR="004B469E">
        <w:t xml:space="preserve"> all available tags. </w:t>
      </w:r>
      <w:r w:rsidR="000512CC">
        <w:t>The o</w:t>
      </w:r>
      <w:r w:rsidR="004B469E">
        <w:t xml:space="preserve">ffset </w:t>
      </w:r>
      <w:r w:rsidR="000512CC">
        <w:t xml:space="preserve">of the returned </w:t>
      </w:r>
      <w:r w:rsidR="004B469E">
        <w:t xml:space="preserve">results is </w:t>
      </w:r>
      <w:r w:rsidR="006B0B27">
        <w:t>set</w:t>
      </w:r>
      <w:r w:rsidR="004B469E">
        <w:t xml:space="preserve"> to 0.</w:t>
      </w:r>
    </w:p>
    <w:p w14:paraId="3227B1C4" w14:textId="0DEB6F00" w:rsidR="006B0B27" w:rsidRPr="00DB22A9" w:rsidRDefault="00A9067E" w:rsidP="006B0B27">
      <w:pPr>
        <w:rPr>
          <w:rFonts w:ascii="Noto Sans Mono ExtraCondensed M" w:hAnsi="Noto Sans Mono ExtraCondensed M" w:cs="Noto Sans Mono ExtraCondensed M"/>
          <w:sz w:val="17"/>
          <w:szCs w:val="17"/>
          <w:lang w:val="en" w:eastAsia="de-DE"/>
        </w:rPr>
      </w:pPr>
      <w:bookmarkStart w:id="153" w:name="idp105553339757055"/>
      <w:r w:rsidRPr="00DB22A9">
        <w:rPr>
          <w:rFonts w:ascii="Noto Sans Mono ExtraCondensed M" w:hAnsi="Noto Sans Mono ExtraCondensed M" w:cs="Noto Sans Mono ExtraCondensed M"/>
          <w:sz w:val="17"/>
          <w:szCs w:val="17"/>
          <w:lang w:val="en" w:eastAsia="de-DE"/>
        </w:rPr>
        <w:t>GET /radiology</w:t>
      </w:r>
      <w:r w:rsidR="004E0124" w:rsidRPr="00DB22A9">
        <w:rPr>
          <w:rFonts w:ascii="Noto Sans Mono ExtraCondensed M" w:hAnsi="Noto Sans Mono ExtraCondensed M" w:cs="Noto Sans Mono ExtraCondensed M"/>
          <w:sz w:val="17"/>
          <w:szCs w:val="17"/>
          <w:lang w:val="en" w:eastAsia="de-DE"/>
        </w:rPr>
        <w:t>/modality-scheduled-procedure-steps/?</w:t>
      </w:r>
      <w:r w:rsidR="00776A7D" w:rsidRPr="00DB22A9">
        <w:rPr>
          <w:rFonts w:ascii="Noto Sans Mono ExtraCondensed M" w:hAnsi="Noto Sans Mono ExtraCondensed M" w:cs="Noto Sans Mono ExtraCondensed M"/>
          <w:sz w:val="17"/>
          <w:szCs w:val="17"/>
          <w:lang w:val="en" w:eastAsia="de-DE"/>
        </w:rPr>
        <w:t>00400100.004000</w:t>
      </w:r>
      <w:r w:rsidR="00776A7D">
        <w:rPr>
          <w:rFonts w:ascii="Noto Sans Mono ExtraCondensed M" w:hAnsi="Noto Sans Mono ExtraCondensed M" w:cs="Noto Sans Mono ExtraCondensed M"/>
          <w:sz w:val="17"/>
          <w:szCs w:val="17"/>
          <w:lang w:val="en" w:eastAsia="de-DE"/>
        </w:rPr>
        <w:t>10</w:t>
      </w:r>
      <w:r w:rsidR="00776A7D" w:rsidRPr="00DB22A9">
        <w:rPr>
          <w:rFonts w:ascii="Noto Sans Mono ExtraCondensed M" w:hAnsi="Noto Sans Mono ExtraCondensed M" w:cs="Noto Sans Mono ExtraCondensed M"/>
          <w:sz w:val="17"/>
          <w:szCs w:val="17"/>
          <w:lang w:val="en" w:eastAsia="de-DE"/>
        </w:rPr>
        <w:t>=CTSCANNER</w:t>
      </w:r>
      <w:r w:rsidR="004E0124" w:rsidRPr="00DB22A9">
        <w:rPr>
          <w:rFonts w:ascii="Noto Sans Mono ExtraCondensed M" w:hAnsi="Noto Sans Mono ExtraCondensed M" w:cs="Noto Sans Mono ExtraCondensed M"/>
          <w:sz w:val="17"/>
          <w:szCs w:val="17"/>
          <w:lang w:val="en" w:eastAsia="de-DE"/>
        </w:rPr>
        <w:t>&amp;00400100.00400002=202</w:t>
      </w:r>
      <w:r w:rsidR="000C5789" w:rsidRPr="00DB22A9">
        <w:rPr>
          <w:rFonts w:ascii="Noto Sans Mono ExtraCondensed M" w:hAnsi="Noto Sans Mono ExtraCondensed M" w:cs="Noto Sans Mono ExtraCondensed M"/>
          <w:sz w:val="17"/>
          <w:szCs w:val="17"/>
          <w:lang w:val="en" w:eastAsia="de-DE"/>
        </w:rPr>
        <w:t>5</w:t>
      </w:r>
      <w:r w:rsidR="004E0124" w:rsidRPr="00DB22A9">
        <w:rPr>
          <w:rFonts w:ascii="Noto Sans Mono ExtraCondensed M" w:hAnsi="Noto Sans Mono ExtraCondensed M" w:cs="Noto Sans Mono ExtraCondensed M"/>
          <w:sz w:val="17"/>
          <w:szCs w:val="17"/>
          <w:lang w:val="en" w:eastAsia="de-DE"/>
        </w:rPr>
        <w:t>010</w:t>
      </w:r>
      <w:r w:rsidR="00541AE8" w:rsidRPr="00DB22A9">
        <w:rPr>
          <w:rFonts w:ascii="Noto Sans Mono ExtraCondensed M" w:hAnsi="Noto Sans Mono ExtraCondensed M" w:cs="Noto Sans Mono ExtraCondensed M"/>
          <w:sz w:val="17"/>
          <w:szCs w:val="17"/>
          <w:lang w:val="en" w:eastAsia="de-DE"/>
        </w:rPr>
        <w:t>1</w:t>
      </w:r>
      <w:r w:rsidR="004E0124" w:rsidRPr="00DB22A9">
        <w:rPr>
          <w:rFonts w:ascii="Noto Sans Mono ExtraCondensed M" w:hAnsi="Noto Sans Mono ExtraCondensed M" w:cs="Noto Sans Mono ExtraCondensed M"/>
          <w:sz w:val="17"/>
          <w:szCs w:val="17"/>
          <w:lang w:val="en" w:eastAsia="de-DE"/>
        </w:rPr>
        <w:t>&amp;</w:t>
      </w:r>
      <w:r w:rsidR="00776A7D" w:rsidRPr="00DB22A9">
        <w:rPr>
          <w:rFonts w:ascii="Noto Sans Mono ExtraCondensed M" w:hAnsi="Noto Sans Mono ExtraCondensed M" w:cs="Noto Sans Mono ExtraCondensed M"/>
          <w:sz w:val="17"/>
          <w:szCs w:val="17"/>
          <w:lang w:val="en" w:eastAsia="de-DE"/>
        </w:rPr>
        <w:t>00400100.00080060=CT</w:t>
      </w:r>
      <w:r w:rsidR="00776A7D" w:rsidRPr="00DB22A9" w:rsidDel="00776A7D">
        <w:rPr>
          <w:rFonts w:ascii="Noto Sans Mono ExtraCondensed M" w:hAnsi="Noto Sans Mono ExtraCondensed M" w:cs="Noto Sans Mono ExtraCondensed M"/>
          <w:sz w:val="17"/>
          <w:szCs w:val="17"/>
          <w:lang w:val="en" w:eastAsia="de-DE"/>
        </w:rPr>
        <w:t xml:space="preserve"> </w:t>
      </w:r>
      <w:r w:rsidR="00FA1850" w:rsidRPr="00DB22A9">
        <w:rPr>
          <w:rFonts w:ascii="Noto Sans Mono ExtraCondensed M" w:hAnsi="Noto Sans Mono ExtraCondensed M" w:cs="Noto Sans Mono ExtraCondensed M"/>
          <w:sz w:val="17"/>
          <w:szCs w:val="17"/>
          <w:lang w:val="en" w:eastAsia="de-DE"/>
        </w:rPr>
        <w:t>&amp;limit=20&amp;offset=0&amp;includefield=all</w:t>
      </w:r>
      <w:r w:rsidR="004E0124" w:rsidRPr="00DB22A9">
        <w:rPr>
          <w:rFonts w:ascii="Noto Sans Mono ExtraCondensed M" w:hAnsi="Noto Sans Mono ExtraCondensed M" w:cs="Noto Sans Mono ExtraCondensed M"/>
          <w:sz w:val="17"/>
          <w:szCs w:val="17"/>
          <w:lang w:val="en" w:eastAsia="de-DE"/>
        </w:rPr>
        <w:t xml:space="preserve"> </w:t>
      </w:r>
      <w:r w:rsidRPr="00DB22A9">
        <w:rPr>
          <w:rFonts w:ascii="Noto Sans Mono ExtraCondensed M" w:hAnsi="Noto Sans Mono ExtraCondensed M" w:cs="Noto Sans Mono ExtraCondensed M"/>
          <w:sz w:val="17"/>
          <w:szCs w:val="17"/>
          <w:lang w:val="en" w:eastAsia="de-DE"/>
        </w:rPr>
        <w:t>HTTP/1.1</w:t>
      </w:r>
      <w:r w:rsidRPr="00DB22A9">
        <w:rPr>
          <w:rFonts w:ascii="Noto Sans Mono ExtraCondensed M" w:hAnsi="Noto Sans Mono ExtraCondensed M" w:cs="Noto Sans Mono ExtraCondensed M"/>
          <w:sz w:val="17"/>
          <w:szCs w:val="17"/>
          <w:lang w:val="en" w:eastAsia="de-DE"/>
        </w:rPr>
        <w:br/>
        <w:t>Host: www.hospital-stmarco</w:t>
      </w:r>
      <w:r w:rsidRPr="00DB22A9">
        <w:rPr>
          <w:rFonts w:ascii="Noto Sans Mono ExtraCondensed M" w:hAnsi="Noto Sans Mono ExtraCondensed M" w:cs="Noto Sans Mono ExtraCondensed M"/>
          <w:sz w:val="17"/>
          <w:szCs w:val="17"/>
          <w:lang w:val="en" w:eastAsia="de-DE"/>
        </w:rPr>
        <w:br/>
        <w:t xml:space="preserve">Accept: </w:t>
      </w:r>
      <w:r w:rsidR="007E368A" w:rsidRPr="00DB22A9">
        <w:rPr>
          <w:rFonts w:ascii="Noto Sans Mono ExtraCondensed M" w:hAnsi="Noto Sans Mono ExtraCondensed M" w:cs="Noto Sans Mono ExtraCondensed M"/>
          <w:sz w:val="17"/>
          <w:szCs w:val="17"/>
          <w:lang w:val="en" w:eastAsia="de-DE"/>
        </w:rPr>
        <w:t>application/dicom+json</w:t>
      </w:r>
      <w:r w:rsidRPr="00DB22A9">
        <w:rPr>
          <w:rFonts w:ascii="Noto Sans Mono ExtraCondensed M" w:hAnsi="Noto Sans Mono ExtraCondensed M" w:cs="Noto Sans Mono ExtraCondensed M"/>
          <w:sz w:val="17"/>
          <w:szCs w:val="17"/>
          <w:lang w:val="en" w:eastAsia="de-DE"/>
        </w:rPr>
        <w:br/>
      </w:r>
    </w:p>
    <w:p w14:paraId="70430239" w14:textId="0E5A4E53" w:rsidR="006B0B27" w:rsidRDefault="006B0B27" w:rsidP="006B0B27">
      <w:pPr>
        <w:rPr>
          <w:lang w:val="en" w:eastAsia="de-DE"/>
        </w:rPr>
      </w:pPr>
      <w:r>
        <w:rPr>
          <w:lang w:val="en" w:eastAsia="de-DE"/>
        </w:rPr>
        <w:t>An example of a successful response to the above request is given below</w:t>
      </w:r>
      <w:r w:rsidR="006E6B98">
        <w:rPr>
          <w:lang w:val="en" w:eastAsia="de-DE"/>
        </w:rPr>
        <w:t>:</w:t>
      </w:r>
    </w:p>
    <w:p w14:paraId="6A445CC7" w14:textId="52199967" w:rsidR="000B16F0" w:rsidRPr="00DB22A9" w:rsidRDefault="00A9067E" w:rsidP="006B0B27">
      <w:pPr>
        <w:spacing w:after="0"/>
        <w:rPr>
          <w:rFonts w:ascii="Noto Sans Mono ExtraCondensed M" w:hAnsi="Noto Sans Mono ExtraCondensed M" w:cs="Noto Sans Mono ExtraCondensed M"/>
          <w:sz w:val="17"/>
          <w:szCs w:val="17"/>
          <w:lang w:val="en" w:eastAsia="de-DE"/>
        </w:rPr>
      </w:pPr>
      <w:r w:rsidRPr="00DB22A9">
        <w:rPr>
          <w:rFonts w:ascii="Noto Sans Mono ExtraCondensed M" w:hAnsi="Noto Sans Mono ExtraCondensed M" w:cs="Noto Sans Mono ExtraCondensed M"/>
          <w:sz w:val="17"/>
          <w:szCs w:val="17"/>
          <w:lang w:val="en" w:eastAsia="de-DE"/>
        </w:rPr>
        <w:t>HTTP/1.1 200 OK</w:t>
      </w:r>
      <w:r w:rsidRPr="00DB22A9">
        <w:rPr>
          <w:rFonts w:ascii="Noto Sans Mono ExtraCondensed M" w:hAnsi="Noto Sans Mono ExtraCondensed M" w:cs="Noto Sans Mono ExtraCondensed M"/>
          <w:sz w:val="17"/>
          <w:szCs w:val="17"/>
          <w:lang w:val="en" w:eastAsia="de-DE"/>
        </w:rPr>
        <w:br/>
      </w:r>
      <w:bookmarkEnd w:id="153"/>
      <w:r w:rsidR="000B16F0" w:rsidRPr="00DB22A9">
        <w:rPr>
          <w:rFonts w:ascii="Noto Sans Mono ExtraCondensed M" w:hAnsi="Noto Sans Mono ExtraCondensed M" w:cs="Noto Sans Mono ExtraCondensed M"/>
          <w:sz w:val="17"/>
          <w:szCs w:val="17"/>
          <w:lang w:val="en" w:eastAsia="de-DE"/>
        </w:rPr>
        <w:t>Content-Length: 1191</w:t>
      </w:r>
    </w:p>
    <w:p w14:paraId="5BA8211F" w14:textId="77777777" w:rsidR="000B16F0" w:rsidRPr="00DB22A9"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Content-Type: application/dicom+json; charset=utf-8</w:t>
      </w:r>
    </w:p>
    <w:p w14:paraId="76EAA4BB" w14:textId="4F7BF8F7" w:rsidR="000B16F0" w:rsidRPr="00DB22A9" w:rsidRDefault="002036C1"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rPr>
        <w:t>…</w:t>
      </w:r>
      <w:r w:rsidRPr="00DB22A9">
        <w:rPr>
          <w:rFonts w:ascii="Noto Sans Mono ExtraCondensed M" w:hAnsi="Noto Sans Mono ExtraCondensed M" w:cs="Noto Sans Mono ExtraCondensed M"/>
          <w:color w:val="000000"/>
          <w:sz w:val="17"/>
          <w:szCs w:val="17"/>
        </w:rPr>
        <w:br/>
      </w:r>
      <w:r w:rsidR="000B16F0" w:rsidRPr="00DB22A9">
        <w:rPr>
          <w:rFonts w:ascii="Noto Sans Mono ExtraCondensed M" w:hAnsi="Noto Sans Mono ExtraCondensed M" w:cs="Noto Sans Mono ExtraCondensed M"/>
          <w:color w:val="000000"/>
          <w:sz w:val="17"/>
          <w:szCs w:val="17"/>
          <w:lang w:val="en" w:eastAsia="de-DE"/>
        </w:rPr>
        <w:t>[</w:t>
      </w:r>
      <w:r w:rsidR="005713E7" w:rsidRPr="00DB22A9">
        <w:rPr>
          <w:rFonts w:ascii="Noto Sans Mono ExtraCondensed M" w:hAnsi="Noto Sans Mono ExtraCondensed M" w:cs="Noto Sans Mono ExtraCondensed M"/>
          <w:color w:val="000000"/>
          <w:sz w:val="17"/>
          <w:szCs w:val="17"/>
          <w:lang w:val="en" w:eastAsia="de-DE"/>
        </w:rPr>
        <w:t xml:space="preserve"> </w:t>
      </w:r>
      <w:r w:rsidR="000B16F0" w:rsidRPr="00DB22A9">
        <w:rPr>
          <w:rFonts w:ascii="Noto Sans Mono ExtraCondensed M" w:hAnsi="Noto Sans Mono ExtraCondensed M" w:cs="Noto Sans Mono ExtraCondensed M"/>
          <w:color w:val="000000"/>
          <w:sz w:val="17"/>
          <w:szCs w:val="17"/>
          <w:lang w:val="en" w:eastAsia="de-DE"/>
        </w:rPr>
        <w:t>{</w:t>
      </w:r>
    </w:p>
    <w:p w14:paraId="063FF60D" w14:textId="79BD0A3A" w:rsidR="000B16F0" w:rsidRPr="00DB22A9" w:rsidRDefault="000864EC"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rPr>
        <w:t xml:space="preserve">  </w:t>
      </w:r>
      <w:r w:rsidR="005713E7" w:rsidRPr="00DB22A9">
        <w:rPr>
          <w:rFonts w:ascii="Noto Sans Mono ExtraCondensed M" w:hAnsi="Noto Sans Mono ExtraCondensed M" w:cs="Noto Sans Mono ExtraCondensed M"/>
          <w:color w:val="000000"/>
          <w:sz w:val="17"/>
          <w:szCs w:val="17"/>
        </w:rPr>
        <w:t xml:space="preserve">, </w:t>
      </w:r>
      <w:r w:rsidR="002036C1" w:rsidRPr="00DB22A9">
        <w:rPr>
          <w:rFonts w:ascii="Noto Sans Mono ExtraCondensed M" w:hAnsi="Noto Sans Mono ExtraCondensed M" w:cs="Noto Sans Mono ExtraCondensed M"/>
          <w:color w:val="000000"/>
          <w:sz w:val="17"/>
          <w:szCs w:val="17"/>
        </w:rPr>
        <w:t>…</w:t>
      </w:r>
      <w:r w:rsidR="002036C1" w:rsidRPr="00DB22A9">
        <w:rPr>
          <w:rFonts w:ascii="Noto Sans Mono ExtraCondensed M" w:hAnsi="Noto Sans Mono ExtraCondensed M" w:cs="Noto Sans Mono ExtraCondensed M"/>
          <w:color w:val="000000"/>
          <w:sz w:val="17"/>
          <w:szCs w:val="17"/>
        </w:rPr>
        <w:br/>
      </w:r>
      <w:r w:rsidRPr="00DB22A9">
        <w:rPr>
          <w:rFonts w:ascii="Noto Sans Mono ExtraCondensed M" w:hAnsi="Noto Sans Mono ExtraCondensed M" w:cs="Noto Sans Mono ExtraCondensed M"/>
          <w:color w:val="000000"/>
          <w:sz w:val="17"/>
          <w:szCs w:val="17"/>
          <w:lang w:val="en" w:eastAsia="de-DE"/>
        </w:rPr>
        <w:t xml:space="preserve">  </w:t>
      </w:r>
      <w:r w:rsidR="00D84F07" w:rsidRPr="00DB22A9">
        <w:rPr>
          <w:rFonts w:ascii="Noto Sans Mono ExtraCondensed M" w:hAnsi="Noto Sans Mono ExtraCondensed M" w:cs="Noto Sans Mono ExtraCondensed M"/>
          <w:color w:val="000000"/>
          <w:sz w:val="17"/>
          <w:szCs w:val="17"/>
          <w:lang w:val="en" w:eastAsia="de-DE"/>
        </w:rPr>
        <w:t>,</w:t>
      </w:r>
      <w:r w:rsidR="000B16F0" w:rsidRPr="00DB22A9">
        <w:rPr>
          <w:rFonts w:ascii="Noto Sans Mono ExtraCondensed M" w:hAnsi="Noto Sans Mono ExtraCondensed M" w:cs="Noto Sans Mono ExtraCondensed M"/>
          <w:color w:val="000000"/>
          <w:sz w:val="17"/>
          <w:szCs w:val="17"/>
          <w:lang w:val="en" w:eastAsia="de-DE"/>
        </w:rPr>
        <w:t xml:space="preserve"> "00100010": { "vr": "PN", "Value": [{ "Alphabetic": "Doe^Sally" }] }</w:t>
      </w:r>
    </w:p>
    <w:p w14:paraId="5ECEFEBA" w14:textId="37C8F280" w:rsidR="000B16F0" w:rsidRPr="00DB22A9" w:rsidRDefault="000864EC"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D84F07" w:rsidRPr="00DB22A9">
        <w:rPr>
          <w:rFonts w:ascii="Noto Sans Mono ExtraCondensed M" w:hAnsi="Noto Sans Mono ExtraCondensed M" w:cs="Noto Sans Mono ExtraCondensed M"/>
          <w:color w:val="000000"/>
          <w:sz w:val="17"/>
          <w:szCs w:val="17"/>
          <w:lang w:val="en" w:eastAsia="de-DE"/>
        </w:rPr>
        <w:t>,</w:t>
      </w:r>
      <w:r w:rsidR="000B16F0" w:rsidRPr="00DB22A9">
        <w:rPr>
          <w:rFonts w:ascii="Noto Sans Mono ExtraCondensed M" w:hAnsi="Noto Sans Mono ExtraCondensed M" w:cs="Noto Sans Mono ExtraCondensed M"/>
          <w:color w:val="000000"/>
          <w:sz w:val="17"/>
          <w:szCs w:val="17"/>
          <w:lang w:val="en" w:eastAsia="de-DE"/>
        </w:rPr>
        <w:t xml:space="preserve"> "0020000D": { "vr": "UI", "Value": ["</w:t>
      </w:r>
      <w:r w:rsidR="004667F8" w:rsidRPr="004667F8">
        <w:rPr>
          <w:rFonts w:ascii="Noto Sans Mono ExtraCondensed M" w:hAnsi="Noto Sans Mono ExtraCondensed M" w:cs="Noto Sans Mono ExtraCondensed M"/>
          <w:color w:val="000000"/>
          <w:sz w:val="17"/>
          <w:szCs w:val="17"/>
          <w:lang w:val="en" w:eastAsia="de-DE"/>
        </w:rPr>
        <w:t>1.2.250.1.59.40211.</w:t>
      </w:r>
      <w:r w:rsidR="000B16F0" w:rsidRPr="007806B6">
        <w:rPr>
          <w:rFonts w:ascii="Noto Sans Mono ExtraCondensed M" w:hAnsi="Noto Sans Mono ExtraCondensed M" w:cs="Noto Sans Mono ExtraCondensed M"/>
          <w:color w:val="000000"/>
          <w:sz w:val="17"/>
          <w:szCs w:val="17"/>
          <w:lang w:val="en" w:eastAsia="de-DE"/>
        </w:rPr>
        <w:t>30000008090412501082300000004</w:t>
      </w:r>
      <w:r w:rsidR="000B16F0" w:rsidRPr="00DB22A9">
        <w:rPr>
          <w:rFonts w:ascii="Noto Sans Mono ExtraCondensed M" w:hAnsi="Noto Sans Mono ExtraCondensed M" w:cs="Noto Sans Mono ExtraCondensed M"/>
          <w:color w:val="000000"/>
          <w:sz w:val="17"/>
          <w:szCs w:val="17"/>
          <w:lang w:val="en" w:eastAsia="de-DE"/>
        </w:rPr>
        <w:t>"] }</w:t>
      </w:r>
    </w:p>
    <w:p w14:paraId="460F13A4" w14:textId="486ABF82" w:rsidR="000B16F0" w:rsidRPr="00DB22A9" w:rsidRDefault="000864EC"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D84F07" w:rsidRPr="00DB22A9">
        <w:rPr>
          <w:rFonts w:ascii="Noto Sans Mono ExtraCondensed M" w:hAnsi="Noto Sans Mono ExtraCondensed M" w:cs="Noto Sans Mono ExtraCondensed M"/>
          <w:color w:val="000000"/>
          <w:sz w:val="17"/>
          <w:szCs w:val="17"/>
          <w:lang w:val="en" w:eastAsia="de-DE"/>
        </w:rPr>
        <w:t>,</w:t>
      </w:r>
      <w:r w:rsidR="000B16F0" w:rsidRPr="00DB22A9">
        <w:rPr>
          <w:rFonts w:ascii="Noto Sans Mono ExtraCondensed M" w:hAnsi="Noto Sans Mono ExtraCondensed M" w:cs="Noto Sans Mono ExtraCondensed M"/>
          <w:color w:val="000000"/>
          <w:sz w:val="17"/>
          <w:szCs w:val="17"/>
          <w:lang w:val="en" w:eastAsia="de-DE"/>
        </w:rPr>
        <w:t xml:space="preserve"> "00401001": { "vr": "SH", "Value": ["P-ID-22"] }</w:t>
      </w:r>
    </w:p>
    <w:p w14:paraId="5299380C" w14:textId="6BE73E8E" w:rsidR="000B16F0" w:rsidRPr="00DB22A9" w:rsidRDefault="000864EC"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rPr>
        <w:t xml:space="preserve">  </w:t>
      </w:r>
      <w:r w:rsidR="00D84F07" w:rsidRPr="00DB22A9">
        <w:rPr>
          <w:rFonts w:ascii="Noto Sans Mono ExtraCondensed M" w:hAnsi="Noto Sans Mono ExtraCondensed M" w:cs="Noto Sans Mono ExtraCondensed M"/>
          <w:color w:val="000000"/>
          <w:sz w:val="17"/>
          <w:szCs w:val="17"/>
        </w:rPr>
        <w:t xml:space="preserve">, </w:t>
      </w:r>
      <w:r w:rsidR="00DE177F" w:rsidRPr="00DB22A9">
        <w:rPr>
          <w:rFonts w:ascii="Noto Sans Mono ExtraCondensed M" w:hAnsi="Noto Sans Mono ExtraCondensed M" w:cs="Noto Sans Mono ExtraCondensed M"/>
          <w:color w:val="000000"/>
          <w:sz w:val="17"/>
          <w:szCs w:val="17"/>
        </w:rPr>
        <w:t>…</w:t>
      </w:r>
      <w:r w:rsidR="00DE177F" w:rsidRPr="00DB22A9">
        <w:rPr>
          <w:rFonts w:ascii="Noto Sans Mono ExtraCondensed M" w:hAnsi="Noto Sans Mono ExtraCondensed M" w:cs="Noto Sans Mono ExtraCondensed M"/>
          <w:color w:val="000000"/>
          <w:sz w:val="17"/>
          <w:szCs w:val="17"/>
        </w:rPr>
        <w:br/>
      </w:r>
      <w:r w:rsidRPr="00DB22A9">
        <w:rPr>
          <w:rFonts w:ascii="Noto Sans Mono ExtraCondensed M" w:hAnsi="Noto Sans Mono ExtraCondensed M" w:cs="Noto Sans Mono ExtraCondensed M"/>
          <w:color w:val="000000"/>
          <w:sz w:val="17"/>
          <w:szCs w:val="17"/>
          <w:lang w:val="en" w:eastAsia="de-DE"/>
        </w:rPr>
        <w:t xml:space="preserve">  </w:t>
      </w:r>
      <w:r w:rsidR="00D84F07" w:rsidRPr="00DB22A9">
        <w:rPr>
          <w:rFonts w:ascii="Noto Sans Mono ExtraCondensed M" w:hAnsi="Noto Sans Mono ExtraCondensed M" w:cs="Noto Sans Mono ExtraCondensed M"/>
          <w:color w:val="000000"/>
          <w:sz w:val="17"/>
          <w:szCs w:val="17"/>
          <w:lang w:val="en" w:eastAsia="de-DE"/>
        </w:rPr>
        <w:t>,</w:t>
      </w:r>
      <w:r w:rsidR="000B16F0" w:rsidRPr="00DB22A9">
        <w:rPr>
          <w:rFonts w:ascii="Noto Sans Mono ExtraCondensed M" w:hAnsi="Noto Sans Mono ExtraCondensed M" w:cs="Noto Sans Mono ExtraCondensed M"/>
          <w:color w:val="000000"/>
          <w:sz w:val="17"/>
          <w:szCs w:val="17"/>
          <w:lang w:val="en" w:eastAsia="de-DE"/>
        </w:rPr>
        <w:t xml:space="preserve"> "00400100":</w:t>
      </w:r>
      <w:r w:rsidR="00E55E74" w:rsidRPr="00DB22A9">
        <w:rPr>
          <w:rFonts w:ascii="Noto Sans Mono ExtraCondensed M" w:hAnsi="Noto Sans Mono ExtraCondensed M" w:cs="Noto Sans Mono ExtraCondensed M"/>
          <w:color w:val="000000"/>
          <w:sz w:val="17"/>
          <w:szCs w:val="17"/>
          <w:lang w:val="en" w:eastAsia="de-DE"/>
        </w:rPr>
        <w:t xml:space="preserve"> </w:t>
      </w:r>
      <w:r w:rsidR="00BD0581" w:rsidRPr="00DB22A9">
        <w:rPr>
          <w:rFonts w:ascii="Noto Sans Mono ExtraCondensed M" w:hAnsi="Noto Sans Mono ExtraCondensed M" w:cs="Noto Sans Mono ExtraCondensed M"/>
          <w:color w:val="000000"/>
          <w:sz w:val="17"/>
          <w:szCs w:val="17"/>
          <w:lang w:val="en" w:eastAsia="de-DE"/>
        </w:rPr>
        <w:t>{</w:t>
      </w:r>
      <w:r w:rsidR="000B16F0" w:rsidRPr="00DB22A9">
        <w:rPr>
          <w:rFonts w:ascii="Noto Sans Mono ExtraCondensed M" w:hAnsi="Noto Sans Mono ExtraCondensed M" w:cs="Noto Sans Mono ExtraCondensed M"/>
          <w:color w:val="000000"/>
          <w:sz w:val="17"/>
          <w:szCs w:val="17"/>
          <w:lang w:val="en" w:eastAsia="de-DE"/>
        </w:rPr>
        <w:t xml:space="preserve"> "vr": "SQ"</w:t>
      </w:r>
      <w:r w:rsidR="00CB1C1B" w:rsidRPr="00DB22A9">
        <w:rPr>
          <w:rFonts w:ascii="Noto Sans Mono ExtraCondensed M" w:hAnsi="Noto Sans Mono ExtraCondensed M" w:cs="Noto Sans Mono ExtraCondensed M"/>
          <w:color w:val="000000"/>
          <w:sz w:val="17"/>
          <w:szCs w:val="17"/>
          <w:lang w:val="en" w:eastAsia="de-DE"/>
        </w:rPr>
        <w:t>,</w:t>
      </w:r>
      <w:r w:rsidR="000B16F0" w:rsidRPr="00DB22A9">
        <w:rPr>
          <w:rFonts w:ascii="Noto Sans Mono ExtraCondensed M" w:hAnsi="Noto Sans Mono ExtraCondensed M" w:cs="Noto Sans Mono ExtraCondensed M"/>
          <w:color w:val="000000"/>
          <w:sz w:val="17"/>
          <w:szCs w:val="17"/>
          <w:lang w:val="en" w:eastAsia="de-DE"/>
        </w:rPr>
        <w:t xml:space="preserve"> "Value":</w:t>
      </w:r>
    </w:p>
    <w:p w14:paraId="603EF334" w14:textId="71F73287" w:rsidR="000B16F0" w:rsidRPr="00DB22A9"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8277BD" w:rsidRPr="00DB22A9">
        <w:rPr>
          <w:rFonts w:ascii="Noto Sans Mono ExtraCondensed M" w:hAnsi="Noto Sans Mono ExtraCondensed M" w:cs="Noto Sans Mono ExtraCondensed M"/>
          <w:color w:val="000000"/>
          <w:sz w:val="17"/>
          <w:szCs w:val="17"/>
          <w:lang w:val="en" w:eastAsia="de-DE"/>
        </w:rPr>
        <w:t xml:space="preserve">[ </w:t>
      </w:r>
      <w:r w:rsidRPr="00DB22A9">
        <w:rPr>
          <w:rFonts w:ascii="Noto Sans Mono ExtraCondensed M" w:hAnsi="Noto Sans Mono ExtraCondensed M" w:cs="Noto Sans Mono ExtraCondensed M"/>
          <w:color w:val="000000"/>
          <w:sz w:val="17"/>
          <w:szCs w:val="17"/>
          <w:lang w:val="en" w:eastAsia="de-DE"/>
        </w:rPr>
        <w:t>{</w:t>
      </w:r>
      <w:r w:rsidR="00CB1C1B" w:rsidRPr="00DB22A9">
        <w:rPr>
          <w:rFonts w:ascii="Noto Sans Mono ExtraCondensed M" w:hAnsi="Noto Sans Mono ExtraCondensed M" w:cs="Noto Sans Mono ExtraCondensed M"/>
          <w:color w:val="000000"/>
          <w:sz w:val="17"/>
          <w:szCs w:val="17"/>
          <w:lang w:val="en" w:eastAsia="de-DE"/>
        </w:rPr>
        <w:t xml:space="preserve"> </w:t>
      </w:r>
      <w:r w:rsidRPr="00DB22A9">
        <w:rPr>
          <w:rFonts w:ascii="Noto Sans Mono ExtraCondensed M" w:hAnsi="Noto Sans Mono ExtraCondensed M" w:cs="Noto Sans Mono ExtraCondensed M"/>
          <w:color w:val="000000"/>
          <w:sz w:val="17"/>
          <w:szCs w:val="17"/>
          <w:lang w:val="en" w:eastAsia="de-DE"/>
        </w:rPr>
        <w:t>"00400002": { "vr": "DA", "Value": ["202</w:t>
      </w:r>
      <w:r w:rsidR="00E626D5" w:rsidRPr="00DB22A9">
        <w:rPr>
          <w:rFonts w:ascii="Noto Sans Mono ExtraCondensed M" w:hAnsi="Noto Sans Mono ExtraCondensed M" w:cs="Noto Sans Mono ExtraCondensed M"/>
          <w:color w:val="000000"/>
          <w:sz w:val="17"/>
          <w:szCs w:val="17"/>
          <w:lang w:val="en" w:eastAsia="de-DE"/>
        </w:rPr>
        <w:t>5</w:t>
      </w:r>
      <w:r w:rsidRPr="00DB22A9">
        <w:rPr>
          <w:rFonts w:ascii="Noto Sans Mono ExtraCondensed M" w:hAnsi="Noto Sans Mono ExtraCondensed M" w:cs="Noto Sans Mono ExtraCondensed M"/>
          <w:color w:val="000000"/>
          <w:sz w:val="17"/>
          <w:szCs w:val="17"/>
          <w:lang w:val="en" w:eastAsia="de-DE"/>
        </w:rPr>
        <w:t>0101"] }</w:t>
      </w:r>
    </w:p>
    <w:p w14:paraId="6A04E941" w14:textId="6A0270D5" w:rsidR="000B16F0" w:rsidRPr="00DB22A9"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0864EC" w:rsidRPr="00DB22A9">
        <w:rPr>
          <w:rFonts w:ascii="Noto Sans Mono ExtraCondensed M" w:hAnsi="Noto Sans Mono ExtraCondensed M" w:cs="Noto Sans Mono ExtraCondensed M"/>
          <w:color w:val="000000"/>
          <w:sz w:val="17"/>
          <w:szCs w:val="17"/>
          <w:lang w:val="en" w:eastAsia="de-DE"/>
        </w:rPr>
        <w:t xml:space="preserve">  </w:t>
      </w:r>
      <w:r w:rsidR="00CB1C1B" w:rsidRPr="00DB22A9">
        <w:rPr>
          <w:rFonts w:ascii="Noto Sans Mono ExtraCondensed M" w:hAnsi="Noto Sans Mono ExtraCondensed M" w:cs="Noto Sans Mono ExtraCondensed M"/>
          <w:color w:val="000000"/>
          <w:sz w:val="17"/>
          <w:szCs w:val="17"/>
          <w:lang w:val="en" w:eastAsia="de-DE"/>
        </w:rPr>
        <w:t>,</w:t>
      </w:r>
      <w:r w:rsidRPr="00DB22A9">
        <w:rPr>
          <w:rFonts w:ascii="Noto Sans Mono ExtraCondensed M" w:hAnsi="Noto Sans Mono ExtraCondensed M" w:cs="Noto Sans Mono ExtraCondensed M"/>
          <w:color w:val="000000"/>
          <w:sz w:val="17"/>
          <w:szCs w:val="17"/>
          <w:lang w:val="en" w:eastAsia="de-DE"/>
        </w:rPr>
        <w:t xml:space="preserve"> "00400007": { "vr": "LO", "Value": ["Specials^04a_HeadCTA"] }</w:t>
      </w:r>
    </w:p>
    <w:p w14:paraId="59755ADF" w14:textId="1F1D9745" w:rsidR="000B16F0" w:rsidRPr="00DB22A9"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0864EC" w:rsidRPr="00DB22A9">
        <w:rPr>
          <w:rFonts w:ascii="Noto Sans Mono ExtraCondensed M" w:hAnsi="Noto Sans Mono ExtraCondensed M" w:cs="Noto Sans Mono ExtraCondensed M"/>
          <w:color w:val="000000"/>
          <w:sz w:val="17"/>
          <w:szCs w:val="17"/>
          <w:lang w:val="en" w:eastAsia="de-DE"/>
        </w:rPr>
        <w:t xml:space="preserve">  </w:t>
      </w:r>
      <w:r w:rsidR="00CB1C1B" w:rsidRPr="00DB22A9">
        <w:rPr>
          <w:rFonts w:ascii="Noto Sans Mono ExtraCondensed M" w:hAnsi="Noto Sans Mono ExtraCondensed M" w:cs="Noto Sans Mono ExtraCondensed M"/>
          <w:color w:val="000000"/>
          <w:sz w:val="17"/>
          <w:szCs w:val="17"/>
          <w:lang w:val="en" w:eastAsia="de-DE"/>
        </w:rPr>
        <w:t>,</w:t>
      </w:r>
      <w:r w:rsidRPr="00DB22A9">
        <w:rPr>
          <w:rFonts w:ascii="Noto Sans Mono ExtraCondensed M" w:hAnsi="Noto Sans Mono ExtraCondensed M" w:cs="Noto Sans Mono ExtraCondensed M"/>
          <w:color w:val="000000"/>
          <w:sz w:val="17"/>
          <w:szCs w:val="17"/>
          <w:lang w:val="en" w:eastAsia="de-DE"/>
        </w:rPr>
        <w:t xml:space="preserve"> "00400009": { "vr": "SH", "Value": ["PS-ID-23"] }</w:t>
      </w:r>
    </w:p>
    <w:p w14:paraId="062C0B4F" w14:textId="5C5B1E89" w:rsidR="000B16F0" w:rsidRPr="00DB22A9"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0864EC" w:rsidRPr="00DB22A9">
        <w:rPr>
          <w:rFonts w:ascii="Noto Sans Mono ExtraCondensed M" w:hAnsi="Noto Sans Mono ExtraCondensed M" w:cs="Noto Sans Mono ExtraCondensed M"/>
          <w:color w:val="000000"/>
          <w:sz w:val="17"/>
          <w:szCs w:val="17"/>
          <w:lang w:val="en" w:eastAsia="de-DE"/>
        </w:rPr>
        <w:t xml:space="preserve">  </w:t>
      </w:r>
      <w:r w:rsidR="00CB1C1B" w:rsidRPr="00DB22A9">
        <w:rPr>
          <w:rFonts w:ascii="Noto Sans Mono ExtraCondensed M" w:hAnsi="Noto Sans Mono ExtraCondensed M" w:cs="Noto Sans Mono ExtraCondensed M"/>
          <w:color w:val="000000"/>
          <w:sz w:val="17"/>
          <w:szCs w:val="17"/>
          <w:lang w:val="en" w:eastAsia="de-DE"/>
        </w:rPr>
        <w:t>,</w:t>
      </w:r>
      <w:r w:rsidRPr="00DB22A9">
        <w:rPr>
          <w:rFonts w:ascii="Noto Sans Mono ExtraCondensed M" w:hAnsi="Noto Sans Mono ExtraCondensed M" w:cs="Noto Sans Mono ExtraCondensed M"/>
          <w:color w:val="000000"/>
          <w:sz w:val="17"/>
          <w:szCs w:val="17"/>
          <w:lang w:val="en" w:eastAsia="de-DE"/>
        </w:rPr>
        <w:t xml:space="preserve"> "00400010": { "vr": "SH", "Value": ["CTSCANNER"] }</w:t>
      </w:r>
    </w:p>
    <w:p w14:paraId="62BA978F" w14:textId="22869034" w:rsidR="000B16F0" w:rsidRPr="00DB22A9"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0864EC" w:rsidRPr="00DB22A9">
        <w:rPr>
          <w:rFonts w:ascii="Noto Sans Mono ExtraCondensed M" w:hAnsi="Noto Sans Mono ExtraCondensed M" w:cs="Noto Sans Mono ExtraCondensed M"/>
          <w:color w:val="000000"/>
          <w:sz w:val="17"/>
          <w:szCs w:val="17"/>
          <w:lang w:val="en" w:eastAsia="de-DE"/>
        </w:rPr>
        <w:t xml:space="preserve">  </w:t>
      </w:r>
      <w:r w:rsidR="003D33CE" w:rsidRPr="00DB22A9">
        <w:rPr>
          <w:rFonts w:ascii="Noto Sans Mono ExtraCondensed M" w:hAnsi="Noto Sans Mono ExtraCondensed M" w:cs="Noto Sans Mono ExtraCondensed M"/>
          <w:color w:val="000000"/>
          <w:sz w:val="17"/>
          <w:szCs w:val="17"/>
          <w:lang w:val="en" w:eastAsia="de-DE"/>
        </w:rPr>
        <w:t>,</w:t>
      </w:r>
      <w:r w:rsidRPr="00DB22A9">
        <w:rPr>
          <w:rFonts w:ascii="Noto Sans Mono ExtraCondensed M" w:hAnsi="Noto Sans Mono ExtraCondensed M" w:cs="Noto Sans Mono ExtraCondensed M"/>
          <w:color w:val="000000"/>
          <w:sz w:val="17"/>
          <w:szCs w:val="17"/>
          <w:lang w:val="en" w:eastAsia="de-DE"/>
        </w:rPr>
        <w:t xml:space="preserve"> …</w:t>
      </w:r>
    </w:p>
    <w:p w14:paraId="2B553C31" w14:textId="7A546036" w:rsidR="000B16F0" w:rsidRPr="00DB22A9"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0864EC" w:rsidRPr="00DB22A9">
        <w:rPr>
          <w:rFonts w:ascii="Noto Sans Mono ExtraCondensed M" w:hAnsi="Noto Sans Mono ExtraCondensed M" w:cs="Noto Sans Mono ExtraCondensed M"/>
          <w:color w:val="000000"/>
          <w:sz w:val="17"/>
          <w:szCs w:val="17"/>
          <w:lang w:val="en" w:eastAsia="de-DE"/>
        </w:rPr>
        <w:t xml:space="preserve">  </w:t>
      </w:r>
      <w:r w:rsidRPr="00DB22A9">
        <w:rPr>
          <w:rFonts w:ascii="Noto Sans Mono ExtraCondensed M" w:hAnsi="Noto Sans Mono ExtraCondensed M" w:cs="Noto Sans Mono ExtraCondensed M"/>
          <w:color w:val="000000"/>
          <w:sz w:val="17"/>
          <w:szCs w:val="17"/>
          <w:lang w:val="en" w:eastAsia="de-DE"/>
        </w:rPr>
        <w:t>}</w:t>
      </w:r>
    </w:p>
    <w:p w14:paraId="2450386A" w14:textId="25EF8491" w:rsidR="000B16F0" w:rsidRPr="00DB22A9" w:rsidRDefault="000864EC"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lastRenderedPageBreak/>
        <w:t xml:space="preserve">  </w:t>
      </w:r>
      <w:r w:rsidR="000B16F0" w:rsidRPr="00DB22A9">
        <w:rPr>
          <w:rFonts w:ascii="Noto Sans Mono ExtraCondensed M" w:hAnsi="Noto Sans Mono ExtraCondensed M" w:cs="Noto Sans Mono ExtraCondensed M"/>
          <w:color w:val="000000"/>
          <w:sz w:val="17"/>
          <w:szCs w:val="17"/>
          <w:lang w:val="en" w:eastAsia="de-DE"/>
        </w:rPr>
        <w:t xml:space="preserve">  </w:t>
      </w:r>
      <w:r w:rsidR="003D33CE" w:rsidRPr="00DB22A9">
        <w:rPr>
          <w:rFonts w:ascii="Noto Sans Mono ExtraCondensed M" w:hAnsi="Noto Sans Mono ExtraCondensed M" w:cs="Noto Sans Mono ExtraCondensed M"/>
          <w:color w:val="000000"/>
          <w:sz w:val="17"/>
          <w:szCs w:val="17"/>
          <w:lang w:val="en" w:eastAsia="de-DE"/>
        </w:rPr>
        <w:t>,</w:t>
      </w:r>
      <w:r w:rsidR="000B16F0" w:rsidRPr="00DB22A9">
        <w:rPr>
          <w:rFonts w:ascii="Noto Sans Mono ExtraCondensed M" w:hAnsi="Noto Sans Mono ExtraCondensed M" w:cs="Noto Sans Mono ExtraCondensed M"/>
          <w:color w:val="000000"/>
          <w:sz w:val="17"/>
          <w:szCs w:val="17"/>
          <w:lang w:val="en" w:eastAsia="de-DE"/>
        </w:rPr>
        <w:t xml:space="preserve"> {</w:t>
      </w:r>
      <w:r w:rsidR="00DB05FC" w:rsidRPr="00DB22A9">
        <w:rPr>
          <w:rFonts w:ascii="Noto Sans Mono ExtraCondensed M" w:hAnsi="Noto Sans Mono ExtraCondensed M" w:cs="Noto Sans Mono ExtraCondensed M"/>
          <w:color w:val="000000"/>
          <w:sz w:val="17"/>
          <w:szCs w:val="17"/>
          <w:lang w:val="en" w:eastAsia="de-DE"/>
        </w:rPr>
        <w:t xml:space="preserve"> </w:t>
      </w:r>
      <w:r w:rsidR="000B16F0" w:rsidRPr="00DB22A9">
        <w:rPr>
          <w:rFonts w:ascii="Noto Sans Mono ExtraCondensed M" w:hAnsi="Noto Sans Mono ExtraCondensed M" w:cs="Noto Sans Mono ExtraCondensed M"/>
          <w:color w:val="000000"/>
          <w:sz w:val="17"/>
          <w:szCs w:val="17"/>
          <w:lang w:val="en" w:eastAsia="de-DE"/>
        </w:rPr>
        <w:t>"00400002": { "vr": "DA", "Value": ["202</w:t>
      </w:r>
      <w:r w:rsidR="00E626D5" w:rsidRPr="00DB22A9">
        <w:rPr>
          <w:rFonts w:ascii="Noto Sans Mono ExtraCondensed M" w:hAnsi="Noto Sans Mono ExtraCondensed M" w:cs="Noto Sans Mono ExtraCondensed M"/>
          <w:color w:val="000000"/>
          <w:sz w:val="17"/>
          <w:szCs w:val="17"/>
          <w:lang w:val="en" w:eastAsia="de-DE"/>
        </w:rPr>
        <w:t>5</w:t>
      </w:r>
      <w:r w:rsidR="000B16F0" w:rsidRPr="00DB22A9">
        <w:rPr>
          <w:rFonts w:ascii="Noto Sans Mono ExtraCondensed M" w:hAnsi="Noto Sans Mono ExtraCondensed M" w:cs="Noto Sans Mono ExtraCondensed M"/>
          <w:color w:val="000000"/>
          <w:sz w:val="17"/>
          <w:szCs w:val="17"/>
          <w:lang w:val="en" w:eastAsia="de-DE"/>
        </w:rPr>
        <w:t>0101"] }</w:t>
      </w:r>
    </w:p>
    <w:p w14:paraId="3490EE49" w14:textId="0B76EE88" w:rsidR="000B16F0" w:rsidRPr="00DB22A9"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0864EC" w:rsidRPr="00DB22A9">
        <w:rPr>
          <w:rFonts w:ascii="Noto Sans Mono ExtraCondensed M" w:hAnsi="Noto Sans Mono ExtraCondensed M" w:cs="Noto Sans Mono ExtraCondensed M"/>
          <w:color w:val="000000"/>
          <w:sz w:val="17"/>
          <w:szCs w:val="17"/>
          <w:lang w:val="en" w:eastAsia="de-DE"/>
        </w:rPr>
        <w:t xml:space="preserve">  </w:t>
      </w:r>
      <w:r w:rsidR="00223EFE" w:rsidRPr="00DB22A9">
        <w:rPr>
          <w:rFonts w:ascii="Noto Sans Mono ExtraCondensed M" w:hAnsi="Noto Sans Mono ExtraCondensed M" w:cs="Noto Sans Mono ExtraCondensed M"/>
          <w:color w:val="000000"/>
          <w:sz w:val="17"/>
          <w:szCs w:val="17"/>
          <w:lang w:val="en" w:eastAsia="de-DE"/>
        </w:rPr>
        <w:t xml:space="preserve">  </w:t>
      </w:r>
      <w:r w:rsidR="00DB05FC" w:rsidRPr="00DB22A9">
        <w:rPr>
          <w:rFonts w:ascii="Noto Sans Mono ExtraCondensed M" w:hAnsi="Noto Sans Mono ExtraCondensed M" w:cs="Noto Sans Mono ExtraCondensed M"/>
          <w:color w:val="000000"/>
          <w:sz w:val="17"/>
          <w:szCs w:val="17"/>
          <w:lang w:val="en" w:eastAsia="de-DE"/>
        </w:rPr>
        <w:t>,</w:t>
      </w:r>
      <w:r w:rsidRPr="00DB22A9">
        <w:rPr>
          <w:rFonts w:ascii="Noto Sans Mono ExtraCondensed M" w:hAnsi="Noto Sans Mono ExtraCondensed M" w:cs="Noto Sans Mono ExtraCondensed M"/>
          <w:color w:val="000000"/>
          <w:sz w:val="17"/>
          <w:szCs w:val="17"/>
          <w:lang w:val="en" w:eastAsia="de-DE"/>
        </w:rPr>
        <w:t xml:space="preserve"> "00400007": { "vr": "LO", "Value": ["Specials^04a_SpineCTA"] }</w:t>
      </w:r>
    </w:p>
    <w:p w14:paraId="37122DB4" w14:textId="2EDAE0C1" w:rsidR="000B16F0" w:rsidRPr="00DB22A9"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223EFE" w:rsidRPr="00DB22A9">
        <w:rPr>
          <w:rFonts w:ascii="Noto Sans Mono ExtraCondensed M" w:hAnsi="Noto Sans Mono ExtraCondensed M" w:cs="Noto Sans Mono ExtraCondensed M"/>
          <w:color w:val="000000"/>
          <w:sz w:val="17"/>
          <w:szCs w:val="17"/>
          <w:lang w:val="en" w:eastAsia="de-DE"/>
        </w:rPr>
        <w:t xml:space="preserve">  </w:t>
      </w:r>
      <w:r w:rsidR="00DB05FC" w:rsidRPr="00DB22A9">
        <w:rPr>
          <w:rFonts w:ascii="Noto Sans Mono ExtraCondensed M" w:hAnsi="Noto Sans Mono ExtraCondensed M" w:cs="Noto Sans Mono ExtraCondensed M"/>
          <w:color w:val="000000"/>
          <w:sz w:val="17"/>
          <w:szCs w:val="17"/>
          <w:lang w:val="en" w:eastAsia="de-DE"/>
        </w:rPr>
        <w:t>,</w:t>
      </w:r>
      <w:r w:rsidRPr="00DB22A9">
        <w:rPr>
          <w:rFonts w:ascii="Noto Sans Mono ExtraCondensed M" w:hAnsi="Noto Sans Mono ExtraCondensed M" w:cs="Noto Sans Mono ExtraCondensed M"/>
          <w:color w:val="000000"/>
          <w:sz w:val="17"/>
          <w:szCs w:val="17"/>
          <w:lang w:val="en" w:eastAsia="de-DE"/>
        </w:rPr>
        <w:t xml:space="preserve"> "00400009": { "vr": "SH", "Value": ["PS-ID-24"] }</w:t>
      </w:r>
    </w:p>
    <w:p w14:paraId="4F701B4C" w14:textId="463ACFEC" w:rsidR="000B16F0" w:rsidRPr="00DB22A9"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0864EC" w:rsidRPr="00DB22A9">
        <w:rPr>
          <w:rFonts w:ascii="Noto Sans Mono ExtraCondensed M" w:hAnsi="Noto Sans Mono ExtraCondensed M" w:cs="Noto Sans Mono ExtraCondensed M"/>
          <w:color w:val="000000"/>
          <w:sz w:val="17"/>
          <w:szCs w:val="17"/>
          <w:lang w:val="en" w:eastAsia="de-DE"/>
        </w:rPr>
        <w:t xml:space="preserve">  </w:t>
      </w:r>
      <w:r w:rsidR="00DB05FC" w:rsidRPr="00DB22A9">
        <w:rPr>
          <w:rFonts w:ascii="Noto Sans Mono ExtraCondensed M" w:hAnsi="Noto Sans Mono ExtraCondensed M" w:cs="Noto Sans Mono ExtraCondensed M"/>
          <w:color w:val="000000"/>
          <w:sz w:val="17"/>
          <w:szCs w:val="17"/>
          <w:lang w:val="en" w:eastAsia="de-DE"/>
        </w:rPr>
        <w:t>,</w:t>
      </w:r>
      <w:r w:rsidRPr="00DB22A9">
        <w:rPr>
          <w:rFonts w:ascii="Noto Sans Mono ExtraCondensed M" w:hAnsi="Noto Sans Mono ExtraCondensed M" w:cs="Noto Sans Mono ExtraCondensed M"/>
          <w:color w:val="000000"/>
          <w:sz w:val="17"/>
          <w:szCs w:val="17"/>
          <w:lang w:val="en" w:eastAsia="de-DE"/>
        </w:rPr>
        <w:t xml:space="preserve"> "00400010": { "vr": "SH", "Value": ["CTSCANNER"] }</w:t>
      </w:r>
    </w:p>
    <w:p w14:paraId="1AD40256" w14:textId="3996A324" w:rsidR="000B16F0" w:rsidRPr="00DB22A9"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0864EC" w:rsidRPr="00DB22A9">
        <w:rPr>
          <w:rFonts w:ascii="Noto Sans Mono ExtraCondensed M" w:hAnsi="Noto Sans Mono ExtraCondensed M" w:cs="Noto Sans Mono ExtraCondensed M"/>
          <w:color w:val="000000"/>
          <w:sz w:val="17"/>
          <w:szCs w:val="17"/>
          <w:lang w:val="en" w:eastAsia="de-DE"/>
        </w:rPr>
        <w:t xml:space="preserve">  </w:t>
      </w:r>
      <w:r w:rsidR="00DB05FC" w:rsidRPr="00DB22A9">
        <w:rPr>
          <w:rFonts w:ascii="Noto Sans Mono ExtraCondensed M" w:hAnsi="Noto Sans Mono ExtraCondensed M" w:cs="Noto Sans Mono ExtraCondensed M"/>
          <w:color w:val="000000"/>
          <w:sz w:val="17"/>
          <w:szCs w:val="17"/>
          <w:lang w:val="en" w:eastAsia="de-DE"/>
        </w:rPr>
        <w:t>,</w:t>
      </w:r>
      <w:r w:rsidRPr="00DB22A9">
        <w:rPr>
          <w:rFonts w:ascii="Noto Sans Mono ExtraCondensed M" w:hAnsi="Noto Sans Mono ExtraCondensed M" w:cs="Noto Sans Mono ExtraCondensed M"/>
          <w:color w:val="000000"/>
          <w:sz w:val="17"/>
          <w:szCs w:val="17"/>
          <w:lang w:val="en" w:eastAsia="de-DE"/>
        </w:rPr>
        <w:t xml:space="preserve"> …</w:t>
      </w:r>
    </w:p>
    <w:p w14:paraId="526A5AE8" w14:textId="00DA0308" w:rsidR="000B16F0" w:rsidRPr="00DB22A9"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0864EC" w:rsidRPr="00DB22A9">
        <w:rPr>
          <w:rFonts w:ascii="Noto Sans Mono ExtraCondensed M" w:hAnsi="Noto Sans Mono ExtraCondensed M" w:cs="Noto Sans Mono ExtraCondensed M"/>
          <w:color w:val="000000"/>
          <w:sz w:val="17"/>
          <w:szCs w:val="17"/>
          <w:lang w:val="en" w:eastAsia="de-DE"/>
        </w:rPr>
        <w:t xml:space="preserve">  </w:t>
      </w:r>
      <w:r w:rsidRPr="00DB22A9">
        <w:rPr>
          <w:rFonts w:ascii="Noto Sans Mono ExtraCondensed M" w:hAnsi="Noto Sans Mono ExtraCondensed M" w:cs="Noto Sans Mono ExtraCondensed M"/>
          <w:color w:val="000000"/>
          <w:sz w:val="17"/>
          <w:szCs w:val="17"/>
          <w:lang w:val="en" w:eastAsia="de-DE"/>
        </w:rPr>
        <w:t>}</w:t>
      </w:r>
    </w:p>
    <w:p w14:paraId="552E62ED" w14:textId="27F03817" w:rsidR="000B16F0" w:rsidRPr="00DB22A9"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223EFE" w:rsidRPr="00DB22A9">
        <w:rPr>
          <w:rFonts w:ascii="Noto Sans Mono ExtraCondensed M" w:hAnsi="Noto Sans Mono ExtraCondensed M" w:cs="Noto Sans Mono ExtraCondensed M"/>
          <w:color w:val="000000"/>
          <w:sz w:val="17"/>
          <w:szCs w:val="17"/>
          <w:lang w:val="en" w:eastAsia="de-DE"/>
        </w:rPr>
        <w:t>,</w:t>
      </w:r>
      <w:r w:rsidRPr="00DB22A9">
        <w:rPr>
          <w:rFonts w:ascii="Noto Sans Mono ExtraCondensed M" w:hAnsi="Noto Sans Mono ExtraCondensed M" w:cs="Noto Sans Mono ExtraCondensed M"/>
          <w:color w:val="000000"/>
          <w:sz w:val="17"/>
          <w:szCs w:val="17"/>
          <w:lang w:val="en" w:eastAsia="de-DE"/>
        </w:rPr>
        <w:t xml:space="preserve"> …</w:t>
      </w:r>
    </w:p>
    <w:p w14:paraId="69832AC5" w14:textId="5A6D8593" w:rsidR="000B16F0" w:rsidRPr="00DB22A9"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B521AC" w:rsidRPr="00DB22A9">
        <w:rPr>
          <w:rFonts w:ascii="Noto Sans Mono ExtraCondensed M" w:hAnsi="Noto Sans Mono ExtraCondensed M" w:cs="Noto Sans Mono ExtraCondensed M"/>
          <w:color w:val="000000"/>
          <w:sz w:val="17"/>
          <w:szCs w:val="17"/>
          <w:lang w:val="en" w:eastAsia="de-DE"/>
        </w:rPr>
        <w:t xml:space="preserve"> </w:t>
      </w:r>
      <w:r w:rsidRPr="00DB22A9">
        <w:rPr>
          <w:rFonts w:ascii="Noto Sans Mono ExtraCondensed M" w:hAnsi="Noto Sans Mono ExtraCondensed M" w:cs="Noto Sans Mono ExtraCondensed M"/>
          <w:color w:val="000000"/>
          <w:sz w:val="17"/>
          <w:szCs w:val="17"/>
          <w:lang w:val="en" w:eastAsia="de-DE"/>
        </w:rPr>
        <w:t>}</w:t>
      </w:r>
    </w:p>
    <w:p w14:paraId="48735AA0" w14:textId="592C0752" w:rsidR="000B16F0" w:rsidRPr="00DB22A9" w:rsidRDefault="00AE436C"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rPr>
        <w:t xml:space="preserve">  , </w:t>
      </w:r>
      <w:r w:rsidR="00DE177F" w:rsidRPr="00DB22A9">
        <w:rPr>
          <w:rFonts w:ascii="Noto Sans Mono ExtraCondensed M" w:hAnsi="Noto Sans Mono ExtraCondensed M" w:cs="Noto Sans Mono ExtraCondensed M"/>
          <w:color w:val="000000"/>
          <w:sz w:val="17"/>
          <w:szCs w:val="17"/>
        </w:rPr>
        <w:t>…</w:t>
      </w:r>
      <w:r w:rsidR="00DE177F" w:rsidRPr="00DB22A9">
        <w:rPr>
          <w:rFonts w:ascii="Noto Sans Mono ExtraCondensed M" w:hAnsi="Noto Sans Mono ExtraCondensed M" w:cs="Noto Sans Mono ExtraCondensed M"/>
          <w:color w:val="000000"/>
          <w:sz w:val="17"/>
          <w:szCs w:val="17"/>
        </w:rPr>
        <w:br/>
      </w:r>
      <w:r w:rsidRPr="00DB22A9">
        <w:rPr>
          <w:rFonts w:ascii="Noto Sans Mono ExtraCondensed M" w:hAnsi="Noto Sans Mono ExtraCondensed M" w:cs="Noto Sans Mono ExtraCondensed M"/>
          <w:color w:val="000000"/>
          <w:sz w:val="17"/>
          <w:szCs w:val="17"/>
          <w:lang w:val="en" w:eastAsia="de-DE"/>
        </w:rPr>
        <w:t xml:space="preserve">  </w:t>
      </w:r>
      <w:r w:rsidR="000B16F0" w:rsidRPr="00DB22A9">
        <w:rPr>
          <w:rFonts w:ascii="Noto Sans Mono ExtraCondensed M" w:hAnsi="Noto Sans Mono ExtraCondensed M" w:cs="Noto Sans Mono ExtraCondensed M"/>
          <w:color w:val="000000"/>
          <w:sz w:val="17"/>
          <w:szCs w:val="17"/>
          <w:lang w:val="en" w:eastAsia="de-DE"/>
        </w:rPr>
        <w:t>}</w:t>
      </w:r>
    </w:p>
    <w:p w14:paraId="416A8C93" w14:textId="7CC44D41" w:rsidR="00A9067E" w:rsidRPr="00DB22A9" w:rsidRDefault="00C61669" w:rsidP="000B16F0">
      <w:pPr>
        <w:tabs>
          <w:tab w:val="clear" w:pos="720"/>
        </w:tabs>
        <w:overflowPunct/>
        <w:autoSpaceDE/>
        <w:autoSpaceDN/>
        <w:adjustRightInd/>
        <w:spacing w:after="0"/>
        <w:textAlignment w:val="auto"/>
        <w:rPr>
          <w:rFonts w:ascii="Times New Roman" w:hAnsi="Times New Roman"/>
          <w:sz w:val="17"/>
          <w:szCs w:val="17"/>
          <w:lang w:val="en" w:eastAsia="de-DE"/>
        </w:rPr>
      </w:pPr>
      <w:r w:rsidRPr="00DB22A9">
        <w:rPr>
          <w:rFonts w:ascii="Noto Sans Mono ExtraCondensed M" w:hAnsi="Noto Sans Mono ExtraCondensed M" w:cs="Noto Sans Mono ExtraCondensed M"/>
          <w:color w:val="000000"/>
          <w:sz w:val="17"/>
          <w:szCs w:val="17"/>
        </w:rPr>
        <w:t xml:space="preserve">, </w:t>
      </w:r>
      <w:r w:rsidR="00DE177F" w:rsidRPr="00DB22A9">
        <w:rPr>
          <w:rFonts w:ascii="Noto Sans Mono ExtraCondensed M" w:hAnsi="Noto Sans Mono ExtraCondensed M" w:cs="Noto Sans Mono ExtraCondensed M"/>
          <w:color w:val="000000"/>
          <w:sz w:val="17"/>
          <w:szCs w:val="17"/>
        </w:rPr>
        <w:t>…</w:t>
      </w:r>
      <w:r w:rsidR="00DE177F" w:rsidRPr="00DB22A9">
        <w:rPr>
          <w:rFonts w:ascii="Noto Sans Mono ExtraCondensed M" w:hAnsi="Noto Sans Mono ExtraCondensed M" w:cs="Noto Sans Mono ExtraCondensed M"/>
          <w:color w:val="000000"/>
          <w:sz w:val="17"/>
          <w:szCs w:val="17"/>
        </w:rPr>
        <w:br/>
      </w:r>
      <w:r w:rsidR="000B16F0" w:rsidRPr="00DB22A9">
        <w:rPr>
          <w:rFonts w:ascii="Noto Sans Mono ExtraCondensed M" w:hAnsi="Noto Sans Mono ExtraCondensed M" w:cs="Noto Sans Mono ExtraCondensed M"/>
          <w:color w:val="000000"/>
          <w:sz w:val="17"/>
          <w:szCs w:val="17"/>
          <w:lang w:val="en" w:eastAsia="de-DE"/>
        </w:rPr>
        <w:t>]</w:t>
      </w:r>
    </w:p>
    <w:p w14:paraId="56DDA2D6" w14:textId="0A5DB537" w:rsidR="00CA4359" w:rsidRDefault="00CA4359" w:rsidP="0073318A">
      <w:pPr>
        <w:rPr>
          <w:lang w:val="en"/>
        </w:rPr>
      </w:pPr>
    </w:p>
    <w:p w14:paraId="54F424B5" w14:textId="05D17210" w:rsidR="00FB4B33" w:rsidRPr="00FB4B33" w:rsidRDefault="00FB4B33" w:rsidP="00FB4B33">
      <w:pPr>
        <w:rPr>
          <w:lang w:val="en"/>
        </w:rPr>
      </w:pPr>
      <w:r w:rsidRPr="00FB4B33">
        <w:rPr>
          <w:lang w:val="en"/>
        </w:rPr>
        <w:t>The response returns two scheduled procedure steps</w:t>
      </w:r>
      <w:r>
        <w:rPr>
          <w:lang w:val="en"/>
        </w:rPr>
        <w:t xml:space="preserve"> for Sally Doe</w:t>
      </w:r>
      <w:r w:rsidRPr="00FB4B33">
        <w:rPr>
          <w:lang w:val="en"/>
        </w:rPr>
        <w:t xml:space="preserve">, one for </w:t>
      </w:r>
      <w:r>
        <w:rPr>
          <w:lang w:val="en"/>
        </w:rPr>
        <w:t xml:space="preserve">the </w:t>
      </w:r>
      <w:r w:rsidRPr="00FB4B33">
        <w:rPr>
          <w:lang w:val="en"/>
        </w:rPr>
        <w:t>head and the other one for the spin</w:t>
      </w:r>
      <w:r w:rsidR="009B4D5A">
        <w:rPr>
          <w:lang w:val="en"/>
        </w:rPr>
        <w:t>e</w:t>
      </w:r>
      <w:r>
        <w:rPr>
          <w:lang w:val="en"/>
        </w:rPr>
        <w:t>. The a</w:t>
      </w:r>
      <w:r w:rsidRPr="00FB4B33">
        <w:rPr>
          <w:lang w:val="en"/>
        </w:rPr>
        <w:t xml:space="preserve">ttributes </w:t>
      </w:r>
      <w:r>
        <w:rPr>
          <w:lang w:val="en"/>
        </w:rPr>
        <w:t xml:space="preserve">are </w:t>
      </w:r>
      <w:r w:rsidRPr="00FB4B33">
        <w:rPr>
          <w:lang w:val="en"/>
        </w:rPr>
        <w:t>according t</w:t>
      </w:r>
      <w:r>
        <w:rPr>
          <w:lang w:val="en"/>
        </w:rPr>
        <w:t>o PS3.4, T</w:t>
      </w:r>
      <w:r w:rsidRPr="00FB4B33">
        <w:rPr>
          <w:lang w:val="en"/>
        </w:rPr>
        <w:t>able_K.6-1</w:t>
      </w:r>
      <w:r>
        <w:rPr>
          <w:lang w:val="en"/>
        </w:rPr>
        <w:t xml:space="preserve"> “</w:t>
      </w:r>
      <w:r w:rsidRPr="00FB4B33">
        <w:rPr>
          <w:lang w:val="en"/>
        </w:rPr>
        <w:t>Attributes for the Modality Worklist Information Model</w:t>
      </w:r>
      <w:r>
        <w:rPr>
          <w:lang w:val="en"/>
        </w:rPr>
        <w:t>”:</w:t>
      </w:r>
    </w:p>
    <w:p w14:paraId="35311862" w14:textId="5FC1CEED" w:rsidR="00FB4B33" w:rsidRPr="00FB4B33" w:rsidRDefault="00FB4B33" w:rsidP="00FB4B33">
      <w:pPr>
        <w:pStyle w:val="ListParagraph"/>
        <w:numPr>
          <w:ilvl w:val="0"/>
          <w:numId w:val="19"/>
        </w:numPr>
        <w:ind w:left="360"/>
        <w:rPr>
          <w:lang w:val="en"/>
        </w:rPr>
      </w:pPr>
      <w:r w:rsidRPr="00FB4B33">
        <w:rPr>
          <w:lang w:val="en"/>
        </w:rPr>
        <w:t>Patient's Name (0010,0010)</w:t>
      </w:r>
      <w:r w:rsidR="000A2782">
        <w:rPr>
          <w:lang w:val="en"/>
        </w:rPr>
        <w:t>;</w:t>
      </w:r>
    </w:p>
    <w:p w14:paraId="37813F45" w14:textId="50B1762C" w:rsidR="00FB4B33" w:rsidRPr="00FB4B33" w:rsidRDefault="00FB4B33" w:rsidP="00FB4B33">
      <w:pPr>
        <w:pStyle w:val="ListParagraph"/>
        <w:numPr>
          <w:ilvl w:val="0"/>
          <w:numId w:val="19"/>
        </w:numPr>
        <w:ind w:left="360"/>
        <w:rPr>
          <w:lang w:val="en"/>
        </w:rPr>
      </w:pPr>
      <w:r w:rsidRPr="00FB4B33">
        <w:rPr>
          <w:lang w:val="en"/>
        </w:rPr>
        <w:t>Study Instance UID (0020,000D)</w:t>
      </w:r>
      <w:r w:rsidR="000A2782">
        <w:rPr>
          <w:lang w:val="en"/>
        </w:rPr>
        <w:t>;</w:t>
      </w:r>
    </w:p>
    <w:p w14:paraId="74650178" w14:textId="677A4ECA" w:rsidR="00FB4B33" w:rsidRPr="00FB4B33" w:rsidRDefault="00FB4B33" w:rsidP="00FB4B33">
      <w:pPr>
        <w:pStyle w:val="ListParagraph"/>
        <w:numPr>
          <w:ilvl w:val="0"/>
          <w:numId w:val="19"/>
        </w:numPr>
        <w:ind w:left="360"/>
        <w:rPr>
          <w:lang w:val="en"/>
        </w:rPr>
      </w:pPr>
      <w:r w:rsidRPr="00FB4B33">
        <w:rPr>
          <w:lang w:val="en"/>
        </w:rPr>
        <w:t>Requested Procedure ID (0040,1001)</w:t>
      </w:r>
      <w:r w:rsidR="000A2782">
        <w:rPr>
          <w:lang w:val="en"/>
        </w:rPr>
        <w:t>;</w:t>
      </w:r>
    </w:p>
    <w:p w14:paraId="61F65CC4" w14:textId="53524870" w:rsidR="00FB4B33" w:rsidRPr="00FB4B33" w:rsidRDefault="00FB4B33" w:rsidP="00FB4B33">
      <w:pPr>
        <w:pStyle w:val="ListParagraph"/>
        <w:numPr>
          <w:ilvl w:val="0"/>
          <w:numId w:val="19"/>
        </w:numPr>
        <w:ind w:left="360"/>
        <w:rPr>
          <w:lang w:val="en"/>
        </w:rPr>
      </w:pPr>
      <w:r w:rsidRPr="00FB4B33">
        <w:rPr>
          <w:lang w:val="en"/>
        </w:rPr>
        <w:t>Scheduled Procedure Step Sequence (0040,0100)</w:t>
      </w:r>
      <w:r w:rsidR="000A2782">
        <w:rPr>
          <w:lang w:val="en"/>
        </w:rPr>
        <w:t>;</w:t>
      </w:r>
    </w:p>
    <w:p w14:paraId="4351B4ED" w14:textId="7C6085DC" w:rsidR="00FB4B33" w:rsidRPr="00FB4B33" w:rsidRDefault="00FB4B33" w:rsidP="00FB4B33">
      <w:pPr>
        <w:pStyle w:val="ListParagraph"/>
        <w:numPr>
          <w:ilvl w:val="1"/>
          <w:numId w:val="20"/>
        </w:numPr>
        <w:ind w:left="1080"/>
        <w:rPr>
          <w:lang w:val="en"/>
        </w:rPr>
      </w:pPr>
      <w:r w:rsidRPr="00FB4B33">
        <w:rPr>
          <w:lang w:val="en"/>
        </w:rPr>
        <w:t>Scheduled Procedure Step Description (0040,0007)</w:t>
      </w:r>
      <w:r w:rsidR="000A2782">
        <w:rPr>
          <w:lang w:val="en"/>
        </w:rPr>
        <w:t>;</w:t>
      </w:r>
    </w:p>
    <w:p w14:paraId="3096CD41" w14:textId="45F917A5" w:rsidR="00FB4B33" w:rsidRPr="00FB4B33" w:rsidRDefault="00FB4B33" w:rsidP="00FB4B33">
      <w:pPr>
        <w:pStyle w:val="ListParagraph"/>
        <w:numPr>
          <w:ilvl w:val="1"/>
          <w:numId w:val="20"/>
        </w:numPr>
        <w:ind w:left="1080"/>
        <w:rPr>
          <w:lang w:val="en"/>
        </w:rPr>
      </w:pPr>
      <w:r w:rsidRPr="00FB4B33">
        <w:rPr>
          <w:lang w:val="en"/>
        </w:rPr>
        <w:t>Scheduled Station Name (0040,0010)</w:t>
      </w:r>
      <w:r w:rsidR="000A2782">
        <w:rPr>
          <w:lang w:val="en"/>
        </w:rPr>
        <w:t>;</w:t>
      </w:r>
    </w:p>
    <w:p w14:paraId="244CF255" w14:textId="2A2D8000" w:rsidR="00FB4B33" w:rsidRPr="00FB4B33" w:rsidRDefault="00FB4B33" w:rsidP="00FB4B33">
      <w:pPr>
        <w:pStyle w:val="ListParagraph"/>
        <w:numPr>
          <w:ilvl w:val="1"/>
          <w:numId w:val="20"/>
        </w:numPr>
        <w:ind w:left="1080"/>
        <w:rPr>
          <w:lang w:val="en"/>
        </w:rPr>
      </w:pPr>
      <w:r w:rsidRPr="00FB4B33">
        <w:rPr>
          <w:lang w:val="en"/>
        </w:rPr>
        <w:t>Scheduled Procedure Step Start Date (0040,0002)</w:t>
      </w:r>
      <w:r w:rsidR="000A2782">
        <w:rPr>
          <w:lang w:val="en"/>
        </w:rPr>
        <w:t>;</w:t>
      </w:r>
    </w:p>
    <w:p w14:paraId="1812B59B" w14:textId="7D74DA9A" w:rsidR="00FB4B33" w:rsidRPr="00FB4B33" w:rsidRDefault="00FB4B33" w:rsidP="00FB4B33">
      <w:pPr>
        <w:pStyle w:val="ListParagraph"/>
        <w:numPr>
          <w:ilvl w:val="1"/>
          <w:numId w:val="20"/>
        </w:numPr>
        <w:ind w:left="1080"/>
        <w:rPr>
          <w:lang w:val="en"/>
        </w:rPr>
      </w:pPr>
      <w:r w:rsidRPr="00FB4B33">
        <w:rPr>
          <w:lang w:val="en"/>
        </w:rPr>
        <w:t>Scheduled Procedure Step ID (0040,0009)</w:t>
      </w:r>
      <w:r w:rsidR="000A2782">
        <w:rPr>
          <w:lang w:val="en"/>
        </w:rPr>
        <w:t>.</w:t>
      </w:r>
    </w:p>
    <w:p w14:paraId="59D21620" w14:textId="68C8F684" w:rsidR="00983E0F" w:rsidRDefault="00983E0F" w:rsidP="00597FC5">
      <w:pPr>
        <w:pStyle w:val="Heading2"/>
      </w:pPr>
      <w:bookmarkStart w:id="154" w:name="_Toc194311864"/>
      <w:r>
        <w:t>B.X</w:t>
      </w:r>
      <w:r w:rsidR="006B7E57">
        <w:t>2</w:t>
      </w:r>
      <w:r w:rsidR="00E437D5">
        <w:tab/>
        <w:t>Creat</w:t>
      </w:r>
      <w:r w:rsidR="008355CE">
        <w:t xml:space="preserve">ing a Modality Performed Procedure Step </w:t>
      </w:r>
      <w:r w:rsidR="002668AB">
        <w:t>using</w:t>
      </w:r>
      <w:r w:rsidR="008355CE">
        <w:t xml:space="preserve"> JSON</w:t>
      </w:r>
      <w:r w:rsidR="008D0B22">
        <w:t xml:space="preserve"> Content Type</w:t>
      </w:r>
      <w:bookmarkEnd w:id="154"/>
    </w:p>
    <w:p w14:paraId="5D4B3902" w14:textId="289B8B26" w:rsidR="00CA4359" w:rsidRDefault="00CA4359" w:rsidP="00CA4359">
      <w:r>
        <w:t xml:space="preserve">This example </w:t>
      </w:r>
      <w:r w:rsidR="00FC747E" w:rsidRPr="00F73A8F">
        <w:t>illustrates a</w:t>
      </w:r>
      <w:r>
        <w:t xml:space="preserve"> request </w:t>
      </w:r>
      <w:r w:rsidR="00FC747E" w:rsidRPr="00F73A8F">
        <w:t xml:space="preserve">to </w:t>
      </w:r>
      <w:r>
        <w:t>creat</w:t>
      </w:r>
      <w:r w:rsidR="00FC747E">
        <w:t>e</w:t>
      </w:r>
      <w:r>
        <w:t xml:space="preserve"> a modality performed procedure step using JSON.</w:t>
      </w:r>
      <w:r w:rsidR="004909D2">
        <w:t xml:space="preserve"> The intention is to mark </w:t>
      </w:r>
      <w:r w:rsidR="00C732B2">
        <w:t xml:space="preserve">it </w:t>
      </w:r>
      <w:r w:rsidR="004909D2">
        <w:t>in the state: “IN PROGRESS”.</w:t>
      </w:r>
      <w:r w:rsidR="00FB4B33">
        <w:t xml:space="preserve"> This is a continuation of the previous example</w:t>
      </w:r>
      <w:r w:rsidR="00E95FB2">
        <w:t xml:space="preserve"> as given in B.X1</w:t>
      </w:r>
      <w:r w:rsidR="00FB4B33">
        <w:t xml:space="preserve">, where the Patient’s Name (0010,0010), Study Instance UID (0020,000D), </w:t>
      </w:r>
      <w:r w:rsidR="00C732B2" w:rsidRPr="00C732B2">
        <w:t>Scheduled Procedure Step Description (0040,0007)</w:t>
      </w:r>
      <w:r w:rsidR="00C732B2">
        <w:t xml:space="preserve">, </w:t>
      </w:r>
      <w:r w:rsidR="00FB4B33">
        <w:t xml:space="preserve">and Requested Procedure ID (0040,1001) have been </w:t>
      </w:r>
      <w:r w:rsidR="00C732B2">
        <w:t xml:space="preserve">taken over from the received modality scheduled procedure step, and </w:t>
      </w:r>
      <w:r w:rsidR="009B4D5A">
        <w:t xml:space="preserve">the </w:t>
      </w:r>
      <w:r w:rsidR="009B4D5A" w:rsidRPr="009B4D5A">
        <w:t xml:space="preserve">Performed Procedure Step Status </w:t>
      </w:r>
      <w:r w:rsidR="009B4D5A">
        <w:t xml:space="preserve"> </w:t>
      </w:r>
      <w:r w:rsidR="00C732B2">
        <w:t>(00</w:t>
      </w:r>
      <w:r w:rsidR="009B4D5A">
        <w:t>40</w:t>
      </w:r>
      <w:r w:rsidR="00C732B2">
        <w:t xml:space="preserve">,0252), </w:t>
      </w:r>
      <w:r w:rsidR="009B4D5A" w:rsidRPr="009B4D5A">
        <w:t xml:space="preserve">Performed Procedure Step ID </w:t>
      </w:r>
      <w:r w:rsidR="009B4D5A">
        <w:t xml:space="preserve">(0040,0253), Accession  Number </w:t>
      </w:r>
      <w:r w:rsidR="00C732B2">
        <w:t xml:space="preserve">(0008,0050), </w:t>
      </w:r>
      <w:r w:rsidR="009B4D5A">
        <w:t xml:space="preserve">and </w:t>
      </w:r>
      <w:r w:rsidR="009B4D5A" w:rsidRPr="009B4D5A">
        <w:t>Scheduled Procedure Step ID</w:t>
      </w:r>
      <w:r w:rsidR="009B4D5A">
        <w:t xml:space="preserve"> </w:t>
      </w:r>
      <w:r w:rsidR="00C732B2">
        <w:t xml:space="preserve">(0040,0009) have been added as “IN PROGRESS”, </w:t>
      </w:r>
      <w:r w:rsidR="004667F8" w:rsidRPr="004667F8">
        <w:t>1.2.250.1.59.40211.</w:t>
      </w:r>
      <w:r w:rsidR="009B4D5A" w:rsidRPr="004667F8">
        <w:t>12345678.987654</w:t>
      </w:r>
      <w:r w:rsidR="009B4D5A">
        <w:t xml:space="preserve">, </w:t>
      </w:r>
      <w:r w:rsidR="00C732B2">
        <w:t>1, and “PS-ID-23” respectively</w:t>
      </w:r>
      <w:r w:rsidR="00D415CA">
        <w:t xml:space="preserve">, some of which in the </w:t>
      </w:r>
      <w:r w:rsidR="00D415CA" w:rsidRPr="00D415CA">
        <w:t>Scheduled Step Attributes Sequence</w:t>
      </w:r>
      <w:r w:rsidR="00D415CA">
        <w:t xml:space="preserve"> (0040,0270)</w:t>
      </w:r>
      <w:r w:rsidR="00C732B2">
        <w:t>.</w:t>
      </w:r>
    </w:p>
    <w:p w14:paraId="23E02AB5" w14:textId="7E3B0B52" w:rsidR="003156EA" w:rsidRPr="00DB22A9" w:rsidRDefault="003156EA" w:rsidP="003156EA">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PUT /radiology/</w:t>
      </w:r>
      <w:r w:rsidR="000F65E2" w:rsidRPr="00DB22A9">
        <w:rPr>
          <w:rFonts w:ascii="Noto Sans Mono ExtraCondensed M" w:hAnsi="Noto Sans Mono ExtraCondensed M" w:cs="Noto Sans Mono ExtraCondensed M"/>
          <w:color w:val="000000"/>
          <w:sz w:val="17"/>
          <w:szCs w:val="17"/>
          <w:lang w:val="en" w:eastAsia="de-DE"/>
        </w:rPr>
        <w:t>modality-performed-procedure-steps</w:t>
      </w:r>
      <w:r w:rsidRPr="00DB22A9">
        <w:rPr>
          <w:rFonts w:ascii="Noto Sans Mono ExtraCondensed M" w:hAnsi="Noto Sans Mono ExtraCondensed M" w:cs="Noto Sans Mono ExtraCondensed M"/>
          <w:color w:val="000000"/>
          <w:sz w:val="17"/>
          <w:szCs w:val="17"/>
          <w:lang w:val="en" w:eastAsia="de-DE"/>
        </w:rPr>
        <w:t>/</w:t>
      </w:r>
      <w:r w:rsidR="004667F8" w:rsidRPr="004667F8">
        <w:t xml:space="preserve"> </w:t>
      </w:r>
      <w:r w:rsidR="004667F8" w:rsidRPr="004667F8">
        <w:rPr>
          <w:rFonts w:ascii="Noto Sans Mono ExtraCondensed M" w:hAnsi="Noto Sans Mono ExtraCondensed M" w:cs="Noto Sans Mono ExtraCondensed M"/>
          <w:color w:val="000000"/>
          <w:sz w:val="17"/>
          <w:szCs w:val="17"/>
          <w:lang w:val="en" w:eastAsia="de-DE"/>
        </w:rPr>
        <w:t>1.2.250.1.59.40211.</w:t>
      </w:r>
      <w:r w:rsidRPr="00DB22A9">
        <w:rPr>
          <w:rFonts w:ascii="Noto Sans Mono ExtraCondensed M" w:hAnsi="Noto Sans Mono ExtraCondensed M" w:cs="Noto Sans Mono ExtraCondensed M"/>
          <w:color w:val="000000"/>
          <w:sz w:val="17"/>
          <w:szCs w:val="17"/>
          <w:lang w:val="en" w:eastAsia="de-DE"/>
        </w:rPr>
        <w:t>12345678.987654 HTTP/1.1</w:t>
      </w:r>
    </w:p>
    <w:p w14:paraId="69D32809" w14:textId="77777777" w:rsidR="003156EA" w:rsidRPr="00DB22A9" w:rsidRDefault="003156EA" w:rsidP="003156EA">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Host: www.hospital-stmarco</w:t>
      </w:r>
    </w:p>
    <w:p w14:paraId="64B3C9A5" w14:textId="77777777" w:rsidR="003156EA" w:rsidRPr="00DB22A9" w:rsidRDefault="003156EA" w:rsidP="003156EA">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Content-Type: application/dicom+json</w:t>
      </w:r>
    </w:p>
    <w:p w14:paraId="4F5660A5" w14:textId="040BDE08" w:rsidR="003156EA" w:rsidRPr="00DB22A9" w:rsidRDefault="00EE7A98" w:rsidP="003156EA">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rPr>
        <w:t>…</w:t>
      </w:r>
      <w:r w:rsidRPr="00DB22A9">
        <w:rPr>
          <w:rFonts w:ascii="Noto Sans Mono ExtraCondensed M" w:hAnsi="Noto Sans Mono ExtraCondensed M" w:cs="Noto Sans Mono ExtraCondensed M"/>
          <w:color w:val="000000"/>
          <w:sz w:val="17"/>
          <w:szCs w:val="17"/>
        </w:rPr>
        <w:br/>
      </w:r>
      <w:r w:rsidR="003156EA" w:rsidRPr="00DB22A9">
        <w:rPr>
          <w:rFonts w:ascii="Noto Sans Mono ExtraCondensed M" w:hAnsi="Noto Sans Mono ExtraCondensed M" w:cs="Noto Sans Mono ExtraCondensed M"/>
          <w:color w:val="000000"/>
          <w:sz w:val="17"/>
          <w:szCs w:val="17"/>
          <w:lang w:val="en" w:eastAsia="de-DE"/>
        </w:rPr>
        <w:t>{</w:t>
      </w:r>
    </w:p>
    <w:p w14:paraId="3EBB8A25" w14:textId="29A5086D" w:rsidR="003156EA" w:rsidRPr="00DB22A9" w:rsidRDefault="00EE7A98" w:rsidP="003156EA">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rPr>
        <w:t>…</w:t>
      </w:r>
      <w:r w:rsidRPr="00DB22A9">
        <w:rPr>
          <w:rFonts w:ascii="Noto Sans Mono ExtraCondensed M" w:hAnsi="Noto Sans Mono ExtraCondensed M" w:cs="Noto Sans Mono ExtraCondensed M"/>
          <w:color w:val="000000"/>
          <w:sz w:val="17"/>
          <w:szCs w:val="17"/>
        </w:rPr>
        <w:br/>
      </w:r>
      <w:r w:rsidR="00EC5AE9" w:rsidRPr="00DB22A9">
        <w:rPr>
          <w:rFonts w:ascii="Noto Sans Mono ExtraCondensed M" w:hAnsi="Noto Sans Mono ExtraCondensed M" w:cs="Noto Sans Mono ExtraCondensed M"/>
          <w:color w:val="000000"/>
          <w:sz w:val="17"/>
          <w:szCs w:val="17"/>
          <w:lang w:val="en" w:eastAsia="de-DE"/>
        </w:rPr>
        <w:t>,</w:t>
      </w:r>
      <w:r w:rsidR="003156EA" w:rsidRPr="00DB22A9">
        <w:rPr>
          <w:rFonts w:ascii="Noto Sans Mono ExtraCondensed M" w:hAnsi="Noto Sans Mono ExtraCondensed M" w:cs="Noto Sans Mono ExtraCondensed M"/>
          <w:color w:val="000000"/>
          <w:sz w:val="17"/>
          <w:szCs w:val="17"/>
          <w:lang w:val="en" w:eastAsia="de-DE"/>
        </w:rPr>
        <w:t xml:space="preserve"> "00100010": { "vr": "PN", "Value": [{ "Alphabetic": "Doe^Sally" }] }</w:t>
      </w:r>
    </w:p>
    <w:p w14:paraId="54ACABF2" w14:textId="5555BDFF" w:rsidR="003156EA" w:rsidRPr="00DB22A9" w:rsidRDefault="00EC5AE9" w:rsidP="003156EA">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w:t>
      </w:r>
      <w:r w:rsidR="003156EA" w:rsidRPr="00DB22A9">
        <w:rPr>
          <w:rFonts w:ascii="Noto Sans Mono ExtraCondensed M" w:hAnsi="Noto Sans Mono ExtraCondensed M" w:cs="Noto Sans Mono ExtraCondensed M"/>
          <w:color w:val="000000"/>
          <w:sz w:val="17"/>
          <w:szCs w:val="17"/>
          <w:lang w:val="en" w:eastAsia="de-DE"/>
        </w:rPr>
        <w:t xml:space="preserve"> "00400242": { "vr": "SH", "Value": ["CTSCANNER"] }</w:t>
      </w:r>
    </w:p>
    <w:p w14:paraId="7F4D35C8" w14:textId="53178B18" w:rsidR="003156EA" w:rsidRPr="00DB22A9" w:rsidRDefault="00EC5AE9" w:rsidP="003156EA">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w:t>
      </w:r>
      <w:r w:rsidR="003156EA" w:rsidRPr="00DB22A9">
        <w:rPr>
          <w:rFonts w:ascii="Noto Sans Mono ExtraCondensed M" w:hAnsi="Noto Sans Mono ExtraCondensed M" w:cs="Noto Sans Mono ExtraCondensed M"/>
          <w:color w:val="000000"/>
          <w:sz w:val="17"/>
          <w:szCs w:val="17"/>
          <w:lang w:val="en" w:eastAsia="de-DE"/>
        </w:rPr>
        <w:t xml:space="preserve"> "00400252": { "vr": "CS", "Value": ["IN PROGRESS"] }</w:t>
      </w:r>
    </w:p>
    <w:p w14:paraId="5302AB73" w14:textId="1EB1D5E9" w:rsidR="009B4D5A" w:rsidRPr="00DB22A9" w:rsidRDefault="009B4D5A" w:rsidP="009B4D5A">
      <w:pPr>
        <w:spacing w:after="0"/>
        <w:rPr>
          <w:rFonts w:ascii="Noto Sans Mono ExtraCondensed M" w:hAnsi="Noto Sans Mono ExtraCondensed M" w:cs="Noto Sans Mono ExtraCondensed M"/>
          <w:color w:val="000000"/>
          <w:sz w:val="17"/>
          <w:szCs w:val="17"/>
          <w:lang w:val="en" w:eastAsia="de-DE"/>
        </w:rPr>
      </w:pPr>
      <w:r w:rsidRPr="004667F8">
        <w:rPr>
          <w:rFonts w:ascii="Noto Sans Mono ExtraCondensed M" w:hAnsi="Noto Sans Mono ExtraCondensed M" w:cs="Noto Sans Mono ExtraCondensed M"/>
          <w:color w:val="000000"/>
          <w:sz w:val="17"/>
          <w:szCs w:val="17"/>
          <w:lang w:val="en" w:eastAsia="de-DE"/>
        </w:rPr>
        <w:t>, "00400253": { "vr": "SH", "Value": ["</w:t>
      </w:r>
      <w:r w:rsidR="004667F8" w:rsidRPr="004667F8">
        <w:rPr>
          <w:rFonts w:ascii="Noto Sans Mono ExtraCondensed M" w:hAnsi="Noto Sans Mono ExtraCondensed M" w:cs="Noto Sans Mono ExtraCondensed M"/>
          <w:color w:val="000000"/>
          <w:sz w:val="17"/>
          <w:szCs w:val="17"/>
          <w:lang w:val="en" w:eastAsia="de-DE"/>
        </w:rPr>
        <w:t>1.2.250.1.59.40211.</w:t>
      </w:r>
      <w:r w:rsidRPr="007806B6">
        <w:rPr>
          <w:rFonts w:ascii="Noto Sans Mono ExtraCondensed M" w:hAnsi="Noto Sans Mono ExtraCondensed M" w:cs="Noto Sans Mono ExtraCondensed M"/>
          <w:color w:val="000000"/>
          <w:sz w:val="17"/>
          <w:szCs w:val="17"/>
          <w:lang w:val="en" w:eastAsia="de-DE"/>
        </w:rPr>
        <w:t>12345678.987654</w:t>
      </w:r>
      <w:r w:rsidRPr="004667F8">
        <w:rPr>
          <w:rFonts w:ascii="Noto Sans Mono ExtraCondensed M" w:hAnsi="Noto Sans Mono ExtraCondensed M" w:cs="Noto Sans Mono ExtraCondensed M"/>
          <w:color w:val="000000"/>
          <w:sz w:val="17"/>
          <w:szCs w:val="17"/>
          <w:lang w:val="en" w:eastAsia="de-DE"/>
        </w:rPr>
        <w:t>"] }</w:t>
      </w:r>
    </w:p>
    <w:p w14:paraId="384CBBD7" w14:textId="4F0A716E" w:rsidR="003156EA" w:rsidRPr="00DB22A9" w:rsidRDefault="00310722" w:rsidP="003156EA">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rPr>
        <w:t xml:space="preserve">, </w:t>
      </w:r>
      <w:r w:rsidR="00EE7A98" w:rsidRPr="00DB22A9">
        <w:rPr>
          <w:rFonts w:ascii="Noto Sans Mono ExtraCondensed M" w:hAnsi="Noto Sans Mono ExtraCondensed M" w:cs="Noto Sans Mono ExtraCondensed M"/>
          <w:color w:val="000000"/>
          <w:sz w:val="17"/>
          <w:szCs w:val="17"/>
        </w:rPr>
        <w:t>…</w:t>
      </w:r>
      <w:r w:rsidR="00EE7A98" w:rsidRPr="00DB22A9">
        <w:rPr>
          <w:rFonts w:ascii="Noto Sans Mono ExtraCondensed M" w:hAnsi="Noto Sans Mono ExtraCondensed M" w:cs="Noto Sans Mono ExtraCondensed M"/>
          <w:color w:val="000000"/>
          <w:sz w:val="17"/>
          <w:szCs w:val="17"/>
        </w:rPr>
        <w:br/>
      </w:r>
      <w:r w:rsidR="00EC5AE9" w:rsidRPr="00DB22A9">
        <w:rPr>
          <w:rFonts w:ascii="Noto Sans Mono ExtraCondensed M" w:hAnsi="Noto Sans Mono ExtraCondensed M" w:cs="Noto Sans Mono ExtraCondensed M"/>
          <w:color w:val="000000"/>
          <w:sz w:val="17"/>
          <w:szCs w:val="17"/>
          <w:lang w:val="en" w:eastAsia="de-DE"/>
        </w:rPr>
        <w:t>,</w:t>
      </w:r>
      <w:r w:rsidR="003156EA" w:rsidRPr="00DB22A9">
        <w:rPr>
          <w:rFonts w:ascii="Noto Sans Mono ExtraCondensed M" w:hAnsi="Noto Sans Mono ExtraCondensed M" w:cs="Noto Sans Mono ExtraCondensed M"/>
          <w:color w:val="000000"/>
          <w:sz w:val="17"/>
          <w:szCs w:val="17"/>
          <w:lang w:val="en" w:eastAsia="de-DE"/>
        </w:rPr>
        <w:t xml:space="preserve"> "00400270":</w:t>
      </w:r>
      <w:r w:rsidR="00D16130" w:rsidRPr="00DB22A9">
        <w:rPr>
          <w:rFonts w:ascii="Noto Sans Mono ExtraCondensed M" w:hAnsi="Noto Sans Mono ExtraCondensed M" w:cs="Noto Sans Mono ExtraCondensed M"/>
          <w:color w:val="000000"/>
          <w:sz w:val="17"/>
          <w:szCs w:val="17"/>
          <w:lang w:val="en" w:eastAsia="de-DE"/>
        </w:rPr>
        <w:t xml:space="preserve"> </w:t>
      </w:r>
      <w:r w:rsidR="003156EA" w:rsidRPr="00DB22A9">
        <w:rPr>
          <w:rFonts w:ascii="Noto Sans Mono ExtraCondensed M" w:hAnsi="Noto Sans Mono ExtraCondensed M" w:cs="Noto Sans Mono ExtraCondensed M"/>
          <w:color w:val="000000"/>
          <w:sz w:val="17"/>
          <w:szCs w:val="17"/>
          <w:lang w:val="en" w:eastAsia="de-DE"/>
        </w:rPr>
        <w:t>{</w:t>
      </w:r>
      <w:r w:rsidR="00114662" w:rsidRPr="00DB22A9">
        <w:rPr>
          <w:rFonts w:ascii="Noto Sans Mono ExtraCondensed M" w:hAnsi="Noto Sans Mono ExtraCondensed M" w:cs="Noto Sans Mono ExtraCondensed M"/>
          <w:color w:val="000000"/>
          <w:sz w:val="17"/>
          <w:szCs w:val="17"/>
          <w:lang w:val="en" w:eastAsia="de-DE"/>
        </w:rPr>
        <w:t xml:space="preserve"> </w:t>
      </w:r>
      <w:r w:rsidR="003156EA" w:rsidRPr="00DB22A9">
        <w:rPr>
          <w:rFonts w:ascii="Noto Sans Mono ExtraCondensed M" w:hAnsi="Noto Sans Mono ExtraCondensed M" w:cs="Noto Sans Mono ExtraCondensed M"/>
          <w:color w:val="000000"/>
          <w:sz w:val="17"/>
          <w:szCs w:val="17"/>
          <w:lang w:val="en" w:eastAsia="de-DE"/>
        </w:rPr>
        <w:t>"vr": "SQ"</w:t>
      </w:r>
      <w:r w:rsidR="00114662" w:rsidRPr="00DB22A9">
        <w:rPr>
          <w:rFonts w:ascii="Noto Sans Mono ExtraCondensed M" w:hAnsi="Noto Sans Mono ExtraCondensed M" w:cs="Noto Sans Mono ExtraCondensed M"/>
          <w:color w:val="000000"/>
          <w:sz w:val="17"/>
          <w:szCs w:val="17"/>
          <w:lang w:val="en" w:eastAsia="de-DE"/>
        </w:rPr>
        <w:t>,</w:t>
      </w:r>
      <w:r w:rsidR="003156EA" w:rsidRPr="00DB22A9">
        <w:rPr>
          <w:rFonts w:ascii="Noto Sans Mono ExtraCondensed M" w:hAnsi="Noto Sans Mono ExtraCondensed M" w:cs="Noto Sans Mono ExtraCondensed M"/>
          <w:color w:val="000000"/>
          <w:sz w:val="17"/>
          <w:szCs w:val="17"/>
          <w:lang w:val="en" w:eastAsia="de-DE"/>
        </w:rPr>
        <w:t xml:space="preserve"> "Value":</w:t>
      </w:r>
    </w:p>
    <w:p w14:paraId="0816D01A" w14:textId="14D6B545" w:rsidR="003156EA" w:rsidRPr="00DB22A9" w:rsidRDefault="00310722" w:rsidP="003156EA">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3156EA" w:rsidRPr="00DB22A9">
        <w:rPr>
          <w:rFonts w:ascii="Noto Sans Mono ExtraCondensed M" w:hAnsi="Noto Sans Mono ExtraCondensed M" w:cs="Noto Sans Mono ExtraCondensed M"/>
          <w:color w:val="000000"/>
          <w:sz w:val="17"/>
          <w:szCs w:val="17"/>
          <w:lang w:val="en" w:eastAsia="de-DE"/>
        </w:rPr>
        <w:t xml:space="preserve"> </w:t>
      </w:r>
      <w:r w:rsidR="004B33C0" w:rsidRPr="00DB22A9">
        <w:rPr>
          <w:rFonts w:ascii="Noto Sans Mono ExtraCondensed M" w:hAnsi="Noto Sans Mono ExtraCondensed M" w:cs="Noto Sans Mono ExtraCondensed M"/>
          <w:color w:val="000000"/>
          <w:sz w:val="17"/>
          <w:szCs w:val="17"/>
          <w:lang w:val="en" w:eastAsia="de-DE"/>
        </w:rPr>
        <w:t>[</w:t>
      </w:r>
      <w:r w:rsidR="003156EA" w:rsidRPr="00DB22A9">
        <w:rPr>
          <w:rFonts w:ascii="Noto Sans Mono ExtraCondensed M" w:hAnsi="Noto Sans Mono ExtraCondensed M" w:cs="Noto Sans Mono ExtraCondensed M"/>
          <w:color w:val="000000"/>
          <w:sz w:val="17"/>
          <w:szCs w:val="17"/>
          <w:lang w:val="en" w:eastAsia="de-DE"/>
        </w:rPr>
        <w:t xml:space="preserve"> {</w:t>
      </w:r>
      <w:r w:rsidR="004A68FC" w:rsidRPr="00DB22A9">
        <w:rPr>
          <w:rFonts w:ascii="Noto Sans Mono ExtraCondensed M" w:hAnsi="Noto Sans Mono ExtraCondensed M" w:cs="Noto Sans Mono ExtraCondensed M"/>
          <w:color w:val="000000"/>
          <w:sz w:val="17"/>
          <w:szCs w:val="17"/>
          <w:lang w:val="en" w:eastAsia="de-DE"/>
        </w:rPr>
        <w:t xml:space="preserve"> </w:t>
      </w:r>
      <w:r w:rsidR="009B4D5A" w:rsidRPr="00DB22A9">
        <w:rPr>
          <w:rFonts w:ascii="Noto Sans Mono ExtraCondensed M" w:hAnsi="Noto Sans Mono ExtraCondensed M" w:cs="Noto Sans Mono ExtraCondensed M"/>
          <w:color w:val="000000"/>
          <w:sz w:val="17"/>
          <w:szCs w:val="17"/>
          <w:lang w:val="en" w:eastAsia="de-DE"/>
        </w:rPr>
        <w:t>"00080050": { "vr": "SH", "Value": ["1"] }</w:t>
      </w:r>
    </w:p>
    <w:p w14:paraId="6E3A295E" w14:textId="0D5DB298" w:rsidR="003156EA" w:rsidRPr="00DB22A9" w:rsidRDefault="00310722" w:rsidP="003156EA">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3156EA" w:rsidRPr="00DB22A9">
        <w:rPr>
          <w:rFonts w:ascii="Noto Sans Mono ExtraCondensed M" w:hAnsi="Noto Sans Mono ExtraCondensed M" w:cs="Noto Sans Mono ExtraCondensed M"/>
          <w:color w:val="000000"/>
          <w:sz w:val="17"/>
          <w:szCs w:val="17"/>
          <w:lang w:val="en" w:eastAsia="de-DE"/>
        </w:rPr>
        <w:t xml:space="preserve">   </w:t>
      </w:r>
      <w:r w:rsidR="00BF0C98" w:rsidRPr="00DB22A9">
        <w:rPr>
          <w:rFonts w:ascii="Noto Sans Mono ExtraCondensed M" w:hAnsi="Noto Sans Mono ExtraCondensed M" w:cs="Noto Sans Mono ExtraCondensed M"/>
          <w:color w:val="000000"/>
          <w:sz w:val="17"/>
          <w:szCs w:val="17"/>
          <w:lang w:val="en" w:eastAsia="de-DE"/>
        </w:rPr>
        <w:t>,</w:t>
      </w:r>
      <w:r w:rsidR="003156EA" w:rsidRPr="00DB22A9">
        <w:rPr>
          <w:rFonts w:ascii="Noto Sans Mono ExtraCondensed M" w:hAnsi="Noto Sans Mono ExtraCondensed M" w:cs="Noto Sans Mono ExtraCondensed M"/>
          <w:color w:val="000000"/>
          <w:sz w:val="17"/>
          <w:szCs w:val="17"/>
          <w:lang w:val="en" w:eastAsia="de-DE"/>
        </w:rPr>
        <w:t xml:space="preserve"> </w:t>
      </w:r>
      <w:r w:rsidR="009B4D5A" w:rsidRPr="00DB22A9">
        <w:rPr>
          <w:rFonts w:ascii="Noto Sans Mono ExtraCondensed M" w:hAnsi="Noto Sans Mono ExtraCondensed M" w:cs="Noto Sans Mono ExtraCondensed M"/>
          <w:color w:val="000000"/>
          <w:sz w:val="17"/>
          <w:szCs w:val="17"/>
          <w:lang w:val="en" w:eastAsia="de-DE"/>
        </w:rPr>
        <w:t>"0020000D": { "vr": "UI", "Value": ["</w:t>
      </w:r>
      <w:r w:rsidR="004667F8" w:rsidRPr="004667F8">
        <w:rPr>
          <w:rFonts w:ascii="Noto Sans Mono ExtraCondensed M" w:hAnsi="Noto Sans Mono ExtraCondensed M" w:cs="Noto Sans Mono ExtraCondensed M"/>
          <w:color w:val="000000"/>
          <w:sz w:val="17"/>
          <w:szCs w:val="17"/>
          <w:lang w:val="en" w:eastAsia="de-DE"/>
        </w:rPr>
        <w:t>1.2.250.1.59.40211.</w:t>
      </w:r>
      <w:r w:rsidR="009B4D5A" w:rsidRPr="00DB22A9">
        <w:rPr>
          <w:rFonts w:ascii="Noto Sans Mono ExtraCondensed M" w:hAnsi="Noto Sans Mono ExtraCondensed M" w:cs="Noto Sans Mono ExtraCondensed M"/>
          <w:color w:val="000000"/>
          <w:sz w:val="17"/>
          <w:szCs w:val="17"/>
          <w:lang w:val="en" w:eastAsia="de-DE"/>
        </w:rPr>
        <w:t>.30000008090412501082300000004"] }</w:t>
      </w:r>
    </w:p>
    <w:p w14:paraId="4851F6A1" w14:textId="6C80BBA9" w:rsidR="003156EA" w:rsidRPr="00DB22A9" w:rsidRDefault="00310722" w:rsidP="003156EA">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3156EA" w:rsidRPr="00DB22A9">
        <w:rPr>
          <w:rFonts w:ascii="Noto Sans Mono ExtraCondensed M" w:hAnsi="Noto Sans Mono ExtraCondensed M" w:cs="Noto Sans Mono ExtraCondensed M"/>
          <w:color w:val="000000"/>
          <w:sz w:val="17"/>
          <w:szCs w:val="17"/>
          <w:lang w:val="en" w:eastAsia="de-DE"/>
        </w:rPr>
        <w:t xml:space="preserve">   </w:t>
      </w:r>
      <w:r w:rsidR="00BF0C98" w:rsidRPr="00DB22A9">
        <w:rPr>
          <w:rFonts w:ascii="Noto Sans Mono ExtraCondensed M" w:hAnsi="Noto Sans Mono ExtraCondensed M" w:cs="Noto Sans Mono ExtraCondensed M"/>
          <w:color w:val="000000"/>
          <w:sz w:val="17"/>
          <w:szCs w:val="17"/>
          <w:lang w:val="en" w:eastAsia="de-DE"/>
        </w:rPr>
        <w:t>,</w:t>
      </w:r>
      <w:r w:rsidR="003156EA" w:rsidRPr="00DB22A9">
        <w:rPr>
          <w:rFonts w:ascii="Noto Sans Mono ExtraCondensed M" w:hAnsi="Noto Sans Mono ExtraCondensed M" w:cs="Noto Sans Mono ExtraCondensed M"/>
          <w:color w:val="000000"/>
          <w:sz w:val="17"/>
          <w:szCs w:val="17"/>
          <w:lang w:val="en" w:eastAsia="de-DE"/>
        </w:rPr>
        <w:t xml:space="preserve"> "00400007": { "vr": "LO", "Value": ["Specials^04a_HeadCTA"] }</w:t>
      </w:r>
    </w:p>
    <w:p w14:paraId="0A5A664E" w14:textId="77777777" w:rsidR="009B4D5A" w:rsidRPr="00DB22A9" w:rsidRDefault="009B4D5A" w:rsidP="009B4D5A">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 "00400009": { "vr": "SH", "Value": ["PS-ID-23"] }</w:t>
      </w:r>
    </w:p>
    <w:p w14:paraId="0B6F6585" w14:textId="4B954973" w:rsidR="003156EA" w:rsidRPr="00DB22A9" w:rsidRDefault="00310722" w:rsidP="003156EA">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3156EA" w:rsidRPr="00DB22A9">
        <w:rPr>
          <w:rFonts w:ascii="Noto Sans Mono ExtraCondensed M" w:hAnsi="Noto Sans Mono ExtraCondensed M" w:cs="Noto Sans Mono ExtraCondensed M"/>
          <w:color w:val="000000"/>
          <w:sz w:val="17"/>
          <w:szCs w:val="17"/>
          <w:lang w:val="en" w:eastAsia="de-DE"/>
        </w:rPr>
        <w:t xml:space="preserve">   </w:t>
      </w:r>
      <w:r w:rsidR="00BF0C98" w:rsidRPr="00DB22A9">
        <w:rPr>
          <w:rFonts w:ascii="Noto Sans Mono ExtraCondensed M" w:hAnsi="Noto Sans Mono ExtraCondensed M" w:cs="Noto Sans Mono ExtraCondensed M"/>
          <w:color w:val="000000"/>
          <w:sz w:val="17"/>
          <w:szCs w:val="17"/>
          <w:lang w:val="en" w:eastAsia="de-DE"/>
        </w:rPr>
        <w:t>,</w:t>
      </w:r>
      <w:r w:rsidR="003156EA" w:rsidRPr="00DB22A9">
        <w:rPr>
          <w:rFonts w:ascii="Noto Sans Mono ExtraCondensed M" w:hAnsi="Noto Sans Mono ExtraCondensed M" w:cs="Noto Sans Mono ExtraCondensed M"/>
          <w:color w:val="000000"/>
          <w:sz w:val="17"/>
          <w:szCs w:val="17"/>
          <w:lang w:val="en" w:eastAsia="de-DE"/>
        </w:rPr>
        <w:t xml:space="preserve"> "00401001": { "vr": "SH", "Value": ["P-ID-22"] }</w:t>
      </w:r>
    </w:p>
    <w:p w14:paraId="5F8BB795" w14:textId="4C36D03C" w:rsidR="003156EA" w:rsidRPr="00DB22A9" w:rsidRDefault="00310722" w:rsidP="003156EA">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lastRenderedPageBreak/>
        <w:t xml:space="preserve"> </w:t>
      </w:r>
      <w:r w:rsidR="003156EA" w:rsidRPr="00DB22A9">
        <w:rPr>
          <w:rFonts w:ascii="Noto Sans Mono ExtraCondensed M" w:hAnsi="Noto Sans Mono ExtraCondensed M" w:cs="Noto Sans Mono ExtraCondensed M"/>
          <w:color w:val="000000"/>
          <w:sz w:val="17"/>
          <w:szCs w:val="17"/>
          <w:lang w:val="en" w:eastAsia="de-DE"/>
        </w:rPr>
        <w:t xml:space="preserve">   …</w:t>
      </w:r>
    </w:p>
    <w:p w14:paraId="0E0EB8EE" w14:textId="267DD52A" w:rsidR="003156EA" w:rsidRPr="00DB22A9" w:rsidRDefault="003156EA" w:rsidP="003156EA">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310722" w:rsidRPr="00DB22A9">
        <w:rPr>
          <w:rFonts w:ascii="Noto Sans Mono ExtraCondensed M" w:hAnsi="Noto Sans Mono ExtraCondensed M" w:cs="Noto Sans Mono ExtraCondensed M"/>
          <w:color w:val="000000"/>
          <w:sz w:val="17"/>
          <w:szCs w:val="17"/>
          <w:lang w:val="en" w:eastAsia="de-DE"/>
        </w:rPr>
        <w:t xml:space="preserve"> </w:t>
      </w:r>
      <w:r w:rsidRPr="00DB22A9">
        <w:rPr>
          <w:rFonts w:ascii="Noto Sans Mono ExtraCondensed M" w:hAnsi="Noto Sans Mono ExtraCondensed M" w:cs="Noto Sans Mono ExtraCondensed M"/>
          <w:color w:val="000000"/>
          <w:sz w:val="17"/>
          <w:szCs w:val="17"/>
          <w:lang w:val="en" w:eastAsia="de-DE"/>
        </w:rPr>
        <w:t xml:space="preserve">  }</w:t>
      </w:r>
    </w:p>
    <w:p w14:paraId="65D94838" w14:textId="0FAE0275" w:rsidR="003156EA" w:rsidRPr="00DB22A9" w:rsidRDefault="003156EA" w:rsidP="003156EA">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310722" w:rsidRPr="00DB22A9">
        <w:rPr>
          <w:rFonts w:ascii="Noto Sans Mono ExtraCondensed M" w:hAnsi="Noto Sans Mono ExtraCondensed M" w:cs="Noto Sans Mono ExtraCondensed M"/>
          <w:color w:val="000000"/>
          <w:sz w:val="17"/>
          <w:szCs w:val="17"/>
          <w:lang w:val="en" w:eastAsia="de-DE"/>
        </w:rPr>
        <w:t>,</w:t>
      </w:r>
      <w:r w:rsidRPr="00DB22A9">
        <w:rPr>
          <w:rFonts w:ascii="Noto Sans Mono ExtraCondensed M" w:hAnsi="Noto Sans Mono ExtraCondensed M" w:cs="Noto Sans Mono ExtraCondensed M"/>
          <w:color w:val="000000"/>
          <w:sz w:val="17"/>
          <w:szCs w:val="17"/>
          <w:lang w:val="en" w:eastAsia="de-DE"/>
        </w:rPr>
        <w:t xml:space="preserve"> …</w:t>
      </w:r>
    </w:p>
    <w:p w14:paraId="335F03A2" w14:textId="6B48C9A7" w:rsidR="003156EA" w:rsidRPr="00DB22A9" w:rsidRDefault="003156EA" w:rsidP="003156EA">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4B33C0" w:rsidRPr="00DB22A9">
        <w:rPr>
          <w:rFonts w:ascii="Noto Sans Mono ExtraCondensed M" w:hAnsi="Noto Sans Mono ExtraCondensed M" w:cs="Noto Sans Mono ExtraCondensed M"/>
          <w:color w:val="000000"/>
          <w:sz w:val="17"/>
          <w:szCs w:val="17"/>
          <w:lang w:val="en" w:eastAsia="de-DE"/>
        </w:rPr>
        <w:t xml:space="preserve"> </w:t>
      </w:r>
      <w:r w:rsidRPr="00DB22A9">
        <w:rPr>
          <w:rFonts w:ascii="Noto Sans Mono ExtraCondensed M" w:hAnsi="Noto Sans Mono ExtraCondensed M" w:cs="Noto Sans Mono ExtraCondensed M"/>
          <w:color w:val="000000"/>
          <w:sz w:val="17"/>
          <w:szCs w:val="17"/>
          <w:lang w:val="en" w:eastAsia="de-DE"/>
        </w:rPr>
        <w:t>}</w:t>
      </w:r>
    </w:p>
    <w:p w14:paraId="32AA2DAC" w14:textId="4777072C" w:rsidR="003156EA" w:rsidRPr="00DB22A9" w:rsidRDefault="00121DA6" w:rsidP="003156EA">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rPr>
        <w:t xml:space="preserve">, </w:t>
      </w:r>
      <w:r w:rsidR="00EE7A98" w:rsidRPr="00DB22A9">
        <w:rPr>
          <w:rFonts w:ascii="Noto Sans Mono ExtraCondensed M" w:hAnsi="Noto Sans Mono ExtraCondensed M" w:cs="Noto Sans Mono ExtraCondensed M"/>
          <w:color w:val="000000"/>
          <w:sz w:val="17"/>
          <w:szCs w:val="17"/>
        </w:rPr>
        <w:t>…</w:t>
      </w:r>
      <w:r w:rsidR="00EE7A98" w:rsidRPr="00DB22A9">
        <w:rPr>
          <w:rFonts w:ascii="Noto Sans Mono ExtraCondensed M" w:hAnsi="Noto Sans Mono ExtraCondensed M" w:cs="Noto Sans Mono ExtraCondensed M"/>
          <w:color w:val="000000"/>
          <w:sz w:val="17"/>
          <w:szCs w:val="17"/>
        </w:rPr>
        <w:br/>
      </w:r>
      <w:r w:rsidR="003156EA" w:rsidRPr="00DB22A9">
        <w:rPr>
          <w:rFonts w:ascii="Noto Sans Mono ExtraCondensed M" w:hAnsi="Noto Sans Mono ExtraCondensed M" w:cs="Noto Sans Mono ExtraCondensed M"/>
          <w:color w:val="000000"/>
          <w:sz w:val="17"/>
          <w:szCs w:val="17"/>
          <w:lang w:val="en" w:eastAsia="de-DE"/>
        </w:rPr>
        <w:t>}</w:t>
      </w:r>
    </w:p>
    <w:p w14:paraId="51B9BA0F" w14:textId="77777777" w:rsidR="00EE7A98" w:rsidRDefault="00EE7A98" w:rsidP="006B0B27">
      <w:r w:rsidRPr="00DB22A9">
        <w:rPr>
          <w:rFonts w:ascii="Noto Sans Mono ExtraCondensed M" w:hAnsi="Noto Sans Mono ExtraCondensed M" w:cs="Noto Sans Mono ExtraCondensed M"/>
          <w:sz w:val="17"/>
          <w:szCs w:val="17"/>
        </w:rPr>
        <w:t>…</w:t>
      </w:r>
      <w:r w:rsidRPr="00DB22A9">
        <w:rPr>
          <w:sz w:val="17"/>
          <w:szCs w:val="17"/>
        </w:rPr>
        <w:br/>
      </w:r>
    </w:p>
    <w:p w14:paraId="159572AA" w14:textId="156655D0" w:rsidR="006B0B27" w:rsidRDefault="00B137D6" w:rsidP="009B4D5A">
      <w:pPr>
        <w:keepNext/>
      </w:pPr>
      <w:r>
        <w:t>A</w:t>
      </w:r>
      <w:r w:rsidR="006B0B27">
        <w:t xml:space="preserve"> successful response to the request will be</w:t>
      </w:r>
      <w:r w:rsidR="00E95FB2">
        <w:t>:</w:t>
      </w:r>
    </w:p>
    <w:p w14:paraId="08FEDD6E" w14:textId="135C2D48" w:rsidR="00BE58CF" w:rsidRPr="008D0B22" w:rsidRDefault="006B0B27" w:rsidP="00792D61">
      <w:pPr>
        <w:spacing w:after="0"/>
        <w:rPr>
          <w:lang w:val="en"/>
        </w:rPr>
      </w:pPr>
      <w:r w:rsidRPr="006B0B27">
        <w:rPr>
          <w:rFonts w:ascii="Noto Sans Mono ExtraCondensed M" w:hAnsi="Noto Sans Mono ExtraCondensed M" w:cs="Noto Sans Mono ExtraCondensed M"/>
          <w:sz w:val="18"/>
          <w:szCs w:val="18"/>
          <w:lang w:val="en" w:eastAsia="de-DE"/>
        </w:rPr>
        <w:t>HTTP/1.1 200 OK</w:t>
      </w:r>
      <w:r w:rsidRPr="006B0B27">
        <w:rPr>
          <w:rFonts w:ascii="Noto Sans Mono ExtraCondensed M" w:hAnsi="Noto Sans Mono ExtraCondensed M" w:cs="Noto Sans Mono ExtraCondensed M"/>
          <w:sz w:val="18"/>
          <w:szCs w:val="18"/>
          <w:lang w:val="en" w:eastAsia="de-DE"/>
        </w:rPr>
        <w:br/>
      </w:r>
    </w:p>
    <w:p w14:paraId="231A2BDB" w14:textId="3BC878EB" w:rsidR="00E17F75" w:rsidRDefault="00E17F75" w:rsidP="00597FC5">
      <w:pPr>
        <w:pStyle w:val="Heading2"/>
      </w:pPr>
      <w:bookmarkStart w:id="155" w:name="_Toc194311865"/>
      <w:r>
        <w:t>B.X3</w:t>
      </w:r>
      <w:r>
        <w:tab/>
      </w:r>
      <w:r w:rsidR="00696939">
        <w:t>Updat</w:t>
      </w:r>
      <w:r w:rsidR="008355CE">
        <w:t xml:space="preserve">ing a Modality Performed Procedure Step with </w:t>
      </w:r>
      <w:r w:rsidR="002668AB">
        <w:t>P</w:t>
      </w:r>
      <w:r w:rsidR="00A414EB">
        <w:t xml:space="preserve">roduced </w:t>
      </w:r>
      <w:r w:rsidR="002668AB">
        <w:t>I</w:t>
      </w:r>
      <w:r w:rsidR="00A414EB">
        <w:t xml:space="preserve">mage </w:t>
      </w:r>
      <w:r w:rsidR="002668AB">
        <w:t>D</w:t>
      </w:r>
      <w:r w:rsidR="00A414EB">
        <w:t>ata</w:t>
      </w:r>
      <w:r w:rsidR="002668AB">
        <w:t xml:space="preserve"> using JSON</w:t>
      </w:r>
      <w:r w:rsidR="000512CC">
        <w:t xml:space="preserve"> Content Type</w:t>
      </w:r>
      <w:bookmarkEnd w:id="155"/>
    </w:p>
    <w:p w14:paraId="2C21FE1E" w14:textId="3D3F0AB4" w:rsidR="004765D4" w:rsidRDefault="007126DC" w:rsidP="007126DC">
      <w:r>
        <w:t xml:space="preserve">This </w:t>
      </w:r>
      <w:r w:rsidR="00DD7782" w:rsidRPr="00F73A8F">
        <w:t>example illustrates</w:t>
      </w:r>
      <w:r>
        <w:t xml:space="preserve"> an HTTP request for updating a modality performed procedure step using JSON.</w:t>
      </w:r>
      <w:r w:rsidR="00DD7782">
        <w:t xml:space="preserve"> </w:t>
      </w:r>
      <w:r w:rsidR="00B94709">
        <w:t xml:space="preserve">The intention is to </w:t>
      </w:r>
      <w:r w:rsidR="00AD25C6">
        <w:t xml:space="preserve">record </w:t>
      </w:r>
      <w:r w:rsidR="00B94709">
        <w:t xml:space="preserve">the newly created instances as part of the </w:t>
      </w:r>
      <w:r w:rsidR="00B94709" w:rsidRPr="00B94709">
        <w:t>Referenced Image Sequence</w:t>
      </w:r>
      <w:r w:rsidR="00D415CA">
        <w:t xml:space="preserve"> (0008,1140)</w:t>
      </w:r>
      <w:r w:rsidR="002501F2">
        <w:t xml:space="preserve"> during the ongoing acquisition of images on the modality</w:t>
      </w:r>
      <w:r w:rsidR="00B94709">
        <w:t>.</w:t>
      </w:r>
    </w:p>
    <w:p w14:paraId="624551C2" w14:textId="13D9A122" w:rsidR="000A2782" w:rsidRDefault="00D415CA" w:rsidP="007126DC">
      <w:r w:rsidRPr="004667F8">
        <w:t>This example is a continuation of the previous example</w:t>
      </w:r>
      <w:r w:rsidR="00E95FB2" w:rsidRPr="004667F8">
        <w:t xml:space="preserve"> as given in B.X2</w:t>
      </w:r>
      <w:r w:rsidRPr="004667F8">
        <w:t xml:space="preserve">, working on the same MPPS with UID </w:t>
      </w:r>
      <w:r w:rsidR="004667F8" w:rsidRPr="004667F8">
        <w:t>1.2.250.1.59.40211.</w:t>
      </w:r>
      <w:r w:rsidRPr="004667F8">
        <w:t>12345678.987654.</w:t>
      </w:r>
      <w:r w:rsidR="004765D4" w:rsidRPr="004667F8">
        <w:t xml:space="preserve"> It adds </w:t>
      </w:r>
      <w:r w:rsidR="000A2782" w:rsidRPr="004667F8">
        <w:t xml:space="preserve">a </w:t>
      </w:r>
      <w:r w:rsidR="004765D4" w:rsidRPr="004667F8">
        <w:t xml:space="preserve">Performed Series Sequence (0040,0340), which </w:t>
      </w:r>
      <w:r w:rsidR="000A2782" w:rsidRPr="004667F8">
        <w:t>contains:</w:t>
      </w:r>
    </w:p>
    <w:p w14:paraId="6820E594" w14:textId="30ED2FBB" w:rsidR="000A2782" w:rsidRDefault="004765D4" w:rsidP="005215F2">
      <w:pPr>
        <w:pStyle w:val="ListParagraph"/>
        <w:numPr>
          <w:ilvl w:val="0"/>
          <w:numId w:val="22"/>
        </w:numPr>
      </w:pPr>
      <w:r>
        <w:t>a Series Description (0008,103E)</w:t>
      </w:r>
      <w:r w:rsidR="000A2782">
        <w:t xml:space="preserve"> with value </w:t>
      </w:r>
      <w:r w:rsidR="000A2782" w:rsidRPr="000A2782">
        <w:t>"Head 1.50 Hr64 ax"</w:t>
      </w:r>
      <w:r w:rsidR="000A2782">
        <w:t>;</w:t>
      </w:r>
    </w:p>
    <w:p w14:paraId="17630FBA" w14:textId="572AF6DC" w:rsidR="000A2782" w:rsidRDefault="000A2782" w:rsidP="000A2782">
      <w:pPr>
        <w:pStyle w:val="ListParagraph"/>
        <w:numPr>
          <w:ilvl w:val="0"/>
          <w:numId w:val="22"/>
        </w:numPr>
      </w:pPr>
      <w:r>
        <w:t>Gregory House as the performing physician (</w:t>
      </w:r>
      <w:r w:rsidR="004765D4" w:rsidRPr="004765D4">
        <w:t>Performing Physician's Name</w:t>
      </w:r>
      <w:r w:rsidR="004765D4">
        <w:t xml:space="preserve"> (0008,1050)</w:t>
      </w:r>
      <w:r>
        <w:t>);</w:t>
      </w:r>
    </w:p>
    <w:p w14:paraId="1608A12C" w14:textId="1D0FC475" w:rsidR="000A2782" w:rsidRDefault="000A2782" w:rsidP="005215F2">
      <w:pPr>
        <w:pStyle w:val="ListParagraph"/>
        <w:numPr>
          <w:ilvl w:val="0"/>
          <w:numId w:val="22"/>
        </w:numPr>
      </w:pPr>
      <w:r>
        <w:t xml:space="preserve">a </w:t>
      </w:r>
      <w:r w:rsidRPr="000A2782">
        <w:t>Referenced Image Sequence</w:t>
      </w:r>
      <w:r>
        <w:t xml:space="preserve"> (0008,1140) with </w:t>
      </w:r>
      <w:r w:rsidR="00C95D23">
        <w:t xml:space="preserve">two </w:t>
      </w:r>
      <w:r w:rsidR="00E41A9A">
        <w:t>items</w:t>
      </w:r>
      <w:r w:rsidR="00C95D23">
        <w:t xml:space="preserve"> that </w:t>
      </w:r>
      <w:r w:rsidR="005215F2">
        <w:t>have</w:t>
      </w:r>
      <w:r w:rsidR="00C95D23">
        <w:t xml:space="preserve"> the same </w:t>
      </w:r>
      <w:r w:rsidR="00C95D23" w:rsidRPr="00C95D23">
        <w:t>Referenced SOP Class UID</w:t>
      </w:r>
      <w:r w:rsidR="00C95D23">
        <w:t xml:space="preserve"> (0008,1150), namely </w:t>
      </w:r>
      <w:r w:rsidR="00C95D23" w:rsidRPr="00C95D23">
        <w:t>"1.2.840.10008.5.1.4.1.1.2"</w:t>
      </w:r>
      <w:r w:rsidR="00C95D23">
        <w:t>, which is CT</w:t>
      </w:r>
      <w:r w:rsidR="005215F2">
        <w:t xml:space="preserve"> Image</w:t>
      </w:r>
      <w:r w:rsidR="00C95D23">
        <w:t xml:space="preserve">, and have distinct </w:t>
      </w:r>
      <w:r w:rsidR="00C95D23" w:rsidRPr="00C95D23">
        <w:t>Referenced SOP Instance UID</w:t>
      </w:r>
      <w:r w:rsidR="00C95D23">
        <w:t>s (0008,1155);</w:t>
      </w:r>
    </w:p>
    <w:p w14:paraId="343A6455" w14:textId="2A057DFC" w:rsidR="007126DC" w:rsidRDefault="000A2782" w:rsidP="000A2782">
      <w:pPr>
        <w:pStyle w:val="ListParagraph"/>
        <w:numPr>
          <w:ilvl w:val="0"/>
          <w:numId w:val="22"/>
        </w:numPr>
      </w:pPr>
      <w:r>
        <w:t xml:space="preserve">a Protocol Name (0018,1030) with value </w:t>
      </w:r>
      <w:r w:rsidRPr="000A2782">
        <w:t>"Special^99a_HeadCTA"</w:t>
      </w:r>
      <w:r>
        <w:t>;</w:t>
      </w:r>
    </w:p>
    <w:p w14:paraId="3152D123" w14:textId="48D55CE7" w:rsidR="000A2782" w:rsidRDefault="000A2782" w:rsidP="005215F2">
      <w:pPr>
        <w:pStyle w:val="ListParagraph"/>
        <w:numPr>
          <w:ilvl w:val="0"/>
          <w:numId w:val="22"/>
        </w:numPr>
      </w:pPr>
      <w:r>
        <w:t xml:space="preserve">a Series Instance UID (0020,000E): </w:t>
      </w:r>
      <w:r w:rsidRPr="000A2782">
        <w:t>"</w:t>
      </w:r>
      <w:r w:rsidR="00A23102" w:rsidRPr="00A23102">
        <w:t>1.2.250.1.59.40211.</w:t>
      </w:r>
      <w:r w:rsidRPr="000A2782">
        <w:t>197132.30000020040718322840300000007"</w:t>
      </w:r>
      <w:r>
        <w:t>.</w:t>
      </w:r>
    </w:p>
    <w:p w14:paraId="37115095" w14:textId="77777777" w:rsidR="000A2782" w:rsidRDefault="000A2782" w:rsidP="007126DC"/>
    <w:p w14:paraId="1273A968" w14:textId="014B5F58" w:rsidR="00B94709" w:rsidRPr="00F64CBB" w:rsidRDefault="00B94709"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PATCH /radiology/</w:t>
      </w:r>
      <w:r w:rsidR="00DF2BB1" w:rsidRPr="00F64CBB">
        <w:rPr>
          <w:rFonts w:ascii="Noto Sans Mono ExtraCondensed M" w:hAnsi="Noto Sans Mono ExtraCondensed M" w:cs="Noto Sans Mono ExtraCondensed M"/>
          <w:color w:val="000000"/>
          <w:sz w:val="17"/>
          <w:szCs w:val="17"/>
          <w:lang w:val="en" w:eastAsia="de-DE"/>
        </w:rPr>
        <w:t>modality-performed-procedure-steps</w:t>
      </w:r>
      <w:r w:rsidRPr="00F64CBB">
        <w:rPr>
          <w:rFonts w:ascii="Noto Sans Mono ExtraCondensed M" w:hAnsi="Noto Sans Mono ExtraCondensed M" w:cs="Noto Sans Mono ExtraCondensed M"/>
          <w:color w:val="000000"/>
          <w:sz w:val="17"/>
          <w:szCs w:val="17"/>
          <w:lang w:val="en" w:eastAsia="de-DE"/>
        </w:rPr>
        <w:t>/</w:t>
      </w:r>
      <w:r w:rsidR="004667F8" w:rsidRPr="004667F8">
        <w:rPr>
          <w:rFonts w:ascii="Noto Sans Mono ExtraCondensed M" w:hAnsi="Noto Sans Mono ExtraCondensed M" w:cs="Noto Sans Mono ExtraCondensed M"/>
          <w:color w:val="000000"/>
          <w:sz w:val="17"/>
          <w:szCs w:val="17"/>
          <w:lang w:val="en" w:eastAsia="de-DE"/>
        </w:rPr>
        <w:t>1.2.250.1.59.40211.</w:t>
      </w:r>
      <w:r w:rsidRPr="00F64CBB">
        <w:rPr>
          <w:rFonts w:ascii="Noto Sans Mono ExtraCondensed M" w:hAnsi="Noto Sans Mono ExtraCondensed M" w:cs="Noto Sans Mono ExtraCondensed M"/>
          <w:color w:val="000000"/>
          <w:sz w:val="17"/>
          <w:szCs w:val="17"/>
          <w:lang w:val="en" w:eastAsia="de-DE"/>
        </w:rPr>
        <w:t>12345678.987654 HTTP/1.1</w:t>
      </w:r>
    </w:p>
    <w:p w14:paraId="7A36AEA1" w14:textId="77777777" w:rsidR="00B94709" w:rsidRPr="00F64CBB" w:rsidRDefault="00B94709"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Host: www.hospital-stmarco</w:t>
      </w:r>
    </w:p>
    <w:p w14:paraId="1ED64B01" w14:textId="77777777" w:rsidR="00B94709" w:rsidRPr="00F64CBB" w:rsidRDefault="00B94709"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Content-Type: application/dicom+json</w:t>
      </w:r>
    </w:p>
    <w:p w14:paraId="2E6EEC4F" w14:textId="3D486670" w:rsidR="000F0095" w:rsidRPr="00F64CBB" w:rsidRDefault="00EE7A98"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rPr>
        <w:t>…</w:t>
      </w:r>
      <w:r w:rsidRPr="00F64CBB">
        <w:rPr>
          <w:rFonts w:ascii="Noto Sans Mono ExtraCondensed M" w:hAnsi="Noto Sans Mono ExtraCondensed M" w:cs="Noto Sans Mono ExtraCondensed M"/>
          <w:color w:val="000000"/>
          <w:sz w:val="17"/>
          <w:szCs w:val="17"/>
        </w:rPr>
        <w:br/>
      </w:r>
      <w:r w:rsidR="00B94709" w:rsidRPr="00F64CBB">
        <w:rPr>
          <w:rFonts w:ascii="Noto Sans Mono ExtraCondensed M" w:hAnsi="Noto Sans Mono ExtraCondensed M" w:cs="Noto Sans Mono ExtraCondensed M"/>
          <w:color w:val="000000"/>
          <w:sz w:val="17"/>
          <w:szCs w:val="17"/>
          <w:lang w:val="en" w:eastAsia="de-DE"/>
        </w:rPr>
        <w:t>{</w:t>
      </w:r>
      <w:r w:rsidR="00456ADF">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rPr>
        <w:t>…</w:t>
      </w:r>
      <w:r w:rsidRPr="00F64CBB">
        <w:rPr>
          <w:rFonts w:ascii="Noto Sans Mono ExtraCondensed M" w:hAnsi="Noto Sans Mono ExtraCondensed M" w:cs="Noto Sans Mono ExtraCondensed M"/>
          <w:color w:val="000000"/>
          <w:sz w:val="17"/>
          <w:szCs w:val="17"/>
        </w:rPr>
        <w:br/>
      </w:r>
      <w:r w:rsidR="00DB02DF">
        <w:rPr>
          <w:rFonts w:ascii="Noto Sans Mono ExtraCondensed M" w:hAnsi="Noto Sans Mono ExtraCondensed M" w:cs="Noto Sans Mono ExtraCondensed M"/>
          <w:color w:val="000000"/>
          <w:sz w:val="17"/>
          <w:szCs w:val="17"/>
          <w:lang w:val="en" w:eastAsia="de-DE"/>
        </w:rPr>
        <w:t>,</w:t>
      </w:r>
      <w:r w:rsidR="00B94709" w:rsidRPr="00F64CBB">
        <w:rPr>
          <w:rFonts w:ascii="Noto Sans Mono ExtraCondensed M" w:hAnsi="Noto Sans Mono ExtraCondensed M" w:cs="Noto Sans Mono ExtraCondensed M"/>
          <w:color w:val="000000"/>
          <w:sz w:val="17"/>
          <w:szCs w:val="17"/>
          <w:lang w:val="en" w:eastAsia="de-DE"/>
        </w:rPr>
        <w:t xml:space="preserve"> "00400340": { "vr": "SQ", "Value":</w:t>
      </w:r>
    </w:p>
    <w:p w14:paraId="49552F68" w14:textId="77777777" w:rsidR="004765D4" w:rsidRDefault="000F0095"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r w:rsidR="00DB02DF">
        <w:rPr>
          <w:rFonts w:ascii="Noto Sans Mono ExtraCondensed M" w:hAnsi="Noto Sans Mono ExtraCondensed M" w:cs="Noto Sans Mono ExtraCondensed M"/>
          <w:color w:val="000000"/>
          <w:sz w:val="17"/>
          <w:szCs w:val="17"/>
          <w:lang w:val="en" w:eastAsia="de-DE"/>
        </w:rPr>
        <w:t xml:space="preserve"> </w:t>
      </w:r>
      <w:r w:rsidR="00B94709" w:rsidRPr="00F64CBB">
        <w:rPr>
          <w:rFonts w:ascii="Noto Sans Mono ExtraCondensed M" w:hAnsi="Noto Sans Mono ExtraCondensed M" w:cs="Noto Sans Mono ExtraCondensed M"/>
          <w:color w:val="000000"/>
          <w:sz w:val="17"/>
          <w:szCs w:val="17"/>
          <w:lang w:val="en" w:eastAsia="de-DE"/>
        </w:rPr>
        <w:t>[</w:t>
      </w:r>
      <w:r w:rsidR="00E72E9B" w:rsidRPr="00F64CBB">
        <w:rPr>
          <w:rFonts w:ascii="Noto Sans Mono ExtraCondensed M" w:hAnsi="Noto Sans Mono ExtraCondensed M" w:cs="Noto Sans Mono ExtraCondensed M"/>
          <w:color w:val="000000"/>
          <w:sz w:val="17"/>
          <w:szCs w:val="17"/>
          <w:lang w:val="en" w:eastAsia="de-DE"/>
        </w:rPr>
        <w:t xml:space="preserve"> </w:t>
      </w:r>
      <w:r w:rsidR="00B94709" w:rsidRPr="00F64CBB">
        <w:rPr>
          <w:rFonts w:ascii="Noto Sans Mono ExtraCondensed M" w:hAnsi="Noto Sans Mono ExtraCondensed M" w:cs="Noto Sans Mono ExtraCondensed M"/>
          <w:color w:val="000000"/>
          <w:sz w:val="17"/>
          <w:szCs w:val="17"/>
          <w:lang w:val="en" w:eastAsia="de-DE"/>
        </w:rPr>
        <w:t>{</w:t>
      </w:r>
      <w:r w:rsidR="00E72E9B" w:rsidRPr="00F64CBB">
        <w:rPr>
          <w:rFonts w:ascii="Noto Sans Mono ExtraCondensed M" w:hAnsi="Noto Sans Mono ExtraCondensed M" w:cs="Noto Sans Mono ExtraCondensed M"/>
          <w:color w:val="000000"/>
          <w:sz w:val="17"/>
          <w:szCs w:val="17"/>
          <w:lang w:val="en" w:eastAsia="de-DE"/>
        </w:rPr>
        <w:t xml:space="preserve"> </w:t>
      </w:r>
      <w:r w:rsidR="004765D4" w:rsidRPr="00F64CBB">
        <w:rPr>
          <w:rFonts w:ascii="Noto Sans Mono ExtraCondensed M" w:hAnsi="Noto Sans Mono ExtraCondensed M" w:cs="Noto Sans Mono ExtraCondensed M"/>
          <w:color w:val="000000"/>
          <w:sz w:val="17"/>
          <w:szCs w:val="17"/>
          <w:lang w:val="en" w:eastAsia="de-DE"/>
        </w:rPr>
        <w:t>"0008103E": { "vr": "LO", "Value": ["Head 1.50 Hr64 ax"] }</w:t>
      </w:r>
    </w:p>
    <w:p w14:paraId="30F94634" w14:textId="1C7B0B4E" w:rsidR="00B94709" w:rsidRPr="00F64CBB" w:rsidRDefault="004765D4" w:rsidP="00B94709">
      <w:pPr>
        <w:spacing w:after="0"/>
        <w:rPr>
          <w:rFonts w:ascii="Noto Sans Mono ExtraCondensed M" w:hAnsi="Noto Sans Mono ExtraCondensed M" w:cs="Noto Sans Mono ExtraCondensed M"/>
          <w:color w:val="000000"/>
          <w:sz w:val="17"/>
          <w:szCs w:val="17"/>
          <w:lang w:val="en" w:eastAsia="de-DE"/>
        </w:rPr>
      </w:pPr>
      <w:r>
        <w:rPr>
          <w:rFonts w:ascii="Noto Sans Mono ExtraCondensed M" w:hAnsi="Noto Sans Mono ExtraCondensed M" w:cs="Noto Sans Mono ExtraCondensed M"/>
          <w:color w:val="000000"/>
          <w:sz w:val="17"/>
          <w:szCs w:val="17"/>
          <w:lang w:val="en" w:eastAsia="de-DE"/>
        </w:rPr>
        <w:t xml:space="preserve">    , </w:t>
      </w:r>
      <w:r w:rsidR="00B94709" w:rsidRPr="00F64CBB">
        <w:rPr>
          <w:rFonts w:ascii="Noto Sans Mono ExtraCondensed M" w:hAnsi="Noto Sans Mono ExtraCondensed M" w:cs="Noto Sans Mono ExtraCondensed M"/>
          <w:color w:val="000000"/>
          <w:sz w:val="17"/>
          <w:szCs w:val="17"/>
          <w:lang w:val="en" w:eastAsia="de-DE"/>
        </w:rPr>
        <w:t>"00081050": { "vr": "PN", "Value": [{ "Alphabetic": "House^Gregory" }] }</w:t>
      </w:r>
    </w:p>
    <w:p w14:paraId="04B93ABC" w14:textId="77777777" w:rsidR="000A2782" w:rsidRPr="00F64CBB" w:rsidRDefault="000A2782" w:rsidP="000A2782">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r>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lang w:val="en" w:eastAsia="de-DE"/>
        </w:rPr>
        <w:t xml:space="preserve"> , "00081140": { "vr": "SQ", "Value":</w:t>
      </w:r>
    </w:p>
    <w:p w14:paraId="510EF106" w14:textId="77777777" w:rsidR="000A2782" w:rsidRPr="00F64CBB" w:rsidRDefault="000A2782" w:rsidP="000A2782">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r>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lang w:val="en" w:eastAsia="de-DE"/>
        </w:rPr>
        <w:t xml:space="preserve">  </w:t>
      </w:r>
      <w:r>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lang w:val="en" w:eastAsia="de-DE"/>
        </w:rPr>
        <w:t>{ "00081150": { "vr": "UI", "Value": ["1.2.840.10008.5.1.4.1.1.2"] }</w:t>
      </w:r>
    </w:p>
    <w:p w14:paraId="45414BE5" w14:textId="40FCF42D" w:rsidR="000A2782" w:rsidRPr="00F64CBB" w:rsidRDefault="000A2782" w:rsidP="000A2782">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r>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lang w:val="en" w:eastAsia="de-DE"/>
        </w:rPr>
        <w:t xml:space="preserve"> </w:t>
      </w:r>
      <w:r>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lang w:val="en" w:eastAsia="de-DE"/>
        </w:rPr>
        <w:t>, "00081155": { "vr": "UI", "Value": ["</w:t>
      </w:r>
      <w:r w:rsidR="004667F8" w:rsidRPr="004667F8">
        <w:rPr>
          <w:rFonts w:ascii="Noto Sans Mono ExtraCondensed M" w:hAnsi="Noto Sans Mono ExtraCondensed M" w:cs="Noto Sans Mono ExtraCondensed M"/>
          <w:color w:val="000000"/>
          <w:sz w:val="17"/>
          <w:szCs w:val="17"/>
          <w:lang w:val="en" w:eastAsia="de-DE"/>
        </w:rPr>
        <w:t>1.2.250.1.59.40211.</w:t>
      </w:r>
      <w:r w:rsidRPr="00F64CBB">
        <w:rPr>
          <w:rFonts w:ascii="Noto Sans Mono ExtraCondensed M" w:hAnsi="Noto Sans Mono ExtraCondensed M" w:cs="Noto Sans Mono ExtraCondensed M"/>
          <w:color w:val="000000"/>
          <w:sz w:val="17"/>
          <w:szCs w:val="17"/>
          <w:lang w:val="en" w:eastAsia="de-DE"/>
        </w:rPr>
        <w:t>197132.3000002004071832284030000520"]</w:t>
      </w:r>
      <w:r>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lang w:val="en" w:eastAsia="de-DE"/>
        </w:rPr>
        <w:t>}</w:t>
      </w:r>
    </w:p>
    <w:p w14:paraId="75096C6D" w14:textId="77777777" w:rsidR="000A2782" w:rsidRPr="00F64CBB" w:rsidRDefault="000A2782" w:rsidP="000A2782">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r>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lang w:val="en" w:eastAsia="de-DE"/>
        </w:rPr>
        <w:t>, …</w:t>
      </w:r>
    </w:p>
    <w:p w14:paraId="05918272" w14:textId="77777777" w:rsidR="000A2782" w:rsidRPr="00F64CBB" w:rsidRDefault="000A2782" w:rsidP="000A2782">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p>
    <w:p w14:paraId="3A45F1CF" w14:textId="77777777" w:rsidR="000A2782" w:rsidRPr="00F64CBB" w:rsidRDefault="000A2782" w:rsidP="000A2782">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r>
        <w:rPr>
          <w:rFonts w:ascii="Noto Sans Mono ExtraCondensed M" w:hAnsi="Noto Sans Mono ExtraCondensed M" w:cs="Noto Sans Mono ExtraCondensed M"/>
          <w:color w:val="000000"/>
          <w:sz w:val="17"/>
          <w:szCs w:val="17"/>
          <w:lang w:val="en" w:eastAsia="de-DE"/>
        </w:rPr>
        <w:t>,</w:t>
      </w:r>
      <w:r w:rsidRPr="00F64CBB">
        <w:rPr>
          <w:rFonts w:ascii="Noto Sans Mono ExtraCondensed M" w:hAnsi="Noto Sans Mono ExtraCondensed M" w:cs="Noto Sans Mono ExtraCondensed M"/>
          <w:color w:val="000000"/>
          <w:sz w:val="17"/>
          <w:szCs w:val="17"/>
          <w:lang w:val="en" w:eastAsia="de-DE"/>
        </w:rPr>
        <w:t xml:space="preserve"> { "00081150": { "vr": "UI", "Value": ["1.2.840.10008.5.1.4.1.1.2"] }</w:t>
      </w:r>
    </w:p>
    <w:p w14:paraId="285A53FD" w14:textId="7C3870AF" w:rsidR="000A2782" w:rsidRPr="00F64CBB" w:rsidRDefault="000A2782" w:rsidP="000A2782">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r>
        <w:rPr>
          <w:rFonts w:ascii="Noto Sans Mono ExtraCondensed M" w:hAnsi="Noto Sans Mono ExtraCondensed M" w:cs="Noto Sans Mono ExtraCondensed M"/>
          <w:color w:val="000000"/>
          <w:sz w:val="17"/>
          <w:szCs w:val="17"/>
          <w:lang w:val="en" w:eastAsia="de-DE"/>
        </w:rPr>
        <w:t>,</w:t>
      </w:r>
      <w:r w:rsidRPr="00F64CBB">
        <w:rPr>
          <w:rFonts w:ascii="Noto Sans Mono ExtraCondensed M" w:hAnsi="Noto Sans Mono ExtraCondensed M" w:cs="Noto Sans Mono ExtraCondensed M"/>
          <w:color w:val="000000"/>
          <w:sz w:val="17"/>
          <w:szCs w:val="17"/>
          <w:lang w:val="en" w:eastAsia="de-DE"/>
        </w:rPr>
        <w:t xml:space="preserve"> "00081155": { "vr": "UI", "Value": ["</w:t>
      </w:r>
      <w:r w:rsidR="004667F8" w:rsidRPr="004667F8">
        <w:rPr>
          <w:rFonts w:ascii="Noto Sans Mono ExtraCondensed M" w:hAnsi="Noto Sans Mono ExtraCondensed M" w:cs="Noto Sans Mono ExtraCondensed M"/>
          <w:color w:val="000000"/>
          <w:sz w:val="17"/>
          <w:szCs w:val="17"/>
          <w:lang w:val="en" w:eastAsia="de-DE"/>
        </w:rPr>
        <w:t>1.2.250.1.59.40211.</w:t>
      </w:r>
      <w:r w:rsidRPr="00F64CBB">
        <w:rPr>
          <w:rFonts w:ascii="Noto Sans Mono ExtraCondensed M" w:hAnsi="Noto Sans Mono ExtraCondensed M" w:cs="Noto Sans Mono ExtraCondensed M"/>
          <w:color w:val="000000"/>
          <w:sz w:val="17"/>
          <w:szCs w:val="17"/>
          <w:lang w:val="en" w:eastAsia="de-DE"/>
        </w:rPr>
        <w:t xml:space="preserve">197132.3000002004071832284030000521"] </w:t>
      </w:r>
      <w:r>
        <w:rPr>
          <w:rFonts w:ascii="Noto Sans Mono ExtraCondensed M" w:hAnsi="Noto Sans Mono ExtraCondensed M" w:cs="Noto Sans Mono ExtraCondensed M"/>
          <w:color w:val="000000"/>
          <w:sz w:val="17"/>
          <w:szCs w:val="17"/>
          <w:lang w:val="en" w:eastAsia="de-DE"/>
        </w:rPr>
        <w:t>}</w:t>
      </w:r>
    </w:p>
    <w:p w14:paraId="2C54D6D2" w14:textId="77777777" w:rsidR="000A2782" w:rsidRPr="00F64CBB" w:rsidRDefault="000A2782" w:rsidP="000A2782">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r>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lang w:val="en" w:eastAsia="de-DE"/>
        </w:rPr>
        <w:t>…</w:t>
      </w:r>
    </w:p>
    <w:p w14:paraId="4DC1FBD2" w14:textId="77777777" w:rsidR="000A2782" w:rsidRPr="00F64CBB" w:rsidRDefault="000A2782" w:rsidP="000A2782">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p>
    <w:p w14:paraId="25E696B6" w14:textId="77777777" w:rsidR="000A2782" w:rsidRPr="00F64CBB" w:rsidRDefault="000A2782" w:rsidP="000A2782">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r>
        <w:rPr>
          <w:rFonts w:ascii="Noto Sans Mono ExtraCondensed M" w:hAnsi="Noto Sans Mono ExtraCondensed M" w:cs="Noto Sans Mono ExtraCondensed M"/>
          <w:color w:val="000000"/>
          <w:sz w:val="17"/>
          <w:szCs w:val="17"/>
          <w:lang w:val="en" w:eastAsia="de-DE"/>
        </w:rPr>
        <w:t>,</w:t>
      </w:r>
      <w:r w:rsidRPr="00F64CBB">
        <w:rPr>
          <w:rFonts w:ascii="Noto Sans Mono ExtraCondensed M" w:hAnsi="Noto Sans Mono ExtraCondensed M" w:cs="Noto Sans Mono ExtraCondensed M"/>
          <w:color w:val="000000"/>
          <w:sz w:val="17"/>
          <w:szCs w:val="17"/>
          <w:lang w:val="en" w:eastAsia="de-DE"/>
        </w:rPr>
        <w:t xml:space="preserve"> …</w:t>
      </w:r>
    </w:p>
    <w:p w14:paraId="1A307B6B" w14:textId="77777777" w:rsidR="000A2782" w:rsidRPr="00F64CBB" w:rsidRDefault="000A2782" w:rsidP="000A2782">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r>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lang w:val="en" w:eastAsia="de-DE"/>
        </w:rPr>
        <w:t>] }</w:t>
      </w:r>
    </w:p>
    <w:p w14:paraId="7A7ACE2F" w14:textId="77777777" w:rsidR="000A2782" w:rsidRPr="00F64CBB" w:rsidRDefault="000A2782" w:rsidP="000A2782">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r>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lang w:val="en" w:eastAsia="de-DE"/>
        </w:rPr>
        <w:t xml:space="preserve">  , …     </w:t>
      </w:r>
    </w:p>
    <w:p w14:paraId="66070CBC" w14:textId="3EF0E879" w:rsidR="00B94709" w:rsidRPr="00F64CBB" w:rsidRDefault="00B94709"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r w:rsidR="00DB02DF">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lang w:val="en" w:eastAsia="de-DE"/>
        </w:rPr>
        <w:t xml:space="preserve"> </w:t>
      </w:r>
      <w:r w:rsidR="00E72E9B" w:rsidRPr="00F64CBB">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lang w:val="en" w:eastAsia="de-DE"/>
        </w:rPr>
        <w:t>"00181030": { "vr": "LO", "Value": ["Special^99a_HeadCTA"] }</w:t>
      </w:r>
    </w:p>
    <w:p w14:paraId="54BA3972" w14:textId="6ACA16B4" w:rsidR="00B94709" w:rsidRPr="00F64CBB" w:rsidRDefault="00B94709"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lastRenderedPageBreak/>
        <w:t xml:space="preserve">   </w:t>
      </w:r>
      <w:r w:rsidR="00DB02DF">
        <w:rPr>
          <w:rFonts w:ascii="Noto Sans Mono ExtraCondensed M" w:hAnsi="Noto Sans Mono ExtraCondensed M" w:cs="Noto Sans Mono ExtraCondensed M"/>
          <w:color w:val="000000"/>
          <w:sz w:val="17"/>
          <w:szCs w:val="17"/>
          <w:lang w:val="en" w:eastAsia="de-DE"/>
        </w:rPr>
        <w:t xml:space="preserve"> </w:t>
      </w:r>
      <w:r w:rsidR="00E72E9B" w:rsidRPr="00F64CBB">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lang w:val="en" w:eastAsia="de-DE"/>
        </w:rPr>
        <w:t>"0020000E": { "vr": "UI", "Value":</w:t>
      </w:r>
      <w:r w:rsidR="00FA0674" w:rsidRPr="00F64CBB">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lang w:val="en" w:eastAsia="de-DE"/>
        </w:rPr>
        <w:t>["</w:t>
      </w:r>
      <w:r w:rsidR="004667F8" w:rsidRPr="004667F8">
        <w:rPr>
          <w:rFonts w:ascii="Noto Sans Mono ExtraCondensed M" w:hAnsi="Noto Sans Mono ExtraCondensed M" w:cs="Noto Sans Mono ExtraCondensed M"/>
          <w:color w:val="000000"/>
          <w:sz w:val="17"/>
          <w:szCs w:val="17"/>
          <w:lang w:val="en" w:eastAsia="de-DE"/>
        </w:rPr>
        <w:t>1.2.250.1.59.40211.</w:t>
      </w:r>
      <w:r w:rsidRPr="00F64CBB">
        <w:rPr>
          <w:rFonts w:ascii="Noto Sans Mono ExtraCondensed M" w:hAnsi="Noto Sans Mono ExtraCondensed M" w:cs="Noto Sans Mono ExtraCondensed M"/>
          <w:color w:val="000000"/>
          <w:sz w:val="17"/>
          <w:szCs w:val="17"/>
          <w:lang w:val="en" w:eastAsia="de-DE"/>
        </w:rPr>
        <w:t>197132.300</w:t>
      </w:r>
      <w:r w:rsidR="00F64CBB">
        <w:rPr>
          <w:rFonts w:ascii="Noto Sans Mono ExtraCondensed M" w:hAnsi="Noto Sans Mono ExtraCondensed M" w:cs="Noto Sans Mono ExtraCondensed M"/>
          <w:color w:val="000000"/>
          <w:sz w:val="17"/>
          <w:szCs w:val="17"/>
          <w:lang w:val="en" w:eastAsia="de-DE"/>
        </w:rPr>
        <w:t>0</w:t>
      </w:r>
      <w:r w:rsidRPr="00F64CBB">
        <w:rPr>
          <w:rFonts w:ascii="Noto Sans Mono ExtraCondensed M" w:hAnsi="Noto Sans Mono ExtraCondensed M" w:cs="Noto Sans Mono ExtraCondensed M"/>
          <w:color w:val="000000"/>
          <w:sz w:val="17"/>
          <w:szCs w:val="17"/>
          <w:lang w:val="en" w:eastAsia="de-DE"/>
        </w:rPr>
        <w:t>00200407183228403000</w:t>
      </w:r>
      <w:r w:rsidR="00F64CBB">
        <w:rPr>
          <w:rFonts w:ascii="Noto Sans Mono ExtraCondensed M" w:hAnsi="Noto Sans Mono ExtraCondensed M" w:cs="Noto Sans Mono ExtraCondensed M"/>
          <w:color w:val="000000"/>
          <w:sz w:val="17"/>
          <w:szCs w:val="17"/>
          <w:lang w:val="en" w:eastAsia="de-DE"/>
        </w:rPr>
        <w:t>0</w:t>
      </w:r>
      <w:r w:rsidRPr="00F64CBB">
        <w:rPr>
          <w:rFonts w:ascii="Noto Sans Mono ExtraCondensed M" w:hAnsi="Noto Sans Mono ExtraCondensed M" w:cs="Noto Sans Mono ExtraCondensed M"/>
          <w:color w:val="000000"/>
          <w:sz w:val="17"/>
          <w:szCs w:val="17"/>
          <w:lang w:val="en" w:eastAsia="de-DE"/>
        </w:rPr>
        <w:t>0007"]</w:t>
      </w:r>
      <w:r w:rsidR="000C1E4C" w:rsidRPr="00F64CBB">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lang w:val="en" w:eastAsia="de-DE"/>
        </w:rPr>
        <w:t>}</w:t>
      </w:r>
    </w:p>
    <w:p w14:paraId="08B2D4A7" w14:textId="68704CCE" w:rsidR="00B94709" w:rsidRPr="00F64CBB" w:rsidRDefault="00B94709"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r w:rsidR="009833B1">
        <w:rPr>
          <w:rFonts w:ascii="Noto Sans Mono ExtraCondensed M" w:hAnsi="Noto Sans Mono ExtraCondensed M" w:cs="Noto Sans Mono ExtraCondensed M"/>
          <w:color w:val="000000"/>
          <w:sz w:val="17"/>
          <w:szCs w:val="17"/>
          <w:lang w:val="en" w:eastAsia="de-DE"/>
        </w:rPr>
        <w:t>,</w:t>
      </w:r>
      <w:r w:rsidRPr="00F64CBB">
        <w:rPr>
          <w:rFonts w:ascii="Noto Sans Mono ExtraCondensed M" w:hAnsi="Noto Sans Mono ExtraCondensed M" w:cs="Noto Sans Mono ExtraCondensed M"/>
          <w:color w:val="000000"/>
          <w:sz w:val="17"/>
          <w:szCs w:val="17"/>
          <w:lang w:val="en" w:eastAsia="de-DE"/>
        </w:rPr>
        <w:t xml:space="preserve"> … </w:t>
      </w:r>
    </w:p>
    <w:p w14:paraId="4F94CC61" w14:textId="732238FF" w:rsidR="00B94709" w:rsidRPr="00F64CBB" w:rsidRDefault="00B94709"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p>
    <w:p w14:paraId="1A718A8B" w14:textId="0F9C0912" w:rsidR="00B94709" w:rsidRPr="00F64CBB" w:rsidRDefault="00B94709"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r w:rsidR="009833B1">
        <w:rPr>
          <w:rFonts w:ascii="Noto Sans Mono ExtraCondensed M" w:hAnsi="Noto Sans Mono ExtraCondensed M" w:cs="Noto Sans Mono ExtraCondensed M"/>
          <w:color w:val="000000"/>
          <w:sz w:val="17"/>
          <w:szCs w:val="17"/>
          <w:lang w:val="en" w:eastAsia="de-DE"/>
        </w:rPr>
        <w:t>,</w:t>
      </w:r>
      <w:r w:rsidRPr="00F64CBB">
        <w:rPr>
          <w:rFonts w:ascii="Noto Sans Mono ExtraCondensed M" w:hAnsi="Noto Sans Mono ExtraCondensed M" w:cs="Noto Sans Mono ExtraCondensed M"/>
          <w:color w:val="000000"/>
          <w:sz w:val="17"/>
          <w:szCs w:val="17"/>
          <w:lang w:val="en" w:eastAsia="de-DE"/>
        </w:rPr>
        <w:t xml:space="preserve"> …</w:t>
      </w:r>
    </w:p>
    <w:p w14:paraId="7FC460D8" w14:textId="676841EC" w:rsidR="00B94709" w:rsidRPr="00F64CBB" w:rsidRDefault="00B94709"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r w:rsidR="00C9132B">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lang w:val="en" w:eastAsia="de-DE"/>
        </w:rPr>
        <w:t>}</w:t>
      </w:r>
    </w:p>
    <w:p w14:paraId="23BED18F" w14:textId="444BE694" w:rsidR="00B94709" w:rsidRPr="00F64CBB" w:rsidRDefault="00C9132B" w:rsidP="00B94709">
      <w:pPr>
        <w:spacing w:after="0"/>
        <w:rPr>
          <w:rFonts w:ascii="Noto Sans Mono ExtraCondensed M" w:hAnsi="Noto Sans Mono ExtraCondensed M" w:cs="Noto Sans Mono ExtraCondensed M"/>
          <w:color w:val="000000"/>
          <w:sz w:val="17"/>
          <w:szCs w:val="17"/>
          <w:lang w:val="en" w:eastAsia="de-DE"/>
        </w:rPr>
      </w:pPr>
      <w:r>
        <w:rPr>
          <w:rFonts w:ascii="Noto Sans Mono ExtraCondensed M" w:hAnsi="Noto Sans Mono ExtraCondensed M" w:cs="Noto Sans Mono ExtraCondensed M"/>
          <w:color w:val="000000"/>
          <w:sz w:val="17"/>
          <w:szCs w:val="17"/>
        </w:rPr>
        <w:t xml:space="preserve">, </w:t>
      </w:r>
      <w:r w:rsidR="00EE7A98" w:rsidRPr="00F64CBB">
        <w:rPr>
          <w:rFonts w:ascii="Noto Sans Mono ExtraCondensed M" w:hAnsi="Noto Sans Mono ExtraCondensed M" w:cs="Noto Sans Mono ExtraCondensed M"/>
          <w:color w:val="000000"/>
          <w:sz w:val="17"/>
          <w:szCs w:val="17"/>
        </w:rPr>
        <w:t>…</w:t>
      </w:r>
      <w:r w:rsidR="00EE7A98" w:rsidRPr="00F64CBB">
        <w:rPr>
          <w:rFonts w:ascii="Noto Sans Mono ExtraCondensed M" w:hAnsi="Noto Sans Mono ExtraCondensed M" w:cs="Noto Sans Mono ExtraCondensed M"/>
          <w:color w:val="000000"/>
          <w:sz w:val="17"/>
          <w:szCs w:val="17"/>
        </w:rPr>
        <w:br/>
      </w:r>
      <w:r w:rsidR="00B94709" w:rsidRPr="00F64CBB">
        <w:rPr>
          <w:rFonts w:ascii="Noto Sans Mono ExtraCondensed M" w:hAnsi="Noto Sans Mono ExtraCondensed M" w:cs="Noto Sans Mono ExtraCondensed M"/>
          <w:color w:val="000000"/>
          <w:sz w:val="17"/>
          <w:szCs w:val="17"/>
          <w:lang w:val="en" w:eastAsia="de-DE"/>
        </w:rPr>
        <w:t>}</w:t>
      </w:r>
    </w:p>
    <w:p w14:paraId="142108DD" w14:textId="77777777" w:rsidR="00EE7A98" w:rsidRDefault="00EE7A98" w:rsidP="006B0B27">
      <w:r w:rsidRPr="00F64CBB">
        <w:rPr>
          <w:rFonts w:ascii="Noto Sans Mono ExtraCondensed M" w:hAnsi="Noto Sans Mono ExtraCondensed M" w:cs="Noto Sans Mono ExtraCondensed M"/>
          <w:sz w:val="17"/>
          <w:szCs w:val="17"/>
        </w:rPr>
        <w:t>…</w:t>
      </w:r>
      <w:r w:rsidRPr="00F64CBB">
        <w:rPr>
          <w:sz w:val="17"/>
          <w:szCs w:val="17"/>
        </w:rPr>
        <w:br/>
      </w:r>
    </w:p>
    <w:p w14:paraId="1E6756CF" w14:textId="1BCA79C3" w:rsidR="00792D61" w:rsidRDefault="00792D61" w:rsidP="00792D61">
      <w:r>
        <w:t>A successful response to the request will be</w:t>
      </w:r>
      <w:r w:rsidR="00E95FB2">
        <w:t>:</w:t>
      </w:r>
    </w:p>
    <w:p w14:paraId="49074975" w14:textId="7D79FC71" w:rsidR="00792D61" w:rsidRPr="00DB22A9" w:rsidRDefault="00792D61" w:rsidP="00792D61">
      <w:pPr>
        <w:rPr>
          <w:sz w:val="17"/>
          <w:szCs w:val="17"/>
        </w:rPr>
      </w:pPr>
      <w:r w:rsidRPr="00DB22A9">
        <w:rPr>
          <w:rFonts w:ascii="Noto Sans Mono ExtraCondensed M" w:hAnsi="Noto Sans Mono ExtraCondensed M" w:cs="Noto Sans Mono ExtraCondensed M"/>
          <w:sz w:val="17"/>
          <w:szCs w:val="17"/>
          <w:lang w:val="en" w:eastAsia="de-DE"/>
        </w:rPr>
        <w:t>HTTP/1.1 200 OK</w:t>
      </w:r>
      <w:r w:rsidRPr="00DB22A9">
        <w:rPr>
          <w:rFonts w:ascii="Noto Sans Mono ExtraCondensed M" w:hAnsi="Noto Sans Mono ExtraCondensed M" w:cs="Noto Sans Mono ExtraCondensed M"/>
          <w:sz w:val="17"/>
          <w:szCs w:val="17"/>
          <w:lang w:val="en" w:eastAsia="de-DE"/>
        </w:rPr>
        <w:br/>
      </w:r>
    </w:p>
    <w:p w14:paraId="2D0B90E8" w14:textId="11C4D2BD" w:rsidR="00BE58CF" w:rsidRDefault="00966E12" w:rsidP="00966E12">
      <w:pPr>
        <w:pStyle w:val="Note"/>
      </w:pPr>
      <w:commentRangeStart w:id="156"/>
      <w:commentRangeStart w:id="157"/>
      <w:r>
        <w:t>Note</w:t>
      </w:r>
      <w:r>
        <w:tab/>
      </w:r>
      <w:r w:rsidR="00CF3D20">
        <w:t xml:space="preserve">Updating sequences </w:t>
      </w:r>
      <w:r w:rsidR="00CF3D20" w:rsidRPr="00CF3D20">
        <w:t>within</w:t>
      </w:r>
      <w:r w:rsidR="00CF3D20">
        <w:t xml:space="preserve"> the Modality Performed Procedure Step, </w:t>
      </w:r>
      <w:r w:rsidR="00CF3D20" w:rsidRPr="00966E12">
        <w:t xml:space="preserve">like </w:t>
      </w:r>
      <w:r w:rsidR="00CF3D20">
        <w:t xml:space="preserve">the </w:t>
      </w:r>
      <w:r w:rsidR="00CF3D20" w:rsidRPr="00E41A9A">
        <w:t xml:space="preserve">Performed Series Sequence </w:t>
      </w:r>
      <w:r w:rsidR="00CF3D20" w:rsidRPr="00966E12">
        <w:t xml:space="preserve">(0040,0340) and </w:t>
      </w:r>
      <w:r w:rsidR="00CF3D20">
        <w:t xml:space="preserve">the </w:t>
      </w:r>
      <w:r w:rsidR="00CF3D20" w:rsidRPr="00E41A9A">
        <w:t xml:space="preserve">Referenced Image Sequence </w:t>
      </w:r>
      <w:r w:rsidR="00CF3D20" w:rsidRPr="00966E12">
        <w:t>(0008,0140)</w:t>
      </w:r>
      <w:r w:rsidR="00CF3D20">
        <w:t xml:space="preserve">, is only possible by providing these </w:t>
      </w:r>
      <w:r w:rsidR="00A325D1" w:rsidRPr="00966E12">
        <w:t>in their entirety</w:t>
      </w:r>
      <w:r w:rsidR="00537E86" w:rsidRPr="00966E12">
        <w:t xml:space="preserve">, as </w:t>
      </w:r>
      <w:r w:rsidR="00CF3D20">
        <w:t xml:space="preserve">is </w:t>
      </w:r>
      <w:r w:rsidR="007B7C8E" w:rsidRPr="00966E12">
        <w:t xml:space="preserve">required </w:t>
      </w:r>
      <w:r w:rsidR="00537E86" w:rsidRPr="00966E12">
        <w:t xml:space="preserve">in </w:t>
      </w:r>
      <w:r w:rsidR="00354B8D" w:rsidRPr="00966E12">
        <w:t>DIMSE</w:t>
      </w:r>
      <w:r w:rsidR="00CF3D20">
        <w:t>. U</w:t>
      </w:r>
      <w:r w:rsidR="007F779D">
        <w:t>pdat</w:t>
      </w:r>
      <w:r w:rsidR="00CF3D20">
        <w:t>ing sequences</w:t>
      </w:r>
      <w:r w:rsidR="007F779D">
        <w:t xml:space="preserve"> </w:t>
      </w:r>
      <w:r w:rsidR="00CF3D20">
        <w:t xml:space="preserve">by only providing changes </w:t>
      </w:r>
      <w:r w:rsidR="007F779D">
        <w:t xml:space="preserve">to </w:t>
      </w:r>
      <w:r w:rsidR="00CF3D20">
        <w:t xml:space="preserve">them is </w:t>
      </w:r>
      <w:r w:rsidR="007F779D">
        <w:t xml:space="preserve">not </w:t>
      </w:r>
      <w:r w:rsidR="00CF3D20">
        <w:t>possible</w:t>
      </w:r>
      <w:r w:rsidR="00F91926" w:rsidRPr="00966E12">
        <w:t>. See PS3.4, section</w:t>
      </w:r>
      <w:r w:rsidR="009A2B75" w:rsidRPr="00966E12">
        <w:t xml:space="preserve"> </w:t>
      </w:r>
      <w:r w:rsidR="00147EB1" w:rsidRPr="00966E12">
        <w:t>F.7.2.2.2</w:t>
      </w:r>
      <w:r w:rsidR="001774EF" w:rsidRPr="00966E12">
        <w:t>.</w:t>
      </w:r>
      <w:commentRangeEnd w:id="156"/>
      <w:r w:rsidR="00F04614">
        <w:rPr>
          <w:rStyle w:val="CommentReference"/>
        </w:rPr>
        <w:commentReference w:id="156"/>
      </w:r>
      <w:commentRangeEnd w:id="157"/>
      <w:r w:rsidR="00F675A5">
        <w:rPr>
          <w:rStyle w:val="CommentReference"/>
        </w:rPr>
        <w:commentReference w:id="157"/>
      </w:r>
    </w:p>
    <w:p w14:paraId="7CCD084D" w14:textId="77777777" w:rsidR="00622DBC" w:rsidRPr="00BE58CF" w:rsidRDefault="00622DBC" w:rsidP="00BE58CF"/>
    <w:p w14:paraId="72E81624" w14:textId="39F21D1C" w:rsidR="006F2DD0" w:rsidRDefault="006F2DD0" w:rsidP="00597FC5">
      <w:pPr>
        <w:pStyle w:val="Heading2"/>
      </w:pPr>
      <w:bookmarkStart w:id="158" w:name="_Toc194311866"/>
      <w:r>
        <w:t>B.X4</w:t>
      </w:r>
      <w:r>
        <w:tab/>
      </w:r>
      <w:r w:rsidR="00A414EB">
        <w:t>Complet</w:t>
      </w:r>
      <w:r w:rsidR="008D0B22">
        <w:t>ing</w:t>
      </w:r>
      <w:r w:rsidR="00A414EB">
        <w:t xml:space="preserve"> </w:t>
      </w:r>
      <w:r w:rsidR="008D0B22">
        <w:t>a</w:t>
      </w:r>
      <w:r w:rsidR="008355CE">
        <w:t xml:space="preserve"> Modality Performed Procedure Step</w:t>
      </w:r>
      <w:r w:rsidR="008D0B22">
        <w:t xml:space="preserve"> using JSON</w:t>
      </w:r>
      <w:r w:rsidR="000512CC">
        <w:t xml:space="preserve"> Content Type</w:t>
      </w:r>
      <w:bookmarkEnd w:id="158"/>
    </w:p>
    <w:p w14:paraId="1160880E" w14:textId="0E757CA8" w:rsidR="00FA2384" w:rsidRDefault="007126DC" w:rsidP="007126DC">
      <w:r>
        <w:t xml:space="preserve">This </w:t>
      </w:r>
      <w:r w:rsidR="009348FF" w:rsidRPr="00F73A8F">
        <w:t>example illustrates</w:t>
      </w:r>
      <w:r>
        <w:t xml:space="preserve"> an example of an HTTP request for </w:t>
      </w:r>
      <w:r w:rsidR="009348FF">
        <w:t>completing</w:t>
      </w:r>
      <w:r>
        <w:t xml:space="preserve"> a modality performed procedure</w:t>
      </w:r>
      <w:r w:rsidR="00D3646C">
        <w:t xml:space="preserve"> step</w:t>
      </w:r>
      <w:r>
        <w:t>.</w:t>
      </w:r>
      <w:r w:rsidR="00FA2384">
        <w:t xml:space="preserve"> It </w:t>
      </w:r>
      <w:r w:rsidR="00FA2384" w:rsidRPr="00FA2384">
        <w:t>is a continuation of the previous example</w:t>
      </w:r>
      <w:r w:rsidR="00E95FB2">
        <w:t xml:space="preserve"> as given in B.X3</w:t>
      </w:r>
      <w:r w:rsidR="00FA2384" w:rsidRPr="00FA2384">
        <w:t xml:space="preserve">, working on the same MPPS with UID </w:t>
      </w:r>
      <w:r w:rsidR="004667F8" w:rsidRPr="004667F8">
        <w:t>1.2.250.1.59.40211.</w:t>
      </w:r>
      <w:r w:rsidR="00FA2384" w:rsidRPr="004667F8">
        <w:t>12345678.987654</w:t>
      </w:r>
      <w:r w:rsidR="00FA2384" w:rsidRPr="00FA2384">
        <w:t xml:space="preserve">. </w:t>
      </w:r>
      <w:r w:rsidR="00FA2384">
        <w:t xml:space="preserve">Here, the mandatory </w:t>
      </w:r>
      <w:r w:rsidR="00FA2384" w:rsidRPr="00FA2384">
        <w:t>Performed Procedure Step End Date</w:t>
      </w:r>
      <w:r w:rsidR="00FA2384">
        <w:t xml:space="preserve"> </w:t>
      </w:r>
      <w:r w:rsidR="00FA2384" w:rsidRPr="00FA2384">
        <w:t>(0040,0250)</w:t>
      </w:r>
      <w:r w:rsidR="00FA2384">
        <w:t xml:space="preserve"> and </w:t>
      </w:r>
      <w:r w:rsidR="00FA2384" w:rsidRPr="00FA2384">
        <w:t>Performed Procedure Step End Time</w:t>
      </w:r>
      <w:r w:rsidR="00FA2384">
        <w:t xml:space="preserve"> (0040,0251) are added, and the </w:t>
      </w:r>
      <w:r w:rsidR="00FA2384" w:rsidRPr="00FA2384">
        <w:t>Performed Procedure Step Status</w:t>
      </w:r>
      <w:r w:rsidR="00FA2384">
        <w:t xml:space="preserve"> (0040,0252) is set to “COMPLETED”.</w:t>
      </w:r>
    </w:p>
    <w:p w14:paraId="4B2D3734" w14:textId="7546A022" w:rsidR="00F276F5" w:rsidRPr="00DB22A9" w:rsidRDefault="00F276F5" w:rsidP="00F276F5">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PATCH /radiology/</w:t>
      </w:r>
      <w:r w:rsidR="00107D9C" w:rsidRPr="00DB22A9">
        <w:rPr>
          <w:rFonts w:ascii="Noto Sans Mono ExtraCondensed M" w:hAnsi="Noto Sans Mono ExtraCondensed M" w:cs="Noto Sans Mono ExtraCondensed M"/>
          <w:color w:val="000000"/>
          <w:sz w:val="17"/>
          <w:szCs w:val="17"/>
          <w:lang w:val="en" w:eastAsia="de-DE"/>
        </w:rPr>
        <w:t>modality-performed-procedure-steps</w:t>
      </w:r>
      <w:r w:rsidRPr="00DB22A9">
        <w:rPr>
          <w:rFonts w:ascii="Noto Sans Mono ExtraCondensed M" w:hAnsi="Noto Sans Mono ExtraCondensed M" w:cs="Noto Sans Mono ExtraCondensed M"/>
          <w:color w:val="000000"/>
          <w:sz w:val="17"/>
          <w:szCs w:val="17"/>
          <w:lang w:val="en" w:eastAsia="de-DE"/>
        </w:rPr>
        <w:t>/</w:t>
      </w:r>
      <w:r w:rsidR="004667F8" w:rsidRPr="004667F8">
        <w:rPr>
          <w:rFonts w:ascii="Noto Sans Mono ExtraCondensed M" w:hAnsi="Noto Sans Mono ExtraCondensed M" w:cs="Noto Sans Mono ExtraCondensed M"/>
          <w:color w:val="000000"/>
          <w:sz w:val="17"/>
          <w:szCs w:val="17"/>
          <w:lang w:val="en" w:eastAsia="de-DE"/>
        </w:rPr>
        <w:t>1.2.250.1.59.40211.</w:t>
      </w:r>
      <w:r w:rsidRPr="00DB22A9">
        <w:rPr>
          <w:rFonts w:ascii="Noto Sans Mono ExtraCondensed M" w:hAnsi="Noto Sans Mono ExtraCondensed M" w:cs="Noto Sans Mono ExtraCondensed M"/>
          <w:color w:val="000000"/>
          <w:sz w:val="17"/>
          <w:szCs w:val="17"/>
          <w:lang w:val="en" w:eastAsia="de-DE"/>
        </w:rPr>
        <w:t>12345678.987654 HTTP/1.1</w:t>
      </w:r>
    </w:p>
    <w:p w14:paraId="20ABB323" w14:textId="77777777" w:rsidR="00F276F5" w:rsidRPr="00DB22A9" w:rsidRDefault="00F276F5" w:rsidP="00F276F5">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Host: www.hospital-stmarco</w:t>
      </w:r>
    </w:p>
    <w:p w14:paraId="7604191B" w14:textId="77777777" w:rsidR="00F276F5" w:rsidRPr="00DB22A9" w:rsidRDefault="00F276F5" w:rsidP="00F276F5">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Content-Type: application/dicom+json</w:t>
      </w:r>
    </w:p>
    <w:p w14:paraId="711BD9E4" w14:textId="380E9963" w:rsidR="00F276F5" w:rsidRPr="00DB22A9" w:rsidRDefault="00281A2E" w:rsidP="00F276F5">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rPr>
        <w:t>…</w:t>
      </w:r>
      <w:r w:rsidRPr="00DB22A9">
        <w:rPr>
          <w:rFonts w:ascii="Noto Sans Mono ExtraCondensed M" w:hAnsi="Noto Sans Mono ExtraCondensed M" w:cs="Noto Sans Mono ExtraCondensed M"/>
          <w:color w:val="000000"/>
          <w:sz w:val="17"/>
          <w:szCs w:val="17"/>
        </w:rPr>
        <w:br/>
      </w:r>
      <w:r w:rsidR="00F276F5" w:rsidRPr="00DB22A9">
        <w:rPr>
          <w:rFonts w:ascii="Noto Sans Mono ExtraCondensed M" w:hAnsi="Noto Sans Mono ExtraCondensed M" w:cs="Noto Sans Mono ExtraCondensed M"/>
          <w:color w:val="000000"/>
          <w:sz w:val="17"/>
          <w:szCs w:val="17"/>
          <w:lang w:val="en" w:eastAsia="de-DE"/>
        </w:rPr>
        <w:t>{</w:t>
      </w:r>
      <w:r w:rsidR="0070398F" w:rsidRPr="00DB22A9">
        <w:rPr>
          <w:rFonts w:ascii="Noto Sans Mono ExtraCondensed M" w:hAnsi="Noto Sans Mono ExtraCondensed M" w:cs="Noto Sans Mono ExtraCondensed M"/>
          <w:color w:val="000000"/>
          <w:sz w:val="17"/>
          <w:szCs w:val="17"/>
          <w:lang w:val="en" w:eastAsia="de-DE"/>
        </w:rPr>
        <w:t xml:space="preserve"> </w:t>
      </w:r>
      <w:r w:rsidRPr="00DB22A9">
        <w:rPr>
          <w:rFonts w:ascii="Noto Sans Mono ExtraCondensed M" w:hAnsi="Noto Sans Mono ExtraCondensed M" w:cs="Noto Sans Mono ExtraCondensed M"/>
          <w:color w:val="000000"/>
          <w:sz w:val="17"/>
          <w:szCs w:val="17"/>
        </w:rPr>
        <w:t>…</w:t>
      </w:r>
      <w:r w:rsidRPr="00DB22A9">
        <w:rPr>
          <w:rFonts w:ascii="Noto Sans Mono ExtraCondensed M" w:hAnsi="Noto Sans Mono ExtraCondensed M" w:cs="Noto Sans Mono ExtraCondensed M"/>
          <w:color w:val="000000"/>
          <w:sz w:val="17"/>
          <w:szCs w:val="17"/>
        </w:rPr>
        <w:br/>
      </w:r>
      <w:r w:rsidR="0070398F" w:rsidRPr="00DB22A9">
        <w:rPr>
          <w:rFonts w:ascii="Noto Sans Mono ExtraCondensed M" w:hAnsi="Noto Sans Mono ExtraCondensed M" w:cs="Noto Sans Mono ExtraCondensed M"/>
          <w:color w:val="000000"/>
          <w:sz w:val="17"/>
          <w:szCs w:val="17"/>
          <w:lang w:val="en" w:eastAsia="de-DE"/>
        </w:rPr>
        <w:t>,</w:t>
      </w:r>
      <w:r w:rsidR="00F276F5" w:rsidRPr="00DB22A9">
        <w:rPr>
          <w:rFonts w:ascii="Noto Sans Mono ExtraCondensed M" w:hAnsi="Noto Sans Mono ExtraCondensed M" w:cs="Noto Sans Mono ExtraCondensed M"/>
          <w:color w:val="000000"/>
          <w:sz w:val="17"/>
          <w:szCs w:val="17"/>
          <w:lang w:val="en" w:eastAsia="de-DE"/>
        </w:rPr>
        <w:t xml:space="preserve"> "00400250": { "vr": "DA", "Value": ["20200101"] }</w:t>
      </w:r>
    </w:p>
    <w:p w14:paraId="5482F996" w14:textId="060603AC" w:rsidR="00F276F5" w:rsidRPr="00DB22A9" w:rsidRDefault="0070398F" w:rsidP="00F276F5">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w:t>
      </w:r>
      <w:r w:rsidR="00F276F5" w:rsidRPr="00DB22A9">
        <w:rPr>
          <w:rFonts w:ascii="Noto Sans Mono ExtraCondensed M" w:hAnsi="Noto Sans Mono ExtraCondensed M" w:cs="Noto Sans Mono ExtraCondensed M"/>
          <w:color w:val="000000"/>
          <w:sz w:val="17"/>
          <w:szCs w:val="17"/>
          <w:lang w:val="en" w:eastAsia="de-DE"/>
        </w:rPr>
        <w:t xml:space="preserve"> "00400251": { "vr": "TM", "Value": ["1300"] }</w:t>
      </w:r>
    </w:p>
    <w:p w14:paraId="3FADCFC6" w14:textId="3BC65C6A" w:rsidR="00F276F5" w:rsidRPr="00DB22A9" w:rsidRDefault="0070398F" w:rsidP="00F276F5">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w:t>
      </w:r>
      <w:r w:rsidR="00F276F5" w:rsidRPr="00DB22A9">
        <w:rPr>
          <w:rFonts w:ascii="Noto Sans Mono ExtraCondensed M" w:hAnsi="Noto Sans Mono ExtraCondensed M" w:cs="Noto Sans Mono ExtraCondensed M"/>
          <w:color w:val="000000"/>
          <w:sz w:val="17"/>
          <w:szCs w:val="17"/>
          <w:lang w:val="en" w:eastAsia="de-DE"/>
        </w:rPr>
        <w:t xml:space="preserve"> "00400252": { "vr": "CS", "Value": ["COMPLETED"] }</w:t>
      </w:r>
    </w:p>
    <w:p w14:paraId="0DFDF436" w14:textId="470BFC44" w:rsidR="00F276F5" w:rsidRPr="00DB22A9" w:rsidRDefault="0070398F" w:rsidP="00F276F5">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rPr>
        <w:t xml:space="preserve">, </w:t>
      </w:r>
      <w:r w:rsidR="00281A2E" w:rsidRPr="00DB22A9">
        <w:rPr>
          <w:rFonts w:ascii="Noto Sans Mono ExtraCondensed M" w:hAnsi="Noto Sans Mono ExtraCondensed M" w:cs="Noto Sans Mono ExtraCondensed M"/>
          <w:color w:val="000000"/>
          <w:sz w:val="17"/>
          <w:szCs w:val="17"/>
        </w:rPr>
        <w:t>…</w:t>
      </w:r>
      <w:r w:rsidR="00281A2E" w:rsidRPr="00DB22A9">
        <w:rPr>
          <w:rFonts w:ascii="Noto Sans Mono ExtraCondensed M" w:hAnsi="Noto Sans Mono ExtraCondensed M" w:cs="Noto Sans Mono ExtraCondensed M"/>
          <w:color w:val="000000"/>
          <w:sz w:val="17"/>
          <w:szCs w:val="17"/>
        </w:rPr>
        <w:br/>
      </w:r>
      <w:r w:rsidR="00F276F5" w:rsidRPr="00DB22A9">
        <w:rPr>
          <w:rFonts w:ascii="Noto Sans Mono ExtraCondensed M" w:hAnsi="Noto Sans Mono ExtraCondensed M" w:cs="Noto Sans Mono ExtraCondensed M"/>
          <w:color w:val="000000"/>
          <w:sz w:val="17"/>
          <w:szCs w:val="17"/>
          <w:lang w:val="en" w:eastAsia="de-DE"/>
        </w:rPr>
        <w:t>}</w:t>
      </w:r>
    </w:p>
    <w:p w14:paraId="643F644E" w14:textId="77DFF784" w:rsidR="0052683E" w:rsidRDefault="00281A2E" w:rsidP="00BE58CF">
      <w:r w:rsidRPr="00DB22A9">
        <w:rPr>
          <w:rFonts w:ascii="Noto Sans Mono ExtraCondensed M" w:hAnsi="Noto Sans Mono ExtraCondensed M" w:cs="Noto Sans Mono ExtraCondensed M"/>
          <w:color w:val="000000"/>
          <w:sz w:val="17"/>
          <w:szCs w:val="17"/>
        </w:rPr>
        <w:t>…</w:t>
      </w:r>
      <w:r w:rsidRPr="00DB22A9">
        <w:rPr>
          <w:rFonts w:ascii="Courier New" w:hAnsi="Courier New"/>
          <w:color w:val="000000"/>
          <w:sz w:val="17"/>
          <w:szCs w:val="17"/>
        </w:rPr>
        <w:br/>
      </w:r>
    </w:p>
    <w:p w14:paraId="55DC0F0B" w14:textId="51F37B9F" w:rsidR="00730F25" w:rsidRDefault="00730F25" w:rsidP="00730F25">
      <w:r>
        <w:t>A successful response to the request will be</w:t>
      </w:r>
      <w:r w:rsidR="00E95FB2">
        <w:t>:</w:t>
      </w:r>
      <w:r>
        <w:t xml:space="preserve"> </w:t>
      </w:r>
    </w:p>
    <w:p w14:paraId="67397CEE" w14:textId="2B367114" w:rsidR="00730F25" w:rsidRPr="00DB22A9" w:rsidRDefault="00EC1743" w:rsidP="00BE58CF">
      <w:pPr>
        <w:rPr>
          <w:sz w:val="17"/>
          <w:szCs w:val="17"/>
        </w:rPr>
      </w:pPr>
      <w:r w:rsidRPr="00DB22A9">
        <w:rPr>
          <w:rFonts w:ascii="Noto Sans Mono ExtraCondensed M" w:hAnsi="Noto Sans Mono ExtraCondensed M" w:cs="Noto Sans Mono ExtraCondensed M"/>
          <w:sz w:val="17"/>
          <w:szCs w:val="17"/>
          <w:lang w:val="en" w:eastAsia="de-DE"/>
        </w:rPr>
        <w:t>HTTP/1.1 200 OK</w:t>
      </w:r>
      <w:r w:rsidRPr="00DB22A9">
        <w:rPr>
          <w:rFonts w:ascii="Noto Sans Mono ExtraCondensed M" w:hAnsi="Noto Sans Mono ExtraCondensed M" w:cs="Noto Sans Mono ExtraCondensed M"/>
          <w:sz w:val="17"/>
          <w:szCs w:val="17"/>
          <w:lang w:val="en" w:eastAsia="de-DE"/>
        </w:rPr>
        <w:br/>
      </w:r>
    </w:p>
    <w:p w14:paraId="0BDF45B5" w14:textId="6A243B5C" w:rsidR="002668AB" w:rsidRDefault="008D0B22" w:rsidP="008D0B22">
      <w:pPr>
        <w:pStyle w:val="Heading2"/>
      </w:pPr>
      <w:bookmarkStart w:id="159" w:name="_Toc194311867"/>
      <w:r>
        <w:t>B.X5</w:t>
      </w:r>
      <w:r>
        <w:tab/>
      </w:r>
      <w:r w:rsidR="002668AB">
        <w:t>Retriev</w:t>
      </w:r>
      <w:r>
        <w:t>ing</w:t>
      </w:r>
      <w:r w:rsidR="002668AB">
        <w:t xml:space="preserve"> a M</w:t>
      </w:r>
      <w:r>
        <w:t>odality Performed Procedure Step using JSON</w:t>
      </w:r>
      <w:r w:rsidR="000512CC">
        <w:t xml:space="preserve"> Media and Content Type</w:t>
      </w:r>
      <w:bookmarkEnd w:id="159"/>
    </w:p>
    <w:p w14:paraId="205E8813" w14:textId="484D0332" w:rsidR="00D3646C" w:rsidRPr="00D3646C" w:rsidRDefault="00E95FB2" w:rsidP="00D3646C">
      <w:r>
        <w:t>Here we have two examples, the first returning all available attributes, and the second returning a specified selection</w:t>
      </w:r>
      <w:r w:rsidR="00C874DD">
        <w:t xml:space="preserve"> of attributes</w:t>
      </w:r>
      <w:r>
        <w:t>.</w:t>
      </w:r>
    </w:p>
    <w:p w14:paraId="2F2A3BB1" w14:textId="05B4BC05" w:rsidR="00FC6E73" w:rsidRPr="00FC6E73" w:rsidRDefault="00FC6E73" w:rsidP="006D4A43">
      <w:pPr>
        <w:pStyle w:val="Heading3"/>
      </w:pPr>
      <w:bookmarkStart w:id="160" w:name="_Toc194311868"/>
      <w:r>
        <w:t>B.X5.1</w:t>
      </w:r>
      <w:r>
        <w:tab/>
      </w:r>
      <w:r w:rsidR="006D4A43">
        <w:t>Return All Attributes</w:t>
      </w:r>
      <w:bookmarkEnd w:id="160"/>
    </w:p>
    <w:p w14:paraId="2CD55F38" w14:textId="02070E49" w:rsidR="00964C72" w:rsidRDefault="00964C72" w:rsidP="00964C72">
      <w:r>
        <w:t xml:space="preserve">This example </w:t>
      </w:r>
      <w:r w:rsidRPr="00F73A8F">
        <w:t>illustrates a</w:t>
      </w:r>
      <w:r>
        <w:t xml:space="preserve"> request </w:t>
      </w:r>
      <w:r w:rsidRPr="00F73A8F">
        <w:t xml:space="preserve">to </w:t>
      </w:r>
      <w:r w:rsidR="00A34573">
        <w:t xml:space="preserve">retrieve </w:t>
      </w:r>
      <w:r>
        <w:t>a</w:t>
      </w:r>
      <w:r w:rsidR="00A34573">
        <w:t>n existing</w:t>
      </w:r>
      <w:r>
        <w:t xml:space="preserve"> modality performed procedure step </w:t>
      </w:r>
      <w:r w:rsidR="00A34573">
        <w:t xml:space="preserve">in </w:t>
      </w:r>
      <w:r>
        <w:t>JSON</w:t>
      </w:r>
      <w:r w:rsidR="0091199E">
        <w:t xml:space="preserve"> returning all attributes</w:t>
      </w:r>
      <w:r>
        <w:t>.</w:t>
      </w:r>
      <w:r w:rsidR="00A264B7">
        <w:t xml:space="preserve"> </w:t>
      </w:r>
      <w:r w:rsidR="00E95FB2">
        <w:t xml:space="preserve"> It is a culmination of the previous examples as given in B.X2-B.X4 in which all attributes that have been added are returned here.</w:t>
      </w:r>
    </w:p>
    <w:p w14:paraId="76DFDD80" w14:textId="7C09E896" w:rsidR="00964C72" w:rsidRPr="00DB22A9" w:rsidRDefault="00964C72" w:rsidP="00D22939">
      <w:pPr>
        <w:spacing w:after="0"/>
        <w:rPr>
          <w:rFonts w:ascii="Noto Sans Mono ExtraCondensed M" w:hAnsi="Noto Sans Mono ExtraCondensed M" w:cs="Noto Sans Mono ExtraCondensed M"/>
          <w:sz w:val="17"/>
          <w:szCs w:val="17"/>
        </w:rPr>
      </w:pPr>
      <w:r w:rsidRPr="00DB22A9">
        <w:rPr>
          <w:rFonts w:ascii="Noto Sans Mono ExtraCondensed M" w:hAnsi="Noto Sans Mono ExtraCondensed M" w:cs="Noto Sans Mono ExtraCondensed M"/>
          <w:sz w:val="17"/>
          <w:szCs w:val="17"/>
        </w:rPr>
        <w:lastRenderedPageBreak/>
        <w:t>GET /radiology/modality-performed-procedure-steps/</w:t>
      </w:r>
      <w:r w:rsidR="00A23102" w:rsidRPr="00A23102">
        <w:t xml:space="preserve"> </w:t>
      </w:r>
      <w:r w:rsidR="00A23102" w:rsidRPr="00A23102">
        <w:rPr>
          <w:rFonts w:ascii="Noto Sans Mono ExtraCondensed M" w:hAnsi="Noto Sans Mono ExtraCondensed M" w:cs="Noto Sans Mono ExtraCondensed M"/>
          <w:sz w:val="17"/>
          <w:szCs w:val="17"/>
        </w:rPr>
        <w:t>1.2.250.1.59.40211.</w:t>
      </w:r>
      <w:r w:rsidRPr="00DB22A9">
        <w:rPr>
          <w:rFonts w:ascii="Noto Sans Mono ExtraCondensed M" w:hAnsi="Noto Sans Mono ExtraCondensed M" w:cs="Noto Sans Mono ExtraCondensed M"/>
          <w:sz w:val="17"/>
          <w:szCs w:val="17"/>
        </w:rPr>
        <w:t>12345678.987654?includefield=all HTTP/1.1</w:t>
      </w:r>
    </w:p>
    <w:p w14:paraId="05416BF1" w14:textId="77777777" w:rsidR="00964C72" w:rsidRPr="00DB22A9" w:rsidRDefault="00964C72" w:rsidP="00D22939">
      <w:pPr>
        <w:spacing w:after="0"/>
        <w:rPr>
          <w:rFonts w:ascii="Noto Sans Mono ExtraCondensed M" w:hAnsi="Noto Sans Mono ExtraCondensed M" w:cs="Noto Sans Mono ExtraCondensed M"/>
          <w:sz w:val="17"/>
          <w:szCs w:val="17"/>
        </w:rPr>
      </w:pPr>
      <w:r w:rsidRPr="00DB22A9">
        <w:rPr>
          <w:rFonts w:ascii="Noto Sans Mono ExtraCondensed M" w:hAnsi="Noto Sans Mono ExtraCondensed M" w:cs="Noto Sans Mono ExtraCondensed M"/>
          <w:sz w:val="17"/>
          <w:szCs w:val="17"/>
        </w:rPr>
        <w:t>Host: www.hospital-stmarco</w:t>
      </w:r>
    </w:p>
    <w:p w14:paraId="02F5BD28" w14:textId="39D6BA84" w:rsidR="00622DBC" w:rsidRPr="0034663C" w:rsidRDefault="00964C72" w:rsidP="00964C72">
      <w:pPr>
        <w:rPr>
          <w:rFonts w:ascii="Noto Sans Mono ExtraCondensed M" w:hAnsi="Noto Sans Mono ExtraCondensed M" w:cs="Noto Sans Mono ExtraCondensed M"/>
        </w:rPr>
      </w:pPr>
      <w:r w:rsidRPr="00DB22A9">
        <w:rPr>
          <w:rFonts w:ascii="Noto Sans Mono ExtraCondensed M" w:hAnsi="Noto Sans Mono ExtraCondensed M" w:cs="Noto Sans Mono ExtraCondensed M"/>
          <w:sz w:val="17"/>
          <w:szCs w:val="17"/>
        </w:rPr>
        <w:t>Accept: application/dicom+json</w:t>
      </w:r>
    </w:p>
    <w:p w14:paraId="073B1FE7" w14:textId="593F0164" w:rsidR="00964C72" w:rsidRDefault="0065666D" w:rsidP="00964C72">
      <w:r>
        <w:t>A successful response to the request will be:</w:t>
      </w:r>
    </w:p>
    <w:p w14:paraId="300E9167"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HTTP/1.1 200 OK</w:t>
      </w:r>
    </w:p>
    <w:p w14:paraId="39ECF68F"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Content-Length: 2191</w:t>
      </w:r>
    </w:p>
    <w:p w14:paraId="52BB9321"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Content-Type: application/dicom+json; charset=utf-8</w:t>
      </w:r>
    </w:p>
    <w:p w14:paraId="01084843"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w:t>
      </w:r>
    </w:p>
    <w:p w14:paraId="35C8DBB4"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w:t>
      </w:r>
    </w:p>
    <w:p w14:paraId="75A1460E"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w:t>
      </w:r>
    </w:p>
    <w:p w14:paraId="47097F32"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"00100010": { "vr": "PN", "Value": [{ "Alphabetic": "Doe^Sally" }] }</w:t>
      </w:r>
    </w:p>
    <w:p w14:paraId="01B59BA9"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"00400242": { "vr": "SH", "Value": ["CTSCANNER"] }</w:t>
      </w:r>
    </w:p>
    <w:p w14:paraId="2F21440A"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"00400252": { "vr": "CS", "Value": ["COMPLETED"] }</w:t>
      </w:r>
    </w:p>
    <w:p w14:paraId="73FD7DAA" w14:textId="00134265" w:rsidR="00E95FB2" w:rsidRPr="00B0614D" w:rsidRDefault="00E95FB2" w:rsidP="00E95FB2">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"00400253": { "vr": "SH", "Value": ["</w:t>
      </w:r>
      <w:r w:rsidR="00A23102" w:rsidRPr="00A23102">
        <w:rPr>
          <w:rFonts w:ascii="Noto Sans Mono ExtraCondensed M" w:hAnsi="Noto Sans Mono ExtraCondensed M" w:cs="Noto Sans Mono ExtraCondensed M"/>
          <w:sz w:val="17"/>
          <w:szCs w:val="17"/>
        </w:rPr>
        <w:t>1.2.250.1.59.40211.</w:t>
      </w:r>
      <w:r w:rsidRPr="00B0614D">
        <w:rPr>
          <w:rFonts w:ascii="Noto Sans Mono ExtraCondensed M" w:hAnsi="Noto Sans Mono ExtraCondensed M" w:cs="Noto Sans Mono ExtraCondensed M"/>
          <w:sz w:val="17"/>
          <w:szCs w:val="17"/>
        </w:rPr>
        <w:t>12345678.987654"] }</w:t>
      </w:r>
    </w:p>
    <w:p w14:paraId="2A3BFC78"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w:t>
      </w:r>
    </w:p>
    <w:p w14:paraId="5A5140FD"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"00400270": { "vr": "SQ", "Value":</w:t>
      </w:r>
    </w:p>
    <w:p w14:paraId="7A3708FE" w14:textId="386DFCCA"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xml:space="preserve">    [ { </w:t>
      </w:r>
      <w:r w:rsidR="00E95FB2" w:rsidRPr="00B0614D">
        <w:rPr>
          <w:rFonts w:ascii="Noto Sans Mono ExtraCondensed M" w:hAnsi="Noto Sans Mono ExtraCondensed M" w:cs="Noto Sans Mono ExtraCondensed M"/>
          <w:sz w:val="17"/>
          <w:szCs w:val="17"/>
        </w:rPr>
        <w:t>"00080050": { "vr": "SH", "Value": ["1"] }</w:t>
      </w:r>
    </w:p>
    <w:p w14:paraId="2C60E55F" w14:textId="318A4E94"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xml:space="preserve">      , </w:t>
      </w:r>
      <w:r w:rsidR="00E95FB2" w:rsidRPr="00B0614D">
        <w:rPr>
          <w:rFonts w:ascii="Noto Sans Mono ExtraCondensed M" w:hAnsi="Noto Sans Mono ExtraCondensed M" w:cs="Noto Sans Mono ExtraCondensed M"/>
          <w:sz w:val="17"/>
          <w:szCs w:val="17"/>
        </w:rPr>
        <w:t>"0020000D": { "vr": "UI", "Value": ["</w:t>
      </w:r>
      <w:r w:rsidR="00A23102" w:rsidRPr="00A23102">
        <w:rPr>
          <w:rFonts w:ascii="Noto Sans Mono ExtraCondensed M" w:hAnsi="Noto Sans Mono ExtraCondensed M" w:cs="Noto Sans Mono ExtraCondensed M"/>
          <w:sz w:val="17"/>
          <w:szCs w:val="17"/>
        </w:rPr>
        <w:t>1.2.250.1.59.40211.</w:t>
      </w:r>
      <w:r w:rsidR="00E95FB2" w:rsidRPr="00B0614D">
        <w:rPr>
          <w:rFonts w:ascii="Noto Sans Mono ExtraCondensed M" w:hAnsi="Noto Sans Mono ExtraCondensed M" w:cs="Noto Sans Mono ExtraCondensed M"/>
          <w:sz w:val="17"/>
          <w:szCs w:val="17"/>
        </w:rPr>
        <w:t>.30000008090412501082300000004"] }</w:t>
      </w:r>
    </w:p>
    <w:p w14:paraId="1C4C32F9"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"00400007": { "vr": "LO", "Value": ["Specials^04a_HeadCTA"] }</w:t>
      </w:r>
    </w:p>
    <w:p w14:paraId="31BB8247"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"00400009": { "vr": "SH", "Value": ["PS-ID-23"] }</w:t>
      </w:r>
    </w:p>
    <w:p w14:paraId="57E7AEC4" w14:textId="77777777" w:rsidR="00E95FB2" w:rsidRPr="00B0614D" w:rsidRDefault="00E95FB2" w:rsidP="00E95FB2">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"00401001": { "vr": "SH", "Value": ["P-ID-22"] }</w:t>
      </w:r>
    </w:p>
    <w:p w14:paraId="0181B936"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w:t>
      </w:r>
    </w:p>
    <w:p w14:paraId="68AAF0CE"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w:t>
      </w:r>
    </w:p>
    <w:p w14:paraId="00E504C7"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w:t>
      </w:r>
    </w:p>
    <w:p w14:paraId="6CF5017C"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w:t>
      </w:r>
    </w:p>
    <w:p w14:paraId="0E46DEEC" w14:textId="47DEE09C"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w:t>
      </w:r>
    </w:p>
    <w:p w14:paraId="4FE2BFE7"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"00400340": { "vr": "SQ", "Value":</w:t>
      </w:r>
    </w:p>
    <w:p w14:paraId="62C42B42" w14:textId="77777777" w:rsidR="00E95FB2"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xml:space="preserve">    [ { </w:t>
      </w:r>
      <w:r w:rsidR="00E95FB2" w:rsidRPr="00B0614D">
        <w:rPr>
          <w:rFonts w:ascii="Noto Sans Mono ExtraCondensed M" w:hAnsi="Noto Sans Mono ExtraCondensed M" w:cs="Noto Sans Mono ExtraCondensed M"/>
          <w:sz w:val="17"/>
          <w:szCs w:val="17"/>
        </w:rPr>
        <w:t>"0008103E": { "vr": "LO", "Value": ["Head 1.50 Hr64 ax"] }</w:t>
      </w:r>
    </w:p>
    <w:p w14:paraId="655932EF" w14:textId="3299859C" w:rsidR="00E95FB2" w:rsidRPr="00B0614D" w:rsidRDefault="00E95FB2" w:rsidP="005F30CA">
      <w:pPr>
        <w:spacing w:after="0"/>
        <w:rPr>
          <w:rFonts w:ascii="Noto Sans Mono ExtraCondensed M" w:hAnsi="Noto Sans Mono ExtraCondensed M" w:cs="Noto Sans Mono ExtraCondensed M"/>
          <w:sz w:val="17"/>
          <w:szCs w:val="17"/>
        </w:rPr>
      </w:pPr>
      <w:r>
        <w:rPr>
          <w:rFonts w:ascii="Noto Sans Mono ExtraCondensed M" w:hAnsi="Noto Sans Mono ExtraCondensed M" w:cs="Noto Sans Mono ExtraCondensed M"/>
          <w:sz w:val="17"/>
          <w:szCs w:val="17"/>
        </w:rPr>
        <w:t xml:space="preserve">      , </w:t>
      </w:r>
      <w:r w:rsidR="00B0614D" w:rsidRPr="00B0614D">
        <w:rPr>
          <w:rFonts w:ascii="Noto Sans Mono ExtraCondensed M" w:hAnsi="Noto Sans Mono ExtraCondensed M" w:cs="Noto Sans Mono ExtraCondensed M"/>
          <w:sz w:val="17"/>
          <w:szCs w:val="17"/>
        </w:rPr>
        <w:t>"00081050": { "vr": "PN", "Value": [{ "Alphabetic": "House^Gregory" }] }</w:t>
      </w:r>
    </w:p>
    <w:p w14:paraId="263852CB" w14:textId="77777777" w:rsidR="00E95FB2" w:rsidRPr="00B0614D" w:rsidRDefault="00E95FB2" w:rsidP="00E95FB2">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"00081140": { "vr": "SQ", "Value":</w:t>
      </w:r>
    </w:p>
    <w:p w14:paraId="59CCFB5A" w14:textId="77777777" w:rsidR="00E95FB2" w:rsidRPr="00B0614D" w:rsidRDefault="00E95FB2" w:rsidP="00E95FB2">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 "00081150": { "vr": "UI", "Value": ["1.2.840.10008.5.1.4.1.1.2"] }</w:t>
      </w:r>
    </w:p>
    <w:p w14:paraId="27D3A215" w14:textId="5F19E03A" w:rsidR="00E95FB2" w:rsidRPr="00B0614D" w:rsidRDefault="00E95FB2" w:rsidP="00E95FB2">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"00081155": { "vr": "UI", "Value": ["</w:t>
      </w:r>
      <w:r w:rsidR="00A23102" w:rsidRPr="00A23102">
        <w:rPr>
          <w:rFonts w:ascii="Noto Sans Mono ExtraCondensed M" w:hAnsi="Noto Sans Mono ExtraCondensed M" w:cs="Noto Sans Mono ExtraCondensed M"/>
          <w:sz w:val="17"/>
          <w:szCs w:val="17"/>
        </w:rPr>
        <w:t>1.2.250.1.59.40211.</w:t>
      </w:r>
      <w:r w:rsidRPr="00B0614D">
        <w:rPr>
          <w:rFonts w:ascii="Noto Sans Mono ExtraCondensed M" w:hAnsi="Noto Sans Mono ExtraCondensed M" w:cs="Noto Sans Mono ExtraCondensed M"/>
          <w:sz w:val="17"/>
          <w:szCs w:val="17"/>
        </w:rPr>
        <w:t>197132.3000002004071832284030000520"] }</w:t>
      </w:r>
    </w:p>
    <w:p w14:paraId="7CFDD92A" w14:textId="77777777" w:rsidR="00E95FB2" w:rsidRPr="00B0614D" w:rsidRDefault="00E95FB2" w:rsidP="00E95FB2">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w:t>
      </w:r>
    </w:p>
    <w:p w14:paraId="318122C9" w14:textId="77777777" w:rsidR="00E95FB2" w:rsidRPr="00B0614D" w:rsidRDefault="00E95FB2" w:rsidP="00E95FB2">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w:t>
      </w:r>
    </w:p>
    <w:p w14:paraId="42203CAE" w14:textId="77777777" w:rsidR="00E95FB2" w:rsidRPr="00B0614D" w:rsidRDefault="00E95FB2" w:rsidP="00E95FB2">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 "00081150": { "vr": "UI", "Value": ["1.2.840.10008.5.1.4.1.1.2"] }</w:t>
      </w:r>
    </w:p>
    <w:p w14:paraId="69C4B9DF" w14:textId="09AEF76C" w:rsidR="00E95FB2" w:rsidRPr="00B0614D" w:rsidRDefault="00E95FB2" w:rsidP="00E95FB2">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"00081155": { "vr": "UI", "Value": ["</w:t>
      </w:r>
      <w:r w:rsidR="00A23102" w:rsidRPr="00A23102">
        <w:rPr>
          <w:rFonts w:ascii="Noto Sans Mono ExtraCondensed M" w:hAnsi="Noto Sans Mono ExtraCondensed M" w:cs="Noto Sans Mono ExtraCondensed M"/>
          <w:sz w:val="17"/>
          <w:szCs w:val="17"/>
        </w:rPr>
        <w:t>1.2.250.1.59.40211.</w:t>
      </w:r>
      <w:r w:rsidRPr="00B0614D">
        <w:rPr>
          <w:rFonts w:ascii="Noto Sans Mono ExtraCondensed M" w:hAnsi="Noto Sans Mono ExtraCondensed M" w:cs="Noto Sans Mono ExtraCondensed M"/>
          <w:sz w:val="17"/>
          <w:szCs w:val="17"/>
        </w:rPr>
        <w:t>197132.3000002004071832284030000521"] }</w:t>
      </w:r>
    </w:p>
    <w:p w14:paraId="3B1B97F9" w14:textId="77777777" w:rsidR="00E95FB2" w:rsidRPr="00B0614D" w:rsidRDefault="00E95FB2" w:rsidP="00E95FB2">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w:t>
      </w:r>
    </w:p>
    <w:p w14:paraId="2CA1FDE1" w14:textId="77777777" w:rsidR="00E95FB2" w:rsidRPr="00B0614D" w:rsidRDefault="00E95FB2" w:rsidP="00E95FB2">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w:t>
      </w:r>
    </w:p>
    <w:p w14:paraId="5D957315" w14:textId="77777777" w:rsidR="00E95FB2" w:rsidRPr="00B0614D" w:rsidRDefault="00E95FB2" w:rsidP="00E95FB2">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w:t>
      </w:r>
    </w:p>
    <w:p w14:paraId="643AF25C" w14:textId="77777777" w:rsidR="00E95FB2" w:rsidRDefault="00E95FB2" w:rsidP="00E95FB2">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w:t>
      </w:r>
    </w:p>
    <w:p w14:paraId="3CEE07F3" w14:textId="4B100DBB" w:rsidR="00E95FB2" w:rsidRDefault="00E95FB2" w:rsidP="00E95FB2">
      <w:pPr>
        <w:spacing w:after="0"/>
        <w:rPr>
          <w:rFonts w:ascii="Noto Sans Mono ExtraCondensed M" w:hAnsi="Noto Sans Mono ExtraCondensed M" w:cs="Noto Sans Mono ExtraCondensed M"/>
          <w:sz w:val="17"/>
          <w:szCs w:val="17"/>
        </w:rPr>
      </w:pPr>
      <w:r>
        <w:rPr>
          <w:rFonts w:ascii="Noto Sans Mono ExtraCondensed M" w:hAnsi="Noto Sans Mono ExtraCondensed M" w:cs="Noto Sans Mono ExtraCondensed M"/>
          <w:sz w:val="17"/>
          <w:szCs w:val="17"/>
        </w:rPr>
        <w:t xml:space="preserve">      , …</w:t>
      </w:r>
    </w:p>
    <w:p w14:paraId="274B3F97" w14:textId="44C8BE57" w:rsidR="00B0614D" w:rsidRPr="00B0614D" w:rsidRDefault="00B0614D" w:rsidP="00E95FB2">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"00181030": { "vr": "LO", "Value": ["Special^99a_HeadCTA"] }</w:t>
      </w:r>
    </w:p>
    <w:p w14:paraId="22C43297" w14:textId="190DDA54"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"0020000E": { "vr": "UI", "Value": ["</w:t>
      </w:r>
      <w:r w:rsidR="00A23102" w:rsidRPr="00A23102">
        <w:rPr>
          <w:rFonts w:ascii="Noto Sans Mono ExtraCondensed M" w:hAnsi="Noto Sans Mono ExtraCondensed M" w:cs="Noto Sans Mono ExtraCondensed M"/>
          <w:sz w:val="17"/>
          <w:szCs w:val="17"/>
        </w:rPr>
        <w:t>1.2.250.1.59.40211.</w:t>
      </w:r>
      <w:r w:rsidRPr="00B0614D">
        <w:rPr>
          <w:rFonts w:ascii="Noto Sans Mono ExtraCondensed M" w:hAnsi="Noto Sans Mono ExtraCondensed M" w:cs="Noto Sans Mono ExtraCondensed M"/>
          <w:sz w:val="17"/>
          <w:szCs w:val="17"/>
        </w:rPr>
        <w:t>197132.30000020040718322840300000007"] }</w:t>
      </w:r>
    </w:p>
    <w:p w14:paraId="12196303"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xml:space="preserve">      , … </w:t>
      </w:r>
    </w:p>
    <w:p w14:paraId="72F832FF"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w:t>
      </w:r>
    </w:p>
    <w:p w14:paraId="36C9475D"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w:t>
      </w:r>
    </w:p>
    <w:p w14:paraId="62C395D2"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w:t>
      </w:r>
    </w:p>
    <w:p w14:paraId="04578DBB"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xml:space="preserve">  , … </w:t>
      </w:r>
    </w:p>
    <w:p w14:paraId="62DA67F7" w14:textId="14321C93" w:rsidR="0065666D" w:rsidRPr="00DB22A9" w:rsidRDefault="00B0614D" w:rsidP="00DB22A9">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w:t>
      </w:r>
      <w:r w:rsidR="003C2F96">
        <w:rPr>
          <w:rFonts w:ascii="Noto Sans Mono ExtraCondensed M" w:hAnsi="Noto Sans Mono ExtraCondensed M" w:cs="Noto Sans Mono ExtraCondensed M"/>
          <w:sz w:val="17"/>
          <w:szCs w:val="17"/>
        </w:rPr>
        <w:t xml:space="preserve"> </w:t>
      </w:r>
      <w:r w:rsidRPr="00B0614D">
        <w:rPr>
          <w:rFonts w:ascii="Noto Sans Mono ExtraCondensed M" w:hAnsi="Noto Sans Mono ExtraCondensed M" w:cs="Noto Sans Mono ExtraCondensed M"/>
          <w:sz w:val="17"/>
          <w:szCs w:val="17"/>
        </w:rPr>
        <w:t>]</w:t>
      </w:r>
    </w:p>
    <w:p w14:paraId="47D7A8DC" w14:textId="77777777" w:rsidR="00964C72" w:rsidRDefault="00964C72" w:rsidP="00964C72"/>
    <w:p w14:paraId="5EAAFA45" w14:textId="2792AC95" w:rsidR="00D03F26" w:rsidRDefault="00E95FB2" w:rsidP="00964C72">
      <w:r>
        <w:t>T</w:t>
      </w:r>
      <w:r w:rsidR="00D03F26">
        <w:t>he a</w:t>
      </w:r>
      <w:r w:rsidR="00D03F26" w:rsidRPr="00D03F26">
        <w:t xml:space="preserve">ttributes </w:t>
      </w:r>
      <w:r w:rsidR="00D03F26">
        <w:t xml:space="preserve">are </w:t>
      </w:r>
      <w:r w:rsidR="00D03F26" w:rsidRPr="00D03F26">
        <w:t>according to</w:t>
      </w:r>
      <w:r w:rsidR="00D03F26">
        <w:t xml:space="preserve"> </w:t>
      </w:r>
      <w:commentRangeStart w:id="161"/>
      <w:r w:rsidR="00D03F26">
        <w:t>PS3.4, Section F.8</w:t>
      </w:r>
      <w:commentRangeEnd w:id="161"/>
      <w:r w:rsidR="00F80F50">
        <w:rPr>
          <w:rStyle w:val="CommentReference"/>
        </w:rPr>
        <w:commentReference w:id="161"/>
      </w:r>
      <w:r w:rsidR="00D03F26">
        <w:t>.</w:t>
      </w:r>
    </w:p>
    <w:p w14:paraId="31983E18" w14:textId="23389376" w:rsidR="0091199E" w:rsidRDefault="0091199E" w:rsidP="0091199E">
      <w:pPr>
        <w:pStyle w:val="Heading3"/>
      </w:pPr>
      <w:bookmarkStart w:id="162" w:name="_Toc194311869"/>
      <w:r>
        <w:lastRenderedPageBreak/>
        <w:t>B.X5.2</w:t>
      </w:r>
      <w:r>
        <w:tab/>
        <w:t>Returning Specific Attributes Only</w:t>
      </w:r>
      <w:bookmarkEnd w:id="162"/>
    </w:p>
    <w:p w14:paraId="3DC0882B" w14:textId="06170AB1" w:rsidR="003A4CDC" w:rsidRDefault="003A4CDC" w:rsidP="003A4CDC">
      <w:r>
        <w:t xml:space="preserve">This example </w:t>
      </w:r>
      <w:r w:rsidRPr="00F73A8F">
        <w:t>illustrates a</w:t>
      </w:r>
      <w:r>
        <w:t xml:space="preserve"> request </w:t>
      </w:r>
      <w:r w:rsidRPr="00F73A8F">
        <w:t xml:space="preserve">to </w:t>
      </w:r>
      <w:r>
        <w:t>retrieve an existing modality performed procedure step in JSON returning specific attributes only</w:t>
      </w:r>
      <w:r w:rsidR="008F6C2C">
        <w:t>, in this case the Patient’s Name (0010,0010), the Performed Procedure Step Status (0040,0252), and</w:t>
      </w:r>
      <w:r w:rsidR="008F6C2C" w:rsidRPr="008F6C2C">
        <w:t xml:space="preserve"> </w:t>
      </w:r>
      <w:r w:rsidR="008F6C2C">
        <w:t>the Performed Station Name (0040,0242)</w:t>
      </w:r>
      <w:r>
        <w:t>.</w:t>
      </w:r>
    </w:p>
    <w:p w14:paraId="143D9782" w14:textId="6A45F3BE" w:rsidR="007F3271" w:rsidRPr="00B555DA" w:rsidRDefault="007F3271" w:rsidP="002C1A3C">
      <w:pPr>
        <w:contextualSpacing/>
        <w:rPr>
          <w:rFonts w:ascii="Noto Sans Mono ExtraCondensed M" w:hAnsi="Noto Sans Mono ExtraCondensed M" w:cs="Noto Sans Mono ExtraCondensed M"/>
          <w:sz w:val="17"/>
          <w:szCs w:val="17"/>
        </w:rPr>
      </w:pPr>
      <w:r w:rsidRPr="00B555DA">
        <w:rPr>
          <w:rFonts w:ascii="Noto Sans Mono ExtraCondensed M" w:hAnsi="Noto Sans Mono ExtraCondensed M" w:cs="Noto Sans Mono ExtraCondensed M"/>
          <w:sz w:val="17"/>
          <w:szCs w:val="17"/>
        </w:rPr>
        <w:t>GET /radiology/modality-performed-procedure-steps/</w:t>
      </w:r>
      <w:r w:rsidR="00A23102" w:rsidRPr="00A23102">
        <w:t xml:space="preserve"> </w:t>
      </w:r>
      <w:r w:rsidR="00A23102" w:rsidRPr="00A23102">
        <w:rPr>
          <w:rFonts w:ascii="Noto Sans Mono ExtraCondensed M" w:hAnsi="Noto Sans Mono ExtraCondensed M" w:cs="Noto Sans Mono ExtraCondensed M"/>
          <w:sz w:val="17"/>
          <w:szCs w:val="17"/>
        </w:rPr>
        <w:t>1.2.250.1.59.40211.</w:t>
      </w:r>
      <w:r w:rsidRPr="00B555DA">
        <w:rPr>
          <w:rFonts w:ascii="Noto Sans Mono ExtraCondensed M" w:hAnsi="Noto Sans Mono ExtraCondensed M" w:cs="Noto Sans Mono ExtraCondensed M"/>
          <w:sz w:val="17"/>
          <w:szCs w:val="17"/>
        </w:rPr>
        <w:t>12345678.987654?includefield=00100010,004002</w:t>
      </w:r>
      <w:r w:rsidR="008F6C2C">
        <w:rPr>
          <w:rFonts w:ascii="Noto Sans Mono ExtraCondensed M" w:hAnsi="Noto Sans Mono ExtraCondensed M" w:cs="Noto Sans Mono ExtraCondensed M"/>
          <w:sz w:val="17"/>
          <w:szCs w:val="17"/>
        </w:rPr>
        <w:t>5</w:t>
      </w:r>
      <w:r w:rsidRPr="00B555DA">
        <w:rPr>
          <w:rFonts w:ascii="Noto Sans Mono ExtraCondensed M" w:hAnsi="Noto Sans Mono ExtraCondensed M" w:cs="Noto Sans Mono ExtraCondensed M"/>
          <w:sz w:val="17"/>
          <w:szCs w:val="17"/>
        </w:rPr>
        <w:t>2,004002</w:t>
      </w:r>
      <w:r w:rsidR="008F6C2C">
        <w:rPr>
          <w:rFonts w:ascii="Noto Sans Mono ExtraCondensed M" w:hAnsi="Noto Sans Mono ExtraCondensed M" w:cs="Noto Sans Mono ExtraCondensed M"/>
          <w:sz w:val="17"/>
          <w:szCs w:val="17"/>
        </w:rPr>
        <w:t>4</w:t>
      </w:r>
      <w:r w:rsidRPr="00B555DA">
        <w:rPr>
          <w:rFonts w:ascii="Noto Sans Mono ExtraCondensed M" w:hAnsi="Noto Sans Mono ExtraCondensed M" w:cs="Noto Sans Mono ExtraCondensed M"/>
          <w:sz w:val="17"/>
          <w:szCs w:val="17"/>
        </w:rPr>
        <w:t>2 HTTP/1.1</w:t>
      </w:r>
    </w:p>
    <w:p w14:paraId="19EA0390" w14:textId="77777777" w:rsidR="007F3271" w:rsidRPr="00B555DA" w:rsidRDefault="007F3271" w:rsidP="002C1A3C">
      <w:pPr>
        <w:contextualSpacing/>
        <w:rPr>
          <w:rFonts w:ascii="Noto Sans Mono ExtraCondensed M" w:hAnsi="Noto Sans Mono ExtraCondensed M" w:cs="Noto Sans Mono ExtraCondensed M"/>
          <w:sz w:val="17"/>
          <w:szCs w:val="17"/>
        </w:rPr>
      </w:pPr>
      <w:r w:rsidRPr="00B555DA">
        <w:rPr>
          <w:rFonts w:ascii="Noto Sans Mono ExtraCondensed M" w:hAnsi="Noto Sans Mono ExtraCondensed M" w:cs="Noto Sans Mono ExtraCondensed M"/>
          <w:sz w:val="17"/>
          <w:szCs w:val="17"/>
        </w:rPr>
        <w:t>Host: www.hospital-stmarco</w:t>
      </w:r>
    </w:p>
    <w:p w14:paraId="5634930A" w14:textId="41975AAB" w:rsidR="0091199E" w:rsidRPr="00B555DA" w:rsidRDefault="007F3271" w:rsidP="007F3271">
      <w:pPr>
        <w:rPr>
          <w:rFonts w:ascii="Noto Sans Mono ExtraCondensed M" w:hAnsi="Noto Sans Mono ExtraCondensed M" w:cs="Noto Sans Mono ExtraCondensed M"/>
          <w:sz w:val="17"/>
          <w:szCs w:val="17"/>
        </w:rPr>
      </w:pPr>
      <w:r w:rsidRPr="00B555DA">
        <w:rPr>
          <w:rFonts w:ascii="Noto Sans Mono ExtraCondensed M" w:hAnsi="Noto Sans Mono ExtraCondensed M" w:cs="Noto Sans Mono ExtraCondensed M"/>
          <w:sz w:val="17"/>
          <w:szCs w:val="17"/>
        </w:rPr>
        <w:t>Accept: application/dicom+json</w:t>
      </w:r>
    </w:p>
    <w:p w14:paraId="1CA48A80" w14:textId="6CE7FEE8" w:rsidR="007F3271" w:rsidRDefault="007F3271" w:rsidP="007F3271">
      <w:r>
        <w:t>A successful response to the request will be:</w:t>
      </w:r>
    </w:p>
    <w:p w14:paraId="484D7681" w14:textId="77777777" w:rsidR="00B555DA" w:rsidRPr="002C1A3C" w:rsidRDefault="00B555DA" w:rsidP="00F570B1">
      <w:pPr>
        <w:contextualSpacing/>
        <w:rPr>
          <w:rFonts w:ascii="Noto Sans Mono ExtraCondensed M" w:hAnsi="Noto Sans Mono ExtraCondensed M" w:cs="Noto Sans Mono ExtraCondensed M"/>
          <w:sz w:val="17"/>
          <w:szCs w:val="17"/>
        </w:rPr>
      </w:pPr>
      <w:r w:rsidRPr="002C1A3C">
        <w:rPr>
          <w:rFonts w:ascii="Noto Sans Mono ExtraCondensed M" w:hAnsi="Noto Sans Mono ExtraCondensed M" w:cs="Noto Sans Mono ExtraCondensed M"/>
          <w:sz w:val="17"/>
          <w:szCs w:val="17"/>
        </w:rPr>
        <w:t>HTTP/1.1 200 OK</w:t>
      </w:r>
    </w:p>
    <w:p w14:paraId="5EC8110C" w14:textId="41589915" w:rsidR="00B555DA" w:rsidRPr="002C1A3C" w:rsidRDefault="00B555DA" w:rsidP="00F570B1">
      <w:pPr>
        <w:contextualSpacing/>
        <w:rPr>
          <w:rFonts w:ascii="Noto Sans Mono ExtraCondensed M" w:hAnsi="Noto Sans Mono ExtraCondensed M" w:cs="Noto Sans Mono ExtraCondensed M"/>
          <w:sz w:val="17"/>
          <w:szCs w:val="17"/>
        </w:rPr>
      </w:pPr>
      <w:r w:rsidRPr="002C1A3C">
        <w:rPr>
          <w:rFonts w:ascii="Noto Sans Mono ExtraCondensed M" w:hAnsi="Noto Sans Mono ExtraCondensed M" w:cs="Noto Sans Mono ExtraCondensed M"/>
          <w:sz w:val="17"/>
          <w:szCs w:val="17"/>
        </w:rPr>
        <w:t xml:space="preserve">Content-Length: </w:t>
      </w:r>
      <w:r w:rsidR="007C3D3E">
        <w:rPr>
          <w:rFonts w:ascii="Noto Sans Mono ExtraCondensed M" w:hAnsi="Noto Sans Mono ExtraCondensed M" w:cs="Noto Sans Mono ExtraCondensed M"/>
          <w:sz w:val="17"/>
          <w:szCs w:val="17"/>
        </w:rPr>
        <w:t>289</w:t>
      </w:r>
    </w:p>
    <w:p w14:paraId="3C42DF90" w14:textId="77777777" w:rsidR="00B555DA" w:rsidRPr="002C1A3C" w:rsidRDefault="00B555DA" w:rsidP="00F570B1">
      <w:pPr>
        <w:contextualSpacing/>
        <w:rPr>
          <w:rFonts w:ascii="Noto Sans Mono ExtraCondensed M" w:hAnsi="Noto Sans Mono ExtraCondensed M" w:cs="Noto Sans Mono ExtraCondensed M"/>
          <w:sz w:val="17"/>
          <w:szCs w:val="17"/>
        </w:rPr>
      </w:pPr>
      <w:r w:rsidRPr="002C1A3C">
        <w:rPr>
          <w:rFonts w:ascii="Noto Sans Mono ExtraCondensed M" w:hAnsi="Noto Sans Mono ExtraCondensed M" w:cs="Noto Sans Mono ExtraCondensed M"/>
          <w:sz w:val="17"/>
          <w:szCs w:val="17"/>
        </w:rPr>
        <w:t>Content-Type: application/dicom+json; charset=utf-8</w:t>
      </w:r>
    </w:p>
    <w:p w14:paraId="6C8767DC" w14:textId="78E0504E" w:rsidR="00B555DA" w:rsidRPr="002C1A3C" w:rsidRDefault="00B555DA" w:rsidP="00F570B1">
      <w:pPr>
        <w:contextualSpacing/>
        <w:rPr>
          <w:rFonts w:ascii="Noto Sans Mono ExtraCondensed M" w:hAnsi="Noto Sans Mono ExtraCondensed M" w:cs="Noto Sans Mono ExtraCondensed M"/>
          <w:sz w:val="17"/>
          <w:szCs w:val="17"/>
        </w:rPr>
      </w:pPr>
    </w:p>
    <w:p w14:paraId="4FB3E534" w14:textId="00D25B6D" w:rsidR="00B555DA" w:rsidRPr="002C1A3C" w:rsidRDefault="00B555DA" w:rsidP="00F570B1">
      <w:pPr>
        <w:contextualSpacing/>
        <w:rPr>
          <w:rFonts w:ascii="Noto Sans Mono ExtraCondensed M" w:hAnsi="Noto Sans Mono ExtraCondensed M" w:cs="Noto Sans Mono ExtraCondensed M"/>
          <w:sz w:val="17"/>
          <w:szCs w:val="17"/>
        </w:rPr>
      </w:pPr>
      <w:r w:rsidRPr="002C1A3C">
        <w:rPr>
          <w:rFonts w:ascii="Noto Sans Mono ExtraCondensed M" w:hAnsi="Noto Sans Mono ExtraCondensed M" w:cs="Noto Sans Mono ExtraCondensed M"/>
          <w:sz w:val="17"/>
          <w:szCs w:val="17"/>
        </w:rPr>
        <w:t>[ { "00100010": { "vr": "PN", "Value": [{ "Alphabetic": "Doe^Sally" }] }</w:t>
      </w:r>
    </w:p>
    <w:p w14:paraId="436CCFF6" w14:textId="77777777" w:rsidR="00B555DA" w:rsidRPr="002C1A3C" w:rsidRDefault="00B555DA" w:rsidP="00F570B1">
      <w:pPr>
        <w:contextualSpacing/>
        <w:rPr>
          <w:rFonts w:ascii="Noto Sans Mono ExtraCondensed M" w:hAnsi="Noto Sans Mono ExtraCondensed M" w:cs="Noto Sans Mono ExtraCondensed M"/>
          <w:sz w:val="17"/>
          <w:szCs w:val="17"/>
        </w:rPr>
      </w:pPr>
      <w:r w:rsidRPr="002C1A3C">
        <w:rPr>
          <w:rFonts w:ascii="Noto Sans Mono ExtraCondensed M" w:hAnsi="Noto Sans Mono ExtraCondensed M" w:cs="Noto Sans Mono ExtraCondensed M"/>
          <w:sz w:val="17"/>
          <w:szCs w:val="17"/>
        </w:rPr>
        <w:t xml:space="preserve">  , "00400242": { "vr": "SH", "Value": ["CTSCANNER"] }</w:t>
      </w:r>
    </w:p>
    <w:p w14:paraId="4072E290" w14:textId="77777777" w:rsidR="00B555DA" w:rsidRPr="002C1A3C" w:rsidRDefault="00B555DA" w:rsidP="00F570B1">
      <w:pPr>
        <w:contextualSpacing/>
        <w:rPr>
          <w:rFonts w:ascii="Noto Sans Mono ExtraCondensed M" w:hAnsi="Noto Sans Mono ExtraCondensed M" w:cs="Noto Sans Mono ExtraCondensed M"/>
          <w:sz w:val="17"/>
          <w:szCs w:val="17"/>
        </w:rPr>
      </w:pPr>
      <w:r w:rsidRPr="002C1A3C">
        <w:rPr>
          <w:rFonts w:ascii="Noto Sans Mono ExtraCondensed M" w:hAnsi="Noto Sans Mono ExtraCondensed M" w:cs="Noto Sans Mono ExtraCondensed M"/>
          <w:sz w:val="17"/>
          <w:szCs w:val="17"/>
        </w:rPr>
        <w:t xml:space="preserve">  , "00400252": { "vr": "CS", "Value": ["COMPLETED"] }</w:t>
      </w:r>
    </w:p>
    <w:p w14:paraId="360C6616" w14:textId="526D0669" w:rsidR="007F3271" w:rsidRDefault="00B555DA" w:rsidP="00F570B1">
      <w:pPr>
        <w:contextualSpacing/>
        <w:rPr>
          <w:rFonts w:ascii="Noto Sans Mono ExtraCondensed M" w:hAnsi="Noto Sans Mono ExtraCondensed M" w:cs="Noto Sans Mono ExtraCondensed M"/>
          <w:sz w:val="17"/>
          <w:szCs w:val="17"/>
        </w:rPr>
      </w:pPr>
      <w:r w:rsidRPr="002C1A3C">
        <w:rPr>
          <w:rFonts w:ascii="Noto Sans Mono ExtraCondensed M" w:hAnsi="Noto Sans Mono ExtraCondensed M" w:cs="Noto Sans Mono ExtraCondensed M"/>
          <w:sz w:val="17"/>
          <w:szCs w:val="17"/>
        </w:rPr>
        <w:t>} ]</w:t>
      </w:r>
    </w:p>
    <w:p w14:paraId="16A381F7" w14:textId="77777777" w:rsidR="008F6C2C" w:rsidRDefault="008F6C2C" w:rsidP="008F6C2C"/>
    <w:p w14:paraId="4A268D4C" w14:textId="0B506365" w:rsidR="008F6C2C" w:rsidRDefault="008F6C2C" w:rsidP="008F6C2C">
      <w:pPr>
        <w:pStyle w:val="Note"/>
      </w:pPr>
      <w:r>
        <w:t>Note</w:t>
      </w:r>
      <w:r>
        <w:tab/>
        <w:t xml:space="preserve">The order of the attributes in the result is different than that of the request, as the JSON result needs to provide the attributes in ascending order (see </w:t>
      </w:r>
      <w:r w:rsidR="00FF2205">
        <w:t>Section F.2.2</w:t>
      </w:r>
      <w:r>
        <w:t>). Such ordering is not required for the query parameters.</w:t>
      </w:r>
    </w:p>
    <w:p w14:paraId="58F0EAB3" w14:textId="77777777" w:rsidR="008F6C2C" w:rsidRPr="00BE58CF" w:rsidRDefault="008F6C2C" w:rsidP="008F6C2C">
      <w:pPr>
        <w:pStyle w:val="Note"/>
        <w:ind w:left="0" w:firstLine="0"/>
      </w:pPr>
    </w:p>
    <w:p w14:paraId="0C97F2EE" w14:textId="615721F7" w:rsidR="00B31CB7" w:rsidRDefault="00E950A2" w:rsidP="00AF191A">
      <w:pPr>
        <w:pStyle w:val="Heading2"/>
      </w:pPr>
      <w:bookmarkStart w:id="163" w:name="_Toc194311870"/>
      <w:bookmarkEnd w:id="152"/>
      <w:r>
        <w:t>B.X</w:t>
      </w:r>
      <w:r w:rsidR="008D0B22">
        <w:t>6</w:t>
      </w:r>
      <w:r>
        <w:tab/>
      </w:r>
      <w:r w:rsidRPr="00E950A2">
        <w:t>Bi-directional Prox</w:t>
      </w:r>
      <w:r w:rsidR="003A42B3">
        <w:t>ies</w:t>
      </w:r>
      <w:r w:rsidRPr="00E950A2">
        <w:t xml:space="preserve"> for </w:t>
      </w:r>
      <w:r w:rsidR="00622DBC">
        <w:t xml:space="preserve">Searching the </w:t>
      </w:r>
      <w:r>
        <w:t xml:space="preserve">Modality </w:t>
      </w:r>
      <w:r w:rsidR="000C7667">
        <w:t>Scheduled Procedure Steps</w:t>
      </w:r>
      <w:bookmarkEnd w:id="163"/>
    </w:p>
    <w:p w14:paraId="0F64E763" w14:textId="5B5F2D23" w:rsidR="00780F00" w:rsidRDefault="00780F00" w:rsidP="00780F00">
      <w:r>
        <w:t xml:space="preserve">The DICOMweb Modality </w:t>
      </w:r>
      <w:r w:rsidR="0037189E">
        <w:t>Scheduled Procedure Step</w:t>
      </w:r>
      <w:r>
        <w:t xml:space="preserve"> Service may be deployed in a hybrid environment, i.e. an environment in which both DICOMweb and DIMSE are used. In such a hybrid environment, a proxy can broker transactions from one service to the other, allowing a DICOMweb origin server or a DIMSE SCP to support </w:t>
      </w:r>
      <w:r w:rsidR="0010474D">
        <w:t xml:space="preserve">workflow primitives </w:t>
      </w:r>
      <w:r>
        <w:t>for a mixed set of DICOMweb user agents and DIMSE SCUs.</w:t>
      </w:r>
    </w:p>
    <w:p w14:paraId="2D0D83BA" w14:textId="77777777" w:rsidR="00780F00" w:rsidRDefault="00780F00" w:rsidP="00780F00">
      <w:r>
        <w:t>DICOM does not require an implementation of proxies; however, since they would be very useful in a hybrid environment, the examples in this section show how this could be done.</w:t>
      </w:r>
    </w:p>
    <w:p w14:paraId="5F899447" w14:textId="484D9763" w:rsidR="00E15B6B" w:rsidRPr="00780F00" w:rsidRDefault="00BA1318" w:rsidP="00E15B6B">
      <w:r>
        <w:t xml:space="preserve">Figure </w:t>
      </w:r>
      <w:r w:rsidR="008D0B22">
        <w:t>B.X6</w:t>
      </w:r>
      <w:r w:rsidR="008E561E">
        <w:t>-1</w:t>
      </w:r>
      <w:r w:rsidR="00E15B6B">
        <w:t xml:space="preserve"> shows how a proxy could facilitate </w:t>
      </w:r>
      <w:r w:rsidR="008E561E">
        <w:t xml:space="preserve">a request for searching modality </w:t>
      </w:r>
      <w:r w:rsidR="0037189E">
        <w:t xml:space="preserve">scheduled procedure steps </w:t>
      </w:r>
      <w:r w:rsidR="00E15B6B">
        <w:t>from a DIMSE SCU to a DICOMweb origin server.</w:t>
      </w:r>
    </w:p>
    <w:p w14:paraId="2F78ADDE" w14:textId="3FC30A39" w:rsidR="00763683" w:rsidRDefault="00C66247" w:rsidP="00BA1318">
      <w:pPr>
        <w:keepNext/>
      </w:pPr>
      <w:r w:rsidRPr="00C66247">
        <w:rPr>
          <w:noProof/>
        </w:rPr>
        <w:lastRenderedPageBreak/>
        <w:t xml:space="preserve"> </w:t>
      </w:r>
      <w:r w:rsidRPr="00C66247">
        <w:rPr>
          <w:noProof/>
        </w:rPr>
        <w:drawing>
          <wp:inline distT="0" distB="0" distL="0" distR="0" wp14:anchorId="6552FEBD" wp14:editId="7FB85715">
            <wp:extent cx="5943600" cy="4792980"/>
            <wp:effectExtent l="0" t="0" r="0" b="7620"/>
            <wp:docPr id="25102170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021708" name="Picture 1" descr="A screenshot of a computer&#10;&#10;AI-generated content may be incorrect."/>
                    <pic:cNvPicPr/>
                  </pic:nvPicPr>
                  <pic:blipFill>
                    <a:blip r:embed="rId15"/>
                    <a:stretch>
                      <a:fillRect/>
                    </a:stretch>
                  </pic:blipFill>
                  <pic:spPr>
                    <a:xfrm>
                      <a:off x="0" y="0"/>
                      <a:ext cx="5943600" cy="4792980"/>
                    </a:xfrm>
                    <a:prstGeom prst="rect">
                      <a:avLst/>
                    </a:prstGeom>
                  </pic:spPr>
                </pic:pic>
              </a:graphicData>
            </a:graphic>
          </wp:inline>
        </w:drawing>
      </w:r>
    </w:p>
    <w:p w14:paraId="5771D1BC" w14:textId="07611EE0" w:rsidR="0019580D" w:rsidRDefault="0019580D" w:rsidP="00A02F82">
      <w:pPr>
        <w:pStyle w:val="FigureTitle"/>
        <w:keepNext w:val="0"/>
        <w:keepLines w:val="0"/>
      </w:pPr>
      <w:r>
        <w:t xml:space="preserve">Figure </w:t>
      </w:r>
      <w:r w:rsidR="008D0B22">
        <w:t>B.X6</w:t>
      </w:r>
      <w:r>
        <w:t>-1.</w:t>
      </w:r>
      <w:r w:rsidR="00E57081">
        <w:t xml:space="preserve"> </w:t>
      </w:r>
      <w:r w:rsidR="00470807">
        <w:t xml:space="preserve">Modality </w:t>
      </w:r>
      <w:r w:rsidR="0037189E">
        <w:t>Scheduled Procedure Step</w:t>
      </w:r>
      <w:r w:rsidR="00470807">
        <w:t xml:space="preserve"> DIMSE Proxy for DICOMweb Origin Server</w:t>
      </w:r>
    </w:p>
    <w:p w14:paraId="734CAFBE" w14:textId="3483BD90" w:rsidR="00184FF7" w:rsidRPr="00780F00" w:rsidRDefault="00BE7E6E" w:rsidP="00184FF7">
      <w:r>
        <w:t xml:space="preserve">Figure </w:t>
      </w:r>
      <w:r w:rsidR="008D0B22">
        <w:t>B.X6</w:t>
      </w:r>
      <w:r>
        <w:t xml:space="preserve">-2 </w:t>
      </w:r>
      <w:r w:rsidR="00184FF7">
        <w:t xml:space="preserve">shows how a proxy could facilitate </w:t>
      </w:r>
      <w:r w:rsidR="005039E1">
        <w:t xml:space="preserve">a </w:t>
      </w:r>
      <w:r w:rsidR="00184FF7">
        <w:t>request</w:t>
      </w:r>
      <w:r w:rsidR="005039E1">
        <w:t xml:space="preserve"> for searching </w:t>
      </w:r>
      <w:r w:rsidR="008E561E">
        <w:t xml:space="preserve">modality </w:t>
      </w:r>
      <w:r w:rsidR="0037189E">
        <w:t xml:space="preserve">scheduled procedure steps </w:t>
      </w:r>
      <w:r w:rsidR="00184FF7">
        <w:t>from a DICOMweb user agent to a DIMSE SCP.</w:t>
      </w:r>
    </w:p>
    <w:p w14:paraId="57ACF192" w14:textId="33CA7F2A" w:rsidR="00184FF7" w:rsidRDefault="00C66247" w:rsidP="00A02F82">
      <w:pPr>
        <w:keepNext/>
      </w:pPr>
      <w:r w:rsidRPr="00C66247">
        <w:rPr>
          <w:noProof/>
        </w:rPr>
        <w:lastRenderedPageBreak/>
        <w:t xml:space="preserve"> </w:t>
      </w:r>
      <w:r w:rsidRPr="00C66247">
        <w:rPr>
          <w:noProof/>
        </w:rPr>
        <w:drawing>
          <wp:inline distT="0" distB="0" distL="0" distR="0" wp14:anchorId="3446DC6D" wp14:editId="1795612B">
            <wp:extent cx="5943600" cy="4935220"/>
            <wp:effectExtent l="0" t="0" r="0" b="0"/>
            <wp:docPr id="34467935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679358" name="Picture 1" descr="A screenshot of a computer&#10;&#10;AI-generated content may be incorrect."/>
                    <pic:cNvPicPr/>
                  </pic:nvPicPr>
                  <pic:blipFill>
                    <a:blip r:embed="rId16"/>
                    <a:stretch>
                      <a:fillRect/>
                    </a:stretch>
                  </pic:blipFill>
                  <pic:spPr>
                    <a:xfrm>
                      <a:off x="0" y="0"/>
                      <a:ext cx="5943600" cy="4935220"/>
                    </a:xfrm>
                    <a:prstGeom prst="rect">
                      <a:avLst/>
                    </a:prstGeom>
                  </pic:spPr>
                </pic:pic>
              </a:graphicData>
            </a:graphic>
          </wp:inline>
        </w:drawing>
      </w:r>
    </w:p>
    <w:p w14:paraId="1D18EA44" w14:textId="4C62695C" w:rsidR="008E561E" w:rsidRDefault="008E561E" w:rsidP="00A02F82">
      <w:pPr>
        <w:pStyle w:val="FigureTitle"/>
        <w:keepNext w:val="0"/>
        <w:keepLines w:val="0"/>
      </w:pPr>
      <w:r>
        <w:t>Figure B.X</w:t>
      </w:r>
      <w:r w:rsidR="008D0B22">
        <w:t>6</w:t>
      </w:r>
      <w:r>
        <w:t>-2.</w:t>
      </w:r>
      <w:r w:rsidR="00E57081">
        <w:t xml:space="preserve"> </w:t>
      </w:r>
      <w:r>
        <w:t xml:space="preserve">Modality </w:t>
      </w:r>
      <w:r w:rsidR="0037189E">
        <w:t>Scheduled Procedure Step</w:t>
      </w:r>
      <w:r>
        <w:t xml:space="preserve"> DICOMweb Proxy for DIMSE </w:t>
      </w:r>
      <w:r w:rsidR="00A02F82">
        <w:t>SCP</w:t>
      </w:r>
    </w:p>
    <w:p w14:paraId="2C5A0619" w14:textId="02ED495F" w:rsidR="003251CC" w:rsidRDefault="00400239" w:rsidP="003251CC">
      <w:pPr>
        <w:pStyle w:val="Heading2"/>
      </w:pPr>
      <w:bookmarkStart w:id="164" w:name="_Toc194311871"/>
      <w:r>
        <w:t>B.X</w:t>
      </w:r>
      <w:r w:rsidR="008D0B22">
        <w:t>7</w:t>
      </w:r>
      <w:r>
        <w:tab/>
      </w:r>
      <w:r w:rsidRPr="00E950A2">
        <w:t>Bi-directional Prox</w:t>
      </w:r>
      <w:r>
        <w:t>ies</w:t>
      </w:r>
      <w:r w:rsidRPr="00E950A2">
        <w:t xml:space="preserve"> for </w:t>
      </w:r>
      <w:r w:rsidR="003251CC">
        <w:t>Managing</w:t>
      </w:r>
      <w:r>
        <w:t xml:space="preserve"> a Modality </w:t>
      </w:r>
      <w:r w:rsidR="00405B38">
        <w:t>Performed Procedure Step</w:t>
      </w:r>
      <w:bookmarkEnd w:id="164"/>
    </w:p>
    <w:p w14:paraId="33DA2F7E" w14:textId="1CFA7CB0" w:rsidR="00510597" w:rsidRDefault="00510597" w:rsidP="00510597">
      <w:r>
        <w:t>The DICOMweb Modality Performed Procedure Step Service may be deployed in a hybrid environment, i.e. an environment in which both DICOMweb and DIMSE are used. In such a hybrid environment, a proxy can broker transactions from one service to the other, allowing a DICOMweb origin server or a DIMSE SCP to support workflow primitives for a mixed set of DICOMweb user agents and DIMSE SCUs.</w:t>
      </w:r>
    </w:p>
    <w:p w14:paraId="545CB643" w14:textId="77777777" w:rsidR="00510597" w:rsidRDefault="00510597" w:rsidP="00510597">
      <w:r>
        <w:t>DICOM does not require an implementation of proxies; however, since they would be very useful in a hybrid environment, the examples in this section show how this could be done.</w:t>
      </w:r>
    </w:p>
    <w:p w14:paraId="7375D97D" w14:textId="5AAD5BF7" w:rsidR="004059B1" w:rsidRDefault="004059B1" w:rsidP="004059B1">
      <w:pPr>
        <w:pStyle w:val="Heading3"/>
      </w:pPr>
      <w:bookmarkStart w:id="165" w:name="_Toc194311872"/>
      <w:r>
        <w:t>B.X</w:t>
      </w:r>
      <w:r w:rsidR="008D0B22">
        <w:t>7</w:t>
      </w:r>
      <w:r>
        <w:t>.1</w:t>
      </w:r>
      <w:r>
        <w:tab/>
        <w:t>Create</w:t>
      </w:r>
      <w:bookmarkEnd w:id="165"/>
    </w:p>
    <w:p w14:paraId="2AFDF37B" w14:textId="6E821E9F" w:rsidR="00510597" w:rsidRPr="00780F00" w:rsidRDefault="00510597" w:rsidP="00510597">
      <w:r>
        <w:t xml:space="preserve">Figure </w:t>
      </w:r>
      <w:r w:rsidR="008D0B22">
        <w:t>B.X7</w:t>
      </w:r>
      <w:r w:rsidR="007F475E">
        <w:t>.1</w:t>
      </w:r>
      <w:r>
        <w:t xml:space="preserve">-1 shows how a proxy could facilitate a request for </w:t>
      </w:r>
      <w:r w:rsidR="00056CD9">
        <w:t>creating</w:t>
      </w:r>
      <w:r>
        <w:t xml:space="preserve"> a modality </w:t>
      </w:r>
      <w:r w:rsidR="00056CD9">
        <w:t xml:space="preserve">performed procedure step </w:t>
      </w:r>
      <w:r>
        <w:t>from a DIMSE SCU to a DICOMweb origin server.</w:t>
      </w:r>
    </w:p>
    <w:p w14:paraId="70E3185D" w14:textId="5DDE0449" w:rsidR="002D1B77" w:rsidRDefault="00C66247" w:rsidP="002D1B77">
      <w:r w:rsidRPr="00C66247">
        <w:rPr>
          <w:noProof/>
        </w:rPr>
        <w:lastRenderedPageBreak/>
        <w:t xml:space="preserve"> </w:t>
      </w:r>
      <w:r w:rsidRPr="00C66247">
        <w:rPr>
          <w:noProof/>
        </w:rPr>
        <w:drawing>
          <wp:inline distT="0" distB="0" distL="0" distR="0" wp14:anchorId="69CC1940" wp14:editId="2C410E61">
            <wp:extent cx="5943600" cy="3742690"/>
            <wp:effectExtent l="0" t="0" r="0" b="0"/>
            <wp:docPr id="107788976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889766" name="Picture 1" descr="A screenshot of a computer program&#10;&#10;AI-generated content may be incorrect."/>
                    <pic:cNvPicPr/>
                  </pic:nvPicPr>
                  <pic:blipFill>
                    <a:blip r:embed="rId17"/>
                    <a:stretch>
                      <a:fillRect/>
                    </a:stretch>
                  </pic:blipFill>
                  <pic:spPr>
                    <a:xfrm>
                      <a:off x="0" y="0"/>
                      <a:ext cx="5943600" cy="3742690"/>
                    </a:xfrm>
                    <a:prstGeom prst="rect">
                      <a:avLst/>
                    </a:prstGeom>
                  </pic:spPr>
                </pic:pic>
              </a:graphicData>
            </a:graphic>
          </wp:inline>
        </w:drawing>
      </w:r>
    </w:p>
    <w:p w14:paraId="3D4631BE" w14:textId="15DD5831" w:rsidR="00B40386" w:rsidRDefault="00B40386" w:rsidP="00B40386">
      <w:pPr>
        <w:pStyle w:val="FigureTitle"/>
        <w:keepNext w:val="0"/>
        <w:keepLines w:val="0"/>
      </w:pPr>
      <w:r>
        <w:t xml:space="preserve">Figure </w:t>
      </w:r>
      <w:r w:rsidR="008D0B22">
        <w:t>B.X7</w:t>
      </w:r>
      <w:r>
        <w:t>.1-1.</w:t>
      </w:r>
      <w:r w:rsidR="00E57081">
        <w:t xml:space="preserve"> </w:t>
      </w:r>
      <w:r w:rsidR="00A96242">
        <w:t xml:space="preserve">MPPS Create </w:t>
      </w:r>
      <w:r>
        <w:t>DIMSE Proxy for DICOMweb Origin Server</w:t>
      </w:r>
    </w:p>
    <w:p w14:paraId="6A0A3CD1" w14:textId="2785A4C0" w:rsidR="00056CD9" w:rsidRDefault="00056CD9" w:rsidP="00056CD9">
      <w:r>
        <w:t xml:space="preserve">Figure </w:t>
      </w:r>
      <w:r w:rsidR="008D0B22">
        <w:t>B.X7</w:t>
      </w:r>
      <w:r>
        <w:t xml:space="preserve">.1-2 shows how a proxy could facilitate a request for </w:t>
      </w:r>
      <w:r w:rsidR="00B40386">
        <w:t>creating</w:t>
      </w:r>
      <w:r>
        <w:t xml:space="preserve"> a modality </w:t>
      </w:r>
      <w:r w:rsidR="00B40386">
        <w:t xml:space="preserve">performed procedure step </w:t>
      </w:r>
      <w:r>
        <w:t>from a DICOMweb user agent to a DIMSE SCP.</w:t>
      </w:r>
    </w:p>
    <w:p w14:paraId="1F741BA6" w14:textId="7F511426" w:rsidR="00E57081" w:rsidRDefault="00C66247" w:rsidP="00056CD9">
      <w:r w:rsidRPr="00C66247">
        <w:rPr>
          <w:noProof/>
        </w:rPr>
        <w:lastRenderedPageBreak/>
        <w:t xml:space="preserve"> </w:t>
      </w:r>
      <w:r w:rsidRPr="00C66247">
        <w:rPr>
          <w:noProof/>
        </w:rPr>
        <w:drawing>
          <wp:inline distT="0" distB="0" distL="0" distR="0" wp14:anchorId="67DDB383" wp14:editId="05FE99DB">
            <wp:extent cx="5943600" cy="3897630"/>
            <wp:effectExtent l="0" t="0" r="0" b="7620"/>
            <wp:docPr id="148083817" name="Picture 1" descr="A diagram of a serv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83817" name="Picture 1" descr="A diagram of a server&#10;&#10;AI-generated content may be incorrect."/>
                    <pic:cNvPicPr/>
                  </pic:nvPicPr>
                  <pic:blipFill>
                    <a:blip r:embed="rId18"/>
                    <a:stretch>
                      <a:fillRect/>
                    </a:stretch>
                  </pic:blipFill>
                  <pic:spPr>
                    <a:xfrm>
                      <a:off x="0" y="0"/>
                      <a:ext cx="5943600" cy="3897630"/>
                    </a:xfrm>
                    <a:prstGeom prst="rect">
                      <a:avLst/>
                    </a:prstGeom>
                  </pic:spPr>
                </pic:pic>
              </a:graphicData>
            </a:graphic>
          </wp:inline>
        </w:drawing>
      </w:r>
    </w:p>
    <w:p w14:paraId="29145F1B" w14:textId="4293891F" w:rsidR="00E57081" w:rsidRDefault="00E57081" w:rsidP="00E57081">
      <w:pPr>
        <w:pStyle w:val="FigureTitle"/>
        <w:keepNext w:val="0"/>
        <w:keepLines w:val="0"/>
      </w:pPr>
      <w:r>
        <w:t xml:space="preserve">Figure </w:t>
      </w:r>
      <w:r w:rsidR="008D0B22">
        <w:t>B.X7</w:t>
      </w:r>
      <w:r>
        <w:t>.</w:t>
      </w:r>
      <w:r w:rsidR="00023C64">
        <w:t>1</w:t>
      </w:r>
      <w:r>
        <w:t>-</w:t>
      </w:r>
      <w:r w:rsidR="00023C64">
        <w:t>2</w:t>
      </w:r>
      <w:r>
        <w:t xml:space="preserve">. </w:t>
      </w:r>
      <w:r w:rsidR="00A96242">
        <w:t>MPPS Create</w:t>
      </w:r>
      <w:r>
        <w:t xml:space="preserve"> </w:t>
      </w:r>
      <w:r w:rsidR="00023C64">
        <w:t xml:space="preserve">DICOMweb </w:t>
      </w:r>
      <w:r>
        <w:t xml:space="preserve">Proxy for </w:t>
      </w:r>
      <w:r w:rsidR="00023C64">
        <w:t>DIMSE SCP</w:t>
      </w:r>
    </w:p>
    <w:p w14:paraId="18B41EAE" w14:textId="4339F9BF" w:rsidR="005D68B5" w:rsidRDefault="008D0B22" w:rsidP="004059B1">
      <w:pPr>
        <w:pStyle w:val="Heading3"/>
      </w:pPr>
      <w:bookmarkStart w:id="166" w:name="_Toc194311873"/>
      <w:r>
        <w:t>B.X7</w:t>
      </w:r>
      <w:r w:rsidR="005D68B5">
        <w:t>.</w:t>
      </w:r>
      <w:r w:rsidR="004059B1">
        <w:t>2</w:t>
      </w:r>
      <w:r w:rsidR="005D68B5">
        <w:tab/>
        <w:t>Update</w:t>
      </w:r>
      <w:bookmarkEnd w:id="166"/>
    </w:p>
    <w:p w14:paraId="476F4ACD" w14:textId="60F92F9F" w:rsidR="00EC0B85" w:rsidRPr="00780F00" w:rsidRDefault="00EC0B85" w:rsidP="00EC0B85">
      <w:r>
        <w:t xml:space="preserve">Figure </w:t>
      </w:r>
      <w:r w:rsidR="008D0B22">
        <w:t>B.X7</w:t>
      </w:r>
      <w:r>
        <w:t>.2-1 shows how a proxy could facilitate a request for updating a modality performed procedure step from a DIMSE SCU to a DICOMweb origin server.</w:t>
      </w:r>
    </w:p>
    <w:p w14:paraId="320D4B6E" w14:textId="3C02B99B" w:rsidR="002D1B77" w:rsidRDefault="00C66247" w:rsidP="002D1B77">
      <w:r w:rsidRPr="00C66247">
        <w:rPr>
          <w:noProof/>
        </w:rPr>
        <w:lastRenderedPageBreak/>
        <w:t xml:space="preserve"> </w:t>
      </w:r>
      <w:r w:rsidRPr="00C66247">
        <w:rPr>
          <w:noProof/>
        </w:rPr>
        <w:drawing>
          <wp:inline distT="0" distB="0" distL="0" distR="0" wp14:anchorId="348C6C9F" wp14:editId="4B226FC8">
            <wp:extent cx="5943600" cy="3915410"/>
            <wp:effectExtent l="0" t="0" r="0" b="8890"/>
            <wp:docPr id="206701433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014338" name="Picture 1" descr="A screenshot of a computer program&#10;&#10;AI-generated content may be incorrect."/>
                    <pic:cNvPicPr/>
                  </pic:nvPicPr>
                  <pic:blipFill>
                    <a:blip r:embed="rId19"/>
                    <a:stretch>
                      <a:fillRect/>
                    </a:stretch>
                  </pic:blipFill>
                  <pic:spPr>
                    <a:xfrm>
                      <a:off x="0" y="0"/>
                      <a:ext cx="5943600" cy="3915410"/>
                    </a:xfrm>
                    <a:prstGeom prst="rect">
                      <a:avLst/>
                    </a:prstGeom>
                  </pic:spPr>
                </pic:pic>
              </a:graphicData>
            </a:graphic>
          </wp:inline>
        </w:drawing>
      </w:r>
    </w:p>
    <w:p w14:paraId="0D2176BB" w14:textId="20C1004F" w:rsidR="00EC0B85" w:rsidRDefault="00EC0B85" w:rsidP="00EC0B85">
      <w:pPr>
        <w:pStyle w:val="FigureTitle"/>
        <w:keepNext w:val="0"/>
        <w:keepLines w:val="0"/>
      </w:pPr>
      <w:r>
        <w:t xml:space="preserve">Figure </w:t>
      </w:r>
      <w:r w:rsidR="008D0B22">
        <w:t>B.X7</w:t>
      </w:r>
      <w:r>
        <w:t>.2-1. MPPS Update DIMSE Proxy for DICOMweb Origin Server</w:t>
      </w:r>
    </w:p>
    <w:p w14:paraId="29315B97" w14:textId="4A263D7D" w:rsidR="00071404" w:rsidRDefault="00071404" w:rsidP="00071404">
      <w:r>
        <w:t xml:space="preserve">Figure </w:t>
      </w:r>
      <w:r w:rsidR="008D0B22">
        <w:t>B.X7</w:t>
      </w:r>
      <w:r>
        <w:t>.2-2 shows how a proxy could facilitate a request for updating a modality performed procedure step from a DICOMweb user agent to a DIMSE SCP.</w:t>
      </w:r>
    </w:p>
    <w:p w14:paraId="5B28206D" w14:textId="5B127374" w:rsidR="00751F2A" w:rsidRDefault="00C66247" w:rsidP="00071404">
      <w:r w:rsidRPr="00C66247">
        <w:rPr>
          <w:noProof/>
        </w:rPr>
        <w:lastRenderedPageBreak/>
        <w:t xml:space="preserve"> </w:t>
      </w:r>
      <w:r w:rsidRPr="00C66247">
        <w:rPr>
          <w:noProof/>
        </w:rPr>
        <w:drawing>
          <wp:inline distT="0" distB="0" distL="0" distR="0" wp14:anchorId="1DF384AD" wp14:editId="6CA94049">
            <wp:extent cx="5943600" cy="4124960"/>
            <wp:effectExtent l="0" t="0" r="0" b="8890"/>
            <wp:docPr id="1367798496" name="Picture 1" descr="A diagram of a software serv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798496" name="Picture 1" descr="A diagram of a software server&#10;&#10;AI-generated content may be incorrect."/>
                    <pic:cNvPicPr/>
                  </pic:nvPicPr>
                  <pic:blipFill>
                    <a:blip r:embed="rId20"/>
                    <a:stretch>
                      <a:fillRect/>
                    </a:stretch>
                  </pic:blipFill>
                  <pic:spPr>
                    <a:xfrm>
                      <a:off x="0" y="0"/>
                      <a:ext cx="5943600" cy="4124960"/>
                    </a:xfrm>
                    <a:prstGeom prst="rect">
                      <a:avLst/>
                    </a:prstGeom>
                  </pic:spPr>
                </pic:pic>
              </a:graphicData>
            </a:graphic>
          </wp:inline>
        </w:drawing>
      </w:r>
    </w:p>
    <w:p w14:paraId="3F4091DB" w14:textId="23CF5F4C" w:rsidR="00751F2A" w:rsidRDefault="00751F2A" w:rsidP="00751F2A">
      <w:pPr>
        <w:pStyle w:val="FigureTitle"/>
        <w:keepNext w:val="0"/>
        <w:keepLines w:val="0"/>
      </w:pPr>
      <w:r>
        <w:t xml:space="preserve">Figure </w:t>
      </w:r>
      <w:r w:rsidR="008D0B22">
        <w:t>B.X7</w:t>
      </w:r>
      <w:r>
        <w:t>.2-2. MPPS Update DICOMweb Proxy for DIMSE SCP</w:t>
      </w:r>
    </w:p>
    <w:p w14:paraId="65156878" w14:textId="33955A42" w:rsidR="005D68B5" w:rsidRDefault="008D0B22" w:rsidP="004059B1">
      <w:pPr>
        <w:pStyle w:val="Heading3"/>
      </w:pPr>
      <w:bookmarkStart w:id="167" w:name="_Toc194311874"/>
      <w:r>
        <w:t>B.X7</w:t>
      </w:r>
      <w:r w:rsidR="004059B1">
        <w:t>.3</w:t>
      </w:r>
      <w:r w:rsidR="005D68B5">
        <w:tab/>
        <w:t>Retrieve</w:t>
      </w:r>
      <w:bookmarkEnd w:id="167"/>
    </w:p>
    <w:p w14:paraId="638B4717" w14:textId="3A25C3E9" w:rsidR="00D076BD" w:rsidRPr="00780F00" w:rsidRDefault="00D076BD" w:rsidP="00D076BD">
      <w:r>
        <w:t xml:space="preserve">Figure </w:t>
      </w:r>
      <w:r w:rsidR="008D0B22">
        <w:t>B.X7</w:t>
      </w:r>
      <w:r>
        <w:t>.3-1 shows how a proxy could facilitate a request for retrieving a modality performed procedure step from a DIMSE SCU to a DICOMweb origin server.</w:t>
      </w:r>
    </w:p>
    <w:p w14:paraId="7604FB61" w14:textId="5FFA983F" w:rsidR="007F6030" w:rsidRDefault="00C66247" w:rsidP="007F6030">
      <w:r w:rsidRPr="00C66247">
        <w:rPr>
          <w:noProof/>
        </w:rPr>
        <w:lastRenderedPageBreak/>
        <w:t xml:space="preserve"> </w:t>
      </w:r>
      <w:r w:rsidRPr="00C66247">
        <w:rPr>
          <w:noProof/>
        </w:rPr>
        <w:drawing>
          <wp:inline distT="0" distB="0" distL="0" distR="0" wp14:anchorId="45F9F1B7" wp14:editId="49843DD4">
            <wp:extent cx="5943600" cy="3919855"/>
            <wp:effectExtent l="0" t="0" r="0" b="4445"/>
            <wp:docPr id="111977135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771355" name="Picture 1" descr="A screenshot of a computer&#10;&#10;AI-generated content may be incorrect."/>
                    <pic:cNvPicPr/>
                  </pic:nvPicPr>
                  <pic:blipFill>
                    <a:blip r:embed="rId21"/>
                    <a:stretch>
                      <a:fillRect/>
                    </a:stretch>
                  </pic:blipFill>
                  <pic:spPr>
                    <a:xfrm>
                      <a:off x="0" y="0"/>
                      <a:ext cx="5943600" cy="3919855"/>
                    </a:xfrm>
                    <a:prstGeom prst="rect">
                      <a:avLst/>
                    </a:prstGeom>
                  </pic:spPr>
                </pic:pic>
              </a:graphicData>
            </a:graphic>
          </wp:inline>
        </w:drawing>
      </w:r>
    </w:p>
    <w:p w14:paraId="023B9113" w14:textId="7A556B3A" w:rsidR="00D076BD" w:rsidRDefault="00D076BD" w:rsidP="00D076BD">
      <w:pPr>
        <w:pStyle w:val="FigureTitle"/>
        <w:keepNext w:val="0"/>
        <w:keepLines w:val="0"/>
      </w:pPr>
      <w:r>
        <w:t xml:space="preserve">Figure </w:t>
      </w:r>
      <w:r w:rsidR="008D0B22">
        <w:t>B.X7</w:t>
      </w:r>
      <w:r>
        <w:t xml:space="preserve">.2-1. MPPS </w:t>
      </w:r>
      <w:r w:rsidR="00B977BF">
        <w:t>Retrieve</w:t>
      </w:r>
      <w:r>
        <w:t xml:space="preserve"> DIMSE Proxy for DICOMweb Origin Server</w:t>
      </w:r>
    </w:p>
    <w:p w14:paraId="4239351B" w14:textId="7A28F9F0" w:rsidR="00D076BD" w:rsidRDefault="00D076BD" w:rsidP="00D076BD">
      <w:r>
        <w:t xml:space="preserve">Figure </w:t>
      </w:r>
      <w:r w:rsidR="008D0B22">
        <w:t>B.X7</w:t>
      </w:r>
      <w:r>
        <w:t>.</w:t>
      </w:r>
      <w:r w:rsidR="00B977BF">
        <w:t>4</w:t>
      </w:r>
      <w:r>
        <w:t xml:space="preserve">-2 shows how a proxy could facilitate a request for </w:t>
      </w:r>
      <w:r w:rsidR="00B977BF">
        <w:t>retrieving</w:t>
      </w:r>
      <w:r>
        <w:t xml:space="preserve"> a modality performed procedure step from a DICOMweb user agent to a DIMSE SCP.</w:t>
      </w:r>
    </w:p>
    <w:p w14:paraId="27B73749" w14:textId="0C5BFC07" w:rsidR="00D076BD" w:rsidRDefault="00C66247" w:rsidP="00D076BD">
      <w:r w:rsidRPr="00C66247">
        <w:rPr>
          <w:noProof/>
        </w:rPr>
        <w:lastRenderedPageBreak/>
        <w:t xml:space="preserve"> </w:t>
      </w:r>
      <w:r w:rsidRPr="00C66247">
        <w:rPr>
          <w:noProof/>
        </w:rPr>
        <w:drawing>
          <wp:inline distT="0" distB="0" distL="0" distR="0" wp14:anchorId="2E237489" wp14:editId="15976115">
            <wp:extent cx="5943600" cy="4272915"/>
            <wp:effectExtent l="0" t="0" r="0" b="0"/>
            <wp:docPr id="175370783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707831" name="Picture 1" descr="A screenshot of a computer program&#10;&#10;AI-generated content may be incorrect."/>
                    <pic:cNvPicPr/>
                  </pic:nvPicPr>
                  <pic:blipFill>
                    <a:blip r:embed="rId22"/>
                    <a:stretch>
                      <a:fillRect/>
                    </a:stretch>
                  </pic:blipFill>
                  <pic:spPr>
                    <a:xfrm>
                      <a:off x="0" y="0"/>
                      <a:ext cx="5943600" cy="4272915"/>
                    </a:xfrm>
                    <a:prstGeom prst="rect">
                      <a:avLst/>
                    </a:prstGeom>
                  </pic:spPr>
                </pic:pic>
              </a:graphicData>
            </a:graphic>
          </wp:inline>
        </w:drawing>
      </w:r>
    </w:p>
    <w:p w14:paraId="3AD0BA45" w14:textId="3E51035F" w:rsidR="00D076BD" w:rsidRDefault="00D076BD" w:rsidP="00D076BD">
      <w:pPr>
        <w:pStyle w:val="FigureTitle"/>
        <w:keepNext w:val="0"/>
        <w:keepLines w:val="0"/>
      </w:pPr>
      <w:r>
        <w:t xml:space="preserve">Figure </w:t>
      </w:r>
      <w:r w:rsidR="008D0B22">
        <w:t>B.X7</w:t>
      </w:r>
      <w:r>
        <w:t xml:space="preserve">.2-2. MPPS </w:t>
      </w:r>
      <w:r w:rsidR="00B977BF">
        <w:t>Retrieve</w:t>
      </w:r>
      <w:r>
        <w:t xml:space="preserve"> DICOMweb Proxy for DIMSE SCP</w:t>
      </w:r>
    </w:p>
    <w:p w14:paraId="7497C4D9" w14:textId="77777777" w:rsidR="00C52C7B" w:rsidRDefault="00C52C7B">
      <w:pPr>
        <w:tabs>
          <w:tab w:val="clear" w:pos="720"/>
        </w:tabs>
        <w:overflowPunct/>
        <w:autoSpaceDE/>
        <w:autoSpaceDN/>
        <w:adjustRightInd/>
        <w:spacing w:after="0"/>
        <w:textAlignment w:val="auto"/>
        <w:rPr>
          <w:b/>
          <w:i/>
        </w:rPr>
      </w:pPr>
      <w:r>
        <w:br w:type="page"/>
      </w:r>
    </w:p>
    <w:p w14:paraId="4B58A1EC" w14:textId="374D8356" w:rsidR="009E7207" w:rsidRDefault="00AB29D7" w:rsidP="008A4B2E">
      <w:pPr>
        <w:pStyle w:val="Instruction"/>
        <w:keepNext/>
      </w:pPr>
      <w:r>
        <w:lastRenderedPageBreak/>
        <w:t xml:space="preserve">Update Table </w:t>
      </w:r>
      <w:r w:rsidR="009E7207">
        <w:t>H</w:t>
      </w:r>
      <w:r w:rsidR="003357C1">
        <w:t>-</w:t>
      </w:r>
      <w:r>
        <w:t>1</w:t>
      </w:r>
      <w:r w:rsidR="009E7207">
        <w:t xml:space="preserve"> </w:t>
      </w:r>
      <w:r w:rsidR="003357C1">
        <w:t>Resources and Methods</w:t>
      </w:r>
      <w:r w:rsidR="004C6623">
        <w:t>:</w:t>
      </w:r>
      <w:r w:rsidR="003357C1">
        <w:t xml:space="preserve"> add new resources</w:t>
      </w:r>
      <w:r w:rsidR="004C6623">
        <w:t xml:space="preserve"> and methods for Modality </w:t>
      </w:r>
      <w:r w:rsidR="009757B7">
        <w:t xml:space="preserve">Workflow </w:t>
      </w:r>
      <w:r w:rsidR="004C6623">
        <w:t>Service</w:t>
      </w:r>
      <w:r w:rsidR="0041780F">
        <w:t>s</w:t>
      </w:r>
    </w:p>
    <w:p w14:paraId="0B4BC68E" w14:textId="0B13EC27" w:rsidR="00D70AB6" w:rsidRPr="00F64160" w:rsidRDefault="00D70AB6" w:rsidP="00870766">
      <w:pPr>
        <w:pStyle w:val="Heading1"/>
      </w:pPr>
      <w:bookmarkStart w:id="168" w:name="_Toc194311875"/>
      <w:r>
        <w:t>H</w:t>
      </w:r>
      <w:r w:rsidRPr="00F64160">
        <w:tab/>
      </w:r>
      <w:r w:rsidR="003A024D" w:rsidRPr="00F64160">
        <w:t>Capabilities Description</w:t>
      </w:r>
      <w:bookmarkEnd w:id="168"/>
    </w:p>
    <w:tbl>
      <w:tblPr>
        <w:tblW w:w="9351" w:type="dxa"/>
        <w:tblInd w:w="-5" w:type="dxa"/>
        <w:tblLayout w:type="fixed"/>
        <w:tblLook w:val="04A0" w:firstRow="1" w:lastRow="0" w:firstColumn="1" w:lastColumn="0" w:noHBand="0" w:noVBand="1"/>
      </w:tblPr>
      <w:tblGrid>
        <w:gridCol w:w="1267"/>
        <w:gridCol w:w="3829"/>
        <w:gridCol w:w="2411"/>
        <w:gridCol w:w="1844"/>
      </w:tblGrid>
      <w:tr w:rsidR="00585F20" w:rsidRPr="00F64160" w14:paraId="3B7CB33A" w14:textId="77777777" w:rsidTr="00A1670F">
        <w:trPr>
          <w:trHeight w:val="106"/>
        </w:trPr>
        <w:tc>
          <w:tcPr>
            <w:tcW w:w="1267" w:type="dxa"/>
            <w:tcBorders>
              <w:top w:val="single" w:sz="8" w:space="0" w:color="000000"/>
              <w:left w:val="single" w:sz="8" w:space="0" w:color="000000"/>
              <w:bottom w:val="single" w:sz="8" w:space="0" w:color="000000"/>
              <w:right w:val="single" w:sz="8" w:space="0" w:color="000000"/>
            </w:tcBorders>
            <w:shd w:val="clear" w:color="auto" w:fill="auto"/>
            <w:hideMark/>
          </w:tcPr>
          <w:p w14:paraId="49F102F9" w14:textId="77777777" w:rsidR="00585F20" w:rsidRPr="00F64160" w:rsidRDefault="00585F20" w:rsidP="00870766">
            <w:pPr>
              <w:keepNext/>
              <w:tabs>
                <w:tab w:val="clear" w:pos="720"/>
              </w:tabs>
              <w:overflowPunct/>
              <w:autoSpaceDE/>
              <w:autoSpaceDN/>
              <w:adjustRightInd/>
              <w:spacing w:after="0"/>
              <w:jc w:val="center"/>
              <w:textAlignment w:val="auto"/>
              <w:rPr>
                <w:rFonts w:cs="Helvetica"/>
                <w:b/>
                <w:bCs/>
                <w:color w:val="000000"/>
              </w:rPr>
            </w:pPr>
            <w:r w:rsidRPr="00F64160">
              <w:rPr>
                <w:rFonts w:cs="Helvetica"/>
                <w:b/>
                <w:bCs/>
                <w:color w:val="000000"/>
              </w:rPr>
              <w:t>Service</w:t>
            </w:r>
          </w:p>
        </w:tc>
        <w:tc>
          <w:tcPr>
            <w:tcW w:w="3829" w:type="dxa"/>
            <w:tcBorders>
              <w:top w:val="single" w:sz="8" w:space="0" w:color="000000"/>
              <w:left w:val="nil"/>
              <w:bottom w:val="single" w:sz="8" w:space="0" w:color="000000"/>
              <w:right w:val="single" w:sz="8" w:space="0" w:color="000000"/>
            </w:tcBorders>
            <w:shd w:val="clear" w:color="auto" w:fill="auto"/>
            <w:hideMark/>
          </w:tcPr>
          <w:p w14:paraId="3E0BF0E2" w14:textId="77777777" w:rsidR="00585F20" w:rsidRPr="00F64160" w:rsidRDefault="00585F20" w:rsidP="00870766">
            <w:pPr>
              <w:keepNext/>
              <w:tabs>
                <w:tab w:val="clear" w:pos="720"/>
              </w:tabs>
              <w:overflowPunct/>
              <w:autoSpaceDE/>
              <w:autoSpaceDN/>
              <w:adjustRightInd/>
              <w:spacing w:after="0"/>
              <w:jc w:val="center"/>
              <w:textAlignment w:val="auto"/>
              <w:rPr>
                <w:rFonts w:cs="Helvetica"/>
                <w:b/>
                <w:bCs/>
                <w:color w:val="000000"/>
              </w:rPr>
            </w:pPr>
            <w:r w:rsidRPr="00F64160">
              <w:rPr>
                <w:rFonts w:cs="Helvetica"/>
                <w:b/>
                <w:bCs/>
                <w:color w:val="000000"/>
              </w:rPr>
              <w:t>Resource</w:t>
            </w:r>
          </w:p>
        </w:tc>
        <w:tc>
          <w:tcPr>
            <w:tcW w:w="2411" w:type="dxa"/>
            <w:tcBorders>
              <w:top w:val="single" w:sz="8" w:space="0" w:color="000000"/>
              <w:left w:val="nil"/>
              <w:bottom w:val="single" w:sz="8" w:space="0" w:color="000000"/>
              <w:right w:val="single" w:sz="8" w:space="0" w:color="000000"/>
            </w:tcBorders>
            <w:shd w:val="clear" w:color="auto" w:fill="auto"/>
            <w:hideMark/>
          </w:tcPr>
          <w:p w14:paraId="6B24F38D" w14:textId="77777777" w:rsidR="00585F20" w:rsidRPr="00F64160" w:rsidRDefault="00585F20" w:rsidP="00870766">
            <w:pPr>
              <w:keepNext/>
              <w:tabs>
                <w:tab w:val="clear" w:pos="720"/>
              </w:tabs>
              <w:overflowPunct/>
              <w:autoSpaceDE/>
              <w:autoSpaceDN/>
              <w:adjustRightInd/>
              <w:spacing w:after="0"/>
              <w:jc w:val="center"/>
              <w:textAlignment w:val="auto"/>
              <w:rPr>
                <w:rFonts w:cs="Helvetica"/>
                <w:b/>
                <w:bCs/>
                <w:color w:val="000000"/>
              </w:rPr>
            </w:pPr>
            <w:r w:rsidRPr="00F64160">
              <w:rPr>
                <w:rFonts w:cs="Helvetica"/>
                <w:b/>
                <w:bCs/>
                <w:color w:val="000000"/>
              </w:rPr>
              <w:t>Transactions</w:t>
            </w:r>
          </w:p>
        </w:tc>
        <w:tc>
          <w:tcPr>
            <w:tcW w:w="1844" w:type="dxa"/>
            <w:tcBorders>
              <w:top w:val="single" w:sz="8" w:space="0" w:color="000000"/>
              <w:left w:val="nil"/>
              <w:bottom w:val="single" w:sz="8" w:space="0" w:color="000000"/>
              <w:right w:val="single" w:sz="8" w:space="0" w:color="000000"/>
            </w:tcBorders>
            <w:shd w:val="clear" w:color="auto" w:fill="auto"/>
            <w:hideMark/>
          </w:tcPr>
          <w:p w14:paraId="03A0662E" w14:textId="77777777" w:rsidR="00585F20" w:rsidRPr="00F64160" w:rsidRDefault="00585F20" w:rsidP="00870766">
            <w:pPr>
              <w:keepNext/>
              <w:tabs>
                <w:tab w:val="clear" w:pos="720"/>
              </w:tabs>
              <w:overflowPunct/>
              <w:autoSpaceDE/>
              <w:autoSpaceDN/>
              <w:adjustRightInd/>
              <w:spacing w:after="0"/>
              <w:jc w:val="center"/>
              <w:textAlignment w:val="auto"/>
              <w:rPr>
                <w:rFonts w:cs="Helvetica"/>
                <w:b/>
                <w:bCs/>
                <w:color w:val="000000"/>
              </w:rPr>
            </w:pPr>
            <w:r w:rsidRPr="00F64160">
              <w:rPr>
                <w:rFonts w:cs="Helvetica"/>
                <w:b/>
                <w:bCs/>
                <w:color w:val="000000"/>
              </w:rPr>
              <w:t>Reference</w:t>
            </w:r>
          </w:p>
        </w:tc>
      </w:tr>
      <w:tr w:rsidR="00585F20" w:rsidRPr="00953C94" w14:paraId="73107189" w14:textId="77777777" w:rsidTr="00A1670F">
        <w:trPr>
          <w:trHeight w:val="31"/>
        </w:trPr>
        <w:tc>
          <w:tcPr>
            <w:tcW w:w="9351" w:type="dxa"/>
            <w:gridSpan w:val="4"/>
            <w:tcBorders>
              <w:top w:val="single" w:sz="8" w:space="0" w:color="000000"/>
              <w:left w:val="single" w:sz="8" w:space="0" w:color="000000"/>
              <w:bottom w:val="single" w:sz="8" w:space="0" w:color="000000"/>
              <w:right w:val="single" w:sz="8" w:space="0" w:color="000000"/>
            </w:tcBorders>
            <w:shd w:val="clear" w:color="auto" w:fill="auto"/>
            <w:hideMark/>
          </w:tcPr>
          <w:p w14:paraId="39F47A9B" w14:textId="264C99D4" w:rsidR="00585F20" w:rsidRPr="00953C94" w:rsidRDefault="0035130F" w:rsidP="00870766">
            <w:pPr>
              <w:keepNext/>
              <w:tabs>
                <w:tab w:val="clear" w:pos="720"/>
              </w:tabs>
              <w:overflowPunct/>
              <w:autoSpaceDE/>
              <w:autoSpaceDN/>
              <w:adjustRightInd/>
              <w:spacing w:after="0"/>
              <w:textAlignment w:val="auto"/>
              <w:rPr>
                <w:rFonts w:cs="Helvetica"/>
              </w:rPr>
            </w:pPr>
            <w:r>
              <w:rPr>
                <w:rFonts w:cs="Helvetica"/>
              </w:rPr>
              <w:t>…</w:t>
            </w:r>
          </w:p>
        </w:tc>
      </w:tr>
      <w:tr w:rsidR="00585F20" w:rsidRPr="0035130F" w14:paraId="7C6AF020" w14:textId="77777777" w:rsidTr="00A1670F">
        <w:trPr>
          <w:trHeight w:val="31"/>
        </w:trPr>
        <w:tc>
          <w:tcPr>
            <w:tcW w:w="9351" w:type="dxa"/>
            <w:gridSpan w:val="4"/>
            <w:tcBorders>
              <w:top w:val="single" w:sz="4" w:space="0" w:color="auto"/>
              <w:left w:val="single" w:sz="4" w:space="0" w:color="auto"/>
              <w:bottom w:val="single" w:sz="4" w:space="0" w:color="auto"/>
              <w:right w:val="single" w:sz="4" w:space="0" w:color="auto"/>
            </w:tcBorders>
            <w:shd w:val="clear" w:color="auto" w:fill="auto"/>
          </w:tcPr>
          <w:p w14:paraId="1C0EBCBA" w14:textId="47F86E82" w:rsidR="00585F20" w:rsidRPr="0035130F" w:rsidRDefault="00585F20" w:rsidP="006E680D">
            <w:pPr>
              <w:tabs>
                <w:tab w:val="clear" w:pos="720"/>
              </w:tabs>
              <w:overflowPunct/>
              <w:autoSpaceDE/>
              <w:autoSpaceDN/>
              <w:adjustRightInd/>
              <w:spacing w:after="0"/>
              <w:textAlignment w:val="auto"/>
              <w:rPr>
                <w:rFonts w:cs="Helvetica"/>
              </w:rPr>
            </w:pPr>
            <w:r w:rsidRPr="0035130F">
              <w:rPr>
                <w:rFonts w:cs="Helvetica"/>
              </w:rPr>
              <w:t xml:space="preserve">Storage Commitment Requests (see Section </w:t>
            </w:r>
            <w:r w:rsidR="0035130F">
              <w:rPr>
                <w:rFonts w:cs="Helvetica"/>
              </w:rPr>
              <w:t>13</w:t>
            </w:r>
            <w:r w:rsidRPr="0035130F">
              <w:rPr>
                <w:rFonts w:cs="Helvetica"/>
              </w:rPr>
              <w:t>.1.1)</w:t>
            </w:r>
          </w:p>
        </w:tc>
      </w:tr>
      <w:tr w:rsidR="00585F20" w:rsidRPr="0035130F" w14:paraId="2FED7A30" w14:textId="77777777" w:rsidTr="00A1670F">
        <w:trPr>
          <w:trHeight w:val="31"/>
        </w:trPr>
        <w:tc>
          <w:tcPr>
            <w:tcW w:w="1267" w:type="dxa"/>
            <w:vMerge w:val="restart"/>
            <w:tcBorders>
              <w:top w:val="single" w:sz="4" w:space="0" w:color="auto"/>
              <w:left w:val="single" w:sz="4" w:space="0" w:color="auto"/>
              <w:right w:val="single" w:sz="4" w:space="0" w:color="auto"/>
            </w:tcBorders>
            <w:shd w:val="clear" w:color="auto" w:fill="auto"/>
          </w:tcPr>
          <w:p w14:paraId="2D8B038C" w14:textId="77777777" w:rsidR="00585F20" w:rsidRPr="0035130F" w:rsidRDefault="00585F20" w:rsidP="006E680D">
            <w:pPr>
              <w:tabs>
                <w:tab w:val="clear" w:pos="720"/>
              </w:tabs>
              <w:overflowPunct/>
              <w:autoSpaceDE/>
              <w:autoSpaceDN/>
              <w:adjustRightInd/>
              <w:spacing w:after="0"/>
              <w:textAlignment w:val="auto"/>
              <w:rPr>
                <w:rFonts w:cs="Helvetica"/>
                <w:color w:val="808080" w:themeColor="background1" w:themeShade="80"/>
              </w:rPr>
            </w:pPr>
          </w:p>
        </w:tc>
        <w:tc>
          <w:tcPr>
            <w:tcW w:w="3829" w:type="dxa"/>
            <w:vMerge w:val="restart"/>
            <w:tcBorders>
              <w:top w:val="single" w:sz="4" w:space="0" w:color="auto"/>
              <w:left w:val="single" w:sz="4" w:space="0" w:color="auto"/>
              <w:right w:val="single" w:sz="4" w:space="0" w:color="auto"/>
            </w:tcBorders>
            <w:shd w:val="clear" w:color="auto" w:fill="auto"/>
          </w:tcPr>
          <w:p w14:paraId="4913D884" w14:textId="77777777" w:rsidR="00585F20" w:rsidRPr="0035130F" w:rsidRDefault="00585F20" w:rsidP="006E680D">
            <w:pPr>
              <w:tabs>
                <w:tab w:val="clear" w:pos="720"/>
              </w:tabs>
              <w:overflowPunct/>
              <w:autoSpaceDE/>
              <w:autoSpaceDN/>
              <w:adjustRightInd/>
              <w:spacing w:after="0"/>
              <w:textAlignment w:val="auto"/>
              <w:rPr>
                <w:rFonts w:cs="Helvetica"/>
              </w:rPr>
            </w:pPr>
            <w:r w:rsidRPr="0035130F">
              <w:rPr>
                <w:rFonts w:cs="Helvetica"/>
              </w:rPr>
              <w:t>commitment-requests</w:t>
            </w:r>
          </w:p>
        </w:tc>
        <w:tc>
          <w:tcPr>
            <w:tcW w:w="2411" w:type="dxa"/>
            <w:tcBorders>
              <w:top w:val="single" w:sz="4" w:space="0" w:color="auto"/>
              <w:left w:val="single" w:sz="4" w:space="0" w:color="auto"/>
              <w:bottom w:val="single" w:sz="4" w:space="0" w:color="auto"/>
              <w:right w:val="single" w:sz="4" w:space="0" w:color="auto"/>
            </w:tcBorders>
            <w:shd w:val="clear" w:color="auto" w:fill="auto"/>
          </w:tcPr>
          <w:p w14:paraId="196624CF" w14:textId="77777777" w:rsidR="00585F20" w:rsidRPr="0035130F" w:rsidRDefault="00585F20" w:rsidP="006E680D">
            <w:pPr>
              <w:tabs>
                <w:tab w:val="clear" w:pos="720"/>
              </w:tabs>
              <w:overflowPunct/>
              <w:autoSpaceDE/>
              <w:autoSpaceDN/>
              <w:adjustRightInd/>
              <w:spacing w:after="0"/>
              <w:textAlignment w:val="auto"/>
              <w:rPr>
                <w:rFonts w:cs="Helvetica"/>
              </w:rPr>
            </w:pPr>
            <w:r w:rsidRPr="0035130F">
              <w:rPr>
                <w:rFonts w:cs="Helvetica"/>
              </w:rPr>
              <w:t>Request</w:t>
            </w:r>
          </w:p>
        </w:tc>
        <w:tc>
          <w:tcPr>
            <w:tcW w:w="1844" w:type="dxa"/>
            <w:tcBorders>
              <w:top w:val="single" w:sz="4" w:space="0" w:color="auto"/>
              <w:left w:val="single" w:sz="4" w:space="0" w:color="auto"/>
              <w:bottom w:val="single" w:sz="4" w:space="0" w:color="auto"/>
              <w:right w:val="single" w:sz="4" w:space="0" w:color="auto"/>
            </w:tcBorders>
            <w:shd w:val="clear" w:color="auto" w:fill="auto"/>
          </w:tcPr>
          <w:p w14:paraId="7E9EDF67" w14:textId="4996FDCE" w:rsidR="00585F20" w:rsidRPr="0035130F" w:rsidRDefault="00585F20" w:rsidP="006E680D">
            <w:pPr>
              <w:tabs>
                <w:tab w:val="clear" w:pos="720"/>
              </w:tabs>
              <w:overflowPunct/>
              <w:autoSpaceDE/>
              <w:autoSpaceDN/>
              <w:adjustRightInd/>
              <w:spacing w:after="0"/>
              <w:textAlignment w:val="auto"/>
              <w:rPr>
                <w:rFonts w:cs="Helvetica"/>
              </w:rPr>
            </w:pPr>
            <w:r w:rsidRPr="0035130F">
              <w:rPr>
                <w:rFonts w:cs="Helvetica"/>
              </w:rPr>
              <w:t xml:space="preserve">Section </w:t>
            </w:r>
            <w:r w:rsidR="0035130F">
              <w:rPr>
                <w:rFonts w:cs="Helvetica"/>
              </w:rPr>
              <w:t>13</w:t>
            </w:r>
            <w:r w:rsidRPr="0035130F">
              <w:rPr>
                <w:rFonts w:cs="Helvetica"/>
              </w:rPr>
              <w:t>.4</w:t>
            </w:r>
          </w:p>
        </w:tc>
      </w:tr>
      <w:tr w:rsidR="00585F20" w:rsidRPr="0035130F" w14:paraId="73C63BC1" w14:textId="77777777" w:rsidTr="00A1670F">
        <w:trPr>
          <w:trHeight w:val="31"/>
        </w:trPr>
        <w:tc>
          <w:tcPr>
            <w:tcW w:w="1267" w:type="dxa"/>
            <w:vMerge/>
            <w:tcBorders>
              <w:left w:val="single" w:sz="4" w:space="0" w:color="auto"/>
              <w:bottom w:val="single" w:sz="4" w:space="0" w:color="auto"/>
              <w:right w:val="single" w:sz="4" w:space="0" w:color="auto"/>
            </w:tcBorders>
            <w:shd w:val="clear" w:color="auto" w:fill="auto"/>
          </w:tcPr>
          <w:p w14:paraId="4475625F" w14:textId="77777777" w:rsidR="00585F20" w:rsidRPr="0035130F" w:rsidRDefault="00585F20" w:rsidP="006E680D">
            <w:pPr>
              <w:tabs>
                <w:tab w:val="clear" w:pos="720"/>
              </w:tabs>
              <w:overflowPunct/>
              <w:autoSpaceDE/>
              <w:autoSpaceDN/>
              <w:adjustRightInd/>
              <w:spacing w:after="0"/>
              <w:textAlignment w:val="auto"/>
              <w:rPr>
                <w:rFonts w:cs="Helvetica"/>
                <w:color w:val="808080" w:themeColor="background1" w:themeShade="80"/>
              </w:rPr>
            </w:pPr>
          </w:p>
        </w:tc>
        <w:tc>
          <w:tcPr>
            <w:tcW w:w="3829" w:type="dxa"/>
            <w:vMerge/>
            <w:tcBorders>
              <w:left w:val="single" w:sz="4" w:space="0" w:color="auto"/>
              <w:bottom w:val="single" w:sz="4" w:space="0" w:color="auto"/>
              <w:right w:val="single" w:sz="4" w:space="0" w:color="auto"/>
            </w:tcBorders>
            <w:shd w:val="clear" w:color="auto" w:fill="auto"/>
          </w:tcPr>
          <w:p w14:paraId="664BB5AB" w14:textId="77777777" w:rsidR="00585F20" w:rsidRPr="0035130F" w:rsidRDefault="00585F20" w:rsidP="006E680D">
            <w:pPr>
              <w:tabs>
                <w:tab w:val="clear" w:pos="720"/>
              </w:tabs>
              <w:overflowPunct/>
              <w:autoSpaceDE/>
              <w:autoSpaceDN/>
              <w:adjustRightInd/>
              <w:spacing w:after="0"/>
              <w:textAlignment w:val="auto"/>
              <w:rPr>
                <w:rFonts w:cs="Helvetica"/>
              </w:rPr>
            </w:pPr>
          </w:p>
        </w:tc>
        <w:tc>
          <w:tcPr>
            <w:tcW w:w="2411" w:type="dxa"/>
            <w:tcBorders>
              <w:top w:val="single" w:sz="4" w:space="0" w:color="auto"/>
              <w:left w:val="single" w:sz="4" w:space="0" w:color="auto"/>
              <w:bottom w:val="single" w:sz="4" w:space="0" w:color="auto"/>
              <w:right w:val="single" w:sz="4" w:space="0" w:color="auto"/>
            </w:tcBorders>
            <w:shd w:val="clear" w:color="auto" w:fill="auto"/>
          </w:tcPr>
          <w:p w14:paraId="01855530" w14:textId="77777777" w:rsidR="00585F20" w:rsidRPr="0035130F" w:rsidRDefault="00585F20" w:rsidP="006E680D">
            <w:pPr>
              <w:tabs>
                <w:tab w:val="clear" w:pos="720"/>
              </w:tabs>
              <w:overflowPunct/>
              <w:autoSpaceDE/>
              <w:autoSpaceDN/>
              <w:adjustRightInd/>
              <w:spacing w:after="0"/>
              <w:textAlignment w:val="auto"/>
              <w:rPr>
                <w:rFonts w:cs="Helvetica"/>
              </w:rPr>
            </w:pPr>
            <w:r w:rsidRPr="0035130F">
              <w:rPr>
                <w:rFonts w:cs="Helvetica"/>
              </w:rPr>
              <w:t>Result Check</w:t>
            </w:r>
          </w:p>
        </w:tc>
        <w:tc>
          <w:tcPr>
            <w:tcW w:w="1844" w:type="dxa"/>
            <w:tcBorders>
              <w:top w:val="single" w:sz="4" w:space="0" w:color="auto"/>
              <w:left w:val="single" w:sz="4" w:space="0" w:color="auto"/>
              <w:bottom w:val="single" w:sz="4" w:space="0" w:color="auto"/>
              <w:right w:val="single" w:sz="4" w:space="0" w:color="auto"/>
            </w:tcBorders>
            <w:shd w:val="clear" w:color="auto" w:fill="auto"/>
          </w:tcPr>
          <w:p w14:paraId="7321D3C6" w14:textId="59A3A322" w:rsidR="00585F20" w:rsidRPr="0035130F" w:rsidRDefault="00585F20" w:rsidP="006E680D">
            <w:pPr>
              <w:tabs>
                <w:tab w:val="clear" w:pos="720"/>
              </w:tabs>
              <w:overflowPunct/>
              <w:autoSpaceDE/>
              <w:autoSpaceDN/>
              <w:adjustRightInd/>
              <w:spacing w:after="0"/>
              <w:textAlignment w:val="auto"/>
              <w:rPr>
                <w:rFonts w:cs="Helvetica"/>
              </w:rPr>
            </w:pPr>
            <w:r w:rsidRPr="0035130F">
              <w:rPr>
                <w:rFonts w:cs="Helvetica"/>
              </w:rPr>
              <w:t xml:space="preserve">Section </w:t>
            </w:r>
            <w:r w:rsidR="0035130F">
              <w:rPr>
                <w:rFonts w:cs="Helvetica"/>
              </w:rPr>
              <w:t>13</w:t>
            </w:r>
            <w:r w:rsidRPr="0035130F">
              <w:rPr>
                <w:rFonts w:cs="Helvetica"/>
              </w:rPr>
              <w:t>.5</w:t>
            </w:r>
          </w:p>
        </w:tc>
      </w:tr>
      <w:tr w:rsidR="003608B3" w:rsidRPr="0035130F" w14:paraId="5D802915" w14:textId="77777777" w:rsidTr="00C4725F">
        <w:trPr>
          <w:trHeight w:val="31"/>
        </w:trPr>
        <w:tc>
          <w:tcPr>
            <w:tcW w:w="9351" w:type="dxa"/>
            <w:gridSpan w:val="4"/>
            <w:tcBorders>
              <w:left w:val="single" w:sz="4" w:space="0" w:color="auto"/>
              <w:bottom w:val="single" w:sz="4" w:space="0" w:color="auto"/>
              <w:right w:val="single" w:sz="4" w:space="0" w:color="auto"/>
            </w:tcBorders>
            <w:shd w:val="clear" w:color="auto" w:fill="auto"/>
          </w:tcPr>
          <w:p w14:paraId="34B34C3A" w14:textId="6B96650C" w:rsidR="003608B3" w:rsidRPr="003608B3" w:rsidRDefault="003608B3" w:rsidP="006E680D">
            <w:pPr>
              <w:tabs>
                <w:tab w:val="clear" w:pos="720"/>
              </w:tabs>
              <w:overflowPunct/>
              <w:autoSpaceDE/>
              <w:autoSpaceDN/>
              <w:adjustRightInd/>
              <w:spacing w:after="0"/>
              <w:textAlignment w:val="auto"/>
              <w:rPr>
                <w:rFonts w:cs="Helvetica"/>
                <w:b/>
                <w:bCs/>
                <w:u w:val="single"/>
              </w:rPr>
            </w:pPr>
            <w:r w:rsidRPr="003608B3">
              <w:rPr>
                <w:rFonts w:cs="Helvetica"/>
                <w:b/>
                <w:bCs/>
                <w:u w:val="single"/>
              </w:rPr>
              <w:t xml:space="preserve">Modality </w:t>
            </w:r>
            <w:r w:rsidR="0037189E">
              <w:rPr>
                <w:rFonts w:cs="Helvetica"/>
                <w:b/>
                <w:bCs/>
                <w:u w:val="single"/>
              </w:rPr>
              <w:t>Scheduled Procedure Step</w:t>
            </w:r>
            <w:r w:rsidRPr="003608B3">
              <w:rPr>
                <w:rFonts w:cs="Helvetica"/>
                <w:b/>
                <w:bCs/>
                <w:u w:val="single"/>
              </w:rPr>
              <w:t xml:space="preserve"> Service (see section Y.1.1)</w:t>
            </w:r>
          </w:p>
        </w:tc>
      </w:tr>
      <w:tr w:rsidR="00A1670F" w:rsidRPr="0035130F" w14:paraId="27B0AB7B" w14:textId="77777777" w:rsidTr="00A1670F">
        <w:trPr>
          <w:trHeight w:val="31"/>
        </w:trPr>
        <w:tc>
          <w:tcPr>
            <w:tcW w:w="1267" w:type="dxa"/>
            <w:tcBorders>
              <w:top w:val="single" w:sz="4" w:space="0" w:color="auto"/>
              <w:left w:val="single" w:sz="4" w:space="0" w:color="auto"/>
              <w:right w:val="single" w:sz="4" w:space="0" w:color="auto"/>
            </w:tcBorders>
            <w:shd w:val="clear" w:color="auto" w:fill="auto"/>
          </w:tcPr>
          <w:p w14:paraId="56A7F27B" w14:textId="77777777" w:rsidR="00A1670F" w:rsidRPr="0035130F" w:rsidRDefault="00A1670F" w:rsidP="00613AA1">
            <w:pPr>
              <w:tabs>
                <w:tab w:val="clear" w:pos="720"/>
              </w:tabs>
              <w:overflowPunct/>
              <w:autoSpaceDE/>
              <w:autoSpaceDN/>
              <w:adjustRightInd/>
              <w:spacing w:after="0"/>
              <w:textAlignment w:val="auto"/>
              <w:rPr>
                <w:rFonts w:cs="Helvetica"/>
                <w:color w:val="808080" w:themeColor="background1" w:themeShade="80"/>
              </w:rPr>
            </w:pPr>
          </w:p>
        </w:tc>
        <w:tc>
          <w:tcPr>
            <w:tcW w:w="3829" w:type="dxa"/>
            <w:tcBorders>
              <w:top w:val="single" w:sz="4" w:space="0" w:color="auto"/>
              <w:left w:val="single" w:sz="4" w:space="0" w:color="auto"/>
              <w:bottom w:val="single" w:sz="4" w:space="0" w:color="auto"/>
              <w:right w:val="single" w:sz="4" w:space="0" w:color="auto"/>
            </w:tcBorders>
            <w:shd w:val="clear" w:color="auto" w:fill="auto"/>
          </w:tcPr>
          <w:p w14:paraId="040E39A5" w14:textId="77777777" w:rsidR="00A1670F" w:rsidRPr="003A024D" w:rsidRDefault="00A1670F" w:rsidP="00613AA1">
            <w:pPr>
              <w:tabs>
                <w:tab w:val="clear" w:pos="720"/>
              </w:tabs>
              <w:overflowPunct/>
              <w:autoSpaceDE/>
              <w:autoSpaceDN/>
              <w:adjustRightInd/>
              <w:spacing w:after="0"/>
              <w:textAlignment w:val="auto"/>
              <w:rPr>
                <w:rFonts w:cs="Helvetica"/>
                <w:b/>
                <w:bCs/>
                <w:u w:val="single"/>
              </w:rPr>
            </w:pPr>
            <w:r w:rsidRPr="003A024D">
              <w:rPr>
                <w:rFonts w:cs="Helvetica"/>
                <w:b/>
                <w:bCs/>
                <w:u w:val="single"/>
              </w:rPr>
              <w:t>modality-</w:t>
            </w:r>
            <w:r>
              <w:rPr>
                <w:rFonts w:cs="Helvetica"/>
                <w:b/>
                <w:bCs/>
                <w:u w:val="single"/>
              </w:rPr>
              <w:t>scheduled-procedure-steps</w:t>
            </w:r>
          </w:p>
        </w:tc>
        <w:tc>
          <w:tcPr>
            <w:tcW w:w="2411" w:type="dxa"/>
            <w:tcBorders>
              <w:top w:val="single" w:sz="4" w:space="0" w:color="auto"/>
              <w:left w:val="single" w:sz="4" w:space="0" w:color="auto"/>
              <w:bottom w:val="single" w:sz="4" w:space="0" w:color="auto"/>
              <w:right w:val="single" w:sz="4" w:space="0" w:color="auto"/>
            </w:tcBorders>
            <w:shd w:val="clear" w:color="auto" w:fill="auto"/>
          </w:tcPr>
          <w:p w14:paraId="30C62411" w14:textId="77777777" w:rsidR="00A1670F" w:rsidRPr="003A024D" w:rsidRDefault="00A1670F" w:rsidP="00613AA1">
            <w:pPr>
              <w:tabs>
                <w:tab w:val="clear" w:pos="720"/>
              </w:tabs>
              <w:overflowPunct/>
              <w:autoSpaceDE/>
              <w:autoSpaceDN/>
              <w:adjustRightInd/>
              <w:spacing w:after="0"/>
              <w:textAlignment w:val="auto"/>
              <w:rPr>
                <w:rFonts w:cs="Helvetica"/>
                <w:b/>
                <w:bCs/>
                <w:u w:val="single"/>
              </w:rPr>
            </w:pPr>
            <w:r>
              <w:rPr>
                <w:rFonts w:cs="Helvetica"/>
                <w:b/>
                <w:bCs/>
                <w:u w:val="single"/>
              </w:rPr>
              <w:t>Search</w:t>
            </w:r>
          </w:p>
        </w:tc>
        <w:tc>
          <w:tcPr>
            <w:tcW w:w="1844" w:type="dxa"/>
            <w:tcBorders>
              <w:top w:val="single" w:sz="4" w:space="0" w:color="auto"/>
              <w:left w:val="single" w:sz="4" w:space="0" w:color="auto"/>
              <w:bottom w:val="single" w:sz="4" w:space="0" w:color="auto"/>
              <w:right w:val="single" w:sz="4" w:space="0" w:color="auto"/>
            </w:tcBorders>
            <w:shd w:val="clear" w:color="auto" w:fill="auto"/>
          </w:tcPr>
          <w:p w14:paraId="3C6271B3" w14:textId="7A86CEB2" w:rsidR="00A1670F" w:rsidRPr="003A024D" w:rsidRDefault="00A1670F" w:rsidP="00613AA1">
            <w:pPr>
              <w:tabs>
                <w:tab w:val="clear" w:pos="720"/>
              </w:tabs>
              <w:overflowPunct/>
              <w:autoSpaceDE/>
              <w:autoSpaceDN/>
              <w:adjustRightInd/>
              <w:spacing w:after="0"/>
              <w:textAlignment w:val="auto"/>
              <w:rPr>
                <w:rFonts w:cs="Helvetica"/>
                <w:b/>
                <w:bCs/>
                <w:u w:val="single"/>
              </w:rPr>
            </w:pPr>
            <w:r>
              <w:rPr>
                <w:rFonts w:cs="Helvetica"/>
                <w:b/>
                <w:bCs/>
                <w:u w:val="single"/>
              </w:rPr>
              <w:t>Section Y.4</w:t>
            </w:r>
          </w:p>
        </w:tc>
      </w:tr>
      <w:tr w:rsidR="00D93200" w:rsidRPr="0035130F" w14:paraId="5C59BDBE" w14:textId="77777777" w:rsidTr="00A1670F">
        <w:trPr>
          <w:trHeight w:val="31"/>
        </w:trPr>
        <w:tc>
          <w:tcPr>
            <w:tcW w:w="9351" w:type="dxa"/>
            <w:gridSpan w:val="4"/>
            <w:tcBorders>
              <w:top w:val="single" w:sz="4" w:space="0" w:color="auto"/>
              <w:left w:val="single" w:sz="4" w:space="0" w:color="auto"/>
              <w:bottom w:val="single" w:sz="4" w:space="0" w:color="auto"/>
              <w:right w:val="single" w:sz="4" w:space="0" w:color="auto"/>
            </w:tcBorders>
            <w:shd w:val="clear" w:color="auto" w:fill="auto"/>
          </w:tcPr>
          <w:p w14:paraId="7017CE7E" w14:textId="23F65587" w:rsidR="00D93200" w:rsidRPr="00D93200" w:rsidRDefault="00D93200" w:rsidP="006E680D">
            <w:pPr>
              <w:tabs>
                <w:tab w:val="clear" w:pos="720"/>
              </w:tabs>
              <w:overflowPunct/>
              <w:autoSpaceDE/>
              <w:autoSpaceDN/>
              <w:adjustRightInd/>
              <w:spacing w:after="0"/>
              <w:textAlignment w:val="auto"/>
              <w:rPr>
                <w:rFonts w:cs="Helvetica"/>
                <w:b/>
                <w:bCs/>
                <w:u w:val="single"/>
              </w:rPr>
            </w:pPr>
            <w:r w:rsidRPr="00D93200">
              <w:rPr>
                <w:rFonts w:cs="Helvetica"/>
                <w:b/>
                <w:bCs/>
                <w:u w:val="single"/>
              </w:rPr>
              <w:t xml:space="preserve">Modality </w:t>
            </w:r>
            <w:r w:rsidR="009F6C85">
              <w:rPr>
                <w:rFonts w:cs="Helvetica"/>
                <w:b/>
                <w:bCs/>
                <w:u w:val="single"/>
              </w:rPr>
              <w:t>Performed Procedure Step</w:t>
            </w:r>
            <w:r w:rsidR="000C4DD7">
              <w:rPr>
                <w:rFonts w:cs="Helvetica"/>
                <w:b/>
                <w:bCs/>
                <w:u w:val="single"/>
              </w:rPr>
              <w:t xml:space="preserve"> </w:t>
            </w:r>
            <w:r w:rsidRPr="00D93200">
              <w:rPr>
                <w:rFonts w:cs="Helvetica"/>
                <w:b/>
                <w:bCs/>
                <w:u w:val="single"/>
              </w:rPr>
              <w:t>Service</w:t>
            </w:r>
            <w:r w:rsidR="003A024D">
              <w:rPr>
                <w:rFonts w:cs="Helvetica"/>
                <w:b/>
                <w:bCs/>
                <w:u w:val="single"/>
              </w:rPr>
              <w:t xml:space="preserve"> (see Section X.1.1)</w:t>
            </w:r>
          </w:p>
        </w:tc>
      </w:tr>
      <w:tr w:rsidR="007806B6" w:rsidRPr="0035130F" w14:paraId="316AAF83" w14:textId="77777777" w:rsidTr="007806B6">
        <w:trPr>
          <w:trHeight w:val="31"/>
        </w:trPr>
        <w:tc>
          <w:tcPr>
            <w:tcW w:w="1267" w:type="dxa"/>
            <w:vMerge w:val="restart"/>
            <w:tcBorders>
              <w:left w:val="single" w:sz="4" w:space="0" w:color="auto"/>
              <w:bottom w:val="single" w:sz="4" w:space="0" w:color="auto"/>
              <w:right w:val="single" w:sz="4" w:space="0" w:color="auto"/>
            </w:tcBorders>
            <w:shd w:val="clear" w:color="auto" w:fill="auto"/>
          </w:tcPr>
          <w:p w14:paraId="0B30CFD0" w14:textId="77777777" w:rsidR="007806B6" w:rsidRPr="0035130F" w:rsidRDefault="007806B6" w:rsidP="006E680D">
            <w:pPr>
              <w:tabs>
                <w:tab w:val="clear" w:pos="720"/>
              </w:tabs>
              <w:overflowPunct/>
              <w:autoSpaceDE/>
              <w:autoSpaceDN/>
              <w:adjustRightInd/>
              <w:spacing w:after="0"/>
              <w:textAlignment w:val="auto"/>
              <w:rPr>
                <w:rFonts w:cs="Helvetica"/>
                <w:color w:val="808080" w:themeColor="background1" w:themeShade="80"/>
              </w:rPr>
            </w:pPr>
          </w:p>
        </w:tc>
        <w:tc>
          <w:tcPr>
            <w:tcW w:w="3829" w:type="dxa"/>
            <w:vMerge w:val="restart"/>
            <w:tcBorders>
              <w:top w:val="single" w:sz="4" w:space="0" w:color="auto"/>
              <w:left w:val="single" w:sz="4" w:space="0" w:color="auto"/>
              <w:bottom w:val="single" w:sz="4" w:space="0" w:color="auto"/>
              <w:right w:val="single" w:sz="4" w:space="0" w:color="auto"/>
            </w:tcBorders>
            <w:shd w:val="clear" w:color="auto" w:fill="auto"/>
          </w:tcPr>
          <w:p w14:paraId="6AA10FB7" w14:textId="479F1481" w:rsidR="007806B6" w:rsidRPr="003A024D" w:rsidRDefault="007806B6" w:rsidP="006E680D">
            <w:pPr>
              <w:tabs>
                <w:tab w:val="clear" w:pos="720"/>
              </w:tabs>
              <w:overflowPunct/>
              <w:autoSpaceDE/>
              <w:autoSpaceDN/>
              <w:adjustRightInd/>
              <w:spacing w:after="0"/>
              <w:textAlignment w:val="auto"/>
              <w:rPr>
                <w:rFonts w:cs="Helvetica"/>
                <w:b/>
                <w:bCs/>
                <w:u w:val="single"/>
              </w:rPr>
            </w:pPr>
            <w:r w:rsidRPr="003A024D">
              <w:rPr>
                <w:rFonts w:cs="Helvetica"/>
                <w:b/>
                <w:bCs/>
                <w:u w:val="single"/>
              </w:rPr>
              <w:t>modality-performed-procedure-step</w:t>
            </w:r>
            <w:r>
              <w:rPr>
                <w:rFonts w:cs="Helvetica"/>
                <w:b/>
                <w:bCs/>
                <w:u w:val="single"/>
              </w:rPr>
              <w:t>s</w:t>
            </w:r>
          </w:p>
        </w:tc>
        <w:tc>
          <w:tcPr>
            <w:tcW w:w="2411" w:type="dxa"/>
            <w:tcBorders>
              <w:top w:val="single" w:sz="4" w:space="0" w:color="auto"/>
              <w:left w:val="single" w:sz="4" w:space="0" w:color="auto"/>
              <w:bottom w:val="single" w:sz="4" w:space="0" w:color="auto"/>
              <w:right w:val="single" w:sz="4" w:space="0" w:color="auto"/>
            </w:tcBorders>
            <w:shd w:val="clear" w:color="auto" w:fill="auto"/>
          </w:tcPr>
          <w:p w14:paraId="3FE4BF50" w14:textId="69B57BD0" w:rsidR="007806B6" w:rsidRPr="003A024D" w:rsidRDefault="007806B6" w:rsidP="006E680D">
            <w:pPr>
              <w:tabs>
                <w:tab w:val="clear" w:pos="720"/>
              </w:tabs>
              <w:overflowPunct/>
              <w:autoSpaceDE/>
              <w:autoSpaceDN/>
              <w:adjustRightInd/>
              <w:spacing w:after="0"/>
              <w:textAlignment w:val="auto"/>
              <w:rPr>
                <w:rFonts w:cs="Helvetica"/>
                <w:b/>
                <w:bCs/>
                <w:u w:val="single"/>
              </w:rPr>
            </w:pPr>
            <w:r w:rsidRPr="003A024D">
              <w:rPr>
                <w:rFonts w:cs="Helvetica"/>
                <w:b/>
                <w:bCs/>
                <w:u w:val="single"/>
              </w:rPr>
              <w:t>Create</w:t>
            </w:r>
          </w:p>
        </w:tc>
        <w:tc>
          <w:tcPr>
            <w:tcW w:w="1844" w:type="dxa"/>
            <w:tcBorders>
              <w:top w:val="single" w:sz="4" w:space="0" w:color="auto"/>
              <w:left w:val="single" w:sz="4" w:space="0" w:color="auto"/>
              <w:bottom w:val="single" w:sz="4" w:space="0" w:color="auto"/>
              <w:right w:val="single" w:sz="4" w:space="0" w:color="auto"/>
            </w:tcBorders>
            <w:shd w:val="clear" w:color="auto" w:fill="auto"/>
          </w:tcPr>
          <w:p w14:paraId="458C461D" w14:textId="76AEB6F9" w:rsidR="007806B6" w:rsidRPr="003A024D" w:rsidRDefault="007806B6" w:rsidP="006E680D">
            <w:pPr>
              <w:tabs>
                <w:tab w:val="clear" w:pos="720"/>
              </w:tabs>
              <w:overflowPunct/>
              <w:autoSpaceDE/>
              <w:autoSpaceDN/>
              <w:adjustRightInd/>
              <w:spacing w:after="0"/>
              <w:textAlignment w:val="auto"/>
              <w:rPr>
                <w:rFonts w:cs="Helvetica"/>
                <w:b/>
                <w:bCs/>
                <w:u w:val="single"/>
              </w:rPr>
            </w:pPr>
            <w:r>
              <w:rPr>
                <w:rFonts w:cs="Helvetica"/>
                <w:b/>
                <w:bCs/>
                <w:u w:val="single"/>
              </w:rPr>
              <w:t>Section X.4</w:t>
            </w:r>
          </w:p>
        </w:tc>
      </w:tr>
      <w:tr w:rsidR="007806B6" w:rsidRPr="0035130F" w14:paraId="48084D69" w14:textId="77777777" w:rsidTr="007806B6">
        <w:trPr>
          <w:trHeight w:val="41"/>
        </w:trPr>
        <w:tc>
          <w:tcPr>
            <w:tcW w:w="1267" w:type="dxa"/>
            <w:vMerge/>
            <w:tcBorders>
              <w:top w:val="single" w:sz="4" w:space="0" w:color="auto"/>
              <w:left w:val="single" w:sz="4" w:space="0" w:color="auto"/>
              <w:bottom w:val="single" w:sz="4" w:space="0" w:color="auto"/>
              <w:right w:val="single" w:sz="4" w:space="0" w:color="auto"/>
            </w:tcBorders>
            <w:shd w:val="clear" w:color="auto" w:fill="auto"/>
          </w:tcPr>
          <w:p w14:paraId="6DFF8704" w14:textId="77777777" w:rsidR="007806B6" w:rsidRPr="0035130F" w:rsidRDefault="007806B6" w:rsidP="006E680D">
            <w:pPr>
              <w:tabs>
                <w:tab w:val="clear" w:pos="720"/>
              </w:tabs>
              <w:overflowPunct/>
              <w:autoSpaceDE/>
              <w:autoSpaceDN/>
              <w:adjustRightInd/>
              <w:spacing w:after="0"/>
              <w:textAlignment w:val="auto"/>
              <w:rPr>
                <w:rFonts w:cs="Helvetica"/>
                <w:color w:val="808080" w:themeColor="background1" w:themeShade="80"/>
              </w:rPr>
            </w:pPr>
          </w:p>
        </w:tc>
        <w:tc>
          <w:tcPr>
            <w:tcW w:w="3829" w:type="dxa"/>
            <w:vMerge/>
            <w:tcBorders>
              <w:top w:val="single" w:sz="4" w:space="0" w:color="auto"/>
              <w:left w:val="single" w:sz="4" w:space="0" w:color="auto"/>
              <w:bottom w:val="single" w:sz="4" w:space="0" w:color="auto"/>
              <w:right w:val="single" w:sz="4" w:space="0" w:color="auto"/>
            </w:tcBorders>
            <w:shd w:val="clear" w:color="auto" w:fill="auto"/>
          </w:tcPr>
          <w:p w14:paraId="7EEBA148" w14:textId="77777777" w:rsidR="007806B6" w:rsidRPr="003A024D" w:rsidRDefault="007806B6" w:rsidP="006E680D">
            <w:pPr>
              <w:tabs>
                <w:tab w:val="clear" w:pos="720"/>
              </w:tabs>
              <w:overflowPunct/>
              <w:autoSpaceDE/>
              <w:autoSpaceDN/>
              <w:adjustRightInd/>
              <w:spacing w:after="0"/>
              <w:textAlignment w:val="auto"/>
              <w:rPr>
                <w:rFonts w:cs="Helvetica"/>
                <w:b/>
                <w:bCs/>
                <w:u w:val="single"/>
              </w:rPr>
            </w:pPr>
          </w:p>
        </w:tc>
        <w:tc>
          <w:tcPr>
            <w:tcW w:w="2411" w:type="dxa"/>
            <w:tcBorders>
              <w:top w:val="single" w:sz="4" w:space="0" w:color="auto"/>
              <w:left w:val="single" w:sz="4" w:space="0" w:color="auto"/>
              <w:bottom w:val="single" w:sz="4" w:space="0" w:color="auto"/>
              <w:right w:val="single" w:sz="4" w:space="0" w:color="auto"/>
            </w:tcBorders>
            <w:shd w:val="clear" w:color="auto" w:fill="auto"/>
          </w:tcPr>
          <w:p w14:paraId="309738AD" w14:textId="3304B6B9" w:rsidR="007806B6" w:rsidRPr="003A024D" w:rsidRDefault="007806B6" w:rsidP="006E680D">
            <w:pPr>
              <w:tabs>
                <w:tab w:val="clear" w:pos="720"/>
              </w:tabs>
              <w:overflowPunct/>
              <w:autoSpaceDE/>
              <w:autoSpaceDN/>
              <w:adjustRightInd/>
              <w:spacing w:after="0"/>
              <w:textAlignment w:val="auto"/>
              <w:rPr>
                <w:rFonts w:cs="Helvetica"/>
                <w:b/>
                <w:bCs/>
                <w:u w:val="single"/>
              </w:rPr>
            </w:pPr>
            <w:r>
              <w:rPr>
                <w:rFonts w:cs="Helvetica"/>
                <w:b/>
                <w:bCs/>
                <w:u w:val="single"/>
              </w:rPr>
              <w:t>Update</w:t>
            </w:r>
          </w:p>
        </w:tc>
        <w:tc>
          <w:tcPr>
            <w:tcW w:w="1844" w:type="dxa"/>
            <w:tcBorders>
              <w:top w:val="single" w:sz="4" w:space="0" w:color="auto"/>
              <w:left w:val="single" w:sz="4" w:space="0" w:color="auto"/>
              <w:bottom w:val="single" w:sz="4" w:space="0" w:color="auto"/>
              <w:right w:val="single" w:sz="4" w:space="0" w:color="auto"/>
            </w:tcBorders>
            <w:shd w:val="clear" w:color="auto" w:fill="auto"/>
          </w:tcPr>
          <w:p w14:paraId="3465FF84" w14:textId="496FB073" w:rsidR="007806B6" w:rsidRPr="003A024D" w:rsidRDefault="007806B6" w:rsidP="006E680D">
            <w:pPr>
              <w:tabs>
                <w:tab w:val="clear" w:pos="720"/>
              </w:tabs>
              <w:overflowPunct/>
              <w:autoSpaceDE/>
              <w:autoSpaceDN/>
              <w:adjustRightInd/>
              <w:spacing w:after="0"/>
              <w:textAlignment w:val="auto"/>
              <w:rPr>
                <w:rFonts w:cs="Helvetica"/>
                <w:b/>
                <w:bCs/>
                <w:u w:val="single"/>
              </w:rPr>
            </w:pPr>
            <w:r>
              <w:rPr>
                <w:rFonts w:cs="Helvetica"/>
                <w:b/>
                <w:bCs/>
                <w:u w:val="single"/>
              </w:rPr>
              <w:t>Section X.5</w:t>
            </w:r>
          </w:p>
        </w:tc>
      </w:tr>
      <w:tr w:rsidR="007806B6" w:rsidRPr="0035130F" w14:paraId="4F9AC2B5" w14:textId="77777777" w:rsidTr="007806B6">
        <w:trPr>
          <w:trHeight w:val="31"/>
        </w:trPr>
        <w:tc>
          <w:tcPr>
            <w:tcW w:w="1267" w:type="dxa"/>
            <w:vMerge/>
            <w:tcBorders>
              <w:top w:val="single" w:sz="4" w:space="0" w:color="auto"/>
              <w:left w:val="single" w:sz="4" w:space="0" w:color="auto"/>
              <w:bottom w:val="single" w:sz="4" w:space="0" w:color="auto"/>
              <w:right w:val="single" w:sz="4" w:space="0" w:color="auto"/>
            </w:tcBorders>
            <w:shd w:val="clear" w:color="auto" w:fill="auto"/>
          </w:tcPr>
          <w:p w14:paraId="749AE43C" w14:textId="77777777" w:rsidR="007806B6" w:rsidRPr="0035130F" w:rsidRDefault="007806B6" w:rsidP="006E680D">
            <w:pPr>
              <w:tabs>
                <w:tab w:val="clear" w:pos="720"/>
              </w:tabs>
              <w:overflowPunct/>
              <w:autoSpaceDE/>
              <w:autoSpaceDN/>
              <w:adjustRightInd/>
              <w:spacing w:after="0"/>
              <w:textAlignment w:val="auto"/>
              <w:rPr>
                <w:rFonts w:cs="Helvetica"/>
                <w:color w:val="808080" w:themeColor="background1" w:themeShade="80"/>
              </w:rPr>
            </w:pPr>
          </w:p>
        </w:tc>
        <w:tc>
          <w:tcPr>
            <w:tcW w:w="3829" w:type="dxa"/>
            <w:vMerge/>
            <w:tcBorders>
              <w:top w:val="single" w:sz="4" w:space="0" w:color="auto"/>
              <w:left w:val="single" w:sz="4" w:space="0" w:color="auto"/>
              <w:bottom w:val="single" w:sz="4" w:space="0" w:color="auto"/>
              <w:right w:val="single" w:sz="4" w:space="0" w:color="auto"/>
            </w:tcBorders>
            <w:shd w:val="clear" w:color="auto" w:fill="auto"/>
          </w:tcPr>
          <w:p w14:paraId="7532BDD7" w14:textId="77777777" w:rsidR="007806B6" w:rsidRPr="003A024D" w:rsidRDefault="007806B6" w:rsidP="006E680D">
            <w:pPr>
              <w:tabs>
                <w:tab w:val="clear" w:pos="720"/>
              </w:tabs>
              <w:overflowPunct/>
              <w:autoSpaceDE/>
              <w:autoSpaceDN/>
              <w:adjustRightInd/>
              <w:spacing w:after="0"/>
              <w:textAlignment w:val="auto"/>
              <w:rPr>
                <w:rFonts w:cs="Helvetica"/>
                <w:b/>
                <w:bCs/>
                <w:u w:val="single"/>
              </w:rPr>
            </w:pPr>
          </w:p>
        </w:tc>
        <w:tc>
          <w:tcPr>
            <w:tcW w:w="2411" w:type="dxa"/>
            <w:tcBorders>
              <w:top w:val="single" w:sz="4" w:space="0" w:color="auto"/>
              <w:left w:val="single" w:sz="4" w:space="0" w:color="auto"/>
              <w:bottom w:val="single" w:sz="4" w:space="0" w:color="auto"/>
              <w:right w:val="single" w:sz="4" w:space="0" w:color="auto"/>
            </w:tcBorders>
            <w:shd w:val="clear" w:color="auto" w:fill="auto"/>
          </w:tcPr>
          <w:p w14:paraId="36A9DE9C" w14:textId="7F65FC60" w:rsidR="007806B6" w:rsidRDefault="007806B6" w:rsidP="006E680D">
            <w:pPr>
              <w:tabs>
                <w:tab w:val="clear" w:pos="720"/>
              </w:tabs>
              <w:overflowPunct/>
              <w:autoSpaceDE/>
              <w:autoSpaceDN/>
              <w:adjustRightInd/>
              <w:spacing w:after="0"/>
              <w:textAlignment w:val="auto"/>
              <w:rPr>
                <w:rFonts w:cs="Helvetica"/>
                <w:b/>
                <w:bCs/>
                <w:u w:val="single"/>
              </w:rPr>
            </w:pPr>
            <w:r>
              <w:rPr>
                <w:rFonts w:cs="Helvetica"/>
                <w:b/>
                <w:bCs/>
                <w:u w:val="single"/>
              </w:rPr>
              <w:t>Retrieve</w:t>
            </w:r>
          </w:p>
        </w:tc>
        <w:tc>
          <w:tcPr>
            <w:tcW w:w="1844" w:type="dxa"/>
            <w:tcBorders>
              <w:top w:val="single" w:sz="4" w:space="0" w:color="auto"/>
              <w:left w:val="single" w:sz="4" w:space="0" w:color="auto"/>
              <w:bottom w:val="single" w:sz="4" w:space="0" w:color="auto"/>
              <w:right w:val="single" w:sz="4" w:space="0" w:color="auto"/>
            </w:tcBorders>
            <w:shd w:val="clear" w:color="auto" w:fill="auto"/>
          </w:tcPr>
          <w:p w14:paraId="2DCDEA1A" w14:textId="34ADE6A0" w:rsidR="007806B6" w:rsidRPr="003A024D" w:rsidRDefault="007806B6" w:rsidP="006E680D">
            <w:pPr>
              <w:tabs>
                <w:tab w:val="clear" w:pos="720"/>
              </w:tabs>
              <w:overflowPunct/>
              <w:autoSpaceDE/>
              <w:autoSpaceDN/>
              <w:adjustRightInd/>
              <w:spacing w:after="0"/>
              <w:textAlignment w:val="auto"/>
              <w:rPr>
                <w:rFonts w:cs="Helvetica"/>
                <w:b/>
                <w:bCs/>
                <w:u w:val="single"/>
              </w:rPr>
            </w:pPr>
            <w:r>
              <w:rPr>
                <w:rFonts w:cs="Helvetica"/>
                <w:b/>
                <w:bCs/>
                <w:u w:val="single"/>
              </w:rPr>
              <w:t>Section X.6</w:t>
            </w:r>
          </w:p>
        </w:tc>
      </w:tr>
    </w:tbl>
    <w:p w14:paraId="1432D338" w14:textId="73406C05" w:rsidR="00154576" w:rsidRDefault="00154576" w:rsidP="00154576">
      <w:pPr>
        <w:tabs>
          <w:tab w:val="clear" w:pos="720"/>
          <w:tab w:val="left" w:pos="1134"/>
        </w:tabs>
        <w:ind w:left="1134" w:hanging="1134"/>
        <w:rPr>
          <w:b/>
          <w:bCs/>
        </w:rPr>
      </w:pPr>
      <w:r>
        <w:tab/>
      </w:r>
      <w:r>
        <w:rPr>
          <w:b/>
          <w:bCs/>
        </w:rPr>
        <w:br w:type="page"/>
      </w:r>
    </w:p>
    <w:p w14:paraId="20929560" w14:textId="52089942" w:rsidR="009757B7" w:rsidRPr="00F64160" w:rsidRDefault="009757B7" w:rsidP="009757B7">
      <w:pPr>
        <w:jc w:val="center"/>
        <w:rPr>
          <w:b/>
          <w:bCs/>
          <w:sz w:val="24"/>
          <w:szCs w:val="24"/>
        </w:rPr>
      </w:pPr>
      <w:r w:rsidRPr="00F64160">
        <w:rPr>
          <w:b/>
          <w:bCs/>
          <w:sz w:val="24"/>
          <w:szCs w:val="24"/>
        </w:rPr>
        <w:lastRenderedPageBreak/>
        <w:t>Changes to NEMA Standards Publications PS 3.</w:t>
      </w:r>
      <w:r>
        <w:rPr>
          <w:b/>
          <w:bCs/>
          <w:sz w:val="24"/>
          <w:szCs w:val="24"/>
        </w:rPr>
        <w:t>2</w:t>
      </w:r>
    </w:p>
    <w:p w14:paraId="327935B4" w14:textId="31F4D5D0" w:rsidR="009757B7" w:rsidRPr="00F64160" w:rsidRDefault="009D6C53" w:rsidP="009757B7">
      <w:pPr>
        <w:pStyle w:val="Instruction"/>
      </w:pPr>
      <w:r>
        <w:t>Add new section</w:t>
      </w:r>
      <w:r w:rsidR="00CB20D7">
        <w:t>s</w:t>
      </w:r>
      <w:r>
        <w:t xml:space="preserve"> to N.1.3 for </w:t>
      </w:r>
      <w:r w:rsidR="00CB20D7">
        <w:t xml:space="preserve">the </w:t>
      </w:r>
      <w:r>
        <w:t xml:space="preserve">Modality </w:t>
      </w:r>
      <w:r w:rsidR="00712500">
        <w:t>Scheduled and Performed Procedure Step</w:t>
      </w:r>
      <w:r>
        <w:t xml:space="preserve"> Service</w:t>
      </w:r>
      <w:r w:rsidR="0041780F">
        <w:t>s</w:t>
      </w:r>
    </w:p>
    <w:p w14:paraId="23C561FB" w14:textId="77777777" w:rsidR="009D6C53" w:rsidRPr="00F64160" w:rsidRDefault="009D6C53" w:rsidP="009D6C53">
      <w:pPr>
        <w:pStyle w:val="Heading2"/>
      </w:pPr>
      <w:bookmarkStart w:id="169" w:name="_Toc150508014"/>
      <w:bookmarkStart w:id="170" w:name="_Toc194311876"/>
      <w:r>
        <w:t>N</w:t>
      </w:r>
      <w:r w:rsidRPr="00F64160">
        <w:t>.1</w:t>
      </w:r>
      <w:r w:rsidRPr="00F64160">
        <w:tab/>
        <w:t>Overview</w:t>
      </w:r>
      <w:bookmarkEnd w:id="169"/>
      <w:bookmarkEnd w:id="170"/>
    </w:p>
    <w:p w14:paraId="664CA5EF" w14:textId="77777777" w:rsidR="009D6C53" w:rsidRPr="00F64160" w:rsidRDefault="009D6C53" w:rsidP="009D6C53">
      <w:r w:rsidRPr="00F64160">
        <w:t>…</w:t>
      </w:r>
    </w:p>
    <w:p w14:paraId="2586B42B" w14:textId="77777777" w:rsidR="009D6C53" w:rsidRPr="00F64160" w:rsidRDefault="009D6C53" w:rsidP="009D6C53">
      <w:pPr>
        <w:pStyle w:val="Heading3"/>
      </w:pPr>
      <w:bookmarkStart w:id="171" w:name="_Toc150508015"/>
      <w:bookmarkStart w:id="172" w:name="_Toc194311877"/>
      <w:r>
        <w:t>N</w:t>
      </w:r>
      <w:r w:rsidRPr="00F64160">
        <w:t>.1.3</w:t>
      </w:r>
      <w:r w:rsidRPr="00F64160">
        <w:tab/>
        <w:t>DICOM Web Services</w:t>
      </w:r>
      <w:bookmarkEnd w:id="171"/>
      <w:bookmarkEnd w:id="172"/>
    </w:p>
    <w:p w14:paraId="3BBA9024" w14:textId="77777777" w:rsidR="009D6C53" w:rsidRPr="00F64160" w:rsidRDefault="009D6C53" w:rsidP="009D6C53">
      <w:r w:rsidRPr="00F64160">
        <w:t>…</w:t>
      </w:r>
    </w:p>
    <w:p w14:paraId="7F388998" w14:textId="1014FCC5" w:rsidR="009D6C53" w:rsidRPr="00F64160" w:rsidRDefault="009D6C53" w:rsidP="009D6C53">
      <w:pPr>
        <w:pStyle w:val="Heading4"/>
      </w:pPr>
      <w:bookmarkStart w:id="173" w:name="_Toc150508016"/>
      <w:bookmarkStart w:id="174" w:name="_Toc194311878"/>
      <w:r>
        <w:t>N</w:t>
      </w:r>
      <w:r w:rsidRPr="00F64160">
        <w:t>.1.3.</w:t>
      </w:r>
      <w:r w:rsidR="00D761A4">
        <w:t>Y</w:t>
      </w:r>
      <w:r w:rsidRPr="00F64160">
        <w:tab/>
      </w:r>
      <w:r>
        <w:t xml:space="preserve">Modality </w:t>
      </w:r>
      <w:r w:rsidR="000C7667">
        <w:t>Scheduled Procedure Step</w:t>
      </w:r>
      <w:r>
        <w:t xml:space="preserve"> </w:t>
      </w:r>
      <w:r w:rsidRPr="00F64160">
        <w:t>Service</w:t>
      </w:r>
      <w:bookmarkEnd w:id="173"/>
      <w:bookmarkEnd w:id="174"/>
    </w:p>
    <w:p w14:paraId="3703883A" w14:textId="0ACC121F" w:rsidR="009D6C53" w:rsidRPr="00F64160" w:rsidRDefault="009D6C53" w:rsidP="009D6C53">
      <w:r>
        <w:t>Table N.1.3.</w:t>
      </w:r>
      <w:r w:rsidR="00D761A4">
        <w:t>Y</w:t>
      </w:r>
      <w:r>
        <w:t>-1</w:t>
      </w:r>
      <w:r w:rsidRPr="00F64160">
        <w:t xml:space="preserve"> lists details on the support of the </w:t>
      </w:r>
      <w:r>
        <w:t xml:space="preserve">Modality </w:t>
      </w:r>
      <w:r w:rsidR="000C7667">
        <w:t xml:space="preserve">Scheduled Procedure Step </w:t>
      </w:r>
      <w:r w:rsidRPr="00F64160">
        <w:t>Service.</w:t>
      </w:r>
    </w:p>
    <w:p w14:paraId="1D8DE43A" w14:textId="03D95E23" w:rsidR="009D6C53" w:rsidRPr="00F64160" w:rsidRDefault="009D6C53" w:rsidP="009D6C53">
      <w:pPr>
        <w:pStyle w:val="TemplateInstruction"/>
      </w:pPr>
      <w:r w:rsidRPr="00F64160">
        <w:t xml:space="preserve">[Complete </w:t>
      </w:r>
      <w:r>
        <w:t>Table N.1.3.</w:t>
      </w:r>
      <w:r w:rsidR="00CD4616">
        <w:t>Y</w:t>
      </w:r>
      <w:r>
        <w:t>-1</w:t>
      </w:r>
      <w:r w:rsidRPr="00F64160">
        <w:t xml:space="preserve"> to indicate support for the </w:t>
      </w:r>
      <w:r>
        <w:t xml:space="preserve">Modality </w:t>
      </w:r>
      <w:r w:rsidR="0037189E">
        <w:t>Scheduled Procedure Step</w:t>
      </w:r>
      <w:r w:rsidR="00CD4616">
        <w:t xml:space="preserve"> </w:t>
      </w:r>
      <w:r w:rsidRPr="00F64160">
        <w:t>Web Service]</w:t>
      </w:r>
    </w:p>
    <w:p w14:paraId="67793FAA" w14:textId="0070DB39" w:rsidR="009D6C53" w:rsidRPr="00F64160" w:rsidRDefault="009D6C53" w:rsidP="009D6C53">
      <w:pPr>
        <w:pStyle w:val="TableTitle"/>
        <w:rPr>
          <w:rFonts w:cs="Arial"/>
        </w:rPr>
      </w:pPr>
      <w:bookmarkStart w:id="175" w:name="_Ref72392990"/>
      <w:bookmarkStart w:id="176" w:name="_Ref72321564"/>
      <w:r w:rsidRPr="00F64160">
        <w:rPr>
          <w:rFonts w:cs="Arial"/>
        </w:rPr>
        <w:t>Table</w:t>
      </w:r>
      <w:r>
        <w:rPr>
          <w:rFonts w:cs="Arial"/>
        </w:rPr>
        <w:t xml:space="preserve"> N.1.3.</w:t>
      </w:r>
      <w:r w:rsidR="00CD4616">
        <w:rPr>
          <w:rFonts w:cs="Arial"/>
        </w:rPr>
        <w:t>Y</w:t>
      </w:r>
      <w:r w:rsidRPr="00F64160">
        <w:rPr>
          <w:rFonts w:cs="Arial"/>
        </w:rPr>
        <w:noBreakHyphen/>
      </w:r>
      <w:bookmarkEnd w:id="175"/>
      <w:r>
        <w:rPr>
          <w:rFonts w:cs="Arial"/>
        </w:rPr>
        <w:t>1</w:t>
      </w:r>
      <w:r w:rsidRPr="00F64160">
        <w:rPr>
          <w:rFonts w:cs="Arial"/>
        </w:rPr>
        <w:t xml:space="preserve"> </w:t>
      </w:r>
      <w:r>
        <w:rPr>
          <w:rFonts w:cs="Arial"/>
        </w:rPr>
        <w:t xml:space="preserve">Modality </w:t>
      </w:r>
      <w:r w:rsidR="000C7667">
        <w:rPr>
          <w:rFonts w:cs="Arial"/>
        </w:rPr>
        <w:t>Scheduled Procedure Step</w:t>
      </w:r>
      <w:r w:rsidR="00CD4616">
        <w:rPr>
          <w:rFonts w:cs="Arial"/>
        </w:rPr>
        <w:t xml:space="preserve"> </w:t>
      </w:r>
      <w:r w:rsidRPr="00F64160">
        <w:rPr>
          <w:rFonts w:cs="Arial"/>
        </w:rPr>
        <w:t>Service</w:t>
      </w:r>
      <w:bookmarkEnd w:id="176"/>
    </w:p>
    <w:tbl>
      <w:tblPr>
        <w:tblStyle w:val="TableGrid"/>
        <w:tblW w:w="0" w:type="auto"/>
        <w:tblCellMar>
          <w:left w:w="0" w:type="dxa"/>
          <w:right w:w="0" w:type="dxa"/>
        </w:tblCellMar>
        <w:tblLook w:val="04A0" w:firstRow="1" w:lastRow="0" w:firstColumn="1" w:lastColumn="0" w:noHBand="0" w:noVBand="1"/>
      </w:tblPr>
      <w:tblGrid>
        <w:gridCol w:w="1129"/>
        <w:gridCol w:w="1701"/>
        <w:gridCol w:w="3686"/>
        <w:gridCol w:w="1072"/>
        <w:gridCol w:w="1128"/>
      </w:tblGrid>
      <w:tr w:rsidR="009D6C53" w:rsidRPr="00F64160" w14:paraId="5053E65A" w14:textId="77777777" w:rsidTr="009D6C53">
        <w:tc>
          <w:tcPr>
            <w:tcW w:w="1129" w:type="dxa"/>
            <w:shd w:val="clear" w:color="auto" w:fill="BFBFBF" w:themeFill="background1" w:themeFillShade="BF"/>
          </w:tcPr>
          <w:p w14:paraId="318C383F" w14:textId="77777777" w:rsidR="009D6C53" w:rsidRPr="00F64160" w:rsidRDefault="009D6C53" w:rsidP="009D6C53">
            <w:pPr>
              <w:spacing w:after="120"/>
              <w:ind w:left="289"/>
              <w:jc w:val="center"/>
              <w:rPr>
                <w:rFonts w:cs="Arial"/>
                <w:b/>
              </w:rPr>
            </w:pPr>
            <w:r w:rsidRPr="00F64160">
              <w:rPr>
                <w:rFonts w:cs="Arial"/>
                <w:b/>
              </w:rPr>
              <w:t>Service</w:t>
            </w:r>
          </w:p>
        </w:tc>
        <w:tc>
          <w:tcPr>
            <w:tcW w:w="1701" w:type="dxa"/>
            <w:shd w:val="clear" w:color="auto" w:fill="BFBFBF" w:themeFill="background1" w:themeFillShade="BF"/>
          </w:tcPr>
          <w:p w14:paraId="6B569A68" w14:textId="77777777" w:rsidR="009D6C53" w:rsidRPr="00F64160" w:rsidRDefault="009D6C53" w:rsidP="000C3C03">
            <w:pPr>
              <w:ind w:left="289"/>
              <w:jc w:val="center"/>
              <w:rPr>
                <w:rFonts w:cs="Arial"/>
                <w:b/>
              </w:rPr>
            </w:pPr>
            <w:r w:rsidRPr="00F64160">
              <w:rPr>
                <w:rFonts w:cs="Arial"/>
                <w:b/>
              </w:rPr>
              <w:t>Transaction</w:t>
            </w:r>
          </w:p>
        </w:tc>
        <w:tc>
          <w:tcPr>
            <w:tcW w:w="3686" w:type="dxa"/>
            <w:shd w:val="clear" w:color="auto" w:fill="BFBFBF" w:themeFill="background1" w:themeFillShade="BF"/>
          </w:tcPr>
          <w:p w14:paraId="746E7998" w14:textId="77777777" w:rsidR="009D6C53" w:rsidRPr="00F64160" w:rsidRDefault="009D6C53" w:rsidP="000C3C03">
            <w:pPr>
              <w:ind w:left="289"/>
              <w:jc w:val="center"/>
              <w:rPr>
                <w:rFonts w:cs="Arial"/>
                <w:b/>
              </w:rPr>
            </w:pPr>
            <w:r w:rsidRPr="00F64160">
              <w:rPr>
                <w:rFonts w:cs="Arial"/>
                <w:b/>
              </w:rPr>
              <w:t>Resource</w:t>
            </w:r>
          </w:p>
        </w:tc>
        <w:tc>
          <w:tcPr>
            <w:tcW w:w="1072" w:type="dxa"/>
            <w:shd w:val="clear" w:color="auto" w:fill="BFBFBF" w:themeFill="background1" w:themeFillShade="BF"/>
          </w:tcPr>
          <w:p w14:paraId="4D3BB920" w14:textId="77777777" w:rsidR="009D6C53" w:rsidRPr="00F64160" w:rsidRDefault="009D6C53" w:rsidP="000C3C03">
            <w:pPr>
              <w:spacing w:after="120"/>
              <w:ind w:left="289"/>
              <w:jc w:val="center"/>
              <w:rPr>
                <w:rFonts w:cs="Arial"/>
                <w:b/>
              </w:rPr>
            </w:pPr>
            <w:r w:rsidRPr="00F64160">
              <w:rPr>
                <w:rFonts w:cs="Arial"/>
                <w:b/>
              </w:rPr>
              <w:t>User Agent</w:t>
            </w:r>
          </w:p>
        </w:tc>
        <w:tc>
          <w:tcPr>
            <w:tcW w:w="1128" w:type="dxa"/>
            <w:shd w:val="clear" w:color="auto" w:fill="BFBFBF" w:themeFill="background1" w:themeFillShade="BF"/>
          </w:tcPr>
          <w:p w14:paraId="0739D2AD" w14:textId="77777777" w:rsidR="009D6C53" w:rsidRPr="00F64160" w:rsidRDefault="009D6C53" w:rsidP="000C3C03">
            <w:pPr>
              <w:spacing w:after="120"/>
              <w:ind w:left="289"/>
              <w:jc w:val="center"/>
              <w:rPr>
                <w:rFonts w:cs="Arial"/>
                <w:b/>
              </w:rPr>
            </w:pPr>
            <w:r w:rsidRPr="00F64160">
              <w:rPr>
                <w:rFonts w:cs="Arial"/>
                <w:b/>
              </w:rPr>
              <w:t>Origin Server</w:t>
            </w:r>
          </w:p>
        </w:tc>
      </w:tr>
      <w:tr w:rsidR="009D6C53" w:rsidRPr="005838C0" w14:paraId="0681FC0F" w14:textId="77777777" w:rsidTr="009D6C53">
        <w:tc>
          <w:tcPr>
            <w:tcW w:w="1129" w:type="dxa"/>
          </w:tcPr>
          <w:p w14:paraId="3DB8EAAE" w14:textId="2CC15C54" w:rsidR="009D6C53" w:rsidRPr="00DB0718" w:rsidRDefault="007C0A45" w:rsidP="000C3C03">
            <w:pPr>
              <w:spacing w:after="0"/>
              <w:ind w:left="57"/>
              <w:rPr>
                <w:rFonts w:cs="Arial"/>
              </w:rPr>
            </w:pPr>
            <w:r>
              <w:rPr>
                <w:rFonts w:cs="Arial"/>
              </w:rPr>
              <w:t xml:space="preserve">Modality </w:t>
            </w:r>
            <w:r w:rsidR="000C7667">
              <w:rPr>
                <w:rFonts w:cs="Arial"/>
              </w:rPr>
              <w:t>Scheduled Procedure Step</w:t>
            </w:r>
            <w:r>
              <w:rPr>
                <w:rFonts w:cs="Arial"/>
              </w:rPr>
              <w:t xml:space="preserve"> Service</w:t>
            </w:r>
          </w:p>
        </w:tc>
        <w:tc>
          <w:tcPr>
            <w:tcW w:w="1701" w:type="dxa"/>
          </w:tcPr>
          <w:p w14:paraId="7A0FE2D5" w14:textId="29326FD4" w:rsidR="009D6C53" w:rsidRPr="00DB0718" w:rsidRDefault="0050230A" w:rsidP="000C3C03">
            <w:pPr>
              <w:spacing w:after="0"/>
              <w:ind w:left="57"/>
              <w:rPr>
                <w:rFonts w:cs="Arial"/>
                <w:i/>
                <w:iCs/>
              </w:rPr>
            </w:pPr>
            <w:r>
              <w:rPr>
                <w:rFonts w:cs="Arial"/>
                <w:i/>
                <w:iCs/>
              </w:rPr>
              <w:t>Search</w:t>
            </w:r>
          </w:p>
        </w:tc>
        <w:tc>
          <w:tcPr>
            <w:tcW w:w="3686" w:type="dxa"/>
          </w:tcPr>
          <w:p w14:paraId="4E7E0C79" w14:textId="48D44D3A" w:rsidR="009D6C53" w:rsidRPr="00AB477B" w:rsidRDefault="009D6C53" w:rsidP="000C3C03">
            <w:pPr>
              <w:spacing w:after="0"/>
              <w:ind w:left="57"/>
              <w:rPr>
                <w:rFonts w:cs="Arial"/>
              </w:rPr>
            </w:pPr>
            <w:r>
              <w:rPr>
                <w:rFonts w:cs="Arial"/>
              </w:rPr>
              <w:t>modality-scheduled-procedure-steps</w:t>
            </w:r>
          </w:p>
        </w:tc>
        <w:tc>
          <w:tcPr>
            <w:tcW w:w="1072" w:type="dxa"/>
          </w:tcPr>
          <w:p w14:paraId="54B16AFA" w14:textId="77777777" w:rsidR="009D6C53" w:rsidRPr="00AB477B" w:rsidRDefault="009D6C53" w:rsidP="000C3C03">
            <w:pPr>
              <w:spacing w:after="0"/>
              <w:ind w:left="57"/>
              <w:rPr>
                <w:rFonts w:cs="Arial"/>
              </w:rPr>
            </w:pPr>
          </w:p>
        </w:tc>
        <w:tc>
          <w:tcPr>
            <w:tcW w:w="1128" w:type="dxa"/>
          </w:tcPr>
          <w:p w14:paraId="3561DDAD" w14:textId="77777777" w:rsidR="009D6C53" w:rsidRPr="00AB477B" w:rsidRDefault="009D6C53" w:rsidP="000C3C03">
            <w:pPr>
              <w:spacing w:after="0"/>
              <w:ind w:left="57"/>
              <w:rPr>
                <w:rFonts w:cs="Arial"/>
              </w:rPr>
            </w:pPr>
          </w:p>
        </w:tc>
      </w:tr>
    </w:tbl>
    <w:p w14:paraId="6C223A2E" w14:textId="77777777" w:rsidR="00D761A4" w:rsidRDefault="00D761A4" w:rsidP="00D761A4"/>
    <w:p w14:paraId="756D9B22" w14:textId="33125719" w:rsidR="00D761A4" w:rsidRPr="00F64160" w:rsidRDefault="00D761A4" w:rsidP="00D761A4">
      <w:pPr>
        <w:pStyle w:val="Heading4"/>
      </w:pPr>
      <w:bookmarkStart w:id="177" w:name="_Toc194311879"/>
      <w:r>
        <w:t>N</w:t>
      </w:r>
      <w:r w:rsidRPr="00F64160">
        <w:t>.1.3.</w:t>
      </w:r>
      <w:r>
        <w:t>X</w:t>
      </w:r>
      <w:r w:rsidRPr="00F64160">
        <w:tab/>
      </w:r>
      <w:r>
        <w:t xml:space="preserve">Modality </w:t>
      </w:r>
      <w:r w:rsidR="007C0A45">
        <w:t>Performed Procedure Step</w:t>
      </w:r>
      <w:r>
        <w:t xml:space="preserve"> </w:t>
      </w:r>
      <w:r w:rsidRPr="00F64160">
        <w:t>Service</w:t>
      </w:r>
      <w:bookmarkEnd w:id="177"/>
    </w:p>
    <w:p w14:paraId="08E56503" w14:textId="70A94319" w:rsidR="00D761A4" w:rsidRPr="00F64160" w:rsidRDefault="00D761A4" w:rsidP="00D761A4">
      <w:r>
        <w:t>Table N.1.3.X-1</w:t>
      </w:r>
      <w:r w:rsidRPr="00F64160">
        <w:t xml:space="preserve"> lists details on the support of the </w:t>
      </w:r>
      <w:r>
        <w:t xml:space="preserve">Modality </w:t>
      </w:r>
      <w:r w:rsidR="007C0A45">
        <w:t>Performed Procedure Step</w:t>
      </w:r>
      <w:r>
        <w:t xml:space="preserve"> </w:t>
      </w:r>
      <w:r w:rsidRPr="00F64160">
        <w:t>Service.</w:t>
      </w:r>
    </w:p>
    <w:p w14:paraId="6360C8BA" w14:textId="0228BB34" w:rsidR="00D761A4" w:rsidRPr="00F64160" w:rsidRDefault="00D761A4" w:rsidP="00D761A4">
      <w:pPr>
        <w:pStyle w:val="TemplateInstruction"/>
      </w:pPr>
      <w:r w:rsidRPr="00F64160">
        <w:t xml:space="preserve">[Complete </w:t>
      </w:r>
      <w:r>
        <w:t>Table N.1.3.X-1</w:t>
      </w:r>
      <w:r w:rsidRPr="00F64160">
        <w:t xml:space="preserve"> to indicate support for the </w:t>
      </w:r>
      <w:r>
        <w:t xml:space="preserve">Modality </w:t>
      </w:r>
      <w:r w:rsidR="00265C53">
        <w:t>Performed Procedure Step</w:t>
      </w:r>
      <w:r>
        <w:t xml:space="preserve"> </w:t>
      </w:r>
      <w:r w:rsidRPr="00F64160">
        <w:t>Web Service]</w:t>
      </w:r>
    </w:p>
    <w:p w14:paraId="130180F5" w14:textId="690B5C81" w:rsidR="00D761A4" w:rsidRPr="00F64160" w:rsidRDefault="00D761A4" w:rsidP="00D761A4">
      <w:pPr>
        <w:pStyle w:val="TableTitle"/>
        <w:rPr>
          <w:rFonts w:cs="Arial"/>
        </w:rPr>
      </w:pPr>
      <w:r w:rsidRPr="00F64160">
        <w:rPr>
          <w:rFonts w:cs="Arial"/>
        </w:rPr>
        <w:t>Table</w:t>
      </w:r>
      <w:r>
        <w:rPr>
          <w:rFonts w:cs="Arial"/>
        </w:rPr>
        <w:t xml:space="preserve"> N.1.3.X</w:t>
      </w:r>
      <w:r w:rsidRPr="00F64160">
        <w:rPr>
          <w:rFonts w:cs="Arial"/>
        </w:rPr>
        <w:noBreakHyphen/>
      </w:r>
      <w:r>
        <w:rPr>
          <w:rFonts w:cs="Arial"/>
        </w:rPr>
        <w:t>1</w:t>
      </w:r>
      <w:r w:rsidRPr="00F64160">
        <w:rPr>
          <w:rFonts w:cs="Arial"/>
        </w:rPr>
        <w:t xml:space="preserve"> </w:t>
      </w:r>
      <w:r>
        <w:rPr>
          <w:rFonts w:cs="Arial"/>
        </w:rPr>
        <w:t xml:space="preserve">Modality </w:t>
      </w:r>
      <w:r w:rsidR="00712500">
        <w:rPr>
          <w:rFonts w:cs="Arial"/>
        </w:rPr>
        <w:t>Performed</w:t>
      </w:r>
      <w:r w:rsidR="00712500" w:rsidRPr="00712500">
        <w:rPr>
          <w:rFonts w:cs="Arial"/>
        </w:rPr>
        <w:t xml:space="preserve"> Procedure Step </w:t>
      </w:r>
      <w:r w:rsidRPr="00F64160">
        <w:rPr>
          <w:rFonts w:cs="Arial"/>
        </w:rPr>
        <w:t>Service</w:t>
      </w:r>
    </w:p>
    <w:tbl>
      <w:tblPr>
        <w:tblStyle w:val="TableGrid"/>
        <w:tblW w:w="0" w:type="auto"/>
        <w:tblCellMar>
          <w:left w:w="0" w:type="dxa"/>
          <w:right w:w="0" w:type="dxa"/>
        </w:tblCellMar>
        <w:tblLook w:val="04A0" w:firstRow="1" w:lastRow="0" w:firstColumn="1" w:lastColumn="0" w:noHBand="0" w:noVBand="1"/>
      </w:tblPr>
      <w:tblGrid>
        <w:gridCol w:w="1680"/>
        <w:gridCol w:w="1434"/>
        <w:gridCol w:w="3402"/>
        <w:gridCol w:w="1072"/>
        <w:gridCol w:w="1128"/>
      </w:tblGrid>
      <w:tr w:rsidR="00D761A4" w:rsidRPr="00F64160" w14:paraId="56C7DC86" w14:textId="77777777" w:rsidTr="001B2F8B">
        <w:tc>
          <w:tcPr>
            <w:tcW w:w="1680" w:type="dxa"/>
            <w:shd w:val="clear" w:color="auto" w:fill="BFBFBF" w:themeFill="background1" w:themeFillShade="BF"/>
          </w:tcPr>
          <w:p w14:paraId="3BBCF45F" w14:textId="77777777" w:rsidR="00D761A4" w:rsidRPr="00F64160" w:rsidRDefault="00D761A4" w:rsidP="001B2F8B">
            <w:pPr>
              <w:spacing w:after="120"/>
              <w:ind w:left="289"/>
              <w:jc w:val="center"/>
              <w:rPr>
                <w:rFonts w:cs="Arial"/>
                <w:b/>
              </w:rPr>
            </w:pPr>
            <w:r w:rsidRPr="00F64160">
              <w:rPr>
                <w:rFonts w:cs="Arial"/>
                <w:b/>
              </w:rPr>
              <w:t>Service</w:t>
            </w:r>
          </w:p>
        </w:tc>
        <w:tc>
          <w:tcPr>
            <w:tcW w:w="1434" w:type="dxa"/>
            <w:shd w:val="clear" w:color="auto" w:fill="BFBFBF" w:themeFill="background1" w:themeFillShade="BF"/>
          </w:tcPr>
          <w:p w14:paraId="5AF7B148" w14:textId="77777777" w:rsidR="00D761A4" w:rsidRPr="00F64160" w:rsidRDefault="00D761A4" w:rsidP="001B2F8B">
            <w:pPr>
              <w:ind w:left="289"/>
              <w:jc w:val="center"/>
              <w:rPr>
                <w:rFonts w:cs="Arial"/>
                <w:b/>
              </w:rPr>
            </w:pPr>
            <w:r w:rsidRPr="00F64160">
              <w:rPr>
                <w:rFonts w:cs="Arial"/>
                <w:b/>
              </w:rPr>
              <w:t>Transaction</w:t>
            </w:r>
          </w:p>
        </w:tc>
        <w:tc>
          <w:tcPr>
            <w:tcW w:w="3402" w:type="dxa"/>
            <w:shd w:val="clear" w:color="auto" w:fill="BFBFBF" w:themeFill="background1" w:themeFillShade="BF"/>
          </w:tcPr>
          <w:p w14:paraId="6B591003" w14:textId="77777777" w:rsidR="00D761A4" w:rsidRPr="00F64160" w:rsidRDefault="00D761A4" w:rsidP="001B2F8B">
            <w:pPr>
              <w:ind w:left="289"/>
              <w:jc w:val="center"/>
              <w:rPr>
                <w:rFonts w:cs="Arial"/>
                <w:b/>
              </w:rPr>
            </w:pPr>
            <w:r w:rsidRPr="00F64160">
              <w:rPr>
                <w:rFonts w:cs="Arial"/>
                <w:b/>
              </w:rPr>
              <w:t>Resource</w:t>
            </w:r>
          </w:p>
        </w:tc>
        <w:tc>
          <w:tcPr>
            <w:tcW w:w="1072" w:type="dxa"/>
            <w:shd w:val="clear" w:color="auto" w:fill="BFBFBF" w:themeFill="background1" w:themeFillShade="BF"/>
          </w:tcPr>
          <w:p w14:paraId="52C842C4" w14:textId="77777777" w:rsidR="00D761A4" w:rsidRPr="00F64160" w:rsidRDefault="00D761A4" w:rsidP="001B2F8B">
            <w:pPr>
              <w:spacing w:after="120"/>
              <w:ind w:left="289"/>
              <w:jc w:val="center"/>
              <w:rPr>
                <w:rFonts w:cs="Arial"/>
                <w:b/>
              </w:rPr>
            </w:pPr>
            <w:r w:rsidRPr="00F64160">
              <w:rPr>
                <w:rFonts w:cs="Arial"/>
                <w:b/>
              </w:rPr>
              <w:t>User Agent</w:t>
            </w:r>
          </w:p>
        </w:tc>
        <w:tc>
          <w:tcPr>
            <w:tcW w:w="1128" w:type="dxa"/>
            <w:shd w:val="clear" w:color="auto" w:fill="BFBFBF" w:themeFill="background1" w:themeFillShade="BF"/>
          </w:tcPr>
          <w:p w14:paraId="67B646D2" w14:textId="77777777" w:rsidR="00D761A4" w:rsidRPr="00F64160" w:rsidRDefault="00D761A4" w:rsidP="001B2F8B">
            <w:pPr>
              <w:spacing w:after="120"/>
              <w:ind w:left="289"/>
              <w:jc w:val="center"/>
              <w:rPr>
                <w:rFonts w:cs="Arial"/>
                <w:b/>
              </w:rPr>
            </w:pPr>
            <w:r w:rsidRPr="00F64160">
              <w:rPr>
                <w:rFonts w:cs="Arial"/>
                <w:b/>
              </w:rPr>
              <w:t>Origin Server</w:t>
            </w:r>
          </w:p>
        </w:tc>
      </w:tr>
      <w:tr w:rsidR="007806B6" w:rsidRPr="00F64160" w14:paraId="72A3BFBB" w14:textId="77777777" w:rsidTr="001B2F8B">
        <w:tc>
          <w:tcPr>
            <w:tcW w:w="1680" w:type="dxa"/>
            <w:vMerge w:val="restart"/>
          </w:tcPr>
          <w:p w14:paraId="165220F9" w14:textId="6FCBF38A" w:rsidR="007806B6" w:rsidRDefault="007806B6" w:rsidP="00613AA1">
            <w:pPr>
              <w:spacing w:after="0"/>
              <w:ind w:left="57"/>
              <w:rPr>
                <w:rFonts w:cs="Arial"/>
                <w:b/>
                <w:bCs/>
                <w:u w:val="single"/>
              </w:rPr>
            </w:pPr>
            <w:r>
              <w:rPr>
                <w:rFonts w:cs="Arial"/>
              </w:rPr>
              <w:t xml:space="preserve">Modality Performed Procedure Step </w:t>
            </w:r>
            <w:r w:rsidRPr="00DB0718">
              <w:rPr>
                <w:rFonts w:cs="Arial"/>
              </w:rPr>
              <w:t>Service</w:t>
            </w:r>
          </w:p>
        </w:tc>
        <w:tc>
          <w:tcPr>
            <w:tcW w:w="1434" w:type="dxa"/>
          </w:tcPr>
          <w:p w14:paraId="67C7A68E" w14:textId="77777777" w:rsidR="007806B6" w:rsidRPr="00DB0718" w:rsidRDefault="007806B6" w:rsidP="00613AA1">
            <w:pPr>
              <w:spacing w:after="0"/>
              <w:ind w:left="57"/>
              <w:rPr>
                <w:rFonts w:cs="Arial"/>
                <w:i/>
                <w:iCs/>
              </w:rPr>
            </w:pPr>
            <w:r>
              <w:rPr>
                <w:rFonts w:cs="Arial"/>
                <w:i/>
                <w:iCs/>
              </w:rPr>
              <w:t>Create</w:t>
            </w:r>
          </w:p>
        </w:tc>
        <w:tc>
          <w:tcPr>
            <w:tcW w:w="3402" w:type="dxa"/>
            <w:vMerge w:val="restart"/>
          </w:tcPr>
          <w:p w14:paraId="714D74F8" w14:textId="77777777" w:rsidR="007806B6" w:rsidRPr="00AB477B" w:rsidRDefault="007806B6" w:rsidP="00613AA1">
            <w:pPr>
              <w:spacing w:after="0"/>
              <w:ind w:left="57"/>
              <w:rPr>
                <w:rFonts w:cs="Arial"/>
              </w:rPr>
            </w:pPr>
            <w:r>
              <w:rPr>
                <w:rFonts w:cs="Arial"/>
              </w:rPr>
              <w:t>modality-performed-procedure-steps</w:t>
            </w:r>
          </w:p>
        </w:tc>
        <w:tc>
          <w:tcPr>
            <w:tcW w:w="1072" w:type="dxa"/>
          </w:tcPr>
          <w:p w14:paraId="438D30B3" w14:textId="77777777" w:rsidR="007806B6" w:rsidRPr="00AB477B" w:rsidRDefault="007806B6" w:rsidP="00613AA1">
            <w:pPr>
              <w:spacing w:after="0"/>
              <w:ind w:left="57"/>
              <w:rPr>
                <w:rFonts w:cs="Arial"/>
              </w:rPr>
            </w:pPr>
          </w:p>
        </w:tc>
        <w:tc>
          <w:tcPr>
            <w:tcW w:w="1128" w:type="dxa"/>
          </w:tcPr>
          <w:p w14:paraId="1A921E5E" w14:textId="77777777" w:rsidR="007806B6" w:rsidRPr="00F64160" w:rsidRDefault="007806B6" w:rsidP="00613AA1">
            <w:pPr>
              <w:spacing w:after="0"/>
              <w:ind w:left="57"/>
              <w:rPr>
                <w:rFonts w:cs="Arial"/>
                <w:b/>
                <w:bCs/>
                <w:u w:val="single"/>
              </w:rPr>
            </w:pPr>
          </w:p>
        </w:tc>
      </w:tr>
      <w:tr w:rsidR="007806B6" w:rsidRPr="00F64160" w14:paraId="7FB24751" w14:textId="77777777" w:rsidTr="001B2F8B">
        <w:tc>
          <w:tcPr>
            <w:tcW w:w="1680" w:type="dxa"/>
            <w:vMerge/>
          </w:tcPr>
          <w:p w14:paraId="0EFF62FF" w14:textId="77777777" w:rsidR="007806B6" w:rsidRDefault="007806B6" w:rsidP="00613AA1">
            <w:pPr>
              <w:spacing w:after="0"/>
              <w:ind w:left="57"/>
              <w:rPr>
                <w:rFonts w:cs="Arial"/>
                <w:b/>
                <w:bCs/>
                <w:u w:val="single"/>
              </w:rPr>
            </w:pPr>
          </w:p>
        </w:tc>
        <w:tc>
          <w:tcPr>
            <w:tcW w:w="1434" w:type="dxa"/>
          </w:tcPr>
          <w:p w14:paraId="76858010" w14:textId="77777777" w:rsidR="007806B6" w:rsidRDefault="007806B6" w:rsidP="00613AA1">
            <w:pPr>
              <w:spacing w:after="0"/>
              <w:ind w:left="57"/>
              <w:rPr>
                <w:rFonts w:cs="Arial"/>
                <w:i/>
                <w:iCs/>
              </w:rPr>
            </w:pPr>
            <w:r>
              <w:rPr>
                <w:rFonts w:cs="Arial"/>
                <w:i/>
                <w:iCs/>
              </w:rPr>
              <w:t>Update</w:t>
            </w:r>
          </w:p>
        </w:tc>
        <w:tc>
          <w:tcPr>
            <w:tcW w:w="3402" w:type="dxa"/>
            <w:vMerge/>
          </w:tcPr>
          <w:p w14:paraId="7A8EE530" w14:textId="77777777" w:rsidR="007806B6" w:rsidRDefault="007806B6" w:rsidP="00613AA1">
            <w:pPr>
              <w:spacing w:after="0"/>
              <w:ind w:left="57"/>
              <w:rPr>
                <w:rFonts w:cs="Arial"/>
              </w:rPr>
            </w:pPr>
          </w:p>
        </w:tc>
        <w:tc>
          <w:tcPr>
            <w:tcW w:w="1072" w:type="dxa"/>
          </w:tcPr>
          <w:p w14:paraId="56FB5A8C" w14:textId="77777777" w:rsidR="007806B6" w:rsidRPr="00AB477B" w:rsidRDefault="007806B6" w:rsidP="00613AA1">
            <w:pPr>
              <w:spacing w:after="0"/>
              <w:ind w:left="57"/>
              <w:rPr>
                <w:rFonts w:cs="Arial"/>
              </w:rPr>
            </w:pPr>
          </w:p>
        </w:tc>
        <w:tc>
          <w:tcPr>
            <w:tcW w:w="1128" w:type="dxa"/>
          </w:tcPr>
          <w:p w14:paraId="03CD8D4C" w14:textId="77777777" w:rsidR="007806B6" w:rsidRPr="00F64160" w:rsidRDefault="007806B6" w:rsidP="00613AA1">
            <w:pPr>
              <w:spacing w:after="0"/>
              <w:ind w:left="57"/>
              <w:rPr>
                <w:rFonts w:cs="Arial"/>
                <w:b/>
                <w:bCs/>
                <w:u w:val="single"/>
              </w:rPr>
            </w:pPr>
          </w:p>
        </w:tc>
      </w:tr>
      <w:tr w:rsidR="007806B6" w:rsidRPr="00F64160" w14:paraId="722E0FE4" w14:textId="77777777" w:rsidTr="001B2F8B">
        <w:tc>
          <w:tcPr>
            <w:tcW w:w="1680" w:type="dxa"/>
            <w:vMerge/>
          </w:tcPr>
          <w:p w14:paraId="7566DCCB" w14:textId="77777777" w:rsidR="007806B6" w:rsidRDefault="007806B6" w:rsidP="00613AA1">
            <w:pPr>
              <w:spacing w:after="0"/>
              <w:ind w:left="57"/>
              <w:rPr>
                <w:rFonts w:cs="Arial"/>
                <w:b/>
                <w:bCs/>
                <w:u w:val="single"/>
              </w:rPr>
            </w:pPr>
          </w:p>
        </w:tc>
        <w:tc>
          <w:tcPr>
            <w:tcW w:w="1434" w:type="dxa"/>
          </w:tcPr>
          <w:p w14:paraId="06314705" w14:textId="77777777" w:rsidR="007806B6" w:rsidRDefault="007806B6" w:rsidP="00613AA1">
            <w:pPr>
              <w:spacing w:after="0"/>
              <w:ind w:left="57"/>
              <w:rPr>
                <w:rFonts w:cs="Arial"/>
                <w:i/>
                <w:iCs/>
              </w:rPr>
            </w:pPr>
            <w:r>
              <w:rPr>
                <w:rFonts w:cs="Arial"/>
                <w:i/>
                <w:iCs/>
              </w:rPr>
              <w:t>Retrieve</w:t>
            </w:r>
          </w:p>
        </w:tc>
        <w:tc>
          <w:tcPr>
            <w:tcW w:w="3402" w:type="dxa"/>
            <w:vMerge/>
          </w:tcPr>
          <w:p w14:paraId="2B7E3441" w14:textId="77777777" w:rsidR="007806B6" w:rsidRDefault="007806B6" w:rsidP="00613AA1">
            <w:pPr>
              <w:spacing w:after="0"/>
              <w:ind w:left="57"/>
              <w:rPr>
                <w:rFonts w:cs="Arial"/>
              </w:rPr>
            </w:pPr>
          </w:p>
        </w:tc>
        <w:tc>
          <w:tcPr>
            <w:tcW w:w="1072" w:type="dxa"/>
          </w:tcPr>
          <w:p w14:paraId="23A76640" w14:textId="77777777" w:rsidR="007806B6" w:rsidRPr="00AB477B" w:rsidRDefault="007806B6" w:rsidP="00613AA1">
            <w:pPr>
              <w:spacing w:after="0"/>
              <w:ind w:left="57"/>
              <w:rPr>
                <w:rFonts w:cs="Arial"/>
              </w:rPr>
            </w:pPr>
          </w:p>
        </w:tc>
        <w:tc>
          <w:tcPr>
            <w:tcW w:w="1128" w:type="dxa"/>
          </w:tcPr>
          <w:p w14:paraId="680A6769" w14:textId="77777777" w:rsidR="007806B6" w:rsidRPr="00F64160" w:rsidRDefault="007806B6" w:rsidP="00613AA1">
            <w:pPr>
              <w:spacing w:after="0"/>
              <w:ind w:left="57"/>
              <w:rPr>
                <w:rFonts w:cs="Arial"/>
                <w:b/>
                <w:bCs/>
                <w:u w:val="single"/>
              </w:rPr>
            </w:pPr>
          </w:p>
        </w:tc>
      </w:tr>
    </w:tbl>
    <w:p w14:paraId="3B67CCFE" w14:textId="77777777" w:rsidR="009D6C53" w:rsidRDefault="009D6C53" w:rsidP="009D6C53"/>
    <w:p w14:paraId="3FDA2E1F" w14:textId="666ABD4F" w:rsidR="00D52777" w:rsidRPr="008574C9" w:rsidRDefault="008574C9" w:rsidP="008574C9">
      <w:pPr>
        <w:pStyle w:val="TemplateInstruction"/>
      </w:pPr>
      <w:r w:rsidRPr="008574C9">
        <w:t>[When supporting both the Origin Server and User Agent roles, indicate whether creation and update of MPPSs on the Origin Server side is mirrored on the User Agent side</w:t>
      </w:r>
      <w:r>
        <w:t xml:space="preserve"> by selecting one of the two texts below</w:t>
      </w:r>
      <w:r w:rsidRPr="008574C9">
        <w:t>.</w:t>
      </w:r>
      <w:r>
        <w:t xml:space="preserve"> When only supporting one of the roles, remove the texts below.</w:t>
      </w:r>
      <w:r w:rsidRPr="008574C9">
        <w:t>]</w:t>
      </w:r>
    </w:p>
    <w:p w14:paraId="16D566AC" w14:textId="186580C5" w:rsidR="008574C9" w:rsidRPr="008574C9" w:rsidRDefault="008574C9" w:rsidP="009D6C53">
      <w:pPr>
        <w:rPr>
          <w:i/>
          <w:iCs/>
        </w:rPr>
      </w:pPr>
      <w:r w:rsidRPr="008574C9">
        <w:rPr>
          <w:i/>
          <w:iCs/>
        </w:rPr>
        <w:t>This system does not mirror the creation and updating of MPPSs on the Origin Server side to the User Agent side.</w:t>
      </w:r>
    </w:p>
    <w:p w14:paraId="3F82B6CF" w14:textId="2694BFC8" w:rsidR="008574C9" w:rsidRPr="008574C9" w:rsidRDefault="008574C9" w:rsidP="008574C9">
      <w:pPr>
        <w:rPr>
          <w:i/>
          <w:iCs/>
        </w:rPr>
      </w:pPr>
      <w:r w:rsidRPr="008574C9">
        <w:rPr>
          <w:i/>
          <w:iCs/>
        </w:rPr>
        <w:t>This system mirrors the creation and updating of MPPSs on the Origin Server side to the User Agent side.</w:t>
      </w:r>
    </w:p>
    <w:p w14:paraId="1D62122C" w14:textId="292C2113" w:rsidR="004236DB" w:rsidRPr="00F64160" w:rsidRDefault="004236DB" w:rsidP="004236DB">
      <w:pPr>
        <w:pStyle w:val="Instruction"/>
        <w:keepNext/>
      </w:pPr>
      <w:r>
        <w:lastRenderedPageBreak/>
        <w:t>A</w:t>
      </w:r>
      <w:r w:rsidRPr="00F64160">
        <w:t>dd a new subsection</w:t>
      </w:r>
      <w:r w:rsidR="00712500">
        <w:t>s</w:t>
      </w:r>
      <w:r w:rsidRPr="00F64160">
        <w:t xml:space="preserve"> on the </w:t>
      </w:r>
      <w:r>
        <w:t xml:space="preserve">Modality </w:t>
      </w:r>
      <w:r w:rsidR="00712500" w:rsidRPr="00712500">
        <w:t xml:space="preserve">Scheduled </w:t>
      </w:r>
      <w:r w:rsidR="00712500">
        <w:t>and Performed Procedure Step Services</w:t>
      </w:r>
      <w:r>
        <w:t xml:space="preserve"> </w:t>
      </w:r>
      <w:r w:rsidRPr="00F64160">
        <w:t xml:space="preserve">to section </w:t>
      </w:r>
      <w:r>
        <w:t>N</w:t>
      </w:r>
      <w:r w:rsidRPr="00F64160">
        <w:t xml:space="preserve">.5.3 </w:t>
      </w:r>
      <w:r>
        <w:t xml:space="preserve">Supported DICOM </w:t>
      </w:r>
      <w:r w:rsidRPr="00F64160">
        <w:t>Web Service</w:t>
      </w:r>
      <w:r>
        <w:t>s</w:t>
      </w:r>
    </w:p>
    <w:p w14:paraId="6E007F66" w14:textId="77777777" w:rsidR="000F61A3" w:rsidRPr="00F64160" w:rsidRDefault="000F61A3" w:rsidP="000F61A3">
      <w:pPr>
        <w:pStyle w:val="Heading2"/>
      </w:pPr>
      <w:bookmarkStart w:id="178" w:name="_Ref65670722"/>
      <w:bookmarkStart w:id="179" w:name="_Ref65670732"/>
      <w:bookmarkStart w:id="180" w:name="_Toc114129338"/>
      <w:bookmarkStart w:id="181" w:name="_Toc150508017"/>
      <w:bookmarkStart w:id="182" w:name="_Toc194311880"/>
      <w:r>
        <w:t>N</w:t>
      </w:r>
      <w:r w:rsidRPr="00F64160">
        <w:t>.5</w:t>
      </w:r>
      <w:r w:rsidRPr="00F64160">
        <w:tab/>
        <w:t>Service and Interoperability Description</w:t>
      </w:r>
      <w:bookmarkEnd w:id="178"/>
      <w:bookmarkEnd w:id="179"/>
      <w:bookmarkEnd w:id="180"/>
      <w:bookmarkEnd w:id="181"/>
      <w:bookmarkEnd w:id="182"/>
    </w:p>
    <w:p w14:paraId="24245328" w14:textId="77777777" w:rsidR="000F61A3" w:rsidRPr="00F64160" w:rsidRDefault="000F61A3" w:rsidP="000F61A3">
      <w:r w:rsidRPr="00F64160">
        <w:t>…</w:t>
      </w:r>
    </w:p>
    <w:p w14:paraId="2096FCFA" w14:textId="77777777" w:rsidR="000F61A3" w:rsidRPr="00F64160" w:rsidRDefault="000F61A3" w:rsidP="000F61A3">
      <w:pPr>
        <w:pStyle w:val="Heading3"/>
      </w:pPr>
      <w:bookmarkStart w:id="183" w:name="_Toc114129396"/>
      <w:bookmarkStart w:id="184" w:name="_Toc150508018"/>
      <w:bookmarkStart w:id="185" w:name="_Toc194311881"/>
      <w:r>
        <w:t>N</w:t>
      </w:r>
      <w:r w:rsidRPr="00F64160">
        <w:t>.5.3</w:t>
      </w:r>
      <w:r w:rsidRPr="00F64160">
        <w:tab/>
        <w:t>Supported DICOM Web Services</w:t>
      </w:r>
      <w:bookmarkEnd w:id="183"/>
      <w:bookmarkEnd w:id="184"/>
      <w:bookmarkEnd w:id="185"/>
    </w:p>
    <w:p w14:paraId="5B73B552" w14:textId="77777777" w:rsidR="000F61A3" w:rsidRPr="00F64160" w:rsidRDefault="000F61A3" w:rsidP="000F61A3">
      <w:r w:rsidRPr="00F64160">
        <w:t>…</w:t>
      </w:r>
    </w:p>
    <w:p w14:paraId="00FFF4F7" w14:textId="0497ACA3" w:rsidR="000F61A3" w:rsidRDefault="000F61A3" w:rsidP="000F61A3">
      <w:pPr>
        <w:pStyle w:val="Heading4"/>
      </w:pPr>
      <w:bookmarkStart w:id="186" w:name="_Toc114129407"/>
      <w:bookmarkStart w:id="187" w:name="_Toc150508019"/>
      <w:bookmarkStart w:id="188" w:name="_Toc194311882"/>
      <w:r>
        <w:t>N</w:t>
      </w:r>
      <w:r w:rsidRPr="00F64160">
        <w:t>.5.3.</w:t>
      </w:r>
      <w:r w:rsidR="00CB20D7">
        <w:t>Y</w:t>
      </w:r>
      <w:r w:rsidRPr="00F64160">
        <w:tab/>
      </w:r>
      <w:r w:rsidR="00DF01E5">
        <w:t xml:space="preserve">Modality </w:t>
      </w:r>
      <w:r w:rsidR="000C7667">
        <w:t>Scheduled Procedure Step</w:t>
      </w:r>
      <w:r w:rsidR="00DF01E5">
        <w:t xml:space="preserve"> </w:t>
      </w:r>
      <w:r w:rsidRPr="00F64160">
        <w:t>Web Service</w:t>
      </w:r>
      <w:bookmarkEnd w:id="186"/>
      <w:bookmarkEnd w:id="187"/>
      <w:bookmarkEnd w:id="188"/>
    </w:p>
    <w:p w14:paraId="766569F7" w14:textId="579FB23C" w:rsidR="000F61A3" w:rsidRPr="00183BE0" w:rsidRDefault="000F61A3" w:rsidP="000F61A3">
      <w:pPr>
        <w:rPr>
          <w:rFonts w:cs="Arial"/>
        </w:rPr>
      </w:pPr>
      <w:r>
        <w:t xml:space="preserve">This section provides details regarding the </w:t>
      </w:r>
      <w:r w:rsidR="00E775B6">
        <w:t xml:space="preserve">Modality </w:t>
      </w:r>
      <w:r w:rsidR="000C7667">
        <w:t>Scheduled Procedure Step</w:t>
      </w:r>
      <w:r w:rsidR="005B42DD">
        <w:t xml:space="preserve"> </w:t>
      </w:r>
      <w:r>
        <w:t xml:space="preserve">Web Service. For an overview of supported Transactions and resources see </w:t>
      </w:r>
      <w:r w:rsidRPr="00F64160">
        <w:rPr>
          <w:rFonts w:cs="Arial"/>
        </w:rPr>
        <w:t xml:space="preserve">Table </w:t>
      </w:r>
      <w:r w:rsidR="00377E56">
        <w:rPr>
          <w:rFonts w:cs="Arial"/>
        </w:rPr>
        <w:t>N.1.3.</w:t>
      </w:r>
      <w:r w:rsidR="00CB20D7">
        <w:rPr>
          <w:rFonts w:cs="Arial"/>
        </w:rPr>
        <w:t>Y</w:t>
      </w:r>
      <w:r w:rsidRPr="00F64160">
        <w:rPr>
          <w:rFonts w:cs="Arial"/>
        </w:rPr>
        <w:noBreakHyphen/>
      </w:r>
      <w:r>
        <w:rPr>
          <w:rFonts w:cs="Arial"/>
        </w:rPr>
        <w:t>1</w:t>
      </w:r>
      <w:r w:rsidRPr="00F64160">
        <w:rPr>
          <w:rFonts w:cs="Arial"/>
        </w:rPr>
        <w:t xml:space="preserve"> </w:t>
      </w:r>
      <w:r w:rsidR="00377E56">
        <w:rPr>
          <w:rFonts w:cs="Arial"/>
        </w:rPr>
        <w:t xml:space="preserve">Modality </w:t>
      </w:r>
      <w:r w:rsidR="000C7667">
        <w:rPr>
          <w:rFonts w:cs="Arial"/>
        </w:rPr>
        <w:t>Scheduled Procedure Step</w:t>
      </w:r>
      <w:r w:rsidR="005B42DD">
        <w:rPr>
          <w:rFonts w:cs="Arial"/>
        </w:rPr>
        <w:t xml:space="preserve"> </w:t>
      </w:r>
      <w:r w:rsidRPr="00F64160">
        <w:rPr>
          <w:rFonts w:cs="Arial"/>
        </w:rPr>
        <w:t>Service</w:t>
      </w:r>
      <w:r>
        <w:t>.</w:t>
      </w:r>
    </w:p>
    <w:p w14:paraId="2B9F1874" w14:textId="664AF78B" w:rsidR="000F61A3" w:rsidRDefault="000F61A3" w:rsidP="000F61A3">
      <w:pPr>
        <w:pStyle w:val="Heading5"/>
      </w:pPr>
      <w:bookmarkStart w:id="189" w:name="_Toc150508020"/>
      <w:bookmarkStart w:id="190" w:name="_Toc194311883"/>
      <w:r>
        <w:t>N</w:t>
      </w:r>
      <w:r w:rsidRPr="00F64160">
        <w:t>.5.3.</w:t>
      </w:r>
      <w:r w:rsidR="005B6FC4">
        <w:t>Y</w:t>
      </w:r>
      <w:r w:rsidRPr="00F64160">
        <w:t>.</w:t>
      </w:r>
      <w:r>
        <w:t>1</w:t>
      </w:r>
      <w:r w:rsidRPr="00F64160">
        <w:tab/>
      </w:r>
      <w:r w:rsidR="003E6659">
        <w:t>Search</w:t>
      </w:r>
      <w:r>
        <w:t xml:space="preserve"> </w:t>
      </w:r>
      <w:r w:rsidRPr="00F64160">
        <w:t>Transaction</w:t>
      </w:r>
      <w:r>
        <w:t xml:space="preserve"> – </w:t>
      </w:r>
      <w:r w:rsidR="003E6659">
        <w:t xml:space="preserve">Modality </w:t>
      </w:r>
      <w:r w:rsidR="00712500">
        <w:t xml:space="preserve">Scheduled Procedure Step </w:t>
      </w:r>
      <w:r>
        <w:t>Service</w:t>
      </w:r>
      <w:bookmarkEnd w:id="189"/>
      <w:bookmarkEnd w:id="190"/>
    </w:p>
    <w:p w14:paraId="5DE90320" w14:textId="30D311AC" w:rsidR="00892D3A" w:rsidRPr="00892D3A" w:rsidRDefault="00892D3A" w:rsidP="00892D3A">
      <w:pPr>
        <w:rPr>
          <w:i/>
          <w:iCs/>
        </w:rPr>
      </w:pPr>
      <w:r w:rsidRPr="00892D3A">
        <w:rPr>
          <w:i/>
          <w:iCs/>
        </w:rPr>
        <w:t xml:space="preserve">[If your system does not support the </w:t>
      </w:r>
      <w:r>
        <w:rPr>
          <w:i/>
          <w:iCs/>
        </w:rPr>
        <w:t xml:space="preserve">Modality </w:t>
      </w:r>
      <w:r w:rsidR="00712500" w:rsidRPr="00712500">
        <w:rPr>
          <w:i/>
          <w:iCs/>
        </w:rPr>
        <w:t xml:space="preserve">Scheduled Procedure Step </w:t>
      </w:r>
      <w:r w:rsidRPr="00892D3A">
        <w:rPr>
          <w:i/>
          <w:iCs/>
        </w:rPr>
        <w:t xml:space="preserve">Web Service </w:t>
      </w:r>
      <w:r>
        <w:rPr>
          <w:i/>
          <w:iCs/>
        </w:rPr>
        <w:t xml:space="preserve">Search </w:t>
      </w:r>
      <w:r w:rsidRPr="00892D3A">
        <w:rPr>
          <w:i/>
          <w:iCs/>
        </w:rPr>
        <w:t>Transaction, you can indicate that this section is not applicable and remove the subsections below.]</w:t>
      </w:r>
    </w:p>
    <w:p w14:paraId="1179D291" w14:textId="40D31F89" w:rsidR="000F61A3" w:rsidRPr="00F64160" w:rsidRDefault="000F61A3" w:rsidP="00774FAA">
      <w:pPr>
        <w:pStyle w:val="Heading6"/>
      </w:pPr>
      <w:bookmarkStart w:id="191" w:name="_Toc150508021"/>
      <w:bookmarkStart w:id="192" w:name="_Toc194311884"/>
      <w:r>
        <w:t>N</w:t>
      </w:r>
      <w:r w:rsidRPr="00F64160">
        <w:t>.5.3.</w:t>
      </w:r>
      <w:r w:rsidR="005B6FC4">
        <w:t>Y</w:t>
      </w:r>
      <w:r w:rsidRPr="00F64160">
        <w:t>.</w:t>
      </w:r>
      <w:r>
        <w:t>1</w:t>
      </w:r>
      <w:r w:rsidRPr="00F64160">
        <w:t>.1</w:t>
      </w:r>
      <w:r w:rsidRPr="00F64160">
        <w:tab/>
        <w:t>User Agent</w:t>
      </w:r>
      <w:bookmarkEnd w:id="191"/>
      <w:bookmarkEnd w:id="192"/>
    </w:p>
    <w:p w14:paraId="098FAF8A" w14:textId="72D83078" w:rsidR="000F61A3" w:rsidRPr="00F64160" w:rsidRDefault="000F61A3" w:rsidP="000F61A3">
      <w:pPr>
        <w:rPr>
          <w:rFonts w:cs="Arial"/>
        </w:rPr>
      </w:pPr>
      <w:r w:rsidRPr="00F64160">
        <w:rPr>
          <w:rFonts w:cs="Arial"/>
        </w:rPr>
        <w:t xml:space="preserve">The </w:t>
      </w:r>
      <w:r w:rsidR="003E6659">
        <w:rPr>
          <w:rFonts w:cs="Arial"/>
        </w:rPr>
        <w:t xml:space="preserve">Search </w:t>
      </w:r>
      <w:r w:rsidRPr="00F64160">
        <w:rPr>
          <w:rFonts w:cs="Arial"/>
        </w:rPr>
        <w:t xml:space="preserve">Transaction user agent can request resources listed in Table </w:t>
      </w:r>
      <w:r>
        <w:rPr>
          <w:rFonts w:cs="Arial"/>
        </w:rPr>
        <w:t>N</w:t>
      </w:r>
      <w:r w:rsidRPr="00F64160">
        <w:rPr>
          <w:rFonts w:cs="Arial"/>
        </w:rPr>
        <w:t>.5</w:t>
      </w:r>
      <w:r w:rsidR="00120991">
        <w:rPr>
          <w:rFonts w:cs="Arial"/>
        </w:rPr>
        <w:t>.3.</w:t>
      </w:r>
      <w:r w:rsidR="005B6FC4">
        <w:rPr>
          <w:rFonts w:cs="Arial"/>
        </w:rPr>
        <w:t>Y</w:t>
      </w:r>
      <w:r w:rsidR="00120991">
        <w:rPr>
          <w:rFonts w:cs="Arial"/>
        </w:rPr>
        <w:t>.1.1</w:t>
      </w:r>
      <w:r w:rsidRPr="00F64160">
        <w:rPr>
          <w:rFonts w:cs="Arial"/>
        </w:rPr>
        <w:t>-1.</w:t>
      </w:r>
    </w:p>
    <w:p w14:paraId="684DF0B6" w14:textId="706B2EA4" w:rsidR="000F61A3" w:rsidRPr="00F64160" w:rsidRDefault="000F61A3" w:rsidP="000F61A3">
      <w:pPr>
        <w:pStyle w:val="TemplateInstruction"/>
        <w:rPr>
          <w:rFonts w:cs="Arial"/>
        </w:rPr>
      </w:pPr>
      <w:r w:rsidRPr="00F64160">
        <w:rPr>
          <w:rFonts w:cs="Arial"/>
        </w:rPr>
        <w:t xml:space="preserve">[List the supported resources for your </w:t>
      </w:r>
      <w:r w:rsidR="00FC0AD5">
        <w:rPr>
          <w:rFonts w:cs="Arial"/>
        </w:rPr>
        <w:t xml:space="preserve">Modality </w:t>
      </w:r>
      <w:r w:rsidR="000C7667">
        <w:rPr>
          <w:rFonts w:cs="Arial"/>
        </w:rPr>
        <w:t>Scheduled Procedure Step</w:t>
      </w:r>
      <w:r w:rsidR="00FC0AD5">
        <w:rPr>
          <w:rFonts w:cs="Arial"/>
        </w:rPr>
        <w:t xml:space="preserve"> </w:t>
      </w:r>
      <w:r w:rsidR="0050230A">
        <w:rPr>
          <w:rFonts w:cs="Arial"/>
        </w:rPr>
        <w:t>Search</w:t>
      </w:r>
      <w:r w:rsidR="00FC0AD5">
        <w:rPr>
          <w:rFonts w:cs="Arial"/>
        </w:rPr>
        <w:t xml:space="preserve"> </w:t>
      </w:r>
      <w:r w:rsidRPr="00F64160">
        <w:rPr>
          <w:rFonts w:cs="Arial"/>
        </w:rPr>
        <w:t>Transaction user agent. Remove the non-supported resources rows. Fill in information on your implementation in the Comments column when necessary.]</w:t>
      </w:r>
    </w:p>
    <w:p w14:paraId="11185D12" w14:textId="495E046E" w:rsidR="000F61A3" w:rsidRPr="00F64160" w:rsidRDefault="000F61A3" w:rsidP="000F61A3">
      <w:pPr>
        <w:pStyle w:val="TableTitle"/>
        <w:keepNext/>
        <w:rPr>
          <w:rFonts w:cs="Arial"/>
        </w:rPr>
      </w:pPr>
      <w:bookmarkStart w:id="193" w:name="_Ref72843208"/>
      <w:r w:rsidRPr="00F64160">
        <w:rPr>
          <w:rFonts w:cs="Arial"/>
        </w:rPr>
        <w:t xml:space="preserve">Table </w:t>
      </w:r>
      <w:bookmarkEnd w:id="193"/>
      <w:r>
        <w:rPr>
          <w:rFonts w:cs="Arial"/>
        </w:rPr>
        <w:t>N</w:t>
      </w:r>
      <w:r w:rsidRPr="00F64160">
        <w:rPr>
          <w:rFonts w:cs="Arial"/>
        </w:rPr>
        <w:t>.5</w:t>
      </w:r>
      <w:r w:rsidR="00120991">
        <w:rPr>
          <w:rFonts w:cs="Arial"/>
        </w:rPr>
        <w:t>.3.</w:t>
      </w:r>
      <w:r w:rsidR="005B6FC4">
        <w:rPr>
          <w:rFonts w:cs="Arial"/>
        </w:rPr>
        <w:t>Y</w:t>
      </w:r>
      <w:r w:rsidR="00120991">
        <w:rPr>
          <w:rFonts w:cs="Arial"/>
        </w:rPr>
        <w:t>.1.1</w:t>
      </w:r>
      <w:r w:rsidRPr="00F64160">
        <w:rPr>
          <w:rFonts w:cs="Arial"/>
        </w:rPr>
        <w:t xml:space="preserve">-1: Resources </w:t>
      </w:r>
      <w:r>
        <w:rPr>
          <w:rFonts w:cs="Arial"/>
        </w:rPr>
        <w:t xml:space="preserve">for </w:t>
      </w:r>
      <w:r w:rsidR="0050230A">
        <w:rPr>
          <w:rFonts w:cs="Arial"/>
        </w:rPr>
        <w:t>Search</w:t>
      </w:r>
      <w:r w:rsidR="00FC0AD5">
        <w:rPr>
          <w:rFonts w:cs="Arial"/>
        </w:rPr>
        <w:t xml:space="preserv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670"/>
      </w:tblGrid>
      <w:tr w:rsidR="000F61A3" w:rsidRPr="00F64160" w14:paraId="4E3806DE" w14:textId="77777777" w:rsidTr="00D033B8">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EB7450B" w14:textId="77777777" w:rsidR="000F61A3" w:rsidRPr="00F64160" w:rsidRDefault="000F61A3" w:rsidP="000C3C03">
            <w:pPr>
              <w:pStyle w:val="TableHeader"/>
              <w:rPr>
                <w:rFonts w:cs="Arial"/>
              </w:rPr>
            </w:pPr>
            <w:r w:rsidRPr="00F64160">
              <w:rPr>
                <w:rFonts w:cs="Arial"/>
              </w:rPr>
              <w:t>Resource</w:t>
            </w:r>
          </w:p>
        </w:tc>
        <w:tc>
          <w:tcPr>
            <w:tcW w:w="567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7E0981B" w14:textId="77777777" w:rsidR="000F61A3" w:rsidRPr="00F64160" w:rsidRDefault="000F61A3" w:rsidP="000C3C03">
            <w:pPr>
              <w:pStyle w:val="TableHeader"/>
              <w:rPr>
                <w:rFonts w:cs="Arial"/>
              </w:rPr>
            </w:pPr>
            <w:r w:rsidRPr="00F64160">
              <w:rPr>
                <w:rFonts w:cs="Arial"/>
              </w:rPr>
              <w:t>Comments</w:t>
            </w:r>
          </w:p>
        </w:tc>
      </w:tr>
      <w:tr w:rsidR="000F61A3" w:rsidRPr="00F64160" w14:paraId="01A24235" w14:textId="77777777" w:rsidTr="00D033B8">
        <w:tc>
          <w:tcPr>
            <w:tcW w:w="3256" w:type="dxa"/>
            <w:tcBorders>
              <w:top w:val="single" w:sz="4" w:space="0" w:color="auto"/>
              <w:left w:val="single" w:sz="4" w:space="0" w:color="auto"/>
              <w:bottom w:val="single" w:sz="4" w:space="0" w:color="auto"/>
              <w:right w:val="single" w:sz="4" w:space="0" w:color="auto"/>
            </w:tcBorders>
          </w:tcPr>
          <w:p w14:paraId="566C624A" w14:textId="77777777" w:rsidR="000F61A3" w:rsidRPr="00F64160" w:rsidRDefault="000F61A3" w:rsidP="000C3C03">
            <w:pPr>
              <w:pStyle w:val="TableBody"/>
              <w:spacing w:before="0" w:after="0"/>
              <w:rPr>
                <w:i/>
                <w:sz w:val="18"/>
                <w:szCs w:val="18"/>
              </w:rPr>
            </w:pPr>
          </w:p>
        </w:tc>
        <w:tc>
          <w:tcPr>
            <w:tcW w:w="5670" w:type="dxa"/>
            <w:tcBorders>
              <w:top w:val="single" w:sz="4" w:space="0" w:color="auto"/>
              <w:left w:val="single" w:sz="4" w:space="0" w:color="auto"/>
              <w:bottom w:val="single" w:sz="4" w:space="0" w:color="auto"/>
              <w:right w:val="single" w:sz="4" w:space="0" w:color="auto"/>
            </w:tcBorders>
            <w:hideMark/>
          </w:tcPr>
          <w:p w14:paraId="1703A373" w14:textId="079507A6" w:rsidR="000F61A3" w:rsidRPr="00F64160" w:rsidRDefault="000F61A3" w:rsidP="000C3C03">
            <w:pPr>
              <w:pStyle w:val="TableBody"/>
              <w:spacing w:before="0" w:after="0"/>
              <w:rPr>
                <w:sz w:val="18"/>
                <w:szCs w:val="18"/>
              </w:rPr>
            </w:pPr>
            <w:r w:rsidRPr="00F64160">
              <w:rPr>
                <w:sz w:val="18"/>
                <w:szCs w:val="18"/>
              </w:rPr>
              <w:t xml:space="preserve">See </w:t>
            </w:r>
            <w:r w:rsidR="00682496">
              <w:rPr>
                <w:sz w:val="18"/>
                <w:szCs w:val="18"/>
              </w:rPr>
              <w:t>R</w:t>
            </w:r>
            <w:r w:rsidRPr="00F64160">
              <w:rPr>
                <w:sz w:val="18"/>
                <w:szCs w:val="18"/>
              </w:rPr>
              <w:t>esource</w:t>
            </w:r>
            <w:r w:rsidR="00682496">
              <w:rPr>
                <w:sz w:val="18"/>
                <w:szCs w:val="18"/>
              </w:rPr>
              <w:t>s</w:t>
            </w:r>
            <w:r w:rsidRPr="00F64160">
              <w:rPr>
                <w:sz w:val="18"/>
                <w:szCs w:val="18"/>
              </w:rPr>
              <w:t xml:space="preserve"> path in </w:t>
            </w:r>
            <w:r w:rsidR="00682496">
              <w:rPr>
                <w:sz w:val="18"/>
                <w:szCs w:val="18"/>
              </w:rPr>
              <w:t>table</w:t>
            </w:r>
            <w:r>
              <w:rPr>
                <w:sz w:val="18"/>
                <w:szCs w:val="18"/>
              </w:rPr>
              <w:t xml:space="preserve"> </w:t>
            </w:r>
            <w:r w:rsidR="005B6FC4">
              <w:rPr>
                <w:sz w:val="18"/>
                <w:szCs w:val="18"/>
              </w:rPr>
              <w:t>Y</w:t>
            </w:r>
            <w:r>
              <w:rPr>
                <w:sz w:val="18"/>
                <w:szCs w:val="18"/>
              </w:rPr>
              <w:t>.1.1</w:t>
            </w:r>
            <w:r w:rsidR="00682496">
              <w:rPr>
                <w:sz w:val="18"/>
                <w:szCs w:val="18"/>
              </w:rPr>
              <w:t>-1</w:t>
            </w:r>
            <w:r>
              <w:rPr>
                <w:sz w:val="18"/>
                <w:szCs w:val="18"/>
              </w:rPr>
              <w:t xml:space="preserve"> in </w:t>
            </w:r>
            <w:r w:rsidRPr="00F64160">
              <w:rPr>
                <w:sz w:val="18"/>
                <w:szCs w:val="18"/>
              </w:rPr>
              <w:t>PS3.18</w:t>
            </w:r>
          </w:p>
        </w:tc>
      </w:tr>
      <w:tr w:rsidR="000F61A3" w:rsidRPr="00F64160" w14:paraId="6DFEA9F7" w14:textId="77777777" w:rsidTr="00D033B8">
        <w:tc>
          <w:tcPr>
            <w:tcW w:w="3256" w:type="dxa"/>
            <w:tcBorders>
              <w:top w:val="single" w:sz="4" w:space="0" w:color="auto"/>
              <w:left w:val="single" w:sz="4" w:space="0" w:color="auto"/>
              <w:bottom w:val="single" w:sz="4" w:space="0" w:color="auto"/>
              <w:right w:val="single" w:sz="4" w:space="0" w:color="auto"/>
            </w:tcBorders>
          </w:tcPr>
          <w:p w14:paraId="48D28D0C" w14:textId="62ECCD1B" w:rsidR="000F61A3" w:rsidRPr="00F64160" w:rsidRDefault="005829CC" w:rsidP="000C3C03">
            <w:pPr>
              <w:pStyle w:val="TableBody"/>
              <w:spacing w:before="0" w:after="0"/>
              <w:rPr>
                <w:i/>
                <w:sz w:val="18"/>
                <w:szCs w:val="18"/>
              </w:rPr>
            </w:pPr>
            <w:r>
              <w:rPr>
                <w:i/>
                <w:sz w:val="18"/>
                <w:szCs w:val="18"/>
              </w:rPr>
              <w:t>modality-</w:t>
            </w:r>
            <w:r w:rsidR="00D033B8">
              <w:rPr>
                <w:i/>
                <w:sz w:val="18"/>
                <w:szCs w:val="18"/>
              </w:rPr>
              <w:t>scheduled-procedure-steps</w:t>
            </w:r>
          </w:p>
        </w:tc>
        <w:tc>
          <w:tcPr>
            <w:tcW w:w="5670" w:type="dxa"/>
            <w:tcBorders>
              <w:top w:val="single" w:sz="4" w:space="0" w:color="auto"/>
              <w:left w:val="single" w:sz="4" w:space="0" w:color="auto"/>
              <w:bottom w:val="single" w:sz="4" w:space="0" w:color="auto"/>
              <w:right w:val="single" w:sz="4" w:space="0" w:color="auto"/>
            </w:tcBorders>
          </w:tcPr>
          <w:p w14:paraId="5079DC20" w14:textId="77777777" w:rsidR="000F61A3" w:rsidRPr="00F64160" w:rsidRDefault="000F61A3" w:rsidP="000C3C03">
            <w:pPr>
              <w:pStyle w:val="TableBody"/>
              <w:spacing w:before="0" w:after="0"/>
              <w:rPr>
                <w:sz w:val="18"/>
                <w:szCs w:val="18"/>
              </w:rPr>
            </w:pPr>
          </w:p>
        </w:tc>
      </w:tr>
    </w:tbl>
    <w:p w14:paraId="5DCB499C" w14:textId="77777777" w:rsidR="000F61A3" w:rsidRPr="00F64160" w:rsidRDefault="000F61A3" w:rsidP="000F61A3">
      <w:pPr>
        <w:pStyle w:val="BodyTextIndent2"/>
        <w:ind w:left="1134"/>
        <w:rPr>
          <w:rFonts w:ascii="Arial" w:hAnsi="Arial" w:cs="Arial"/>
          <w:sz w:val="20"/>
          <w:lang w:val="en-US" w:eastAsia="en-US"/>
        </w:rPr>
      </w:pPr>
    </w:p>
    <w:p w14:paraId="5AD3E0A1" w14:textId="404C1F42" w:rsidR="000F61A3" w:rsidRPr="00F64160" w:rsidRDefault="000F61A3" w:rsidP="000F61A3">
      <w:pPr>
        <w:rPr>
          <w:rFonts w:cs="Arial"/>
        </w:rPr>
      </w:pPr>
      <w:r w:rsidRPr="00F64160">
        <w:rPr>
          <w:rFonts w:cs="Arial"/>
        </w:rPr>
        <w:t xml:space="preserve">The </w:t>
      </w:r>
      <w:r w:rsidR="0050230A">
        <w:rPr>
          <w:rFonts w:cs="Arial"/>
        </w:rPr>
        <w:t>Search</w:t>
      </w:r>
      <w:r w:rsidRPr="00F64160">
        <w:rPr>
          <w:rFonts w:cs="Arial"/>
        </w:rPr>
        <w:t xml:space="preserve"> Transaction user agent supports Header Fields listed in Table </w:t>
      </w:r>
      <w:r>
        <w:rPr>
          <w:rFonts w:cs="Arial"/>
        </w:rPr>
        <w:t>N</w:t>
      </w:r>
      <w:r w:rsidRPr="00F64160">
        <w:rPr>
          <w:rFonts w:cs="Arial"/>
        </w:rPr>
        <w:t>.5</w:t>
      </w:r>
      <w:r w:rsidR="003E463E">
        <w:rPr>
          <w:rFonts w:cs="Arial"/>
        </w:rPr>
        <w:t>.3.</w:t>
      </w:r>
      <w:r w:rsidR="005B6FC4">
        <w:rPr>
          <w:rFonts w:cs="Arial"/>
        </w:rPr>
        <w:t>Y</w:t>
      </w:r>
      <w:r w:rsidR="003E463E">
        <w:rPr>
          <w:rFonts w:cs="Arial"/>
        </w:rPr>
        <w:t>.1.1</w:t>
      </w:r>
      <w:r w:rsidRPr="00F64160">
        <w:rPr>
          <w:rFonts w:cs="Arial"/>
        </w:rPr>
        <w:t>-2.</w:t>
      </w:r>
    </w:p>
    <w:p w14:paraId="0D5D5D1A" w14:textId="77777777" w:rsidR="000F61A3" w:rsidRPr="00F64160" w:rsidRDefault="000F61A3" w:rsidP="000F61A3">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51C97567" w14:textId="21D04CE8" w:rsidR="000F61A3" w:rsidRPr="00F64160" w:rsidRDefault="000F61A3" w:rsidP="000F61A3">
      <w:pPr>
        <w:pStyle w:val="TableTitle"/>
        <w:rPr>
          <w:rFonts w:cs="Arial"/>
        </w:rPr>
      </w:pPr>
      <w:bookmarkStart w:id="194" w:name="_Ref72843230"/>
      <w:r w:rsidRPr="00F64160">
        <w:rPr>
          <w:rFonts w:cs="Arial"/>
        </w:rPr>
        <w:t xml:space="preserve">Table </w:t>
      </w:r>
      <w:bookmarkEnd w:id="194"/>
      <w:r>
        <w:rPr>
          <w:rFonts w:cs="Arial"/>
        </w:rPr>
        <w:t>N</w:t>
      </w:r>
      <w:r w:rsidRPr="00F64160">
        <w:rPr>
          <w:rFonts w:cs="Arial"/>
        </w:rPr>
        <w:t>.5</w:t>
      </w:r>
      <w:r w:rsidR="003E463E">
        <w:rPr>
          <w:rFonts w:cs="Arial"/>
        </w:rPr>
        <w:t>.3.</w:t>
      </w:r>
      <w:r w:rsidR="005B6FC4">
        <w:rPr>
          <w:rFonts w:cs="Arial"/>
        </w:rPr>
        <w:t>Y</w:t>
      </w:r>
      <w:r w:rsidR="003E463E">
        <w:rPr>
          <w:rFonts w:cs="Arial"/>
        </w:rPr>
        <w:t>.1.1</w:t>
      </w:r>
      <w:r w:rsidRPr="00F64160">
        <w:rPr>
          <w:rFonts w:cs="Arial"/>
        </w:rPr>
        <w:t xml:space="preserve">-2: Header Fields for </w:t>
      </w:r>
      <w:r w:rsidR="0050230A">
        <w:rPr>
          <w:rFonts w:cs="Arial"/>
        </w:rPr>
        <w:t>Search</w:t>
      </w:r>
      <w:r w:rsidR="003E463E">
        <w:rPr>
          <w:rFonts w:cs="Arial"/>
        </w:rPr>
        <w:t xml:space="preserv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64"/>
        <w:gridCol w:w="3660"/>
        <w:gridCol w:w="3402"/>
      </w:tblGrid>
      <w:tr w:rsidR="000F61A3" w:rsidRPr="00F64160" w14:paraId="7AFDF04E" w14:textId="77777777" w:rsidTr="009F048F">
        <w:tc>
          <w:tcPr>
            <w:tcW w:w="186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8A9CAC8" w14:textId="77777777" w:rsidR="000F61A3" w:rsidRPr="00F64160" w:rsidRDefault="000F61A3" w:rsidP="000C3C03">
            <w:pPr>
              <w:pStyle w:val="TableHeader"/>
              <w:rPr>
                <w:rFonts w:cs="Arial"/>
              </w:rPr>
            </w:pPr>
            <w:r w:rsidRPr="00F64160">
              <w:rPr>
                <w:rFonts w:cs="Arial"/>
              </w:rPr>
              <w:t>Header Field</w:t>
            </w:r>
          </w:p>
        </w:tc>
        <w:tc>
          <w:tcPr>
            <w:tcW w:w="3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4D536BE" w14:textId="77777777" w:rsidR="000F61A3" w:rsidRPr="00F64160" w:rsidRDefault="000F61A3"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2A1F9ED" w14:textId="77777777" w:rsidR="000F61A3" w:rsidRPr="00F64160" w:rsidRDefault="000F61A3" w:rsidP="000C3C03">
            <w:pPr>
              <w:pStyle w:val="TableHeader"/>
              <w:rPr>
                <w:rFonts w:cs="Arial"/>
              </w:rPr>
            </w:pPr>
            <w:r w:rsidRPr="00F64160">
              <w:rPr>
                <w:rFonts w:cs="Arial"/>
              </w:rPr>
              <w:t>Comments</w:t>
            </w:r>
          </w:p>
        </w:tc>
      </w:tr>
      <w:tr w:rsidR="000F61A3" w:rsidRPr="00F64160" w14:paraId="03669074" w14:textId="77777777" w:rsidTr="009F048F">
        <w:trPr>
          <w:trHeight w:val="872"/>
        </w:trPr>
        <w:tc>
          <w:tcPr>
            <w:tcW w:w="1864" w:type="dxa"/>
            <w:tcBorders>
              <w:top w:val="single" w:sz="4" w:space="0" w:color="auto"/>
              <w:left w:val="single" w:sz="4" w:space="0" w:color="auto"/>
              <w:bottom w:val="single" w:sz="4" w:space="0" w:color="auto"/>
              <w:right w:val="single" w:sz="4" w:space="0" w:color="auto"/>
            </w:tcBorders>
            <w:hideMark/>
          </w:tcPr>
          <w:p w14:paraId="7AF8E029" w14:textId="77777777" w:rsidR="000F61A3" w:rsidRPr="00F64160" w:rsidRDefault="000F61A3" w:rsidP="000C3C03">
            <w:pPr>
              <w:spacing w:after="0"/>
              <w:rPr>
                <w:rFonts w:cs="Arial"/>
                <w:szCs w:val="18"/>
                <w:lang w:eastAsia="ar-SA"/>
              </w:rPr>
            </w:pPr>
            <w:r w:rsidRPr="00F64160">
              <w:rPr>
                <w:sz w:val="18"/>
                <w:szCs w:val="18"/>
              </w:rPr>
              <w:t>Content-Type</w:t>
            </w:r>
          </w:p>
        </w:tc>
        <w:tc>
          <w:tcPr>
            <w:tcW w:w="3660" w:type="dxa"/>
            <w:tcBorders>
              <w:top w:val="single" w:sz="4" w:space="0" w:color="auto"/>
              <w:left w:val="single" w:sz="4" w:space="0" w:color="auto"/>
              <w:bottom w:val="single" w:sz="4" w:space="0" w:color="auto"/>
              <w:right w:val="single" w:sz="4" w:space="0" w:color="auto"/>
            </w:tcBorders>
          </w:tcPr>
          <w:p w14:paraId="38BC809A" w14:textId="5F8184B5" w:rsidR="000F61A3" w:rsidRDefault="000F61A3" w:rsidP="000C3C03">
            <w:pPr>
              <w:spacing w:after="0"/>
              <w:rPr>
                <w:rFonts w:ascii="Arial" w:hAnsi="Arial" w:cs="Arial"/>
                <w:i/>
                <w:iCs/>
              </w:rPr>
            </w:pPr>
            <w:r w:rsidRPr="00E73D46">
              <w:rPr>
                <w:rFonts w:ascii="Arial" w:hAnsi="Arial" w:cs="Arial"/>
                <w:i/>
                <w:iCs/>
              </w:rPr>
              <w:t>application/dicom+json</w:t>
            </w:r>
            <w:r w:rsidR="009F048F">
              <w:rPr>
                <w:rFonts w:ascii="Arial" w:hAnsi="Arial" w:cs="Arial"/>
                <w:i/>
                <w:iCs/>
              </w:rPr>
              <w:t xml:space="preserve"> (Default)</w:t>
            </w:r>
          </w:p>
          <w:p w14:paraId="01B57DB3" w14:textId="77777777" w:rsidR="00450AC2" w:rsidRPr="00E73D46" w:rsidRDefault="00450AC2" w:rsidP="000C3C03">
            <w:pPr>
              <w:spacing w:after="0"/>
              <w:rPr>
                <w:rFonts w:ascii="Arial" w:hAnsi="Arial" w:cs="Arial"/>
                <w:i/>
                <w:iCs/>
              </w:rPr>
            </w:pPr>
          </w:p>
          <w:p w14:paraId="024590F0" w14:textId="77777777" w:rsidR="000F61A3" w:rsidRDefault="000F61A3" w:rsidP="000C3C03">
            <w:pPr>
              <w:spacing w:after="0"/>
              <w:rPr>
                <w:rFonts w:ascii="Arial" w:hAnsi="Arial" w:cs="Arial"/>
                <w:i/>
                <w:iCs/>
              </w:rPr>
            </w:pPr>
            <w:r w:rsidRPr="00E73D46">
              <w:rPr>
                <w:rFonts w:ascii="Arial" w:hAnsi="Arial" w:cs="Arial"/>
                <w:i/>
                <w:iCs/>
              </w:rPr>
              <w:t>application/dicom+xml</w:t>
            </w:r>
          </w:p>
          <w:p w14:paraId="29C48EC7" w14:textId="77777777" w:rsidR="00450AC2" w:rsidRPr="00E73D46" w:rsidRDefault="00450AC2" w:rsidP="000C3C03">
            <w:pPr>
              <w:spacing w:after="0"/>
              <w:rPr>
                <w:rFonts w:ascii="Arial" w:hAnsi="Arial" w:cs="Arial"/>
                <w:i/>
                <w:iCs/>
              </w:rPr>
            </w:pPr>
          </w:p>
          <w:p w14:paraId="4903DD2C" w14:textId="77777777" w:rsidR="000F61A3" w:rsidRDefault="000F61A3" w:rsidP="000C3C03">
            <w:pPr>
              <w:spacing w:after="0"/>
              <w:rPr>
                <w:rFonts w:ascii="Arial" w:hAnsi="Arial" w:cs="Arial"/>
                <w:i/>
                <w:iCs/>
              </w:rPr>
            </w:pPr>
            <w:r w:rsidRPr="00E73D46">
              <w:rPr>
                <w:rFonts w:ascii="Arial" w:hAnsi="Arial" w:cs="Arial"/>
                <w:i/>
                <w:iCs/>
              </w:rPr>
              <w:t>multipart/related; type="application/dicom+json"</w:t>
            </w:r>
          </w:p>
          <w:p w14:paraId="7EA2191B" w14:textId="77777777" w:rsidR="00450AC2" w:rsidRPr="00E73D46" w:rsidRDefault="00450AC2" w:rsidP="000C3C03">
            <w:pPr>
              <w:spacing w:after="0"/>
              <w:rPr>
                <w:rFonts w:ascii="Arial" w:hAnsi="Arial" w:cs="Arial"/>
                <w:i/>
                <w:iCs/>
              </w:rPr>
            </w:pPr>
          </w:p>
          <w:p w14:paraId="6759099F" w14:textId="77777777" w:rsidR="000F61A3" w:rsidRPr="00800714" w:rsidRDefault="000F61A3" w:rsidP="000C3C03">
            <w:pPr>
              <w:spacing w:after="0"/>
              <w:rPr>
                <w:rFonts w:ascii="Arial" w:hAnsi="Arial" w:cs="Arial"/>
                <w:b/>
                <w:bCs/>
              </w:rPr>
            </w:pPr>
            <w:r w:rsidRPr="00E73D46">
              <w:rPr>
                <w:rFonts w:ascii="Arial" w:hAnsi="Arial" w:cs="Arial"/>
                <w:i/>
                <w:iCs/>
              </w:rPr>
              <w:t>multipart/related; type="application/dicom+xml"</w:t>
            </w:r>
          </w:p>
        </w:tc>
        <w:tc>
          <w:tcPr>
            <w:tcW w:w="3402" w:type="dxa"/>
            <w:tcBorders>
              <w:top w:val="single" w:sz="4" w:space="0" w:color="auto"/>
              <w:left w:val="single" w:sz="4" w:space="0" w:color="auto"/>
              <w:bottom w:val="single" w:sz="4" w:space="0" w:color="auto"/>
              <w:right w:val="single" w:sz="4" w:space="0" w:color="auto"/>
            </w:tcBorders>
          </w:tcPr>
          <w:p w14:paraId="5DD304A8" w14:textId="77777777" w:rsidR="000F61A3" w:rsidRPr="00F64160" w:rsidRDefault="000F61A3" w:rsidP="000C3C03">
            <w:pPr>
              <w:pStyle w:val="TableBody"/>
              <w:spacing w:before="0" w:after="0"/>
              <w:rPr>
                <w:sz w:val="18"/>
                <w:szCs w:val="18"/>
              </w:rPr>
            </w:pPr>
          </w:p>
        </w:tc>
      </w:tr>
      <w:tr w:rsidR="000F61A3" w:rsidRPr="00F64160" w14:paraId="4AC0A207" w14:textId="77777777" w:rsidTr="009F048F">
        <w:trPr>
          <w:trHeight w:val="190"/>
        </w:trPr>
        <w:tc>
          <w:tcPr>
            <w:tcW w:w="1864" w:type="dxa"/>
            <w:tcBorders>
              <w:top w:val="single" w:sz="4" w:space="0" w:color="auto"/>
              <w:left w:val="single" w:sz="4" w:space="0" w:color="auto"/>
              <w:bottom w:val="single" w:sz="4" w:space="0" w:color="auto"/>
              <w:right w:val="single" w:sz="4" w:space="0" w:color="auto"/>
            </w:tcBorders>
            <w:hideMark/>
          </w:tcPr>
          <w:p w14:paraId="10C06971" w14:textId="77777777" w:rsidR="000F61A3" w:rsidRPr="00F64160" w:rsidRDefault="000F61A3" w:rsidP="000C3C03">
            <w:pPr>
              <w:pStyle w:val="TableBody"/>
              <w:spacing w:before="0" w:after="0"/>
              <w:rPr>
                <w:sz w:val="18"/>
                <w:szCs w:val="18"/>
              </w:rPr>
            </w:pPr>
            <w:r w:rsidRPr="00F64160">
              <w:rPr>
                <w:sz w:val="18"/>
                <w:szCs w:val="18"/>
              </w:rPr>
              <w:t>Content-Length</w:t>
            </w:r>
          </w:p>
        </w:tc>
        <w:tc>
          <w:tcPr>
            <w:tcW w:w="3660" w:type="dxa"/>
            <w:tcBorders>
              <w:top w:val="single" w:sz="4" w:space="0" w:color="auto"/>
              <w:left w:val="single" w:sz="4" w:space="0" w:color="auto"/>
              <w:bottom w:val="single" w:sz="4" w:space="0" w:color="auto"/>
              <w:right w:val="single" w:sz="4" w:space="0" w:color="auto"/>
            </w:tcBorders>
          </w:tcPr>
          <w:p w14:paraId="4099C97A" w14:textId="77777777" w:rsidR="000F61A3" w:rsidRPr="00F64160" w:rsidRDefault="000F61A3"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66D3145A" w14:textId="77777777" w:rsidR="000F61A3" w:rsidRPr="00F64160" w:rsidRDefault="000F61A3" w:rsidP="000C3C03">
            <w:pPr>
              <w:pStyle w:val="TableBody"/>
              <w:spacing w:before="0" w:after="0"/>
              <w:rPr>
                <w:i/>
                <w:sz w:val="18"/>
                <w:szCs w:val="18"/>
              </w:rPr>
            </w:pPr>
            <w:r w:rsidRPr="00F64160">
              <w:rPr>
                <w:i/>
                <w:sz w:val="18"/>
                <w:szCs w:val="18"/>
              </w:rPr>
              <w:t>[If Content-Encoding is not present]</w:t>
            </w:r>
          </w:p>
        </w:tc>
      </w:tr>
      <w:tr w:rsidR="000F61A3" w:rsidRPr="00F64160" w14:paraId="2A33B872" w14:textId="77777777" w:rsidTr="009F048F">
        <w:trPr>
          <w:trHeight w:val="190"/>
        </w:trPr>
        <w:tc>
          <w:tcPr>
            <w:tcW w:w="1864" w:type="dxa"/>
            <w:tcBorders>
              <w:top w:val="single" w:sz="4" w:space="0" w:color="auto"/>
              <w:left w:val="single" w:sz="4" w:space="0" w:color="auto"/>
              <w:bottom w:val="single" w:sz="4" w:space="0" w:color="auto"/>
              <w:right w:val="single" w:sz="4" w:space="0" w:color="auto"/>
            </w:tcBorders>
            <w:hideMark/>
          </w:tcPr>
          <w:p w14:paraId="5B14BE82" w14:textId="77777777" w:rsidR="000F61A3" w:rsidRPr="00F64160" w:rsidRDefault="000F61A3" w:rsidP="000C3C03">
            <w:pPr>
              <w:pStyle w:val="TableBody"/>
              <w:spacing w:before="0" w:after="0"/>
              <w:rPr>
                <w:sz w:val="18"/>
                <w:szCs w:val="18"/>
              </w:rPr>
            </w:pPr>
            <w:r w:rsidRPr="00F64160">
              <w:rPr>
                <w:sz w:val="18"/>
                <w:szCs w:val="18"/>
              </w:rPr>
              <w:t>Content-Encoding</w:t>
            </w:r>
          </w:p>
        </w:tc>
        <w:tc>
          <w:tcPr>
            <w:tcW w:w="3660" w:type="dxa"/>
            <w:tcBorders>
              <w:top w:val="single" w:sz="4" w:space="0" w:color="auto"/>
              <w:left w:val="single" w:sz="4" w:space="0" w:color="auto"/>
              <w:bottom w:val="single" w:sz="4" w:space="0" w:color="auto"/>
              <w:right w:val="single" w:sz="4" w:space="0" w:color="auto"/>
            </w:tcBorders>
          </w:tcPr>
          <w:p w14:paraId="45DD6482" w14:textId="77777777" w:rsidR="000F61A3" w:rsidRPr="00F64160" w:rsidRDefault="000F61A3"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59659C8D" w14:textId="77777777" w:rsidR="000F61A3" w:rsidRPr="00F64160" w:rsidRDefault="000F61A3" w:rsidP="000C3C03">
            <w:pPr>
              <w:pStyle w:val="TableBody"/>
              <w:spacing w:before="0" w:after="0"/>
              <w:rPr>
                <w:i/>
                <w:sz w:val="18"/>
                <w:szCs w:val="18"/>
              </w:rPr>
            </w:pPr>
            <w:r w:rsidRPr="00F64160">
              <w:rPr>
                <w:i/>
                <w:sz w:val="18"/>
                <w:szCs w:val="18"/>
              </w:rPr>
              <w:t>[If Content-Length is not present]</w:t>
            </w:r>
          </w:p>
        </w:tc>
      </w:tr>
    </w:tbl>
    <w:p w14:paraId="1D37C47C" w14:textId="77777777" w:rsidR="000F61A3" w:rsidRPr="00F64160" w:rsidRDefault="000F61A3" w:rsidP="000F61A3">
      <w:pPr>
        <w:rPr>
          <w:rFonts w:cs="Arial"/>
        </w:rPr>
      </w:pPr>
    </w:p>
    <w:p w14:paraId="7F797F11" w14:textId="7DE67345" w:rsidR="000F61A3" w:rsidRPr="00F64160" w:rsidRDefault="000F61A3" w:rsidP="00774FAA">
      <w:pPr>
        <w:pStyle w:val="Heading6"/>
      </w:pPr>
      <w:bookmarkStart w:id="195" w:name="_Toc150508022"/>
      <w:bookmarkStart w:id="196" w:name="_Toc194311885"/>
      <w:r>
        <w:t>N</w:t>
      </w:r>
      <w:r w:rsidRPr="00F64160">
        <w:t>.5.3.</w:t>
      </w:r>
      <w:r w:rsidR="005B6FC4">
        <w:t>Y</w:t>
      </w:r>
      <w:r w:rsidRPr="00F64160">
        <w:t>.</w:t>
      </w:r>
      <w:r>
        <w:t>1</w:t>
      </w:r>
      <w:r w:rsidRPr="00F64160">
        <w:t>.2</w:t>
      </w:r>
      <w:r w:rsidRPr="00F64160">
        <w:tab/>
        <w:t>Origin Server</w:t>
      </w:r>
      <w:bookmarkEnd w:id="195"/>
      <w:bookmarkEnd w:id="196"/>
    </w:p>
    <w:p w14:paraId="730CADF4" w14:textId="362C1400" w:rsidR="000F61A3" w:rsidRPr="00F64160" w:rsidRDefault="000F61A3" w:rsidP="000F61A3">
      <w:pPr>
        <w:rPr>
          <w:rFonts w:cs="Arial"/>
        </w:rPr>
      </w:pPr>
      <w:r w:rsidRPr="00F64160">
        <w:rPr>
          <w:rFonts w:cs="Arial"/>
        </w:rPr>
        <w:t xml:space="preserve">The </w:t>
      </w:r>
      <w:r w:rsidR="0050230A">
        <w:rPr>
          <w:rFonts w:cs="Arial"/>
        </w:rPr>
        <w:t xml:space="preserve">Search </w:t>
      </w:r>
      <w:r w:rsidRPr="00F64160">
        <w:rPr>
          <w:rFonts w:cs="Arial"/>
        </w:rPr>
        <w:t xml:space="preserve">Transaction origin server receives </w:t>
      </w:r>
      <w:r w:rsidR="001A7CEB">
        <w:rPr>
          <w:rFonts w:cs="Arial"/>
        </w:rPr>
        <w:t>GET</w:t>
      </w:r>
      <w:r w:rsidRPr="00F64160">
        <w:rPr>
          <w:rFonts w:cs="Arial"/>
        </w:rPr>
        <w:t xml:space="preserve"> requests </w:t>
      </w:r>
      <w:r w:rsidR="00811251">
        <w:rPr>
          <w:rFonts w:cs="Arial"/>
        </w:rPr>
        <w:t>to</w:t>
      </w:r>
      <w:r w:rsidRPr="00F64160">
        <w:rPr>
          <w:rFonts w:cs="Arial"/>
        </w:rPr>
        <w:t xml:space="preserve"> </w:t>
      </w:r>
      <w:r w:rsidR="00CF17F0">
        <w:rPr>
          <w:rFonts w:cs="Arial"/>
        </w:rPr>
        <w:t>search for modality scheduled procedure steps</w:t>
      </w:r>
      <w:r w:rsidRPr="00F64160">
        <w:rPr>
          <w:rFonts w:cs="Arial"/>
        </w:rPr>
        <w:t>.</w:t>
      </w:r>
    </w:p>
    <w:p w14:paraId="487A505E" w14:textId="030BEBFA" w:rsidR="000F61A3" w:rsidRDefault="000F61A3" w:rsidP="000F61A3">
      <w:pPr>
        <w:rPr>
          <w:rFonts w:cs="Arial"/>
        </w:rPr>
      </w:pPr>
      <w:r w:rsidRPr="009E2997">
        <w:rPr>
          <w:rFonts w:cs="Arial"/>
        </w:rPr>
        <w:lastRenderedPageBreak/>
        <w:t xml:space="preserve">The user agent specifies the Target Resource as part of the URI and </w:t>
      </w:r>
      <w:r w:rsidR="00064316">
        <w:rPr>
          <w:rFonts w:cs="Arial"/>
        </w:rPr>
        <w:t xml:space="preserve">the acceptable </w:t>
      </w:r>
      <w:r w:rsidRPr="009E2997">
        <w:rPr>
          <w:rFonts w:cs="Arial"/>
        </w:rPr>
        <w:t xml:space="preserve">Content-Type </w:t>
      </w:r>
      <w:r w:rsidR="00762768">
        <w:rPr>
          <w:rFonts w:cs="Arial"/>
        </w:rPr>
        <w:t xml:space="preserve">in the HTTP header </w:t>
      </w:r>
      <w:r w:rsidRPr="009E2997">
        <w:rPr>
          <w:rFonts w:cs="Arial"/>
        </w:rPr>
        <w:t>(i.e. XML or JSON).</w:t>
      </w:r>
    </w:p>
    <w:p w14:paraId="176A0130" w14:textId="7C30F703" w:rsidR="000F61A3" w:rsidRDefault="000F61A3" w:rsidP="000F61A3">
      <w:pPr>
        <w:rPr>
          <w:rFonts w:cs="Arial"/>
        </w:rPr>
      </w:pPr>
      <w:r w:rsidRPr="009E2997">
        <w:rPr>
          <w:rFonts w:cs="Arial"/>
        </w:rPr>
        <w:t xml:space="preserve">The URI is composed by a Base URI: </w:t>
      </w:r>
      <w:r w:rsidR="00762768">
        <w:rPr>
          <w:rFonts w:cs="Arial"/>
        </w:rPr>
        <w:t>s</w:t>
      </w:r>
      <w:r w:rsidRPr="009E2997">
        <w:rPr>
          <w:rFonts w:cs="Arial"/>
        </w:rPr>
        <w:t xml:space="preserve">ee Base URI for the origin server in Section </w:t>
      </w:r>
      <w:r>
        <w:rPr>
          <w:rFonts w:cs="Arial"/>
        </w:rPr>
        <w:t>N</w:t>
      </w:r>
      <w:r w:rsidRPr="009E2997">
        <w:rPr>
          <w:rFonts w:cs="Arial"/>
        </w:rPr>
        <w:t>.6.3.</w:t>
      </w:r>
      <w:r w:rsidR="005B6FC4">
        <w:rPr>
          <w:rFonts w:cs="Arial"/>
        </w:rPr>
        <w:t>Y</w:t>
      </w:r>
      <w:r>
        <w:rPr>
          <w:rFonts w:cs="Arial"/>
        </w:rPr>
        <w:t>.</w:t>
      </w:r>
    </w:p>
    <w:p w14:paraId="58BC5C83" w14:textId="786E13F3" w:rsidR="000F61A3" w:rsidRPr="00F64160" w:rsidRDefault="000F61A3" w:rsidP="000F61A3">
      <w:pPr>
        <w:rPr>
          <w:rFonts w:cs="Arial"/>
        </w:rPr>
      </w:pPr>
      <w:r w:rsidRPr="00F64160">
        <w:rPr>
          <w:rFonts w:cs="Arial"/>
        </w:rPr>
        <w:t xml:space="preserve">The </w:t>
      </w:r>
      <w:r>
        <w:rPr>
          <w:rFonts w:cs="Arial"/>
        </w:rPr>
        <w:t xml:space="preserve">Request </w:t>
      </w:r>
      <w:r w:rsidRPr="00F64160">
        <w:rPr>
          <w:rFonts w:cs="Arial"/>
        </w:rPr>
        <w:t xml:space="preserve">Transaction origin server </w:t>
      </w:r>
      <w:r>
        <w:rPr>
          <w:rFonts w:cs="Arial"/>
        </w:rPr>
        <w:t>supports</w:t>
      </w:r>
      <w:r w:rsidRPr="00F64160">
        <w:rPr>
          <w:rFonts w:cs="Arial"/>
        </w:rPr>
        <w:t xml:space="preserve"> resources listed in Table </w:t>
      </w:r>
      <w:r>
        <w:rPr>
          <w:rFonts w:cs="Arial"/>
        </w:rPr>
        <w:t>N</w:t>
      </w:r>
      <w:r w:rsidRPr="00F64160">
        <w:rPr>
          <w:rFonts w:cs="Arial"/>
        </w:rPr>
        <w:t>.5</w:t>
      </w:r>
      <w:r w:rsidR="004325C1">
        <w:rPr>
          <w:rFonts w:cs="Arial"/>
        </w:rPr>
        <w:t>.3.</w:t>
      </w:r>
      <w:r w:rsidR="005B6FC4">
        <w:rPr>
          <w:rFonts w:cs="Arial"/>
        </w:rPr>
        <w:t>Y</w:t>
      </w:r>
      <w:r w:rsidR="00623739">
        <w:rPr>
          <w:rFonts w:cs="Arial"/>
        </w:rPr>
        <w:t>.1.2</w:t>
      </w:r>
      <w:r w:rsidRPr="00F64160">
        <w:rPr>
          <w:rFonts w:cs="Arial"/>
        </w:rPr>
        <w:t>-</w:t>
      </w:r>
      <w:r w:rsidR="00015ACD">
        <w:rPr>
          <w:rFonts w:cs="Arial"/>
        </w:rPr>
        <w:t>1</w:t>
      </w:r>
      <w:r w:rsidRPr="00F64160">
        <w:rPr>
          <w:rFonts w:cs="Arial"/>
        </w:rPr>
        <w:t>.</w:t>
      </w:r>
    </w:p>
    <w:p w14:paraId="4D35F1C5" w14:textId="77777777" w:rsidR="000F61A3" w:rsidRPr="00F64160" w:rsidRDefault="000F61A3" w:rsidP="000F61A3">
      <w:pPr>
        <w:pStyle w:val="TemplateInstruction"/>
        <w:rPr>
          <w:rFonts w:cs="Arial"/>
        </w:rPr>
      </w:pPr>
      <w:r w:rsidRPr="00F64160">
        <w:rPr>
          <w:rFonts w:cs="Arial"/>
        </w:rPr>
        <w:t>[Fill in information on your implementation in the Comments column when necessary.]</w:t>
      </w:r>
    </w:p>
    <w:p w14:paraId="2988E6CA" w14:textId="034B915E" w:rsidR="000F61A3" w:rsidRPr="00F64160" w:rsidRDefault="000F61A3" w:rsidP="000F61A3">
      <w:pPr>
        <w:pStyle w:val="TableTitle"/>
        <w:rPr>
          <w:rFonts w:cs="Arial"/>
        </w:rPr>
      </w:pPr>
      <w:bookmarkStart w:id="197" w:name="_Ref72845315"/>
      <w:r w:rsidRPr="00F64160">
        <w:rPr>
          <w:rFonts w:cs="Arial"/>
        </w:rPr>
        <w:t>Table</w:t>
      </w:r>
      <w:bookmarkEnd w:id="197"/>
      <w:r w:rsidRPr="00F64160">
        <w:rPr>
          <w:rFonts w:cs="Arial"/>
        </w:rPr>
        <w:t xml:space="preserve"> </w:t>
      </w:r>
      <w:r>
        <w:rPr>
          <w:rFonts w:cs="Arial"/>
        </w:rPr>
        <w:t>N</w:t>
      </w:r>
      <w:r w:rsidRPr="00F64160">
        <w:rPr>
          <w:rFonts w:cs="Arial"/>
        </w:rPr>
        <w:t>.5</w:t>
      </w:r>
      <w:r w:rsidR="00D116D6">
        <w:rPr>
          <w:rFonts w:cs="Arial"/>
        </w:rPr>
        <w:t>.3.</w:t>
      </w:r>
      <w:r w:rsidR="005B6FC4">
        <w:rPr>
          <w:rFonts w:cs="Arial"/>
        </w:rPr>
        <w:t>Y</w:t>
      </w:r>
      <w:r w:rsidR="00623739">
        <w:rPr>
          <w:rFonts w:cs="Arial"/>
        </w:rPr>
        <w:t>.1.2</w:t>
      </w:r>
      <w:r w:rsidR="00D116D6">
        <w:rPr>
          <w:rFonts w:cs="Arial"/>
        </w:rPr>
        <w:t>-</w:t>
      </w:r>
      <w:r w:rsidR="00623739">
        <w:rPr>
          <w:rFonts w:cs="Arial"/>
        </w:rPr>
        <w:t>1</w:t>
      </w:r>
      <w:r w:rsidRPr="00F64160">
        <w:rPr>
          <w:rFonts w:cs="Arial"/>
        </w:rPr>
        <w:t xml:space="preserve">: Resources </w:t>
      </w:r>
      <w:r>
        <w:rPr>
          <w:rFonts w:cs="Arial"/>
        </w:rPr>
        <w:t xml:space="preserve">for </w:t>
      </w:r>
      <w:r w:rsidR="00D116D6">
        <w:rPr>
          <w:rFonts w:cs="Arial"/>
        </w:rPr>
        <w:t xml:space="preserve">Search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811"/>
      </w:tblGrid>
      <w:tr w:rsidR="000F61A3" w:rsidRPr="00F64160" w14:paraId="60E79A6C" w14:textId="77777777" w:rsidTr="00D116D6">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40A8D28" w14:textId="77777777" w:rsidR="000F61A3" w:rsidRPr="00F64160" w:rsidRDefault="000F61A3" w:rsidP="000C3C03">
            <w:pPr>
              <w:pStyle w:val="TableHeader"/>
              <w:rPr>
                <w:rFonts w:cs="Arial"/>
              </w:rPr>
            </w:pPr>
            <w:r w:rsidRPr="00F64160">
              <w:rPr>
                <w:rFonts w:cs="Arial"/>
              </w:rPr>
              <w:t>Resource</w:t>
            </w:r>
          </w:p>
        </w:tc>
        <w:tc>
          <w:tcPr>
            <w:tcW w:w="581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3D5ECBB" w14:textId="77777777" w:rsidR="000F61A3" w:rsidRPr="00F64160" w:rsidRDefault="000F61A3" w:rsidP="000C3C03">
            <w:pPr>
              <w:pStyle w:val="TableHeader"/>
              <w:rPr>
                <w:rFonts w:cs="Arial"/>
              </w:rPr>
            </w:pPr>
            <w:r w:rsidRPr="00F64160">
              <w:rPr>
                <w:rFonts w:cs="Arial"/>
              </w:rPr>
              <w:t>Comments</w:t>
            </w:r>
          </w:p>
        </w:tc>
      </w:tr>
      <w:tr w:rsidR="000F61A3" w:rsidRPr="00F64160" w14:paraId="1D3A52D2" w14:textId="77777777" w:rsidTr="00D116D6">
        <w:tc>
          <w:tcPr>
            <w:tcW w:w="3256" w:type="dxa"/>
            <w:tcBorders>
              <w:top w:val="single" w:sz="4" w:space="0" w:color="auto"/>
              <w:left w:val="single" w:sz="4" w:space="0" w:color="auto"/>
              <w:bottom w:val="single" w:sz="4" w:space="0" w:color="auto"/>
              <w:right w:val="single" w:sz="4" w:space="0" w:color="auto"/>
            </w:tcBorders>
          </w:tcPr>
          <w:p w14:paraId="301C0EEE" w14:textId="77777777" w:rsidR="000F61A3" w:rsidRPr="00F64160" w:rsidRDefault="000F61A3" w:rsidP="000C3C03">
            <w:pPr>
              <w:pStyle w:val="TableBody"/>
              <w:spacing w:before="0" w:after="0"/>
              <w:rPr>
                <w:sz w:val="18"/>
                <w:szCs w:val="18"/>
              </w:rPr>
            </w:pPr>
          </w:p>
        </w:tc>
        <w:tc>
          <w:tcPr>
            <w:tcW w:w="5811" w:type="dxa"/>
            <w:tcBorders>
              <w:top w:val="single" w:sz="4" w:space="0" w:color="auto"/>
              <w:left w:val="single" w:sz="4" w:space="0" w:color="auto"/>
              <w:bottom w:val="single" w:sz="4" w:space="0" w:color="auto"/>
              <w:right w:val="single" w:sz="4" w:space="0" w:color="auto"/>
            </w:tcBorders>
          </w:tcPr>
          <w:p w14:paraId="3F75974E" w14:textId="67D6CCC5" w:rsidR="000F61A3" w:rsidRPr="00F64160" w:rsidRDefault="000F61A3" w:rsidP="000C3C03">
            <w:pPr>
              <w:pStyle w:val="TableBody"/>
              <w:spacing w:before="0" w:after="0"/>
              <w:rPr>
                <w:i/>
                <w:sz w:val="18"/>
                <w:szCs w:val="18"/>
              </w:rPr>
            </w:pPr>
            <w:r w:rsidRPr="00F64160">
              <w:rPr>
                <w:sz w:val="18"/>
                <w:szCs w:val="18"/>
              </w:rPr>
              <w:t xml:space="preserve">See </w:t>
            </w:r>
            <w:r w:rsidR="00150B29">
              <w:rPr>
                <w:sz w:val="18"/>
                <w:szCs w:val="18"/>
              </w:rPr>
              <w:t>R</w:t>
            </w:r>
            <w:r w:rsidRPr="00F64160">
              <w:rPr>
                <w:sz w:val="18"/>
                <w:szCs w:val="18"/>
              </w:rPr>
              <w:t>esource</w:t>
            </w:r>
            <w:r w:rsidR="00150B29">
              <w:rPr>
                <w:sz w:val="18"/>
                <w:szCs w:val="18"/>
              </w:rPr>
              <w:t>s</w:t>
            </w:r>
            <w:r w:rsidRPr="00F64160">
              <w:rPr>
                <w:sz w:val="18"/>
                <w:szCs w:val="18"/>
              </w:rPr>
              <w:t xml:space="preserve"> path in </w:t>
            </w:r>
            <w:r w:rsidR="00D116D6">
              <w:rPr>
                <w:sz w:val="18"/>
                <w:szCs w:val="18"/>
              </w:rPr>
              <w:t>Table</w:t>
            </w:r>
            <w:r>
              <w:rPr>
                <w:sz w:val="18"/>
                <w:szCs w:val="18"/>
              </w:rPr>
              <w:t xml:space="preserve"> </w:t>
            </w:r>
            <w:r w:rsidR="005B6FC4">
              <w:rPr>
                <w:sz w:val="18"/>
                <w:szCs w:val="18"/>
              </w:rPr>
              <w:t>Y</w:t>
            </w:r>
            <w:r>
              <w:rPr>
                <w:sz w:val="18"/>
                <w:szCs w:val="18"/>
              </w:rPr>
              <w:t>.1.1</w:t>
            </w:r>
            <w:r w:rsidR="00D116D6">
              <w:rPr>
                <w:sz w:val="18"/>
                <w:szCs w:val="18"/>
              </w:rPr>
              <w:t>-1</w:t>
            </w:r>
            <w:r>
              <w:rPr>
                <w:sz w:val="18"/>
                <w:szCs w:val="18"/>
              </w:rPr>
              <w:t xml:space="preserve"> in </w:t>
            </w:r>
            <w:r w:rsidRPr="00F64160">
              <w:rPr>
                <w:sz w:val="18"/>
                <w:szCs w:val="18"/>
              </w:rPr>
              <w:t>PS3.18</w:t>
            </w:r>
          </w:p>
        </w:tc>
      </w:tr>
      <w:tr w:rsidR="00D116D6" w:rsidRPr="00F64160" w14:paraId="5F6A9BCD" w14:textId="77777777" w:rsidTr="00D116D6">
        <w:trPr>
          <w:trHeight w:val="144"/>
        </w:trPr>
        <w:tc>
          <w:tcPr>
            <w:tcW w:w="3256" w:type="dxa"/>
            <w:tcBorders>
              <w:top w:val="single" w:sz="4" w:space="0" w:color="auto"/>
              <w:left w:val="single" w:sz="4" w:space="0" w:color="auto"/>
              <w:bottom w:val="single" w:sz="4" w:space="0" w:color="auto"/>
              <w:right w:val="single" w:sz="4" w:space="0" w:color="auto"/>
            </w:tcBorders>
          </w:tcPr>
          <w:p w14:paraId="618800B4" w14:textId="72C6FECC" w:rsidR="00D116D6" w:rsidRPr="00963BFE" w:rsidRDefault="00D116D6" w:rsidP="00D116D6">
            <w:pPr>
              <w:pStyle w:val="TableBody"/>
              <w:spacing w:before="0" w:after="0"/>
              <w:rPr>
                <w:i/>
                <w:iCs/>
                <w:sz w:val="18"/>
                <w:szCs w:val="18"/>
              </w:rPr>
            </w:pPr>
            <w:r>
              <w:rPr>
                <w:i/>
                <w:sz w:val="18"/>
                <w:szCs w:val="18"/>
              </w:rPr>
              <w:t>modality-scheduled-procedure-steps</w:t>
            </w:r>
          </w:p>
        </w:tc>
        <w:tc>
          <w:tcPr>
            <w:tcW w:w="5811" w:type="dxa"/>
            <w:tcBorders>
              <w:top w:val="single" w:sz="4" w:space="0" w:color="auto"/>
              <w:left w:val="single" w:sz="4" w:space="0" w:color="auto"/>
              <w:bottom w:val="single" w:sz="4" w:space="0" w:color="auto"/>
              <w:right w:val="single" w:sz="4" w:space="0" w:color="auto"/>
            </w:tcBorders>
          </w:tcPr>
          <w:p w14:paraId="398FDEFE" w14:textId="77777777" w:rsidR="00D116D6" w:rsidRPr="00F64160" w:rsidRDefault="00D116D6" w:rsidP="00D116D6">
            <w:pPr>
              <w:pStyle w:val="TableBody"/>
              <w:spacing w:before="0" w:after="0"/>
              <w:rPr>
                <w:sz w:val="18"/>
                <w:szCs w:val="18"/>
              </w:rPr>
            </w:pPr>
          </w:p>
        </w:tc>
      </w:tr>
    </w:tbl>
    <w:p w14:paraId="17E7E609" w14:textId="77777777" w:rsidR="000F61A3" w:rsidRPr="00F64160" w:rsidRDefault="000F61A3" w:rsidP="000F61A3">
      <w:pPr>
        <w:pStyle w:val="BodyTextIndent2"/>
        <w:rPr>
          <w:rFonts w:ascii="Arial" w:hAnsi="Arial" w:cs="Arial"/>
          <w:sz w:val="20"/>
          <w:lang w:val="en-US" w:eastAsia="en-US"/>
        </w:rPr>
      </w:pPr>
    </w:p>
    <w:p w14:paraId="3670A396" w14:textId="05A29A18" w:rsidR="000F61A3" w:rsidRPr="00F64160" w:rsidRDefault="000F61A3" w:rsidP="000F61A3">
      <w:pPr>
        <w:rPr>
          <w:rFonts w:cs="Arial"/>
        </w:rPr>
      </w:pPr>
      <w:r w:rsidRPr="00F64160">
        <w:rPr>
          <w:rFonts w:cs="Arial"/>
        </w:rPr>
        <w:t xml:space="preserve">The </w:t>
      </w:r>
      <w:r w:rsidR="00AE4A4D">
        <w:rPr>
          <w:rFonts w:cs="Arial"/>
        </w:rPr>
        <w:t>Search</w:t>
      </w:r>
      <w:r w:rsidRPr="00F64160">
        <w:rPr>
          <w:rFonts w:cs="Arial"/>
        </w:rPr>
        <w:t xml:space="preserve"> Transaction origin server supports Header Fields listed in Table </w:t>
      </w:r>
      <w:r>
        <w:rPr>
          <w:rFonts w:cs="Arial"/>
        </w:rPr>
        <w:t>N</w:t>
      </w:r>
      <w:r w:rsidRPr="00F64160">
        <w:rPr>
          <w:rFonts w:cs="Arial"/>
        </w:rPr>
        <w:t>.5</w:t>
      </w:r>
      <w:r w:rsidR="00D116D6">
        <w:rPr>
          <w:rFonts w:cs="Arial"/>
        </w:rPr>
        <w:t>.3</w:t>
      </w:r>
      <w:r w:rsidR="00450AC2">
        <w:rPr>
          <w:rFonts w:cs="Arial"/>
        </w:rPr>
        <w:t>.</w:t>
      </w:r>
      <w:r w:rsidR="005B6FC4">
        <w:rPr>
          <w:rFonts w:cs="Arial"/>
        </w:rPr>
        <w:t>Y</w:t>
      </w:r>
      <w:r w:rsidR="00015ACD">
        <w:rPr>
          <w:rFonts w:cs="Arial"/>
        </w:rPr>
        <w:t>.1.2</w:t>
      </w:r>
      <w:r w:rsidRPr="00F64160">
        <w:rPr>
          <w:rFonts w:cs="Arial"/>
        </w:rPr>
        <w:t>-</w:t>
      </w:r>
      <w:r w:rsidR="00015ACD">
        <w:rPr>
          <w:rFonts w:cs="Arial"/>
        </w:rPr>
        <w:t>2</w:t>
      </w:r>
      <w:r w:rsidRPr="00F64160">
        <w:rPr>
          <w:rFonts w:cs="Arial"/>
        </w:rPr>
        <w:t>.</w:t>
      </w:r>
    </w:p>
    <w:p w14:paraId="1A4093CD" w14:textId="77777777" w:rsidR="000F61A3" w:rsidRPr="00F64160" w:rsidRDefault="000F61A3" w:rsidP="000F61A3">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3A72DEF0" w14:textId="335E553B" w:rsidR="000F61A3" w:rsidRPr="00F64160" w:rsidRDefault="000F61A3" w:rsidP="000F61A3">
      <w:pPr>
        <w:pStyle w:val="TableTitle"/>
        <w:rPr>
          <w:rFonts w:cs="Arial"/>
        </w:rPr>
      </w:pPr>
      <w:bookmarkStart w:id="198" w:name="_Ref72845353"/>
      <w:r w:rsidRPr="00F64160">
        <w:rPr>
          <w:rFonts w:cs="Arial"/>
        </w:rPr>
        <w:t>Table</w:t>
      </w:r>
      <w:bookmarkEnd w:id="198"/>
      <w:r w:rsidRPr="00F64160">
        <w:rPr>
          <w:rFonts w:cs="Arial"/>
        </w:rPr>
        <w:t xml:space="preserve"> </w:t>
      </w:r>
      <w:r>
        <w:rPr>
          <w:rFonts w:cs="Arial"/>
        </w:rPr>
        <w:t>N</w:t>
      </w:r>
      <w:r w:rsidRPr="00F64160">
        <w:rPr>
          <w:rFonts w:cs="Arial"/>
        </w:rPr>
        <w:t>.5</w:t>
      </w:r>
      <w:r w:rsidR="00450AC2">
        <w:rPr>
          <w:rFonts w:cs="Arial"/>
        </w:rPr>
        <w:t>.3.</w:t>
      </w:r>
      <w:r w:rsidR="005B6FC4">
        <w:rPr>
          <w:rFonts w:cs="Arial"/>
        </w:rPr>
        <w:t>Y</w:t>
      </w:r>
      <w:r w:rsidR="00623739">
        <w:rPr>
          <w:rFonts w:cs="Arial"/>
        </w:rPr>
        <w:t>.1.2</w:t>
      </w:r>
      <w:r w:rsidRPr="00F64160">
        <w:rPr>
          <w:rFonts w:cs="Arial"/>
        </w:rPr>
        <w:t>-</w:t>
      </w:r>
      <w:r w:rsidR="00623739">
        <w:rPr>
          <w:rFonts w:cs="Arial"/>
        </w:rPr>
        <w:t>2</w:t>
      </w:r>
      <w:r w:rsidRPr="00F64160">
        <w:rPr>
          <w:rFonts w:cs="Arial"/>
        </w:rPr>
        <w:t xml:space="preserve">: Header Fields for </w:t>
      </w:r>
      <w:r w:rsidR="00450AC2">
        <w:rPr>
          <w:rFonts w:cs="Arial"/>
        </w:rPr>
        <w:t xml:space="preserve">Search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6"/>
        <w:gridCol w:w="3739"/>
        <w:gridCol w:w="3402"/>
      </w:tblGrid>
      <w:tr w:rsidR="000F61A3" w:rsidRPr="00F64160" w14:paraId="4F58E720" w14:textId="77777777" w:rsidTr="00450AC2">
        <w:tc>
          <w:tcPr>
            <w:tcW w:w="192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3DF7141" w14:textId="77777777" w:rsidR="000F61A3" w:rsidRPr="00F64160" w:rsidRDefault="000F61A3" w:rsidP="000C3C03">
            <w:pPr>
              <w:pStyle w:val="TableHeader"/>
              <w:rPr>
                <w:rFonts w:cs="Arial"/>
              </w:rPr>
            </w:pPr>
            <w:r w:rsidRPr="00F64160">
              <w:rPr>
                <w:rFonts w:cs="Arial"/>
              </w:rPr>
              <w:t>Header Field</w:t>
            </w:r>
          </w:p>
        </w:tc>
        <w:tc>
          <w:tcPr>
            <w:tcW w:w="373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E08C32D" w14:textId="77777777" w:rsidR="000F61A3" w:rsidRPr="00F64160" w:rsidRDefault="000F61A3"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13452CB" w14:textId="77777777" w:rsidR="000F61A3" w:rsidRPr="00F64160" w:rsidRDefault="000F61A3" w:rsidP="000C3C03">
            <w:pPr>
              <w:pStyle w:val="TableHeader"/>
              <w:rPr>
                <w:rFonts w:cs="Arial"/>
              </w:rPr>
            </w:pPr>
            <w:r w:rsidRPr="00F64160">
              <w:rPr>
                <w:rFonts w:cs="Arial"/>
              </w:rPr>
              <w:t>Comments</w:t>
            </w:r>
          </w:p>
        </w:tc>
      </w:tr>
      <w:tr w:rsidR="000F61A3" w:rsidRPr="00F64160" w14:paraId="52DC807B" w14:textId="77777777" w:rsidTr="00450AC2">
        <w:tc>
          <w:tcPr>
            <w:tcW w:w="1926" w:type="dxa"/>
            <w:tcBorders>
              <w:top w:val="single" w:sz="4" w:space="0" w:color="auto"/>
              <w:left w:val="single" w:sz="4" w:space="0" w:color="auto"/>
              <w:right w:val="single" w:sz="4" w:space="0" w:color="auto"/>
            </w:tcBorders>
            <w:hideMark/>
          </w:tcPr>
          <w:p w14:paraId="20A78501" w14:textId="77777777" w:rsidR="000F61A3" w:rsidRPr="00F64160" w:rsidRDefault="000F61A3" w:rsidP="000C3C03">
            <w:pPr>
              <w:pStyle w:val="TableBody"/>
              <w:spacing w:before="0" w:after="0"/>
              <w:rPr>
                <w:bCs/>
                <w:sz w:val="18"/>
                <w:szCs w:val="18"/>
              </w:rPr>
            </w:pPr>
            <w:r w:rsidRPr="00F64160">
              <w:rPr>
                <w:bCs/>
                <w:sz w:val="18"/>
                <w:szCs w:val="18"/>
              </w:rPr>
              <w:t>Content-Type</w:t>
            </w:r>
          </w:p>
        </w:tc>
        <w:tc>
          <w:tcPr>
            <w:tcW w:w="3739" w:type="dxa"/>
            <w:tcBorders>
              <w:top w:val="single" w:sz="4" w:space="0" w:color="auto"/>
              <w:left w:val="single" w:sz="4" w:space="0" w:color="auto"/>
              <w:bottom w:val="single" w:sz="4" w:space="0" w:color="auto"/>
              <w:right w:val="single" w:sz="4" w:space="0" w:color="auto"/>
            </w:tcBorders>
          </w:tcPr>
          <w:p w14:paraId="55A63627" w14:textId="77777777" w:rsidR="000F61A3" w:rsidRPr="00E73D46" w:rsidRDefault="000F61A3" w:rsidP="000C3C03">
            <w:pPr>
              <w:spacing w:after="0"/>
              <w:rPr>
                <w:rFonts w:ascii="Arial" w:hAnsi="Arial" w:cs="Arial"/>
                <w:i/>
                <w:iCs/>
              </w:rPr>
            </w:pPr>
            <w:r w:rsidRPr="00E73D46">
              <w:rPr>
                <w:rFonts w:ascii="Arial" w:hAnsi="Arial" w:cs="Arial"/>
                <w:i/>
                <w:iCs/>
              </w:rPr>
              <w:t>application/dicom+json</w:t>
            </w:r>
          </w:p>
          <w:p w14:paraId="6478583F" w14:textId="77777777" w:rsidR="000F61A3" w:rsidRPr="00E73D46" w:rsidRDefault="000F61A3" w:rsidP="000C3C03">
            <w:pPr>
              <w:spacing w:after="0"/>
              <w:rPr>
                <w:rFonts w:ascii="Arial" w:hAnsi="Arial" w:cs="Arial"/>
                <w:i/>
                <w:iCs/>
              </w:rPr>
            </w:pPr>
          </w:p>
          <w:p w14:paraId="77DE602B" w14:textId="77777777" w:rsidR="000F61A3" w:rsidRPr="00E73D46" w:rsidRDefault="000F61A3" w:rsidP="000C3C03">
            <w:pPr>
              <w:spacing w:after="0"/>
              <w:rPr>
                <w:rFonts w:ascii="Arial" w:hAnsi="Arial" w:cs="Arial"/>
                <w:i/>
                <w:iCs/>
              </w:rPr>
            </w:pPr>
            <w:r w:rsidRPr="00E73D46">
              <w:rPr>
                <w:rFonts w:ascii="Arial" w:hAnsi="Arial" w:cs="Arial"/>
                <w:i/>
                <w:iCs/>
              </w:rPr>
              <w:t>application/dicom+xml</w:t>
            </w:r>
          </w:p>
          <w:p w14:paraId="291C586B" w14:textId="77777777" w:rsidR="000F61A3" w:rsidRPr="00E73D46" w:rsidRDefault="000F61A3" w:rsidP="000C3C03">
            <w:pPr>
              <w:spacing w:after="0"/>
              <w:rPr>
                <w:rFonts w:ascii="Arial" w:hAnsi="Arial" w:cs="Arial"/>
                <w:i/>
                <w:iCs/>
              </w:rPr>
            </w:pPr>
          </w:p>
          <w:p w14:paraId="3F78D205" w14:textId="77777777" w:rsidR="000F61A3" w:rsidRPr="00E73D46" w:rsidRDefault="000F61A3" w:rsidP="000C3C03">
            <w:pPr>
              <w:spacing w:after="0"/>
              <w:rPr>
                <w:rFonts w:ascii="Arial" w:hAnsi="Arial" w:cs="Arial"/>
                <w:i/>
                <w:iCs/>
              </w:rPr>
            </w:pPr>
            <w:r w:rsidRPr="00E73D46">
              <w:rPr>
                <w:rFonts w:ascii="Arial" w:hAnsi="Arial" w:cs="Arial"/>
                <w:i/>
                <w:iCs/>
              </w:rPr>
              <w:t>multipart/related; type="application/dicom+json"</w:t>
            </w:r>
          </w:p>
          <w:p w14:paraId="191DD8CB" w14:textId="77777777" w:rsidR="000F61A3" w:rsidRPr="00E73D46" w:rsidRDefault="000F61A3" w:rsidP="000C3C03">
            <w:pPr>
              <w:spacing w:after="0"/>
              <w:rPr>
                <w:rFonts w:ascii="Arial" w:hAnsi="Arial" w:cs="Arial"/>
                <w:i/>
                <w:iCs/>
              </w:rPr>
            </w:pPr>
          </w:p>
          <w:p w14:paraId="2912A875" w14:textId="77777777" w:rsidR="000F61A3" w:rsidRPr="00F64160" w:rsidRDefault="000F61A3" w:rsidP="000C3C03">
            <w:pPr>
              <w:pStyle w:val="TableBody"/>
              <w:spacing w:before="0" w:after="0"/>
              <w:rPr>
                <w:bCs/>
                <w:sz w:val="18"/>
                <w:szCs w:val="18"/>
              </w:rPr>
            </w:pPr>
            <w:r w:rsidRPr="00E73D46">
              <w:rPr>
                <w:i/>
                <w:iCs/>
                <w:szCs w:val="20"/>
              </w:rPr>
              <w:t>multipart/related; type="application/dicom+xml"</w:t>
            </w:r>
          </w:p>
        </w:tc>
        <w:tc>
          <w:tcPr>
            <w:tcW w:w="3402" w:type="dxa"/>
            <w:tcBorders>
              <w:top w:val="single" w:sz="4" w:space="0" w:color="auto"/>
              <w:left w:val="single" w:sz="4" w:space="0" w:color="auto"/>
              <w:bottom w:val="single" w:sz="4" w:space="0" w:color="auto"/>
              <w:right w:val="single" w:sz="4" w:space="0" w:color="auto"/>
            </w:tcBorders>
          </w:tcPr>
          <w:p w14:paraId="4BD559A2" w14:textId="77777777" w:rsidR="000F61A3" w:rsidRPr="00F64160" w:rsidRDefault="000F61A3" w:rsidP="000C3C03">
            <w:pPr>
              <w:pStyle w:val="TableBody"/>
              <w:spacing w:before="0" w:after="0"/>
              <w:rPr>
                <w:bCs/>
                <w:sz w:val="18"/>
                <w:szCs w:val="18"/>
              </w:rPr>
            </w:pPr>
          </w:p>
        </w:tc>
      </w:tr>
      <w:tr w:rsidR="000F61A3" w:rsidRPr="00F64160" w14:paraId="5AC6A048" w14:textId="77777777" w:rsidTr="00450AC2">
        <w:tc>
          <w:tcPr>
            <w:tcW w:w="1926" w:type="dxa"/>
            <w:tcBorders>
              <w:top w:val="single" w:sz="4" w:space="0" w:color="auto"/>
              <w:left w:val="single" w:sz="4" w:space="0" w:color="auto"/>
              <w:bottom w:val="single" w:sz="4" w:space="0" w:color="auto"/>
              <w:right w:val="single" w:sz="4" w:space="0" w:color="auto"/>
            </w:tcBorders>
            <w:hideMark/>
          </w:tcPr>
          <w:p w14:paraId="7039C659" w14:textId="77777777" w:rsidR="000F61A3" w:rsidRPr="00F64160" w:rsidRDefault="000F61A3" w:rsidP="000C3C03">
            <w:pPr>
              <w:pStyle w:val="TableBody"/>
              <w:spacing w:before="0" w:after="0"/>
              <w:rPr>
                <w:bCs/>
                <w:sz w:val="18"/>
                <w:szCs w:val="18"/>
              </w:rPr>
            </w:pPr>
            <w:r w:rsidRPr="00F64160">
              <w:rPr>
                <w:bCs/>
                <w:sz w:val="18"/>
                <w:szCs w:val="18"/>
              </w:rPr>
              <w:t>Content-Length</w:t>
            </w:r>
          </w:p>
        </w:tc>
        <w:tc>
          <w:tcPr>
            <w:tcW w:w="3739" w:type="dxa"/>
            <w:tcBorders>
              <w:top w:val="single" w:sz="4" w:space="0" w:color="auto"/>
              <w:left w:val="single" w:sz="4" w:space="0" w:color="auto"/>
              <w:bottom w:val="single" w:sz="4" w:space="0" w:color="auto"/>
              <w:right w:val="single" w:sz="4" w:space="0" w:color="auto"/>
            </w:tcBorders>
          </w:tcPr>
          <w:p w14:paraId="737B3219" w14:textId="77777777" w:rsidR="000F61A3" w:rsidRPr="00F64160" w:rsidRDefault="000F61A3"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583DED54" w14:textId="77777777" w:rsidR="000F61A3" w:rsidRPr="00F64160" w:rsidRDefault="000F61A3" w:rsidP="000C3C03">
            <w:pPr>
              <w:pStyle w:val="TableBody"/>
              <w:spacing w:before="0" w:after="0"/>
              <w:rPr>
                <w:bCs/>
                <w:i/>
                <w:sz w:val="18"/>
                <w:szCs w:val="18"/>
              </w:rPr>
            </w:pPr>
            <w:r w:rsidRPr="00F64160">
              <w:rPr>
                <w:bCs/>
                <w:i/>
                <w:sz w:val="18"/>
                <w:szCs w:val="18"/>
              </w:rPr>
              <w:t>[If Content-Encoding is not present]</w:t>
            </w:r>
          </w:p>
        </w:tc>
      </w:tr>
      <w:tr w:rsidR="000F61A3" w:rsidRPr="00F64160" w14:paraId="6ACF7DE7" w14:textId="77777777" w:rsidTr="00450AC2">
        <w:tc>
          <w:tcPr>
            <w:tcW w:w="1926" w:type="dxa"/>
            <w:tcBorders>
              <w:top w:val="single" w:sz="4" w:space="0" w:color="auto"/>
              <w:left w:val="single" w:sz="4" w:space="0" w:color="auto"/>
              <w:bottom w:val="single" w:sz="4" w:space="0" w:color="auto"/>
              <w:right w:val="single" w:sz="4" w:space="0" w:color="auto"/>
            </w:tcBorders>
            <w:hideMark/>
          </w:tcPr>
          <w:p w14:paraId="10FFD229" w14:textId="77777777" w:rsidR="000F61A3" w:rsidRPr="00F64160" w:rsidRDefault="000F61A3" w:rsidP="000C3C03">
            <w:pPr>
              <w:pStyle w:val="TableBody"/>
              <w:spacing w:before="0" w:after="0"/>
              <w:rPr>
                <w:bCs/>
                <w:sz w:val="18"/>
                <w:szCs w:val="18"/>
              </w:rPr>
            </w:pPr>
            <w:r w:rsidRPr="00F64160">
              <w:rPr>
                <w:bCs/>
                <w:sz w:val="18"/>
                <w:szCs w:val="18"/>
              </w:rPr>
              <w:t>Content-Encoding</w:t>
            </w:r>
          </w:p>
        </w:tc>
        <w:tc>
          <w:tcPr>
            <w:tcW w:w="3739" w:type="dxa"/>
            <w:tcBorders>
              <w:top w:val="single" w:sz="4" w:space="0" w:color="auto"/>
              <w:left w:val="single" w:sz="4" w:space="0" w:color="auto"/>
              <w:bottom w:val="single" w:sz="4" w:space="0" w:color="auto"/>
              <w:right w:val="single" w:sz="4" w:space="0" w:color="auto"/>
            </w:tcBorders>
          </w:tcPr>
          <w:p w14:paraId="412E26DE" w14:textId="77777777" w:rsidR="000F61A3" w:rsidRPr="00F64160" w:rsidRDefault="000F61A3"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2295E06D" w14:textId="77777777" w:rsidR="000F61A3" w:rsidRPr="00F64160" w:rsidRDefault="000F61A3" w:rsidP="000C3C03">
            <w:pPr>
              <w:pStyle w:val="TableBody"/>
              <w:spacing w:before="0" w:after="0"/>
              <w:rPr>
                <w:bCs/>
                <w:i/>
                <w:sz w:val="18"/>
                <w:szCs w:val="18"/>
              </w:rPr>
            </w:pPr>
            <w:r w:rsidRPr="00F64160">
              <w:rPr>
                <w:bCs/>
                <w:i/>
                <w:sz w:val="18"/>
                <w:szCs w:val="18"/>
              </w:rPr>
              <w:t>[If Content-Length is not present]</w:t>
            </w:r>
          </w:p>
        </w:tc>
      </w:tr>
    </w:tbl>
    <w:p w14:paraId="351DEB9F" w14:textId="77777777" w:rsidR="000F61A3" w:rsidRDefault="000F61A3" w:rsidP="000F61A3">
      <w:pPr>
        <w:rPr>
          <w:rFonts w:cs="Arial"/>
        </w:rPr>
      </w:pPr>
    </w:p>
    <w:p w14:paraId="6B144621" w14:textId="06A560AE" w:rsidR="005B42DD" w:rsidRDefault="005B42DD" w:rsidP="005B42DD">
      <w:pPr>
        <w:pStyle w:val="Heading4"/>
      </w:pPr>
      <w:bookmarkStart w:id="199" w:name="_Toc194311886"/>
      <w:bookmarkStart w:id="200" w:name="_Toc150508023"/>
      <w:r>
        <w:t>N</w:t>
      </w:r>
      <w:r w:rsidRPr="00F64160">
        <w:t>.5.3.</w:t>
      </w:r>
      <w:r>
        <w:t>X</w:t>
      </w:r>
      <w:r w:rsidRPr="00F64160">
        <w:tab/>
      </w:r>
      <w:r>
        <w:t xml:space="preserve">Modality Performed Procedure Step </w:t>
      </w:r>
      <w:r w:rsidRPr="00F64160">
        <w:t>Web Service</w:t>
      </w:r>
      <w:bookmarkEnd w:id="199"/>
    </w:p>
    <w:p w14:paraId="03D359D3" w14:textId="23042EA5" w:rsidR="005B42DD" w:rsidRPr="00183BE0" w:rsidRDefault="005B42DD" w:rsidP="005B42DD">
      <w:pPr>
        <w:rPr>
          <w:rFonts w:cs="Arial"/>
        </w:rPr>
      </w:pPr>
      <w:r>
        <w:t xml:space="preserve">This section provides details regarding the Modality </w:t>
      </w:r>
      <w:r w:rsidRPr="005B42DD">
        <w:t xml:space="preserve">Performed Procedure Step </w:t>
      </w:r>
      <w:r>
        <w:t xml:space="preserve">Web Service. For an overview of supported Transactions and resources see </w:t>
      </w:r>
      <w:r w:rsidRPr="00F64160">
        <w:rPr>
          <w:rFonts w:cs="Arial"/>
        </w:rPr>
        <w:t xml:space="preserve">Table </w:t>
      </w:r>
      <w:r>
        <w:rPr>
          <w:rFonts w:cs="Arial"/>
        </w:rPr>
        <w:t>N.1.3.X</w:t>
      </w:r>
      <w:r w:rsidRPr="00F64160">
        <w:rPr>
          <w:rFonts w:cs="Arial"/>
        </w:rPr>
        <w:noBreakHyphen/>
      </w:r>
      <w:r>
        <w:rPr>
          <w:rFonts w:cs="Arial"/>
        </w:rPr>
        <w:t>1</w:t>
      </w:r>
      <w:r w:rsidRPr="00F64160">
        <w:rPr>
          <w:rFonts w:cs="Arial"/>
        </w:rPr>
        <w:t xml:space="preserve"> </w:t>
      </w:r>
      <w:r>
        <w:rPr>
          <w:rFonts w:cs="Arial"/>
        </w:rPr>
        <w:t xml:space="preserve">Modality </w:t>
      </w:r>
      <w:r w:rsidRPr="005B42DD">
        <w:rPr>
          <w:rFonts w:cs="Arial"/>
        </w:rPr>
        <w:t xml:space="preserve">Performed Procedure Step </w:t>
      </w:r>
      <w:r w:rsidRPr="00F64160">
        <w:rPr>
          <w:rFonts w:cs="Arial"/>
        </w:rPr>
        <w:t>Service</w:t>
      </w:r>
      <w:r>
        <w:t>.</w:t>
      </w:r>
    </w:p>
    <w:p w14:paraId="57E51165" w14:textId="759EDA6E" w:rsidR="000F61A3" w:rsidRDefault="000F61A3" w:rsidP="000F61A3">
      <w:pPr>
        <w:pStyle w:val="Heading5"/>
      </w:pPr>
      <w:bookmarkStart w:id="201" w:name="_Toc194311887"/>
      <w:r>
        <w:t>N</w:t>
      </w:r>
      <w:r w:rsidRPr="00F64160">
        <w:t>.5.3.</w:t>
      </w:r>
      <w:r w:rsidR="005B6FC4">
        <w:t>X.1</w:t>
      </w:r>
      <w:r w:rsidRPr="00F64160">
        <w:tab/>
      </w:r>
      <w:r w:rsidR="00586BB7">
        <w:t>Create</w:t>
      </w:r>
      <w:r>
        <w:t xml:space="preserve"> </w:t>
      </w:r>
      <w:r w:rsidRPr="00F64160">
        <w:t>Transaction</w:t>
      </w:r>
      <w:r>
        <w:t xml:space="preserve"> – </w:t>
      </w:r>
      <w:r w:rsidR="00586BB7">
        <w:t xml:space="preserve">Modality </w:t>
      </w:r>
      <w:r w:rsidR="005B42DD" w:rsidRPr="005B42DD">
        <w:t xml:space="preserve">Performed Procedure Step </w:t>
      </w:r>
      <w:r>
        <w:t>Service</w:t>
      </w:r>
      <w:bookmarkEnd w:id="200"/>
      <w:bookmarkEnd w:id="201"/>
    </w:p>
    <w:p w14:paraId="56F264E5" w14:textId="0D928D43" w:rsidR="00CC7605" w:rsidRPr="00892D3A" w:rsidRDefault="00CC7605" w:rsidP="00CC7605">
      <w:pPr>
        <w:rPr>
          <w:i/>
          <w:iCs/>
        </w:rPr>
      </w:pPr>
      <w:r w:rsidRPr="00892D3A">
        <w:rPr>
          <w:i/>
          <w:iCs/>
        </w:rPr>
        <w:t xml:space="preserve">[If your system does not support the </w:t>
      </w:r>
      <w:r>
        <w:rPr>
          <w:i/>
          <w:iCs/>
        </w:rPr>
        <w:t xml:space="preserve">Modality </w:t>
      </w:r>
      <w:r w:rsidR="008F3292" w:rsidRPr="008F3292">
        <w:rPr>
          <w:i/>
          <w:iCs/>
        </w:rPr>
        <w:t xml:space="preserve">Performed Procedure Step </w:t>
      </w:r>
      <w:r w:rsidRPr="00892D3A">
        <w:rPr>
          <w:i/>
          <w:iCs/>
        </w:rPr>
        <w:t xml:space="preserve">Web Service </w:t>
      </w:r>
      <w:r>
        <w:rPr>
          <w:i/>
          <w:iCs/>
        </w:rPr>
        <w:t xml:space="preserve">Create </w:t>
      </w:r>
      <w:r w:rsidRPr="00892D3A">
        <w:rPr>
          <w:i/>
          <w:iCs/>
        </w:rPr>
        <w:t>Transaction, you can indicate that this section is not applicable and remove the subsections below.]</w:t>
      </w:r>
    </w:p>
    <w:p w14:paraId="09D93958" w14:textId="04424F3F" w:rsidR="000F61A3" w:rsidRDefault="000F61A3" w:rsidP="00774FAA">
      <w:pPr>
        <w:pStyle w:val="Heading6"/>
      </w:pPr>
      <w:bookmarkStart w:id="202" w:name="_Toc150508024"/>
      <w:bookmarkStart w:id="203" w:name="_Toc194311888"/>
      <w:r>
        <w:t>N</w:t>
      </w:r>
      <w:r w:rsidRPr="00F64160">
        <w:t>.5.3.</w:t>
      </w:r>
      <w:r w:rsidR="005B6FC4">
        <w:t>X.1</w:t>
      </w:r>
      <w:r w:rsidRPr="00F64160">
        <w:t>.1</w:t>
      </w:r>
      <w:r w:rsidRPr="00F64160">
        <w:tab/>
        <w:t>User Agent</w:t>
      </w:r>
      <w:bookmarkEnd w:id="202"/>
      <w:bookmarkEnd w:id="203"/>
    </w:p>
    <w:p w14:paraId="6BFA8C0E" w14:textId="458F6CE5" w:rsidR="00361EA7" w:rsidRPr="00F64160" w:rsidRDefault="00361EA7" w:rsidP="00361EA7">
      <w:pPr>
        <w:rPr>
          <w:rFonts w:cs="Arial"/>
        </w:rPr>
      </w:pPr>
      <w:r w:rsidRPr="00F64160">
        <w:rPr>
          <w:rFonts w:cs="Arial"/>
        </w:rPr>
        <w:t xml:space="preserve">The </w:t>
      </w:r>
      <w:r w:rsidR="00A27FB9">
        <w:rPr>
          <w:rFonts w:cs="Arial"/>
        </w:rPr>
        <w:t>Create</w:t>
      </w:r>
      <w:r>
        <w:rPr>
          <w:rFonts w:cs="Arial"/>
        </w:rPr>
        <w:t xml:space="preserve"> </w:t>
      </w:r>
      <w:r w:rsidRPr="00F64160">
        <w:rPr>
          <w:rFonts w:cs="Arial"/>
        </w:rPr>
        <w:t xml:space="preserve">Transaction user agent can request </w:t>
      </w:r>
      <w:r w:rsidR="00F7544E">
        <w:rPr>
          <w:rFonts w:cs="Arial"/>
        </w:rPr>
        <w:t xml:space="preserve">to create </w:t>
      </w:r>
      <w:r w:rsidRPr="00F64160">
        <w:rPr>
          <w:rFonts w:cs="Arial"/>
        </w:rPr>
        <w:t xml:space="preserve">resources listed in Table </w:t>
      </w:r>
      <w:r>
        <w:rPr>
          <w:rFonts w:cs="Arial"/>
        </w:rPr>
        <w:t>N</w:t>
      </w:r>
      <w:r w:rsidRPr="00F64160">
        <w:rPr>
          <w:rFonts w:cs="Arial"/>
        </w:rPr>
        <w:t>.5</w:t>
      </w:r>
      <w:r>
        <w:rPr>
          <w:rFonts w:cs="Arial"/>
        </w:rPr>
        <w:t>.3.</w:t>
      </w:r>
      <w:r w:rsidR="005B6FC4">
        <w:rPr>
          <w:rFonts w:cs="Arial"/>
        </w:rPr>
        <w:t>X.1</w:t>
      </w:r>
      <w:r>
        <w:rPr>
          <w:rFonts w:cs="Arial"/>
        </w:rPr>
        <w:t>.1</w:t>
      </w:r>
      <w:r w:rsidRPr="00F64160">
        <w:rPr>
          <w:rFonts w:cs="Arial"/>
        </w:rPr>
        <w:t>-1.</w:t>
      </w:r>
    </w:p>
    <w:p w14:paraId="05DBDC31" w14:textId="5FD7E319" w:rsidR="00361EA7" w:rsidRPr="00F64160" w:rsidRDefault="00361EA7" w:rsidP="00361EA7">
      <w:pPr>
        <w:pStyle w:val="TemplateInstruction"/>
        <w:rPr>
          <w:rFonts w:cs="Arial"/>
        </w:rPr>
      </w:pPr>
      <w:r w:rsidRPr="00F64160">
        <w:rPr>
          <w:rFonts w:cs="Arial"/>
        </w:rPr>
        <w:t xml:space="preserve">[List the supported resources for your </w:t>
      </w:r>
      <w:r>
        <w:rPr>
          <w:rFonts w:cs="Arial"/>
        </w:rPr>
        <w:t xml:space="preserve">Modality </w:t>
      </w:r>
      <w:r w:rsidR="008F3292" w:rsidRPr="008F3292">
        <w:rPr>
          <w:rFonts w:cs="Arial"/>
        </w:rPr>
        <w:t xml:space="preserve">Performed Procedure Step </w:t>
      </w:r>
      <w:r w:rsidR="00F7544E">
        <w:rPr>
          <w:rFonts w:cs="Arial"/>
        </w:rPr>
        <w:t xml:space="preserve">Create </w:t>
      </w:r>
      <w:r w:rsidRPr="00F64160">
        <w:rPr>
          <w:rFonts w:cs="Arial"/>
        </w:rPr>
        <w:t>Transaction user agent. Remove the non-supported resources rows. Fill in information on your implementation in the Comments column when necessary.]</w:t>
      </w:r>
    </w:p>
    <w:p w14:paraId="0B15D2B2" w14:textId="35195A77" w:rsidR="00063106" w:rsidRPr="00F64160" w:rsidRDefault="00063106" w:rsidP="00063106">
      <w:pPr>
        <w:pStyle w:val="TableTitle"/>
        <w:keepNext/>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X.1</w:t>
      </w:r>
      <w:r>
        <w:rPr>
          <w:rFonts w:cs="Arial"/>
        </w:rPr>
        <w:t>.1</w:t>
      </w:r>
      <w:r w:rsidRPr="00F64160">
        <w:rPr>
          <w:rFonts w:cs="Arial"/>
        </w:rPr>
        <w:t xml:space="preserve">-1: Resources </w:t>
      </w:r>
      <w:r>
        <w:rPr>
          <w:rFonts w:cs="Arial"/>
        </w:rPr>
        <w:t xml:space="preserve">for </w:t>
      </w:r>
      <w:r w:rsidR="00A943D3">
        <w:rPr>
          <w:rFonts w:cs="Arial"/>
        </w:rPr>
        <w:t xml:space="preserve">Create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670"/>
      </w:tblGrid>
      <w:tr w:rsidR="00063106" w:rsidRPr="00F64160" w14:paraId="68603974" w14:textId="77777777" w:rsidTr="000C3C03">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F40AE09" w14:textId="77777777" w:rsidR="00063106" w:rsidRPr="00F64160" w:rsidRDefault="00063106" w:rsidP="000C3C03">
            <w:pPr>
              <w:pStyle w:val="TableHeader"/>
              <w:rPr>
                <w:rFonts w:cs="Arial"/>
              </w:rPr>
            </w:pPr>
            <w:r w:rsidRPr="00F64160">
              <w:rPr>
                <w:rFonts w:cs="Arial"/>
              </w:rPr>
              <w:t>Resource</w:t>
            </w:r>
          </w:p>
        </w:tc>
        <w:tc>
          <w:tcPr>
            <w:tcW w:w="567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F617206" w14:textId="77777777" w:rsidR="00063106" w:rsidRPr="00F64160" w:rsidRDefault="00063106" w:rsidP="000C3C03">
            <w:pPr>
              <w:pStyle w:val="TableHeader"/>
              <w:rPr>
                <w:rFonts w:cs="Arial"/>
              </w:rPr>
            </w:pPr>
            <w:r w:rsidRPr="00F64160">
              <w:rPr>
                <w:rFonts w:cs="Arial"/>
              </w:rPr>
              <w:t>Comments</w:t>
            </w:r>
          </w:p>
        </w:tc>
      </w:tr>
      <w:tr w:rsidR="00063106" w:rsidRPr="00F64160" w14:paraId="06697F79" w14:textId="77777777" w:rsidTr="000C3C03">
        <w:tc>
          <w:tcPr>
            <w:tcW w:w="3256" w:type="dxa"/>
            <w:tcBorders>
              <w:top w:val="single" w:sz="4" w:space="0" w:color="auto"/>
              <w:left w:val="single" w:sz="4" w:space="0" w:color="auto"/>
              <w:bottom w:val="single" w:sz="4" w:space="0" w:color="auto"/>
              <w:right w:val="single" w:sz="4" w:space="0" w:color="auto"/>
            </w:tcBorders>
          </w:tcPr>
          <w:p w14:paraId="4E88F8D9" w14:textId="77777777" w:rsidR="00063106" w:rsidRPr="00F64160" w:rsidRDefault="00063106" w:rsidP="000C3C03">
            <w:pPr>
              <w:pStyle w:val="TableBody"/>
              <w:spacing w:before="0" w:after="0"/>
              <w:rPr>
                <w:i/>
                <w:sz w:val="18"/>
                <w:szCs w:val="18"/>
              </w:rPr>
            </w:pPr>
          </w:p>
        </w:tc>
        <w:tc>
          <w:tcPr>
            <w:tcW w:w="5670" w:type="dxa"/>
            <w:tcBorders>
              <w:top w:val="single" w:sz="4" w:space="0" w:color="auto"/>
              <w:left w:val="single" w:sz="4" w:space="0" w:color="auto"/>
              <w:bottom w:val="single" w:sz="4" w:space="0" w:color="auto"/>
              <w:right w:val="single" w:sz="4" w:space="0" w:color="auto"/>
            </w:tcBorders>
            <w:hideMark/>
          </w:tcPr>
          <w:p w14:paraId="77BF7146" w14:textId="77777777" w:rsidR="00063106" w:rsidRPr="00F64160" w:rsidRDefault="00063106" w:rsidP="000C3C03">
            <w:pPr>
              <w:pStyle w:val="TableBody"/>
              <w:spacing w:before="0" w:after="0"/>
              <w:rPr>
                <w:sz w:val="18"/>
                <w:szCs w:val="18"/>
              </w:rPr>
            </w:pPr>
            <w:r w:rsidRPr="00F64160">
              <w:rPr>
                <w:sz w:val="18"/>
                <w:szCs w:val="18"/>
              </w:rPr>
              <w:t xml:space="preserve">See </w:t>
            </w:r>
            <w:r>
              <w:rPr>
                <w:sz w:val="18"/>
                <w:szCs w:val="18"/>
              </w:rPr>
              <w:t>R</w:t>
            </w:r>
            <w:r w:rsidRPr="00F64160">
              <w:rPr>
                <w:sz w:val="18"/>
                <w:szCs w:val="18"/>
              </w:rPr>
              <w:t>esource</w:t>
            </w:r>
            <w:r>
              <w:rPr>
                <w:sz w:val="18"/>
                <w:szCs w:val="18"/>
              </w:rPr>
              <w:t>s</w:t>
            </w:r>
            <w:r w:rsidRPr="00F64160">
              <w:rPr>
                <w:sz w:val="18"/>
                <w:szCs w:val="18"/>
              </w:rPr>
              <w:t xml:space="preserve"> path in </w:t>
            </w:r>
            <w:r>
              <w:rPr>
                <w:sz w:val="18"/>
                <w:szCs w:val="18"/>
              </w:rPr>
              <w:t xml:space="preserve">table X.1.1-1 in </w:t>
            </w:r>
            <w:r w:rsidRPr="00F64160">
              <w:rPr>
                <w:sz w:val="18"/>
                <w:szCs w:val="18"/>
              </w:rPr>
              <w:t>PS3.18</w:t>
            </w:r>
          </w:p>
        </w:tc>
      </w:tr>
      <w:tr w:rsidR="00063106" w:rsidRPr="00F64160" w14:paraId="3733A656" w14:textId="77777777" w:rsidTr="000C3C03">
        <w:tc>
          <w:tcPr>
            <w:tcW w:w="3256" w:type="dxa"/>
            <w:tcBorders>
              <w:top w:val="single" w:sz="4" w:space="0" w:color="auto"/>
              <w:left w:val="single" w:sz="4" w:space="0" w:color="auto"/>
              <w:bottom w:val="single" w:sz="4" w:space="0" w:color="auto"/>
              <w:right w:val="single" w:sz="4" w:space="0" w:color="auto"/>
            </w:tcBorders>
          </w:tcPr>
          <w:p w14:paraId="184BEDF2" w14:textId="0F7CF287" w:rsidR="00063106" w:rsidRPr="00F64160" w:rsidRDefault="00063106" w:rsidP="000C3C03">
            <w:pPr>
              <w:pStyle w:val="TableBody"/>
              <w:spacing w:before="0" w:after="0"/>
              <w:rPr>
                <w:i/>
                <w:sz w:val="18"/>
                <w:szCs w:val="18"/>
              </w:rPr>
            </w:pPr>
            <w:r>
              <w:rPr>
                <w:i/>
                <w:sz w:val="18"/>
                <w:szCs w:val="18"/>
              </w:rPr>
              <w:t>modality-</w:t>
            </w:r>
            <w:r w:rsidR="00A943D3">
              <w:rPr>
                <w:i/>
                <w:sz w:val="18"/>
                <w:szCs w:val="18"/>
              </w:rPr>
              <w:t>perform</w:t>
            </w:r>
            <w:r>
              <w:rPr>
                <w:i/>
                <w:sz w:val="18"/>
                <w:szCs w:val="18"/>
              </w:rPr>
              <w:t>ed-procedure-steps</w:t>
            </w:r>
          </w:p>
        </w:tc>
        <w:tc>
          <w:tcPr>
            <w:tcW w:w="5670" w:type="dxa"/>
            <w:tcBorders>
              <w:top w:val="single" w:sz="4" w:space="0" w:color="auto"/>
              <w:left w:val="single" w:sz="4" w:space="0" w:color="auto"/>
              <w:bottom w:val="single" w:sz="4" w:space="0" w:color="auto"/>
              <w:right w:val="single" w:sz="4" w:space="0" w:color="auto"/>
            </w:tcBorders>
          </w:tcPr>
          <w:p w14:paraId="33F41E1A" w14:textId="77777777" w:rsidR="00063106" w:rsidRPr="00F64160" w:rsidRDefault="00063106" w:rsidP="000C3C03">
            <w:pPr>
              <w:pStyle w:val="TableBody"/>
              <w:spacing w:before="0" w:after="0"/>
              <w:rPr>
                <w:sz w:val="18"/>
                <w:szCs w:val="18"/>
              </w:rPr>
            </w:pPr>
          </w:p>
        </w:tc>
      </w:tr>
    </w:tbl>
    <w:p w14:paraId="2D67A9D0" w14:textId="77777777" w:rsidR="00063106" w:rsidRDefault="00063106" w:rsidP="000F61A3"/>
    <w:p w14:paraId="2DF0AA2F" w14:textId="2E291F26" w:rsidR="001E1420" w:rsidRPr="00F64160" w:rsidRDefault="001E1420" w:rsidP="001E1420">
      <w:pPr>
        <w:rPr>
          <w:rFonts w:cs="Arial"/>
        </w:rPr>
      </w:pPr>
      <w:r w:rsidRPr="00F64160">
        <w:rPr>
          <w:rFonts w:cs="Arial"/>
        </w:rPr>
        <w:t xml:space="preserve">The </w:t>
      </w:r>
      <w:r>
        <w:rPr>
          <w:rFonts w:cs="Arial"/>
        </w:rPr>
        <w:t xml:space="preserve">Create </w:t>
      </w:r>
      <w:r w:rsidRPr="00F64160">
        <w:rPr>
          <w:rFonts w:cs="Arial"/>
        </w:rPr>
        <w:t xml:space="preserve">Transaction user agent supports Header Fields listed in Table </w:t>
      </w:r>
      <w:r>
        <w:rPr>
          <w:rFonts w:cs="Arial"/>
        </w:rPr>
        <w:t>N</w:t>
      </w:r>
      <w:r w:rsidRPr="00F64160">
        <w:rPr>
          <w:rFonts w:cs="Arial"/>
        </w:rPr>
        <w:t>.5</w:t>
      </w:r>
      <w:r>
        <w:rPr>
          <w:rFonts w:cs="Arial"/>
        </w:rPr>
        <w:t>.3.</w:t>
      </w:r>
      <w:r w:rsidR="005B6FC4">
        <w:rPr>
          <w:rFonts w:cs="Arial"/>
        </w:rPr>
        <w:t>X.1</w:t>
      </w:r>
      <w:r>
        <w:rPr>
          <w:rFonts w:cs="Arial"/>
        </w:rPr>
        <w:t>.1</w:t>
      </w:r>
      <w:r w:rsidRPr="00F64160">
        <w:rPr>
          <w:rFonts w:cs="Arial"/>
        </w:rPr>
        <w:t>-2.</w:t>
      </w:r>
    </w:p>
    <w:p w14:paraId="04BD8FB0" w14:textId="77777777" w:rsidR="001E1420" w:rsidRPr="00F64160" w:rsidRDefault="001E1420" w:rsidP="001E1420">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4B054EFD" w14:textId="5756591C" w:rsidR="00F46CED" w:rsidRPr="00F64160" w:rsidRDefault="00F46CED" w:rsidP="00F46CED">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X.1</w:t>
      </w:r>
      <w:r>
        <w:rPr>
          <w:rFonts w:cs="Arial"/>
        </w:rPr>
        <w:t>.1</w:t>
      </w:r>
      <w:r w:rsidRPr="00F64160">
        <w:rPr>
          <w:rFonts w:cs="Arial"/>
        </w:rPr>
        <w:t xml:space="preserve">-2: Header Fields for </w:t>
      </w:r>
      <w:r w:rsidR="000A561A">
        <w:rPr>
          <w:rFonts w:cs="Arial"/>
        </w:rPr>
        <w:t>Create</w:t>
      </w:r>
      <w:r>
        <w:rPr>
          <w:rFonts w:cs="Arial"/>
        </w:rPr>
        <w:t xml:space="preserv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64"/>
        <w:gridCol w:w="3660"/>
        <w:gridCol w:w="3402"/>
      </w:tblGrid>
      <w:tr w:rsidR="00F46CED" w:rsidRPr="00F64160" w14:paraId="074894AB" w14:textId="77777777" w:rsidTr="000C3C03">
        <w:tc>
          <w:tcPr>
            <w:tcW w:w="186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5B41CD3" w14:textId="77777777" w:rsidR="00F46CED" w:rsidRPr="00F64160" w:rsidRDefault="00F46CED" w:rsidP="000C3C03">
            <w:pPr>
              <w:pStyle w:val="TableHeader"/>
              <w:rPr>
                <w:rFonts w:cs="Arial"/>
              </w:rPr>
            </w:pPr>
            <w:r w:rsidRPr="00F64160">
              <w:rPr>
                <w:rFonts w:cs="Arial"/>
              </w:rPr>
              <w:t>Header Field</w:t>
            </w:r>
          </w:p>
        </w:tc>
        <w:tc>
          <w:tcPr>
            <w:tcW w:w="3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9C28720" w14:textId="77777777" w:rsidR="00F46CED" w:rsidRPr="00F64160" w:rsidRDefault="00F46CED"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6C67A25" w14:textId="77777777" w:rsidR="00F46CED" w:rsidRPr="00F64160" w:rsidRDefault="00F46CED" w:rsidP="000C3C03">
            <w:pPr>
              <w:pStyle w:val="TableHeader"/>
              <w:rPr>
                <w:rFonts w:cs="Arial"/>
              </w:rPr>
            </w:pPr>
            <w:r w:rsidRPr="00F64160">
              <w:rPr>
                <w:rFonts w:cs="Arial"/>
              </w:rPr>
              <w:t>Comments</w:t>
            </w:r>
          </w:p>
        </w:tc>
      </w:tr>
      <w:tr w:rsidR="00F46CED" w:rsidRPr="00F64160" w14:paraId="48120250" w14:textId="77777777" w:rsidTr="000C3C03">
        <w:trPr>
          <w:trHeight w:val="872"/>
        </w:trPr>
        <w:tc>
          <w:tcPr>
            <w:tcW w:w="1864" w:type="dxa"/>
            <w:tcBorders>
              <w:top w:val="single" w:sz="4" w:space="0" w:color="auto"/>
              <w:left w:val="single" w:sz="4" w:space="0" w:color="auto"/>
              <w:bottom w:val="single" w:sz="4" w:space="0" w:color="auto"/>
              <w:right w:val="single" w:sz="4" w:space="0" w:color="auto"/>
            </w:tcBorders>
            <w:hideMark/>
          </w:tcPr>
          <w:p w14:paraId="067C1295" w14:textId="77777777" w:rsidR="00F46CED" w:rsidRPr="00F64160" w:rsidRDefault="00F46CED" w:rsidP="000C3C03">
            <w:pPr>
              <w:spacing w:after="0"/>
              <w:rPr>
                <w:rFonts w:cs="Arial"/>
                <w:szCs w:val="18"/>
                <w:lang w:eastAsia="ar-SA"/>
              </w:rPr>
            </w:pPr>
            <w:r w:rsidRPr="00F64160">
              <w:rPr>
                <w:sz w:val="18"/>
                <w:szCs w:val="18"/>
              </w:rPr>
              <w:t>Content-Type</w:t>
            </w:r>
          </w:p>
        </w:tc>
        <w:tc>
          <w:tcPr>
            <w:tcW w:w="3660" w:type="dxa"/>
            <w:tcBorders>
              <w:top w:val="single" w:sz="4" w:space="0" w:color="auto"/>
              <w:left w:val="single" w:sz="4" w:space="0" w:color="auto"/>
              <w:bottom w:val="single" w:sz="4" w:space="0" w:color="auto"/>
              <w:right w:val="single" w:sz="4" w:space="0" w:color="auto"/>
            </w:tcBorders>
          </w:tcPr>
          <w:p w14:paraId="60E182EB" w14:textId="77777777" w:rsidR="00F46CED" w:rsidRDefault="00F46CED" w:rsidP="000C3C03">
            <w:pPr>
              <w:spacing w:after="0"/>
              <w:rPr>
                <w:rFonts w:ascii="Arial" w:hAnsi="Arial" w:cs="Arial"/>
                <w:i/>
                <w:iCs/>
              </w:rPr>
            </w:pPr>
            <w:r w:rsidRPr="00E73D46">
              <w:rPr>
                <w:rFonts w:ascii="Arial" w:hAnsi="Arial" w:cs="Arial"/>
                <w:i/>
                <w:iCs/>
              </w:rPr>
              <w:t>application/dicom+json</w:t>
            </w:r>
            <w:r>
              <w:rPr>
                <w:rFonts w:ascii="Arial" w:hAnsi="Arial" w:cs="Arial"/>
                <w:i/>
                <w:iCs/>
              </w:rPr>
              <w:t xml:space="preserve"> (Default)</w:t>
            </w:r>
          </w:p>
          <w:p w14:paraId="46685254" w14:textId="77777777" w:rsidR="00F46CED" w:rsidRPr="00E73D46" w:rsidRDefault="00F46CED" w:rsidP="000C3C03">
            <w:pPr>
              <w:spacing w:after="0"/>
              <w:rPr>
                <w:rFonts w:ascii="Arial" w:hAnsi="Arial" w:cs="Arial"/>
                <w:i/>
                <w:iCs/>
              </w:rPr>
            </w:pPr>
          </w:p>
          <w:p w14:paraId="2B2B3C01" w14:textId="77777777" w:rsidR="00F46CED" w:rsidRDefault="00F46CED" w:rsidP="000C3C03">
            <w:pPr>
              <w:spacing w:after="0"/>
              <w:rPr>
                <w:rFonts w:ascii="Arial" w:hAnsi="Arial" w:cs="Arial"/>
                <w:i/>
                <w:iCs/>
              </w:rPr>
            </w:pPr>
            <w:r w:rsidRPr="00E73D46">
              <w:rPr>
                <w:rFonts w:ascii="Arial" w:hAnsi="Arial" w:cs="Arial"/>
                <w:i/>
                <w:iCs/>
              </w:rPr>
              <w:t>application/dicom+xml</w:t>
            </w:r>
          </w:p>
          <w:p w14:paraId="34A9C3E3" w14:textId="77777777" w:rsidR="00F46CED" w:rsidRPr="00E73D46" w:rsidRDefault="00F46CED" w:rsidP="000C3C03">
            <w:pPr>
              <w:spacing w:after="0"/>
              <w:rPr>
                <w:rFonts w:ascii="Arial" w:hAnsi="Arial" w:cs="Arial"/>
                <w:i/>
                <w:iCs/>
              </w:rPr>
            </w:pPr>
          </w:p>
          <w:p w14:paraId="6FCCA6EA" w14:textId="77777777" w:rsidR="00F46CED" w:rsidRDefault="00F46CED" w:rsidP="000C3C03">
            <w:pPr>
              <w:spacing w:after="0"/>
              <w:rPr>
                <w:rFonts w:ascii="Arial" w:hAnsi="Arial" w:cs="Arial"/>
                <w:i/>
                <w:iCs/>
              </w:rPr>
            </w:pPr>
            <w:r w:rsidRPr="00E73D46">
              <w:rPr>
                <w:rFonts w:ascii="Arial" w:hAnsi="Arial" w:cs="Arial"/>
                <w:i/>
                <w:iCs/>
              </w:rPr>
              <w:t>multipart/related; type="application/dicom+json"</w:t>
            </w:r>
          </w:p>
          <w:p w14:paraId="192C5BD7" w14:textId="77777777" w:rsidR="00F46CED" w:rsidRPr="00E73D46" w:rsidRDefault="00F46CED" w:rsidP="000C3C03">
            <w:pPr>
              <w:spacing w:after="0"/>
              <w:rPr>
                <w:rFonts w:ascii="Arial" w:hAnsi="Arial" w:cs="Arial"/>
                <w:i/>
                <w:iCs/>
              </w:rPr>
            </w:pPr>
          </w:p>
          <w:p w14:paraId="55CC1242" w14:textId="77777777" w:rsidR="00F46CED" w:rsidRPr="00800714" w:rsidRDefault="00F46CED" w:rsidP="000C3C03">
            <w:pPr>
              <w:spacing w:after="0"/>
              <w:rPr>
                <w:rFonts w:ascii="Arial" w:hAnsi="Arial" w:cs="Arial"/>
                <w:b/>
                <w:bCs/>
              </w:rPr>
            </w:pPr>
            <w:r w:rsidRPr="00E73D46">
              <w:rPr>
                <w:rFonts w:ascii="Arial" w:hAnsi="Arial" w:cs="Arial"/>
                <w:i/>
                <w:iCs/>
              </w:rPr>
              <w:t>multipart/related; type="application/dicom+xml"</w:t>
            </w:r>
          </w:p>
        </w:tc>
        <w:tc>
          <w:tcPr>
            <w:tcW w:w="3402" w:type="dxa"/>
            <w:tcBorders>
              <w:top w:val="single" w:sz="4" w:space="0" w:color="auto"/>
              <w:left w:val="single" w:sz="4" w:space="0" w:color="auto"/>
              <w:bottom w:val="single" w:sz="4" w:space="0" w:color="auto"/>
              <w:right w:val="single" w:sz="4" w:space="0" w:color="auto"/>
            </w:tcBorders>
          </w:tcPr>
          <w:p w14:paraId="10E54EF0" w14:textId="77777777" w:rsidR="00F46CED" w:rsidRPr="00F64160" w:rsidRDefault="00F46CED" w:rsidP="000C3C03">
            <w:pPr>
              <w:pStyle w:val="TableBody"/>
              <w:spacing w:before="0" w:after="0"/>
              <w:rPr>
                <w:sz w:val="18"/>
                <w:szCs w:val="18"/>
              </w:rPr>
            </w:pPr>
          </w:p>
        </w:tc>
      </w:tr>
      <w:tr w:rsidR="00F46CED" w:rsidRPr="00F64160" w14:paraId="2160A17B" w14:textId="77777777" w:rsidTr="000C3C03">
        <w:trPr>
          <w:trHeight w:val="190"/>
        </w:trPr>
        <w:tc>
          <w:tcPr>
            <w:tcW w:w="1864" w:type="dxa"/>
            <w:tcBorders>
              <w:top w:val="single" w:sz="4" w:space="0" w:color="auto"/>
              <w:left w:val="single" w:sz="4" w:space="0" w:color="auto"/>
              <w:bottom w:val="single" w:sz="4" w:space="0" w:color="auto"/>
              <w:right w:val="single" w:sz="4" w:space="0" w:color="auto"/>
            </w:tcBorders>
            <w:hideMark/>
          </w:tcPr>
          <w:p w14:paraId="75EF8895" w14:textId="77777777" w:rsidR="00F46CED" w:rsidRPr="00F64160" w:rsidRDefault="00F46CED" w:rsidP="000C3C03">
            <w:pPr>
              <w:pStyle w:val="TableBody"/>
              <w:spacing w:before="0" w:after="0"/>
              <w:rPr>
                <w:sz w:val="18"/>
                <w:szCs w:val="18"/>
              </w:rPr>
            </w:pPr>
            <w:r w:rsidRPr="00F64160">
              <w:rPr>
                <w:sz w:val="18"/>
                <w:szCs w:val="18"/>
              </w:rPr>
              <w:t>Content-Length</w:t>
            </w:r>
          </w:p>
        </w:tc>
        <w:tc>
          <w:tcPr>
            <w:tcW w:w="3660" w:type="dxa"/>
            <w:tcBorders>
              <w:top w:val="single" w:sz="4" w:space="0" w:color="auto"/>
              <w:left w:val="single" w:sz="4" w:space="0" w:color="auto"/>
              <w:bottom w:val="single" w:sz="4" w:space="0" w:color="auto"/>
              <w:right w:val="single" w:sz="4" w:space="0" w:color="auto"/>
            </w:tcBorders>
          </w:tcPr>
          <w:p w14:paraId="0157ADF3" w14:textId="77777777" w:rsidR="00F46CED" w:rsidRPr="00F64160" w:rsidRDefault="00F46CED"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1BB8F375" w14:textId="77777777" w:rsidR="00F46CED" w:rsidRPr="00F64160" w:rsidRDefault="00F46CED" w:rsidP="000C3C03">
            <w:pPr>
              <w:pStyle w:val="TableBody"/>
              <w:spacing w:before="0" w:after="0"/>
              <w:rPr>
                <w:i/>
                <w:sz w:val="18"/>
                <w:szCs w:val="18"/>
              </w:rPr>
            </w:pPr>
            <w:r w:rsidRPr="00F64160">
              <w:rPr>
                <w:i/>
                <w:sz w:val="18"/>
                <w:szCs w:val="18"/>
              </w:rPr>
              <w:t>[If Content-Encoding is not present]</w:t>
            </w:r>
          </w:p>
        </w:tc>
      </w:tr>
      <w:tr w:rsidR="00F46CED" w:rsidRPr="00F64160" w14:paraId="5DAAB8F5" w14:textId="77777777" w:rsidTr="000C3C03">
        <w:trPr>
          <w:trHeight w:val="190"/>
        </w:trPr>
        <w:tc>
          <w:tcPr>
            <w:tcW w:w="1864" w:type="dxa"/>
            <w:tcBorders>
              <w:top w:val="single" w:sz="4" w:space="0" w:color="auto"/>
              <w:left w:val="single" w:sz="4" w:space="0" w:color="auto"/>
              <w:bottom w:val="single" w:sz="4" w:space="0" w:color="auto"/>
              <w:right w:val="single" w:sz="4" w:space="0" w:color="auto"/>
            </w:tcBorders>
            <w:hideMark/>
          </w:tcPr>
          <w:p w14:paraId="131F9FB9" w14:textId="77777777" w:rsidR="00F46CED" w:rsidRPr="00F64160" w:rsidRDefault="00F46CED" w:rsidP="000C3C03">
            <w:pPr>
              <w:pStyle w:val="TableBody"/>
              <w:spacing w:before="0" w:after="0"/>
              <w:rPr>
                <w:sz w:val="18"/>
                <w:szCs w:val="18"/>
              </w:rPr>
            </w:pPr>
            <w:r w:rsidRPr="00F64160">
              <w:rPr>
                <w:sz w:val="18"/>
                <w:szCs w:val="18"/>
              </w:rPr>
              <w:t>Content-Encoding</w:t>
            </w:r>
          </w:p>
        </w:tc>
        <w:tc>
          <w:tcPr>
            <w:tcW w:w="3660" w:type="dxa"/>
            <w:tcBorders>
              <w:top w:val="single" w:sz="4" w:space="0" w:color="auto"/>
              <w:left w:val="single" w:sz="4" w:space="0" w:color="auto"/>
              <w:bottom w:val="single" w:sz="4" w:space="0" w:color="auto"/>
              <w:right w:val="single" w:sz="4" w:space="0" w:color="auto"/>
            </w:tcBorders>
          </w:tcPr>
          <w:p w14:paraId="3F3F4899" w14:textId="77777777" w:rsidR="00F46CED" w:rsidRPr="00F64160" w:rsidRDefault="00F46CED"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79D0E33E" w14:textId="77777777" w:rsidR="00F46CED" w:rsidRPr="00F64160" w:rsidRDefault="00F46CED" w:rsidP="000C3C03">
            <w:pPr>
              <w:pStyle w:val="TableBody"/>
              <w:spacing w:before="0" w:after="0"/>
              <w:rPr>
                <w:i/>
                <w:sz w:val="18"/>
                <w:szCs w:val="18"/>
              </w:rPr>
            </w:pPr>
            <w:r w:rsidRPr="00F64160">
              <w:rPr>
                <w:i/>
                <w:sz w:val="18"/>
                <w:szCs w:val="18"/>
              </w:rPr>
              <w:t>[If Content-Length is not present]</w:t>
            </w:r>
          </w:p>
        </w:tc>
      </w:tr>
    </w:tbl>
    <w:p w14:paraId="5B87A524" w14:textId="77777777" w:rsidR="00063106" w:rsidRPr="00C156B1" w:rsidRDefault="00063106" w:rsidP="000F61A3"/>
    <w:p w14:paraId="6D80D795" w14:textId="269D0E0A" w:rsidR="000F61A3" w:rsidRPr="00F64160" w:rsidRDefault="000F61A3" w:rsidP="00774FAA">
      <w:pPr>
        <w:pStyle w:val="Heading6"/>
      </w:pPr>
      <w:bookmarkStart w:id="204" w:name="_Toc150508025"/>
      <w:bookmarkStart w:id="205" w:name="_Toc194311889"/>
      <w:r>
        <w:t>N</w:t>
      </w:r>
      <w:r w:rsidRPr="00F64160">
        <w:t>.5.3.</w:t>
      </w:r>
      <w:r w:rsidR="005B6FC4">
        <w:t>X.1</w:t>
      </w:r>
      <w:r w:rsidRPr="00F64160">
        <w:t>.2</w:t>
      </w:r>
      <w:r w:rsidRPr="00F64160">
        <w:tab/>
        <w:t>Origin Server</w:t>
      </w:r>
      <w:bookmarkEnd w:id="204"/>
      <w:bookmarkEnd w:id="205"/>
    </w:p>
    <w:p w14:paraId="2A9FF121" w14:textId="45C3FE85" w:rsidR="00B11583" w:rsidRPr="00F64160" w:rsidRDefault="00B11583" w:rsidP="00B11583">
      <w:pPr>
        <w:rPr>
          <w:rFonts w:cs="Arial"/>
        </w:rPr>
      </w:pPr>
      <w:r w:rsidRPr="00F64160">
        <w:rPr>
          <w:rFonts w:cs="Arial"/>
        </w:rPr>
        <w:t xml:space="preserve">The </w:t>
      </w:r>
      <w:r>
        <w:rPr>
          <w:rFonts w:cs="Arial"/>
        </w:rPr>
        <w:t xml:space="preserve">Create </w:t>
      </w:r>
      <w:r w:rsidRPr="00F64160">
        <w:rPr>
          <w:rFonts w:cs="Arial"/>
        </w:rPr>
        <w:t xml:space="preserve">Transaction origin server receives </w:t>
      </w:r>
      <w:r>
        <w:rPr>
          <w:rFonts w:cs="Arial"/>
        </w:rPr>
        <w:t xml:space="preserve">PUT </w:t>
      </w:r>
      <w:r w:rsidRPr="00F64160">
        <w:rPr>
          <w:rFonts w:cs="Arial"/>
        </w:rPr>
        <w:t xml:space="preserve">requests </w:t>
      </w:r>
      <w:r>
        <w:rPr>
          <w:rFonts w:cs="Arial"/>
        </w:rPr>
        <w:t>to</w:t>
      </w:r>
      <w:r w:rsidRPr="00F64160">
        <w:rPr>
          <w:rFonts w:cs="Arial"/>
        </w:rPr>
        <w:t xml:space="preserve"> </w:t>
      </w:r>
      <w:r>
        <w:rPr>
          <w:rFonts w:cs="Arial"/>
        </w:rPr>
        <w:t>create a modality performed procedure step</w:t>
      </w:r>
      <w:r w:rsidRPr="00F64160">
        <w:rPr>
          <w:rFonts w:cs="Arial"/>
        </w:rPr>
        <w:t>.</w:t>
      </w:r>
    </w:p>
    <w:p w14:paraId="54F24472" w14:textId="77777777" w:rsidR="00B11583" w:rsidRDefault="00B11583" w:rsidP="00B11583">
      <w:pPr>
        <w:rPr>
          <w:rFonts w:cs="Arial"/>
        </w:rPr>
      </w:pPr>
      <w:r w:rsidRPr="009E2997">
        <w:rPr>
          <w:rFonts w:cs="Arial"/>
        </w:rPr>
        <w:t xml:space="preserve">The user agent specifies the Target Resource as part of the URI and </w:t>
      </w:r>
      <w:r>
        <w:rPr>
          <w:rFonts w:cs="Arial"/>
        </w:rPr>
        <w:t xml:space="preserve">the acceptable </w:t>
      </w:r>
      <w:r w:rsidRPr="009E2997">
        <w:rPr>
          <w:rFonts w:cs="Arial"/>
        </w:rPr>
        <w:t xml:space="preserve">Content-Type </w:t>
      </w:r>
      <w:r>
        <w:rPr>
          <w:rFonts w:cs="Arial"/>
        </w:rPr>
        <w:t xml:space="preserve">in the HTTP header </w:t>
      </w:r>
      <w:r w:rsidRPr="009E2997">
        <w:rPr>
          <w:rFonts w:cs="Arial"/>
        </w:rPr>
        <w:t>(i.e. XML or JSON).</w:t>
      </w:r>
    </w:p>
    <w:p w14:paraId="6D38B1DD" w14:textId="77777777" w:rsidR="00B11583" w:rsidRDefault="00B11583" w:rsidP="00B11583">
      <w:pPr>
        <w:rPr>
          <w:rFonts w:cs="Arial"/>
        </w:rPr>
      </w:pPr>
      <w:r w:rsidRPr="009E2997">
        <w:rPr>
          <w:rFonts w:cs="Arial"/>
        </w:rPr>
        <w:t xml:space="preserve">The URI is composed by a Base URI: </w:t>
      </w:r>
      <w:r>
        <w:rPr>
          <w:rFonts w:cs="Arial"/>
        </w:rPr>
        <w:t>s</w:t>
      </w:r>
      <w:r w:rsidRPr="009E2997">
        <w:rPr>
          <w:rFonts w:cs="Arial"/>
        </w:rPr>
        <w:t xml:space="preserve">ee Base URI for the origin server in Section </w:t>
      </w:r>
      <w:r>
        <w:rPr>
          <w:rFonts w:cs="Arial"/>
        </w:rPr>
        <w:t>N</w:t>
      </w:r>
      <w:r w:rsidRPr="009E2997">
        <w:rPr>
          <w:rFonts w:cs="Arial"/>
        </w:rPr>
        <w:t>.6.3.</w:t>
      </w:r>
      <w:r>
        <w:rPr>
          <w:rFonts w:cs="Arial"/>
        </w:rPr>
        <w:t>X.</w:t>
      </w:r>
    </w:p>
    <w:p w14:paraId="330C4D11" w14:textId="480AA8F4" w:rsidR="00B11583" w:rsidRPr="00F64160" w:rsidRDefault="00B11583" w:rsidP="00B11583">
      <w:pPr>
        <w:rPr>
          <w:rFonts w:cs="Arial"/>
        </w:rPr>
      </w:pPr>
      <w:r w:rsidRPr="00F64160">
        <w:rPr>
          <w:rFonts w:cs="Arial"/>
        </w:rPr>
        <w:t xml:space="preserve">The </w:t>
      </w:r>
      <w:r w:rsidR="00AE4A4D">
        <w:rPr>
          <w:rFonts w:cs="Arial"/>
        </w:rPr>
        <w:t>Create</w:t>
      </w:r>
      <w:r w:rsidR="00676054">
        <w:rPr>
          <w:rFonts w:cs="Arial"/>
        </w:rPr>
        <w:t xml:space="preserve"> </w:t>
      </w:r>
      <w:r w:rsidRPr="00F64160">
        <w:rPr>
          <w:rFonts w:cs="Arial"/>
        </w:rPr>
        <w:t xml:space="preserve">Transaction origin server </w:t>
      </w:r>
      <w:r>
        <w:rPr>
          <w:rFonts w:cs="Arial"/>
        </w:rPr>
        <w:t>supports</w:t>
      </w:r>
      <w:r w:rsidRPr="00F64160">
        <w:rPr>
          <w:rFonts w:cs="Arial"/>
        </w:rPr>
        <w:t xml:space="preserve"> resources listed in Table </w:t>
      </w:r>
      <w:r>
        <w:rPr>
          <w:rFonts w:cs="Arial"/>
        </w:rPr>
        <w:t>N</w:t>
      </w:r>
      <w:r w:rsidRPr="00F64160">
        <w:rPr>
          <w:rFonts w:cs="Arial"/>
        </w:rPr>
        <w:t>.5</w:t>
      </w:r>
      <w:r>
        <w:rPr>
          <w:rFonts w:cs="Arial"/>
        </w:rPr>
        <w:t>.3.</w:t>
      </w:r>
      <w:r w:rsidR="005B6FC4">
        <w:rPr>
          <w:rFonts w:cs="Arial"/>
        </w:rPr>
        <w:t>X.1</w:t>
      </w:r>
      <w:r>
        <w:rPr>
          <w:rFonts w:cs="Arial"/>
        </w:rPr>
        <w:t>.2</w:t>
      </w:r>
      <w:r w:rsidRPr="00F64160">
        <w:rPr>
          <w:rFonts w:cs="Arial"/>
        </w:rPr>
        <w:t>-</w:t>
      </w:r>
      <w:r>
        <w:rPr>
          <w:rFonts w:cs="Arial"/>
        </w:rPr>
        <w:t>1</w:t>
      </w:r>
      <w:r w:rsidRPr="00F64160">
        <w:rPr>
          <w:rFonts w:cs="Arial"/>
        </w:rPr>
        <w:t>.</w:t>
      </w:r>
    </w:p>
    <w:p w14:paraId="79F560A9" w14:textId="77777777" w:rsidR="00B11583" w:rsidRPr="00F64160" w:rsidRDefault="00B11583" w:rsidP="00B11583">
      <w:pPr>
        <w:pStyle w:val="TemplateInstruction"/>
        <w:rPr>
          <w:rFonts w:cs="Arial"/>
        </w:rPr>
      </w:pPr>
      <w:r w:rsidRPr="00F64160">
        <w:rPr>
          <w:rFonts w:cs="Arial"/>
        </w:rPr>
        <w:t>[Fill in information on your implementation in the Comments column when necessary.]</w:t>
      </w:r>
    </w:p>
    <w:p w14:paraId="558A2B47" w14:textId="6ADD2547" w:rsidR="00B11583" w:rsidRPr="00F64160" w:rsidRDefault="00B11583" w:rsidP="00B11583">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X.1</w:t>
      </w:r>
      <w:r>
        <w:rPr>
          <w:rFonts w:cs="Arial"/>
        </w:rPr>
        <w:t>.2-1</w:t>
      </w:r>
      <w:r w:rsidRPr="00F64160">
        <w:rPr>
          <w:rFonts w:cs="Arial"/>
        </w:rPr>
        <w:t xml:space="preserve">: Resources </w:t>
      </w:r>
      <w:r>
        <w:rPr>
          <w:rFonts w:cs="Arial"/>
        </w:rPr>
        <w:t xml:space="preserve">for </w:t>
      </w:r>
      <w:r w:rsidR="00676054">
        <w:rPr>
          <w:rFonts w:cs="Arial"/>
        </w:rPr>
        <w:t xml:space="preserve">Create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811"/>
      </w:tblGrid>
      <w:tr w:rsidR="00B11583" w:rsidRPr="00F64160" w14:paraId="3F33FF15" w14:textId="77777777" w:rsidTr="000C3C03">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0AB349C" w14:textId="77777777" w:rsidR="00B11583" w:rsidRPr="00F64160" w:rsidRDefault="00B11583" w:rsidP="000C3C03">
            <w:pPr>
              <w:pStyle w:val="TableHeader"/>
              <w:rPr>
                <w:rFonts w:cs="Arial"/>
              </w:rPr>
            </w:pPr>
            <w:r w:rsidRPr="00F64160">
              <w:rPr>
                <w:rFonts w:cs="Arial"/>
              </w:rPr>
              <w:t>Resource</w:t>
            </w:r>
          </w:p>
        </w:tc>
        <w:tc>
          <w:tcPr>
            <w:tcW w:w="581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30E1B24" w14:textId="77777777" w:rsidR="00B11583" w:rsidRPr="00F64160" w:rsidRDefault="00B11583" w:rsidP="000C3C03">
            <w:pPr>
              <w:pStyle w:val="TableHeader"/>
              <w:rPr>
                <w:rFonts w:cs="Arial"/>
              </w:rPr>
            </w:pPr>
            <w:r w:rsidRPr="00F64160">
              <w:rPr>
                <w:rFonts w:cs="Arial"/>
              </w:rPr>
              <w:t>Comments</w:t>
            </w:r>
          </w:p>
        </w:tc>
      </w:tr>
      <w:tr w:rsidR="00B11583" w:rsidRPr="00F64160" w14:paraId="2CBC110B" w14:textId="77777777" w:rsidTr="000C3C03">
        <w:tc>
          <w:tcPr>
            <w:tcW w:w="3256" w:type="dxa"/>
            <w:tcBorders>
              <w:top w:val="single" w:sz="4" w:space="0" w:color="auto"/>
              <w:left w:val="single" w:sz="4" w:space="0" w:color="auto"/>
              <w:bottom w:val="single" w:sz="4" w:space="0" w:color="auto"/>
              <w:right w:val="single" w:sz="4" w:space="0" w:color="auto"/>
            </w:tcBorders>
          </w:tcPr>
          <w:p w14:paraId="48CD9BA6" w14:textId="77777777" w:rsidR="00B11583" w:rsidRPr="00F64160" w:rsidRDefault="00B11583" w:rsidP="000C3C03">
            <w:pPr>
              <w:pStyle w:val="TableBody"/>
              <w:spacing w:before="0" w:after="0"/>
              <w:rPr>
                <w:sz w:val="18"/>
                <w:szCs w:val="18"/>
              </w:rPr>
            </w:pPr>
          </w:p>
        </w:tc>
        <w:tc>
          <w:tcPr>
            <w:tcW w:w="5811" w:type="dxa"/>
            <w:tcBorders>
              <w:top w:val="single" w:sz="4" w:space="0" w:color="auto"/>
              <w:left w:val="single" w:sz="4" w:space="0" w:color="auto"/>
              <w:bottom w:val="single" w:sz="4" w:space="0" w:color="auto"/>
              <w:right w:val="single" w:sz="4" w:space="0" w:color="auto"/>
            </w:tcBorders>
          </w:tcPr>
          <w:p w14:paraId="12D9130A" w14:textId="77777777" w:rsidR="00B11583" w:rsidRPr="00F64160" w:rsidRDefault="00B11583" w:rsidP="000C3C03">
            <w:pPr>
              <w:pStyle w:val="TableBody"/>
              <w:spacing w:before="0" w:after="0"/>
              <w:rPr>
                <w:i/>
                <w:sz w:val="18"/>
                <w:szCs w:val="18"/>
              </w:rPr>
            </w:pPr>
            <w:r w:rsidRPr="00F64160">
              <w:rPr>
                <w:sz w:val="18"/>
                <w:szCs w:val="18"/>
              </w:rPr>
              <w:t xml:space="preserve">See </w:t>
            </w:r>
            <w:r>
              <w:rPr>
                <w:sz w:val="18"/>
                <w:szCs w:val="18"/>
              </w:rPr>
              <w:t>R</w:t>
            </w:r>
            <w:r w:rsidRPr="00F64160">
              <w:rPr>
                <w:sz w:val="18"/>
                <w:szCs w:val="18"/>
              </w:rPr>
              <w:t>esource</w:t>
            </w:r>
            <w:r>
              <w:rPr>
                <w:sz w:val="18"/>
                <w:szCs w:val="18"/>
              </w:rPr>
              <w:t>s</w:t>
            </w:r>
            <w:r w:rsidRPr="00F64160">
              <w:rPr>
                <w:sz w:val="18"/>
                <w:szCs w:val="18"/>
              </w:rPr>
              <w:t xml:space="preserve"> path in </w:t>
            </w:r>
            <w:r>
              <w:rPr>
                <w:sz w:val="18"/>
                <w:szCs w:val="18"/>
              </w:rPr>
              <w:t xml:space="preserve">Table X.1.1-1 in </w:t>
            </w:r>
            <w:r w:rsidRPr="00F64160">
              <w:rPr>
                <w:sz w:val="18"/>
                <w:szCs w:val="18"/>
              </w:rPr>
              <w:t>PS3.18</w:t>
            </w:r>
          </w:p>
        </w:tc>
      </w:tr>
      <w:tr w:rsidR="00B11583" w:rsidRPr="00F64160" w14:paraId="7041B59C" w14:textId="77777777" w:rsidTr="000C3C03">
        <w:trPr>
          <w:trHeight w:val="144"/>
        </w:trPr>
        <w:tc>
          <w:tcPr>
            <w:tcW w:w="3256" w:type="dxa"/>
            <w:tcBorders>
              <w:top w:val="single" w:sz="4" w:space="0" w:color="auto"/>
              <w:left w:val="single" w:sz="4" w:space="0" w:color="auto"/>
              <w:bottom w:val="single" w:sz="4" w:space="0" w:color="auto"/>
              <w:right w:val="single" w:sz="4" w:space="0" w:color="auto"/>
            </w:tcBorders>
          </w:tcPr>
          <w:p w14:paraId="45E6A57E" w14:textId="39795F82" w:rsidR="00B11583" w:rsidRPr="00963BFE" w:rsidRDefault="00B11583" w:rsidP="000C3C03">
            <w:pPr>
              <w:pStyle w:val="TableBody"/>
              <w:spacing w:before="0" w:after="0"/>
              <w:rPr>
                <w:i/>
                <w:iCs/>
                <w:sz w:val="18"/>
                <w:szCs w:val="18"/>
              </w:rPr>
            </w:pPr>
            <w:r>
              <w:rPr>
                <w:i/>
                <w:sz w:val="18"/>
                <w:szCs w:val="18"/>
              </w:rPr>
              <w:t>modality-</w:t>
            </w:r>
            <w:r w:rsidR="00676054">
              <w:rPr>
                <w:i/>
                <w:sz w:val="18"/>
                <w:szCs w:val="18"/>
              </w:rPr>
              <w:t>perform</w:t>
            </w:r>
            <w:r>
              <w:rPr>
                <w:i/>
                <w:sz w:val="18"/>
                <w:szCs w:val="18"/>
              </w:rPr>
              <w:t>ed-procedure-steps</w:t>
            </w:r>
          </w:p>
        </w:tc>
        <w:tc>
          <w:tcPr>
            <w:tcW w:w="5811" w:type="dxa"/>
            <w:tcBorders>
              <w:top w:val="single" w:sz="4" w:space="0" w:color="auto"/>
              <w:left w:val="single" w:sz="4" w:space="0" w:color="auto"/>
              <w:bottom w:val="single" w:sz="4" w:space="0" w:color="auto"/>
              <w:right w:val="single" w:sz="4" w:space="0" w:color="auto"/>
            </w:tcBorders>
          </w:tcPr>
          <w:p w14:paraId="3C67AC17" w14:textId="77777777" w:rsidR="00B11583" w:rsidRPr="00F64160" w:rsidRDefault="00B11583" w:rsidP="000C3C03">
            <w:pPr>
              <w:pStyle w:val="TableBody"/>
              <w:spacing w:before="0" w:after="0"/>
              <w:rPr>
                <w:sz w:val="18"/>
                <w:szCs w:val="18"/>
              </w:rPr>
            </w:pPr>
          </w:p>
        </w:tc>
      </w:tr>
    </w:tbl>
    <w:p w14:paraId="23E117E9" w14:textId="77777777" w:rsidR="00B11583" w:rsidRPr="00F64160" w:rsidRDefault="00B11583" w:rsidP="00B11583">
      <w:pPr>
        <w:pStyle w:val="BodyTextIndent2"/>
        <w:rPr>
          <w:rFonts w:ascii="Arial" w:hAnsi="Arial" w:cs="Arial"/>
          <w:sz w:val="20"/>
          <w:lang w:val="en-US" w:eastAsia="en-US"/>
        </w:rPr>
      </w:pPr>
    </w:p>
    <w:p w14:paraId="0D5F1167" w14:textId="101F9136" w:rsidR="00B11583" w:rsidRPr="00F64160" w:rsidRDefault="00B11583" w:rsidP="00B11583">
      <w:pPr>
        <w:rPr>
          <w:rFonts w:cs="Arial"/>
        </w:rPr>
      </w:pPr>
      <w:r w:rsidRPr="00F64160">
        <w:rPr>
          <w:rFonts w:cs="Arial"/>
        </w:rPr>
        <w:t xml:space="preserve">The </w:t>
      </w:r>
      <w:r w:rsidR="00676054">
        <w:rPr>
          <w:rFonts w:cs="Arial"/>
        </w:rPr>
        <w:t>Create</w:t>
      </w:r>
      <w:r w:rsidRPr="00F64160">
        <w:rPr>
          <w:rFonts w:cs="Arial"/>
        </w:rPr>
        <w:t xml:space="preserve"> Transaction origin server supports Header Fields listed in Table </w:t>
      </w:r>
      <w:r>
        <w:rPr>
          <w:rFonts w:cs="Arial"/>
        </w:rPr>
        <w:t>N</w:t>
      </w:r>
      <w:r w:rsidRPr="00F64160">
        <w:rPr>
          <w:rFonts w:cs="Arial"/>
        </w:rPr>
        <w:t>.5</w:t>
      </w:r>
      <w:r>
        <w:rPr>
          <w:rFonts w:cs="Arial"/>
        </w:rPr>
        <w:t>.3.</w:t>
      </w:r>
      <w:r w:rsidR="005B6FC4">
        <w:rPr>
          <w:rFonts w:cs="Arial"/>
        </w:rPr>
        <w:t>X.1</w:t>
      </w:r>
      <w:r>
        <w:rPr>
          <w:rFonts w:cs="Arial"/>
        </w:rPr>
        <w:t>.2</w:t>
      </w:r>
      <w:r w:rsidRPr="00F64160">
        <w:rPr>
          <w:rFonts w:cs="Arial"/>
        </w:rPr>
        <w:t>-</w:t>
      </w:r>
      <w:r>
        <w:rPr>
          <w:rFonts w:cs="Arial"/>
        </w:rPr>
        <w:t>2</w:t>
      </w:r>
      <w:r w:rsidRPr="00F64160">
        <w:rPr>
          <w:rFonts w:cs="Arial"/>
        </w:rPr>
        <w:t>.</w:t>
      </w:r>
    </w:p>
    <w:p w14:paraId="132B4209" w14:textId="77777777" w:rsidR="00B11583" w:rsidRPr="00F64160" w:rsidRDefault="00B11583" w:rsidP="00B11583">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7D910DC9" w14:textId="48E4F217" w:rsidR="00B11583" w:rsidRPr="00F64160" w:rsidRDefault="00B11583" w:rsidP="00B11583">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X.1</w:t>
      </w:r>
      <w:r>
        <w:rPr>
          <w:rFonts w:cs="Arial"/>
        </w:rPr>
        <w:t>.2</w:t>
      </w:r>
      <w:r w:rsidRPr="00F64160">
        <w:rPr>
          <w:rFonts w:cs="Arial"/>
        </w:rPr>
        <w:t>-</w:t>
      </w:r>
      <w:r>
        <w:rPr>
          <w:rFonts w:cs="Arial"/>
        </w:rPr>
        <w:t>2</w:t>
      </w:r>
      <w:r w:rsidRPr="00F64160">
        <w:rPr>
          <w:rFonts w:cs="Arial"/>
        </w:rPr>
        <w:t xml:space="preserve">: Header Fields for </w:t>
      </w:r>
      <w:r w:rsidR="00676054">
        <w:rPr>
          <w:rFonts w:cs="Arial"/>
        </w:rPr>
        <w:t xml:space="preserve">Create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6"/>
        <w:gridCol w:w="3739"/>
        <w:gridCol w:w="3402"/>
      </w:tblGrid>
      <w:tr w:rsidR="00B11583" w:rsidRPr="00F64160" w14:paraId="0BE0BE52" w14:textId="77777777" w:rsidTr="000C3C03">
        <w:tc>
          <w:tcPr>
            <w:tcW w:w="192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0CAD2E7" w14:textId="77777777" w:rsidR="00B11583" w:rsidRPr="00F64160" w:rsidRDefault="00B11583" w:rsidP="000C3C03">
            <w:pPr>
              <w:pStyle w:val="TableHeader"/>
              <w:rPr>
                <w:rFonts w:cs="Arial"/>
              </w:rPr>
            </w:pPr>
            <w:r w:rsidRPr="00F64160">
              <w:rPr>
                <w:rFonts w:cs="Arial"/>
              </w:rPr>
              <w:t>Header Field</w:t>
            </w:r>
          </w:p>
        </w:tc>
        <w:tc>
          <w:tcPr>
            <w:tcW w:w="373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009BD90" w14:textId="77777777" w:rsidR="00B11583" w:rsidRPr="00F64160" w:rsidRDefault="00B11583"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0BA0864" w14:textId="77777777" w:rsidR="00B11583" w:rsidRPr="00F64160" w:rsidRDefault="00B11583" w:rsidP="000C3C03">
            <w:pPr>
              <w:pStyle w:val="TableHeader"/>
              <w:rPr>
                <w:rFonts w:cs="Arial"/>
              </w:rPr>
            </w:pPr>
            <w:r w:rsidRPr="00F64160">
              <w:rPr>
                <w:rFonts w:cs="Arial"/>
              </w:rPr>
              <w:t>Comments</w:t>
            </w:r>
          </w:p>
        </w:tc>
      </w:tr>
      <w:tr w:rsidR="00B11583" w:rsidRPr="00F64160" w14:paraId="3BEF7A49" w14:textId="77777777" w:rsidTr="000C3C03">
        <w:tc>
          <w:tcPr>
            <w:tcW w:w="1926" w:type="dxa"/>
            <w:tcBorders>
              <w:top w:val="single" w:sz="4" w:space="0" w:color="auto"/>
              <w:left w:val="single" w:sz="4" w:space="0" w:color="auto"/>
              <w:right w:val="single" w:sz="4" w:space="0" w:color="auto"/>
            </w:tcBorders>
            <w:hideMark/>
          </w:tcPr>
          <w:p w14:paraId="47F20909" w14:textId="77777777" w:rsidR="00B11583" w:rsidRPr="00F64160" w:rsidRDefault="00B11583" w:rsidP="000C3C03">
            <w:pPr>
              <w:pStyle w:val="TableBody"/>
              <w:spacing w:before="0" w:after="0"/>
              <w:rPr>
                <w:bCs/>
                <w:sz w:val="18"/>
                <w:szCs w:val="18"/>
              </w:rPr>
            </w:pPr>
            <w:r w:rsidRPr="00F64160">
              <w:rPr>
                <w:bCs/>
                <w:sz w:val="18"/>
                <w:szCs w:val="18"/>
              </w:rPr>
              <w:t>Content-Type</w:t>
            </w:r>
          </w:p>
        </w:tc>
        <w:tc>
          <w:tcPr>
            <w:tcW w:w="3739" w:type="dxa"/>
            <w:tcBorders>
              <w:top w:val="single" w:sz="4" w:space="0" w:color="auto"/>
              <w:left w:val="single" w:sz="4" w:space="0" w:color="auto"/>
              <w:bottom w:val="single" w:sz="4" w:space="0" w:color="auto"/>
              <w:right w:val="single" w:sz="4" w:space="0" w:color="auto"/>
            </w:tcBorders>
          </w:tcPr>
          <w:p w14:paraId="2B516F6B" w14:textId="77777777" w:rsidR="00B11583" w:rsidRPr="00E73D46" w:rsidRDefault="00B11583" w:rsidP="000C3C03">
            <w:pPr>
              <w:spacing w:after="0"/>
              <w:rPr>
                <w:rFonts w:ascii="Arial" w:hAnsi="Arial" w:cs="Arial"/>
                <w:i/>
                <w:iCs/>
              </w:rPr>
            </w:pPr>
            <w:r w:rsidRPr="00E73D46">
              <w:rPr>
                <w:rFonts w:ascii="Arial" w:hAnsi="Arial" w:cs="Arial"/>
                <w:i/>
                <w:iCs/>
              </w:rPr>
              <w:t>application/dicom+json</w:t>
            </w:r>
          </w:p>
          <w:p w14:paraId="6E2C2AD8" w14:textId="77777777" w:rsidR="00B11583" w:rsidRPr="00E73D46" w:rsidRDefault="00B11583" w:rsidP="000C3C03">
            <w:pPr>
              <w:spacing w:after="0"/>
              <w:rPr>
                <w:rFonts w:ascii="Arial" w:hAnsi="Arial" w:cs="Arial"/>
                <w:i/>
                <w:iCs/>
              </w:rPr>
            </w:pPr>
          </w:p>
          <w:p w14:paraId="2F748B8B" w14:textId="77777777" w:rsidR="00B11583" w:rsidRPr="00E73D46" w:rsidRDefault="00B11583" w:rsidP="000C3C03">
            <w:pPr>
              <w:spacing w:after="0"/>
              <w:rPr>
                <w:rFonts w:ascii="Arial" w:hAnsi="Arial" w:cs="Arial"/>
                <w:i/>
                <w:iCs/>
              </w:rPr>
            </w:pPr>
            <w:r w:rsidRPr="00E73D46">
              <w:rPr>
                <w:rFonts w:ascii="Arial" w:hAnsi="Arial" w:cs="Arial"/>
                <w:i/>
                <w:iCs/>
              </w:rPr>
              <w:t>application/dicom+xml</w:t>
            </w:r>
          </w:p>
          <w:p w14:paraId="251A1CB4" w14:textId="77777777" w:rsidR="00B11583" w:rsidRPr="00E73D46" w:rsidRDefault="00B11583" w:rsidP="000C3C03">
            <w:pPr>
              <w:spacing w:after="0"/>
              <w:rPr>
                <w:rFonts w:ascii="Arial" w:hAnsi="Arial" w:cs="Arial"/>
                <w:i/>
                <w:iCs/>
              </w:rPr>
            </w:pPr>
          </w:p>
          <w:p w14:paraId="75CBEA9F" w14:textId="77777777" w:rsidR="00B11583" w:rsidRPr="00E73D46" w:rsidRDefault="00B11583" w:rsidP="000C3C03">
            <w:pPr>
              <w:spacing w:after="0"/>
              <w:rPr>
                <w:rFonts w:ascii="Arial" w:hAnsi="Arial" w:cs="Arial"/>
                <w:i/>
                <w:iCs/>
              </w:rPr>
            </w:pPr>
            <w:r w:rsidRPr="00E73D46">
              <w:rPr>
                <w:rFonts w:ascii="Arial" w:hAnsi="Arial" w:cs="Arial"/>
                <w:i/>
                <w:iCs/>
              </w:rPr>
              <w:t>multipart/related; type="application/dicom+json"</w:t>
            </w:r>
          </w:p>
          <w:p w14:paraId="2AF4CFAC" w14:textId="77777777" w:rsidR="00B11583" w:rsidRPr="00E73D46" w:rsidRDefault="00B11583" w:rsidP="000C3C03">
            <w:pPr>
              <w:spacing w:after="0"/>
              <w:rPr>
                <w:rFonts w:ascii="Arial" w:hAnsi="Arial" w:cs="Arial"/>
                <w:i/>
                <w:iCs/>
              </w:rPr>
            </w:pPr>
          </w:p>
          <w:p w14:paraId="0CCFC158" w14:textId="77777777" w:rsidR="00B11583" w:rsidRPr="00F64160" w:rsidRDefault="00B11583" w:rsidP="000C3C03">
            <w:pPr>
              <w:pStyle w:val="TableBody"/>
              <w:spacing w:before="0" w:after="0"/>
              <w:rPr>
                <w:bCs/>
                <w:sz w:val="18"/>
                <w:szCs w:val="18"/>
              </w:rPr>
            </w:pPr>
            <w:r w:rsidRPr="00E73D46">
              <w:rPr>
                <w:i/>
                <w:iCs/>
                <w:szCs w:val="20"/>
              </w:rPr>
              <w:lastRenderedPageBreak/>
              <w:t>multipart/related; type="application/dicom+xml"</w:t>
            </w:r>
          </w:p>
        </w:tc>
        <w:tc>
          <w:tcPr>
            <w:tcW w:w="3402" w:type="dxa"/>
            <w:tcBorders>
              <w:top w:val="single" w:sz="4" w:space="0" w:color="auto"/>
              <w:left w:val="single" w:sz="4" w:space="0" w:color="auto"/>
              <w:bottom w:val="single" w:sz="4" w:space="0" w:color="auto"/>
              <w:right w:val="single" w:sz="4" w:space="0" w:color="auto"/>
            </w:tcBorders>
          </w:tcPr>
          <w:p w14:paraId="193907DD" w14:textId="77777777" w:rsidR="00B11583" w:rsidRPr="00F64160" w:rsidRDefault="00B11583" w:rsidP="000C3C03">
            <w:pPr>
              <w:pStyle w:val="TableBody"/>
              <w:spacing w:before="0" w:after="0"/>
              <w:rPr>
                <w:bCs/>
                <w:sz w:val="18"/>
                <w:szCs w:val="18"/>
              </w:rPr>
            </w:pPr>
          </w:p>
        </w:tc>
      </w:tr>
      <w:tr w:rsidR="00B11583" w:rsidRPr="00F64160" w14:paraId="527FD627" w14:textId="77777777" w:rsidTr="000C3C03">
        <w:tc>
          <w:tcPr>
            <w:tcW w:w="1926" w:type="dxa"/>
            <w:tcBorders>
              <w:top w:val="single" w:sz="4" w:space="0" w:color="auto"/>
              <w:left w:val="single" w:sz="4" w:space="0" w:color="auto"/>
              <w:bottom w:val="single" w:sz="4" w:space="0" w:color="auto"/>
              <w:right w:val="single" w:sz="4" w:space="0" w:color="auto"/>
            </w:tcBorders>
            <w:hideMark/>
          </w:tcPr>
          <w:p w14:paraId="6D33038E" w14:textId="77777777" w:rsidR="00B11583" w:rsidRPr="00F64160" w:rsidRDefault="00B11583" w:rsidP="000C3C03">
            <w:pPr>
              <w:pStyle w:val="TableBody"/>
              <w:spacing w:before="0" w:after="0"/>
              <w:rPr>
                <w:bCs/>
                <w:sz w:val="18"/>
                <w:szCs w:val="18"/>
              </w:rPr>
            </w:pPr>
            <w:r w:rsidRPr="00F64160">
              <w:rPr>
                <w:bCs/>
                <w:sz w:val="18"/>
                <w:szCs w:val="18"/>
              </w:rPr>
              <w:t>Content-Length</w:t>
            </w:r>
          </w:p>
        </w:tc>
        <w:tc>
          <w:tcPr>
            <w:tcW w:w="3739" w:type="dxa"/>
            <w:tcBorders>
              <w:top w:val="single" w:sz="4" w:space="0" w:color="auto"/>
              <w:left w:val="single" w:sz="4" w:space="0" w:color="auto"/>
              <w:bottom w:val="single" w:sz="4" w:space="0" w:color="auto"/>
              <w:right w:val="single" w:sz="4" w:space="0" w:color="auto"/>
            </w:tcBorders>
          </w:tcPr>
          <w:p w14:paraId="591C51E6" w14:textId="77777777" w:rsidR="00B11583" w:rsidRPr="00F64160" w:rsidRDefault="00B11583"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2E7ED360" w14:textId="77777777" w:rsidR="00B11583" w:rsidRPr="00F64160" w:rsidRDefault="00B11583" w:rsidP="000C3C03">
            <w:pPr>
              <w:pStyle w:val="TableBody"/>
              <w:spacing w:before="0" w:after="0"/>
              <w:rPr>
                <w:bCs/>
                <w:i/>
                <w:sz w:val="18"/>
                <w:szCs w:val="18"/>
              </w:rPr>
            </w:pPr>
            <w:r w:rsidRPr="00F64160">
              <w:rPr>
                <w:bCs/>
                <w:i/>
                <w:sz w:val="18"/>
                <w:szCs w:val="18"/>
              </w:rPr>
              <w:t>[If Content-Encoding is not present]</w:t>
            </w:r>
          </w:p>
        </w:tc>
      </w:tr>
      <w:tr w:rsidR="00B11583" w:rsidRPr="00F64160" w14:paraId="3A039250" w14:textId="77777777" w:rsidTr="000C3C03">
        <w:tc>
          <w:tcPr>
            <w:tcW w:w="1926" w:type="dxa"/>
            <w:tcBorders>
              <w:top w:val="single" w:sz="4" w:space="0" w:color="auto"/>
              <w:left w:val="single" w:sz="4" w:space="0" w:color="auto"/>
              <w:bottom w:val="single" w:sz="4" w:space="0" w:color="auto"/>
              <w:right w:val="single" w:sz="4" w:space="0" w:color="auto"/>
            </w:tcBorders>
            <w:hideMark/>
          </w:tcPr>
          <w:p w14:paraId="0D476C90" w14:textId="77777777" w:rsidR="00B11583" w:rsidRPr="00F64160" w:rsidRDefault="00B11583" w:rsidP="000C3C03">
            <w:pPr>
              <w:pStyle w:val="TableBody"/>
              <w:spacing w:before="0" w:after="0"/>
              <w:rPr>
                <w:bCs/>
                <w:sz w:val="18"/>
                <w:szCs w:val="18"/>
              </w:rPr>
            </w:pPr>
            <w:r w:rsidRPr="00F64160">
              <w:rPr>
                <w:bCs/>
                <w:sz w:val="18"/>
                <w:szCs w:val="18"/>
              </w:rPr>
              <w:t>Content-Encoding</w:t>
            </w:r>
          </w:p>
        </w:tc>
        <w:tc>
          <w:tcPr>
            <w:tcW w:w="3739" w:type="dxa"/>
            <w:tcBorders>
              <w:top w:val="single" w:sz="4" w:space="0" w:color="auto"/>
              <w:left w:val="single" w:sz="4" w:space="0" w:color="auto"/>
              <w:bottom w:val="single" w:sz="4" w:space="0" w:color="auto"/>
              <w:right w:val="single" w:sz="4" w:space="0" w:color="auto"/>
            </w:tcBorders>
          </w:tcPr>
          <w:p w14:paraId="081C945A" w14:textId="77777777" w:rsidR="00B11583" w:rsidRPr="00F64160" w:rsidRDefault="00B11583"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4B73F179" w14:textId="77777777" w:rsidR="00B11583" w:rsidRPr="00F64160" w:rsidRDefault="00B11583" w:rsidP="000C3C03">
            <w:pPr>
              <w:pStyle w:val="TableBody"/>
              <w:spacing w:before="0" w:after="0"/>
              <w:rPr>
                <w:bCs/>
                <w:i/>
                <w:sz w:val="18"/>
                <w:szCs w:val="18"/>
              </w:rPr>
            </w:pPr>
            <w:r w:rsidRPr="00F64160">
              <w:rPr>
                <w:bCs/>
                <w:i/>
                <w:sz w:val="18"/>
                <w:szCs w:val="18"/>
              </w:rPr>
              <w:t>[If Content-Length is not present]</w:t>
            </w:r>
          </w:p>
        </w:tc>
      </w:tr>
    </w:tbl>
    <w:p w14:paraId="35E671AA" w14:textId="4F3FEB34" w:rsidR="000F61A3" w:rsidRPr="00F64160" w:rsidRDefault="000F61A3" w:rsidP="000F61A3"/>
    <w:p w14:paraId="4EC8E668" w14:textId="731BA313" w:rsidR="00192340" w:rsidRPr="00F64160" w:rsidRDefault="00192340" w:rsidP="00192340">
      <w:pPr>
        <w:pStyle w:val="Heading5"/>
      </w:pPr>
      <w:bookmarkStart w:id="206" w:name="_Toc194311890"/>
      <w:r>
        <w:t>N</w:t>
      </w:r>
      <w:r w:rsidRPr="00F64160">
        <w:t>.5.3.</w:t>
      </w:r>
      <w:r w:rsidR="005B6FC4">
        <w:t>X.2</w:t>
      </w:r>
      <w:r w:rsidRPr="00F64160">
        <w:tab/>
      </w:r>
      <w:r>
        <w:t xml:space="preserve">Update </w:t>
      </w:r>
      <w:r w:rsidRPr="00F64160">
        <w:t>Transaction</w:t>
      </w:r>
      <w:r>
        <w:t xml:space="preserve"> – Modality </w:t>
      </w:r>
      <w:r w:rsidR="005B6FC4" w:rsidRPr="005B6FC4">
        <w:t xml:space="preserve">Performed Procedure Step </w:t>
      </w:r>
      <w:r>
        <w:t>Service</w:t>
      </w:r>
      <w:bookmarkEnd w:id="206"/>
    </w:p>
    <w:p w14:paraId="49245A78" w14:textId="70400F2C" w:rsidR="00CC7605" w:rsidRPr="00892D3A" w:rsidRDefault="00CC7605" w:rsidP="00CC7605">
      <w:pPr>
        <w:rPr>
          <w:i/>
          <w:iCs/>
        </w:rPr>
      </w:pPr>
      <w:r w:rsidRPr="00892D3A">
        <w:rPr>
          <w:i/>
          <w:iCs/>
        </w:rPr>
        <w:t xml:space="preserve">[If your system does not support the </w:t>
      </w:r>
      <w:r>
        <w:rPr>
          <w:i/>
          <w:iCs/>
        </w:rPr>
        <w:t xml:space="preserve">Modality </w:t>
      </w:r>
      <w:r w:rsidR="005B6FC4" w:rsidRPr="005B6FC4">
        <w:rPr>
          <w:i/>
          <w:iCs/>
        </w:rPr>
        <w:t xml:space="preserve">Performed Procedure Step </w:t>
      </w:r>
      <w:r w:rsidRPr="00892D3A">
        <w:rPr>
          <w:i/>
          <w:iCs/>
        </w:rPr>
        <w:t xml:space="preserve">Web Service </w:t>
      </w:r>
      <w:r>
        <w:rPr>
          <w:i/>
          <w:iCs/>
        </w:rPr>
        <w:t xml:space="preserve">Update </w:t>
      </w:r>
      <w:r w:rsidRPr="00892D3A">
        <w:rPr>
          <w:i/>
          <w:iCs/>
        </w:rPr>
        <w:t>Transaction, you can indicate that this section is not applicable and remove the subsections below.]</w:t>
      </w:r>
    </w:p>
    <w:p w14:paraId="0C3C07E4" w14:textId="7E69291B" w:rsidR="00192340" w:rsidRDefault="00192340" w:rsidP="00774FAA">
      <w:pPr>
        <w:pStyle w:val="Heading6"/>
      </w:pPr>
      <w:bookmarkStart w:id="207" w:name="_Toc194311891"/>
      <w:r>
        <w:t>N</w:t>
      </w:r>
      <w:r w:rsidRPr="00F64160">
        <w:t>.5.3.</w:t>
      </w:r>
      <w:r w:rsidR="005B6FC4">
        <w:t>X.2</w:t>
      </w:r>
      <w:r w:rsidRPr="00F64160">
        <w:t>.1</w:t>
      </w:r>
      <w:r w:rsidRPr="00F64160">
        <w:tab/>
        <w:t>User Agent</w:t>
      </w:r>
      <w:bookmarkEnd w:id="207"/>
    </w:p>
    <w:p w14:paraId="6A7EE850" w14:textId="5A691648" w:rsidR="00AF1D4B" w:rsidRPr="00F64160" w:rsidRDefault="00AF1D4B" w:rsidP="00AF1D4B">
      <w:pPr>
        <w:rPr>
          <w:rFonts w:cs="Arial"/>
        </w:rPr>
      </w:pPr>
      <w:r w:rsidRPr="00F64160">
        <w:rPr>
          <w:rFonts w:cs="Arial"/>
        </w:rPr>
        <w:t xml:space="preserve">The </w:t>
      </w:r>
      <w:r>
        <w:rPr>
          <w:rFonts w:cs="Arial"/>
        </w:rPr>
        <w:t xml:space="preserve">Update </w:t>
      </w:r>
      <w:r w:rsidRPr="00F64160">
        <w:rPr>
          <w:rFonts w:cs="Arial"/>
        </w:rPr>
        <w:t xml:space="preserve">Transaction user agent can request </w:t>
      </w:r>
      <w:r>
        <w:rPr>
          <w:rFonts w:cs="Arial"/>
        </w:rPr>
        <w:t xml:space="preserve">to update </w:t>
      </w:r>
      <w:r w:rsidRPr="00F64160">
        <w:rPr>
          <w:rFonts w:cs="Arial"/>
        </w:rPr>
        <w:t xml:space="preserve">resources listed in Table </w:t>
      </w:r>
      <w:r>
        <w:rPr>
          <w:rFonts w:cs="Arial"/>
        </w:rPr>
        <w:t>N</w:t>
      </w:r>
      <w:r w:rsidRPr="00F64160">
        <w:rPr>
          <w:rFonts w:cs="Arial"/>
        </w:rPr>
        <w:t>.5</w:t>
      </w:r>
      <w:r>
        <w:rPr>
          <w:rFonts w:cs="Arial"/>
        </w:rPr>
        <w:t>.3.</w:t>
      </w:r>
      <w:r w:rsidR="005B6FC4">
        <w:rPr>
          <w:rFonts w:cs="Arial"/>
        </w:rPr>
        <w:t>X.2</w:t>
      </w:r>
      <w:r>
        <w:rPr>
          <w:rFonts w:cs="Arial"/>
        </w:rPr>
        <w:t>.1</w:t>
      </w:r>
      <w:r w:rsidRPr="00F64160">
        <w:rPr>
          <w:rFonts w:cs="Arial"/>
        </w:rPr>
        <w:t>-1.</w:t>
      </w:r>
    </w:p>
    <w:p w14:paraId="21A321FA" w14:textId="6FCD0DBF" w:rsidR="00AF1D4B" w:rsidRPr="00F64160" w:rsidRDefault="00AF1D4B" w:rsidP="00AF1D4B">
      <w:pPr>
        <w:pStyle w:val="TemplateInstruction"/>
        <w:rPr>
          <w:rFonts w:cs="Arial"/>
        </w:rPr>
      </w:pPr>
      <w:r w:rsidRPr="00F64160">
        <w:rPr>
          <w:rFonts w:cs="Arial"/>
        </w:rPr>
        <w:t xml:space="preserve">[List the supported resources for your </w:t>
      </w:r>
      <w:r>
        <w:rPr>
          <w:rFonts w:cs="Arial"/>
        </w:rPr>
        <w:t xml:space="preserve">Modality </w:t>
      </w:r>
      <w:r w:rsidR="005B6FC4" w:rsidRPr="005B6FC4">
        <w:rPr>
          <w:rFonts w:cs="Arial"/>
        </w:rPr>
        <w:t xml:space="preserve">Performed Procedure Step </w:t>
      </w:r>
      <w:r w:rsidR="00946379">
        <w:rPr>
          <w:rFonts w:cs="Arial"/>
        </w:rPr>
        <w:t>Update</w:t>
      </w:r>
      <w:r>
        <w:rPr>
          <w:rFonts w:cs="Arial"/>
        </w:rPr>
        <w:t xml:space="preserve"> </w:t>
      </w:r>
      <w:r w:rsidRPr="00F64160">
        <w:rPr>
          <w:rFonts w:cs="Arial"/>
        </w:rPr>
        <w:t>Transaction user agent. Remove the non-supported resources rows. Fill in information on your implementation in the Comments column when necessary.]</w:t>
      </w:r>
    </w:p>
    <w:p w14:paraId="0A5B304B" w14:textId="532D3E0F" w:rsidR="00AF1D4B" w:rsidRPr="00F64160" w:rsidRDefault="00AF1D4B" w:rsidP="00AF1D4B">
      <w:pPr>
        <w:pStyle w:val="TableTitle"/>
        <w:keepNext/>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X.2</w:t>
      </w:r>
      <w:r>
        <w:rPr>
          <w:rFonts w:cs="Arial"/>
        </w:rPr>
        <w:t>.1</w:t>
      </w:r>
      <w:r w:rsidRPr="00F64160">
        <w:rPr>
          <w:rFonts w:cs="Arial"/>
        </w:rPr>
        <w:t xml:space="preserve">-1: Resources </w:t>
      </w:r>
      <w:r>
        <w:rPr>
          <w:rFonts w:cs="Arial"/>
        </w:rPr>
        <w:t xml:space="preserve">for Update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670"/>
      </w:tblGrid>
      <w:tr w:rsidR="00AF1D4B" w:rsidRPr="00F64160" w14:paraId="4011F86B" w14:textId="77777777" w:rsidTr="000C3C03">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75850C3" w14:textId="77777777" w:rsidR="00AF1D4B" w:rsidRPr="00F64160" w:rsidRDefault="00AF1D4B" w:rsidP="000C3C03">
            <w:pPr>
              <w:pStyle w:val="TableHeader"/>
              <w:rPr>
                <w:rFonts w:cs="Arial"/>
              </w:rPr>
            </w:pPr>
            <w:r w:rsidRPr="00F64160">
              <w:rPr>
                <w:rFonts w:cs="Arial"/>
              </w:rPr>
              <w:t>Resource</w:t>
            </w:r>
          </w:p>
        </w:tc>
        <w:tc>
          <w:tcPr>
            <w:tcW w:w="567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21F266D" w14:textId="77777777" w:rsidR="00AF1D4B" w:rsidRPr="00F64160" w:rsidRDefault="00AF1D4B" w:rsidP="000C3C03">
            <w:pPr>
              <w:pStyle w:val="TableHeader"/>
              <w:rPr>
                <w:rFonts w:cs="Arial"/>
              </w:rPr>
            </w:pPr>
            <w:r w:rsidRPr="00F64160">
              <w:rPr>
                <w:rFonts w:cs="Arial"/>
              </w:rPr>
              <w:t>Comments</w:t>
            </w:r>
          </w:p>
        </w:tc>
      </w:tr>
      <w:tr w:rsidR="00AF1D4B" w:rsidRPr="00F64160" w14:paraId="6ADDB133" w14:textId="77777777" w:rsidTr="000C3C03">
        <w:tc>
          <w:tcPr>
            <w:tcW w:w="3256" w:type="dxa"/>
            <w:tcBorders>
              <w:top w:val="single" w:sz="4" w:space="0" w:color="auto"/>
              <w:left w:val="single" w:sz="4" w:space="0" w:color="auto"/>
              <w:bottom w:val="single" w:sz="4" w:space="0" w:color="auto"/>
              <w:right w:val="single" w:sz="4" w:space="0" w:color="auto"/>
            </w:tcBorders>
          </w:tcPr>
          <w:p w14:paraId="0C73EC07" w14:textId="77777777" w:rsidR="00AF1D4B" w:rsidRPr="00F64160" w:rsidRDefault="00AF1D4B" w:rsidP="000C3C03">
            <w:pPr>
              <w:pStyle w:val="TableBody"/>
              <w:spacing w:before="0" w:after="0"/>
              <w:rPr>
                <w:i/>
                <w:sz w:val="18"/>
                <w:szCs w:val="18"/>
              </w:rPr>
            </w:pPr>
          </w:p>
        </w:tc>
        <w:tc>
          <w:tcPr>
            <w:tcW w:w="5670" w:type="dxa"/>
            <w:tcBorders>
              <w:top w:val="single" w:sz="4" w:space="0" w:color="auto"/>
              <w:left w:val="single" w:sz="4" w:space="0" w:color="auto"/>
              <w:bottom w:val="single" w:sz="4" w:space="0" w:color="auto"/>
              <w:right w:val="single" w:sz="4" w:space="0" w:color="auto"/>
            </w:tcBorders>
            <w:hideMark/>
          </w:tcPr>
          <w:p w14:paraId="56328323" w14:textId="77777777" w:rsidR="00AF1D4B" w:rsidRPr="00F64160" w:rsidRDefault="00AF1D4B" w:rsidP="000C3C03">
            <w:pPr>
              <w:pStyle w:val="TableBody"/>
              <w:spacing w:before="0" w:after="0"/>
              <w:rPr>
                <w:sz w:val="18"/>
                <w:szCs w:val="18"/>
              </w:rPr>
            </w:pPr>
            <w:r w:rsidRPr="00F64160">
              <w:rPr>
                <w:sz w:val="18"/>
                <w:szCs w:val="18"/>
              </w:rPr>
              <w:t xml:space="preserve">See </w:t>
            </w:r>
            <w:r>
              <w:rPr>
                <w:sz w:val="18"/>
                <w:szCs w:val="18"/>
              </w:rPr>
              <w:t>R</w:t>
            </w:r>
            <w:r w:rsidRPr="00F64160">
              <w:rPr>
                <w:sz w:val="18"/>
                <w:szCs w:val="18"/>
              </w:rPr>
              <w:t>esource</w:t>
            </w:r>
            <w:r>
              <w:rPr>
                <w:sz w:val="18"/>
                <w:szCs w:val="18"/>
              </w:rPr>
              <w:t>s</w:t>
            </w:r>
            <w:r w:rsidRPr="00F64160">
              <w:rPr>
                <w:sz w:val="18"/>
                <w:szCs w:val="18"/>
              </w:rPr>
              <w:t xml:space="preserve"> path in </w:t>
            </w:r>
            <w:r>
              <w:rPr>
                <w:sz w:val="18"/>
                <w:szCs w:val="18"/>
              </w:rPr>
              <w:t xml:space="preserve">table X.1.1-1 in </w:t>
            </w:r>
            <w:r w:rsidRPr="00F64160">
              <w:rPr>
                <w:sz w:val="18"/>
                <w:szCs w:val="18"/>
              </w:rPr>
              <w:t>PS3.18</w:t>
            </w:r>
          </w:p>
        </w:tc>
      </w:tr>
      <w:tr w:rsidR="00AF1D4B" w:rsidRPr="00F64160" w14:paraId="40417DD6" w14:textId="77777777" w:rsidTr="000C3C03">
        <w:tc>
          <w:tcPr>
            <w:tcW w:w="3256" w:type="dxa"/>
            <w:tcBorders>
              <w:top w:val="single" w:sz="4" w:space="0" w:color="auto"/>
              <w:left w:val="single" w:sz="4" w:space="0" w:color="auto"/>
              <w:bottom w:val="single" w:sz="4" w:space="0" w:color="auto"/>
              <w:right w:val="single" w:sz="4" w:space="0" w:color="auto"/>
            </w:tcBorders>
          </w:tcPr>
          <w:p w14:paraId="55E3E969" w14:textId="77777777" w:rsidR="00AF1D4B" w:rsidRPr="00F64160" w:rsidRDefault="00AF1D4B" w:rsidP="000C3C03">
            <w:pPr>
              <w:pStyle w:val="TableBody"/>
              <w:spacing w:before="0" w:after="0"/>
              <w:rPr>
                <w:i/>
                <w:sz w:val="18"/>
                <w:szCs w:val="18"/>
              </w:rPr>
            </w:pPr>
            <w:r>
              <w:rPr>
                <w:i/>
                <w:sz w:val="18"/>
                <w:szCs w:val="18"/>
              </w:rPr>
              <w:t>modality-performed-procedure-steps</w:t>
            </w:r>
          </w:p>
        </w:tc>
        <w:tc>
          <w:tcPr>
            <w:tcW w:w="5670" w:type="dxa"/>
            <w:tcBorders>
              <w:top w:val="single" w:sz="4" w:space="0" w:color="auto"/>
              <w:left w:val="single" w:sz="4" w:space="0" w:color="auto"/>
              <w:bottom w:val="single" w:sz="4" w:space="0" w:color="auto"/>
              <w:right w:val="single" w:sz="4" w:space="0" w:color="auto"/>
            </w:tcBorders>
          </w:tcPr>
          <w:p w14:paraId="237E52F6" w14:textId="77777777" w:rsidR="00AF1D4B" w:rsidRPr="00F64160" w:rsidRDefault="00AF1D4B" w:rsidP="000C3C03">
            <w:pPr>
              <w:pStyle w:val="TableBody"/>
              <w:spacing w:before="0" w:after="0"/>
              <w:rPr>
                <w:sz w:val="18"/>
                <w:szCs w:val="18"/>
              </w:rPr>
            </w:pPr>
          </w:p>
        </w:tc>
      </w:tr>
    </w:tbl>
    <w:p w14:paraId="2B8545BF" w14:textId="77777777" w:rsidR="00AF1D4B" w:rsidRDefault="00AF1D4B" w:rsidP="00AF1D4B"/>
    <w:p w14:paraId="32D18369" w14:textId="7E635989" w:rsidR="00AF1D4B" w:rsidRPr="00F64160" w:rsidRDefault="00AF1D4B" w:rsidP="00AF1D4B">
      <w:pPr>
        <w:rPr>
          <w:rFonts w:cs="Arial"/>
        </w:rPr>
      </w:pPr>
      <w:r w:rsidRPr="00F64160">
        <w:rPr>
          <w:rFonts w:cs="Arial"/>
        </w:rPr>
        <w:t xml:space="preserve">The </w:t>
      </w:r>
      <w:r>
        <w:rPr>
          <w:rFonts w:cs="Arial"/>
        </w:rPr>
        <w:t xml:space="preserve">Update </w:t>
      </w:r>
      <w:r w:rsidRPr="00F64160">
        <w:rPr>
          <w:rFonts w:cs="Arial"/>
        </w:rPr>
        <w:t xml:space="preserve">Transaction user agent supports Header Fields listed in Table </w:t>
      </w:r>
      <w:r>
        <w:rPr>
          <w:rFonts w:cs="Arial"/>
        </w:rPr>
        <w:t>N</w:t>
      </w:r>
      <w:r w:rsidRPr="00F64160">
        <w:rPr>
          <w:rFonts w:cs="Arial"/>
        </w:rPr>
        <w:t>.5</w:t>
      </w:r>
      <w:r>
        <w:rPr>
          <w:rFonts w:cs="Arial"/>
        </w:rPr>
        <w:t>.3.</w:t>
      </w:r>
      <w:r w:rsidR="005B6FC4">
        <w:rPr>
          <w:rFonts w:cs="Arial"/>
        </w:rPr>
        <w:t>X.2</w:t>
      </w:r>
      <w:r>
        <w:rPr>
          <w:rFonts w:cs="Arial"/>
        </w:rPr>
        <w:t>.1</w:t>
      </w:r>
      <w:r w:rsidRPr="00F64160">
        <w:rPr>
          <w:rFonts w:cs="Arial"/>
        </w:rPr>
        <w:t>-2.</w:t>
      </w:r>
    </w:p>
    <w:p w14:paraId="2AAB1083" w14:textId="77777777" w:rsidR="00AF1D4B" w:rsidRPr="00F64160" w:rsidRDefault="00AF1D4B" w:rsidP="00AF1D4B">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7FA5425C" w14:textId="5855B2CF" w:rsidR="00AF1D4B" w:rsidRPr="00F64160" w:rsidRDefault="00AF1D4B" w:rsidP="00AF1D4B">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X.2</w:t>
      </w:r>
      <w:r>
        <w:rPr>
          <w:rFonts w:cs="Arial"/>
        </w:rPr>
        <w:t>.1</w:t>
      </w:r>
      <w:r w:rsidRPr="00F64160">
        <w:rPr>
          <w:rFonts w:cs="Arial"/>
        </w:rPr>
        <w:t xml:space="preserve">-2: Header Fields for </w:t>
      </w:r>
      <w:r w:rsidR="00971F96">
        <w:rPr>
          <w:rFonts w:cs="Arial"/>
        </w:rPr>
        <w:t xml:space="preserve">Update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64"/>
        <w:gridCol w:w="3660"/>
        <w:gridCol w:w="3402"/>
      </w:tblGrid>
      <w:tr w:rsidR="00AF1D4B" w:rsidRPr="00F64160" w14:paraId="18A0DAC0" w14:textId="77777777" w:rsidTr="000C3C03">
        <w:tc>
          <w:tcPr>
            <w:tcW w:w="186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1EFBC49" w14:textId="77777777" w:rsidR="00AF1D4B" w:rsidRPr="00F64160" w:rsidRDefault="00AF1D4B" w:rsidP="000C3C03">
            <w:pPr>
              <w:pStyle w:val="TableHeader"/>
              <w:rPr>
                <w:rFonts w:cs="Arial"/>
              </w:rPr>
            </w:pPr>
            <w:r w:rsidRPr="00F64160">
              <w:rPr>
                <w:rFonts w:cs="Arial"/>
              </w:rPr>
              <w:t>Header Field</w:t>
            </w:r>
          </w:p>
        </w:tc>
        <w:tc>
          <w:tcPr>
            <w:tcW w:w="3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516EF8B" w14:textId="77777777" w:rsidR="00AF1D4B" w:rsidRPr="00F64160" w:rsidRDefault="00AF1D4B"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BF09C16" w14:textId="77777777" w:rsidR="00AF1D4B" w:rsidRPr="00F64160" w:rsidRDefault="00AF1D4B" w:rsidP="000C3C03">
            <w:pPr>
              <w:pStyle w:val="TableHeader"/>
              <w:rPr>
                <w:rFonts w:cs="Arial"/>
              </w:rPr>
            </w:pPr>
            <w:r w:rsidRPr="00F64160">
              <w:rPr>
                <w:rFonts w:cs="Arial"/>
              </w:rPr>
              <w:t>Comments</w:t>
            </w:r>
          </w:p>
        </w:tc>
      </w:tr>
      <w:tr w:rsidR="00AF1D4B" w:rsidRPr="00F64160" w14:paraId="40E96FBE" w14:textId="77777777" w:rsidTr="000C3C03">
        <w:trPr>
          <w:trHeight w:val="872"/>
        </w:trPr>
        <w:tc>
          <w:tcPr>
            <w:tcW w:w="1864" w:type="dxa"/>
            <w:tcBorders>
              <w:top w:val="single" w:sz="4" w:space="0" w:color="auto"/>
              <w:left w:val="single" w:sz="4" w:space="0" w:color="auto"/>
              <w:bottom w:val="single" w:sz="4" w:space="0" w:color="auto"/>
              <w:right w:val="single" w:sz="4" w:space="0" w:color="auto"/>
            </w:tcBorders>
            <w:hideMark/>
          </w:tcPr>
          <w:p w14:paraId="6DF4BAA9" w14:textId="77777777" w:rsidR="00AF1D4B" w:rsidRPr="00F64160" w:rsidRDefault="00AF1D4B" w:rsidP="000C3C03">
            <w:pPr>
              <w:spacing w:after="0"/>
              <w:rPr>
                <w:rFonts w:cs="Arial"/>
                <w:szCs w:val="18"/>
                <w:lang w:eastAsia="ar-SA"/>
              </w:rPr>
            </w:pPr>
            <w:r w:rsidRPr="00F64160">
              <w:rPr>
                <w:sz w:val="18"/>
                <w:szCs w:val="18"/>
              </w:rPr>
              <w:t>Content-Type</w:t>
            </w:r>
          </w:p>
        </w:tc>
        <w:tc>
          <w:tcPr>
            <w:tcW w:w="3660" w:type="dxa"/>
            <w:tcBorders>
              <w:top w:val="single" w:sz="4" w:space="0" w:color="auto"/>
              <w:left w:val="single" w:sz="4" w:space="0" w:color="auto"/>
              <w:bottom w:val="single" w:sz="4" w:space="0" w:color="auto"/>
              <w:right w:val="single" w:sz="4" w:space="0" w:color="auto"/>
            </w:tcBorders>
          </w:tcPr>
          <w:p w14:paraId="60A9C719" w14:textId="77777777" w:rsidR="00AF1D4B" w:rsidRDefault="00AF1D4B" w:rsidP="000C3C03">
            <w:pPr>
              <w:spacing w:after="0"/>
              <w:rPr>
                <w:rFonts w:ascii="Arial" w:hAnsi="Arial" w:cs="Arial"/>
                <w:i/>
                <w:iCs/>
              </w:rPr>
            </w:pPr>
            <w:r w:rsidRPr="00E73D46">
              <w:rPr>
                <w:rFonts w:ascii="Arial" w:hAnsi="Arial" w:cs="Arial"/>
                <w:i/>
                <w:iCs/>
              </w:rPr>
              <w:t>application/dicom+json</w:t>
            </w:r>
            <w:r>
              <w:rPr>
                <w:rFonts w:ascii="Arial" w:hAnsi="Arial" w:cs="Arial"/>
                <w:i/>
                <w:iCs/>
              </w:rPr>
              <w:t xml:space="preserve"> (Default)</w:t>
            </w:r>
          </w:p>
          <w:p w14:paraId="6C4804E3" w14:textId="77777777" w:rsidR="00AF1D4B" w:rsidRPr="00E73D46" w:rsidRDefault="00AF1D4B" w:rsidP="000C3C03">
            <w:pPr>
              <w:spacing w:after="0"/>
              <w:rPr>
                <w:rFonts w:ascii="Arial" w:hAnsi="Arial" w:cs="Arial"/>
                <w:i/>
                <w:iCs/>
              </w:rPr>
            </w:pPr>
          </w:p>
          <w:p w14:paraId="21F06D81" w14:textId="77777777" w:rsidR="00AF1D4B" w:rsidRDefault="00AF1D4B" w:rsidP="000C3C03">
            <w:pPr>
              <w:spacing w:after="0"/>
              <w:rPr>
                <w:rFonts w:ascii="Arial" w:hAnsi="Arial" w:cs="Arial"/>
                <w:i/>
                <w:iCs/>
              </w:rPr>
            </w:pPr>
            <w:r w:rsidRPr="00E73D46">
              <w:rPr>
                <w:rFonts w:ascii="Arial" w:hAnsi="Arial" w:cs="Arial"/>
                <w:i/>
                <w:iCs/>
              </w:rPr>
              <w:t>application/dicom+xml</w:t>
            </w:r>
          </w:p>
          <w:p w14:paraId="1FA5BD37" w14:textId="77777777" w:rsidR="00AF1D4B" w:rsidRPr="00E73D46" w:rsidRDefault="00AF1D4B" w:rsidP="000C3C03">
            <w:pPr>
              <w:spacing w:after="0"/>
              <w:rPr>
                <w:rFonts w:ascii="Arial" w:hAnsi="Arial" w:cs="Arial"/>
                <w:i/>
                <w:iCs/>
              </w:rPr>
            </w:pPr>
          </w:p>
          <w:p w14:paraId="3458A82B" w14:textId="77777777" w:rsidR="00AF1D4B" w:rsidRDefault="00AF1D4B" w:rsidP="000C3C03">
            <w:pPr>
              <w:spacing w:after="0"/>
              <w:rPr>
                <w:rFonts w:ascii="Arial" w:hAnsi="Arial" w:cs="Arial"/>
                <w:i/>
                <w:iCs/>
              </w:rPr>
            </w:pPr>
            <w:r w:rsidRPr="00E73D46">
              <w:rPr>
                <w:rFonts w:ascii="Arial" w:hAnsi="Arial" w:cs="Arial"/>
                <w:i/>
                <w:iCs/>
              </w:rPr>
              <w:t>multipart/related; type="application/dicom+json"</w:t>
            </w:r>
          </w:p>
          <w:p w14:paraId="48385482" w14:textId="77777777" w:rsidR="00AF1D4B" w:rsidRPr="00E73D46" w:rsidRDefault="00AF1D4B" w:rsidP="000C3C03">
            <w:pPr>
              <w:spacing w:after="0"/>
              <w:rPr>
                <w:rFonts w:ascii="Arial" w:hAnsi="Arial" w:cs="Arial"/>
                <w:i/>
                <w:iCs/>
              </w:rPr>
            </w:pPr>
          </w:p>
          <w:p w14:paraId="340EE5BB" w14:textId="77777777" w:rsidR="00AF1D4B" w:rsidRPr="00800714" w:rsidRDefault="00AF1D4B" w:rsidP="000C3C03">
            <w:pPr>
              <w:spacing w:after="0"/>
              <w:rPr>
                <w:rFonts w:ascii="Arial" w:hAnsi="Arial" w:cs="Arial"/>
                <w:b/>
                <w:bCs/>
              </w:rPr>
            </w:pPr>
            <w:r w:rsidRPr="00E73D46">
              <w:rPr>
                <w:rFonts w:ascii="Arial" w:hAnsi="Arial" w:cs="Arial"/>
                <w:i/>
                <w:iCs/>
              </w:rPr>
              <w:t>multipart/related; type="application/dicom+xml"</w:t>
            </w:r>
          </w:p>
        </w:tc>
        <w:tc>
          <w:tcPr>
            <w:tcW w:w="3402" w:type="dxa"/>
            <w:tcBorders>
              <w:top w:val="single" w:sz="4" w:space="0" w:color="auto"/>
              <w:left w:val="single" w:sz="4" w:space="0" w:color="auto"/>
              <w:bottom w:val="single" w:sz="4" w:space="0" w:color="auto"/>
              <w:right w:val="single" w:sz="4" w:space="0" w:color="auto"/>
            </w:tcBorders>
          </w:tcPr>
          <w:p w14:paraId="3A8FFCFE" w14:textId="77777777" w:rsidR="00AF1D4B" w:rsidRPr="00F64160" w:rsidRDefault="00AF1D4B" w:rsidP="000C3C03">
            <w:pPr>
              <w:pStyle w:val="TableBody"/>
              <w:spacing w:before="0" w:after="0"/>
              <w:rPr>
                <w:sz w:val="18"/>
                <w:szCs w:val="18"/>
              </w:rPr>
            </w:pPr>
          </w:p>
        </w:tc>
      </w:tr>
      <w:tr w:rsidR="00AF1D4B" w:rsidRPr="00F64160" w14:paraId="642BE502" w14:textId="77777777" w:rsidTr="000C3C03">
        <w:trPr>
          <w:trHeight w:val="190"/>
        </w:trPr>
        <w:tc>
          <w:tcPr>
            <w:tcW w:w="1864" w:type="dxa"/>
            <w:tcBorders>
              <w:top w:val="single" w:sz="4" w:space="0" w:color="auto"/>
              <w:left w:val="single" w:sz="4" w:space="0" w:color="auto"/>
              <w:bottom w:val="single" w:sz="4" w:space="0" w:color="auto"/>
              <w:right w:val="single" w:sz="4" w:space="0" w:color="auto"/>
            </w:tcBorders>
            <w:hideMark/>
          </w:tcPr>
          <w:p w14:paraId="5670B333" w14:textId="77777777" w:rsidR="00AF1D4B" w:rsidRPr="00F64160" w:rsidRDefault="00AF1D4B" w:rsidP="000C3C03">
            <w:pPr>
              <w:pStyle w:val="TableBody"/>
              <w:spacing w:before="0" w:after="0"/>
              <w:rPr>
                <w:sz w:val="18"/>
                <w:szCs w:val="18"/>
              </w:rPr>
            </w:pPr>
            <w:r w:rsidRPr="00F64160">
              <w:rPr>
                <w:sz w:val="18"/>
                <w:szCs w:val="18"/>
              </w:rPr>
              <w:t>Content-Length</w:t>
            </w:r>
          </w:p>
        </w:tc>
        <w:tc>
          <w:tcPr>
            <w:tcW w:w="3660" w:type="dxa"/>
            <w:tcBorders>
              <w:top w:val="single" w:sz="4" w:space="0" w:color="auto"/>
              <w:left w:val="single" w:sz="4" w:space="0" w:color="auto"/>
              <w:bottom w:val="single" w:sz="4" w:space="0" w:color="auto"/>
              <w:right w:val="single" w:sz="4" w:space="0" w:color="auto"/>
            </w:tcBorders>
          </w:tcPr>
          <w:p w14:paraId="3C9789F0" w14:textId="77777777" w:rsidR="00AF1D4B" w:rsidRPr="00F64160" w:rsidRDefault="00AF1D4B"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1C9390EF" w14:textId="77777777" w:rsidR="00AF1D4B" w:rsidRPr="00F64160" w:rsidRDefault="00AF1D4B" w:rsidP="000C3C03">
            <w:pPr>
              <w:pStyle w:val="TableBody"/>
              <w:spacing w:before="0" w:after="0"/>
              <w:rPr>
                <w:i/>
                <w:sz w:val="18"/>
                <w:szCs w:val="18"/>
              </w:rPr>
            </w:pPr>
            <w:r w:rsidRPr="00F64160">
              <w:rPr>
                <w:i/>
                <w:sz w:val="18"/>
                <w:szCs w:val="18"/>
              </w:rPr>
              <w:t>[If Content-Encoding is not present]</w:t>
            </w:r>
          </w:p>
        </w:tc>
      </w:tr>
      <w:tr w:rsidR="00AF1D4B" w:rsidRPr="00F64160" w14:paraId="38C34EDA" w14:textId="77777777" w:rsidTr="000C3C03">
        <w:trPr>
          <w:trHeight w:val="190"/>
        </w:trPr>
        <w:tc>
          <w:tcPr>
            <w:tcW w:w="1864" w:type="dxa"/>
            <w:tcBorders>
              <w:top w:val="single" w:sz="4" w:space="0" w:color="auto"/>
              <w:left w:val="single" w:sz="4" w:space="0" w:color="auto"/>
              <w:bottom w:val="single" w:sz="4" w:space="0" w:color="auto"/>
              <w:right w:val="single" w:sz="4" w:space="0" w:color="auto"/>
            </w:tcBorders>
            <w:hideMark/>
          </w:tcPr>
          <w:p w14:paraId="02FD62CF" w14:textId="77777777" w:rsidR="00AF1D4B" w:rsidRPr="00F64160" w:rsidRDefault="00AF1D4B" w:rsidP="000C3C03">
            <w:pPr>
              <w:pStyle w:val="TableBody"/>
              <w:spacing w:before="0" w:after="0"/>
              <w:rPr>
                <w:sz w:val="18"/>
                <w:szCs w:val="18"/>
              </w:rPr>
            </w:pPr>
            <w:r w:rsidRPr="00F64160">
              <w:rPr>
                <w:sz w:val="18"/>
                <w:szCs w:val="18"/>
              </w:rPr>
              <w:t>Content-Encoding</w:t>
            </w:r>
          </w:p>
        </w:tc>
        <w:tc>
          <w:tcPr>
            <w:tcW w:w="3660" w:type="dxa"/>
            <w:tcBorders>
              <w:top w:val="single" w:sz="4" w:space="0" w:color="auto"/>
              <w:left w:val="single" w:sz="4" w:space="0" w:color="auto"/>
              <w:bottom w:val="single" w:sz="4" w:space="0" w:color="auto"/>
              <w:right w:val="single" w:sz="4" w:space="0" w:color="auto"/>
            </w:tcBorders>
          </w:tcPr>
          <w:p w14:paraId="4DC453F3" w14:textId="77777777" w:rsidR="00AF1D4B" w:rsidRPr="00F64160" w:rsidRDefault="00AF1D4B"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7FD56652" w14:textId="77777777" w:rsidR="00AF1D4B" w:rsidRPr="00F64160" w:rsidRDefault="00AF1D4B" w:rsidP="000C3C03">
            <w:pPr>
              <w:pStyle w:val="TableBody"/>
              <w:spacing w:before="0" w:after="0"/>
              <w:rPr>
                <w:i/>
                <w:sz w:val="18"/>
                <w:szCs w:val="18"/>
              </w:rPr>
            </w:pPr>
            <w:r w:rsidRPr="00F64160">
              <w:rPr>
                <w:i/>
                <w:sz w:val="18"/>
                <w:szCs w:val="18"/>
              </w:rPr>
              <w:t>[If Content-Length is not present]</w:t>
            </w:r>
          </w:p>
        </w:tc>
      </w:tr>
    </w:tbl>
    <w:p w14:paraId="7E25FB6A" w14:textId="77777777" w:rsidR="00A9630E" w:rsidRPr="00C156B1" w:rsidRDefault="00A9630E" w:rsidP="00192340"/>
    <w:p w14:paraId="137CBCBD" w14:textId="476EA093" w:rsidR="00192340" w:rsidRPr="00F64160" w:rsidRDefault="00192340" w:rsidP="00774FAA">
      <w:pPr>
        <w:pStyle w:val="Heading6"/>
      </w:pPr>
      <w:bookmarkStart w:id="208" w:name="_Toc194311892"/>
      <w:r>
        <w:t>N</w:t>
      </w:r>
      <w:r w:rsidRPr="00F64160">
        <w:t>.5.3.</w:t>
      </w:r>
      <w:r w:rsidR="005B6FC4">
        <w:t>X.2</w:t>
      </w:r>
      <w:r w:rsidRPr="00F64160">
        <w:t>.2</w:t>
      </w:r>
      <w:r w:rsidRPr="00F64160">
        <w:tab/>
        <w:t>Origin Server</w:t>
      </w:r>
      <w:bookmarkEnd w:id="208"/>
    </w:p>
    <w:p w14:paraId="5648878A" w14:textId="00F63FB5" w:rsidR="00971F96" w:rsidRPr="00F64160" w:rsidRDefault="00971F96" w:rsidP="00971F96">
      <w:pPr>
        <w:rPr>
          <w:rFonts w:cs="Arial"/>
        </w:rPr>
      </w:pPr>
      <w:r w:rsidRPr="00F64160">
        <w:rPr>
          <w:rFonts w:cs="Arial"/>
        </w:rPr>
        <w:t xml:space="preserve">The </w:t>
      </w:r>
      <w:r>
        <w:rPr>
          <w:rFonts w:cs="Arial"/>
        </w:rPr>
        <w:t xml:space="preserve">Update </w:t>
      </w:r>
      <w:r w:rsidRPr="00F64160">
        <w:rPr>
          <w:rFonts w:cs="Arial"/>
        </w:rPr>
        <w:t xml:space="preserve">Transaction origin server receives </w:t>
      </w:r>
      <w:r>
        <w:rPr>
          <w:rFonts w:cs="Arial"/>
        </w:rPr>
        <w:t xml:space="preserve">PATCH </w:t>
      </w:r>
      <w:r w:rsidRPr="00F64160">
        <w:rPr>
          <w:rFonts w:cs="Arial"/>
        </w:rPr>
        <w:t xml:space="preserve">requests </w:t>
      </w:r>
      <w:r>
        <w:rPr>
          <w:rFonts w:cs="Arial"/>
        </w:rPr>
        <w:t>to</w:t>
      </w:r>
      <w:r w:rsidRPr="00F64160">
        <w:rPr>
          <w:rFonts w:cs="Arial"/>
        </w:rPr>
        <w:t xml:space="preserve"> </w:t>
      </w:r>
      <w:r>
        <w:rPr>
          <w:rFonts w:cs="Arial"/>
        </w:rPr>
        <w:t>update a modality performed procedure step</w:t>
      </w:r>
      <w:r w:rsidRPr="00F64160">
        <w:rPr>
          <w:rFonts w:cs="Arial"/>
        </w:rPr>
        <w:t>.</w:t>
      </w:r>
    </w:p>
    <w:p w14:paraId="3784A4CE" w14:textId="77777777" w:rsidR="00971F96" w:rsidRDefault="00971F96" w:rsidP="00971F96">
      <w:pPr>
        <w:rPr>
          <w:rFonts w:cs="Arial"/>
        </w:rPr>
      </w:pPr>
      <w:r w:rsidRPr="009E2997">
        <w:rPr>
          <w:rFonts w:cs="Arial"/>
        </w:rPr>
        <w:t xml:space="preserve">The user agent specifies the Target Resource as part of the URI and </w:t>
      </w:r>
      <w:r>
        <w:rPr>
          <w:rFonts w:cs="Arial"/>
        </w:rPr>
        <w:t xml:space="preserve">the acceptable </w:t>
      </w:r>
      <w:r w:rsidRPr="009E2997">
        <w:rPr>
          <w:rFonts w:cs="Arial"/>
        </w:rPr>
        <w:t xml:space="preserve">Content-Type </w:t>
      </w:r>
      <w:r>
        <w:rPr>
          <w:rFonts w:cs="Arial"/>
        </w:rPr>
        <w:t xml:space="preserve">in the HTTP header </w:t>
      </w:r>
      <w:r w:rsidRPr="009E2997">
        <w:rPr>
          <w:rFonts w:cs="Arial"/>
        </w:rPr>
        <w:t>(i.e. XML or JSON).</w:t>
      </w:r>
    </w:p>
    <w:p w14:paraId="76B34D59" w14:textId="77777777" w:rsidR="00971F96" w:rsidRDefault="00971F96" w:rsidP="00971F96">
      <w:pPr>
        <w:rPr>
          <w:rFonts w:cs="Arial"/>
        </w:rPr>
      </w:pPr>
      <w:r w:rsidRPr="009E2997">
        <w:rPr>
          <w:rFonts w:cs="Arial"/>
        </w:rPr>
        <w:t xml:space="preserve">The URI is composed by a Base URI: </w:t>
      </w:r>
      <w:r>
        <w:rPr>
          <w:rFonts w:cs="Arial"/>
        </w:rPr>
        <w:t>s</w:t>
      </w:r>
      <w:r w:rsidRPr="009E2997">
        <w:rPr>
          <w:rFonts w:cs="Arial"/>
        </w:rPr>
        <w:t xml:space="preserve">ee Base URI for the origin server in Section </w:t>
      </w:r>
      <w:r>
        <w:rPr>
          <w:rFonts w:cs="Arial"/>
        </w:rPr>
        <w:t>N</w:t>
      </w:r>
      <w:r w:rsidRPr="009E2997">
        <w:rPr>
          <w:rFonts w:cs="Arial"/>
        </w:rPr>
        <w:t>.6.3.</w:t>
      </w:r>
      <w:r>
        <w:rPr>
          <w:rFonts w:cs="Arial"/>
        </w:rPr>
        <w:t>X.</w:t>
      </w:r>
    </w:p>
    <w:p w14:paraId="57AB395B" w14:textId="10A4E09E" w:rsidR="00971F96" w:rsidRPr="00F64160" w:rsidRDefault="00971F96" w:rsidP="00971F96">
      <w:pPr>
        <w:rPr>
          <w:rFonts w:cs="Arial"/>
        </w:rPr>
      </w:pPr>
      <w:r w:rsidRPr="00F64160">
        <w:rPr>
          <w:rFonts w:cs="Arial"/>
        </w:rPr>
        <w:t xml:space="preserve">The </w:t>
      </w:r>
      <w:r w:rsidR="00F34E5D">
        <w:rPr>
          <w:rFonts w:cs="Arial"/>
        </w:rPr>
        <w:t xml:space="preserve">Update </w:t>
      </w:r>
      <w:r w:rsidRPr="00F64160">
        <w:rPr>
          <w:rFonts w:cs="Arial"/>
        </w:rPr>
        <w:t xml:space="preserve">Transaction origin server </w:t>
      </w:r>
      <w:r>
        <w:rPr>
          <w:rFonts w:cs="Arial"/>
        </w:rPr>
        <w:t>supports</w:t>
      </w:r>
      <w:r w:rsidRPr="00F64160">
        <w:rPr>
          <w:rFonts w:cs="Arial"/>
        </w:rPr>
        <w:t xml:space="preserve"> resources listed in Table </w:t>
      </w:r>
      <w:r>
        <w:rPr>
          <w:rFonts w:cs="Arial"/>
        </w:rPr>
        <w:t>N</w:t>
      </w:r>
      <w:r w:rsidRPr="00F64160">
        <w:rPr>
          <w:rFonts w:cs="Arial"/>
        </w:rPr>
        <w:t>.5</w:t>
      </w:r>
      <w:r>
        <w:rPr>
          <w:rFonts w:cs="Arial"/>
        </w:rPr>
        <w:t>.3.</w:t>
      </w:r>
      <w:r w:rsidR="005B6FC4">
        <w:rPr>
          <w:rFonts w:cs="Arial"/>
        </w:rPr>
        <w:t>X.2</w:t>
      </w:r>
      <w:r>
        <w:rPr>
          <w:rFonts w:cs="Arial"/>
        </w:rPr>
        <w:t>.2</w:t>
      </w:r>
      <w:r w:rsidRPr="00F64160">
        <w:rPr>
          <w:rFonts w:cs="Arial"/>
        </w:rPr>
        <w:t>-</w:t>
      </w:r>
      <w:r>
        <w:rPr>
          <w:rFonts w:cs="Arial"/>
        </w:rPr>
        <w:t>1</w:t>
      </w:r>
      <w:r w:rsidRPr="00F64160">
        <w:rPr>
          <w:rFonts w:cs="Arial"/>
        </w:rPr>
        <w:t>.</w:t>
      </w:r>
    </w:p>
    <w:p w14:paraId="5EC432CC" w14:textId="77777777" w:rsidR="00971F96" w:rsidRPr="00F64160" w:rsidRDefault="00971F96" w:rsidP="00971F96">
      <w:pPr>
        <w:pStyle w:val="TemplateInstruction"/>
        <w:rPr>
          <w:rFonts w:cs="Arial"/>
        </w:rPr>
      </w:pPr>
      <w:r w:rsidRPr="00F64160">
        <w:rPr>
          <w:rFonts w:cs="Arial"/>
        </w:rPr>
        <w:t>[Fill in information on your implementation in the Comments column when necessary.]</w:t>
      </w:r>
    </w:p>
    <w:p w14:paraId="27DD94AD" w14:textId="1C40C0B0" w:rsidR="00971F96" w:rsidRPr="00F64160" w:rsidRDefault="00971F96" w:rsidP="00971F96">
      <w:pPr>
        <w:pStyle w:val="TableTitle"/>
        <w:rPr>
          <w:rFonts w:cs="Arial"/>
        </w:rPr>
      </w:pPr>
      <w:r w:rsidRPr="00F64160">
        <w:rPr>
          <w:rFonts w:cs="Arial"/>
        </w:rPr>
        <w:lastRenderedPageBreak/>
        <w:t xml:space="preserve">Table </w:t>
      </w:r>
      <w:r>
        <w:rPr>
          <w:rFonts w:cs="Arial"/>
        </w:rPr>
        <w:t>N</w:t>
      </w:r>
      <w:r w:rsidRPr="00F64160">
        <w:rPr>
          <w:rFonts w:cs="Arial"/>
        </w:rPr>
        <w:t>.5</w:t>
      </w:r>
      <w:r>
        <w:rPr>
          <w:rFonts w:cs="Arial"/>
        </w:rPr>
        <w:t>.3.</w:t>
      </w:r>
      <w:r w:rsidR="005B6FC4">
        <w:rPr>
          <w:rFonts w:cs="Arial"/>
        </w:rPr>
        <w:t>X.2</w:t>
      </w:r>
      <w:r>
        <w:rPr>
          <w:rFonts w:cs="Arial"/>
        </w:rPr>
        <w:t>.2-1</w:t>
      </w:r>
      <w:r w:rsidRPr="00F64160">
        <w:rPr>
          <w:rFonts w:cs="Arial"/>
        </w:rPr>
        <w:t xml:space="preserve">: Resources </w:t>
      </w:r>
      <w:r>
        <w:rPr>
          <w:rFonts w:cs="Arial"/>
        </w:rPr>
        <w:t xml:space="preserve">for </w:t>
      </w:r>
      <w:r w:rsidR="00F34E5D">
        <w:rPr>
          <w:rFonts w:cs="Arial"/>
        </w:rPr>
        <w:t xml:space="preserve">Update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811"/>
      </w:tblGrid>
      <w:tr w:rsidR="00971F96" w:rsidRPr="00F64160" w14:paraId="7DDEADE5" w14:textId="77777777" w:rsidTr="000C3C03">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A9D7F25" w14:textId="77777777" w:rsidR="00971F96" w:rsidRPr="00F64160" w:rsidRDefault="00971F96" w:rsidP="000C3C03">
            <w:pPr>
              <w:pStyle w:val="TableHeader"/>
              <w:rPr>
                <w:rFonts w:cs="Arial"/>
              </w:rPr>
            </w:pPr>
            <w:r w:rsidRPr="00F64160">
              <w:rPr>
                <w:rFonts w:cs="Arial"/>
              </w:rPr>
              <w:t>Resource</w:t>
            </w:r>
          </w:p>
        </w:tc>
        <w:tc>
          <w:tcPr>
            <w:tcW w:w="581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723A788" w14:textId="77777777" w:rsidR="00971F96" w:rsidRPr="00F64160" w:rsidRDefault="00971F96" w:rsidP="000C3C03">
            <w:pPr>
              <w:pStyle w:val="TableHeader"/>
              <w:rPr>
                <w:rFonts w:cs="Arial"/>
              </w:rPr>
            </w:pPr>
            <w:r w:rsidRPr="00F64160">
              <w:rPr>
                <w:rFonts w:cs="Arial"/>
              </w:rPr>
              <w:t>Comments</w:t>
            </w:r>
          </w:p>
        </w:tc>
      </w:tr>
      <w:tr w:rsidR="00971F96" w:rsidRPr="00F64160" w14:paraId="79301A17" w14:textId="77777777" w:rsidTr="000C3C03">
        <w:tc>
          <w:tcPr>
            <w:tcW w:w="3256" w:type="dxa"/>
            <w:tcBorders>
              <w:top w:val="single" w:sz="4" w:space="0" w:color="auto"/>
              <w:left w:val="single" w:sz="4" w:space="0" w:color="auto"/>
              <w:bottom w:val="single" w:sz="4" w:space="0" w:color="auto"/>
              <w:right w:val="single" w:sz="4" w:space="0" w:color="auto"/>
            </w:tcBorders>
          </w:tcPr>
          <w:p w14:paraId="62C231CF" w14:textId="77777777" w:rsidR="00971F96" w:rsidRPr="00F64160" w:rsidRDefault="00971F96" w:rsidP="000C3C03">
            <w:pPr>
              <w:pStyle w:val="TableBody"/>
              <w:spacing w:before="0" w:after="0"/>
              <w:rPr>
                <w:sz w:val="18"/>
                <w:szCs w:val="18"/>
              </w:rPr>
            </w:pPr>
          </w:p>
        </w:tc>
        <w:tc>
          <w:tcPr>
            <w:tcW w:w="5811" w:type="dxa"/>
            <w:tcBorders>
              <w:top w:val="single" w:sz="4" w:space="0" w:color="auto"/>
              <w:left w:val="single" w:sz="4" w:space="0" w:color="auto"/>
              <w:bottom w:val="single" w:sz="4" w:space="0" w:color="auto"/>
              <w:right w:val="single" w:sz="4" w:space="0" w:color="auto"/>
            </w:tcBorders>
          </w:tcPr>
          <w:p w14:paraId="4EFDC9B6" w14:textId="77777777" w:rsidR="00971F96" w:rsidRPr="00F64160" w:rsidRDefault="00971F96" w:rsidP="000C3C03">
            <w:pPr>
              <w:pStyle w:val="TableBody"/>
              <w:spacing w:before="0" w:after="0"/>
              <w:rPr>
                <w:i/>
                <w:sz w:val="18"/>
                <w:szCs w:val="18"/>
              </w:rPr>
            </w:pPr>
            <w:r w:rsidRPr="00F64160">
              <w:rPr>
                <w:sz w:val="18"/>
                <w:szCs w:val="18"/>
              </w:rPr>
              <w:t xml:space="preserve">See </w:t>
            </w:r>
            <w:r>
              <w:rPr>
                <w:sz w:val="18"/>
                <w:szCs w:val="18"/>
              </w:rPr>
              <w:t>R</w:t>
            </w:r>
            <w:r w:rsidRPr="00F64160">
              <w:rPr>
                <w:sz w:val="18"/>
                <w:szCs w:val="18"/>
              </w:rPr>
              <w:t>esource</w:t>
            </w:r>
            <w:r>
              <w:rPr>
                <w:sz w:val="18"/>
                <w:szCs w:val="18"/>
              </w:rPr>
              <w:t>s</w:t>
            </w:r>
            <w:r w:rsidRPr="00F64160">
              <w:rPr>
                <w:sz w:val="18"/>
                <w:szCs w:val="18"/>
              </w:rPr>
              <w:t xml:space="preserve"> path in </w:t>
            </w:r>
            <w:r>
              <w:rPr>
                <w:sz w:val="18"/>
                <w:szCs w:val="18"/>
              </w:rPr>
              <w:t xml:space="preserve">Table X.1.1-1 in </w:t>
            </w:r>
            <w:r w:rsidRPr="00F64160">
              <w:rPr>
                <w:sz w:val="18"/>
                <w:szCs w:val="18"/>
              </w:rPr>
              <w:t>PS3.18</w:t>
            </w:r>
          </w:p>
        </w:tc>
      </w:tr>
      <w:tr w:rsidR="00971F96" w:rsidRPr="00F64160" w14:paraId="64B5CEDA" w14:textId="77777777" w:rsidTr="000C3C03">
        <w:trPr>
          <w:trHeight w:val="144"/>
        </w:trPr>
        <w:tc>
          <w:tcPr>
            <w:tcW w:w="3256" w:type="dxa"/>
            <w:tcBorders>
              <w:top w:val="single" w:sz="4" w:space="0" w:color="auto"/>
              <w:left w:val="single" w:sz="4" w:space="0" w:color="auto"/>
              <w:bottom w:val="single" w:sz="4" w:space="0" w:color="auto"/>
              <w:right w:val="single" w:sz="4" w:space="0" w:color="auto"/>
            </w:tcBorders>
          </w:tcPr>
          <w:p w14:paraId="4565CF6E" w14:textId="77777777" w:rsidR="00971F96" w:rsidRPr="00963BFE" w:rsidRDefault="00971F96" w:rsidP="000C3C03">
            <w:pPr>
              <w:pStyle w:val="TableBody"/>
              <w:spacing w:before="0" w:after="0"/>
              <w:rPr>
                <w:i/>
                <w:iCs/>
                <w:sz w:val="18"/>
                <w:szCs w:val="18"/>
              </w:rPr>
            </w:pPr>
            <w:r>
              <w:rPr>
                <w:i/>
                <w:sz w:val="18"/>
                <w:szCs w:val="18"/>
              </w:rPr>
              <w:t>modality-performed-procedure-steps</w:t>
            </w:r>
          </w:p>
        </w:tc>
        <w:tc>
          <w:tcPr>
            <w:tcW w:w="5811" w:type="dxa"/>
            <w:tcBorders>
              <w:top w:val="single" w:sz="4" w:space="0" w:color="auto"/>
              <w:left w:val="single" w:sz="4" w:space="0" w:color="auto"/>
              <w:bottom w:val="single" w:sz="4" w:space="0" w:color="auto"/>
              <w:right w:val="single" w:sz="4" w:space="0" w:color="auto"/>
            </w:tcBorders>
          </w:tcPr>
          <w:p w14:paraId="6DD3782A" w14:textId="77777777" w:rsidR="00971F96" w:rsidRPr="00F64160" w:rsidRDefault="00971F96" w:rsidP="000C3C03">
            <w:pPr>
              <w:pStyle w:val="TableBody"/>
              <w:spacing w:before="0" w:after="0"/>
              <w:rPr>
                <w:sz w:val="18"/>
                <w:szCs w:val="18"/>
              </w:rPr>
            </w:pPr>
          </w:p>
        </w:tc>
      </w:tr>
    </w:tbl>
    <w:p w14:paraId="2DCD7B1B" w14:textId="77777777" w:rsidR="00971F96" w:rsidRPr="00F64160" w:rsidRDefault="00971F96" w:rsidP="00971F96">
      <w:pPr>
        <w:pStyle w:val="BodyTextIndent2"/>
        <w:rPr>
          <w:rFonts w:ascii="Arial" w:hAnsi="Arial" w:cs="Arial"/>
          <w:sz w:val="20"/>
          <w:lang w:val="en-US" w:eastAsia="en-US"/>
        </w:rPr>
      </w:pPr>
    </w:p>
    <w:p w14:paraId="3EF88297" w14:textId="6FA55BAD" w:rsidR="00971F96" w:rsidRPr="00F64160" w:rsidRDefault="00971F96" w:rsidP="00971F96">
      <w:pPr>
        <w:rPr>
          <w:rFonts w:cs="Arial"/>
        </w:rPr>
      </w:pPr>
      <w:r w:rsidRPr="00F64160">
        <w:rPr>
          <w:rFonts w:cs="Arial"/>
        </w:rPr>
        <w:t xml:space="preserve">The </w:t>
      </w:r>
      <w:r w:rsidR="00F34E5D">
        <w:rPr>
          <w:rFonts w:cs="Arial"/>
        </w:rPr>
        <w:t>Update</w:t>
      </w:r>
      <w:r w:rsidRPr="00F64160">
        <w:rPr>
          <w:rFonts w:cs="Arial"/>
        </w:rPr>
        <w:t xml:space="preserve"> Transaction origin server supports Header Fields listed in Table </w:t>
      </w:r>
      <w:r>
        <w:rPr>
          <w:rFonts w:cs="Arial"/>
        </w:rPr>
        <w:t>N</w:t>
      </w:r>
      <w:r w:rsidRPr="00F64160">
        <w:rPr>
          <w:rFonts w:cs="Arial"/>
        </w:rPr>
        <w:t>.5</w:t>
      </w:r>
      <w:r>
        <w:rPr>
          <w:rFonts w:cs="Arial"/>
        </w:rPr>
        <w:t>.3.</w:t>
      </w:r>
      <w:r w:rsidR="005B6FC4">
        <w:rPr>
          <w:rFonts w:cs="Arial"/>
        </w:rPr>
        <w:t>X.2</w:t>
      </w:r>
      <w:r>
        <w:rPr>
          <w:rFonts w:cs="Arial"/>
        </w:rPr>
        <w:t>.2</w:t>
      </w:r>
      <w:r w:rsidRPr="00F64160">
        <w:rPr>
          <w:rFonts w:cs="Arial"/>
        </w:rPr>
        <w:t>-</w:t>
      </w:r>
      <w:r>
        <w:rPr>
          <w:rFonts w:cs="Arial"/>
        </w:rPr>
        <w:t>2</w:t>
      </w:r>
      <w:r w:rsidRPr="00F64160">
        <w:rPr>
          <w:rFonts w:cs="Arial"/>
        </w:rPr>
        <w:t>.</w:t>
      </w:r>
    </w:p>
    <w:p w14:paraId="5EB6B524" w14:textId="77777777" w:rsidR="00971F96" w:rsidRPr="00F64160" w:rsidRDefault="00971F96" w:rsidP="00971F96">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22502190" w14:textId="0B33DD6A" w:rsidR="00971F96" w:rsidRPr="00F64160" w:rsidRDefault="00971F96" w:rsidP="00971F96">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X.2</w:t>
      </w:r>
      <w:r>
        <w:rPr>
          <w:rFonts w:cs="Arial"/>
        </w:rPr>
        <w:t>.2</w:t>
      </w:r>
      <w:r w:rsidRPr="00F64160">
        <w:rPr>
          <w:rFonts w:cs="Arial"/>
        </w:rPr>
        <w:t>-</w:t>
      </w:r>
      <w:r>
        <w:rPr>
          <w:rFonts w:cs="Arial"/>
        </w:rPr>
        <w:t>2</w:t>
      </w:r>
      <w:r w:rsidRPr="00F64160">
        <w:rPr>
          <w:rFonts w:cs="Arial"/>
        </w:rPr>
        <w:t xml:space="preserve">: Header Fields for </w:t>
      </w:r>
      <w:r w:rsidR="00F34E5D">
        <w:rPr>
          <w:rFonts w:cs="Arial"/>
        </w:rPr>
        <w:t>Update</w:t>
      </w:r>
      <w:r>
        <w:rPr>
          <w:rFonts w:cs="Arial"/>
        </w:rPr>
        <w:t xml:space="preserve">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6"/>
        <w:gridCol w:w="3739"/>
        <w:gridCol w:w="3402"/>
      </w:tblGrid>
      <w:tr w:rsidR="00971F96" w:rsidRPr="00F64160" w14:paraId="6E9B46F9" w14:textId="77777777" w:rsidTr="000C3C03">
        <w:tc>
          <w:tcPr>
            <w:tcW w:w="192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72451F9" w14:textId="77777777" w:rsidR="00971F96" w:rsidRPr="00F64160" w:rsidRDefault="00971F96" w:rsidP="000C3C03">
            <w:pPr>
              <w:pStyle w:val="TableHeader"/>
              <w:rPr>
                <w:rFonts w:cs="Arial"/>
              </w:rPr>
            </w:pPr>
            <w:r w:rsidRPr="00F64160">
              <w:rPr>
                <w:rFonts w:cs="Arial"/>
              </w:rPr>
              <w:t>Header Field</w:t>
            </w:r>
          </w:p>
        </w:tc>
        <w:tc>
          <w:tcPr>
            <w:tcW w:w="373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769B44B" w14:textId="77777777" w:rsidR="00971F96" w:rsidRPr="00F64160" w:rsidRDefault="00971F96"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D367E62" w14:textId="77777777" w:rsidR="00971F96" w:rsidRPr="00F64160" w:rsidRDefault="00971F96" w:rsidP="000C3C03">
            <w:pPr>
              <w:pStyle w:val="TableHeader"/>
              <w:rPr>
                <w:rFonts w:cs="Arial"/>
              </w:rPr>
            </w:pPr>
            <w:r w:rsidRPr="00F64160">
              <w:rPr>
                <w:rFonts w:cs="Arial"/>
              </w:rPr>
              <w:t>Comments</w:t>
            </w:r>
          </w:p>
        </w:tc>
      </w:tr>
      <w:tr w:rsidR="00971F96" w:rsidRPr="00F64160" w14:paraId="6389BF49" w14:textId="77777777" w:rsidTr="000C3C03">
        <w:tc>
          <w:tcPr>
            <w:tcW w:w="1926" w:type="dxa"/>
            <w:tcBorders>
              <w:top w:val="single" w:sz="4" w:space="0" w:color="auto"/>
              <w:left w:val="single" w:sz="4" w:space="0" w:color="auto"/>
              <w:right w:val="single" w:sz="4" w:space="0" w:color="auto"/>
            </w:tcBorders>
            <w:hideMark/>
          </w:tcPr>
          <w:p w14:paraId="55FEA256" w14:textId="77777777" w:rsidR="00971F96" w:rsidRPr="00F64160" w:rsidRDefault="00971F96" w:rsidP="000C3C03">
            <w:pPr>
              <w:pStyle w:val="TableBody"/>
              <w:spacing w:before="0" w:after="0"/>
              <w:rPr>
                <w:bCs/>
                <w:sz w:val="18"/>
                <w:szCs w:val="18"/>
              </w:rPr>
            </w:pPr>
            <w:r w:rsidRPr="00F64160">
              <w:rPr>
                <w:bCs/>
                <w:sz w:val="18"/>
                <w:szCs w:val="18"/>
              </w:rPr>
              <w:t>Content-Type</w:t>
            </w:r>
          </w:p>
        </w:tc>
        <w:tc>
          <w:tcPr>
            <w:tcW w:w="3739" w:type="dxa"/>
            <w:tcBorders>
              <w:top w:val="single" w:sz="4" w:space="0" w:color="auto"/>
              <w:left w:val="single" w:sz="4" w:space="0" w:color="auto"/>
              <w:bottom w:val="single" w:sz="4" w:space="0" w:color="auto"/>
              <w:right w:val="single" w:sz="4" w:space="0" w:color="auto"/>
            </w:tcBorders>
          </w:tcPr>
          <w:p w14:paraId="24A69C07" w14:textId="77777777" w:rsidR="00971F96" w:rsidRPr="00E73D46" w:rsidRDefault="00971F96" w:rsidP="000C3C03">
            <w:pPr>
              <w:spacing w:after="0"/>
              <w:rPr>
                <w:rFonts w:ascii="Arial" w:hAnsi="Arial" w:cs="Arial"/>
                <w:i/>
                <w:iCs/>
              </w:rPr>
            </w:pPr>
            <w:r w:rsidRPr="00E73D46">
              <w:rPr>
                <w:rFonts w:ascii="Arial" w:hAnsi="Arial" w:cs="Arial"/>
                <w:i/>
                <w:iCs/>
              </w:rPr>
              <w:t>application/dicom+json</w:t>
            </w:r>
          </w:p>
          <w:p w14:paraId="26BC89C4" w14:textId="77777777" w:rsidR="00971F96" w:rsidRPr="00E73D46" w:rsidRDefault="00971F96" w:rsidP="000C3C03">
            <w:pPr>
              <w:spacing w:after="0"/>
              <w:rPr>
                <w:rFonts w:ascii="Arial" w:hAnsi="Arial" w:cs="Arial"/>
                <w:i/>
                <w:iCs/>
              </w:rPr>
            </w:pPr>
          </w:p>
          <w:p w14:paraId="29FDFA26" w14:textId="77777777" w:rsidR="00971F96" w:rsidRPr="00E73D46" w:rsidRDefault="00971F96" w:rsidP="000C3C03">
            <w:pPr>
              <w:spacing w:after="0"/>
              <w:rPr>
                <w:rFonts w:ascii="Arial" w:hAnsi="Arial" w:cs="Arial"/>
                <w:i/>
                <w:iCs/>
              </w:rPr>
            </w:pPr>
            <w:r w:rsidRPr="00E73D46">
              <w:rPr>
                <w:rFonts w:ascii="Arial" w:hAnsi="Arial" w:cs="Arial"/>
                <w:i/>
                <w:iCs/>
              </w:rPr>
              <w:t>application/dicom+xml</w:t>
            </w:r>
          </w:p>
          <w:p w14:paraId="0F724465" w14:textId="77777777" w:rsidR="00971F96" w:rsidRPr="00E73D46" w:rsidRDefault="00971F96" w:rsidP="000C3C03">
            <w:pPr>
              <w:spacing w:after="0"/>
              <w:rPr>
                <w:rFonts w:ascii="Arial" w:hAnsi="Arial" w:cs="Arial"/>
                <w:i/>
                <w:iCs/>
              </w:rPr>
            </w:pPr>
          </w:p>
          <w:p w14:paraId="2DB6A033" w14:textId="77777777" w:rsidR="00971F96" w:rsidRPr="00E73D46" w:rsidRDefault="00971F96" w:rsidP="000C3C03">
            <w:pPr>
              <w:spacing w:after="0"/>
              <w:rPr>
                <w:rFonts w:ascii="Arial" w:hAnsi="Arial" w:cs="Arial"/>
                <w:i/>
                <w:iCs/>
              </w:rPr>
            </w:pPr>
            <w:r w:rsidRPr="00E73D46">
              <w:rPr>
                <w:rFonts w:ascii="Arial" w:hAnsi="Arial" w:cs="Arial"/>
                <w:i/>
                <w:iCs/>
              </w:rPr>
              <w:t>multipart/related; type="application/dicom+json"</w:t>
            </w:r>
          </w:p>
          <w:p w14:paraId="522C7F45" w14:textId="77777777" w:rsidR="00971F96" w:rsidRPr="00E73D46" w:rsidRDefault="00971F96" w:rsidP="000C3C03">
            <w:pPr>
              <w:spacing w:after="0"/>
              <w:rPr>
                <w:rFonts w:ascii="Arial" w:hAnsi="Arial" w:cs="Arial"/>
                <w:i/>
                <w:iCs/>
              </w:rPr>
            </w:pPr>
          </w:p>
          <w:p w14:paraId="101B637E" w14:textId="77777777" w:rsidR="00971F96" w:rsidRPr="00F64160" w:rsidRDefault="00971F96" w:rsidP="000C3C03">
            <w:pPr>
              <w:pStyle w:val="TableBody"/>
              <w:spacing w:before="0" w:after="0"/>
              <w:rPr>
                <w:bCs/>
                <w:sz w:val="18"/>
                <w:szCs w:val="18"/>
              </w:rPr>
            </w:pPr>
            <w:r w:rsidRPr="00E73D46">
              <w:rPr>
                <w:i/>
                <w:iCs/>
                <w:szCs w:val="20"/>
              </w:rPr>
              <w:t>multipart/related; type="application/dicom+xml"</w:t>
            </w:r>
          </w:p>
        </w:tc>
        <w:tc>
          <w:tcPr>
            <w:tcW w:w="3402" w:type="dxa"/>
            <w:tcBorders>
              <w:top w:val="single" w:sz="4" w:space="0" w:color="auto"/>
              <w:left w:val="single" w:sz="4" w:space="0" w:color="auto"/>
              <w:bottom w:val="single" w:sz="4" w:space="0" w:color="auto"/>
              <w:right w:val="single" w:sz="4" w:space="0" w:color="auto"/>
            </w:tcBorders>
          </w:tcPr>
          <w:p w14:paraId="05C4A20F" w14:textId="77777777" w:rsidR="00971F96" w:rsidRPr="00F64160" w:rsidRDefault="00971F96" w:rsidP="000C3C03">
            <w:pPr>
              <w:pStyle w:val="TableBody"/>
              <w:spacing w:before="0" w:after="0"/>
              <w:rPr>
                <w:bCs/>
                <w:sz w:val="18"/>
                <w:szCs w:val="18"/>
              </w:rPr>
            </w:pPr>
          </w:p>
        </w:tc>
      </w:tr>
      <w:tr w:rsidR="00971F96" w:rsidRPr="00F64160" w14:paraId="6B0EDA07" w14:textId="77777777" w:rsidTr="000C3C03">
        <w:tc>
          <w:tcPr>
            <w:tcW w:w="1926" w:type="dxa"/>
            <w:tcBorders>
              <w:top w:val="single" w:sz="4" w:space="0" w:color="auto"/>
              <w:left w:val="single" w:sz="4" w:space="0" w:color="auto"/>
              <w:bottom w:val="single" w:sz="4" w:space="0" w:color="auto"/>
              <w:right w:val="single" w:sz="4" w:space="0" w:color="auto"/>
            </w:tcBorders>
            <w:hideMark/>
          </w:tcPr>
          <w:p w14:paraId="367C494F" w14:textId="77777777" w:rsidR="00971F96" w:rsidRPr="00F64160" w:rsidRDefault="00971F96" w:rsidP="000C3C03">
            <w:pPr>
              <w:pStyle w:val="TableBody"/>
              <w:spacing w:before="0" w:after="0"/>
              <w:rPr>
                <w:bCs/>
                <w:sz w:val="18"/>
                <w:szCs w:val="18"/>
              </w:rPr>
            </w:pPr>
            <w:r w:rsidRPr="00F64160">
              <w:rPr>
                <w:bCs/>
                <w:sz w:val="18"/>
                <w:szCs w:val="18"/>
              </w:rPr>
              <w:t>Content-Length</w:t>
            </w:r>
          </w:p>
        </w:tc>
        <w:tc>
          <w:tcPr>
            <w:tcW w:w="3739" w:type="dxa"/>
            <w:tcBorders>
              <w:top w:val="single" w:sz="4" w:space="0" w:color="auto"/>
              <w:left w:val="single" w:sz="4" w:space="0" w:color="auto"/>
              <w:bottom w:val="single" w:sz="4" w:space="0" w:color="auto"/>
              <w:right w:val="single" w:sz="4" w:space="0" w:color="auto"/>
            </w:tcBorders>
          </w:tcPr>
          <w:p w14:paraId="591523DB" w14:textId="77777777" w:rsidR="00971F96" w:rsidRPr="00F64160" w:rsidRDefault="00971F96"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1B0D5F54" w14:textId="77777777" w:rsidR="00971F96" w:rsidRPr="00F64160" w:rsidRDefault="00971F96" w:rsidP="000C3C03">
            <w:pPr>
              <w:pStyle w:val="TableBody"/>
              <w:spacing w:before="0" w:after="0"/>
              <w:rPr>
                <w:bCs/>
                <w:i/>
                <w:sz w:val="18"/>
                <w:szCs w:val="18"/>
              </w:rPr>
            </w:pPr>
            <w:r w:rsidRPr="00F64160">
              <w:rPr>
                <w:bCs/>
                <w:i/>
                <w:sz w:val="18"/>
                <w:szCs w:val="18"/>
              </w:rPr>
              <w:t>[If Content-Encoding is not present]</w:t>
            </w:r>
          </w:p>
        </w:tc>
      </w:tr>
      <w:tr w:rsidR="00971F96" w:rsidRPr="00F64160" w14:paraId="6BF63E45" w14:textId="77777777" w:rsidTr="000C3C03">
        <w:tc>
          <w:tcPr>
            <w:tcW w:w="1926" w:type="dxa"/>
            <w:tcBorders>
              <w:top w:val="single" w:sz="4" w:space="0" w:color="auto"/>
              <w:left w:val="single" w:sz="4" w:space="0" w:color="auto"/>
              <w:bottom w:val="single" w:sz="4" w:space="0" w:color="auto"/>
              <w:right w:val="single" w:sz="4" w:space="0" w:color="auto"/>
            </w:tcBorders>
            <w:hideMark/>
          </w:tcPr>
          <w:p w14:paraId="33CF2772" w14:textId="77777777" w:rsidR="00971F96" w:rsidRPr="00F64160" w:rsidRDefault="00971F96" w:rsidP="000C3C03">
            <w:pPr>
              <w:pStyle w:val="TableBody"/>
              <w:spacing w:before="0" w:after="0"/>
              <w:rPr>
                <w:bCs/>
                <w:sz w:val="18"/>
                <w:szCs w:val="18"/>
              </w:rPr>
            </w:pPr>
            <w:r w:rsidRPr="00F64160">
              <w:rPr>
                <w:bCs/>
                <w:sz w:val="18"/>
                <w:szCs w:val="18"/>
              </w:rPr>
              <w:t>Content-Encoding</w:t>
            </w:r>
          </w:p>
        </w:tc>
        <w:tc>
          <w:tcPr>
            <w:tcW w:w="3739" w:type="dxa"/>
            <w:tcBorders>
              <w:top w:val="single" w:sz="4" w:space="0" w:color="auto"/>
              <w:left w:val="single" w:sz="4" w:space="0" w:color="auto"/>
              <w:bottom w:val="single" w:sz="4" w:space="0" w:color="auto"/>
              <w:right w:val="single" w:sz="4" w:space="0" w:color="auto"/>
            </w:tcBorders>
          </w:tcPr>
          <w:p w14:paraId="2D28FF48" w14:textId="77777777" w:rsidR="00971F96" w:rsidRPr="00F64160" w:rsidRDefault="00971F96"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18D62FD8" w14:textId="77777777" w:rsidR="00971F96" w:rsidRPr="00F64160" w:rsidRDefault="00971F96" w:rsidP="000C3C03">
            <w:pPr>
              <w:pStyle w:val="TableBody"/>
              <w:spacing w:before="0" w:after="0"/>
              <w:rPr>
                <w:bCs/>
                <w:i/>
                <w:sz w:val="18"/>
                <w:szCs w:val="18"/>
              </w:rPr>
            </w:pPr>
            <w:r w:rsidRPr="00F64160">
              <w:rPr>
                <w:bCs/>
                <w:i/>
                <w:sz w:val="18"/>
                <w:szCs w:val="18"/>
              </w:rPr>
              <w:t>[If Content-Length is not present]</w:t>
            </w:r>
          </w:p>
        </w:tc>
      </w:tr>
    </w:tbl>
    <w:p w14:paraId="336153A3" w14:textId="0B633D34" w:rsidR="00192340" w:rsidRPr="00F64160" w:rsidRDefault="00192340" w:rsidP="00192340"/>
    <w:p w14:paraId="1B406CDD" w14:textId="73BC81F4" w:rsidR="00192340" w:rsidRPr="00F64160" w:rsidRDefault="00192340" w:rsidP="00192340">
      <w:pPr>
        <w:pStyle w:val="Heading5"/>
      </w:pPr>
      <w:bookmarkStart w:id="209" w:name="_Toc194311893"/>
      <w:r>
        <w:t>N</w:t>
      </w:r>
      <w:r w:rsidRPr="00F64160">
        <w:t>.5.3.</w:t>
      </w:r>
      <w:r w:rsidR="005B6FC4">
        <w:t>X.3</w:t>
      </w:r>
      <w:r w:rsidRPr="00F64160">
        <w:tab/>
      </w:r>
      <w:r>
        <w:t xml:space="preserve">Retrieve </w:t>
      </w:r>
      <w:r w:rsidRPr="00F64160">
        <w:t>Transaction</w:t>
      </w:r>
      <w:r>
        <w:t xml:space="preserve"> – Modality </w:t>
      </w:r>
      <w:r w:rsidR="005B6FC4" w:rsidRPr="005B6FC4">
        <w:t xml:space="preserve">Performed Procedure Step </w:t>
      </w:r>
      <w:r>
        <w:t>Service</w:t>
      </w:r>
      <w:bookmarkEnd w:id="209"/>
    </w:p>
    <w:p w14:paraId="7ED74A6C" w14:textId="39856C06" w:rsidR="00406BD9" w:rsidRPr="00892D3A" w:rsidRDefault="00406BD9" w:rsidP="00406BD9">
      <w:pPr>
        <w:rPr>
          <w:i/>
          <w:iCs/>
        </w:rPr>
      </w:pPr>
      <w:r w:rsidRPr="00892D3A">
        <w:rPr>
          <w:i/>
          <w:iCs/>
        </w:rPr>
        <w:t xml:space="preserve">[If your system does not support the </w:t>
      </w:r>
      <w:r>
        <w:rPr>
          <w:i/>
          <w:iCs/>
        </w:rPr>
        <w:t xml:space="preserve">Modality </w:t>
      </w:r>
      <w:r w:rsidR="005B6FC4" w:rsidRPr="005B6FC4">
        <w:rPr>
          <w:i/>
          <w:iCs/>
        </w:rPr>
        <w:t xml:space="preserve">Performed Procedure Step </w:t>
      </w:r>
      <w:r w:rsidRPr="00892D3A">
        <w:rPr>
          <w:i/>
          <w:iCs/>
        </w:rPr>
        <w:t xml:space="preserve">Web Service </w:t>
      </w:r>
      <w:r>
        <w:rPr>
          <w:i/>
          <w:iCs/>
        </w:rPr>
        <w:t xml:space="preserve">Retrieve </w:t>
      </w:r>
      <w:r w:rsidRPr="00892D3A">
        <w:rPr>
          <w:i/>
          <w:iCs/>
        </w:rPr>
        <w:t>Transaction, you can indicate that this section is not applicable and remove the subsections below.]</w:t>
      </w:r>
    </w:p>
    <w:p w14:paraId="119D1003" w14:textId="63E181C3" w:rsidR="00192340" w:rsidRDefault="00192340" w:rsidP="00774FAA">
      <w:pPr>
        <w:pStyle w:val="Heading6"/>
      </w:pPr>
      <w:bookmarkStart w:id="210" w:name="_Toc194311894"/>
      <w:r>
        <w:t>N</w:t>
      </w:r>
      <w:r w:rsidRPr="00F64160">
        <w:t>.5.3.</w:t>
      </w:r>
      <w:r w:rsidR="005B6FC4">
        <w:t>X.3</w:t>
      </w:r>
      <w:r w:rsidRPr="00F64160">
        <w:t>.1</w:t>
      </w:r>
      <w:r w:rsidRPr="00F64160">
        <w:tab/>
        <w:t>User Agent</w:t>
      </w:r>
      <w:bookmarkEnd w:id="210"/>
    </w:p>
    <w:p w14:paraId="4A75C7FF" w14:textId="226B02FA" w:rsidR="00F34E5D" w:rsidRPr="00F64160" w:rsidRDefault="00F34E5D" w:rsidP="00F34E5D">
      <w:pPr>
        <w:rPr>
          <w:rFonts w:cs="Arial"/>
        </w:rPr>
      </w:pPr>
      <w:r w:rsidRPr="00F64160">
        <w:rPr>
          <w:rFonts w:cs="Arial"/>
        </w:rPr>
        <w:t xml:space="preserve">The </w:t>
      </w:r>
      <w:r w:rsidR="006749CB">
        <w:rPr>
          <w:rFonts w:cs="Arial"/>
        </w:rPr>
        <w:t>Retrieve</w:t>
      </w:r>
      <w:r>
        <w:rPr>
          <w:rFonts w:cs="Arial"/>
        </w:rPr>
        <w:t xml:space="preserve"> </w:t>
      </w:r>
      <w:r w:rsidRPr="00F64160">
        <w:rPr>
          <w:rFonts w:cs="Arial"/>
        </w:rPr>
        <w:t xml:space="preserve">Transaction user agent can request </w:t>
      </w:r>
      <w:r>
        <w:rPr>
          <w:rFonts w:cs="Arial"/>
        </w:rPr>
        <w:t xml:space="preserve">to </w:t>
      </w:r>
      <w:r w:rsidR="006749CB">
        <w:rPr>
          <w:rFonts w:cs="Arial"/>
        </w:rPr>
        <w:t xml:space="preserve">retrieve </w:t>
      </w:r>
      <w:r w:rsidRPr="00F64160">
        <w:rPr>
          <w:rFonts w:cs="Arial"/>
        </w:rPr>
        <w:t xml:space="preserve">resources listed in Table </w:t>
      </w:r>
      <w:r>
        <w:rPr>
          <w:rFonts w:cs="Arial"/>
        </w:rPr>
        <w:t>N</w:t>
      </w:r>
      <w:r w:rsidRPr="00F64160">
        <w:rPr>
          <w:rFonts w:cs="Arial"/>
        </w:rPr>
        <w:t>.5</w:t>
      </w:r>
      <w:r>
        <w:rPr>
          <w:rFonts w:cs="Arial"/>
        </w:rPr>
        <w:t>.3.</w:t>
      </w:r>
      <w:r w:rsidR="005B6FC4">
        <w:rPr>
          <w:rFonts w:cs="Arial"/>
        </w:rPr>
        <w:t>X.3</w:t>
      </w:r>
      <w:r>
        <w:rPr>
          <w:rFonts w:cs="Arial"/>
        </w:rPr>
        <w:t>.1</w:t>
      </w:r>
      <w:r w:rsidRPr="00F64160">
        <w:rPr>
          <w:rFonts w:cs="Arial"/>
        </w:rPr>
        <w:t>-1.</w:t>
      </w:r>
    </w:p>
    <w:p w14:paraId="2386503D" w14:textId="753CBB88" w:rsidR="00F34E5D" w:rsidRPr="00F64160" w:rsidRDefault="00F34E5D" w:rsidP="00F34E5D">
      <w:pPr>
        <w:pStyle w:val="TemplateInstruction"/>
        <w:rPr>
          <w:rFonts w:cs="Arial"/>
        </w:rPr>
      </w:pPr>
      <w:r w:rsidRPr="00F64160">
        <w:rPr>
          <w:rFonts w:cs="Arial"/>
        </w:rPr>
        <w:t xml:space="preserve">[List the supported resources for your </w:t>
      </w:r>
      <w:r>
        <w:rPr>
          <w:rFonts w:cs="Arial"/>
        </w:rPr>
        <w:t xml:space="preserve">Modality </w:t>
      </w:r>
      <w:r w:rsidR="005B6FC4" w:rsidRPr="005B6FC4">
        <w:rPr>
          <w:rFonts w:cs="Arial"/>
        </w:rPr>
        <w:t xml:space="preserve">Performed Procedure Step </w:t>
      </w:r>
      <w:r w:rsidR="0025760C">
        <w:rPr>
          <w:rFonts w:cs="Arial"/>
        </w:rPr>
        <w:t>Retrieve</w:t>
      </w:r>
      <w:r>
        <w:rPr>
          <w:rFonts w:cs="Arial"/>
        </w:rPr>
        <w:t xml:space="preserve"> </w:t>
      </w:r>
      <w:r w:rsidRPr="00F64160">
        <w:rPr>
          <w:rFonts w:cs="Arial"/>
        </w:rPr>
        <w:t>Transaction user agent. Remove the non-supported resources rows. Fill in information on your implementation in the Comments column when necessary.]</w:t>
      </w:r>
    </w:p>
    <w:p w14:paraId="72C0FC63" w14:textId="75558A0D" w:rsidR="00F34E5D" w:rsidRPr="00F64160" w:rsidRDefault="00F34E5D" w:rsidP="00F34E5D">
      <w:pPr>
        <w:pStyle w:val="TableTitle"/>
        <w:keepNext/>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X.3</w:t>
      </w:r>
      <w:r>
        <w:rPr>
          <w:rFonts w:cs="Arial"/>
        </w:rPr>
        <w:t>.1</w:t>
      </w:r>
      <w:r w:rsidRPr="00F64160">
        <w:rPr>
          <w:rFonts w:cs="Arial"/>
        </w:rPr>
        <w:t xml:space="preserve">-1: Resources </w:t>
      </w:r>
      <w:r>
        <w:rPr>
          <w:rFonts w:cs="Arial"/>
        </w:rPr>
        <w:t xml:space="preserve">for </w:t>
      </w:r>
      <w:r w:rsidR="006749CB">
        <w:rPr>
          <w:rFonts w:cs="Arial"/>
        </w:rPr>
        <w:t xml:space="preserve">Retrieve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670"/>
      </w:tblGrid>
      <w:tr w:rsidR="00F34E5D" w:rsidRPr="00F64160" w14:paraId="69D7C1E5" w14:textId="77777777" w:rsidTr="000C3C03">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09F6610" w14:textId="77777777" w:rsidR="00F34E5D" w:rsidRPr="00F64160" w:rsidRDefault="00F34E5D" w:rsidP="000C3C03">
            <w:pPr>
              <w:pStyle w:val="TableHeader"/>
              <w:rPr>
                <w:rFonts w:cs="Arial"/>
              </w:rPr>
            </w:pPr>
            <w:r w:rsidRPr="00F64160">
              <w:rPr>
                <w:rFonts w:cs="Arial"/>
              </w:rPr>
              <w:t>Resource</w:t>
            </w:r>
          </w:p>
        </w:tc>
        <w:tc>
          <w:tcPr>
            <w:tcW w:w="567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E1B56A5" w14:textId="77777777" w:rsidR="00F34E5D" w:rsidRPr="00F64160" w:rsidRDefault="00F34E5D" w:rsidP="000C3C03">
            <w:pPr>
              <w:pStyle w:val="TableHeader"/>
              <w:rPr>
                <w:rFonts w:cs="Arial"/>
              </w:rPr>
            </w:pPr>
            <w:r w:rsidRPr="00F64160">
              <w:rPr>
                <w:rFonts w:cs="Arial"/>
              </w:rPr>
              <w:t>Comments</w:t>
            </w:r>
          </w:p>
        </w:tc>
      </w:tr>
      <w:tr w:rsidR="00F34E5D" w:rsidRPr="00F64160" w14:paraId="0FEE2986" w14:textId="77777777" w:rsidTr="000C3C03">
        <w:tc>
          <w:tcPr>
            <w:tcW w:w="3256" w:type="dxa"/>
            <w:tcBorders>
              <w:top w:val="single" w:sz="4" w:space="0" w:color="auto"/>
              <w:left w:val="single" w:sz="4" w:space="0" w:color="auto"/>
              <w:bottom w:val="single" w:sz="4" w:space="0" w:color="auto"/>
              <w:right w:val="single" w:sz="4" w:space="0" w:color="auto"/>
            </w:tcBorders>
          </w:tcPr>
          <w:p w14:paraId="153652C0" w14:textId="77777777" w:rsidR="00F34E5D" w:rsidRPr="00F64160" w:rsidRDefault="00F34E5D" w:rsidP="000C3C03">
            <w:pPr>
              <w:pStyle w:val="TableBody"/>
              <w:spacing w:before="0" w:after="0"/>
              <w:rPr>
                <w:i/>
                <w:sz w:val="18"/>
                <w:szCs w:val="18"/>
              </w:rPr>
            </w:pPr>
          </w:p>
        </w:tc>
        <w:tc>
          <w:tcPr>
            <w:tcW w:w="5670" w:type="dxa"/>
            <w:tcBorders>
              <w:top w:val="single" w:sz="4" w:space="0" w:color="auto"/>
              <w:left w:val="single" w:sz="4" w:space="0" w:color="auto"/>
              <w:bottom w:val="single" w:sz="4" w:space="0" w:color="auto"/>
              <w:right w:val="single" w:sz="4" w:space="0" w:color="auto"/>
            </w:tcBorders>
            <w:hideMark/>
          </w:tcPr>
          <w:p w14:paraId="60113A15" w14:textId="77777777" w:rsidR="00F34E5D" w:rsidRPr="00F64160" w:rsidRDefault="00F34E5D" w:rsidP="000C3C03">
            <w:pPr>
              <w:pStyle w:val="TableBody"/>
              <w:spacing w:before="0" w:after="0"/>
              <w:rPr>
                <w:sz w:val="18"/>
                <w:szCs w:val="18"/>
              </w:rPr>
            </w:pPr>
            <w:r w:rsidRPr="00F64160">
              <w:rPr>
                <w:sz w:val="18"/>
                <w:szCs w:val="18"/>
              </w:rPr>
              <w:t xml:space="preserve">See </w:t>
            </w:r>
            <w:r>
              <w:rPr>
                <w:sz w:val="18"/>
                <w:szCs w:val="18"/>
              </w:rPr>
              <w:t>R</w:t>
            </w:r>
            <w:r w:rsidRPr="00F64160">
              <w:rPr>
                <w:sz w:val="18"/>
                <w:szCs w:val="18"/>
              </w:rPr>
              <w:t>esource</w:t>
            </w:r>
            <w:r>
              <w:rPr>
                <w:sz w:val="18"/>
                <w:szCs w:val="18"/>
              </w:rPr>
              <w:t>s</w:t>
            </w:r>
            <w:r w:rsidRPr="00F64160">
              <w:rPr>
                <w:sz w:val="18"/>
                <w:szCs w:val="18"/>
              </w:rPr>
              <w:t xml:space="preserve"> path in </w:t>
            </w:r>
            <w:r>
              <w:rPr>
                <w:sz w:val="18"/>
                <w:szCs w:val="18"/>
              </w:rPr>
              <w:t xml:space="preserve">table X.1.1-1 in </w:t>
            </w:r>
            <w:r w:rsidRPr="00F64160">
              <w:rPr>
                <w:sz w:val="18"/>
                <w:szCs w:val="18"/>
              </w:rPr>
              <w:t>PS3.18</w:t>
            </w:r>
          </w:p>
        </w:tc>
      </w:tr>
      <w:tr w:rsidR="00F34E5D" w:rsidRPr="00F64160" w14:paraId="4C11E408" w14:textId="77777777" w:rsidTr="000C3C03">
        <w:tc>
          <w:tcPr>
            <w:tcW w:w="3256" w:type="dxa"/>
            <w:tcBorders>
              <w:top w:val="single" w:sz="4" w:space="0" w:color="auto"/>
              <w:left w:val="single" w:sz="4" w:space="0" w:color="auto"/>
              <w:bottom w:val="single" w:sz="4" w:space="0" w:color="auto"/>
              <w:right w:val="single" w:sz="4" w:space="0" w:color="auto"/>
            </w:tcBorders>
          </w:tcPr>
          <w:p w14:paraId="3EBBB0C1" w14:textId="77777777" w:rsidR="00F34E5D" w:rsidRPr="00F64160" w:rsidRDefault="00F34E5D" w:rsidP="000C3C03">
            <w:pPr>
              <w:pStyle w:val="TableBody"/>
              <w:spacing w:before="0" w:after="0"/>
              <w:rPr>
                <w:i/>
                <w:sz w:val="18"/>
                <w:szCs w:val="18"/>
              </w:rPr>
            </w:pPr>
            <w:r>
              <w:rPr>
                <w:i/>
                <w:sz w:val="18"/>
                <w:szCs w:val="18"/>
              </w:rPr>
              <w:t>modality-performed-procedure-steps</w:t>
            </w:r>
          </w:p>
        </w:tc>
        <w:tc>
          <w:tcPr>
            <w:tcW w:w="5670" w:type="dxa"/>
            <w:tcBorders>
              <w:top w:val="single" w:sz="4" w:space="0" w:color="auto"/>
              <w:left w:val="single" w:sz="4" w:space="0" w:color="auto"/>
              <w:bottom w:val="single" w:sz="4" w:space="0" w:color="auto"/>
              <w:right w:val="single" w:sz="4" w:space="0" w:color="auto"/>
            </w:tcBorders>
          </w:tcPr>
          <w:p w14:paraId="4178A2FF" w14:textId="77777777" w:rsidR="00F34E5D" w:rsidRPr="00F64160" w:rsidRDefault="00F34E5D" w:rsidP="000C3C03">
            <w:pPr>
              <w:pStyle w:val="TableBody"/>
              <w:spacing w:before="0" w:after="0"/>
              <w:rPr>
                <w:sz w:val="18"/>
                <w:szCs w:val="18"/>
              </w:rPr>
            </w:pPr>
          </w:p>
        </w:tc>
      </w:tr>
    </w:tbl>
    <w:p w14:paraId="6565E71D" w14:textId="77777777" w:rsidR="00F34E5D" w:rsidRDefault="00F34E5D" w:rsidP="00F34E5D"/>
    <w:p w14:paraId="11602612" w14:textId="697B3174" w:rsidR="00F34E5D" w:rsidRPr="00F64160" w:rsidRDefault="00F34E5D" w:rsidP="00F34E5D">
      <w:pPr>
        <w:rPr>
          <w:rFonts w:cs="Arial"/>
        </w:rPr>
      </w:pPr>
      <w:r w:rsidRPr="00F64160">
        <w:rPr>
          <w:rFonts w:cs="Arial"/>
        </w:rPr>
        <w:t xml:space="preserve">The </w:t>
      </w:r>
      <w:r w:rsidR="007A5595">
        <w:rPr>
          <w:rFonts w:cs="Arial"/>
        </w:rPr>
        <w:t>Retrieve</w:t>
      </w:r>
      <w:r>
        <w:rPr>
          <w:rFonts w:cs="Arial"/>
        </w:rPr>
        <w:t xml:space="preserve"> </w:t>
      </w:r>
      <w:r w:rsidRPr="00F64160">
        <w:rPr>
          <w:rFonts w:cs="Arial"/>
        </w:rPr>
        <w:t xml:space="preserve">Transaction user agent supports Header Fields listed in Table </w:t>
      </w:r>
      <w:r>
        <w:rPr>
          <w:rFonts w:cs="Arial"/>
        </w:rPr>
        <w:t>N</w:t>
      </w:r>
      <w:r w:rsidRPr="00F64160">
        <w:rPr>
          <w:rFonts w:cs="Arial"/>
        </w:rPr>
        <w:t>.5</w:t>
      </w:r>
      <w:r>
        <w:rPr>
          <w:rFonts w:cs="Arial"/>
        </w:rPr>
        <w:t>.3.</w:t>
      </w:r>
      <w:r w:rsidR="005B6FC4">
        <w:rPr>
          <w:rFonts w:cs="Arial"/>
        </w:rPr>
        <w:t>X.3</w:t>
      </w:r>
      <w:r>
        <w:rPr>
          <w:rFonts w:cs="Arial"/>
        </w:rPr>
        <w:t>.1</w:t>
      </w:r>
      <w:r w:rsidRPr="00F64160">
        <w:rPr>
          <w:rFonts w:cs="Arial"/>
        </w:rPr>
        <w:t>-2.</w:t>
      </w:r>
    </w:p>
    <w:p w14:paraId="30A12E8C" w14:textId="77777777" w:rsidR="00F34E5D" w:rsidRPr="00F64160" w:rsidRDefault="00F34E5D" w:rsidP="00F34E5D">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32837891" w14:textId="54FFEAE3" w:rsidR="00F34E5D" w:rsidRPr="00F64160" w:rsidRDefault="00F34E5D" w:rsidP="00F34E5D">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X.3</w:t>
      </w:r>
      <w:r>
        <w:rPr>
          <w:rFonts w:cs="Arial"/>
        </w:rPr>
        <w:t>.1</w:t>
      </w:r>
      <w:r w:rsidRPr="00F64160">
        <w:rPr>
          <w:rFonts w:cs="Arial"/>
        </w:rPr>
        <w:t xml:space="preserve">-2: Header Fields for </w:t>
      </w:r>
      <w:r w:rsidR="007A5595">
        <w:rPr>
          <w:rFonts w:cs="Arial"/>
        </w:rPr>
        <w:t>Retrieve</w:t>
      </w:r>
      <w:r>
        <w:rPr>
          <w:rFonts w:cs="Arial"/>
        </w:rPr>
        <w:t xml:space="preserv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64"/>
        <w:gridCol w:w="3660"/>
        <w:gridCol w:w="3402"/>
      </w:tblGrid>
      <w:tr w:rsidR="00F34E5D" w:rsidRPr="00F64160" w14:paraId="7E5DD868" w14:textId="77777777" w:rsidTr="000C3C03">
        <w:tc>
          <w:tcPr>
            <w:tcW w:w="186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8B525FE" w14:textId="77777777" w:rsidR="00F34E5D" w:rsidRPr="00F64160" w:rsidRDefault="00F34E5D" w:rsidP="000C3C03">
            <w:pPr>
              <w:pStyle w:val="TableHeader"/>
              <w:rPr>
                <w:rFonts w:cs="Arial"/>
              </w:rPr>
            </w:pPr>
            <w:r w:rsidRPr="00F64160">
              <w:rPr>
                <w:rFonts w:cs="Arial"/>
              </w:rPr>
              <w:t>Header Field</w:t>
            </w:r>
          </w:p>
        </w:tc>
        <w:tc>
          <w:tcPr>
            <w:tcW w:w="3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87F80E0" w14:textId="77777777" w:rsidR="00F34E5D" w:rsidRPr="00F64160" w:rsidRDefault="00F34E5D"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E7FF81A" w14:textId="77777777" w:rsidR="00F34E5D" w:rsidRPr="00F64160" w:rsidRDefault="00F34E5D" w:rsidP="000C3C03">
            <w:pPr>
              <w:pStyle w:val="TableHeader"/>
              <w:rPr>
                <w:rFonts w:cs="Arial"/>
              </w:rPr>
            </w:pPr>
            <w:r w:rsidRPr="00F64160">
              <w:rPr>
                <w:rFonts w:cs="Arial"/>
              </w:rPr>
              <w:t>Comments</w:t>
            </w:r>
          </w:p>
        </w:tc>
      </w:tr>
      <w:tr w:rsidR="00F34E5D" w:rsidRPr="00F64160" w14:paraId="7641ACAA" w14:textId="77777777" w:rsidTr="000C3C03">
        <w:trPr>
          <w:trHeight w:val="872"/>
        </w:trPr>
        <w:tc>
          <w:tcPr>
            <w:tcW w:w="1864" w:type="dxa"/>
            <w:tcBorders>
              <w:top w:val="single" w:sz="4" w:space="0" w:color="auto"/>
              <w:left w:val="single" w:sz="4" w:space="0" w:color="auto"/>
              <w:bottom w:val="single" w:sz="4" w:space="0" w:color="auto"/>
              <w:right w:val="single" w:sz="4" w:space="0" w:color="auto"/>
            </w:tcBorders>
            <w:hideMark/>
          </w:tcPr>
          <w:p w14:paraId="7143FB40" w14:textId="77777777" w:rsidR="00F34E5D" w:rsidRPr="00F64160" w:rsidRDefault="00F34E5D" w:rsidP="000C3C03">
            <w:pPr>
              <w:spacing w:after="0"/>
              <w:rPr>
                <w:rFonts w:cs="Arial"/>
                <w:szCs w:val="18"/>
                <w:lang w:eastAsia="ar-SA"/>
              </w:rPr>
            </w:pPr>
            <w:r w:rsidRPr="00F64160">
              <w:rPr>
                <w:sz w:val="18"/>
                <w:szCs w:val="18"/>
              </w:rPr>
              <w:t>Content-Type</w:t>
            </w:r>
          </w:p>
        </w:tc>
        <w:tc>
          <w:tcPr>
            <w:tcW w:w="3660" w:type="dxa"/>
            <w:tcBorders>
              <w:top w:val="single" w:sz="4" w:space="0" w:color="auto"/>
              <w:left w:val="single" w:sz="4" w:space="0" w:color="auto"/>
              <w:bottom w:val="single" w:sz="4" w:space="0" w:color="auto"/>
              <w:right w:val="single" w:sz="4" w:space="0" w:color="auto"/>
            </w:tcBorders>
          </w:tcPr>
          <w:p w14:paraId="580AAEA0" w14:textId="77777777" w:rsidR="00F34E5D" w:rsidRDefault="00F34E5D" w:rsidP="000C3C03">
            <w:pPr>
              <w:spacing w:after="0"/>
              <w:rPr>
                <w:rFonts w:ascii="Arial" w:hAnsi="Arial" w:cs="Arial"/>
                <w:i/>
                <w:iCs/>
              </w:rPr>
            </w:pPr>
            <w:r w:rsidRPr="00E73D46">
              <w:rPr>
                <w:rFonts w:ascii="Arial" w:hAnsi="Arial" w:cs="Arial"/>
                <w:i/>
                <w:iCs/>
              </w:rPr>
              <w:t>application/dicom+json</w:t>
            </w:r>
            <w:r>
              <w:rPr>
                <w:rFonts w:ascii="Arial" w:hAnsi="Arial" w:cs="Arial"/>
                <w:i/>
                <w:iCs/>
              </w:rPr>
              <w:t xml:space="preserve"> (Default)</w:t>
            </w:r>
          </w:p>
          <w:p w14:paraId="2CDA0B04" w14:textId="77777777" w:rsidR="00F34E5D" w:rsidRPr="00E73D46" w:rsidRDefault="00F34E5D" w:rsidP="000C3C03">
            <w:pPr>
              <w:spacing w:after="0"/>
              <w:rPr>
                <w:rFonts w:ascii="Arial" w:hAnsi="Arial" w:cs="Arial"/>
                <w:i/>
                <w:iCs/>
              </w:rPr>
            </w:pPr>
          </w:p>
          <w:p w14:paraId="43E55898" w14:textId="77777777" w:rsidR="00F34E5D" w:rsidRDefault="00F34E5D" w:rsidP="000C3C03">
            <w:pPr>
              <w:spacing w:after="0"/>
              <w:rPr>
                <w:rFonts w:ascii="Arial" w:hAnsi="Arial" w:cs="Arial"/>
                <w:i/>
                <w:iCs/>
              </w:rPr>
            </w:pPr>
            <w:r w:rsidRPr="00E73D46">
              <w:rPr>
                <w:rFonts w:ascii="Arial" w:hAnsi="Arial" w:cs="Arial"/>
                <w:i/>
                <w:iCs/>
              </w:rPr>
              <w:t>application/dicom+xml</w:t>
            </w:r>
          </w:p>
          <w:p w14:paraId="50848547" w14:textId="77777777" w:rsidR="00F34E5D" w:rsidRPr="00E73D46" w:rsidRDefault="00F34E5D" w:rsidP="000C3C03">
            <w:pPr>
              <w:spacing w:after="0"/>
              <w:rPr>
                <w:rFonts w:ascii="Arial" w:hAnsi="Arial" w:cs="Arial"/>
                <w:i/>
                <w:iCs/>
              </w:rPr>
            </w:pPr>
          </w:p>
          <w:p w14:paraId="06F9C844" w14:textId="77777777" w:rsidR="00F34E5D" w:rsidRDefault="00F34E5D" w:rsidP="000C3C03">
            <w:pPr>
              <w:spacing w:after="0"/>
              <w:rPr>
                <w:rFonts w:ascii="Arial" w:hAnsi="Arial" w:cs="Arial"/>
                <w:i/>
                <w:iCs/>
              </w:rPr>
            </w:pPr>
            <w:r w:rsidRPr="00E73D46">
              <w:rPr>
                <w:rFonts w:ascii="Arial" w:hAnsi="Arial" w:cs="Arial"/>
                <w:i/>
                <w:iCs/>
              </w:rPr>
              <w:lastRenderedPageBreak/>
              <w:t>multipart/related; type="application/dicom+json"</w:t>
            </w:r>
          </w:p>
          <w:p w14:paraId="37849984" w14:textId="77777777" w:rsidR="00F34E5D" w:rsidRPr="00E73D46" w:rsidRDefault="00F34E5D" w:rsidP="000C3C03">
            <w:pPr>
              <w:spacing w:after="0"/>
              <w:rPr>
                <w:rFonts w:ascii="Arial" w:hAnsi="Arial" w:cs="Arial"/>
                <w:i/>
                <w:iCs/>
              </w:rPr>
            </w:pPr>
          </w:p>
          <w:p w14:paraId="75023B5C" w14:textId="77777777" w:rsidR="00F34E5D" w:rsidRPr="00800714" w:rsidRDefault="00F34E5D" w:rsidP="000C3C03">
            <w:pPr>
              <w:spacing w:after="0"/>
              <w:rPr>
                <w:rFonts w:ascii="Arial" w:hAnsi="Arial" w:cs="Arial"/>
                <w:b/>
                <w:bCs/>
              </w:rPr>
            </w:pPr>
            <w:r w:rsidRPr="00E73D46">
              <w:rPr>
                <w:rFonts w:ascii="Arial" w:hAnsi="Arial" w:cs="Arial"/>
                <w:i/>
                <w:iCs/>
              </w:rPr>
              <w:t>multipart/related; type="application/dicom+xml"</w:t>
            </w:r>
          </w:p>
        </w:tc>
        <w:tc>
          <w:tcPr>
            <w:tcW w:w="3402" w:type="dxa"/>
            <w:tcBorders>
              <w:top w:val="single" w:sz="4" w:space="0" w:color="auto"/>
              <w:left w:val="single" w:sz="4" w:space="0" w:color="auto"/>
              <w:bottom w:val="single" w:sz="4" w:space="0" w:color="auto"/>
              <w:right w:val="single" w:sz="4" w:space="0" w:color="auto"/>
            </w:tcBorders>
          </w:tcPr>
          <w:p w14:paraId="71AC3387" w14:textId="77777777" w:rsidR="00F34E5D" w:rsidRPr="00F64160" w:rsidRDefault="00F34E5D" w:rsidP="000C3C03">
            <w:pPr>
              <w:pStyle w:val="TableBody"/>
              <w:spacing w:before="0" w:after="0"/>
              <w:rPr>
                <w:sz w:val="18"/>
                <w:szCs w:val="18"/>
              </w:rPr>
            </w:pPr>
          </w:p>
        </w:tc>
      </w:tr>
      <w:tr w:rsidR="00F34E5D" w:rsidRPr="00F64160" w14:paraId="6D2BACF4" w14:textId="77777777" w:rsidTr="000C3C03">
        <w:trPr>
          <w:trHeight w:val="190"/>
        </w:trPr>
        <w:tc>
          <w:tcPr>
            <w:tcW w:w="1864" w:type="dxa"/>
            <w:tcBorders>
              <w:top w:val="single" w:sz="4" w:space="0" w:color="auto"/>
              <w:left w:val="single" w:sz="4" w:space="0" w:color="auto"/>
              <w:bottom w:val="single" w:sz="4" w:space="0" w:color="auto"/>
              <w:right w:val="single" w:sz="4" w:space="0" w:color="auto"/>
            </w:tcBorders>
            <w:hideMark/>
          </w:tcPr>
          <w:p w14:paraId="5089E1E1" w14:textId="77777777" w:rsidR="00F34E5D" w:rsidRPr="00F64160" w:rsidRDefault="00F34E5D" w:rsidP="000C3C03">
            <w:pPr>
              <w:pStyle w:val="TableBody"/>
              <w:spacing w:before="0" w:after="0"/>
              <w:rPr>
                <w:sz w:val="18"/>
                <w:szCs w:val="18"/>
              </w:rPr>
            </w:pPr>
            <w:r w:rsidRPr="00F64160">
              <w:rPr>
                <w:sz w:val="18"/>
                <w:szCs w:val="18"/>
              </w:rPr>
              <w:t>Content-Length</w:t>
            </w:r>
          </w:p>
        </w:tc>
        <w:tc>
          <w:tcPr>
            <w:tcW w:w="3660" w:type="dxa"/>
            <w:tcBorders>
              <w:top w:val="single" w:sz="4" w:space="0" w:color="auto"/>
              <w:left w:val="single" w:sz="4" w:space="0" w:color="auto"/>
              <w:bottom w:val="single" w:sz="4" w:space="0" w:color="auto"/>
              <w:right w:val="single" w:sz="4" w:space="0" w:color="auto"/>
            </w:tcBorders>
          </w:tcPr>
          <w:p w14:paraId="54AB52C6" w14:textId="77777777" w:rsidR="00F34E5D" w:rsidRPr="00F64160" w:rsidRDefault="00F34E5D"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4B934E32" w14:textId="77777777" w:rsidR="00F34E5D" w:rsidRPr="00F64160" w:rsidRDefault="00F34E5D" w:rsidP="000C3C03">
            <w:pPr>
              <w:pStyle w:val="TableBody"/>
              <w:spacing w:before="0" w:after="0"/>
              <w:rPr>
                <w:i/>
                <w:sz w:val="18"/>
                <w:szCs w:val="18"/>
              </w:rPr>
            </w:pPr>
            <w:r w:rsidRPr="00F64160">
              <w:rPr>
                <w:i/>
                <w:sz w:val="18"/>
                <w:szCs w:val="18"/>
              </w:rPr>
              <w:t>[If Content-Encoding is not present]</w:t>
            </w:r>
          </w:p>
        </w:tc>
      </w:tr>
      <w:tr w:rsidR="00F34E5D" w:rsidRPr="00F64160" w14:paraId="4FD3FD59" w14:textId="77777777" w:rsidTr="000C3C03">
        <w:trPr>
          <w:trHeight w:val="190"/>
        </w:trPr>
        <w:tc>
          <w:tcPr>
            <w:tcW w:w="1864" w:type="dxa"/>
            <w:tcBorders>
              <w:top w:val="single" w:sz="4" w:space="0" w:color="auto"/>
              <w:left w:val="single" w:sz="4" w:space="0" w:color="auto"/>
              <w:bottom w:val="single" w:sz="4" w:space="0" w:color="auto"/>
              <w:right w:val="single" w:sz="4" w:space="0" w:color="auto"/>
            </w:tcBorders>
            <w:hideMark/>
          </w:tcPr>
          <w:p w14:paraId="3F96EFD9" w14:textId="77777777" w:rsidR="00F34E5D" w:rsidRPr="00F64160" w:rsidRDefault="00F34E5D" w:rsidP="000C3C03">
            <w:pPr>
              <w:pStyle w:val="TableBody"/>
              <w:spacing w:before="0" w:after="0"/>
              <w:rPr>
                <w:sz w:val="18"/>
                <w:szCs w:val="18"/>
              </w:rPr>
            </w:pPr>
            <w:r w:rsidRPr="00F64160">
              <w:rPr>
                <w:sz w:val="18"/>
                <w:szCs w:val="18"/>
              </w:rPr>
              <w:t>Content-Encoding</w:t>
            </w:r>
          </w:p>
        </w:tc>
        <w:tc>
          <w:tcPr>
            <w:tcW w:w="3660" w:type="dxa"/>
            <w:tcBorders>
              <w:top w:val="single" w:sz="4" w:space="0" w:color="auto"/>
              <w:left w:val="single" w:sz="4" w:space="0" w:color="auto"/>
              <w:bottom w:val="single" w:sz="4" w:space="0" w:color="auto"/>
              <w:right w:val="single" w:sz="4" w:space="0" w:color="auto"/>
            </w:tcBorders>
          </w:tcPr>
          <w:p w14:paraId="1C7C1E31" w14:textId="77777777" w:rsidR="00F34E5D" w:rsidRPr="00F64160" w:rsidRDefault="00F34E5D"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609F06C7" w14:textId="77777777" w:rsidR="00F34E5D" w:rsidRPr="00F64160" w:rsidRDefault="00F34E5D" w:rsidP="000C3C03">
            <w:pPr>
              <w:pStyle w:val="TableBody"/>
              <w:spacing w:before="0" w:after="0"/>
              <w:rPr>
                <w:i/>
                <w:sz w:val="18"/>
                <w:szCs w:val="18"/>
              </w:rPr>
            </w:pPr>
            <w:r w:rsidRPr="00F64160">
              <w:rPr>
                <w:i/>
                <w:sz w:val="18"/>
                <w:szCs w:val="18"/>
              </w:rPr>
              <w:t>[If Content-Length is not present]</w:t>
            </w:r>
          </w:p>
        </w:tc>
      </w:tr>
    </w:tbl>
    <w:p w14:paraId="5E0CDBCB" w14:textId="77777777" w:rsidR="00A9630E" w:rsidRPr="00A9630E" w:rsidRDefault="00A9630E" w:rsidP="00A9630E"/>
    <w:p w14:paraId="1D0ABAB4" w14:textId="27B197ED" w:rsidR="00192340" w:rsidRPr="00F64160" w:rsidRDefault="00192340" w:rsidP="009B615C">
      <w:pPr>
        <w:pStyle w:val="Heading6"/>
      </w:pPr>
      <w:bookmarkStart w:id="211" w:name="_Toc194311895"/>
      <w:r>
        <w:t>N</w:t>
      </w:r>
      <w:r w:rsidRPr="00F64160">
        <w:t>.5.3.</w:t>
      </w:r>
      <w:r w:rsidR="005B6FC4">
        <w:t>X.3</w:t>
      </w:r>
      <w:r w:rsidRPr="00F64160">
        <w:t>.2</w:t>
      </w:r>
      <w:r w:rsidRPr="00F64160">
        <w:tab/>
        <w:t>Origin Server</w:t>
      </w:r>
      <w:bookmarkEnd w:id="211"/>
    </w:p>
    <w:p w14:paraId="5F0F534A" w14:textId="6D9678D4" w:rsidR="007A5595" w:rsidRPr="00F64160" w:rsidRDefault="007A5595" w:rsidP="007A5595">
      <w:pPr>
        <w:rPr>
          <w:rFonts w:cs="Arial"/>
        </w:rPr>
      </w:pPr>
      <w:r w:rsidRPr="00F64160">
        <w:rPr>
          <w:rFonts w:cs="Arial"/>
        </w:rPr>
        <w:t xml:space="preserve">The </w:t>
      </w:r>
      <w:r>
        <w:rPr>
          <w:rFonts w:cs="Arial"/>
        </w:rPr>
        <w:t xml:space="preserve">Retrieve </w:t>
      </w:r>
      <w:r w:rsidRPr="00F64160">
        <w:rPr>
          <w:rFonts w:cs="Arial"/>
        </w:rPr>
        <w:t xml:space="preserve">Transaction origin server receives </w:t>
      </w:r>
      <w:r>
        <w:rPr>
          <w:rFonts w:cs="Arial"/>
        </w:rPr>
        <w:t xml:space="preserve">GET </w:t>
      </w:r>
      <w:r w:rsidRPr="00F64160">
        <w:rPr>
          <w:rFonts w:cs="Arial"/>
        </w:rPr>
        <w:t xml:space="preserve">requests </w:t>
      </w:r>
      <w:r>
        <w:rPr>
          <w:rFonts w:cs="Arial"/>
        </w:rPr>
        <w:t>to</w:t>
      </w:r>
      <w:r w:rsidRPr="00F64160">
        <w:rPr>
          <w:rFonts w:cs="Arial"/>
        </w:rPr>
        <w:t xml:space="preserve"> </w:t>
      </w:r>
      <w:r>
        <w:rPr>
          <w:rFonts w:cs="Arial"/>
        </w:rPr>
        <w:t>retrieve a modality performed procedure step</w:t>
      </w:r>
      <w:r w:rsidRPr="00F64160">
        <w:rPr>
          <w:rFonts w:cs="Arial"/>
        </w:rPr>
        <w:t>.</w:t>
      </w:r>
    </w:p>
    <w:p w14:paraId="69FB2954" w14:textId="77777777" w:rsidR="007A5595" w:rsidRDefault="007A5595" w:rsidP="007A5595">
      <w:pPr>
        <w:rPr>
          <w:rFonts w:cs="Arial"/>
        </w:rPr>
      </w:pPr>
      <w:r w:rsidRPr="009E2997">
        <w:rPr>
          <w:rFonts w:cs="Arial"/>
        </w:rPr>
        <w:t xml:space="preserve">The user agent specifies the Target Resource as part of the URI and </w:t>
      </w:r>
      <w:r>
        <w:rPr>
          <w:rFonts w:cs="Arial"/>
        </w:rPr>
        <w:t xml:space="preserve">the acceptable </w:t>
      </w:r>
      <w:r w:rsidRPr="009E2997">
        <w:rPr>
          <w:rFonts w:cs="Arial"/>
        </w:rPr>
        <w:t xml:space="preserve">Content-Type </w:t>
      </w:r>
      <w:r>
        <w:rPr>
          <w:rFonts w:cs="Arial"/>
        </w:rPr>
        <w:t xml:space="preserve">in the HTTP header </w:t>
      </w:r>
      <w:r w:rsidRPr="009E2997">
        <w:rPr>
          <w:rFonts w:cs="Arial"/>
        </w:rPr>
        <w:t>(i.e. XML or JSON).</w:t>
      </w:r>
    </w:p>
    <w:p w14:paraId="636D72F3" w14:textId="77777777" w:rsidR="007A5595" w:rsidRDefault="007A5595" w:rsidP="007A5595">
      <w:pPr>
        <w:rPr>
          <w:rFonts w:cs="Arial"/>
        </w:rPr>
      </w:pPr>
      <w:r w:rsidRPr="009E2997">
        <w:rPr>
          <w:rFonts w:cs="Arial"/>
        </w:rPr>
        <w:t xml:space="preserve">The URI is composed by a Base URI: </w:t>
      </w:r>
      <w:r>
        <w:rPr>
          <w:rFonts w:cs="Arial"/>
        </w:rPr>
        <w:t>s</w:t>
      </w:r>
      <w:r w:rsidRPr="009E2997">
        <w:rPr>
          <w:rFonts w:cs="Arial"/>
        </w:rPr>
        <w:t xml:space="preserve">ee Base URI for the origin server in Section </w:t>
      </w:r>
      <w:r>
        <w:rPr>
          <w:rFonts w:cs="Arial"/>
        </w:rPr>
        <w:t>N</w:t>
      </w:r>
      <w:r w:rsidRPr="009E2997">
        <w:rPr>
          <w:rFonts w:cs="Arial"/>
        </w:rPr>
        <w:t>.6.3.</w:t>
      </w:r>
      <w:r>
        <w:rPr>
          <w:rFonts w:cs="Arial"/>
        </w:rPr>
        <w:t>X.</w:t>
      </w:r>
    </w:p>
    <w:p w14:paraId="78DFC2A5" w14:textId="691BF4B0" w:rsidR="007A5595" w:rsidRPr="00F64160" w:rsidRDefault="007A5595" w:rsidP="007A5595">
      <w:pPr>
        <w:rPr>
          <w:rFonts w:cs="Arial"/>
        </w:rPr>
      </w:pPr>
      <w:r w:rsidRPr="00F64160">
        <w:rPr>
          <w:rFonts w:cs="Arial"/>
        </w:rPr>
        <w:t xml:space="preserve">The </w:t>
      </w:r>
      <w:r w:rsidR="005352AC">
        <w:rPr>
          <w:rFonts w:cs="Arial"/>
        </w:rPr>
        <w:t>Retrieve</w:t>
      </w:r>
      <w:r>
        <w:rPr>
          <w:rFonts w:cs="Arial"/>
        </w:rPr>
        <w:t xml:space="preserve"> </w:t>
      </w:r>
      <w:r w:rsidRPr="00F64160">
        <w:rPr>
          <w:rFonts w:cs="Arial"/>
        </w:rPr>
        <w:t xml:space="preserve">Transaction origin server </w:t>
      </w:r>
      <w:r>
        <w:rPr>
          <w:rFonts w:cs="Arial"/>
        </w:rPr>
        <w:t>supports</w:t>
      </w:r>
      <w:r w:rsidRPr="00F64160">
        <w:rPr>
          <w:rFonts w:cs="Arial"/>
        </w:rPr>
        <w:t xml:space="preserve"> resources listed in Table </w:t>
      </w:r>
      <w:r>
        <w:rPr>
          <w:rFonts w:cs="Arial"/>
        </w:rPr>
        <w:t>N</w:t>
      </w:r>
      <w:r w:rsidRPr="00F64160">
        <w:rPr>
          <w:rFonts w:cs="Arial"/>
        </w:rPr>
        <w:t>.5</w:t>
      </w:r>
      <w:r>
        <w:rPr>
          <w:rFonts w:cs="Arial"/>
        </w:rPr>
        <w:t>.3.</w:t>
      </w:r>
      <w:r w:rsidR="005B6FC4">
        <w:rPr>
          <w:rFonts w:cs="Arial"/>
        </w:rPr>
        <w:t>X.3</w:t>
      </w:r>
      <w:r>
        <w:rPr>
          <w:rFonts w:cs="Arial"/>
        </w:rPr>
        <w:t>.2</w:t>
      </w:r>
      <w:r w:rsidRPr="00F64160">
        <w:rPr>
          <w:rFonts w:cs="Arial"/>
        </w:rPr>
        <w:t>-</w:t>
      </w:r>
      <w:r>
        <w:rPr>
          <w:rFonts w:cs="Arial"/>
        </w:rPr>
        <w:t>1</w:t>
      </w:r>
      <w:r w:rsidRPr="00F64160">
        <w:rPr>
          <w:rFonts w:cs="Arial"/>
        </w:rPr>
        <w:t>.</w:t>
      </w:r>
    </w:p>
    <w:p w14:paraId="3B3B2323" w14:textId="77777777" w:rsidR="007A5595" w:rsidRPr="00F64160" w:rsidRDefault="007A5595" w:rsidP="007A5595">
      <w:pPr>
        <w:pStyle w:val="TemplateInstruction"/>
        <w:rPr>
          <w:rFonts w:cs="Arial"/>
        </w:rPr>
      </w:pPr>
      <w:r w:rsidRPr="00F64160">
        <w:rPr>
          <w:rFonts w:cs="Arial"/>
        </w:rPr>
        <w:t>[Fill in information on your implementation in the Comments column when necessary.]</w:t>
      </w:r>
    </w:p>
    <w:p w14:paraId="66BFBE78" w14:textId="2BE36C8F" w:rsidR="007A5595" w:rsidRPr="00F64160" w:rsidRDefault="007A5595" w:rsidP="007A5595">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X.3</w:t>
      </w:r>
      <w:r>
        <w:rPr>
          <w:rFonts w:cs="Arial"/>
        </w:rPr>
        <w:t>.2-1</w:t>
      </w:r>
      <w:r w:rsidRPr="00F64160">
        <w:rPr>
          <w:rFonts w:cs="Arial"/>
        </w:rPr>
        <w:t xml:space="preserve">: Resources </w:t>
      </w:r>
      <w:r>
        <w:rPr>
          <w:rFonts w:cs="Arial"/>
        </w:rPr>
        <w:t xml:space="preserve">for </w:t>
      </w:r>
      <w:r w:rsidR="004D0DB3">
        <w:rPr>
          <w:rFonts w:cs="Arial"/>
        </w:rPr>
        <w:t xml:space="preserve">Retrieve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811"/>
      </w:tblGrid>
      <w:tr w:rsidR="007A5595" w:rsidRPr="00F64160" w14:paraId="7C25CB24" w14:textId="77777777" w:rsidTr="000C3C03">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4FAE9BE" w14:textId="77777777" w:rsidR="007A5595" w:rsidRPr="00F64160" w:rsidRDefault="007A5595" w:rsidP="000C3C03">
            <w:pPr>
              <w:pStyle w:val="TableHeader"/>
              <w:rPr>
                <w:rFonts w:cs="Arial"/>
              </w:rPr>
            </w:pPr>
            <w:r w:rsidRPr="00F64160">
              <w:rPr>
                <w:rFonts w:cs="Arial"/>
              </w:rPr>
              <w:t>Resource</w:t>
            </w:r>
          </w:p>
        </w:tc>
        <w:tc>
          <w:tcPr>
            <w:tcW w:w="581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8E60A4C" w14:textId="77777777" w:rsidR="007A5595" w:rsidRPr="00F64160" w:rsidRDefault="007A5595" w:rsidP="000C3C03">
            <w:pPr>
              <w:pStyle w:val="TableHeader"/>
              <w:rPr>
                <w:rFonts w:cs="Arial"/>
              </w:rPr>
            </w:pPr>
            <w:r w:rsidRPr="00F64160">
              <w:rPr>
                <w:rFonts w:cs="Arial"/>
              </w:rPr>
              <w:t>Comments</w:t>
            </w:r>
          </w:p>
        </w:tc>
      </w:tr>
      <w:tr w:rsidR="007A5595" w:rsidRPr="00F64160" w14:paraId="6B7F69C4" w14:textId="77777777" w:rsidTr="000C3C03">
        <w:tc>
          <w:tcPr>
            <w:tcW w:w="3256" w:type="dxa"/>
            <w:tcBorders>
              <w:top w:val="single" w:sz="4" w:space="0" w:color="auto"/>
              <w:left w:val="single" w:sz="4" w:space="0" w:color="auto"/>
              <w:bottom w:val="single" w:sz="4" w:space="0" w:color="auto"/>
              <w:right w:val="single" w:sz="4" w:space="0" w:color="auto"/>
            </w:tcBorders>
          </w:tcPr>
          <w:p w14:paraId="50EF137F" w14:textId="77777777" w:rsidR="007A5595" w:rsidRPr="00F64160" w:rsidRDefault="007A5595" w:rsidP="000C3C03">
            <w:pPr>
              <w:pStyle w:val="TableBody"/>
              <w:spacing w:before="0" w:after="0"/>
              <w:rPr>
                <w:sz w:val="18"/>
                <w:szCs w:val="18"/>
              </w:rPr>
            </w:pPr>
          </w:p>
        </w:tc>
        <w:tc>
          <w:tcPr>
            <w:tcW w:w="5811" w:type="dxa"/>
            <w:tcBorders>
              <w:top w:val="single" w:sz="4" w:space="0" w:color="auto"/>
              <w:left w:val="single" w:sz="4" w:space="0" w:color="auto"/>
              <w:bottom w:val="single" w:sz="4" w:space="0" w:color="auto"/>
              <w:right w:val="single" w:sz="4" w:space="0" w:color="auto"/>
            </w:tcBorders>
          </w:tcPr>
          <w:p w14:paraId="7ECBCCDE" w14:textId="77777777" w:rsidR="007A5595" w:rsidRPr="00F64160" w:rsidRDefault="007A5595" w:rsidP="000C3C03">
            <w:pPr>
              <w:pStyle w:val="TableBody"/>
              <w:spacing w:before="0" w:after="0"/>
              <w:rPr>
                <w:i/>
                <w:sz w:val="18"/>
                <w:szCs w:val="18"/>
              </w:rPr>
            </w:pPr>
            <w:r w:rsidRPr="00F64160">
              <w:rPr>
                <w:sz w:val="18"/>
                <w:szCs w:val="18"/>
              </w:rPr>
              <w:t xml:space="preserve">See </w:t>
            </w:r>
            <w:r>
              <w:rPr>
                <w:sz w:val="18"/>
                <w:szCs w:val="18"/>
              </w:rPr>
              <w:t>R</w:t>
            </w:r>
            <w:r w:rsidRPr="00F64160">
              <w:rPr>
                <w:sz w:val="18"/>
                <w:szCs w:val="18"/>
              </w:rPr>
              <w:t>esource</w:t>
            </w:r>
            <w:r>
              <w:rPr>
                <w:sz w:val="18"/>
                <w:szCs w:val="18"/>
              </w:rPr>
              <w:t>s</w:t>
            </w:r>
            <w:r w:rsidRPr="00F64160">
              <w:rPr>
                <w:sz w:val="18"/>
                <w:szCs w:val="18"/>
              </w:rPr>
              <w:t xml:space="preserve"> path in </w:t>
            </w:r>
            <w:r>
              <w:rPr>
                <w:sz w:val="18"/>
                <w:szCs w:val="18"/>
              </w:rPr>
              <w:t xml:space="preserve">Table X.1.1-1 in </w:t>
            </w:r>
            <w:r w:rsidRPr="00F64160">
              <w:rPr>
                <w:sz w:val="18"/>
                <w:szCs w:val="18"/>
              </w:rPr>
              <w:t>PS3.18</w:t>
            </w:r>
          </w:p>
        </w:tc>
      </w:tr>
      <w:tr w:rsidR="007A5595" w:rsidRPr="00F64160" w14:paraId="640B6BA3" w14:textId="77777777" w:rsidTr="000C3C03">
        <w:trPr>
          <w:trHeight w:val="144"/>
        </w:trPr>
        <w:tc>
          <w:tcPr>
            <w:tcW w:w="3256" w:type="dxa"/>
            <w:tcBorders>
              <w:top w:val="single" w:sz="4" w:space="0" w:color="auto"/>
              <w:left w:val="single" w:sz="4" w:space="0" w:color="auto"/>
              <w:bottom w:val="single" w:sz="4" w:space="0" w:color="auto"/>
              <w:right w:val="single" w:sz="4" w:space="0" w:color="auto"/>
            </w:tcBorders>
          </w:tcPr>
          <w:p w14:paraId="12096DA1" w14:textId="77777777" w:rsidR="007A5595" w:rsidRPr="00963BFE" w:rsidRDefault="007A5595" w:rsidP="000C3C03">
            <w:pPr>
              <w:pStyle w:val="TableBody"/>
              <w:spacing w:before="0" w:after="0"/>
              <w:rPr>
                <w:i/>
                <w:iCs/>
                <w:sz w:val="18"/>
                <w:szCs w:val="18"/>
              </w:rPr>
            </w:pPr>
            <w:r>
              <w:rPr>
                <w:i/>
                <w:sz w:val="18"/>
                <w:szCs w:val="18"/>
              </w:rPr>
              <w:t>modality-performed-procedure-steps</w:t>
            </w:r>
          </w:p>
        </w:tc>
        <w:tc>
          <w:tcPr>
            <w:tcW w:w="5811" w:type="dxa"/>
            <w:tcBorders>
              <w:top w:val="single" w:sz="4" w:space="0" w:color="auto"/>
              <w:left w:val="single" w:sz="4" w:space="0" w:color="auto"/>
              <w:bottom w:val="single" w:sz="4" w:space="0" w:color="auto"/>
              <w:right w:val="single" w:sz="4" w:space="0" w:color="auto"/>
            </w:tcBorders>
          </w:tcPr>
          <w:p w14:paraId="0EBF82D9" w14:textId="77777777" w:rsidR="007A5595" w:rsidRPr="00F64160" w:rsidRDefault="007A5595" w:rsidP="000C3C03">
            <w:pPr>
              <w:pStyle w:val="TableBody"/>
              <w:spacing w:before="0" w:after="0"/>
              <w:rPr>
                <w:sz w:val="18"/>
                <w:szCs w:val="18"/>
              </w:rPr>
            </w:pPr>
          </w:p>
        </w:tc>
      </w:tr>
    </w:tbl>
    <w:p w14:paraId="252D3DE2" w14:textId="77777777" w:rsidR="007A5595" w:rsidRPr="00F64160" w:rsidRDefault="007A5595" w:rsidP="007A5595">
      <w:pPr>
        <w:pStyle w:val="BodyTextIndent2"/>
        <w:rPr>
          <w:rFonts w:ascii="Arial" w:hAnsi="Arial" w:cs="Arial"/>
          <w:sz w:val="20"/>
          <w:lang w:val="en-US" w:eastAsia="en-US"/>
        </w:rPr>
      </w:pPr>
    </w:p>
    <w:p w14:paraId="53ABCFA2" w14:textId="07A0A5CB" w:rsidR="007A5595" w:rsidRPr="00F64160" w:rsidRDefault="007A5595" w:rsidP="007A5595">
      <w:pPr>
        <w:rPr>
          <w:rFonts w:cs="Arial"/>
        </w:rPr>
      </w:pPr>
      <w:r w:rsidRPr="00F64160">
        <w:rPr>
          <w:rFonts w:cs="Arial"/>
        </w:rPr>
        <w:t xml:space="preserve">The </w:t>
      </w:r>
      <w:r w:rsidR="004D0DB3">
        <w:rPr>
          <w:rFonts w:cs="Arial"/>
        </w:rPr>
        <w:t>Retrieve</w:t>
      </w:r>
      <w:r w:rsidRPr="00F64160">
        <w:rPr>
          <w:rFonts w:cs="Arial"/>
        </w:rPr>
        <w:t xml:space="preserve"> Transaction origin server supports Header Fields listed in Table </w:t>
      </w:r>
      <w:r>
        <w:rPr>
          <w:rFonts w:cs="Arial"/>
        </w:rPr>
        <w:t>N</w:t>
      </w:r>
      <w:r w:rsidRPr="00F64160">
        <w:rPr>
          <w:rFonts w:cs="Arial"/>
        </w:rPr>
        <w:t>.5</w:t>
      </w:r>
      <w:r>
        <w:rPr>
          <w:rFonts w:cs="Arial"/>
        </w:rPr>
        <w:t>.3.</w:t>
      </w:r>
      <w:r w:rsidR="005B6FC4">
        <w:rPr>
          <w:rFonts w:cs="Arial"/>
        </w:rPr>
        <w:t>X.3</w:t>
      </w:r>
      <w:r>
        <w:rPr>
          <w:rFonts w:cs="Arial"/>
        </w:rPr>
        <w:t>.2</w:t>
      </w:r>
      <w:r w:rsidRPr="00F64160">
        <w:rPr>
          <w:rFonts w:cs="Arial"/>
        </w:rPr>
        <w:t>-</w:t>
      </w:r>
      <w:r>
        <w:rPr>
          <w:rFonts w:cs="Arial"/>
        </w:rPr>
        <w:t>2</w:t>
      </w:r>
      <w:r w:rsidRPr="00F64160">
        <w:rPr>
          <w:rFonts w:cs="Arial"/>
        </w:rPr>
        <w:t>.</w:t>
      </w:r>
    </w:p>
    <w:p w14:paraId="01494D1A" w14:textId="77777777" w:rsidR="007A5595" w:rsidRPr="00F64160" w:rsidRDefault="007A5595" w:rsidP="007A5595">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741F8A5A" w14:textId="04038286" w:rsidR="007A5595" w:rsidRPr="00F64160" w:rsidRDefault="007A5595" w:rsidP="007A5595">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X.3</w:t>
      </w:r>
      <w:r>
        <w:rPr>
          <w:rFonts w:cs="Arial"/>
        </w:rPr>
        <w:t>.2</w:t>
      </w:r>
      <w:r w:rsidRPr="00F64160">
        <w:rPr>
          <w:rFonts w:cs="Arial"/>
        </w:rPr>
        <w:t>-</w:t>
      </w:r>
      <w:r>
        <w:rPr>
          <w:rFonts w:cs="Arial"/>
        </w:rPr>
        <w:t>2</w:t>
      </w:r>
      <w:r w:rsidRPr="00F64160">
        <w:rPr>
          <w:rFonts w:cs="Arial"/>
        </w:rPr>
        <w:t xml:space="preserve">: Header Fields for </w:t>
      </w:r>
      <w:r w:rsidR="004D0DB3">
        <w:rPr>
          <w:rFonts w:cs="Arial"/>
        </w:rPr>
        <w:t xml:space="preserve">Retrieve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6"/>
        <w:gridCol w:w="3739"/>
        <w:gridCol w:w="3402"/>
      </w:tblGrid>
      <w:tr w:rsidR="007A5595" w:rsidRPr="00F64160" w14:paraId="1C806907" w14:textId="77777777" w:rsidTr="000C3C03">
        <w:tc>
          <w:tcPr>
            <w:tcW w:w="192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90B8977" w14:textId="77777777" w:rsidR="007A5595" w:rsidRPr="00F64160" w:rsidRDefault="007A5595" w:rsidP="000C3C03">
            <w:pPr>
              <w:pStyle w:val="TableHeader"/>
              <w:rPr>
                <w:rFonts w:cs="Arial"/>
              </w:rPr>
            </w:pPr>
            <w:r w:rsidRPr="00F64160">
              <w:rPr>
                <w:rFonts w:cs="Arial"/>
              </w:rPr>
              <w:t>Header Field</w:t>
            </w:r>
          </w:p>
        </w:tc>
        <w:tc>
          <w:tcPr>
            <w:tcW w:w="373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AA59FD4" w14:textId="77777777" w:rsidR="007A5595" w:rsidRPr="00F64160" w:rsidRDefault="007A5595"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EF15CC2" w14:textId="77777777" w:rsidR="007A5595" w:rsidRPr="00F64160" w:rsidRDefault="007A5595" w:rsidP="000C3C03">
            <w:pPr>
              <w:pStyle w:val="TableHeader"/>
              <w:rPr>
                <w:rFonts w:cs="Arial"/>
              </w:rPr>
            </w:pPr>
            <w:r w:rsidRPr="00F64160">
              <w:rPr>
                <w:rFonts w:cs="Arial"/>
              </w:rPr>
              <w:t>Comments</w:t>
            </w:r>
          </w:p>
        </w:tc>
      </w:tr>
      <w:tr w:rsidR="007A5595" w:rsidRPr="00F64160" w14:paraId="7E690240" w14:textId="77777777" w:rsidTr="000C3C03">
        <w:tc>
          <w:tcPr>
            <w:tcW w:w="1926" w:type="dxa"/>
            <w:tcBorders>
              <w:top w:val="single" w:sz="4" w:space="0" w:color="auto"/>
              <w:left w:val="single" w:sz="4" w:space="0" w:color="auto"/>
              <w:right w:val="single" w:sz="4" w:space="0" w:color="auto"/>
            </w:tcBorders>
            <w:hideMark/>
          </w:tcPr>
          <w:p w14:paraId="0549F043" w14:textId="77777777" w:rsidR="007A5595" w:rsidRPr="00F64160" w:rsidRDefault="007A5595" w:rsidP="000C3C03">
            <w:pPr>
              <w:pStyle w:val="TableBody"/>
              <w:spacing w:before="0" w:after="0"/>
              <w:rPr>
                <w:bCs/>
                <w:sz w:val="18"/>
                <w:szCs w:val="18"/>
              </w:rPr>
            </w:pPr>
            <w:r w:rsidRPr="00F64160">
              <w:rPr>
                <w:bCs/>
                <w:sz w:val="18"/>
                <w:szCs w:val="18"/>
              </w:rPr>
              <w:t>Content-Type</w:t>
            </w:r>
          </w:p>
        </w:tc>
        <w:tc>
          <w:tcPr>
            <w:tcW w:w="3739" w:type="dxa"/>
            <w:tcBorders>
              <w:top w:val="single" w:sz="4" w:space="0" w:color="auto"/>
              <w:left w:val="single" w:sz="4" w:space="0" w:color="auto"/>
              <w:bottom w:val="single" w:sz="4" w:space="0" w:color="auto"/>
              <w:right w:val="single" w:sz="4" w:space="0" w:color="auto"/>
            </w:tcBorders>
          </w:tcPr>
          <w:p w14:paraId="0092EF18" w14:textId="77777777" w:rsidR="007A5595" w:rsidRPr="00E73D46" w:rsidRDefault="007A5595" w:rsidP="000C3C03">
            <w:pPr>
              <w:spacing w:after="0"/>
              <w:rPr>
                <w:rFonts w:ascii="Arial" w:hAnsi="Arial" w:cs="Arial"/>
                <w:i/>
                <w:iCs/>
              </w:rPr>
            </w:pPr>
            <w:r w:rsidRPr="00E73D46">
              <w:rPr>
                <w:rFonts w:ascii="Arial" w:hAnsi="Arial" w:cs="Arial"/>
                <w:i/>
                <w:iCs/>
              </w:rPr>
              <w:t>application/dicom+json</w:t>
            </w:r>
          </w:p>
          <w:p w14:paraId="1FEB1A67" w14:textId="77777777" w:rsidR="007A5595" w:rsidRPr="00E73D46" w:rsidRDefault="007A5595" w:rsidP="000C3C03">
            <w:pPr>
              <w:spacing w:after="0"/>
              <w:rPr>
                <w:rFonts w:ascii="Arial" w:hAnsi="Arial" w:cs="Arial"/>
                <w:i/>
                <w:iCs/>
              </w:rPr>
            </w:pPr>
          </w:p>
          <w:p w14:paraId="19609B1E" w14:textId="77777777" w:rsidR="007A5595" w:rsidRPr="00E73D46" w:rsidRDefault="007A5595" w:rsidP="000C3C03">
            <w:pPr>
              <w:spacing w:after="0"/>
              <w:rPr>
                <w:rFonts w:ascii="Arial" w:hAnsi="Arial" w:cs="Arial"/>
                <w:i/>
                <w:iCs/>
              </w:rPr>
            </w:pPr>
            <w:r w:rsidRPr="00E73D46">
              <w:rPr>
                <w:rFonts w:ascii="Arial" w:hAnsi="Arial" w:cs="Arial"/>
                <w:i/>
                <w:iCs/>
              </w:rPr>
              <w:t>application/dicom+xml</w:t>
            </w:r>
          </w:p>
          <w:p w14:paraId="2A2B87A2" w14:textId="77777777" w:rsidR="007A5595" w:rsidRPr="00E73D46" w:rsidRDefault="007A5595" w:rsidP="000C3C03">
            <w:pPr>
              <w:spacing w:after="0"/>
              <w:rPr>
                <w:rFonts w:ascii="Arial" w:hAnsi="Arial" w:cs="Arial"/>
                <w:i/>
                <w:iCs/>
              </w:rPr>
            </w:pPr>
          </w:p>
          <w:p w14:paraId="62FF16BF" w14:textId="77777777" w:rsidR="007A5595" w:rsidRPr="00E73D46" w:rsidRDefault="007A5595" w:rsidP="000C3C03">
            <w:pPr>
              <w:spacing w:after="0"/>
              <w:rPr>
                <w:rFonts w:ascii="Arial" w:hAnsi="Arial" w:cs="Arial"/>
                <w:i/>
                <w:iCs/>
              </w:rPr>
            </w:pPr>
            <w:r w:rsidRPr="00E73D46">
              <w:rPr>
                <w:rFonts w:ascii="Arial" w:hAnsi="Arial" w:cs="Arial"/>
                <w:i/>
                <w:iCs/>
              </w:rPr>
              <w:t>multipart/related; type="application/dicom+json"</w:t>
            </w:r>
          </w:p>
          <w:p w14:paraId="6F188B1E" w14:textId="77777777" w:rsidR="007A5595" w:rsidRPr="00E73D46" w:rsidRDefault="007A5595" w:rsidP="000C3C03">
            <w:pPr>
              <w:spacing w:after="0"/>
              <w:rPr>
                <w:rFonts w:ascii="Arial" w:hAnsi="Arial" w:cs="Arial"/>
                <w:i/>
                <w:iCs/>
              </w:rPr>
            </w:pPr>
          </w:p>
          <w:p w14:paraId="1B9DEB72" w14:textId="77777777" w:rsidR="007A5595" w:rsidRPr="00F64160" w:rsidRDefault="007A5595" w:rsidP="000C3C03">
            <w:pPr>
              <w:pStyle w:val="TableBody"/>
              <w:spacing w:before="0" w:after="0"/>
              <w:rPr>
                <w:bCs/>
                <w:sz w:val="18"/>
                <w:szCs w:val="18"/>
              </w:rPr>
            </w:pPr>
            <w:r w:rsidRPr="00E73D46">
              <w:rPr>
                <w:i/>
                <w:iCs/>
                <w:szCs w:val="20"/>
              </w:rPr>
              <w:t>multipart/related; type="application/dicom+xml"</w:t>
            </w:r>
          </w:p>
        </w:tc>
        <w:tc>
          <w:tcPr>
            <w:tcW w:w="3402" w:type="dxa"/>
            <w:tcBorders>
              <w:top w:val="single" w:sz="4" w:space="0" w:color="auto"/>
              <w:left w:val="single" w:sz="4" w:space="0" w:color="auto"/>
              <w:bottom w:val="single" w:sz="4" w:space="0" w:color="auto"/>
              <w:right w:val="single" w:sz="4" w:space="0" w:color="auto"/>
            </w:tcBorders>
          </w:tcPr>
          <w:p w14:paraId="145E3D79" w14:textId="77777777" w:rsidR="007A5595" w:rsidRPr="00F64160" w:rsidRDefault="007A5595" w:rsidP="000C3C03">
            <w:pPr>
              <w:pStyle w:val="TableBody"/>
              <w:spacing w:before="0" w:after="0"/>
              <w:rPr>
                <w:bCs/>
                <w:sz w:val="18"/>
                <w:szCs w:val="18"/>
              </w:rPr>
            </w:pPr>
          </w:p>
        </w:tc>
      </w:tr>
      <w:tr w:rsidR="007A5595" w:rsidRPr="00F64160" w14:paraId="401C0207" w14:textId="77777777" w:rsidTr="000C3C03">
        <w:tc>
          <w:tcPr>
            <w:tcW w:w="1926" w:type="dxa"/>
            <w:tcBorders>
              <w:top w:val="single" w:sz="4" w:space="0" w:color="auto"/>
              <w:left w:val="single" w:sz="4" w:space="0" w:color="auto"/>
              <w:bottom w:val="single" w:sz="4" w:space="0" w:color="auto"/>
              <w:right w:val="single" w:sz="4" w:space="0" w:color="auto"/>
            </w:tcBorders>
            <w:hideMark/>
          </w:tcPr>
          <w:p w14:paraId="1D885367" w14:textId="77777777" w:rsidR="007A5595" w:rsidRPr="00F64160" w:rsidRDefault="007A5595" w:rsidP="000C3C03">
            <w:pPr>
              <w:pStyle w:val="TableBody"/>
              <w:spacing w:before="0" w:after="0"/>
              <w:rPr>
                <w:bCs/>
                <w:sz w:val="18"/>
                <w:szCs w:val="18"/>
              </w:rPr>
            </w:pPr>
            <w:r w:rsidRPr="00F64160">
              <w:rPr>
                <w:bCs/>
                <w:sz w:val="18"/>
                <w:szCs w:val="18"/>
              </w:rPr>
              <w:t>Content-Length</w:t>
            </w:r>
          </w:p>
        </w:tc>
        <w:tc>
          <w:tcPr>
            <w:tcW w:w="3739" w:type="dxa"/>
            <w:tcBorders>
              <w:top w:val="single" w:sz="4" w:space="0" w:color="auto"/>
              <w:left w:val="single" w:sz="4" w:space="0" w:color="auto"/>
              <w:bottom w:val="single" w:sz="4" w:space="0" w:color="auto"/>
              <w:right w:val="single" w:sz="4" w:space="0" w:color="auto"/>
            </w:tcBorders>
          </w:tcPr>
          <w:p w14:paraId="11F45D87" w14:textId="77777777" w:rsidR="007A5595" w:rsidRPr="00F64160" w:rsidRDefault="007A5595"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66B4C5FA" w14:textId="77777777" w:rsidR="007A5595" w:rsidRPr="00F64160" w:rsidRDefault="007A5595" w:rsidP="000C3C03">
            <w:pPr>
              <w:pStyle w:val="TableBody"/>
              <w:spacing w:before="0" w:after="0"/>
              <w:rPr>
                <w:bCs/>
                <w:i/>
                <w:sz w:val="18"/>
                <w:szCs w:val="18"/>
              </w:rPr>
            </w:pPr>
            <w:r w:rsidRPr="00F64160">
              <w:rPr>
                <w:bCs/>
                <w:i/>
                <w:sz w:val="18"/>
                <w:szCs w:val="18"/>
              </w:rPr>
              <w:t>[If Content-Encoding is not present]</w:t>
            </w:r>
          </w:p>
        </w:tc>
      </w:tr>
      <w:tr w:rsidR="007A5595" w:rsidRPr="00F64160" w14:paraId="3FEDF814" w14:textId="77777777" w:rsidTr="000C3C03">
        <w:tc>
          <w:tcPr>
            <w:tcW w:w="1926" w:type="dxa"/>
            <w:tcBorders>
              <w:top w:val="single" w:sz="4" w:space="0" w:color="auto"/>
              <w:left w:val="single" w:sz="4" w:space="0" w:color="auto"/>
              <w:bottom w:val="single" w:sz="4" w:space="0" w:color="auto"/>
              <w:right w:val="single" w:sz="4" w:space="0" w:color="auto"/>
            </w:tcBorders>
            <w:hideMark/>
          </w:tcPr>
          <w:p w14:paraId="0D86AA33" w14:textId="77777777" w:rsidR="007A5595" w:rsidRPr="00F64160" w:rsidRDefault="007A5595" w:rsidP="000C3C03">
            <w:pPr>
              <w:pStyle w:val="TableBody"/>
              <w:spacing w:before="0" w:after="0"/>
              <w:rPr>
                <w:bCs/>
                <w:sz w:val="18"/>
                <w:szCs w:val="18"/>
              </w:rPr>
            </w:pPr>
            <w:r w:rsidRPr="00F64160">
              <w:rPr>
                <w:bCs/>
                <w:sz w:val="18"/>
                <w:szCs w:val="18"/>
              </w:rPr>
              <w:t>Content-Encoding</w:t>
            </w:r>
          </w:p>
        </w:tc>
        <w:tc>
          <w:tcPr>
            <w:tcW w:w="3739" w:type="dxa"/>
            <w:tcBorders>
              <w:top w:val="single" w:sz="4" w:space="0" w:color="auto"/>
              <w:left w:val="single" w:sz="4" w:space="0" w:color="auto"/>
              <w:bottom w:val="single" w:sz="4" w:space="0" w:color="auto"/>
              <w:right w:val="single" w:sz="4" w:space="0" w:color="auto"/>
            </w:tcBorders>
          </w:tcPr>
          <w:p w14:paraId="023C3056" w14:textId="77777777" w:rsidR="007A5595" w:rsidRPr="00F64160" w:rsidRDefault="007A5595"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5A17037F" w14:textId="77777777" w:rsidR="007A5595" w:rsidRPr="00F64160" w:rsidRDefault="007A5595" w:rsidP="000C3C03">
            <w:pPr>
              <w:pStyle w:val="TableBody"/>
              <w:spacing w:before="0" w:after="0"/>
              <w:rPr>
                <w:bCs/>
                <w:i/>
                <w:sz w:val="18"/>
                <w:szCs w:val="18"/>
              </w:rPr>
            </w:pPr>
            <w:r w:rsidRPr="00F64160">
              <w:rPr>
                <w:bCs/>
                <w:i/>
                <w:sz w:val="18"/>
                <w:szCs w:val="18"/>
              </w:rPr>
              <w:t>[If Content-Length is not present]</w:t>
            </w:r>
          </w:p>
        </w:tc>
      </w:tr>
    </w:tbl>
    <w:p w14:paraId="3FA93E7E" w14:textId="79CCED3A" w:rsidR="00192340" w:rsidRPr="00F64160" w:rsidRDefault="00192340" w:rsidP="00192340"/>
    <w:p w14:paraId="20B77630" w14:textId="37A6A10C" w:rsidR="00192340" w:rsidRPr="00F64160" w:rsidRDefault="00192340" w:rsidP="00192340"/>
    <w:p w14:paraId="4FAA3617" w14:textId="671275C5" w:rsidR="00D11E6A" w:rsidRPr="00F64160" w:rsidRDefault="00D11E6A" w:rsidP="001F49D9">
      <w:pPr>
        <w:pStyle w:val="Instruction"/>
        <w:keepNext/>
      </w:pPr>
      <w:r>
        <w:lastRenderedPageBreak/>
        <w:t>A</w:t>
      </w:r>
      <w:r w:rsidRPr="00F64160">
        <w:t xml:space="preserve">dd a new subsection on the </w:t>
      </w:r>
      <w:r>
        <w:t>Modality Workflow</w:t>
      </w:r>
      <w:r w:rsidRPr="00F64160">
        <w:t xml:space="preserve"> </w:t>
      </w:r>
      <w:r>
        <w:t>Service</w:t>
      </w:r>
      <w:r w:rsidR="008D6F4A">
        <w:t>s</w:t>
      </w:r>
      <w:r>
        <w:t xml:space="preserve"> </w:t>
      </w:r>
      <w:r w:rsidRPr="00F64160">
        <w:t xml:space="preserve">to section </w:t>
      </w:r>
      <w:r>
        <w:t>N</w:t>
      </w:r>
      <w:r w:rsidRPr="00F64160">
        <w:t xml:space="preserve">.7.3.3 </w:t>
      </w:r>
      <w:r>
        <w:t>DICOM</w:t>
      </w:r>
      <w:r w:rsidRPr="00F64160">
        <w:t xml:space="preserve"> Web Service</w:t>
      </w:r>
      <w:r>
        <w:t>s</w:t>
      </w:r>
      <w:r w:rsidRPr="00F64160">
        <w:t>.</w:t>
      </w:r>
    </w:p>
    <w:p w14:paraId="671B3296" w14:textId="77777777" w:rsidR="00D336C4" w:rsidRPr="00D336C4" w:rsidRDefault="00D336C4" w:rsidP="00A1685C">
      <w:pPr>
        <w:pStyle w:val="Heading2"/>
      </w:pPr>
      <w:bookmarkStart w:id="212" w:name="_Toc194311896"/>
      <w:r w:rsidRPr="00D336C4">
        <w:t>N.7</w:t>
      </w:r>
      <w:r w:rsidRPr="00D336C4">
        <w:tab/>
        <w:t>Network and Media Communication Details</w:t>
      </w:r>
      <w:bookmarkEnd w:id="212"/>
    </w:p>
    <w:p w14:paraId="19708ED1" w14:textId="77777777" w:rsidR="00D336C4" w:rsidRPr="00D336C4" w:rsidRDefault="00D336C4" w:rsidP="00A1685C">
      <w:pPr>
        <w:keepNext/>
      </w:pPr>
      <w:r w:rsidRPr="00D336C4">
        <w:t>…</w:t>
      </w:r>
    </w:p>
    <w:p w14:paraId="0E23B81A" w14:textId="77777777" w:rsidR="00D336C4" w:rsidRPr="00D336C4" w:rsidRDefault="00D336C4" w:rsidP="00D336C4">
      <w:pPr>
        <w:pStyle w:val="Heading3"/>
      </w:pPr>
      <w:bookmarkStart w:id="213" w:name="_Toc194311897"/>
      <w:r w:rsidRPr="00D336C4">
        <w:t>N.7.3</w:t>
      </w:r>
      <w:r w:rsidRPr="00D336C4">
        <w:tab/>
        <w:t>Status Codes</w:t>
      </w:r>
      <w:bookmarkEnd w:id="213"/>
    </w:p>
    <w:p w14:paraId="0B5A7E90" w14:textId="77777777" w:rsidR="00D336C4" w:rsidRPr="00D336C4" w:rsidRDefault="00D336C4" w:rsidP="00D336C4">
      <w:r w:rsidRPr="00D336C4">
        <w:t>…</w:t>
      </w:r>
    </w:p>
    <w:p w14:paraId="29B607DF" w14:textId="77777777" w:rsidR="00D336C4" w:rsidRPr="00D336C4" w:rsidRDefault="00D336C4" w:rsidP="00D336C4">
      <w:pPr>
        <w:pStyle w:val="Heading4"/>
      </w:pPr>
      <w:bookmarkStart w:id="214" w:name="_Toc194311898"/>
      <w:r w:rsidRPr="00D336C4">
        <w:t>N.7.3.3</w:t>
      </w:r>
      <w:r w:rsidRPr="00D336C4">
        <w:tab/>
        <w:t>DICOM Web Services</w:t>
      </w:r>
      <w:bookmarkEnd w:id="214"/>
    </w:p>
    <w:p w14:paraId="4758BA45" w14:textId="77777777" w:rsidR="00D336C4" w:rsidRPr="00D336C4" w:rsidRDefault="00D336C4" w:rsidP="00D336C4">
      <w:r w:rsidRPr="00D336C4">
        <w:t>…</w:t>
      </w:r>
    </w:p>
    <w:p w14:paraId="31EED51D" w14:textId="4FF7DBDE" w:rsidR="00D336C4" w:rsidRPr="00D336C4" w:rsidRDefault="00D336C4" w:rsidP="00D336C4">
      <w:pPr>
        <w:pStyle w:val="Heading5"/>
      </w:pPr>
      <w:bookmarkStart w:id="215" w:name="_Toc194311899"/>
      <w:r w:rsidRPr="00D336C4">
        <w:t>N.7.3.3.</w:t>
      </w:r>
      <w:r w:rsidR="006B2BE6">
        <w:t>Y</w:t>
      </w:r>
      <w:r w:rsidRPr="00D336C4">
        <w:tab/>
      </w:r>
      <w:r>
        <w:t xml:space="preserve">Modality </w:t>
      </w:r>
      <w:r w:rsidR="000C7667">
        <w:t>Scheduled Procedure Step</w:t>
      </w:r>
      <w:r>
        <w:t xml:space="preserve"> </w:t>
      </w:r>
      <w:r w:rsidRPr="00D336C4">
        <w:t>Service</w:t>
      </w:r>
      <w:bookmarkEnd w:id="215"/>
    </w:p>
    <w:p w14:paraId="2F98D7E4" w14:textId="7DBAF84A" w:rsidR="001F49D9" w:rsidRDefault="00D336C4" w:rsidP="001F49D9">
      <w:pPr>
        <w:pStyle w:val="Heading6"/>
      </w:pPr>
      <w:bookmarkStart w:id="216" w:name="_Toc194311900"/>
      <w:r w:rsidRPr="00D336C4">
        <w:t>N.7.3.3.</w:t>
      </w:r>
      <w:r w:rsidR="006B2BE6">
        <w:t>Y</w:t>
      </w:r>
      <w:r w:rsidRPr="00D336C4">
        <w:t>.1</w:t>
      </w:r>
      <w:r w:rsidRPr="00D336C4">
        <w:tab/>
      </w:r>
      <w:r>
        <w:t xml:space="preserve">Search </w:t>
      </w:r>
      <w:r w:rsidRPr="00D336C4">
        <w:t>Transaction as Origin Server</w:t>
      </w:r>
      <w:bookmarkEnd w:id="216"/>
    </w:p>
    <w:p w14:paraId="5EF12B59" w14:textId="2A4D8524" w:rsidR="00267080" w:rsidRPr="00F64160" w:rsidRDefault="00267080" w:rsidP="00267080">
      <w:r w:rsidRPr="00F64160">
        <w:t xml:space="preserve">Table </w:t>
      </w:r>
      <w:r>
        <w:t>N</w:t>
      </w:r>
      <w:r w:rsidRPr="00F64160">
        <w:t>.7</w:t>
      </w:r>
      <w:r>
        <w:t>.3.3.</w:t>
      </w:r>
      <w:r w:rsidR="006B2BE6">
        <w:t>Y</w:t>
      </w:r>
      <w:r w:rsidR="00030073">
        <w:t>.1</w:t>
      </w:r>
      <w:r w:rsidRPr="00F64160">
        <w:t>-</w:t>
      </w:r>
      <w:r>
        <w:t>1</w:t>
      </w:r>
      <w:r w:rsidRPr="00F64160">
        <w:t xml:space="preserve"> lists the Status Codes that an origin server supports for the </w:t>
      </w:r>
      <w:r w:rsidR="00030073">
        <w:t xml:space="preserve">Search </w:t>
      </w:r>
      <w:r w:rsidRPr="00F64160">
        <w:t xml:space="preserve">Transaction of the </w:t>
      </w:r>
      <w:r w:rsidR="00030073">
        <w:t xml:space="preserve">Modality Workflow </w:t>
      </w:r>
      <w:r w:rsidRPr="00F64160">
        <w:t>Service and the condition in which any of the listed Status Codes is sent</w:t>
      </w:r>
      <w:r>
        <w:t>.</w:t>
      </w:r>
    </w:p>
    <w:p w14:paraId="6518E15E" w14:textId="7D410D4D" w:rsidR="00267080" w:rsidRPr="00F64160" w:rsidRDefault="00267080" w:rsidP="00267080">
      <w:pPr>
        <w:pStyle w:val="TemplateInstruction"/>
        <w:rPr>
          <w:rFonts w:cs="Arial"/>
        </w:rPr>
      </w:pPr>
      <w:r w:rsidRPr="00F64160">
        <w:rPr>
          <w:rFonts w:cs="Arial"/>
        </w:rPr>
        <w:t xml:space="preserve">[Describe below the condition in which the application sends the specific Status Codes in the </w:t>
      </w:r>
      <w:r w:rsidR="00C63417">
        <w:rPr>
          <w:rFonts w:cs="Arial"/>
        </w:rPr>
        <w:t>Search</w:t>
      </w:r>
      <w:r w:rsidRPr="00F64160">
        <w:rPr>
          <w:rFonts w:cs="Arial"/>
        </w:rPr>
        <w:t xml:space="preserve"> Transaction response as origin server.]</w:t>
      </w:r>
    </w:p>
    <w:p w14:paraId="068AC139" w14:textId="4036054C" w:rsidR="00267080" w:rsidRPr="00F64160" w:rsidRDefault="00267080" w:rsidP="00267080">
      <w:pPr>
        <w:pStyle w:val="TableTitle"/>
        <w:rPr>
          <w:rFonts w:cs="Arial"/>
        </w:rPr>
      </w:pPr>
      <w:bookmarkStart w:id="217" w:name="_Ref73000402"/>
      <w:r w:rsidRPr="00F64160">
        <w:rPr>
          <w:rFonts w:cs="Arial"/>
        </w:rPr>
        <w:t>Table</w:t>
      </w:r>
      <w:bookmarkEnd w:id="217"/>
      <w:r w:rsidRPr="00F64160">
        <w:rPr>
          <w:rFonts w:cs="Arial"/>
        </w:rPr>
        <w:t xml:space="preserve"> </w:t>
      </w:r>
      <w:r>
        <w:rPr>
          <w:rFonts w:cs="Arial"/>
        </w:rPr>
        <w:t>N</w:t>
      </w:r>
      <w:r w:rsidRPr="00F64160">
        <w:rPr>
          <w:rFonts w:cs="Arial"/>
        </w:rPr>
        <w:t>.7</w:t>
      </w:r>
      <w:r w:rsidR="00030073">
        <w:rPr>
          <w:rFonts w:cs="Arial"/>
        </w:rPr>
        <w:t>.3.3.</w:t>
      </w:r>
      <w:r w:rsidR="00FD144F">
        <w:rPr>
          <w:rFonts w:cs="Arial"/>
        </w:rPr>
        <w:t>Y</w:t>
      </w:r>
      <w:r w:rsidR="00030073">
        <w:rPr>
          <w:rFonts w:cs="Arial"/>
        </w:rPr>
        <w:t>.1</w:t>
      </w:r>
      <w:r w:rsidRPr="00F64160">
        <w:rPr>
          <w:rFonts w:cs="Arial"/>
        </w:rPr>
        <w:t>-</w:t>
      </w:r>
      <w:r w:rsidR="00030073">
        <w:rPr>
          <w:rFonts w:cs="Arial"/>
        </w:rPr>
        <w:t>1</w:t>
      </w:r>
      <w:r w:rsidRPr="00F64160">
        <w:rPr>
          <w:rFonts w:cs="Arial"/>
        </w:rPr>
        <w:t xml:space="preserve">: Status Codes of Origin Server for </w:t>
      </w:r>
      <w:r w:rsidR="00030073">
        <w:rPr>
          <w:rFonts w:cs="Arial"/>
        </w:rPr>
        <w:t xml:space="preserve">Search </w:t>
      </w:r>
      <w:r w:rsidRPr="00F64160">
        <w:rPr>
          <w:rFonts w:cs="Arial"/>
        </w:rPr>
        <w:t>Transaction</w:t>
      </w:r>
    </w:p>
    <w:tbl>
      <w:tblPr>
        <w:tblW w:w="9167"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402"/>
        <w:gridCol w:w="2718"/>
        <w:gridCol w:w="5047"/>
      </w:tblGrid>
      <w:tr w:rsidR="00267080" w:rsidRPr="00F64160" w14:paraId="16E879E1" w14:textId="77777777" w:rsidTr="000C3C03">
        <w:trPr>
          <w:trHeight w:val="119"/>
          <w:tblHeader/>
        </w:trPr>
        <w:tc>
          <w:tcPr>
            <w:tcW w:w="1402" w:type="dxa"/>
            <w:shd w:val="clear" w:color="auto" w:fill="BFBFBF" w:themeFill="background1" w:themeFillShade="BF"/>
          </w:tcPr>
          <w:p w14:paraId="142354AB" w14:textId="77777777" w:rsidR="00267080" w:rsidRPr="00F64160" w:rsidRDefault="00267080" w:rsidP="000C3C03">
            <w:pPr>
              <w:keepNext/>
              <w:spacing w:before="180" w:after="0"/>
              <w:jc w:val="center"/>
              <w:rPr>
                <w:rFonts w:cs="Arial"/>
                <w:b/>
              </w:rPr>
            </w:pPr>
            <w:r w:rsidRPr="00F64160">
              <w:rPr>
                <w:rFonts w:cs="Arial"/>
                <w:b/>
              </w:rPr>
              <w:t>Status</w:t>
            </w:r>
          </w:p>
        </w:tc>
        <w:tc>
          <w:tcPr>
            <w:tcW w:w="2718" w:type="dxa"/>
            <w:shd w:val="clear" w:color="auto" w:fill="BFBFBF" w:themeFill="background1" w:themeFillShade="BF"/>
          </w:tcPr>
          <w:p w14:paraId="2A73D700" w14:textId="77777777" w:rsidR="00267080" w:rsidRPr="00F64160" w:rsidRDefault="00267080" w:rsidP="000C3C03">
            <w:pPr>
              <w:keepNext/>
              <w:spacing w:before="180" w:after="0"/>
              <w:rPr>
                <w:rFonts w:cs="Arial"/>
                <w:b/>
              </w:rPr>
            </w:pPr>
            <w:r w:rsidRPr="00F64160">
              <w:rPr>
                <w:rFonts w:cs="Arial"/>
                <w:b/>
              </w:rPr>
              <w:t>Code</w:t>
            </w:r>
          </w:p>
        </w:tc>
        <w:tc>
          <w:tcPr>
            <w:tcW w:w="5047" w:type="dxa"/>
            <w:shd w:val="clear" w:color="auto" w:fill="BFBFBF" w:themeFill="background1" w:themeFillShade="BF"/>
            <w:tcMar>
              <w:top w:w="40" w:type="dxa"/>
              <w:left w:w="40" w:type="dxa"/>
              <w:bottom w:w="40" w:type="dxa"/>
              <w:right w:w="40" w:type="dxa"/>
            </w:tcMar>
          </w:tcPr>
          <w:p w14:paraId="390BDB4A" w14:textId="77777777" w:rsidR="00267080" w:rsidRPr="00F64160" w:rsidRDefault="00267080" w:rsidP="000C3C03">
            <w:pPr>
              <w:spacing w:before="180" w:after="0"/>
              <w:jc w:val="center"/>
              <w:rPr>
                <w:rFonts w:cs="Arial"/>
              </w:rPr>
            </w:pPr>
            <w:r w:rsidRPr="00F64160">
              <w:rPr>
                <w:rFonts w:cs="Arial"/>
                <w:b/>
              </w:rPr>
              <w:t>Condition</w:t>
            </w:r>
          </w:p>
        </w:tc>
      </w:tr>
      <w:tr w:rsidR="005D0BC5" w:rsidRPr="00F64160" w14:paraId="062944D3" w14:textId="77777777" w:rsidTr="000C3C03">
        <w:trPr>
          <w:trHeight w:val="180"/>
        </w:trPr>
        <w:tc>
          <w:tcPr>
            <w:tcW w:w="1402" w:type="dxa"/>
            <w:vMerge w:val="restart"/>
          </w:tcPr>
          <w:p w14:paraId="6F9877F7" w14:textId="77777777" w:rsidR="005D0BC5" w:rsidRPr="00E73D46" w:rsidRDefault="005D0BC5" w:rsidP="005D0BC5">
            <w:pPr>
              <w:spacing w:after="0"/>
              <w:rPr>
                <w:rFonts w:cs="Arial"/>
                <w:i/>
                <w:iCs/>
              </w:rPr>
            </w:pPr>
            <w:r w:rsidRPr="00E73D46">
              <w:rPr>
                <w:rFonts w:cs="Arial"/>
                <w:i/>
                <w:iCs/>
              </w:rPr>
              <w:t xml:space="preserve">Success </w:t>
            </w:r>
          </w:p>
        </w:tc>
        <w:tc>
          <w:tcPr>
            <w:tcW w:w="2718" w:type="dxa"/>
          </w:tcPr>
          <w:p w14:paraId="473F26A8" w14:textId="77777777" w:rsidR="005D0BC5" w:rsidRPr="00E73D46" w:rsidRDefault="005D0BC5" w:rsidP="005D0BC5">
            <w:pPr>
              <w:spacing w:after="0"/>
              <w:rPr>
                <w:rFonts w:cs="Arial"/>
                <w:i/>
                <w:iCs/>
              </w:rPr>
            </w:pPr>
            <w:r w:rsidRPr="00E73D46">
              <w:rPr>
                <w:rFonts w:cs="Arial"/>
                <w:i/>
                <w:iCs/>
              </w:rPr>
              <w:t>200 (OK)</w:t>
            </w:r>
          </w:p>
        </w:tc>
        <w:tc>
          <w:tcPr>
            <w:tcW w:w="5047" w:type="dxa"/>
            <w:tcMar>
              <w:top w:w="40" w:type="dxa"/>
              <w:left w:w="40" w:type="dxa"/>
              <w:bottom w:w="40" w:type="dxa"/>
              <w:right w:w="40" w:type="dxa"/>
            </w:tcMar>
          </w:tcPr>
          <w:p w14:paraId="5CBAD279" w14:textId="7DFFF1DB" w:rsidR="005D0BC5" w:rsidRPr="005D0BC5" w:rsidRDefault="005D0BC5" w:rsidP="005D0BC5">
            <w:pPr>
              <w:spacing w:after="0"/>
              <w:rPr>
                <w:rFonts w:cs="Arial"/>
                <w:i/>
                <w:iCs/>
              </w:rPr>
            </w:pPr>
            <w:r w:rsidRPr="005D0BC5">
              <w:rPr>
                <w:i/>
                <w:iCs/>
              </w:rPr>
              <w:t>The origin server returns the matching results.</w:t>
            </w:r>
          </w:p>
        </w:tc>
      </w:tr>
      <w:tr w:rsidR="005D0BC5" w:rsidRPr="00F64160" w14:paraId="2C706E73" w14:textId="77777777" w:rsidTr="000C3C03">
        <w:trPr>
          <w:trHeight w:val="180"/>
        </w:trPr>
        <w:tc>
          <w:tcPr>
            <w:tcW w:w="1402" w:type="dxa"/>
            <w:vMerge/>
          </w:tcPr>
          <w:p w14:paraId="78421676" w14:textId="77777777" w:rsidR="005D0BC5" w:rsidRPr="00195758" w:rsidRDefault="005D0BC5" w:rsidP="005D0BC5">
            <w:pPr>
              <w:spacing w:after="0"/>
              <w:rPr>
                <w:rFonts w:cs="Arial"/>
                <w:i/>
                <w:iCs/>
              </w:rPr>
            </w:pPr>
          </w:p>
        </w:tc>
        <w:tc>
          <w:tcPr>
            <w:tcW w:w="2718" w:type="dxa"/>
          </w:tcPr>
          <w:p w14:paraId="1A649578" w14:textId="22FAFF6A" w:rsidR="005D0BC5" w:rsidRPr="00195758" w:rsidRDefault="005D0BC5" w:rsidP="005D0BC5">
            <w:pPr>
              <w:spacing w:after="0"/>
              <w:rPr>
                <w:rFonts w:cs="Arial"/>
                <w:i/>
                <w:iCs/>
              </w:rPr>
            </w:pPr>
            <w:r w:rsidRPr="00195758">
              <w:rPr>
                <w:rFonts w:cs="Arial"/>
                <w:i/>
                <w:iCs/>
              </w:rPr>
              <w:t>20</w:t>
            </w:r>
            <w:r>
              <w:rPr>
                <w:rFonts w:cs="Arial"/>
                <w:i/>
                <w:iCs/>
              </w:rPr>
              <w:t>4</w:t>
            </w:r>
            <w:r w:rsidRPr="00195758">
              <w:rPr>
                <w:rFonts w:cs="Arial"/>
                <w:i/>
                <w:iCs/>
              </w:rPr>
              <w:t xml:space="preserve"> (</w:t>
            </w:r>
            <w:r>
              <w:rPr>
                <w:rFonts w:cs="Arial"/>
                <w:i/>
                <w:iCs/>
              </w:rPr>
              <w:t>No Content</w:t>
            </w:r>
            <w:r w:rsidRPr="00195758">
              <w:rPr>
                <w:rFonts w:cs="Arial"/>
                <w:i/>
                <w:iCs/>
              </w:rPr>
              <w:t>)</w:t>
            </w:r>
          </w:p>
        </w:tc>
        <w:tc>
          <w:tcPr>
            <w:tcW w:w="5047" w:type="dxa"/>
            <w:tcMar>
              <w:top w:w="40" w:type="dxa"/>
              <w:left w:w="40" w:type="dxa"/>
              <w:bottom w:w="40" w:type="dxa"/>
              <w:right w:w="40" w:type="dxa"/>
            </w:tcMar>
          </w:tcPr>
          <w:p w14:paraId="1FC6E5F3" w14:textId="5EEE6AEF" w:rsidR="005D0BC5" w:rsidRPr="005D0BC5" w:rsidRDefault="005D0BC5" w:rsidP="005D0BC5">
            <w:pPr>
              <w:spacing w:after="0"/>
              <w:rPr>
                <w:rFonts w:cs="Arial"/>
                <w:i/>
                <w:iCs/>
              </w:rPr>
            </w:pPr>
            <w:r w:rsidRPr="005D0BC5">
              <w:rPr>
                <w:i/>
                <w:iCs/>
              </w:rPr>
              <w:t>The origin server has no matching results.</w:t>
            </w:r>
          </w:p>
        </w:tc>
      </w:tr>
      <w:tr w:rsidR="005D0BC5" w:rsidRPr="00F64160" w14:paraId="5C181E59" w14:textId="77777777" w:rsidTr="000C3C03">
        <w:trPr>
          <w:trHeight w:val="244"/>
        </w:trPr>
        <w:tc>
          <w:tcPr>
            <w:tcW w:w="1402" w:type="dxa"/>
            <w:vMerge w:val="restart"/>
          </w:tcPr>
          <w:p w14:paraId="7049FD14" w14:textId="77777777" w:rsidR="005D0BC5" w:rsidRPr="00E73D46" w:rsidRDefault="005D0BC5" w:rsidP="005D0BC5">
            <w:pPr>
              <w:spacing w:after="0"/>
              <w:rPr>
                <w:rFonts w:cs="Arial"/>
                <w:i/>
                <w:iCs/>
              </w:rPr>
            </w:pPr>
            <w:r w:rsidRPr="00E73D46">
              <w:rPr>
                <w:rFonts w:cs="Arial"/>
                <w:i/>
                <w:iCs/>
              </w:rPr>
              <w:t>Failure</w:t>
            </w:r>
          </w:p>
        </w:tc>
        <w:tc>
          <w:tcPr>
            <w:tcW w:w="2718" w:type="dxa"/>
          </w:tcPr>
          <w:p w14:paraId="617ED728" w14:textId="77777777" w:rsidR="005D0BC5" w:rsidRPr="00E73D46" w:rsidRDefault="005D0BC5" w:rsidP="005D0BC5">
            <w:pPr>
              <w:spacing w:after="0"/>
              <w:rPr>
                <w:rFonts w:cs="Arial"/>
                <w:i/>
                <w:iCs/>
              </w:rPr>
            </w:pPr>
            <w:r w:rsidRPr="00E73D46">
              <w:rPr>
                <w:rFonts w:cs="Arial"/>
                <w:i/>
                <w:iCs/>
              </w:rPr>
              <w:t>400 (Bad Request)</w:t>
            </w:r>
          </w:p>
        </w:tc>
        <w:tc>
          <w:tcPr>
            <w:tcW w:w="5047" w:type="dxa"/>
            <w:tcMar>
              <w:top w:w="40" w:type="dxa"/>
              <w:left w:w="40" w:type="dxa"/>
              <w:bottom w:w="40" w:type="dxa"/>
              <w:right w:w="40" w:type="dxa"/>
            </w:tcMar>
          </w:tcPr>
          <w:p w14:paraId="5A111323" w14:textId="7B894B88" w:rsidR="005D0BC5" w:rsidRPr="005D0BC5" w:rsidRDefault="005D0BC5" w:rsidP="005D0BC5">
            <w:pPr>
              <w:spacing w:after="0"/>
              <w:rPr>
                <w:rFonts w:cs="Arial"/>
                <w:i/>
                <w:iCs/>
              </w:rPr>
            </w:pPr>
            <w:r w:rsidRPr="005D0BC5">
              <w:rPr>
                <w:i/>
                <w:iCs/>
              </w:rPr>
              <w:t>The origin server cannot handle the search request because of errors in the request headers or parameters.</w:t>
            </w:r>
          </w:p>
        </w:tc>
      </w:tr>
      <w:tr w:rsidR="005D0BC5" w:rsidRPr="00F64160" w14:paraId="24B7D849" w14:textId="77777777" w:rsidTr="000C3C03">
        <w:trPr>
          <w:trHeight w:val="244"/>
        </w:trPr>
        <w:tc>
          <w:tcPr>
            <w:tcW w:w="1402" w:type="dxa"/>
            <w:vMerge/>
          </w:tcPr>
          <w:p w14:paraId="2451271B" w14:textId="77777777" w:rsidR="005D0BC5" w:rsidRPr="00195758" w:rsidRDefault="005D0BC5" w:rsidP="005D0BC5">
            <w:pPr>
              <w:spacing w:after="0"/>
              <w:rPr>
                <w:rFonts w:cs="Arial"/>
                <w:i/>
                <w:iCs/>
              </w:rPr>
            </w:pPr>
          </w:p>
        </w:tc>
        <w:tc>
          <w:tcPr>
            <w:tcW w:w="2718" w:type="dxa"/>
          </w:tcPr>
          <w:p w14:paraId="58560A6D" w14:textId="5805DEEE" w:rsidR="005D0BC5" w:rsidRPr="00195758" w:rsidRDefault="005D0BC5" w:rsidP="005D0BC5">
            <w:pPr>
              <w:spacing w:after="0"/>
              <w:rPr>
                <w:rFonts w:cs="Arial"/>
                <w:i/>
                <w:iCs/>
              </w:rPr>
            </w:pPr>
            <w:r w:rsidRPr="00195758">
              <w:rPr>
                <w:rFonts w:cs="Arial"/>
                <w:i/>
                <w:iCs/>
              </w:rPr>
              <w:t>4</w:t>
            </w:r>
            <w:r>
              <w:rPr>
                <w:rFonts w:cs="Arial"/>
                <w:i/>
                <w:iCs/>
              </w:rPr>
              <w:t>13</w:t>
            </w:r>
            <w:r w:rsidRPr="00195758">
              <w:rPr>
                <w:rFonts w:cs="Arial"/>
                <w:i/>
                <w:iCs/>
              </w:rPr>
              <w:t xml:space="preserve"> (</w:t>
            </w:r>
            <w:r>
              <w:rPr>
                <w:rFonts w:cs="Arial"/>
                <w:i/>
                <w:iCs/>
              </w:rPr>
              <w:t>Payload Too Large</w:t>
            </w:r>
            <w:r w:rsidRPr="00195758">
              <w:rPr>
                <w:rFonts w:cs="Arial"/>
                <w:i/>
                <w:iCs/>
              </w:rPr>
              <w:t>)</w:t>
            </w:r>
          </w:p>
        </w:tc>
        <w:tc>
          <w:tcPr>
            <w:tcW w:w="5047" w:type="dxa"/>
            <w:tcMar>
              <w:top w:w="40" w:type="dxa"/>
              <w:left w:w="40" w:type="dxa"/>
              <w:bottom w:w="40" w:type="dxa"/>
              <w:right w:w="40" w:type="dxa"/>
            </w:tcMar>
          </w:tcPr>
          <w:p w14:paraId="77DAECB5" w14:textId="5D239225" w:rsidR="005D0BC5" w:rsidRPr="005D0BC5" w:rsidRDefault="005D0BC5" w:rsidP="005D0BC5">
            <w:pPr>
              <w:spacing w:after="0"/>
              <w:rPr>
                <w:rFonts w:cs="Arial"/>
                <w:i/>
                <w:iCs/>
              </w:rPr>
            </w:pPr>
            <w:r w:rsidRPr="005D0BC5">
              <w:rPr>
                <w:i/>
                <w:iCs/>
              </w:rPr>
              <w:t>The origin server cannot return the results, as their combined size exceeds the maximum payload size supported. The user agent may repeat the request with paging or with a narrower query to reduce the size.</w:t>
            </w:r>
          </w:p>
        </w:tc>
      </w:tr>
      <w:tr w:rsidR="005D0BC5" w:rsidRPr="00F64160" w14:paraId="46DDDC0B" w14:textId="77777777" w:rsidTr="000C3C03">
        <w:trPr>
          <w:trHeight w:val="247"/>
        </w:trPr>
        <w:tc>
          <w:tcPr>
            <w:tcW w:w="1402" w:type="dxa"/>
            <w:vMerge/>
          </w:tcPr>
          <w:p w14:paraId="3BF13E2A" w14:textId="77777777" w:rsidR="005D0BC5" w:rsidRPr="00195758" w:rsidRDefault="005D0BC5" w:rsidP="005D0BC5">
            <w:pPr>
              <w:spacing w:after="0"/>
              <w:rPr>
                <w:rFonts w:cs="Arial"/>
                <w:i/>
                <w:iCs/>
              </w:rPr>
            </w:pPr>
          </w:p>
        </w:tc>
        <w:tc>
          <w:tcPr>
            <w:tcW w:w="2718" w:type="dxa"/>
          </w:tcPr>
          <w:p w14:paraId="30EA9C56" w14:textId="77777777" w:rsidR="005D0BC5" w:rsidRPr="00195758" w:rsidRDefault="005D0BC5" w:rsidP="005D0BC5">
            <w:pPr>
              <w:spacing w:after="0"/>
              <w:rPr>
                <w:rFonts w:cs="Arial"/>
                <w:i/>
                <w:iCs/>
              </w:rPr>
            </w:pPr>
            <w:r w:rsidRPr="00195758">
              <w:rPr>
                <w:rFonts w:cs="Arial"/>
                <w:i/>
                <w:iCs/>
              </w:rPr>
              <w:t>503 (Service Unavailable)</w:t>
            </w:r>
          </w:p>
        </w:tc>
        <w:tc>
          <w:tcPr>
            <w:tcW w:w="5047" w:type="dxa"/>
            <w:tcMar>
              <w:top w:w="40" w:type="dxa"/>
              <w:left w:w="40" w:type="dxa"/>
              <w:bottom w:w="40" w:type="dxa"/>
              <w:right w:w="40" w:type="dxa"/>
            </w:tcMar>
          </w:tcPr>
          <w:p w14:paraId="337C693B" w14:textId="38AA8B74" w:rsidR="005D0BC5" w:rsidRPr="005D0BC5" w:rsidRDefault="005D0BC5" w:rsidP="005D0BC5">
            <w:pPr>
              <w:spacing w:after="0"/>
              <w:rPr>
                <w:rFonts w:cs="Arial"/>
                <w:i/>
                <w:iCs/>
              </w:rPr>
            </w:pPr>
            <w:r w:rsidRPr="005D0BC5">
              <w:rPr>
                <w:i/>
                <w:iCs/>
              </w:rPr>
              <w:t>The origin server cannot handle the query; this may be a temporary or permanent state.</w:t>
            </w:r>
          </w:p>
        </w:tc>
      </w:tr>
    </w:tbl>
    <w:p w14:paraId="6388B64E" w14:textId="77777777" w:rsidR="00C204D7" w:rsidRDefault="00C204D7" w:rsidP="00C204D7">
      <w:bookmarkStart w:id="218" w:name="_Toc150508036"/>
    </w:p>
    <w:p w14:paraId="09A24B27" w14:textId="167B3B9C" w:rsidR="00C204D7" w:rsidRPr="00F64160" w:rsidRDefault="00C204D7" w:rsidP="00C204D7">
      <w:pPr>
        <w:pStyle w:val="Heading6"/>
      </w:pPr>
      <w:bookmarkStart w:id="219" w:name="_Toc194311901"/>
      <w:r>
        <w:t>N</w:t>
      </w:r>
      <w:r w:rsidRPr="00F64160">
        <w:t>.7.3.3.</w:t>
      </w:r>
      <w:r w:rsidR="00FD144F">
        <w:t>Y</w:t>
      </w:r>
      <w:r>
        <w:t>.2</w:t>
      </w:r>
      <w:r w:rsidRPr="00F64160">
        <w:tab/>
      </w:r>
      <w:r>
        <w:t xml:space="preserve">Search </w:t>
      </w:r>
      <w:r w:rsidRPr="00F64160">
        <w:t>Transaction as User Agent</w:t>
      </w:r>
      <w:bookmarkEnd w:id="218"/>
      <w:bookmarkEnd w:id="219"/>
    </w:p>
    <w:p w14:paraId="3229CB05" w14:textId="740D6A0E" w:rsidR="00C204D7" w:rsidRPr="00F64160" w:rsidRDefault="00C204D7" w:rsidP="00C204D7">
      <w:r w:rsidRPr="00F64160">
        <w:t xml:space="preserve">Table </w:t>
      </w:r>
      <w:r>
        <w:t>N</w:t>
      </w:r>
      <w:r w:rsidRPr="00F64160">
        <w:t>.7</w:t>
      </w:r>
      <w:r>
        <w:t>.3.3.</w:t>
      </w:r>
      <w:r w:rsidR="00FD144F">
        <w:t>Y</w:t>
      </w:r>
      <w:r>
        <w:t>.2</w:t>
      </w:r>
      <w:r w:rsidRPr="00F64160">
        <w:t>-</w:t>
      </w:r>
      <w:r w:rsidR="00C97298">
        <w:t>1</w:t>
      </w:r>
      <w:r w:rsidRPr="00F64160">
        <w:t xml:space="preserve"> lists the Status Codes that a user agent supports for the </w:t>
      </w:r>
      <w:r w:rsidR="00A82057">
        <w:t>Search</w:t>
      </w:r>
      <w:r w:rsidRPr="00F64160">
        <w:t xml:space="preserve"> Transaction of the </w:t>
      </w:r>
      <w:r w:rsidR="00A82057">
        <w:t xml:space="preserve">Modality Workflow </w:t>
      </w:r>
      <w:r w:rsidRPr="00F64160">
        <w:t>Service and defines the application behavior, when encountering any of the listed Status Codes</w:t>
      </w:r>
      <w:r>
        <w:t>.</w:t>
      </w:r>
    </w:p>
    <w:p w14:paraId="085E4CF8" w14:textId="3BBD3798" w:rsidR="00C204D7" w:rsidRPr="00F64160" w:rsidRDefault="00C204D7" w:rsidP="00C204D7">
      <w:pPr>
        <w:pStyle w:val="TemplateInstruction"/>
        <w:rPr>
          <w:rFonts w:cs="Arial"/>
        </w:rPr>
      </w:pPr>
      <w:r w:rsidRPr="00F64160">
        <w:rPr>
          <w:rFonts w:cs="Arial"/>
        </w:rPr>
        <w:t xml:space="preserve">[Describe below the behavior of the application when it receives various Status Codes in the </w:t>
      </w:r>
      <w:r w:rsidR="00C63417">
        <w:rPr>
          <w:rFonts w:cs="Arial"/>
        </w:rPr>
        <w:t>Search</w:t>
      </w:r>
      <w:r w:rsidRPr="00F64160">
        <w:rPr>
          <w:rFonts w:cs="Arial"/>
        </w:rPr>
        <w:t xml:space="preserve"> Transaction response]</w:t>
      </w:r>
    </w:p>
    <w:p w14:paraId="24BB8AE1" w14:textId="3E5EFC5B" w:rsidR="00C204D7" w:rsidRPr="00F64160" w:rsidRDefault="00C204D7" w:rsidP="00C204D7">
      <w:pPr>
        <w:pStyle w:val="TableTitle"/>
        <w:keepNext/>
        <w:rPr>
          <w:rFonts w:cs="Arial"/>
        </w:rPr>
      </w:pPr>
      <w:bookmarkStart w:id="220" w:name="_Ref73001287"/>
      <w:r w:rsidRPr="00F64160">
        <w:rPr>
          <w:rFonts w:cs="Arial"/>
        </w:rPr>
        <w:t xml:space="preserve">Table </w:t>
      </w:r>
      <w:bookmarkEnd w:id="220"/>
      <w:r>
        <w:rPr>
          <w:rFonts w:cs="Arial"/>
        </w:rPr>
        <w:t>N</w:t>
      </w:r>
      <w:r w:rsidRPr="00F64160">
        <w:rPr>
          <w:rFonts w:cs="Arial"/>
        </w:rPr>
        <w:t>.7</w:t>
      </w:r>
      <w:r w:rsidR="00C97298">
        <w:rPr>
          <w:rFonts w:cs="Arial"/>
        </w:rPr>
        <w:t>.3.3.</w:t>
      </w:r>
      <w:r w:rsidR="00FD144F">
        <w:rPr>
          <w:rFonts w:cs="Arial"/>
        </w:rPr>
        <w:t>Y</w:t>
      </w:r>
      <w:r w:rsidR="00C97298">
        <w:rPr>
          <w:rFonts w:cs="Arial"/>
        </w:rPr>
        <w:t>.2</w:t>
      </w:r>
      <w:r w:rsidRPr="00F64160">
        <w:rPr>
          <w:rFonts w:cs="Arial"/>
        </w:rPr>
        <w:t>-</w:t>
      </w:r>
      <w:r w:rsidR="00C97298">
        <w:rPr>
          <w:rFonts w:cs="Arial"/>
        </w:rPr>
        <w:t>1</w:t>
      </w:r>
      <w:r w:rsidRPr="00F64160">
        <w:rPr>
          <w:rFonts w:cs="Arial"/>
        </w:rPr>
        <w:t xml:space="preserve">: Status Codes of User Agent for </w:t>
      </w:r>
      <w:r w:rsidR="00FE2817">
        <w:rPr>
          <w:rFonts w:cs="Arial"/>
        </w:rPr>
        <w:t>Search</w:t>
      </w:r>
      <w:r>
        <w:rPr>
          <w:rFonts w:cs="Arial"/>
        </w:rPr>
        <w:t xml:space="preserve"> </w:t>
      </w:r>
      <w:r w:rsidRPr="00F64160">
        <w:rPr>
          <w:rFonts w:cs="Arial"/>
        </w:rPr>
        <w:t>Transaction</w:t>
      </w:r>
    </w:p>
    <w:tbl>
      <w:tblPr>
        <w:tblW w:w="9114"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394"/>
        <w:gridCol w:w="2702"/>
        <w:gridCol w:w="5018"/>
      </w:tblGrid>
      <w:tr w:rsidR="00C204D7" w:rsidRPr="00F64160" w14:paraId="31AEA322" w14:textId="77777777" w:rsidTr="000C3C03">
        <w:trPr>
          <w:trHeight w:val="97"/>
          <w:tblHeader/>
        </w:trPr>
        <w:tc>
          <w:tcPr>
            <w:tcW w:w="1394" w:type="dxa"/>
            <w:shd w:val="clear" w:color="auto" w:fill="BFBFBF" w:themeFill="background1" w:themeFillShade="BF"/>
          </w:tcPr>
          <w:p w14:paraId="49CBA9D6" w14:textId="77777777" w:rsidR="00C204D7" w:rsidRPr="00F64160" w:rsidRDefault="00C204D7" w:rsidP="000C3C03">
            <w:pPr>
              <w:keepNext/>
              <w:spacing w:before="180" w:after="0"/>
              <w:jc w:val="center"/>
              <w:rPr>
                <w:rFonts w:cs="Arial"/>
                <w:b/>
              </w:rPr>
            </w:pPr>
            <w:r w:rsidRPr="00F64160">
              <w:rPr>
                <w:rFonts w:cs="Arial"/>
                <w:b/>
              </w:rPr>
              <w:t xml:space="preserve">Status </w:t>
            </w:r>
          </w:p>
        </w:tc>
        <w:tc>
          <w:tcPr>
            <w:tcW w:w="2702" w:type="dxa"/>
            <w:shd w:val="clear" w:color="auto" w:fill="BFBFBF" w:themeFill="background1" w:themeFillShade="BF"/>
          </w:tcPr>
          <w:p w14:paraId="253F5740" w14:textId="77777777" w:rsidR="00C204D7" w:rsidRPr="00F64160" w:rsidRDefault="00C204D7" w:rsidP="000C3C03">
            <w:pPr>
              <w:keepNext/>
              <w:spacing w:before="180" w:after="0"/>
              <w:rPr>
                <w:rFonts w:cs="Arial"/>
                <w:b/>
              </w:rPr>
            </w:pPr>
            <w:r w:rsidRPr="00F64160">
              <w:rPr>
                <w:rFonts w:cs="Arial"/>
                <w:b/>
              </w:rPr>
              <w:t>Code</w:t>
            </w:r>
          </w:p>
        </w:tc>
        <w:tc>
          <w:tcPr>
            <w:tcW w:w="5018" w:type="dxa"/>
            <w:shd w:val="clear" w:color="auto" w:fill="BFBFBF" w:themeFill="background1" w:themeFillShade="BF"/>
            <w:tcMar>
              <w:top w:w="40" w:type="dxa"/>
              <w:left w:w="40" w:type="dxa"/>
              <w:bottom w:w="40" w:type="dxa"/>
              <w:right w:w="40" w:type="dxa"/>
            </w:tcMar>
          </w:tcPr>
          <w:p w14:paraId="0A030A4B" w14:textId="77777777" w:rsidR="00C204D7" w:rsidRPr="00F64160" w:rsidRDefault="00C204D7" w:rsidP="000C3C03">
            <w:pPr>
              <w:keepNext/>
              <w:spacing w:before="180" w:after="0"/>
              <w:jc w:val="center"/>
              <w:rPr>
                <w:rFonts w:cs="Arial"/>
              </w:rPr>
            </w:pPr>
            <w:r w:rsidRPr="00F64160">
              <w:rPr>
                <w:rFonts w:cs="Arial"/>
                <w:b/>
              </w:rPr>
              <w:t>Behavior</w:t>
            </w:r>
          </w:p>
        </w:tc>
      </w:tr>
      <w:tr w:rsidR="002C7B57" w:rsidRPr="00F64160" w14:paraId="241AC48C" w14:textId="77777777" w:rsidTr="000C3C03">
        <w:trPr>
          <w:trHeight w:val="147"/>
        </w:trPr>
        <w:tc>
          <w:tcPr>
            <w:tcW w:w="1394" w:type="dxa"/>
            <w:vMerge w:val="restart"/>
          </w:tcPr>
          <w:p w14:paraId="13B5188F" w14:textId="77777777" w:rsidR="002C7B57" w:rsidRPr="00E73D46" w:rsidRDefault="002C7B57" w:rsidP="002C7B57">
            <w:pPr>
              <w:keepNext/>
              <w:spacing w:after="0"/>
              <w:rPr>
                <w:rFonts w:cs="Arial"/>
                <w:i/>
                <w:iCs/>
              </w:rPr>
            </w:pPr>
            <w:r w:rsidRPr="00E73D46">
              <w:rPr>
                <w:rFonts w:cs="Arial"/>
                <w:i/>
                <w:iCs/>
              </w:rPr>
              <w:t xml:space="preserve">Success </w:t>
            </w:r>
          </w:p>
        </w:tc>
        <w:tc>
          <w:tcPr>
            <w:tcW w:w="2702" w:type="dxa"/>
          </w:tcPr>
          <w:p w14:paraId="257BEB2F" w14:textId="77777777" w:rsidR="002C7B57" w:rsidRPr="00E73D46" w:rsidRDefault="002C7B57" w:rsidP="002C7B57">
            <w:pPr>
              <w:keepNext/>
              <w:spacing w:after="0"/>
              <w:rPr>
                <w:rFonts w:cs="Arial"/>
                <w:i/>
                <w:iCs/>
              </w:rPr>
            </w:pPr>
            <w:r w:rsidRPr="00E73D46">
              <w:rPr>
                <w:rFonts w:cs="Arial"/>
                <w:i/>
                <w:iCs/>
              </w:rPr>
              <w:t>200 (OK)</w:t>
            </w:r>
          </w:p>
        </w:tc>
        <w:tc>
          <w:tcPr>
            <w:tcW w:w="5018" w:type="dxa"/>
            <w:tcMar>
              <w:top w:w="40" w:type="dxa"/>
              <w:left w:w="40" w:type="dxa"/>
              <w:bottom w:w="40" w:type="dxa"/>
              <w:right w:w="40" w:type="dxa"/>
            </w:tcMar>
          </w:tcPr>
          <w:p w14:paraId="1DFA3D9F" w14:textId="79C06D38" w:rsidR="002C7B57" w:rsidRPr="00E73D46" w:rsidRDefault="0027750D" w:rsidP="002C7B57">
            <w:pPr>
              <w:keepNext/>
              <w:spacing w:after="0"/>
              <w:rPr>
                <w:rFonts w:cs="Arial"/>
                <w:i/>
                <w:iCs/>
              </w:rPr>
            </w:pPr>
            <w:r>
              <w:rPr>
                <w:rFonts w:cs="Arial"/>
                <w:i/>
                <w:iCs/>
              </w:rPr>
              <w:t>Select an appropriate Modality Scheduled Procedure Step and start performing it</w:t>
            </w:r>
          </w:p>
        </w:tc>
      </w:tr>
      <w:tr w:rsidR="002C7B57" w:rsidRPr="00F64160" w14:paraId="396AB87F" w14:textId="77777777" w:rsidTr="000C3C03">
        <w:trPr>
          <w:trHeight w:val="147"/>
        </w:trPr>
        <w:tc>
          <w:tcPr>
            <w:tcW w:w="1394" w:type="dxa"/>
            <w:vMerge/>
          </w:tcPr>
          <w:p w14:paraId="31F2E2C9" w14:textId="77777777" w:rsidR="002C7B57" w:rsidRPr="00195758" w:rsidRDefault="002C7B57" w:rsidP="002C7B57">
            <w:pPr>
              <w:spacing w:after="0"/>
              <w:rPr>
                <w:rFonts w:cs="Arial"/>
                <w:i/>
                <w:iCs/>
              </w:rPr>
            </w:pPr>
          </w:p>
        </w:tc>
        <w:tc>
          <w:tcPr>
            <w:tcW w:w="2702" w:type="dxa"/>
          </w:tcPr>
          <w:p w14:paraId="4DF30E23" w14:textId="0820ED93" w:rsidR="002C7B57" w:rsidRPr="00195758" w:rsidRDefault="005D0BC5" w:rsidP="002C7B57">
            <w:pPr>
              <w:spacing w:after="0"/>
              <w:rPr>
                <w:rFonts w:cs="Arial"/>
                <w:i/>
                <w:iCs/>
              </w:rPr>
            </w:pPr>
            <w:r w:rsidRPr="00195758">
              <w:rPr>
                <w:rFonts w:cs="Arial"/>
                <w:i/>
                <w:iCs/>
              </w:rPr>
              <w:t>20</w:t>
            </w:r>
            <w:r>
              <w:rPr>
                <w:rFonts w:cs="Arial"/>
                <w:i/>
                <w:iCs/>
              </w:rPr>
              <w:t>4</w:t>
            </w:r>
            <w:r w:rsidRPr="00195758">
              <w:rPr>
                <w:rFonts w:cs="Arial"/>
                <w:i/>
                <w:iCs/>
              </w:rPr>
              <w:t xml:space="preserve"> (</w:t>
            </w:r>
            <w:r>
              <w:rPr>
                <w:rFonts w:cs="Arial"/>
                <w:i/>
                <w:iCs/>
              </w:rPr>
              <w:t>No Content</w:t>
            </w:r>
            <w:r w:rsidRPr="00195758">
              <w:rPr>
                <w:rFonts w:cs="Arial"/>
                <w:i/>
                <w:iCs/>
              </w:rPr>
              <w:t>)</w:t>
            </w:r>
          </w:p>
        </w:tc>
        <w:tc>
          <w:tcPr>
            <w:tcW w:w="5018" w:type="dxa"/>
            <w:tcMar>
              <w:top w:w="40" w:type="dxa"/>
              <w:left w:w="40" w:type="dxa"/>
              <w:bottom w:w="40" w:type="dxa"/>
              <w:right w:w="40" w:type="dxa"/>
            </w:tcMar>
          </w:tcPr>
          <w:p w14:paraId="00723BBF" w14:textId="662AE7F7" w:rsidR="002C7B57" w:rsidRPr="00195758" w:rsidRDefault="0027750D" w:rsidP="002C7B57">
            <w:pPr>
              <w:spacing w:after="0"/>
              <w:rPr>
                <w:rFonts w:cs="Arial"/>
                <w:i/>
                <w:iCs/>
              </w:rPr>
            </w:pPr>
            <w:r>
              <w:rPr>
                <w:rFonts w:cs="Arial"/>
                <w:i/>
                <w:iCs/>
              </w:rPr>
              <w:t>Change selection criteria and try again, or try again later</w:t>
            </w:r>
          </w:p>
        </w:tc>
      </w:tr>
      <w:tr w:rsidR="002C7B57" w:rsidRPr="00F64160" w14:paraId="02289F46" w14:textId="77777777" w:rsidTr="000C3C03">
        <w:trPr>
          <w:trHeight w:val="199"/>
        </w:trPr>
        <w:tc>
          <w:tcPr>
            <w:tcW w:w="1394" w:type="dxa"/>
            <w:vMerge w:val="restart"/>
          </w:tcPr>
          <w:p w14:paraId="4E34BD20" w14:textId="77777777" w:rsidR="002C7B57" w:rsidRPr="00E73D46" w:rsidRDefault="002C7B57" w:rsidP="002C7B57">
            <w:pPr>
              <w:spacing w:after="0"/>
              <w:rPr>
                <w:rFonts w:cs="Arial"/>
                <w:i/>
                <w:iCs/>
              </w:rPr>
            </w:pPr>
            <w:r w:rsidRPr="00E73D46">
              <w:rPr>
                <w:rFonts w:cs="Arial"/>
                <w:i/>
                <w:iCs/>
              </w:rPr>
              <w:t>Failure</w:t>
            </w:r>
          </w:p>
        </w:tc>
        <w:tc>
          <w:tcPr>
            <w:tcW w:w="2702" w:type="dxa"/>
          </w:tcPr>
          <w:p w14:paraId="58484386" w14:textId="77777777" w:rsidR="002C7B57" w:rsidRPr="00E73D46" w:rsidRDefault="002C7B57" w:rsidP="002C7B57">
            <w:pPr>
              <w:spacing w:after="0"/>
              <w:rPr>
                <w:rFonts w:cs="Arial"/>
                <w:i/>
                <w:iCs/>
              </w:rPr>
            </w:pPr>
            <w:r w:rsidRPr="00E73D46">
              <w:rPr>
                <w:rFonts w:cs="Arial"/>
                <w:i/>
                <w:iCs/>
              </w:rPr>
              <w:t>400 (Bad Request)</w:t>
            </w:r>
          </w:p>
        </w:tc>
        <w:tc>
          <w:tcPr>
            <w:tcW w:w="5018" w:type="dxa"/>
            <w:tcMar>
              <w:top w:w="40" w:type="dxa"/>
              <w:left w:w="40" w:type="dxa"/>
              <w:bottom w:w="40" w:type="dxa"/>
              <w:right w:w="40" w:type="dxa"/>
            </w:tcMar>
          </w:tcPr>
          <w:p w14:paraId="67534FC8" w14:textId="1B1B2CC0" w:rsidR="002C7B57" w:rsidRPr="00E73D46" w:rsidRDefault="0027750D" w:rsidP="002C7B57">
            <w:pPr>
              <w:spacing w:after="0"/>
              <w:rPr>
                <w:rFonts w:cs="Arial"/>
                <w:i/>
                <w:iCs/>
              </w:rPr>
            </w:pPr>
            <w:r w:rsidRPr="0027750D">
              <w:rPr>
                <w:rFonts w:cs="Arial"/>
                <w:i/>
                <w:iCs/>
              </w:rPr>
              <w:t>Reformat the request to proper HTTP</w:t>
            </w:r>
          </w:p>
        </w:tc>
      </w:tr>
      <w:tr w:rsidR="002C7B57" w:rsidRPr="00F64160" w14:paraId="7413439C" w14:textId="77777777" w:rsidTr="000C3C03">
        <w:trPr>
          <w:trHeight w:val="202"/>
        </w:trPr>
        <w:tc>
          <w:tcPr>
            <w:tcW w:w="1394" w:type="dxa"/>
            <w:vMerge/>
          </w:tcPr>
          <w:p w14:paraId="6B72FE51" w14:textId="77777777" w:rsidR="002C7B57" w:rsidRPr="00195758" w:rsidRDefault="002C7B57" w:rsidP="002C7B57">
            <w:pPr>
              <w:spacing w:after="0"/>
              <w:rPr>
                <w:rFonts w:cs="Arial"/>
                <w:i/>
                <w:iCs/>
              </w:rPr>
            </w:pPr>
          </w:p>
        </w:tc>
        <w:tc>
          <w:tcPr>
            <w:tcW w:w="2702" w:type="dxa"/>
          </w:tcPr>
          <w:p w14:paraId="35936AFB" w14:textId="761BFB2D" w:rsidR="002C7B57" w:rsidRPr="00195758" w:rsidRDefault="005D0BC5" w:rsidP="002C7B57">
            <w:pPr>
              <w:spacing w:after="0"/>
              <w:rPr>
                <w:rFonts w:cs="Arial"/>
                <w:i/>
                <w:iCs/>
              </w:rPr>
            </w:pPr>
            <w:r w:rsidRPr="00195758">
              <w:rPr>
                <w:rFonts w:cs="Arial"/>
                <w:i/>
                <w:iCs/>
              </w:rPr>
              <w:t>4</w:t>
            </w:r>
            <w:r>
              <w:rPr>
                <w:rFonts w:cs="Arial"/>
                <w:i/>
                <w:iCs/>
              </w:rPr>
              <w:t>13</w:t>
            </w:r>
            <w:r w:rsidRPr="00195758">
              <w:rPr>
                <w:rFonts w:cs="Arial"/>
                <w:i/>
                <w:iCs/>
              </w:rPr>
              <w:t xml:space="preserve"> (</w:t>
            </w:r>
            <w:r>
              <w:rPr>
                <w:rFonts w:cs="Arial"/>
                <w:i/>
                <w:iCs/>
              </w:rPr>
              <w:t>Payload Too Large</w:t>
            </w:r>
            <w:r w:rsidRPr="00195758">
              <w:rPr>
                <w:rFonts w:cs="Arial"/>
                <w:i/>
                <w:iCs/>
              </w:rPr>
              <w:t>)</w:t>
            </w:r>
          </w:p>
        </w:tc>
        <w:tc>
          <w:tcPr>
            <w:tcW w:w="5018" w:type="dxa"/>
            <w:tcMar>
              <w:top w:w="40" w:type="dxa"/>
              <w:left w:w="40" w:type="dxa"/>
              <w:bottom w:w="40" w:type="dxa"/>
              <w:right w:w="40" w:type="dxa"/>
            </w:tcMar>
          </w:tcPr>
          <w:p w14:paraId="737BEBD5" w14:textId="1B58A3EC" w:rsidR="002C7B57" w:rsidRPr="00195758" w:rsidRDefault="0027750D" w:rsidP="002C7B57">
            <w:pPr>
              <w:spacing w:after="0"/>
              <w:rPr>
                <w:rFonts w:cs="Arial"/>
                <w:i/>
                <w:iCs/>
              </w:rPr>
            </w:pPr>
            <w:r>
              <w:rPr>
                <w:rFonts w:cs="Arial"/>
                <w:i/>
                <w:iCs/>
              </w:rPr>
              <w:t>Try again with smaller limit parameter</w:t>
            </w:r>
          </w:p>
        </w:tc>
      </w:tr>
      <w:tr w:rsidR="005D0BC5" w:rsidRPr="00F64160" w14:paraId="2D16952D" w14:textId="77777777" w:rsidTr="000C3C03">
        <w:trPr>
          <w:trHeight w:val="202"/>
        </w:trPr>
        <w:tc>
          <w:tcPr>
            <w:tcW w:w="1394" w:type="dxa"/>
          </w:tcPr>
          <w:p w14:paraId="7CD5ABDB" w14:textId="77777777" w:rsidR="005D0BC5" w:rsidRPr="00195758" w:rsidRDefault="005D0BC5" w:rsidP="002C7B57">
            <w:pPr>
              <w:spacing w:after="0"/>
              <w:rPr>
                <w:rFonts w:cs="Arial"/>
                <w:i/>
                <w:iCs/>
              </w:rPr>
            </w:pPr>
          </w:p>
        </w:tc>
        <w:tc>
          <w:tcPr>
            <w:tcW w:w="2702" w:type="dxa"/>
          </w:tcPr>
          <w:p w14:paraId="2C2EE18D" w14:textId="1616B9DC" w:rsidR="005D0BC5" w:rsidRPr="00195758" w:rsidRDefault="005D0BC5" w:rsidP="002C7B57">
            <w:pPr>
              <w:spacing w:after="0"/>
              <w:rPr>
                <w:rFonts w:cs="Arial"/>
                <w:i/>
                <w:iCs/>
              </w:rPr>
            </w:pPr>
            <w:r w:rsidRPr="005D0BC5">
              <w:rPr>
                <w:rFonts w:cs="Arial"/>
                <w:i/>
                <w:iCs/>
              </w:rPr>
              <w:t>503 (Service Unavailable)</w:t>
            </w:r>
          </w:p>
        </w:tc>
        <w:tc>
          <w:tcPr>
            <w:tcW w:w="5018" w:type="dxa"/>
            <w:tcMar>
              <w:top w:w="40" w:type="dxa"/>
              <w:left w:w="40" w:type="dxa"/>
              <w:bottom w:w="40" w:type="dxa"/>
              <w:right w:w="40" w:type="dxa"/>
            </w:tcMar>
          </w:tcPr>
          <w:p w14:paraId="1D8FB4C4" w14:textId="07603E22" w:rsidR="005D0BC5" w:rsidRPr="00195758" w:rsidRDefault="0027750D" w:rsidP="002C7B57">
            <w:pPr>
              <w:spacing w:after="0"/>
              <w:rPr>
                <w:rFonts w:cs="Arial"/>
                <w:i/>
                <w:iCs/>
              </w:rPr>
            </w:pPr>
            <w:r>
              <w:rPr>
                <w:rFonts w:cs="Arial"/>
                <w:i/>
                <w:iCs/>
              </w:rPr>
              <w:t>Try again later</w:t>
            </w:r>
          </w:p>
        </w:tc>
      </w:tr>
      <w:tr w:rsidR="002C7B57" w:rsidRPr="00F64160" w14:paraId="48A6F252" w14:textId="77777777" w:rsidTr="000C3C03">
        <w:trPr>
          <w:trHeight w:val="199"/>
        </w:trPr>
        <w:tc>
          <w:tcPr>
            <w:tcW w:w="1394" w:type="dxa"/>
          </w:tcPr>
          <w:p w14:paraId="2215B3FB" w14:textId="77777777" w:rsidR="002C7B57" w:rsidRPr="00E73D46" w:rsidRDefault="002C7B57" w:rsidP="002C7B57">
            <w:pPr>
              <w:spacing w:after="0"/>
              <w:rPr>
                <w:rFonts w:cs="Arial"/>
                <w:i/>
                <w:iCs/>
              </w:rPr>
            </w:pPr>
            <w:r w:rsidRPr="00E73D46">
              <w:rPr>
                <w:rFonts w:cs="Arial"/>
                <w:i/>
                <w:iCs/>
              </w:rPr>
              <w:t>*</w:t>
            </w:r>
          </w:p>
        </w:tc>
        <w:tc>
          <w:tcPr>
            <w:tcW w:w="2702" w:type="dxa"/>
          </w:tcPr>
          <w:p w14:paraId="35A664D9" w14:textId="77777777" w:rsidR="002C7B57" w:rsidRPr="00E73D46" w:rsidRDefault="002C7B57" w:rsidP="002C7B57">
            <w:pPr>
              <w:spacing w:after="0"/>
              <w:rPr>
                <w:rFonts w:cs="Arial"/>
                <w:i/>
                <w:iCs/>
              </w:rPr>
            </w:pPr>
            <w:r w:rsidRPr="00E73D46">
              <w:rPr>
                <w:rFonts w:cs="Arial"/>
                <w:i/>
                <w:iCs/>
              </w:rPr>
              <w:t>Any other code</w:t>
            </w:r>
          </w:p>
        </w:tc>
        <w:tc>
          <w:tcPr>
            <w:tcW w:w="5018" w:type="dxa"/>
            <w:tcMar>
              <w:top w:w="40" w:type="dxa"/>
              <w:left w:w="40" w:type="dxa"/>
              <w:bottom w:w="40" w:type="dxa"/>
              <w:right w:w="40" w:type="dxa"/>
            </w:tcMar>
          </w:tcPr>
          <w:p w14:paraId="4B77A94E" w14:textId="123C63F7" w:rsidR="002C7B57" w:rsidRPr="00E73D46" w:rsidRDefault="0027750D" w:rsidP="002C7B57">
            <w:pPr>
              <w:spacing w:after="0"/>
              <w:rPr>
                <w:rFonts w:cs="Arial"/>
                <w:i/>
                <w:iCs/>
              </w:rPr>
            </w:pPr>
            <w:r>
              <w:rPr>
                <w:rFonts w:cs="Arial"/>
                <w:i/>
                <w:iCs/>
              </w:rPr>
              <w:t>Do further analysis</w:t>
            </w:r>
          </w:p>
        </w:tc>
      </w:tr>
    </w:tbl>
    <w:p w14:paraId="78212A1E" w14:textId="77777777" w:rsidR="00C63417" w:rsidRDefault="00C63417" w:rsidP="00F86633"/>
    <w:p w14:paraId="676C5838" w14:textId="675A203B" w:rsidR="006B2BE6" w:rsidRPr="00D336C4" w:rsidRDefault="006B2BE6" w:rsidP="006B2BE6">
      <w:pPr>
        <w:pStyle w:val="Heading5"/>
      </w:pPr>
      <w:bookmarkStart w:id="221" w:name="_Toc194311902"/>
      <w:r w:rsidRPr="00D336C4">
        <w:t>N.7.3.3.</w:t>
      </w:r>
      <w:r>
        <w:t>X</w:t>
      </w:r>
      <w:r w:rsidRPr="00D336C4">
        <w:tab/>
      </w:r>
      <w:r>
        <w:t xml:space="preserve">Modality </w:t>
      </w:r>
      <w:r w:rsidR="00FD144F">
        <w:t>Performed Procedure Step</w:t>
      </w:r>
      <w:r>
        <w:t xml:space="preserve"> </w:t>
      </w:r>
      <w:r w:rsidRPr="00D336C4">
        <w:t>Service</w:t>
      </w:r>
      <w:bookmarkEnd w:id="221"/>
    </w:p>
    <w:p w14:paraId="18C3C827" w14:textId="7D35B4B4" w:rsidR="00C63417" w:rsidRDefault="00C63417" w:rsidP="00C63417">
      <w:pPr>
        <w:pStyle w:val="Heading6"/>
      </w:pPr>
      <w:bookmarkStart w:id="222" w:name="_Toc194311903"/>
      <w:r w:rsidRPr="00D336C4">
        <w:t>N.7.3.3.</w:t>
      </w:r>
      <w:r w:rsidR="00FD144F">
        <w:t>X.1</w:t>
      </w:r>
      <w:r w:rsidRPr="00D336C4">
        <w:tab/>
      </w:r>
      <w:r w:rsidR="00FE2817">
        <w:t xml:space="preserve">Create </w:t>
      </w:r>
      <w:r w:rsidRPr="00D336C4">
        <w:t>Transaction as Origin Server</w:t>
      </w:r>
      <w:bookmarkEnd w:id="222"/>
    </w:p>
    <w:p w14:paraId="29E2439B" w14:textId="38D56158" w:rsidR="00C63417" w:rsidRPr="00F64160" w:rsidRDefault="00C63417" w:rsidP="00C63417">
      <w:r w:rsidRPr="00F64160">
        <w:t xml:space="preserve">Table </w:t>
      </w:r>
      <w:r>
        <w:t>N</w:t>
      </w:r>
      <w:r w:rsidRPr="00F64160">
        <w:t>.7</w:t>
      </w:r>
      <w:r>
        <w:t>.3.3.</w:t>
      </w:r>
      <w:r w:rsidR="00FD144F">
        <w:t>X.1</w:t>
      </w:r>
      <w:r w:rsidRPr="00F64160">
        <w:t>-</w:t>
      </w:r>
      <w:r>
        <w:t>1</w:t>
      </w:r>
      <w:r w:rsidRPr="00F64160">
        <w:t xml:space="preserve"> lists the Status Codes that an origin server supports for the </w:t>
      </w:r>
      <w:r w:rsidR="00FE2817">
        <w:t xml:space="preserve">Create </w:t>
      </w:r>
      <w:r w:rsidRPr="00F64160">
        <w:t xml:space="preserve">Transaction of the </w:t>
      </w:r>
      <w:r>
        <w:t xml:space="preserve">Modality Workflow </w:t>
      </w:r>
      <w:r w:rsidRPr="00F64160">
        <w:t>Service and the condition in which any of the listed Status Codes is sent</w:t>
      </w:r>
      <w:r>
        <w:t>.</w:t>
      </w:r>
    </w:p>
    <w:p w14:paraId="68485711" w14:textId="30A800B5" w:rsidR="00C63417" w:rsidRPr="00F64160" w:rsidRDefault="00C63417" w:rsidP="00C63417">
      <w:pPr>
        <w:pStyle w:val="TemplateInstruction"/>
        <w:rPr>
          <w:rFonts w:cs="Arial"/>
        </w:rPr>
      </w:pPr>
      <w:r w:rsidRPr="00F64160">
        <w:rPr>
          <w:rFonts w:cs="Arial"/>
        </w:rPr>
        <w:t xml:space="preserve">[Describe below the condition in which the application sends the specific Status Codes in the </w:t>
      </w:r>
      <w:r w:rsidR="00B052E2">
        <w:rPr>
          <w:rFonts w:cs="Arial"/>
        </w:rPr>
        <w:t>Create</w:t>
      </w:r>
      <w:r w:rsidRPr="00F64160">
        <w:rPr>
          <w:rFonts w:cs="Arial"/>
        </w:rPr>
        <w:t xml:space="preserve"> Transaction response as origin server.]</w:t>
      </w:r>
    </w:p>
    <w:p w14:paraId="3A410523" w14:textId="49CED2FF" w:rsidR="00C63417" w:rsidRPr="00F64160" w:rsidRDefault="00C63417" w:rsidP="00C63417">
      <w:pPr>
        <w:pStyle w:val="TableTitle"/>
        <w:rPr>
          <w:rFonts w:cs="Arial"/>
        </w:rPr>
      </w:pPr>
      <w:r w:rsidRPr="00F64160">
        <w:rPr>
          <w:rFonts w:cs="Arial"/>
        </w:rPr>
        <w:t xml:space="preserve">Table </w:t>
      </w:r>
      <w:r>
        <w:rPr>
          <w:rFonts w:cs="Arial"/>
        </w:rPr>
        <w:t>N</w:t>
      </w:r>
      <w:r w:rsidRPr="00F64160">
        <w:rPr>
          <w:rFonts w:cs="Arial"/>
        </w:rPr>
        <w:t>.7</w:t>
      </w:r>
      <w:r>
        <w:rPr>
          <w:rFonts w:cs="Arial"/>
        </w:rPr>
        <w:t>.3.3.</w:t>
      </w:r>
      <w:r w:rsidR="00FD144F">
        <w:rPr>
          <w:rFonts w:cs="Arial"/>
        </w:rPr>
        <w:t>X.1</w:t>
      </w:r>
      <w:r w:rsidRPr="00F64160">
        <w:rPr>
          <w:rFonts w:cs="Arial"/>
        </w:rPr>
        <w:t>-</w:t>
      </w:r>
      <w:r>
        <w:rPr>
          <w:rFonts w:cs="Arial"/>
        </w:rPr>
        <w:t>1</w:t>
      </w:r>
      <w:r w:rsidRPr="00F64160">
        <w:rPr>
          <w:rFonts w:cs="Arial"/>
        </w:rPr>
        <w:t xml:space="preserve">: Status Codes of Origin Server for </w:t>
      </w:r>
      <w:r w:rsidR="00B052E2">
        <w:rPr>
          <w:rFonts w:cs="Arial"/>
        </w:rPr>
        <w:t>Create</w:t>
      </w:r>
      <w:r>
        <w:rPr>
          <w:rFonts w:cs="Arial"/>
        </w:rPr>
        <w:t xml:space="preserve"> </w:t>
      </w:r>
      <w:r w:rsidRPr="00F64160">
        <w:rPr>
          <w:rFonts w:cs="Arial"/>
        </w:rPr>
        <w:t>Transaction</w:t>
      </w:r>
    </w:p>
    <w:tbl>
      <w:tblPr>
        <w:tblW w:w="9167"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402"/>
        <w:gridCol w:w="2718"/>
        <w:gridCol w:w="5047"/>
      </w:tblGrid>
      <w:tr w:rsidR="00C63417" w:rsidRPr="00F64160" w14:paraId="45DD0442" w14:textId="77777777" w:rsidTr="000C3C03">
        <w:trPr>
          <w:trHeight w:val="119"/>
          <w:tblHeader/>
        </w:trPr>
        <w:tc>
          <w:tcPr>
            <w:tcW w:w="1402" w:type="dxa"/>
            <w:shd w:val="clear" w:color="auto" w:fill="BFBFBF" w:themeFill="background1" w:themeFillShade="BF"/>
          </w:tcPr>
          <w:p w14:paraId="6B6EE102" w14:textId="77777777" w:rsidR="00C63417" w:rsidRPr="00F64160" w:rsidRDefault="00C63417" w:rsidP="000C3C03">
            <w:pPr>
              <w:keepNext/>
              <w:spacing w:before="180" w:after="0"/>
              <w:jc w:val="center"/>
              <w:rPr>
                <w:rFonts w:cs="Arial"/>
                <w:b/>
              </w:rPr>
            </w:pPr>
            <w:r w:rsidRPr="00F64160">
              <w:rPr>
                <w:rFonts w:cs="Arial"/>
                <w:b/>
              </w:rPr>
              <w:t>Status</w:t>
            </w:r>
          </w:p>
        </w:tc>
        <w:tc>
          <w:tcPr>
            <w:tcW w:w="2718" w:type="dxa"/>
            <w:shd w:val="clear" w:color="auto" w:fill="BFBFBF" w:themeFill="background1" w:themeFillShade="BF"/>
          </w:tcPr>
          <w:p w14:paraId="17BB0D01" w14:textId="77777777" w:rsidR="00C63417" w:rsidRPr="00F64160" w:rsidRDefault="00C63417" w:rsidP="000C3C03">
            <w:pPr>
              <w:keepNext/>
              <w:spacing w:before="180" w:after="0"/>
              <w:rPr>
                <w:rFonts w:cs="Arial"/>
                <w:b/>
              </w:rPr>
            </w:pPr>
            <w:r w:rsidRPr="00F64160">
              <w:rPr>
                <w:rFonts w:cs="Arial"/>
                <w:b/>
              </w:rPr>
              <w:t>Code</w:t>
            </w:r>
          </w:p>
        </w:tc>
        <w:tc>
          <w:tcPr>
            <w:tcW w:w="5047" w:type="dxa"/>
            <w:shd w:val="clear" w:color="auto" w:fill="BFBFBF" w:themeFill="background1" w:themeFillShade="BF"/>
            <w:tcMar>
              <w:top w:w="40" w:type="dxa"/>
              <w:left w:w="40" w:type="dxa"/>
              <w:bottom w:w="40" w:type="dxa"/>
              <w:right w:w="40" w:type="dxa"/>
            </w:tcMar>
          </w:tcPr>
          <w:p w14:paraId="7DEE9BD4" w14:textId="77777777" w:rsidR="00C63417" w:rsidRPr="00F64160" w:rsidRDefault="00C63417" w:rsidP="000C3C03">
            <w:pPr>
              <w:spacing w:before="180" w:after="0"/>
              <w:jc w:val="center"/>
              <w:rPr>
                <w:rFonts w:cs="Arial"/>
              </w:rPr>
            </w:pPr>
            <w:r w:rsidRPr="00F64160">
              <w:rPr>
                <w:rFonts w:cs="Arial"/>
                <w:b/>
              </w:rPr>
              <w:t>Condition</w:t>
            </w:r>
          </w:p>
        </w:tc>
      </w:tr>
      <w:tr w:rsidR="0027750D" w:rsidRPr="00F64160" w14:paraId="02B9C73B" w14:textId="77777777" w:rsidTr="000C3C03">
        <w:trPr>
          <w:trHeight w:val="180"/>
        </w:trPr>
        <w:tc>
          <w:tcPr>
            <w:tcW w:w="1402" w:type="dxa"/>
          </w:tcPr>
          <w:p w14:paraId="4AF935B6" w14:textId="77777777" w:rsidR="0027750D" w:rsidRPr="00E73D46" w:rsidRDefault="0027750D" w:rsidP="002C7B57">
            <w:pPr>
              <w:spacing w:after="0"/>
              <w:rPr>
                <w:rFonts w:cs="Arial"/>
                <w:i/>
                <w:iCs/>
              </w:rPr>
            </w:pPr>
            <w:r w:rsidRPr="00E73D46">
              <w:rPr>
                <w:rFonts w:cs="Arial"/>
                <w:i/>
                <w:iCs/>
              </w:rPr>
              <w:t xml:space="preserve">Success </w:t>
            </w:r>
          </w:p>
        </w:tc>
        <w:tc>
          <w:tcPr>
            <w:tcW w:w="2718" w:type="dxa"/>
          </w:tcPr>
          <w:p w14:paraId="558E69DF" w14:textId="35930E29" w:rsidR="0027750D" w:rsidRPr="00E73D46" w:rsidRDefault="0027750D" w:rsidP="002C7B57">
            <w:pPr>
              <w:spacing w:after="0"/>
              <w:rPr>
                <w:rFonts w:cs="Arial"/>
                <w:i/>
                <w:iCs/>
              </w:rPr>
            </w:pPr>
            <w:r w:rsidRPr="00E73D46">
              <w:rPr>
                <w:rFonts w:cs="Arial"/>
                <w:i/>
                <w:iCs/>
              </w:rPr>
              <w:t>20</w:t>
            </w:r>
            <w:ins w:id="223" w:author="Medema, Jeroen" w:date="2025-06-12T11:09:00Z" w16du:dateUtc="2025-06-12T09:09:00Z">
              <w:r w:rsidR="00DC7220">
                <w:rPr>
                  <w:rFonts w:cs="Arial"/>
                  <w:i/>
                  <w:iCs/>
                </w:rPr>
                <w:t>1</w:t>
              </w:r>
            </w:ins>
            <w:del w:id="224" w:author="Medema, Jeroen" w:date="2025-06-12T11:09:00Z" w16du:dateUtc="2025-06-12T09:09:00Z">
              <w:r w:rsidRPr="00E73D46" w:rsidDel="00DC7220">
                <w:rPr>
                  <w:rFonts w:cs="Arial"/>
                  <w:i/>
                  <w:iCs/>
                </w:rPr>
                <w:delText>0</w:delText>
              </w:r>
            </w:del>
            <w:r w:rsidRPr="00E73D46">
              <w:rPr>
                <w:rFonts w:cs="Arial"/>
                <w:i/>
                <w:iCs/>
              </w:rPr>
              <w:t xml:space="preserve"> (</w:t>
            </w:r>
            <w:del w:id="225" w:author="Medema, Jeroen" w:date="2025-06-12T11:09:00Z" w16du:dateUtc="2025-06-12T09:09:00Z">
              <w:r w:rsidRPr="00E73D46" w:rsidDel="00DC7220">
                <w:rPr>
                  <w:rFonts w:cs="Arial"/>
                  <w:i/>
                  <w:iCs/>
                </w:rPr>
                <w:delText>OK</w:delText>
              </w:r>
            </w:del>
            <w:ins w:id="226" w:author="Medema, Jeroen" w:date="2025-06-12T11:09:00Z" w16du:dateUtc="2025-06-12T09:09:00Z">
              <w:r w:rsidR="00DC7220">
                <w:rPr>
                  <w:rFonts w:cs="Arial"/>
                  <w:i/>
                  <w:iCs/>
                </w:rPr>
                <w:t>Created</w:t>
              </w:r>
            </w:ins>
            <w:r w:rsidRPr="00E73D46">
              <w:rPr>
                <w:rFonts w:cs="Arial"/>
                <w:i/>
                <w:iCs/>
              </w:rPr>
              <w:t>)</w:t>
            </w:r>
          </w:p>
        </w:tc>
        <w:tc>
          <w:tcPr>
            <w:tcW w:w="5047" w:type="dxa"/>
            <w:tcMar>
              <w:top w:w="40" w:type="dxa"/>
              <w:left w:w="40" w:type="dxa"/>
              <w:bottom w:w="40" w:type="dxa"/>
              <w:right w:w="40" w:type="dxa"/>
            </w:tcMar>
          </w:tcPr>
          <w:p w14:paraId="53807949" w14:textId="4F6E17DA" w:rsidR="0027750D" w:rsidRPr="00E73D46" w:rsidRDefault="0027750D" w:rsidP="002C7B57">
            <w:pPr>
              <w:spacing w:after="0"/>
              <w:rPr>
                <w:rFonts w:cs="Arial"/>
                <w:i/>
                <w:iCs/>
              </w:rPr>
            </w:pPr>
            <w:r w:rsidRPr="0027750D">
              <w:rPr>
                <w:rFonts w:cs="Arial"/>
                <w:i/>
                <w:iCs/>
              </w:rPr>
              <w:t>The origin server has created the requested Modality Performed Procedure Step with the provided attributes</w:t>
            </w:r>
          </w:p>
        </w:tc>
      </w:tr>
      <w:tr w:rsidR="002C7B57" w:rsidRPr="00F64160" w14:paraId="5A0A3A55" w14:textId="77777777" w:rsidTr="000C3C03">
        <w:trPr>
          <w:trHeight w:val="244"/>
        </w:trPr>
        <w:tc>
          <w:tcPr>
            <w:tcW w:w="1402" w:type="dxa"/>
            <w:vMerge w:val="restart"/>
          </w:tcPr>
          <w:p w14:paraId="28C41ACA" w14:textId="77777777" w:rsidR="002C7B57" w:rsidRPr="00E73D46" w:rsidRDefault="002C7B57" w:rsidP="002C7B57">
            <w:pPr>
              <w:spacing w:after="0"/>
              <w:rPr>
                <w:rFonts w:cs="Arial"/>
                <w:i/>
                <w:iCs/>
              </w:rPr>
            </w:pPr>
            <w:r w:rsidRPr="00E73D46">
              <w:rPr>
                <w:rFonts w:cs="Arial"/>
                <w:i/>
                <w:iCs/>
              </w:rPr>
              <w:t>Failure</w:t>
            </w:r>
          </w:p>
        </w:tc>
        <w:tc>
          <w:tcPr>
            <w:tcW w:w="2718" w:type="dxa"/>
          </w:tcPr>
          <w:p w14:paraId="064476B3" w14:textId="77777777" w:rsidR="002C7B57" w:rsidRPr="00E73D46" w:rsidRDefault="002C7B57" w:rsidP="002C7B57">
            <w:pPr>
              <w:spacing w:after="0"/>
              <w:rPr>
                <w:rFonts w:cs="Arial"/>
                <w:i/>
                <w:iCs/>
              </w:rPr>
            </w:pPr>
            <w:r w:rsidRPr="00E73D46">
              <w:rPr>
                <w:rFonts w:cs="Arial"/>
                <w:i/>
                <w:iCs/>
              </w:rPr>
              <w:t>400 (Bad Request)</w:t>
            </w:r>
          </w:p>
        </w:tc>
        <w:tc>
          <w:tcPr>
            <w:tcW w:w="5047" w:type="dxa"/>
            <w:tcMar>
              <w:top w:w="40" w:type="dxa"/>
              <w:left w:w="40" w:type="dxa"/>
              <w:bottom w:w="40" w:type="dxa"/>
              <w:right w:w="40" w:type="dxa"/>
            </w:tcMar>
          </w:tcPr>
          <w:p w14:paraId="0B8A772A" w14:textId="5DD8FD8F" w:rsidR="002C7B57" w:rsidRPr="00E73D46" w:rsidRDefault="0027750D" w:rsidP="002C7B57">
            <w:pPr>
              <w:spacing w:after="0"/>
              <w:rPr>
                <w:rFonts w:cs="Arial"/>
                <w:i/>
                <w:iCs/>
              </w:rPr>
            </w:pPr>
            <w:r w:rsidRPr="0027750D">
              <w:rPr>
                <w:rFonts w:cs="Arial"/>
                <w:i/>
                <w:iCs/>
              </w:rPr>
              <w:t>The origin server cannot handle the create request because of errors in the request headers or parameters</w:t>
            </w:r>
          </w:p>
        </w:tc>
      </w:tr>
      <w:tr w:rsidR="002C7B57" w:rsidRPr="00F64160" w14:paraId="2A6ED023" w14:textId="77777777" w:rsidTr="000C3C03">
        <w:trPr>
          <w:trHeight w:val="244"/>
        </w:trPr>
        <w:tc>
          <w:tcPr>
            <w:tcW w:w="1402" w:type="dxa"/>
            <w:vMerge/>
          </w:tcPr>
          <w:p w14:paraId="556CB1EF" w14:textId="77777777" w:rsidR="002C7B57" w:rsidRPr="00195758" w:rsidRDefault="002C7B57" w:rsidP="002C7B57">
            <w:pPr>
              <w:spacing w:after="0"/>
              <w:rPr>
                <w:rFonts w:cs="Arial"/>
                <w:i/>
                <w:iCs/>
              </w:rPr>
            </w:pPr>
          </w:p>
        </w:tc>
        <w:tc>
          <w:tcPr>
            <w:tcW w:w="2718" w:type="dxa"/>
          </w:tcPr>
          <w:p w14:paraId="45F2FC9C" w14:textId="77777777" w:rsidR="002C7B57" w:rsidRPr="00195758" w:rsidRDefault="002C7B57" w:rsidP="002C7B57">
            <w:pPr>
              <w:spacing w:after="0"/>
              <w:rPr>
                <w:rFonts w:cs="Arial"/>
                <w:i/>
                <w:iCs/>
              </w:rPr>
            </w:pPr>
            <w:r w:rsidRPr="00195758">
              <w:rPr>
                <w:rFonts w:cs="Arial"/>
                <w:i/>
                <w:iCs/>
              </w:rPr>
              <w:t>409 (Conflict)</w:t>
            </w:r>
          </w:p>
        </w:tc>
        <w:tc>
          <w:tcPr>
            <w:tcW w:w="5047" w:type="dxa"/>
            <w:tcMar>
              <w:top w:w="40" w:type="dxa"/>
              <w:left w:w="40" w:type="dxa"/>
              <w:bottom w:w="40" w:type="dxa"/>
              <w:right w:w="40" w:type="dxa"/>
            </w:tcMar>
          </w:tcPr>
          <w:p w14:paraId="15D1BDE6" w14:textId="6DA372DF" w:rsidR="002C7B57" w:rsidRPr="00195758" w:rsidRDefault="0027750D" w:rsidP="002C7B57">
            <w:pPr>
              <w:spacing w:after="0"/>
              <w:rPr>
                <w:rFonts w:cs="Arial"/>
                <w:i/>
                <w:iCs/>
              </w:rPr>
            </w:pPr>
            <w:r w:rsidRPr="0027750D">
              <w:rPr>
                <w:rFonts w:cs="Arial"/>
                <w:i/>
                <w:iCs/>
              </w:rPr>
              <w:t>The origin server cannot create the target Modality Performed Procedure Step because the provided Modality Performed Procedure Step UID is already in use</w:t>
            </w:r>
          </w:p>
        </w:tc>
      </w:tr>
      <w:tr w:rsidR="002C7B57" w:rsidRPr="00F64160" w14:paraId="4875C1FD" w14:textId="77777777" w:rsidTr="000C3C03">
        <w:trPr>
          <w:trHeight w:val="247"/>
        </w:trPr>
        <w:tc>
          <w:tcPr>
            <w:tcW w:w="1402" w:type="dxa"/>
            <w:vMerge/>
          </w:tcPr>
          <w:p w14:paraId="78338F4D" w14:textId="77777777" w:rsidR="002C7B57" w:rsidRPr="00195758" w:rsidRDefault="002C7B57" w:rsidP="002C7B57">
            <w:pPr>
              <w:spacing w:after="0"/>
              <w:rPr>
                <w:rFonts w:cs="Arial"/>
                <w:i/>
                <w:iCs/>
              </w:rPr>
            </w:pPr>
          </w:p>
        </w:tc>
        <w:tc>
          <w:tcPr>
            <w:tcW w:w="2718" w:type="dxa"/>
          </w:tcPr>
          <w:p w14:paraId="6D0D6CD7" w14:textId="77777777" w:rsidR="002C7B57" w:rsidRPr="00195758" w:rsidRDefault="002C7B57" w:rsidP="002C7B57">
            <w:pPr>
              <w:spacing w:after="0"/>
              <w:rPr>
                <w:rFonts w:cs="Arial"/>
                <w:i/>
                <w:iCs/>
              </w:rPr>
            </w:pPr>
            <w:r w:rsidRPr="00195758">
              <w:rPr>
                <w:rFonts w:cs="Arial"/>
                <w:i/>
                <w:iCs/>
              </w:rPr>
              <w:t>503 (Service Unavailable)</w:t>
            </w:r>
          </w:p>
        </w:tc>
        <w:tc>
          <w:tcPr>
            <w:tcW w:w="5047" w:type="dxa"/>
            <w:tcMar>
              <w:top w:w="40" w:type="dxa"/>
              <w:left w:w="40" w:type="dxa"/>
              <w:bottom w:w="40" w:type="dxa"/>
              <w:right w:w="40" w:type="dxa"/>
            </w:tcMar>
          </w:tcPr>
          <w:p w14:paraId="3715554A" w14:textId="2BBF1459" w:rsidR="002C7B57" w:rsidRPr="00195758" w:rsidRDefault="0027750D" w:rsidP="002C7B57">
            <w:pPr>
              <w:spacing w:after="0"/>
              <w:rPr>
                <w:rFonts w:cs="Arial"/>
                <w:i/>
                <w:iCs/>
              </w:rPr>
            </w:pPr>
            <w:r w:rsidRPr="0027750D">
              <w:rPr>
                <w:rFonts w:cs="Arial"/>
                <w:i/>
                <w:iCs/>
              </w:rPr>
              <w:t>The origin server cannot handle the creation of the Modality Performed Procedure Step; this may be a temporal or permanent state</w:t>
            </w:r>
          </w:p>
        </w:tc>
      </w:tr>
    </w:tbl>
    <w:p w14:paraId="689FD309" w14:textId="77777777" w:rsidR="00C63417" w:rsidRDefault="00C63417" w:rsidP="00C63417"/>
    <w:p w14:paraId="566FEF16" w14:textId="46B341EF" w:rsidR="00C63417" w:rsidRPr="00F64160" w:rsidRDefault="00C63417" w:rsidP="00C63417">
      <w:pPr>
        <w:pStyle w:val="Heading6"/>
      </w:pPr>
      <w:bookmarkStart w:id="227" w:name="_Toc194311904"/>
      <w:r>
        <w:t>N</w:t>
      </w:r>
      <w:r w:rsidRPr="00F64160">
        <w:t>.7.3.3.</w:t>
      </w:r>
      <w:r w:rsidR="00FD144F">
        <w:t>X.2</w:t>
      </w:r>
      <w:r w:rsidRPr="00F64160">
        <w:tab/>
      </w:r>
      <w:r w:rsidR="000A6128">
        <w:t>Create</w:t>
      </w:r>
      <w:r>
        <w:t xml:space="preserve"> </w:t>
      </w:r>
      <w:r w:rsidRPr="00F64160">
        <w:t>Transaction as User Agent</w:t>
      </w:r>
      <w:bookmarkEnd w:id="227"/>
    </w:p>
    <w:p w14:paraId="1F3411A3" w14:textId="75517848" w:rsidR="00C63417" w:rsidRPr="00F64160" w:rsidRDefault="00C63417" w:rsidP="00C63417">
      <w:r w:rsidRPr="00F64160">
        <w:t xml:space="preserve">Table </w:t>
      </w:r>
      <w:r>
        <w:t>N</w:t>
      </w:r>
      <w:r w:rsidRPr="00F64160">
        <w:t>.7</w:t>
      </w:r>
      <w:r>
        <w:t>.3.3.</w:t>
      </w:r>
      <w:r w:rsidR="00FD144F">
        <w:t>X.2</w:t>
      </w:r>
      <w:r w:rsidRPr="00F64160">
        <w:t>-</w:t>
      </w:r>
      <w:r>
        <w:t>1</w:t>
      </w:r>
      <w:r w:rsidRPr="00F64160">
        <w:t xml:space="preserve"> lists the Status Codes that a user agent supports for the </w:t>
      </w:r>
      <w:r w:rsidR="00526866">
        <w:t xml:space="preserve">Create </w:t>
      </w:r>
      <w:r w:rsidRPr="00F64160">
        <w:t xml:space="preserve">Transaction of the </w:t>
      </w:r>
      <w:r>
        <w:t xml:space="preserve">Modality Workflow </w:t>
      </w:r>
      <w:r w:rsidRPr="00F64160">
        <w:t>Service and defines the application behavior, when encountering any of the listed Status Codes</w:t>
      </w:r>
      <w:r>
        <w:t>.</w:t>
      </w:r>
    </w:p>
    <w:p w14:paraId="2B954A3F" w14:textId="197F5A91" w:rsidR="00C63417" w:rsidRPr="00F64160" w:rsidRDefault="00C63417" w:rsidP="00C63417">
      <w:pPr>
        <w:pStyle w:val="TemplateInstruction"/>
        <w:rPr>
          <w:rFonts w:cs="Arial"/>
        </w:rPr>
      </w:pPr>
      <w:r w:rsidRPr="00F64160">
        <w:rPr>
          <w:rFonts w:cs="Arial"/>
        </w:rPr>
        <w:t xml:space="preserve">[Describe below the behavior of the application when it receives various Status Codes in the </w:t>
      </w:r>
      <w:r w:rsidR="00526866">
        <w:rPr>
          <w:rFonts w:cs="Arial"/>
        </w:rPr>
        <w:t xml:space="preserve">Create </w:t>
      </w:r>
      <w:r w:rsidRPr="00F64160">
        <w:rPr>
          <w:rFonts w:cs="Arial"/>
        </w:rPr>
        <w:t>Transaction response]</w:t>
      </w:r>
    </w:p>
    <w:p w14:paraId="194E16ED" w14:textId="13C81DBB" w:rsidR="00C63417" w:rsidRPr="00F64160" w:rsidRDefault="00C63417" w:rsidP="00C63417">
      <w:pPr>
        <w:pStyle w:val="TableTitle"/>
        <w:keepNext/>
        <w:rPr>
          <w:rFonts w:cs="Arial"/>
        </w:rPr>
      </w:pPr>
      <w:r w:rsidRPr="00F64160">
        <w:rPr>
          <w:rFonts w:cs="Arial"/>
        </w:rPr>
        <w:t xml:space="preserve">Table </w:t>
      </w:r>
      <w:r>
        <w:rPr>
          <w:rFonts w:cs="Arial"/>
        </w:rPr>
        <w:t>N</w:t>
      </w:r>
      <w:r w:rsidRPr="00F64160">
        <w:rPr>
          <w:rFonts w:cs="Arial"/>
        </w:rPr>
        <w:t>.7</w:t>
      </w:r>
      <w:r>
        <w:rPr>
          <w:rFonts w:cs="Arial"/>
        </w:rPr>
        <w:t>.3.3.</w:t>
      </w:r>
      <w:r w:rsidR="00FD144F">
        <w:rPr>
          <w:rFonts w:cs="Arial"/>
        </w:rPr>
        <w:t>X.2</w:t>
      </w:r>
      <w:r w:rsidRPr="00F64160">
        <w:rPr>
          <w:rFonts w:cs="Arial"/>
        </w:rPr>
        <w:t>-</w:t>
      </w:r>
      <w:r>
        <w:rPr>
          <w:rFonts w:cs="Arial"/>
        </w:rPr>
        <w:t>1</w:t>
      </w:r>
      <w:r w:rsidRPr="00F64160">
        <w:rPr>
          <w:rFonts w:cs="Arial"/>
        </w:rPr>
        <w:t xml:space="preserve">: Status Codes of User Agent for </w:t>
      </w:r>
      <w:r w:rsidR="00526866">
        <w:rPr>
          <w:rFonts w:cs="Arial"/>
        </w:rPr>
        <w:t xml:space="preserve">Create </w:t>
      </w:r>
      <w:r w:rsidRPr="00F64160">
        <w:rPr>
          <w:rFonts w:cs="Arial"/>
        </w:rPr>
        <w:t>Transaction</w:t>
      </w:r>
    </w:p>
    <w:tbl>
      <w:tblPr>
        <w:tblW w:w="9114"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394"/>
        <w:gridCol w:w="2702"/>
        <w:gridCol w:w="5018"/>
      </w:tblGrid>
      <w:tr w:rsidR="00C63417" w:rsidRPr="00F64160" w14:paraId="1890D82D" w14:textId="77777777" w:rsidTr="000C3C03">
        <w:trPr>
          <w:trHeight w:val="97"/>
          <w:tblHeader/>
        </w:trPr>
        <w:tc>
          <w:tcPr>
            <w:tcW w:w="1394" w:type="dxa"/>
            <w:shd w:val="clear" w:color="auto" w:fill="BFBFBF" w:themeFill="background1" w:themeFillShade="BF"/>
          </w:tcPr>
          <w:p w14:paraId="63D232E0" w14:textId="77777777" w:rsidR="00C63417" w:rsidRPr="00F64160" w:rsidRDefault="00C63417" w:rsidP="000C3C03">
            <w:pPr>
              <w:keepNext/>
              <w:spacing w:before="180" w:after="0"/>
              <w:jc w:val="center"/>
              <w:rPr>
                <w:rFonts w:cs="Arial"/>
                <w:b/>
              </w:rPr>
            </w:pPr>
            <w:r w:rsidRPr="00F64160">
              <w:rPr>
                <w:rFonts w:cs="Arial"/>
                <w:b/>
              </w:rPr>
              <w:t xml:space="preserve">Status </w:t>
            </w:r>
          </w:p>
        </w:tc>
        <w:tc>
          <w:tcPr>
            <w:tcW w:w="2702" w:type="dxa"/>
            <w:shd w:val="clear" w:color="auto" w:fill="BFBFBF" w:themeFill="background1" w:themeFillShade="BF"/>
          </w:tcPr>
          <w:p w14:paraId="11F69EBC" w14:textId="77777777" w:rsidR="00C63417" w:rsidRPr="00F64160" w:rsidRDefault="00C63417" w:rsidP="000C3C03">
            <w:pPr>
              <w:keepNext/>
              <w:spacing w:before="180" w:after="0"/>
              <w:rPr>
                <w:rFonts w:cs="Arial"/>
                <w:b/>
              </w:rPr>
            </w:pPr>
            <w:r w:rsidRPr="00F64160">
              <w:rPr>
                <w:rFonts w:cs="Arial"/>
                <w:b/>
              </w:rPr>
              <w:t>Code</w:t>
            </w:r>
          </w:p>
        </w:tc>
        <w:tc>
          <w:tcPr>
            <w:tcW w:w="5018" w:type="dxa"/>
            <w:shd w:val="clear" w:color="auto" w:fill="BFBFBF" w:themeFill="background1" w:themeFillShade="BF"/>
            <w:tcMar>
              <w:top w:w="40" w:type="dxa"/>
              <w:left w:w="40" w:type="dxa"/>
              <w:bottom w:w="40" w:type="dxa"/>
              <w:right w:w="40" w:type="dxa"/>
            </w:tcMar>
          </w:tcPr>
          <w:p w14:paraId="3D34403A" w14:textId="77777777" w:rsidR="00C63417" w:rsidRPr="00F64160" w:rsidRDefault="00C63417" w:rsidP="000C3C03">
            <w:pPr>
              <w:keepNext/>
              <w:spacing w:before="180" w:after="0"/>
              <w:jc w:val="center"/>
              <w:rPr>
                <w:rFonts w:cs="Arial"/>
              </w:rPr>
            </w:pPr>
            <w:r w:rsidRPr="00F64160">
              <w:rPr>
                <w:rFonts w:cs="Arial"/>
                <w:b/>
              </w:rPr>
              <w:t>Behavior</w:t>
            </w:r>
          </w:p>
        </w:tc>
      </w:tr>
      <w:tr w:rsidR="002C7B57" w:rsidRPr="00F64160" w14:paraId="2F029E3C" w14:textId="77777777" w:rsidTr="000C3C03">
        <w:trPr>
          <w:trHeight w:val="147"/>
        </w:trPr>
        <w:tc>
          <w:tcPr>
            <w:tcW w:w="1394" w:type="dxa"/>
          </w:tcPr>
          <w:p w14:paraId="07C1E76E" w14:textId="77777777" w:rsidR="002C7B57" w:rsidRPr="00E73D46" w:rsidRDefault="002C7B57" w:rsidP="002C7B57">
            <w:pPr>
              <w:keepNext/>
              <w:spacing w:after="0"/>
              <w:rPr>
                <w:rFonts w:cs="Arial"/>
                <w:i/>
                <w:iCs/>
              </w:rPr>
            </w:pPr>
            <w:r w:rsidRPr="00E73D46">
              <w:rPr>
                <w:rFonts w:cs="Arial"/>
                <w:i/>
                <w:iCs/>
              </w:rPr>
              <w:t xml:space="preserve">Success </w:t>
            </w:r>
          </w:p>
        </w:tc>
        <w:tc>
          <w:tcPr>
            <w:tcW w:w="2702" w:type="dxa"/>
          </w:tcPr>
          <w:p w14:paraId="34D81977" w14:textId="076B6218" w:rsidR="002C7B57" w:rsidRPr="00E73D46" w:rsidRDefault="002C7B57" w:rsidP="002C7B57">
            <w:pPr>
              <w:keepNext/>
              <w:spacing w:after="0"/>
              <w:rPr>
                <w:rFonts w:cs="Arial"/>
                <w:i/>
                <w:iCs/>
              </w:rPr>
            </w:pPr>
            <w:r w:rsidRPr="00E73D46">
              <w:rPr>
                <w:rFonts w:cs="Arial"/>
                <w:i/>
                <w:iCs/>
              </w:rPr>
              <w:t>20</w:t>
            </w:r>
            <w:ins w:id="228" w:author="Medema, Jeroen" w:date="2025-06-12T11:09:00Z" w16du:dateUtc="2025-06-12T09:09:00Z">
              <w:r w:rsidR="00DC7220">
                <w:rPr>
                  <w:rFonts w:cs="Arial"/>
                  <w:i/>
                  <w:iCs/>
                </w:rPr>
                <w:t>1</w:t>
              </w:r>
            </w:ins>
            <w:del w:id="229" w:author="Medema, Jeroen" w:date="2025-06-12T11:09:00Z" w16du:dateUtc="2025-06-12T09:09:00Z">
              <w:r w:rsidRPr="00E73D46" w:rsidDel="00DC7220">
                <w:rPr>
                  <w:rFonts w:cs="Arial"/>
                  <w:i/>
                  <w:iCs/>
                </w:rPr>
                <w:delText>0</w:delText>
              </w:r>
            </w:del>
            <w:r w:rsidRPr="00E73D46">
              <w:rPr>
                <w:rFonts w:cs="Arial"/>
                <w:i/>
                <w:iCs/>
              </w:rPr>
              <w:t xml:space="preserve"> (</w:t>
            </w:r>
            <w:del w:id="230" w:author="Medema, Jeroen" w:date="2025-06-12T11:09:00Z" w16du:dateUtc="2025-06-12T09:09:00Z">
              <w:r w:rsidRPr="00E73D46" w:rsidDel="00DC7220">
                <w:rPr>
                  <w:rFonts w:cs="Arial"/>
                  <w:i/>
                  <w:iCs/>
                </w:rPr>
                <w:delText>OK</w:delText>
              </w:r>
            </w:del>
            <w:ins w:id="231" w:author="Medema, Jeroen" w:date="2025-06-12T11:09:00Z" w16du:dateUtc="2025-06-12T09:09:00Z">
              <w:r w:rsidR="00DC7220">
                <w:rPr>
                  <w:rFonts w:cs="Arial"/>
                  <w:i/>
                  <w:iCs/>
                </w:rPr>
                <w:t>Created</w:t>
              </w:r>
            </w:ins>
            <w:r w:rsidRPr="00E73D46">
              <w:rPr>
                <w:rFonts w:cs="Arial"/>
                <w:i/>
                <w:iCs/>
              </w:rPr>
              <w:t>)</w:t>
            </w:r>
          </w:p>
        </w:tc>
        <w:tc>
          <w:tcPr>
            <w:tcW w:w="5018" w:type="dxa"/>
            <w:tcMar>
              <w:top w:w="40" w:type="dxa"/>
              <w:left w:w="40" w:type="dxa"/>
              <w:bottom w:w="40" w:type="dxa"/>
              <w:right w:w="40" w:type="dxa"/>
            </w:tcMar>
          </w:tcPr>
          <w:p w14:paraId="6155AE0A" w14:textId="7FE8E49A" w:rsidR="002C7B57" w:rsidRPr="00E73D46" w:rsidRDefault="0027750D" w:rsidP="002C7B57">
            <w:pPr>
              <w:keepNext/>
              <w:spacing w:after="0"/>
              <w:rPr>
                <w:rFonts w:cs="Arial"/>
                <w:i/>
                <w:iCs/>
              </w:rPr>
            </w:pPr>
            <w:r>
              <w:rPr>
                <w:rFonts w:cs="Arial"/>
                <w:i/>
                <w:iCs/>
              </w:rPr>
              <w:t>Continue</w:t>
            </w:r>
          </w:p>
        </w:tc>
      </w:tr>
      <w:tr w:rsidR="0027750D" w:rsidRPr="00F64160" w14:paraId="6F42EDB1" w14:textId="77777777" w:rsidTr="000C3C03">
        <w:trPr>
          <w:trHeight w:val="199"/>
        </w:trPr>
        <w:tc>
          <w:tcPr>
            <w:tcW w:w="1394" w:type="dxa"/>
            <w:vMerge w:val="restart"/>
          </w:tcPr>
          <w:p w14:paraId="38072098" w14:textId="77777777" w:rsidR="0027750D" w:rsidRPr="00E73D46" w:rsidRDefault="0027750D" w:rsidP="002C7B57">
            <w:pPr>
              <w:spacing w:after="0"/>
              <w:rPr>
                <w:rFonts w:cs="Arial"/>
                <w:i/>
                <w:iCs/>
              </w:rPr>
            </w:pPr>
            <w:r w:rsidRPr="00E73D46">
              <w:rPr>
                <w:rFonts w:cs="Arial"/>
                <w:i/>
                <w:iCs/>
              </w:rPr>
              <w:t>Failure</w:t>
            </w:r>
          </w:p>
        </w:tc>
        <w:tc>
          <w:tcPr>
            <w:tcW w:w="2702" w:type="dxa"/>
          </w:tcPr>
          <w:p w14:paraId="047A397E" w14:textId="77777777" w:rsidR="0027750D" w:rsidRPr="00E73D46" w:rsidRDefault="0027750D" w:rsidP="002C7B57">
            <w:pPr>
              <w:spacing w:after="0"/>
              <w:rPr>
                <w:rFonts w:cs="Arial"/>
                <w:i/>
                <w:iCs/>
              </w:rPr>
            </w:pPr>
            <w:r w:rsidRPr="00E73D46">
              <w:rPr>
                <w:rFonts w:cs="Arial"/>
                <w:i/>
                <w:iCs/>
              </w:rPr>
              <w:t>400 (Bad Request)</w:t>
            </w:r>
          </w:p>
        </w:tc>
        <w:tc>
          <w:tcPr>
            <w:tcW w:w="5018" w:type="dxa"/>
            <w:tcMar>
              <w:top w:w="40" w:type="dxa"/>
              <w:left w:w="40" w:type="dxa"/>
              <w:bottom w:w="40" w:type="dxa"/>
              <w:right w:w="40" w:type="dxa"/>
            </w:tcMar>
          </w:tcPr>
          <w:p w14:paraId="5FFC5B2E" w14:textId="46D93EDB" w:rsidR="0027750D" w:rsidRPr="00E73D46" w:rsidRDefault="0027750D" w:rsidP="002C7B57">
            <w:pPr>
              <w:spacing w:after="0"/>
              <w:rPr>
                <w:rFonts w:cs="Arial"/>
                <w:i/>
                <w:iCs/>
              </w:rPr>
            </w:pPr>
            <w:r w:rsidRPr="0027750D">
              <w:rPr>
                <w:rFonts w:cs="Arial"/>
                <w:i/>
                <w:iCs/>
              </w:rPr>
              <w:t>Reformat the request to proper HTTP</w:t>
            </w:r>
          </w:p>
        </w:tc>
      </w:tr>
      <w:tr w:rsidR="0027750D" w:rsidRPr="00F64160" w14:paraId="10840CF3" w14:textId="77777777" w:rsidTr="000C3C03">
        <w:trPr>
          <w:trHeight w:val="202"/>
        </w:trPr>
        <w:tc>
          <w:tcPr>
            <w:tcW w:w="1394" w:type="dxa"/>
            <w:vMerge/>
          </w:tcPr>
          <w:p w14:paraId="75A59469" w14:textId="77777777" w:rsidR="0027750D" w:rsidRPr="00195758" w:rsidRDefault="0027750D" w:rsidP="002C7B57">
            <w:pPr>
              <w:spacing w:after="0"/>
              <w:rPr>
                <w:rFonts w:cs="Arial"/>
                <w:i/>
                <w:iCs/>
              </w:rPr>
            </w:pPr>
          </w:p>
        </w:tc>
        <w:tc>
          <w:tcPr>
            <w:tcW w:w="2702" w:type="dxa"/>
          </w:tcPr>
          <w:p w14:paraId="6C3B7CBF" w14:textId="77777777" w:rsidR="0027750D" w:rsidRPr="00195758" w:rsidRDefault="0027750D" w:rsidP="002C7B57">
            <w:pPr>
              <w:spacing w:after="0"/>
              <w:rPr>
                <w:rFonts w:cs="Arial"/>
                <w:i/>
                <w:iCs/>
              </w:rPr>
            </w:pPr>
            <w:r w:rsidRPr="00195758">
              <w:rPr>
                <w:rFonts w:cs="Arial"/>
                <w:i/>
                <w:iCs/>
              </w:rPr>
              <w:t>40</w:t>
            </w:r>
            <w:r>
              <w:rPr>
                <w:rFonts w:cs="Arial"/>
                <w:i/>
                <w:iCs/>
              </w:rPr>
              <w:t>9</w:t>
            </w:r>
            <w:r w:rsidRPr="00195758">
              <w:rPr>
                <w:rFonts w:cs="Arial"/>
                <w:i/>
                <w:iCs/>
              </w:rPr>
              <w:t xml:space="preserve"> (</w:t>
            </w:r>
            <w:r>
              <w:rPr>
                <w:rFonts w:cs="Arial"/>
                <w:i/>
                <w:iCs/>
              </w:rPr>
              <w:t>Conflict</w:t>
            </w:r>
            <w:r w:rsidRPr="00195758">
              <w:rPr>
                <w:rFonts w:cs="Arial"/>
                <w:i/>
                <w:iCs/>
              </w:rPr>
              <w:t>)</w:t>
            </w:r>
          </w:p>
        </w:tc>
        <w:tc>
          <w:tcPr>
            <w:tcW w:w="5018" w:type="dxa"/>
            <w:tcMar>
              <w:top w:w="40" w:type="dxa"/>
              <w:left w:w="40" w:type="dxa"/>
              <w:bottom w:w="40" w:type="dxa"/>
              <w:right w:w="40" w:type="dxa"/>
            </w:tcMar>
          </w:tcPr>
          <w:p w14:paraId="412DAE49" w14:textId="61C14666" w:rsidR="0027750D" w:rsidRPr="00195758" w:rsidRDefault="0027750D" w:rsidP="002C7B57">
            <w:pPr>
              <w:spacing w:after="0"/>
              <w:rPr>
                <w:rFonts w:cs="Arial"/>
                <w:i/>
                <w:iCs/>
              </w:rPr>
            </w:pPr>
            <w:r>
              <w:rPr>
                <w:rFonts w:cs="Arial"/>
                <w:i/>
                <w:iCs/>
              </w:rPr>
              <w:t>Create another MPPS UID and try again</w:t>
            </w:r>
          </w:p>
        </w:tc>
      </w:tr>
      <w:tr w:rsidR="0027750D" w:rsidRPr="00F64160" w14:paraId="126751C4" w14:textId="77777777" w:rsidTr="000C3C03">
        <w:trPr>
          <w:trHeight w:val="202"/>
        </w:trPr>
        <w:tc>
          <w:tcPr>
            <w:tcW w:w="1394" w:type="dxa"/>
            <w:vMerge/>
          </w:tcPr>
          <w:p w14:paraId="42A6D137" w14:textId="77777777" w:rsidR="0027750D" w:rsidRPr="00195758" w:rsidRDefault="0027750D" w:rsidP="002C7B57">
            <w:pPr>
              <w:spacing w:after="0"/>
              <w:rPr>
                <w:rFonts w:cs="Arial"/>
                <w:i/>
                <w:iCs/>
              </w:rPr>
            </w:pPr>
          </w:p>
        </w:tc>
        <w:tc>
          <w:tcPr>
            <w:tcW w:w="2702" w:type="dxa"/>
          </w:tcPr>
          <w:p w14:paraId="14B50E6A" w14:textId="1B765C6A" w:rsidR="0027750D" w:rsidRPr="00195758" w:rsidRDefault="0027750D" w:rsidP="002C7B57">
            <w:pPr>
              <w:spacing w:after="0"/>
              <w:rPr>
                <w:rFonts w:cs="Arial"/>
                <w:i/>
                <w:iCs/>
              </w:rPr>
            </w:pPr>
            <w:r>
              <w:rPr>
                <w:rFonts w:cs="Arial"/>
                <w:i/>
                <w:iCs/>
              </w:rPr>
              <w:t>503 (Service Unavailable)</w:t>
            </w:r>
          </w:p>
        </w:tc>
        <w:tc>
          <w:tcPr>
            <w:tcW w:w="5018" w:type="dxa"/>
            <w:tcMar>
              <w:top w:w="40" w:type="dxa"/>
              <w:left w:w="40" w:type="dxa"/>
              <w:bottom w:w="40" w:type="dxa"/>
              <w:right w:w="40" w:type="dxa"/>
            </w:tcMar>
          </w:tcPr>
          <w:p w14:paraId="00F6AD69" w14:textId="5516AA9F" w:rsidR="0027750D" w:rsidRDefault="0027750D" w:rsidP="002C7B57">
            <w:pPr>
              <w:spacing w:after="0"/>
              <w:rPr>
                <w:rFonts w:cs="Arial"/>
                <w:i/>
                <w:iCs/>
              </w:rPr>
            </w:pPr>
            <w:r>
              <w:rPr>
                <w:rFonts w:cs="Arial"/>
                <w:i/>
                <w:iCs/>
              </w:rPr>
              <w:t>Try again later</w:t>
            </w:r>
          </w:p>
        </w:tc>
      </w:tr>
      <w:tr w:rsidR="002C7B57" w:rsidRPr="00F64160" w14:paraId="6B4AF3CC" w14:textId="77777777" w:rsidTr="000C3C03">
        <w:trPr>
          <w:trHeight w:val="199"/>
        </w:trPr>
        <w:tc>
          <w:tcPr>
            <w:tcW w:w="1394" w:type="dxa"/>
          </w:tcPr>
          <w:p w14:paraId="34F1855E" w14:textId="77777777" w:rsidR="002C7B57" w:rsidRPr="00E73D46" w:rsidRDefault="002C7B57" w:rsidP="002C7B57">
            <w:pPr>
              <w:spacing w:after="0"/>
              <w:rPr>
                <w:rFonts w:cs="Arial"/>
                <w:i/>
                <w:iCs/>
              </w:rPr>
            </w:pPr>
            <w:r w:rsidRPr="00E73D46">
              <w:rPr>
                <w:rFonts w:cs="Arial"/>
                <w:i/>
                <w:iCs/>
              </w:rPr>
              <w:t>*</w:t>
            </w:r>
          </w:p>
        </w:tc>
        <w:tc>
          <w:tcPr>
            <w:tcW w:w="2702" w:type="dxa"/>
          </w:tcPr>
          <w:p w14:paraId="30963EBE" w14:textId="77777777" w:rsidR="002C7B57" w:rsidRPr="00E73D46" w:rsidRDefault="002C7B57" w:rsidP="002C7B57">
            <w:pPr>
              <w:spacing w:after="0"/>
              <w:rPr>
                <w:rFonts w:cs="Arial"/>
                <w:i/>
                <w:iCs/>
              </w:rPr>
            </w:pPr>
            <w:r w:rsidRPr="00E73D46">
              <w:rPr>
                <w:rFonts w:cs="Arial"/>
                <w:i/>
                <w:iCs/>
              </w:rPr>
              <w:t>Any other code</w:t>
            </w:r>
          </w:p>
        </w:tc>
        <w:tc>
          <w:tcPr>
            <w:tcW w:w="5018" w:type="dxa"/>
            <w:tcMar>
              <w:top w:w="40" w:type="dxa"/>
              <w:left w:w="40" w:type="dxa"/>
              <w:bottom w:w="40" w:type="dxa"/>
              <w:right w:w="40" w:type="dxa"/>
            </w:tcMar>
          </w:tcPr>
          <w:p w14:paraId="0EF1BF77" w14:textId="2A29117F" w:rsidR="002C7B57" w:rsidRPr="00E73D46" w:rsidRDefault="0027750D" w:rsidP="002C7B57">
            <w:pPr>
              <w:spacing w:after="0"/>
              <w:rPr>
                <w:rFonts w:cs="Arial"/>
                <w:i/>
                <w:iCs/>
              </w:rPr>
            </w:pPr>
            <w:r>
              <w:rPr>
                <w:rFonts w:cs="Arial"/>
                <w:i/>
                <w:iCs/>
              </w:rPr>
              <w:t>Do further analysis</w:t>
            </w:r>
          </w:p>
        </w:tc>
      </w:tr>
    </w:tbl>
    <w:p w14:paraId="17D978C0" w14:textId="77777777" w:rsidR="00C63417" w:rsidRDefault="00C63417" w:rsidP="00F86633"/>
    <w:p w14:paraId="7A63DD90" w14:textId="66FAD03F" w:rsidR="00C63417" w:rsidRDefault="00C63417" w:rsidP="00C63417">
      <w:pPr>
        <w:pStyle w:val="Heading6"/>
      </w:pPr>
      <w:bookmarkStart w:id="232" w:name="_Toc194311905"/>
      <w:r w:rsidRPr="00D336C4">
        <w:lastRenderedPageBreak/>
        <w:t>N.7.3.3.</w:t>
      </w:r>
      <w:r w:rsidR="00FD144F">
        <w:t>X.3</w:t>
      </w:r>
      <w:r w:rsidRPr="00D336C4">
        <w:tab/>
      </w:r>
      <w:r w:rsidR="00264B92">
        <w:t xml:space="preserve">Update </w:t>
      </w:r>
      <w:r w:rsidRPr="00D336C4">
        <w:t>Transaction as Origin Server</w:t>
      </w:r>
      <w:bookmarkEnd w:id="232"/>
    </w:p>
    <w:p w14:paraId="6437C9CF" w14:textId="2BBCA321" w:rsidR="00C63417" w:rsidRPr="00F64160" w:rsidRDefault="00C63417" w:rsidP="00C63417">
      <w:r w:rsidRPr="00F64160">
        <w:t xml:space="preserve">Table </w:t>
      </w:r>
      <w:r>
        <w:t>N</w:t>
      </w:r>
      <w:r w:rsidRPr="00F64160">
        <w:t>.7</w:t>
      </w:r>
      <w:r>
        <w:t>.3.3.</w:t>
      </w:r>
      <w:r w:rsidR="00FD144F">
        <w:t>X.3</w:t>
      </w:r>
      <w:r w:rsidRPr="00F64160">
        <w:t>-</w:t>
      </w:r>
      <w:r>
        <w:t>1</w:t>
      </w:r>
      <w:r w:rsidRPr="00F64160">
        <w:t xml:space="preserve"> lists the Status Codes that an origin server supports for the </w:t>
      </w:r>
      <w:r w:rsidR="00264B92">
        <w:t xml:space="preserve">Update </w:t>
      </w:r>
      <w:r w:rsidRPr="00F64160">
        <w:t xml:space="preserve">Transaction of the </w:t>
      </w:r>
      <w:r>
        <w:t xml:space="preserve">Modality Workflow </w:t>
      </w:r>
      <w:r w:rsidRPr="00F64160">
        <w:t>Service and the condition in which any of the listed Status Codes is sent</w:t>
      </w:r>
      <w:r>
        <w:t>.</w:t>
      </w:r>
    </w:p>
    <w:p w14:paraId="4B45E4A3" w14:textId="7D60B33F" w:rsidR="00C63417" w:rsidRPr="00F64160" w:rsidRDefault="00C63417" w:rsidP="00C63417">
      <w:pPr>
        <w:pStyle w:val="TemplateInstruction"/>
        <w:rPr>
          <w:rFonts w:cs="Arial"/>
        </w:rPr>
      </w:pPr>
      <w:r w:rsidRPr="00F64160">
        <w:rPr>
          <w:rFonts w:cs="Arial"/>
        </w:rPr>
        <w:t xml:space="preserve">[Describe below the condition in which the application sends the specific Status Codes in the </w:t>
      </w:r>
      <w:r w:rsidR="00264B92">
        <w:rPr>
          <w:rFonts w:cs="Arial"/>
        </w:rPr>
        <w:t xml:space="preserve">Update </w:t>
      </w:r>
      <w:r w:rsidRPr="00F64160">
        <w:rPr>
          <w:rFonts w:cs="Arial"/>
        </w:rPr>
        <w:t>Transaction response as origin server.]</w:t>
      </w:r>
    </w:p>
    <w:p w14:paraId="53612445" w14:textId="5CC30984" w:rsidR="00C63417" w:rsidRPr="00F64160" w:rsidRDefault="00C63417" w:rsidP="00C63417">
      <w:pPr>
        <w:pStyle w:val="TableTitle"/>
        <w:rPr>
          <w:rFonts w:cs="Arial"/>
        </w:rPr>
      </w:pPr>
      <w:r w:rsidRPr="00F64160">
        <w:rPr>
          <w:rFonts w:cs="Arial"/>
        </w:rPr>
        <w:t xml:space="preserve">Table </w:t>
      </w:r>
      <w:r>
        <w:rPr>
          <w:rFonts w:cs="Arial"/>
        </w:rPr>
        <w:t>N</w:t>
      </w:r>
      <w:r w:rsidRPr="00F64160">
        <w:rPr>
          <w:rFonts w:cs="Arial"/>
        </w:rPr>
        <w:t>.7</w:t>
      </w:r>
      <w:r>
        <w:rPr>
          <w:rFonts w:cs="Arial"/>
        </w:rPr>
        <w:t>.3.3.</w:t>
      </w:r>
      <w:r w:rsidR="00FD144F">
        <w:rPr>
          <w:rFonts w:cs="Arial"/>
        </w:rPr>
        <w:t>X.3</w:t>
      </w:r>
      <w:r w:rsidRPr="00F64160">
        <w:rPr>
          <w:rFonts w:cs="Arial"/>
        </w:rPr>
        <w:t>-</w:t>
      </w:r>
      <w:r>
        <w:rPr>
          <w:rFonts w:cs="Arial"/>
        </w:rPr>
        <w:t>1</w:t>
      </w:r>
      <w:r w:rsidRPr="00F64160">
        <w:rPr>
          <w:rFonts w:cs="Arial"/>
        </w:rPr>
        <w:t xml:space="preserve">: Status Codes of Origin Server for </w:t>
      </w:r>
      <w:r w:rsidR="00264B92">
        <w:rPr>
          <w:rFonts w:cs="Arial"/>
        </w:rPr>
        <w:t xml:space="preserve">Update </w:t>
      </w:r>
      <w:r w:rsidRPr="00F64160">
        <w:rPr>
          <w:rFonts w:cs="Arial"/>
        </w:rPr>
        <w:t>Transaction</w:t>
      </w:r>
    </w:p>
    <w:tbl>
      <w:tblPr>
        <w:tblW w:w="9167"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402"/>
        <w:gridCol w:w="2718"/>
        <w:gridCol w:w="5047"/>
      </w:tblGrid>
      <w:tr w:rsidR="00C63417" w:rsidRPr="00F64160" w14:paraId="2C858197" w14:textId="77777777" w:rsidTr="000C3C03">
        <w:trPr>
          <w:trHeight w:val="119"/>
          <w:tblHeader/>
        </w:trPr>
        <w:tc>
          <w:tcPr>
            <w:tcW w:w="1402" w:type="dxa"/>
            <w:shd w:val="clear" w:color="auto" w:fill="BFBFBF" w:themeFill="background1" w:themeFillShade="BF"/>
          </w:tcPr>
          <w:p w14:paraId="50B949DA" w14:textId="77777777" w:rsidR="00C63417" w:rsidRPr="00F64160" w:rsidRDefault="00C63417" w:rsidP="000C3C03">
            <w:pPr>
              <w:keepNext/>
              <w:spacing w:before="180" w:after="0"/>
              <w:jc w:val="center"/>
              <w:rPr>
                <w:rFonts w:cs="Arial"/>
                <w:b/>
              </w:rPr>
            </w:pPr>
            <w:r w:rsidRPr="00F64160">
              <w:rPr>
                <w:rFonts w:cs="Arial"/>
                <w:b/>
              </w:rPr>
              <w:t>Status</w:t>
            </w:r>
          </w:p>
        </w:tc>
        <w:tc>
          <w:tcPr>
            <w:tcW w:w="2718" w:type="dxa"/>
            <w:shd w:val="clear" w:color="auto" w:fill="BFBFBF" w:themeFill="background1" w:themeFillShade="BF"/>
          </w:tcPr>
          <w:p w14:paraId="6F53016A" w14:textId="77777777" w:rsidR="00C63417" w:rsidRPr="00F64160" w:rsidRDefault="00C63417" w:rsidP="000C3C03">
            <w:pPr>
              <w:keepNext/>
              <w:spacing w:before="180" w:after="0"/>
              <w:rPr>
                <w:rFonts w:cs="Arial"/>
                <w:b/>
              </w:rPr>
            </w:pPr>
            <w:r w:rsidRPr="00F64160">
              <w:rPr>
                <w:rFonts w:cs="Arial"/>
                <w:b/>
              </w:rPr>
              <w:t>Code</w:t>
            </w:r>
          </w:p>
        </w:tc>
        <w:tc>
          <w:tcPr>
            <w:tcW w:w="5047" w:type="dxa"/>
            <w:shd w:val="clear" w:color="auto" w:fill="BFBFBF" w:themeFill="background1" w:themeFillShade="BF"/>
            <w:tcMar>
              <w:top w:w="40" w:type="dxa"/>
              <w:left w:w="40" w:type="dxa"/>
              <w:bottom w:w="40" w:type="dxa"/>
              <w:right w:w="40" w:type="dxa"/>
            </w:tcMar>
          </w:tcPr>
          <w:p w14:paraId="5E6A3BD0" w14:textId="77777777" w:rsidR="00C63417" w:rsidRPr="00F64160" w:rsidRDefault="00C63417" w:rsidP="000C3C03">
            <w:pPr>
              <w:spacing w:before="180" w:after="0"/>
              <w:jc w:val="center"/>
              <w:rPr>
                <w:rFonts w:cs="Arial"/>
              </w:rPr>
            </w:pPr>
            <w:r w:rsidRPr="00F64160">
              <w:rPr>
                <w:rFonts w:cs="Arial"/>
                <w:b/>
              </w:rPr>
              <w:t>Condition</w:t>
            </w:r>
          </w:p>
        </w:tc>
      </w:tr>
      <w:tr w:rsidR="0027750D" w:rsidRPr="00F64160" w14:paraId="2211D8BC" w14:textId="77777777" w:rsidTr="000C3C03">
        <w:trPr>
          <w:trHeight w:val="180"/>
        </w:trPr>
        <w:tc>
          <w:tcPr>
            <w:tcW w:w="1402" w:type="dxa"/>
          </w:tcPr>
          <w:p w14:paraId="18C94E55" w14:textId="77777777" w:rsidR="0027750D" w:rsidRPr="00E73D46" w:rsidRDefault="0027750D" w:rsidP="0027750D">
            <w:pPr>
              <w:spacing w:after="0"/>
              <w:rPr>
                <w:rFonts w:cs="Arial"/>
                <w:i/>
                <w:iCs/>
              </w:rPr>
            </w:pPr>
            <w:r w:rsidRPr="00E73D46">
              <w:rPr>
                <w:rFonts w:cs="Arial"/>
                <w:i/>
                <w:iCs/>
              </w:rPr>
              <w:t xml:space="preserve">Success </w:t>
            </w:r>
          </w:p>
        </w:tc>
        <w:tc>
          <w:tcPr>
            <w:tcW w:w="2718" w:type="dxa"/>
          </w:tcPr>
          <w:p w14:paraId="7DCEC980" w14:textId="77777777" w:rsidR="0027750D" w:rsidRPr="00E73D46" w:rsidRDefault="0027750D" w:rsidP="0027750D">
            <w:pPr>
              <w:spacing w:after="0"/>
              <w:rPr>
                <w:rFonts w:cs="Arial"/>
                <w:i/>
                <w:iCs/>
              </w:rPr>
            </w:pPr>
            <w:r w:rsidRPr="00E73D46">
              <w:rPr>
                <w:rFonts w:cs="Arial"/>
                <w:i/>
                <w:iCs/>
              </w:rPr>
              <w:t>200 (OK)</w:t>
            </w:r>
          </w:p>
        </w:tc>
        <w:tc>
          <w:tcPr>
            <w:tcW w:w="5047" w:type="dxa"/>
            <w:tcMar>
              <w:top w:w="40" w:type="dxa"/>
              <w:left w:w="40" w:type="dxa"/>
              <w:bottom w:w="40" w:type="dxa"/>
              <w:right w:w="40" w:type="dxa"/>
            </w:tcMar>
          </w:tcPr>
          <w:p w14:paraId="01151D4E" w14:textId="4BD9DD25" w:rsidR="0027750D" w:rsidRPr="0027750D" w:rsidRDefault="0027750D" w:rsidP="0027750D">
            <w:pPr>
              <w:spacing w:after="0"/>
              <w:rPr>
                <w:rFonts w:cs="Arial"/>
                <w:i/>
                <w:iCs/>
              </w:rPr>
            </w:pPr>
            <w:r w:rsidRPr="0027750D">
              <w:rPr>
                <w:i/>
                <w:iCs/>
              </w:rPr>
              <w:t>The origin server has updated the Modality Performed Procedure Step with the provided attributes</w:t>
            </w:r>
          </w:p>
        </w:tc>
      </w:tr>
      <w:tr w:rsidR="0027750D" w:rsidRPr="00F64160" w14:paraId="10135183" w14:textId="77777777" w:rsidTr="000C3C03">
        <w:trPr>
          <w:trHeight w:val="244"/>
        </w:trPr>
        <w:tc>
          <w:tcPr>
            <w:tcW w:w="1402" w:type="dxa"/>
            <w:vMerge w:val="restart"/>
          </w:tcPr>
          <w:p w14:paraId="4670FDE1" w14:textId="77777777" w:rsidR="0027750D" w:rsidRPr="00E73D46" w:rsidRDefault="0027750D" w:rsidP="0027750D">
            <w:pPr>
              <w:spacing w:after="0"/>
              <w:rPr>
                <w:rFonts w:cs="Arial"/>
                <w:i/>
                <w:iCs/>
              </w:rPr>
            </w:pPr>
            <w:r w:rsidRPr="00E73D46">
              <w:rPr>
                <w:rFonts w:cs="Arial"/>
                <w:i/>
                <w:iCs/>
              </w:rPr>
              <w:t>Failure</w:t>
            </w:r>
          </w:p>
        </w:tc>
        <w:tc>
          <w:tcPr>
            <w:tcW w:w="2718" w:type="dxa"/>
          </w:tcPr>
          <w:p w14:paraId="77C8721B" w14:textId="77777777" w:rsidR="0027750D" w:rsidRPr="00E73D46" w:rsidRDefault="0027750D" w:rsidP="0027750D">
            <w:pPr>
              <w:spacing w:after="0"/>
              <w:rPr>
                <w:rFonts w:cs="Arial"/>
                <w:i/>
                <w:iCs/>
              </w:rPr>
            </w:pPr>
            <w:r w:rsidRPr="00E73D46">
              <w:rPr>
                <w:rFonts w:cs="Arial"/>
                <w:i/>
                <w:iCs/>
              </w:rPr>
              <w:t>400 (Bad Request)</w:t>
            </w:r>
          </w:p>
        </w:tc>
        <w:tc>
          <w:tcPr>
            <w:tcW w:w="5047" w:type="dxa"/>
            <w:tcMar>
              <w:top w:w="40" w:type="dxa"/>
              <w:left w:w="40" w:type="dxa"/>
              <w:bottom w:w="40" w:type="dxa"/>
              <w:right w:w="40" w:type="dxa"/>
            </w:tcMar>
          </w:tcPr>
          <w:p w14:paraId="5FCE800D" w14:textId="31F15456" w:rsidR="0027750D" w:rsidRPr="0027750D" w:rsidRDefault="0027750D" w:rsidP="0027750D">
            <w:pPr>
              <w:spacing w:after="0"/>
              <w:rPr>
                <w:rFonts w:cs="Arial"/>
                <w:i/>
                <w:iCs/>
              </w:rPr>
            </w:pPr>
            <w:r w:rsidRPr="0027750D">
              <w:rPr>
                <w:i/>
                <w:iCs/>
              </w:rPr>
              <w:t>The origin server cannot handle the update request because of errors in the request headers or parameter</w:t>
            </w:r>
            <w:r w:rsidR="001132F6">
              <w:rPr>
                <w:i/>
                <w:iCs/>
              </w:rPr>
              <w:t>s</w:t>
            </w:r>
          </w:p>
        </w:tc>
      </w:tr>
      <w:tr w:rsidR="0027750D" w:rsidRPr="00F64160" w14:paraId="249694DD" w14:textId="77777777" w:rsidTr="000C3C03">
        <w:trPr>
          <w:trHeight w:val="244"/>
        </w:trPr>
        <w:tc>
          <w:tcPr>
            <w:tcW w:w="1402" w:type="dxa"/>
            <w:vMerge/>
          </w:tcPr>
          <w:p w14:paraId="3C0C3DBC" w14:textId="77777777" w:rsidR="0027750D" w:rsidRPr="00E73D46" w:rsidRDefault="0027750D" w:rsidP="0027750D">
            <w:pPr>
              <w:spacing w:after="0"/>
              <w:rPr>
                <w:rFonts w:cs="Arial"/>
                <w:i/>
                <w:iCs/>
              </w:rPr>
            </w:pPr>
          </w:p>
        </w:tc>
        <w:tc>
          <w:tcPr>
            <w:tcW w:w="2718" w:type="dxa"/>
          </w:tcPr>
          <w:p w14:paraId="3CA93B20" w14:textId="7FE34725" w:rsidR="0027750D" w:rsidRPr="00E73D46" w:rsidRDefault="0027750D" w:rsidP="0027750D">
            <w:pPr>
              <w:spacing w:after="0"/>
              <w:rPr>
                <w:rFonts w:cs="Arial"/>
                <w:i/>
                <w:iCs/>
              </w:rPr>
            </w:pPr>
            <w:r w:rsidRPr="0027750D">
              <w:rPr>
                <w:rFonts w:cs="Arial"/>
                <w:i/>
                <w:iCs/>
              </w:rPr>
              <w:t>404 (Not Found)</w:t>
            </w:r>
          </w:p>
        </w:tc>
        <w:tc>
          <w:tcPr>
            <w:tcW w:w="5047" w:type="dxa"/>
            <w:tcMar>
              <w:top w:w="40" w:type="dxa"/>
              <w:left w:w="40" w:type="dxa"/>
              <w:bottom w:w="40" w:type="dxa"/>
              <w:right w:w="40" w:type="dxa"/>
            </w:tcMar>
          </w:tcPr>
          <w:p w14:paraId="434E0EB2" w14:textId="123D3732" w:rsidR="0027750D" w:rsidRPr="0027750D" w:rsidRDefault="0027750D" w:rsidP="0027750D">
            <w:pPr>
              <w:spacing w:after="0"/>
              <w:rPr>
                <w:rFonts w:cs="Arial"/>
                <w:i/>
                <w:iCs/>
              </w:rPr>
            </w:pPr>
            <w:r w:rsidRPr="0027750D">
              <w:rPr>
                <w:i/>
                <w:iCs/>
              </w:rPr>
              <w:t>The origin server has no knowledge about the target Modality Performed Procedure Step</w:t>
            </w:r>
          </w:p>
        </w:tc>
      </w:tr>
      <w:tr w:rsidR="0027750D" w:rsidRPr="00F64160" w14:paraId="135B469E" w14:textId="77777777" w:rsidTr="000C3C03">
        <w:trPr>
          <w:trHeight w:val="244"/>
        </w:trPr>
        <w:tc>
          <w:tcPr>
            <w:tcW w:w="1402" w:type="dxa"/>
            <w:vMerge/>
          </w:tcPr>
          <w:p w14:paraId="502AB973" w14:textId="77777777" w:rsidR="0027750D" w:rsidRPr="00195758" w:rsidRDefault="0027750D" w:rsidP="0027750D">
            <w:pPr>
              <w:spacing w:after="0"/>
              <w:rPr>
                <w:rFonts w:cs="Arial"/>
                <w:i/>
                <w:iCs/>
              </w:rPr>
            </w:pPr>
          </w:p>
        </w:tc>
        <w:tc>
          <w:tcPr>
            <w:tcW w:w="2718" w:type="dxa"/>
          </w:tcPr>
          <w:p w14:paraId="121946B9" w14:textId="77777777" w:rsidR="0027750D" w:rsidRPr="00195758" w:rsidRDefault="0027750D" w:rsidP="0027750D">
            <w:pPr>
              <w:spacing w:after="0"/>
              <w:rPr>
                <w:rFonts w:cs="Arial"/>
                <w:i/>
                <w:iCs/>
              </w:rPr>
            </w:pPr>
            <w:r w:rsidRPr="00195758">
              <w:rPr>
                <w:rFonts w:cs="Arial"/>
                <w:i/>
                <w:iCs/>
              </w:rPr>
              <w:t>409 (Conflict)</w:t>
            </w:r>
          </w:p>
        </w:tc>
        <w:tc>
          <w:tcPr>
            <w:tcW w:w="5047" w:type="dxa"/>
            <w:tcMar>
              <w:top w:w="40" w:type="dxa"/>
              <w:left w:w="40" w:type="dxa"/>
              <w:bottom w:w="40" w:type="dxa"/>
              <w:right w:w="40" w:type="dxa"/>
            </w:tcMar>
          </w:tcPr>
          <w:p w14:paraId="6EBAE7CB" w14:textId="517B255F" w:rsidR="0027750D" w:rsidRPr="0027750D" w:rsidRDefault="0027750D" w:rsidP="0027750D">
            <w:pPr>
              <w:spacing w:after="0"/>
              <w:rPr>
                <w:rFonts w:cs="Arial"/>
                <w:i/>
                <w:iCs/>
              </w:rPr>
            </w:pPr>
            <w:r w:rsidRPr="0027750D">
              <w:rPr>
                <w:i/>
                <w:iCs/>
              </w:rPr>
              <w:t>The origin server cannot update the target Modality Performed Procedure Step, for instance because the changes provided are incompatible with the data of the target Modality Performed Procedure Step</w:t>
            </w:r>
          </w:p>
        </w:tc>
      </w:tr>
      <w:tr w:rsidR="0027750D" w:rsidRPr="00F64160" w14:paraId="0FE7D4F9" w14:textId="77777777" w:rsidTr="000C3C03">
        <w:trPr>
          <w:trHeight w:val="244"/>
        </w:trPr>
        <w:tc>
          <w:tcPr>
            <w:tcW w:w="1402" w:type="dxa"/>
            <w:vMerge/>
          </w:tcPr>
          <w:p w14:paraId="6952DC98" w14:textId="77777777" w:rsidR="0027750D" w:rsidRPr="00195758" w:rsidRDefault="0027750D" w:rsidP="0027750D">
            <w:pPr>
              <w:spacing w:after="0"/>
              <w:rPr>
                <w:rFonts w:cs="Arial"/>
                <w:i/>
                <w:iCs/>
              </w:rPr>
            </w:pPr>
          </w:p>
        </w:tc>
        <w:tc>
          <w:tcPr>
            <w:tcW w:w="2718" w:type="dxa"/>
          </w:tcPr>
          <w:p w14:paraId="2AE59A8C" w14:textId="35E7BF11" w:rsidR="0027750D" w:rsidRPr="00195758" w:rsidRDefault="0027750D" w:rsidP="0027750D">
            <w:pPr>
              <w:spacing w:after="0"/>
              <w:rPr>
                <w:rFonts w:cs="Arial"/>
                <w:i/>
                <w:iCs/>
              </w:rPr>
            </w:pPr>
            <w:r w:rsidRPr="0027750D">
              <w:rPr>
                <w:rFonts w:cs="Arial"/>
                <w:i/>
                <w:iCs/>
              </w:rPr>
              <w:t>410 (Gone)</w:t>
            </w:r>
          </w:p>
        </w:tc>
        <w:tc>
          <w:tcPr>
            <w:tcW w:w="5047" w:type="dxa"/>
            <w:tcMar>
              <w:top w:w="40" w:type="dxa"/>
              <w:left w:w="40" w:type="dxa"/>
              <w:bottom w:w="40" w:type="dxa"/>
              <w:right w:w="40" w:type="dxa"/>
            </w:tcMar>
          </w:tcPr>
          <w:p w14:paraId="4566B2D8" w14:textId="4DE83EC7" w:rsidR="0027750D" w:rsidRPr="0027750D" w:rsidRDefault="0027750D" w:rsidP="0027750D">
            <w:pPr>
              <w:spacing w:after="0"/>
              <w:rPr>
                <w:rFonts w:cs="Arial"/>
                <w:i/>
                <w:iCs/>
              </w:rPr>
            </w:pPr>
            <w:r w:rsidRPr="0027750D">
              <w:rPr>
                <w:i/>
                <w:iCs/>
              </w:rPr>
              <w:t>The origin server knows that the target Modality Performed Procedure Step did exist but has been deleted</w:t>
            </w:r>
          </w:p>
        </w:tc>
      </w:tr>
      <w:tr w:rsidR="0027750D" w:rsidRPr="00F64160" w14:paraId="2C16F9D9" w14:textId="77777777" w:rsidTr="000C3C03">
        <w:trPr>
          <w:trHeight w:val="247"/>
        </w:trPr>
        <w:tc>
          <w:tcPr>
            <w:tcW w:w="1402" w:type="dxa"/>
            <w:vMerge/>
          </w:tcPr>
          <w:p w14:paraId="2FB0D638" w14:textId="77777777" w:rsidR="0027750D" w:rsidRPr="00195758" w:rsidRDefault="0027750D" w:rsidP="0027750D">
            <w:pPr>
              <w:spacing w:after="0"/>
              <w:rPr>
                <w:rFonts w:cs="Arial"/>
                <w:i/>
                <w:iCs/>
              </w:rPr>
            </w:pPr>
          </w:p>
        </w:tc>
        <w:tc>
          <w:tcPr>
            <w:tcW w:w="2718" w:type="dxa"/>
          </w:tcPr>
          <w:p w14:paraId="2E16EC60" w14:textId="77777777" w:rsidR="0027750D" w:rsidRPr="00195758" w:rsidRDefault="0027750D" w:rsidP="0027750D">
            <w:pPr>
              <w:spacing w:after="0"/>
              <w:rPr>
                <w:rFonts w:cs="Arial"/>
                <w:i/>
                <w:iCs/>
              </w:rPr>
            </w:pPr>
            <w:r w:rsidRPr="00195758">
              <w:rPr>
                <w:rFonts w:cs="Arial"/>
                <w:i/>
                <w:iCs/>
              </w:rPr>
              <w:t>503 (Service Unavailable)</w:t>
            </w:r>
          </w:p>
        </w:tc>
        <w:tc>
          <w:tcPr>
            <w:tcW w:w="5047" w:type="dxa"/>
            <w:tcMar>
              <w:top w:w="40" w:type="dxa"/>
              <w:left w:w="40" w:type="dxa"/>
              <w:bottom w:w="40" w:type="dxa"/>
              <w:right w:w="40" w:type="dxa"/>
            </w:tcMar>
          </w:tcPr>
          <w:p w14:paraId="4076E409" w14:textId="61BD3F51" w:rsidR="0027750D" w:rsidRPr="0027750D" w:rsidRDefault="0027750D" w:rsidP="0027750D">
            <w:pPr>
              <w:spacing w:after="0"/>
              <w:rPr>
                <w:rFonts w:cs="Arial"/>
                <w:i/>
                <w:iCs/>
              </w:rPr>
            </w:pPr>
            <w:r w:rsidRPr="0027750D">
              <w:rPr>
                <w:i/>
                <w:iCs/>
              </w:rPr>
              <w:t>The origin server cannot handle the creation of the Modality Performed Procedure Step; this may be a temporal or permanent state</w:t>
            </w:r>
          </w:p>
        </w:tc>
      </w:tr>
    </w:tbl>
    <w:p w14:paraId="087BC5BD" w14:textId="77777777" w:rsidR="00C63417" w:rsidRDefault="00C63417" w:rsidP="00C63417"/>
    <w:p w14:paraId="0F5D9737" w14:textId="1183A7F0" w:rsidR="00C63417" w:rsidRPr="00F64160" w:rsidRDefault="00C63417" w:rsidP="00C63417">
      <w:pPr>
        <w:pStyle w:val="Heading6"/>
      </w:pPr>
      <w:bookmarkStart w:id="233" w:name="_Toc194311906"/>
      <w:r>
        <w:t>N</w:t>
      </w:r>
      <w:r w:rsidRPr="00F64160">
        <w:t>.7.3.3.</w:t>
      </w:r>
      <w:r w:rsidR="00FD144F">
        <w:t>X.4</w:t>
      </w:r>
      <w:r w:rsidRPr="00F64160">
        <w:tab/>
      </w:r>
      <w:r w:rsidR="00264B92">
        <w:t>Update</w:t>
      </w:r>
      <w:r>
        <w:t xml:space="preserve"> </w:t>
      </w:r>
      <w:r w:rsidRPr="00F64160">
        <w:t>Transaction as User Agent</w:t>
      </w:r>
      <w:bookmarkEnd w:id="233"/>
    </w:p>
    <w:p w14:paraId="147ECB43" w14:textId="29C81C4B" w:rsidR="00C63417" w:rsidRPr="00F64160" w:rsidRDefault="00C63417" w:rsidP="00C63417">
      <w:r w:rsidRPr="00F64160">
        <w:t xml:space="preserve">Table </w:t>
      </w:r>
      <w:r>
        <w:t>N</w:t>
      </w:r>
      <w:r w:rsidRPr="00F64160">
        <w:t>.7</w:t>
      </w:r>
      <w:r>
        <w:t>.3.3.</w:t>
      </w:r>
      <w:r w:rsidR="00FD144F">
        <w:t>X.4</w:t>
      </w:r>
      <w:r w:rsidRPr="00F64160">
        <w:t>-</w:t>
      </w:r>
      <w:r>
        <w:t>1</w:t>
      </w:r>
      <w:r w:rsidRPr="00F64160">
        <w:t xml:space="preserve"> lists the Status Codes that a user agent supports for the </w:t>
      </w:r>
      <w:r w:rsidR="00264B92">
        <w:t xml:space="preserve">Update </w:t>
      </w:r>
      <w:r w:rsidRPr="00F64160">
        <w:t xml:space="preserve">Transaction of the </w:t>
      </w:r>
      <w:r>
        <w:t xml:space="preserve">Modality Workflow </w:t>
      </w:r>
      <w:r w:rsidRPr="00F64160">
        <w:t>Service and defines the application behavior, when encountering any of the listed Status Codes</w:t>
      </w:r>
      <w:r>
        <w:t>.</w:t>
      </w:r>
    </w:p>
    <w:p w14:paraId="5F48783E" w14:textId="5F10389E" w:rsidR="00C63417" w:rsidRPr="00F64160" w:rsidRDefault="00C63417" w:rsidP="00C63417">
      <w:pPr>
        <w:pStyle w:val="TemplateInstruction"/>
        <w:rPr>
          <w:rFonts w:cs="Arial"/>
        </w:rPr>
      </w:pPr>
      <w:r w:rsidRPr="00F64160">
        <w:rPr>
          <w:rFonts w:cs="Arial"/>
        </w:rPr>
        <w:t xml:space="preserve">[Describe below the behavior of the application when it receives various Status Codes in the </w:t>
      </w:r>
      <w:r w:rsidR="00D97DA7">
        <w:rPr>
          <w:rFonts w:cs="Arial"/>
        </w:rPr>
        <w:t xml:space="preserve">Update </w:t>
      </w:r>
      <w:r w:rsidRPr="00F64160">
        <w:rPr>
          <w:rFonts w:cs="Arial"/>
        </w:rPr>
        <w:t>Transaction response]</w:t>
      </w:r>
    </w:p>
    <w:p w14:paraId="7A39D77C" w14:textId="30ABFF78" w:rsidR="00C63417" w:rsidRPr="00F64160" w:rsidRDefault="00C63417" w:rsidP="00C63417">
      <w:pPr>
        <w:pStyle w:val="TableTitle"/>
        <w:keepNext/>
        <w:rPr>
          <w:rFonts w:cs="Arial"/>
        </w:rPr>
      </w:pPr>
      <w:r w:rsidRPr="00F64160">
        <w:rPr>
          <w:rFonts w:cs="Arial"/>
        </w:rPr>
        <w:t xml:space="preserve">Table </w:t>
      </w:r>
      <w:r>
        <w:rPr>
          <w:rFonts w:cs="Arial"/>
        </w:rPr>
        <w:t>N</w:t>
      </w:r>
      <w:r w:rsidRPr="00F64160">
        <w:rPr>
          <w:rFonts w:cs="Arial"/>
        </w:rPr>
        <w:t>.7</w:t>
      </w:r>
      <w:r>
        <w:rPr>
          <w:rFonts w:cs="Arial"/>
        </w:rPr>
        <w:t>.3.3.</w:t>
      </w:r>
      <w:r w:rsidR="00FD144F">
        <w:rPr>
          <w:rFonts w:cs="Arial"/>
        </w:rPr>
        <w:t>X.4</w:t>
      </w:r>
      <w:r w:rsidRPr="00F64160">
        <w:rPr>
          <w:rFonts w:cs="Arial"/>
        </w:rPr>
        <w:t>-</w:t>
      </w:r>
      <w:r>
        <w:rPr>
          <w:rFonts w:cs="Arial"/>
        </w:rPr>
        <w:t>1</w:t>
      </w:r>
      <w:r w:rsidRPr="00F64160">
        <w:rPr>
          <w:rFonts w:cs="Arial"/>
        </w:rPr>
        <w:t xml:space="preserve">: Status Codes of User Agent for </w:t>
      </w:r>
      <w:r w:rsidR="00D97DA7">
        <w:rPr>
          <w:rFonts w:cs="Arial"/>
        </w:rPr>
        <w:t xml:space="preserve">Update </w:t>
      </w:r>
      <w:r w:rsidRPr="00F64160">
        <w:rPr>
          <w:rFonts w:cs="Arial"/>
        </w:rPr>
        <w:t>Transaction</w:t>
      </w:r>
    </w:p>
    <w:tbl>
      <w:tblPr>
        <w:tblW w:w="9114"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394"/>
        <w:gridCol w:w="2702"/>
        <w:gridCol w:w="5018"/>
      </w:tblGrid>
      <w:tr w:rsidR="00C63417" w:rsidRPr="00F64160" w14:paraId="75D10D32" w14:textId="77777777" w:rsidTr="000C3C03">
        <w:trPr>
          <w:trHeight w:val="97"/>
          <w:tblHeader/>
        </w:trPr>
        <w:tc>
          <w:tcPr>
            <w:tcW w:w="1394" w:type="dxa"/>
            <w:shd w:val="clear" w:color="auto" w:fill="BFBFBF" w:themeFill="background1" w:themeFillShade="BF"/>
          </w:tcPr>
          <w:p w14:paraId="180C9EA5" w14:textId="77777777" w:rsidR="00C63417" w:rsidRPr="00F64160" w:rsidRDefault="00C63417" w:rsidP="000C3C03">
            <w:pPr>
              <w:keepNext/>
              <w:spacing w:before="180" w:after="0"/>
              <w:jc w:val="center"/>
              <w:rPr>
                <w:rFonts w:cs="Arial"/>
                <w:b/>
              </w:rPr>
            </w:pPr>
            <w:r w:rsidRPr="00F64160">
              <w:rPr>
                <w:rFonts w:cs="Arial"/>
                <w:b/>
              </w:rPr>
              <w:t xml:space="preserve">Status </w:t>
            </w:r>
          </w:p>
        </w:tc>
        <w:tc>
          <w:tcPr>
            <w:tcW w:w="2702" w:type="dxa"/>
            <w:shd w:val="clear" w:color="auto" w:fill="BFBFBF" w:themeFill="background1" w:themeFillShade="BF"/>
          </w:tcPr>
          <w:p w14:paraId="372ED750" w14:textId="77777777" w:rsidR="00C63417" w:rsidRPr="00F64160" w:rsidRDefault="00C63417" w:rsidP="000C3C03">
            <w:pPr>
              <w:keepNext/>
              <w:spacing w:before="180" w:after="0"/>
              <w:rPr>
                <w:rFonts w:cs="Arial"/>
                <w:b/>
              </w:rPr>
            </w:pPr>
            <w:r w:rsidRPr="00F64160">
              <w:rPr>
                <w:rFonts w:cs="Arial"/>
                <w:b/>
              </w:rPr>
              <w:t>Code</w:t>
            </w:r>
          </w:p>
        </w:tc>
        <w:tc>
          <w:tcPr>
            <w:tcW w:w="5018" w:type="dxa"/>
            <w:shd w:val="clear" w:color="auto" w:fill="BFBFBF" w:themeFill="background1" w:themeFillShade="BF"/>
            <w:tcMar>
              <w:top w:w="40" w:type="dxa"/>
              <w:left w:w="40" w:type="dxa"/>
              <w:bottom w:w="40" w:type="dxa"/>
              <w:right w:w="40" w:type="dxa"/>
            </w:tcMar>
          </w:tcPr>
          <w:p w14:paraId="1B06FAD2" w14:textId="77777777" w:rsidR="00C63417" w:rsidRPr="00F64160" w:rsidRDefault="00C63417" w:rsidP="000C3C03">
            <w:pPr>
              <w:keepNext/>
              <w:spacing w:before="180" w:after="0"/>
              <w:jc w:val="center"/>
              <w:rPr>
                <w:rFonts w:cs="Arial"/>
              </w:rPr>
            </w:pPr>
            <w:r w:rsidRPr="00F64160">
              <w:rPr>
                <w:rFonts w:cs="Arial"/>
                <w:b/>
              </w:rPr>
              <w:t>Behavior</w:t>
            </w:r>
          </w:p>
        </w:tc>
      </w:tr>
      <w:tr w:rsidR="001132F6" w:rsidRPr="00F64160" w14:paraId="35FD8599" w14:textId="77777777" w:rsidTr="000C3C03">
        <w:trPr>
          <w:trHeight w:val="147"/>
        </w:trPr>
        <w:tc>
          <w:tcPr>
            <w:tcW w:w="1394" w:type="dxa"/>
          </w:tcPr>
          <w:p w14:paraId="6FF43F3B" w14:textId="77777777" w:rsidR="001132F6" w:rsidRPr="00E73D46" w:rsidRDefault="001132F6" w:rsidP="001132F6">
            <w:pPr>
              <w:keepNext/>
              <w:spacing w:after="0"/>
              <w:rPr>
                <w:rFonts w:cs="Arial"/>
                <w:i/>
                <w:iCs/>
              </w:rPr>
            </w:pPr>
            <w:r w:rsidRPr="00E73D46">
              <w:rPr>
                <w:rFonts w:cs="Arial"/>
                <w:i/>
                <w:iCs/>
              </w:rPr>
              <w:t xml:space="preserve">Success </w:t>
            </w:r>
          </w:p>
        </w:tc>
        <w:tc>
          <w:tcPr>
            <w:tcW w:w="2702" w:type="dxa"/>
          </w:tcPr>
          <w:p w14:paraId="082AB53F" w14:textId="77777777" w:rsidR="001132F6" w:rsidRPr="00E73D46" w:rsidRDefault="001132F6" w:rsidP="001132F6">
            <w:pPr>
              <w:keepNext/>
              <w:spacing w:after="0"/>
              <w:rPr>
                <w:rFonts w:cs="Arial"/>
                <w:i/>
                <w:iCs/>
              </w:rPr>
            </w:pPr>
            <w:r w:rsidRPr="00E73D46">
              <w:rPr>
                <w:rFonts w:cs="Arial"/>
                <w:i/>
                <w:iCs/>
              </w:rPr>
              <w:t>200 (OK)</w:t>
            </w:r>
          </w:p>
        </w:tc>
        <w:tc>
          <w:tcPr>
            <w:tcW w:w="5018" w:type="dxa"/>
            <w:tcMar>
              <w:top w:w="40" w:type="dxa"/>
              <w:left w:w="40" w:type="dxa"/>
              <w:bottom w:w="40" w:type="dxa"/>
              <w:right w:w="40" w:type="dxa"/>
            </w:tcMar>
          </w:tcPr>
          <w:p w14:paraId="6977DA45" w14:textId="65B25E65" w:rsidR="001132F6" w:rsidRPr="00E73D46" w:rsidRDefault="001132F6" w:rsidP="001132F6">
            <w:pPr>
              <w:keepNext/>
              <w:spacing w:after="0"/>
              <w:rPr>
                <w:rFonts w:cs="Arial"/>
                <w:i/>
                <w:iCs/>
              </w:rPr>
            </w:pPr>
            <w:r>
              <w:rPr>
                <w:rFonts w:cs="Arial"/>
                <w:i/>
                <w:iCs/>
              </w:rPr>
              <w:t>Continue</w:t>
            </w:r>
          </w:p>
        </w:tc>
      </w:tr>
      <w:tr w:rsidR="001132F6" w:rsidRPr="00F64160" w14:paraId="3885631D" w14:textId="77777777" w:rsidTr="000C3C03">
        <w:trPr>
          <w:trHeight w:val="199"/>
        </w:trPr>
        <w:tc>
          <w:tcPr>
            <w:tcW w:w="1394" w:type="dxa"/>
            <w:vMerge w:val="restart"/>
          </w:tcPr>
          <w:p w14:paraId="0035E779" w14:textId="77777777" w:rsidR="001132F6" w:rsidRPr="00E73D46" w:rsidRDefault="001132F6" w:rsidP="001132F6">
            <w:pPr>
              <w:spacing w:after="0"/>
              <w:rPr>
                <w:rFonts w:cs="Arial"/>
                <w:i/>
                <w:iCs/>
              </w:rPr>
            </w:pPr>
            <w:r w:rsidRPr="00E73D46">
              <w:rPr>
                <w:rFonts w:cs="Arial"/>
                <w:i/>
                <w:iCs/>
              </w:rPr>
              <w:t>Failure</w:t>
            </w:r>
          </w:p>
        </w:tc>
        <w:tc>
          <w:tcPr>
            <w:tcW w:w="2702" w:type="dxa"/>
          </w:tcPr>
          <w:p w14:paraId="2EFDB86B" w14:textId="77777777" w:rsidR="001132F6" w:rsidRPr="00E73D46" w:rsidRDefault="001132F6" w:rsidP="001132F6">
            <w:pPr>
              <w:spacing w:after="0"/>
              <w:rPr>
                <w:rFonts w:cs="Arial"/>
                <w:i/>
                <w:iCs/>
              </w:rPr>
            </w:pPr>
            <w:r w:rsidRPr="00E73D46">
              <w:rPr>
                <w:rFonts w:cs="Arial"/>
                <w:i/>
                <w:iCs/>
              </w:rPr>
              <w:t>400 (Bad Request)</w:t>
            </w:r>
          </w:p>
        </w:tc>
        <w:tc>
          <w:tcPr>
            <w:tcW w:w="5018" w:type="dxa"/>
            <w:tcMar>
              <w:top w:w="40" w:type="dxa"/>
              <w:left w:w="40" w:type="dxa"/>
              <w:bottom w:w="40" w:type="dxa"/>
              <w:right w:w="40" w:type="dxa"/>
            </w:tcMar>
          </w:tcPr>
          <w:p w14:paraId="5698A1D6" w14:textId="06DC2B71" w:rsidR="001132F6" w:rsidRPr="00E73D46" w:rsidRDefault="001132F6" w:rsidP="001132F6">
            <w:pPr>
              <w:spacing w:after="0"/>
              <w:rPr>
                <w:rFonts w:cs="Arial"/>
                <w:i/>
                <w:iCs/>
              </w:rPr>
            </w:pPr>
            <w:r w:rsidRPr="0027750D">
              <w:rPr>
                <w:rFonts w:cs="Arial"/>
                <w:i/>
                <w:iCs/>
              </w:rPr>
              <w:t>Reformat the request to proper HTTP</w:t>
            </w:r>
          </w:p>
        </w:tc>
      </w:tr>
      <w:tr w:rsidR="001132F6" w:rsidRPr="00F64160" w14:paraId="7E58A8B2" w14:textId="77777777" w:rsidTr="000C3C03">
        <w:trPr>
          <w:trHeight w:val="199"/>
        </w:trPr>
        <w:tc>
          <w:tcPr>
            <w:tcW w:w="1394" w:type="dxa"/>
            <w:vMerge/>
          </w:tcPr>
          <w:p w14:paraId="131CDA82" w14:textId="77777777" w:rsidR="001132F6" w:rsidRPr="00E73D46" w:rsidRDefault="001132F6" w:rsidP="001132F6">
            <w:pPr>
              <w:spacing w:after="0"/>
              <w:rPr>
                <w:rFonts w:cs="Arial"/>
                <w:i/>
                <w:iCs/>
              </w:rPr>
            </w:pPr>
          </w:p>
        </w:tc>
        <w:tc>
          <w:tcPr>
            <w:tcW w:w="2702" w:type="dxa"/>
          </w:tcPr>
          <w:p w14:paraId="54F75982" w14:textId="57C3AC4E" w:rsidR="001132F6" w:rsidRPr="00E73D46" w:rsidRDefault="001132F6" w:rsidP="001132F6">
            <w:pPr>
              <w:spacing w:after="0"/>
              <w:rPr>
                <w:rFonts w:cs="Arial"/>
                <w:i/>
                <w:iCs/>
              </w:rPr>
            </w:pPr>
            <w:r w:rsidRPr="001132F6">
              <w:rPr>
                <w:rFonts w:cs="Arial"/>
                <w:i/>
                <w:iCs/>
              </w:rPr>
              <w:t>404 (Not Found)</w:t>
            </w:r>
          </w:p>
        </w:tc>
        <w:tc>
          <w:tcPr>
            <w:tcW w:w="5018" w:type="dxa"/>
            <w:tcMar>
              <w:top w:w="40" w:type="dxa"/>
              <w:left w:w="40" w:type="dxa"/>
              <w:bottom w:w="40" w:type="dxa"/>
              <w:right w:w="40" w:type="dxa"/>
            </w:tcMar>
          </w:tcPr>
          <w:p w14:paraId="3031B77B" w14:textId="116EB936" w:rsidR="001132F6" w:rsidRPr="00E73D46" w:rsidRDefault="001132F6" w:rsidP="001132F6">
            <w:pPr>
              <w:spacing w:after="0"/>
              <w:rPr>
                <w:rFonts w:cs="Arial"/>
                <w:i/>
                <w:iCs/>
              </w:rPr>
            </w:pPr>
            <w:r>
              <w:rPr>
                <w:rFonts w:cs="Arial"/>
                <w:i/>
                <w:iCs/>
              </w:rPr>
              <w:t>See whether an error was made in the UID</w:t>
            </w:r>
          </w:p>
        </w:tc>
      </w:tr>
      <w:tr w:rsidR="001132F6" w:rsidRPr="00F64160" w14:paraId="63953967" w14:textId="77777777" w:rsidTr="000C3C03">
        <w:trPr>
          <w:trHeight w:val="202"/>
        </w:trPr>
        <w:tc>
          <w:tcPr>
            <w:tcW w:w="1394" w:type="dxa"/>
            <w:vMerge/>
          </w:tcPr>
          <w:p w14:paraId="7038173D" w14:textId="77777777" w:rsidR="001132F6" w:rsidRPr="00195758" w:rsidRDefault="001132F6" w:rsidP="001132F6">
            <w:pPr>
              <w:spacing w:after="0"/>
              <w:rPr>
                <w:rFonts w:cs="Arial"/>
                <w:i/>
                <w:iCs/>
              </w:rPr>
            </w:pPr>
          </w:p>
        </w:tc>
        <w:tc>
          <w:tcPr>
            <w:tcW w:w="2702" w:type="dxa"/>
          </w:tcPr>
          <w:p w14:paraId="32E078D8" w14:textId="77777777" w:rsidR="001132F6" w:rsidRPr="00195758" w:rsidRDefault="001132F6" w:rsidP="001132F6">
            <w:pPr>
              <w:spacing w:after="0"/>
              <w:rPr>
                <w:rFonts w:cs="Arial"/>
                <w:i/>
                <w:iCs/>
              </w:rPr>
            </w:pPr>
            <w:r w:rsidRPr="00195758">
              <w:rPr>
                <w:rFonts w:cs="Arial"/>
                <w:i/>
                <w:iCs/>
              </w:rPr>
              <w:t>40</w:t>
            </w:r>
            <w:r>
              <w:rPr>
                <w:rFonts w:cs="Arial"/>
                <w:i/>
                <w:iCs/>
              </w:rPr>
              <w:t>9</w:t>
            </w:r>
            <w:r w:rsidRPr="00195758">
              <w:rPr>
                <w:rFonts w:cs="Arial"/>
                <w:i/>
                <w:iCs/>
              </w:rPr>
              <w:t xml:space="preserve"> (</w:t>
            </w:r>
            <w:r>
              <w:rPr>
                <w:rFonts w:cs="Arial"/>
                <w:i/>
                <w:iCs/>
              </w:rPr>
              <w:t>Conflict</w:t>
            </w:r>
            <w:r w:rsidRPr="00195758">
              <w:rPr>
                <w:rFonts w:cs="Arial"/>
                <w:i/>
                <w:iCs/>
              </w:rPr>
              <w:t>)</w:t>
            </w:r>
          </w:p>
        </w:tc>
        <w:tc>
          <w:tcPr>
            <w:tcW w:w="5018" w:type="dxa"/>
            <w:tcMar>
              <w:top w:w="40" w:type="dxa"/>
              <w:left w:w="40" w:type="dxa"/>
              <w:bottom w:w="40" w:type="dxa"/>
              <w:right w:w="40" w:type="dxa"/>
            </w:tcMar>
          </w:tcPr>
          <w:p w14:paraId="6888CFB5" w14:textId="67B52D33" w:rsidR="001132F6" w:rsidRPr="00195758" w:rsidRDefault="001132F6" w:rsidP="001132F6">
            <w:pPr>
              <w:spacing w:after="0"/>
              <w:rPr>
                <w:rFonts w:cs="Arial"/>
                <w:i/>
                <w:iCs/>
              </w:rPr>
            </w:pPr>
            <w:r>
              <w:rPr>
                <w:rFonts w:cs="Arial"/>
                <w:i/>
                <w:iCs/>
              </w:rPr>
              <w:t>Retrieve the MPPS and analyze what created this issue</w:t>
            </w:r>
          </w:p>
        </w:tc>
      </w:tr>
      <w:tr w:rsidR="001132F6" w:rsidRPr="00F64160" w14:paraId="3174865C" w14:textId="77777777" w:rsidTr="000C3C03">
        <w:trPr>
          <w:trHeight w:val="202"/>
        </w:trPr>
        <w:tc>
          <w:tcPr>
            <w:tcW w:w="1394" w:type="dxa"/>
            <w:vMerge/>
          </w:tcPr>
          <w:p w14:paraId="2520E5AF" w14:textId="77777777" w:rsidR="001132F6" w:rsidRPr="00195758" w:rsidRDefault="001132F6" w:rsidP="001132F6">
            <w:pPr>
              <w:spacing w:after="0"/>
              <w:rPr>
                <w:rFonts w:cs="Arial"/>
                <w:i/>
                <w:iCs/>
              </w:rPr>
            </w:pPr>
          </w:p>
        </w:tc>
        <w:tc>
          <w:tcPr>
            <w:tcW w:w="2702" w:type="dxa"/>
          </w:tcPr>
          <w:p w14:paraId="7A182371" w14:textId="3DC281F5" w:rsidR="001132F6" w:rsidRPr="00195758" w:rsidRDefault="001132F6" w:rsidP="001132F6">
            <w:pPr>
              <w:spacing w:after="0"/>
              <w:rPr>
                <w:rFonts w:cs="Arial"/>
                <w:i/>
                <w:iCs/>
              </w:rPr>
            </w:pPr>
            <w:r w:rsidRPr="001132F6">
              <w:rPr>
                <w:rFonts w:cs="Arial"/>
                <w:i/>
                <w:iCs/>
              </w:rPr>
              <w:t>410 (Gone)</w:t>
            </w:r>
          </w:p>
        </w:tc>
        <w:tc>
          <w:tcPr>
            <w:tcW w:w="5018" w:type="dxa"/>
            <w:tcMar>
              <w:top w:w="40" w:type="dxa"/>
              <w:left w:w="40" w:type="dxa"/>
              <w:bottom w:w="40" w:type="dxa"/>
              <w:right w:w="40" w:type="dxa"/>
            </w:tcMar>
          </w:tcPr>
          <w:p w14:paraId="0B14A116" w14:textId="3DA6A6C2" w:rsidR="001132F6" w:rsidRPr="00195758" w:rsidRDefault="001132F6" w:rsidP="001132F6">
            <w:pPr>
              <w:spacing w:after="0"/>
              <w:rPr>
                <w:rFonts w:cs="Arial"/>
                <w:i/>
                <w:iCs/>
              </w:rPr>
            </w:pPr>
            <w:r>
              <w:rPr>
                <w:rFonts w:cs="Arial"/>
                <w:i/>
                <w:iCs/>
              </w:rPr>
              <w:t>Create a new MPPS and retry with this new UID</w:t>
            </w:r>
          </w:p>
        </w:tc>
      </w:tr>
      <w:tr w:rsidR="001132F6" w:rsidRPr="00F64160" w14:paraId="093BD5D1" w14:textId="77777777" w:rsidTr="000C3C03">
        <w:trPr>
          <w:trHeight w:val="202"/>
        </w:trPr>
        <w:tc>
          <w:tcPr>
            <w:tcW w:w="1394" w:type="dxa"/>
            <w:vMerge/>
          </w:tcPr>
          <w:p w14:paraId="1965FB26" w14:textId="77777777" w:rsidR="001132F6" w:rsidRPr="00195758" w:rsidRDefault="001132F6" w:rsidP="001132F6">
            <w:pPr>
              <w:spacing w:after="0"/>
              <w:rPr>
                <w:rFonts w:cs="Arial"/>
                <w:i/>
                <w:iCs/>
              </w:rPr>
            </w:pPr>
          </w:p>
        </w:tc>
        <w:tc>
          <w:tcPr>
            <w:tcW w:w="2702" w:type="dxa"/>
          </w:tcPr>
          <w:p w14:paraId="78609DA5" w14:textId="0F71808D" w:rsidR="001132F6" w:rsidRPr="00195758" w:rsidRDefault="001132F6" w:rsidP="001132F6">
            <w:pPr>
              <w:spacing w:after="0"/>
              <w:rPr>
                <w:rFonts w:cs="Arial"/>
                <w:i/>
                <w:iCs/>
              </w:rPr>
            </w:pPr>
            <w:r w:rsidRPr="001132F6">
              <w:rPr>
                <w:rFonts w:cs="Arial"/>
                <w:i/>
                <w:iCs/>
              </w:rPr>
              <w:t>503 (Service Unavailable)</w:t>
            </w:r>
          </w:p>
        </w:tc>
        <w:tc>
          <w:tcPr>
            <w:tcW w:w="5018" w:type="dxa"/>
            <w:tcMar>
              <w:top w:w="40" w:type="dxa"/>
              <w:left w:w="40" w:type="dxa"/>
              <w:bottom w:w="40" w:type="dxa"/>
              <w:right w:w="40" w:type="dxa"/>
            </w:tcMar>
          </w:tcPr>
          <w:p w14:paraId="2D8CAFAA" w14:textId="7F2423BE" w:rsidR="001132F6" w:rsidRPr="00195758" w:rsidRDefault="001132F6" w:rsidP="001132F6">
            <w:pPr>
              <w:spacing w:after="0"/>
              <w:rPr>
                <w:rFonts w:cs="Arial"/>
                <w:i/>
                <w:iCs/>
              </w:rPr>
            </w:pPr>
            <w:r>
              <w:rPr>
                <w:rFonts w:cs="Arial"/>
                <w:i/>
                <w:iCs/>
              </w:rPr>
              <w:t>Try again later</w:t>
            </w:r>
          </w:p>
        </w:tc>
      </w:tr>
      <w:tr w:rsidR="001132F6" w:rsidRPr="00F64160" w14:paraId="7E7EBAE3" w14:textId="77777777" w:rsidTr="000C3C03">
        <w:trPr>
          <w:trHeight w:val="199"/>
        </w:trPr>
        <w:tc>
          <w:tcPr>
            <w:tcW w:w="1394" w:type="dxa"/>
          </w:tcPr>
          <w:p w14:paraId="6EC81EC6" w14:textId="77777777" w:rsidR="001132F6" w:rsidRPr="00E73D46" w:rsidRDefault="001132F6" w:rsidP="001132F6">
            <w:pPr>
              <w:spacing w:after="0"/>
              <w:rPr>
                <w:rFonts w:cs="Arial"/>
                <w:i/>
                <w:iCs/>
              </w:rPr>
            </w:pPr>
            <w:r w:rsidRPr="00E73D46">
              <w:rPr>
                <w:rFonts w:cs="Arial"/>
                <w:i/>
                <w:iCs/>
              </w:rPr>
              <w:t>*</w:t>
            </w:r>
          </w:p>
        </w:tc>
        <w:tc>
          <w:tcPr>
            <w:tcW w:w="2702" w:type="dxa"/>
          </w:tcPr>
          <w:p w14:paraId="0E518386" w14:textId="77777777" w:rsidR="001132F6" w:rsidRPr="00E73D46" w:rsidRDefault="001132F6" w:rsidP="001132F6">
            <w:pPr>
              <w:spacing w:after="0"/>
              <w:rPr>
                <w:rFonts w:cs="Arial"/>
                <w:i/>
                <w:iCs/>
              </w:rPr>
            </w:pPr>
            <w:r w:rsidRPr="00E73D46">
              <w:rPr>
                <w:rFonts w:cs="Arial"/>
                <w:i/>
                <w:iCs/>
              </w:rPr>
              <w:t>Any other code</w:t>
            </w:r>
          </w:p>
        </w:tc>
        <w:tc>
          <w:tcPr>
            <w:tcW w:w="5018" w:type="dxa"/>
            <w:tcMar>
              <w:top w:w="40" w:type="dxa"/>
              <w:left w:w="40" w:type="dxa"/>
              <w:bottom w:w="40" w:type="dxa"/>
              <w:right w:w="40" w:type="dxa"/>
            </w:tcMar>
          </w:tcPr>
          <w:p w14:paraId="682F6D3D" w14:textId="4D68C6EE" w:rsidR="001132F6" w:rsidRPr="00E73D46" w:rsidRDefault="001132F6" w:rsidP="001132F6">
            <w:pPr>
              <w:spacing w:after="0"/>
              <w:rPr>
                <w:rFonts w:cs="Arial"/>
                <w:i/>
                <w:iCs/>
              </w:rPr>
            </w:pPr>
            <w:r>
              <w:rPr>
                <w:rFonts w:cs="Arial"/>
                <w:i/>
                <w:iCs/>
              </w:rPr>
              <w:t>Do further analysis</w:t>
            </w:r>
          </w:p>
        </w:tc>
      </w:tr>
    </w:tbl>
    <w:p w14:paraId="42E9C112" w14:textId="77777777" w:rsidR="00C63417" w:rsidRDefault="00C63417" w:rsidP="00F86633"/>
    <w:p w14:paraId="74BBF18E" w14:textId="08A36A34" w:rsidR="00C63417" w:rsidRDefault="00C63417" w:rsidP="00C63417">
      <w:pPr>
        <w:pStyle w:val="Heading6"/>
      </w:pPr>
      <w:bookmarkStart w:id="234" w:name="_Toc194311907"/>
      <w:r w:rsidRPr="00D336C4">
        <w:lastRenderedPageBreak/>
        <w:t>N.7.3.3.</w:t>
      </w:r>
      <w:r w:rsidR="00FD144F">
        <w:t>X.5</w:t>
      </w:r>
      <w:r w:rsidRPr="00D336C4">
        <w:tab/>
      </w:r>
      <w:r w:rsidR="00D97DA7">
        <w:t xml:space="preserve">Retrieve </w:t>
      </w:r>
      <w:r w:rsidRPr="00D336C4">
        <w:t>Transaction as Origin Server</w:t>
      </w:r>
      <w:bookmarkEnd w:id="234"/>
    </w:p>
    <w:p w14:paraId="692EC8B9" w14:textId="18672B7D" w:rsidR="00C63417" w:rsidRPr="00F64160" w:rsidRDefault="00C63417" w:rsidP="00C63417">
      <w:r w:rsidRPr="00F64160">
        <w:t xml:space="preserve">Table </w:t>
      </w:r>
      <w:r>
        <w:t>N</w:t>
      </w:r>
      <w:r w:rsidRPr="00F64160">
        <w:t>.7</w:t>
      </w:r>
      <w:r>
        <w:t>.3.3.</w:t>
      </w:r>
      <w:r w:rsidR="00FD144F">
        <w:t>X.5</w:t>
      </w:r>
      <w:r w:rsidRPr="00F64160">
        <w:t>-</w:t>
      </w:r>
      <w:r>
        <w:t>1</w:t>
      </w:r>
      <w:r w:rsidRPr="00F64160">
        <w:t xml:space="preserve"> lists the Status Codes that an origin server supports for the </w:t>
      </w:r>
      <w:r w:rsidR="00D97DA7">
        <w:t>Retrieve</w:t>
      </w:r>
      <w:r>
        <w:t xml:space="preserve"> </w:t>
      </w:r>
      <w:r w:rsidRPr="00F64160">
        <w:t xml:space="preserve">Transaction of the </w:t>
      </w:r>
      <w:r>
        <w:t xml:space="preserve">Modality Workflow </w:t>
      </w:r>
      <w:r w:rsidRPr="00F64160">
        <w:t>Service and the condition in which any of the listed Status Codes is sent</w:t>
      </w:r>
      <w:r>
        <w:t>.</w:t>
      </w:r>
    </w:p>
    <w:p w14:paraId="42D75007" w14:textId="28276F72" w:rsidR="00C63417" w:rsidRPr="00F64160" w:rsidRDefault="00C63417" w:rsidP="00C63417">
      <w:pPr>
        <w:pStyle w:val="TemplateInstruction"/>
        <w:rPr>
          <w:rFonts w:cs="Arial"/>
        </w:rPr>
      </w:pPr>
      <w:r w:rsidRPr="00F64160">
        <w:rPr>
          <w:rFonts w:cs="Arial"/>
        </w:rPr>
        <w:t xml:space="preserve">[Describe below the condition in which the application sends the specific Status Codes in the </w:t>
      </w:r>
      <w:r w:rsidR="00D97DA7">
        <w:rPr>
          <w:rFonts w:cs="Arial"/>
        </w:rPr>
        <w:t xml:space="preserve">Retrieve </w:t>
      </w:r>
      <w:r w:rsidRPr="00F64160">
        <w:rPr>
          <w:rFonts w:cs="Arial"/>
        </w:rPr>
        <w:t>Transaction response as origin server.]</w:t>
      </w:r>
    </w:p>
    <w:p w14:paraId="5925E8D2" w14:textId="74693198" w:rsidR="00C63417" w:rsidRPr="00F64160" w:rsidRDefault="00C63417" w:rsidP="00C63417">
      <w:pPr>
        <w:pStyle w:val="TableTitle"/>
        <w:rPr>
          <w:rFonts w:cs="Arial"/>
        </w:rPr>
      </w:pPr>
      <w:r w:rsidRPr="00F64160">
        <w:rPr>
          <w:rFonts w:cs="Arial"/>
        </w:rPr>
        <w:t xml:space="preserve">Table </w:t>
      </w:r>
      <w:r>
        <w:rPr>
          <w:rFonts w:cs="Arial"/>
        </w:rPr>
        <w:t>N</w:t>
      </w:r>
      <w:r w:rsidRPr="00F64160">
        <w:rPr>
          <w:rFonts w:cs="Arial"/>
        </w:rPr>
        <w:t>.7</w:t>
      </w:r>
      <w:r>
        <w:rPr>
          <w:rFonts w:cs="Arial"/>
        </w:rPr>
        <w:t>.3.3.</w:t>
      </w:r>
      <w:r w:rsidR="00FD144F">
        <w:rPr>
          <w:rFonts w:cs="Arial"/>
        </w:rPr>
        <w:t>X.5</w:t>
      </w:r>
      <w:r w:rsidRPr="00F64160">
        <w:rPr>
          <w:rFonts w:cs="Arial"/>
        </w:rPr>
        <w:t>-</w:t>
      </w:r>
      <w:r>
        <w:rPr>
          <w:rFonts w:cs="Arial"/>
        </w:rPr>
        <w:t>1</w:t>
      </w:r>
      <w:r w:rsidRPr="00F64160">
        <w:rPr>
          <w:rFonts w:cs="Arial"/>
        </w:rPr>
        <w:t xml:space="preserve">: Status Codes of Origin Server for </w:t>
      </w:r>
      <w:r w:rsidR="00D97DA7">
        <w:rPr>
          <w:rFonts w:cs="Arial"/>
        </w:rPr>
        <w:t xml:space="preserve">Retrieve </w:t>
      </w:r>
      <w:r w:rsidRPr="00F64160">
        <w:rPr>
          <w:rFonts w:cs="Arial"/>
        </w:rPr>
        <w:t>Transaction</w:t>
      </w:r>
    </w:p>
    <w:tbl>
      <w:tblPr>
        <w:tblW w:w="9167"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402"/>
        <w:gridCol w:w="2718"/>
        <w:gridCol w:w="5047"/>
      </w:tblGrid>
      <w:tr w:rsidR="00C63417" w:rsidRPr="00F64160" w14:paraId="2BFB9CEB" w14:textId="77777777" w:rsidTr="000C3C03">
        <w:trPr>
          <w:trHeight w:val="119"/>
          <w:tblHeader/>
        </w:trPr>
        <w:tc>
          <w:tcPr>
            <w:tcW w:w="1402" w:type="dxa"/>
            <w:shd w:val="clear" w:color="auto" w:fill="BFBFBF" w:themeFill="background1" w:themeFillShade="BF"/>
          </w:tcPr>
          <w:p w14:paraId="1E6196AF" w14:textId="77777777" w:rsidR="00C63417" w:rsidRPr="00F64160" w:rsidRDefault="00C63417" w:rsidP="000C3C03">
            <w:pPr>
              <w:keepNext/>
              <w:spacing w:before="180" w:after="0"/>
              <w:jc w:val="center"/>
              <w:rPr>
                <w:rFonts w:cs="Arial"/>
                <w:b/>
              </w:rPr>
            </w:pPr>
            <w:r w:rsidRPr="00F64160">
              <w:rPr>
                <w:rFonts w:cs="Arial"/>
                <w:b/>
              </w:rPr>
              <w:t>Status</w:t>
            </w:r>
          </w:p>
        </w:tc>
        <w:tc>
          <w:tcPr>
            <w:tcW w:w="2718" w:type="dxa"/>
            <w:shd w:val="clear" w:color="auto" w:fill="BFBFBF" w:themeFill="background1" w:themeFillShade="BF"/>
          </w:tcPr>
          <w:p w14:paraId="20DE7B9D" w14:textId="77777777" w:rsidR="00C63417" w:rsidRPr="00F64160" w:rsidRDefault="00C63417" w:rsidP="000C3C03">
            <w:pPr>
              <w:keepNext/>
              <w:spacing w:before="180" w:after="0"/>
              <w:rPr>
                <w:rFonts w:cs="Arial"/>
                <w:b/>
              </w:rPr>
            </w:pPr>
            <w:r w:rsidRPr="00F64160">
              <w:rPr>
                <w:rFonts w:cs="Arial"/>
                <w:b/>
              </w:rPr>
              <w:t>Code</w:t>
            </w:r>
          </w:p>
        </w:tc>
        <w:tc>
          <w:tcPr>
            <w:tcW w:w="5047" w:type="dxa"/>
            <w:shd w:val="clear" w:color="auto" w:fill="BFBFBF" w:themeFill="background1" w:themeFillShade="BF"/>
            <w:tcMar>
              <w:top w:w="40" w:type="dxa"/>
              <w:left w:w="40" w:type="dxa"/>
              <w:bottom w:w="40" w:type="dxa"/>
              <w:right w:w="40" w:type="dxa"/>
            </w:tcMar>
          </w:tcPr>
          <w:p w14:paraId="1238E6D1" w14:textId="77777777" w:rsidR="00C63417" w:rsidRPr="00F64160" w:rsidRDefault="00C63417" w:rsidP="000C3C03">
            <w:pPr>
              <w:spacing w:before="180" w:after="0"/>
              <w:jc w:val="center"/>
              <w:rPr>
                <w:rFonts w:cs="Arial"/>
              </w:rPr>
            </w:pPr>
            <w:r w:rsidRPr="00F64160">
              <w:rPr>
                <w:rFonts w:cs="Arial"/>
                <w:b/>
              </w:rPr>
              <w:t>Condition</w:t>
            </w:r>
          </w:p>
        </w:tc>
      </w:tr>
      <w:tr w:rsidR="001132F6" w:rsidRPr="00F64160" w14:paraId="5330EEA6" w14:textId="77777777" w:rsidTr="000C3C03">
        <w:trPr>
          <w:trHeight w:val="180"/>
        </w:trPr>
        <w:tc>
          <w:tcPr>
            <w:tcW w:w="1402" w:type="dxa"/>
          </w:tcPr>
          <w:p w14:paraId="6EBFB7AA" w14:textId="77777777" w:rsidR="001132F6" w:rsidRPr="00E73D46" w:rsidRDefault="001132F6" w:rsidP="001132F6">
            <w:pPr>
              <w:spacing w:after="0"/>
              <w:rPr>
                <w:rFonts w:cs="Arial"/>
                <w:i/>
                <w:iCs/>
              </w:rPr>
            </w:pPr>
            <w:r w:rsidRPr="00E73D46">
              <w:rPr>
                <w:rFonts w:cs="Arial"/>
                <w:i/>
                <w:iCs/>
              </w:rPr>
              <w:t xml:space="preserve">Success </w:t>
            </w:r>
          </w:p>
        </w:tc>
        <w:tc>
          <w:tcPr>
            <w:tcW w:w="2718" w:type="dxa"/>
          </w:tcPr>
          <w:p w14:paraId="4BF5DBDC" w14:textId="77777777" w:rsidR="001132F6" w:rsidRPr="00E73D46" w:rsidRDefault="001132F6" w:rsidP="001132F6">
            <w:pPr>
              <w:spacing w:after="0"/>
              <w:rPr>
                <w:rFonts w:cs="Arial"/>
                <w:i/>
                <w:iCs/>
              </w:rPr>
            </w:pPr>
            <w:r w:rsidRPr="00E73D46">
              <w:rPr>
                <w:rFonts w:cs="Arial"/>
                <w:i/>
                <w:iCs/>
              </w:rPr>
              <w:t>200 (OK)</w:t>
            </w:r>
          </w:p>
        </w:tc>
        <w:tc>
          <w:tcPr>
            <w:tcW w:w="5047" w:type="dxa"/>
            <w:tcMar>
              <w:top w:w="40" w:type="dxa"/>
              <w:left w:w="40" w:type="dxa"/>
              <w:bottom w:w="40" w:type="dxa"/>
              <w:right w:w="40" w:type="dxa"/>
            </w:tcMar>
          </w:tcPr>
          <w:p w14:paraId="32005E5D" w14:textId="2B5A2BA1" w:rsidR="001132F6" w:rsidRPr="001132F6" w:rsidRDefault="001132F6" w:rsidP="001132F6">
            <w:pPr>
              <w:spacing w:after="0"/>
              <w:rPr>
                <w:rFonts w:cs="Arial"/>
                <w:i/>
                <w:iCs/>
              </w:rPr>
            </w:pPr>
            <w:r w:rsidRPr="001132F6">
              <w:rPr>
                <w:i/>
                <w:iCs/>
              </w:rPr>
              <w:t>The origin server returned the target Modality Performed Procedure Step</w:t>
            </w:r>
          </w:p>
        </w:tc>
      </w:tr>
      <w:tr w:rsidR="001132F6" w:rsidRPr="00F64160" w14:paraId="7BE8CCAD" w14:textId="77777777" w:rsidTr="000C3C03">
        <w:trPr>
          <w:trHeight w:val="244"/>
        </w:trPr>
        <w:tc>
          <w:tcPr>
            <w:tcW w:w="1402" w:type="dxa"/>
            <w:vMerge w:val="restart"/>
          </w:tcPr>
          <w:p w14:paraId="2331E659" w14:textId="6EC9C4FB" w:rsidR="001132F6" w:rsidRPr="00E73D46" w:rsidRDefault="001132F6" w:rsidP="001132F6">
            <w:pPr>
              <w:spacing w:after="0"/>
              <w:rPr>
                <w:rFonts w:cs="Arial"/>
                <w:i/>
                <w:iCs/>
              </w:rPr>
            </w:pPr>
            <w:r w:rsidRPr="00E73D46">
              <w:rPr>
                <w:rFonts w:cs="Arial"/>
                <w:i/>
                <w:iCs/>
              </w:rPr>
              <w:t>Failure</w:t>
            </w:r>
          </w:p>
        </w:tc>
        <w:tc>
          <w:tcPr>
            <w:tcW w:w="2718" w:type="dxa"/>
          </w:tcPr>
          <w:p w14:paraId="4C5EACDD" w14:textId="77777777" w:rsidR="001132F6" w:rsidRPr="00E73D46" w:rsidRDefault="001132F6" w:rsidP="001132F6">
            <w:pPr>
              <w:spacing w:after="0"/>
              <w:rPr>
                <w:rFonts w:cs="Arial"/>
                <w:i/>
                <w:iCs/>
              </w:rPr>
            </w:pPr>
            <w:r w:rsidRPr="00E73D46">
              <w:rPr>
                <w:rFonts w:cs="Arial"/>
                <w:i/>
                <w:iCs/>
              </w:rPr>
              <w:t>400 (Bad Request)</w:t>
            </w:r>
          </w:p>
        </w:tc>
        <w:tc>
          <w:tcPr>
            <w:tcW w:w="5047" w:type="dxa"/>
            <w:tcMar>
              <w:top w:w="40" w:type="dxa"/>
              <w:left w:w="40" w:type="dxa"/>
              <w:bottom w:w="40" w:type="dxa"/>
              <w:right w:w="40" w:type="dxa"/>
            </w:tcMar>
          </w:tcPr>
          <w:p w14:paraId="671A6D87" w14:textId="19472AA1" w:rsidR="001132F6" w:rsidRPr="001132F6" w:rsidRDefault="001132F6" w:rsidP="001132F6">
            <w:pPr>
              <w:spacing w:after="0"/>
              <w:rPr>
                <w:rFonts w:cs="Arial"/>
                <w:i/>
                <w:iCs/>
              </w:rPr>
            </w:pPr>
            <w:r w:rsidRPr="001132F6">
              <w:rPr>
                <w:i/>
                <w:iCs/>
              </w:rPr>
              <w:t>The origin server cannot handle the retrieve request because of errors in the request headers or parameters</w:t>
            </w:r>
          </w:p>
        </w:tc>
      </w:tr>
      <w:tr w:rsidR="001132F6" w:rsidRPr="00F64160" w14:paraId="59ACE97F" w14:textId="77777777" w:rsidTr="000C3C03">
        <w:trPr>
          <w:trHeight w:val="244"/>
        </w:trPr>
        <w:tc>
          <w:tcPr>
            <w:tcW w:w="1402" w:type="dxa"/>
            <w:vMerge/>
          </w:tcPr>
          <w:p w14:paraId="2ECECBD9" w14:textId="77777777" w:rsidR="001132F6" w:rsidRPr="00E73D46" w:rsidRDefault="001132F6" w:rsidP="001132F6">
            <w:pPr>
              <w:spacing w:after="0"/>
              <w:rPr>
                <w:rFonts w:cs="Arial"/>
                <w:i/>
                <w:iCs/>
              </w:rPr>
            </w:pPr>
          </w:p>
        </w:tc>
        <w:tc>
          <w:tcPr>
            <w:tcW w:w="2718" w:type="dxa"/>
          </w:tcPr>
          <w:p w14:paraId="4E6F1521" w14:textId="4539F5AE" w:rsidR="001132F6" w:rsidRPr="00E73D46" w:rsidRDefault="001132F6" w:rsidP="001132F6">
            <w:pPr>
              <w:spacing w:after="0"/>
              <w:rPr>
                <w:rFonts w:cs="Arial"/>
                <w:i/>
                <w:iCs/>
              </w:rPr>
            </w:pPr>
            <w:r>
              <w:rPr>
                <w:rFonts w:cs="Arial"/>
                <w:i/>
                <w:iCs/>
              </w:rPr>
              <w:t>404 (Not Found)</w:t>
            </w:r>
          </w:p>
        </w:tc>
        <w:tc>
          <w:tcPr>
            <w:tcW w:w="5047" w:type="dxa"/>
            <w:tcMar>
              <w:top w:w="40" w:type="dxa"/>
              <w:left w:w="40" w:type="dxa"/>
              <w:bottom w:w="40" w:type="dxa"/>
              <w:right w:w="40" w:type="dxa"/>
            </w:tcMar>
          </w:tcPr>
          <w:p w14:paraId="168A7B67" w14:textId="1759A0FC" w:rsidR="001132F6" w:rsidRPr="001132F6" w:rsidRDefault="001132F6" w:rsidP="001132F6">
            <w:pPr>
              <w:spacing w:after="0"/>
              <w:rPr>
                <w:rFonts w:cs="Arial"/>
                <w:i/>
                <w:iCs/>
              </w:rPr>
            </w:pPr>
            <w:r w:rsidRPr="001132F6">
              <w:rPr>
                <w:i/>
                <w:iCs/>
              </w:rPr>
              <w:t>The origin server has no knowledge about the target Modality Performed Procedure Step</w:t>
            </w:r>
          </w:p>
        </w:tc>
      </w:tr>
      <w:tr w:rsidR="001132F6" w:rsidRPr="00F64160" w14:paraId="570060C1" w14:textId="77777777" w:rsidTr="000C3C03">
        <w:trPr>
          <w:trHeight w:val="244"/>
        </w:trPr>
        <w:tc>
          <w:tcPr>
            <w:tcW w:w="1402" w:type="dxa"/>
            <w:vMerge/>
          </w:tcPr>
          <w:p w14:paraId="2D00F39F" w14:textId="77777777" w:rsidR="001132F6" w:rsidRPr="00195758" w:rsidRDefault="001132F6" w:rsidP="001132F6">
            <w:pPr>
              <w:spacing w:after="0"/>
              <w:rPr>
                <w:rFonts w:cs="Arial"/>
                <w:i/>
                <w:iCs/>
              </w:rPr>
            </w:pPr>
          </w:p>
        </w:tc>
        <w:tc>
          <w:tcPr>
            <w:tcW w:w="2718" w:type="dxa"/>
          </w:tcPr>
          <w:p w14:paraId="188EEE76" w14:textId="58FEDF19" w:rsidR="001132F6" w:rsidRPr="00195758" w:rsidRDefault="001132F6" w:rsidP="001132F6">
            <w:pPr>
              <w:spacing w:after="0"/>
              <w:rPr>
                <w:rFonts w:cs="Arial"/>
                <w:i/>
                <w:iCs/>
              </w:rPr>
            </w:pPr>
            <w:r w:rsidRPr="00195758">
              <w:rPr>
                <w:rFonts w:cs="Arial"/>
                <w:i/>
                <w:iCs/>
              </w:rPr>
              <w:t>4</w:t>
            </w:r>
            <w:r>
              <w:rPr>
                <w:rFonts w:cs="Arial"/>
                <w:i/>
                <w:iCs/>
              </w:rPr>
              <w:t>10</w:t>
            </w:r>
            <w:r w:rsidRPr="00195758">
              <w:rPr>
                <w:rFonts w:cs="Arial"/>
                <w:i/>
                <w:iCs/>
              </w:rPr>
              <w:t xml:space="preserve"> (</w:t>
            </w:r>
            <w:r>
              <w:rPr>
                <w:rFonts w:cs="Arial"/>
                <w:i/>
                <w:iCs/>
              </w:rPr>
              <w:t>Gone</w:t>
            </w:r>
            <w:r w:rsidRPr="00195758">
              <w:rPr>
                <w:rFonts w:cs="Arial"/>
                <w:i/>
                <w:iCs/>
              </w:rPr>
              <w:t>)</w:t>
            </w:r>
          </w:p>
        </w:tc>
        <w:tc>
          <w:tcPr>
            <w:tcW w:w="5047" w:type="dxa"/>
            <w:tcMar>
              <w:top w:w="40" w:type="dxa"/>
              <w:left w:w="40" w:type="dxa"/>
              <w:bottom w:w="40" w:type="dxa"/>
              <w:right w:w="40" w:type="dxa"/>
            </w:tcMar>
          </w:tcPr>
          <w:p w14:paraId="3E5ED439" w14:textId="64819885" w:rsidR="001132F6" w:rsidRPr="001132F6" w:rsidRDefault="001132F6" w:rsidP="001132F6">
            <w:pPr>
              <w:spacing w:after="0"/>
              <w:rPr>
                <w:rFonts w:cs="Arial"/>
                <w:i/>
                <w:iCs/>
              </w:rPr>
            </w:pPr>
            <w:r w:rsidRPr="001132F6">
              <w:rPr>
                <w:i/>
                <w:iCs/>
              </w:rPr>
              <w:t>The origin server knows that the target Modality Performed Procedure Step did exist but has been deleted</w:t>
            </w:r>
          </w:p>
        </w:tc>
      </w:tr>
      <w:tr w:rsidR="001132F6" w:rsidRPr="00F64160" w14:paraId="17E27E9F" w14:textId="77777777" w:rsidTr="000C3C03">
        <w:trPr>
          <w:trHeight w:val="247"/>
        </w:trPr>
        <w:tc>
          <w:tcPr>
            <w:tcW w:w="1402" w:type="dxa"/>
            <w:vMerge/>
          </w:tcPr>
          <w:p w14:paraId="448CA1FB" w14:textId="77777777" w:rsidR="001132F6" w:rsidRPr="00195758" w:rsidRDefault="001132F6" w:rsidP="001132F6">
            <w:pPr>
              <w:spacing w:after="0"/>
              <w:rPr>
                <w:rFonts w:cs="Arial"/>
                <w:i/>
                <w:iCs/>
              </w:rPr>
            </w:pPr>
          </w:p>
        </w:tc>
        <w:tc>
          <w:tcPr>
            <w:tcW w:w="2718" w:type="dxa"/>
          </w:tcPr>
          <w:p w14:paraId="622EFA2A" w14:textId="77777777" w:rsidR="001132F6" w:rsidRPr="00195758" w:rsidRDefault="001132F6" w:rsidP="001132F6">
            <w:pPr>
              <w:spacing w:after="0"/>
              <w:rPr>
                <w:rFonts w:cs="Arial"/>
                <w:i/>
                <w:iCs/>
              </w:rPr>
            </w:pPr>
            <w:r w:rsidRPr="00195758">
              <w:rPr>
                <w:rFonts w:cs="Arial"/>
                <w:i/>
                <w:iCs/>
              </w:rPr>
              <w:t>503 (Service Unavailable)</w:t>
            </w:r>
          </w:p>
        </w:tc>
        <w:tc>
          <w:tcPr>
            <w:tcW w:w="5047" w:type="dxa"/>
            <w:tcMar>
              <w:top w:w="40" w:type="dxa"/>
              <w:left w:w="40" w:type="dxa"/>
              <w:bottom w:w="40" w:type="dxa"/>
              <w:right w:w="40" w:type="dxa"/>
            </w:tcMar>
          </w:tcPr>
          <w:p w14:paraId="3F40113F" w14:textId="5AC51044" w:rsidR="001132F6" w:rsidRPr="001132F6" w:rsidRDefault="001132F6" w:rsidP="001132F6">
            <w:pPr>
              <w:spacing w:after="0"/>
              <w:rPr>
                <w:rFonts w:cs="Arial"/>
                <w:i/>
                <w:iCs/>
              </w:rPr>
            </w:pPr>
            <w:r w:rsidRPr="001132F6">
              <w:rPr>
                <w:i/>
                <w:iCs/>
              </w:rPr>
              <w:t>The origin server cannot handle the retrieval of the target Modality Performed Procedure Step; this may be a temporal or permanent state</w:t>
            </w:r>
          </w:p>
        </w:tc>
      </w:tr>
    </w:tbl>
    <w:p w14:paraId="67206058" w14:textId="77777777" w:rsidR="00C63417" w:rsidRDefault="00C63417" w:rsidP="00C63417"/>
    <w:p w14:paraId="601CEDDA" w14:textId="7894C456" w:rsidR="00C63417" w:rsidRPr="00F64160" w:rsidRDefault="00C63417" w:rsidP="00C63417">
      <w:pPr>
        <w:pStyle w:val="Heading6"/>
      </w:pPr>
      <w:bookmarkStart w:id="235" w:name="_Toc194311908"/>
      <w:r>
        <w:t>N</w:t>
      </w:r>
      <w:r w:rsidRPr="00F64160">
        <w:t>.7.3.3.</w:t>
      </w:r>
      <w:r w:rsidR="00FD144F">
        <w:t>X.6</w:t>
      </w:r>
      <w:r w:rsidRPr="00F64160">
        <w:tab/>
      </w:r>
      <w:r w:rsidR="00D97DA7">
        <w:t>Retrieve</w:t>
      </w:r>
      <w:r>
        <w:t xml:space="preserve"> </w:t>
      </w:r>
      <w:r w:rsidRPr="00F64160">
        <w:t>Transaction as User Agent</w:t>
      </w:r>
      <w:bookmarkEnd w:id="235"/>
    </w:p>
    <w:p w14:paraId="50DDB4E3" w14:textId="0F6219FC" w:rsidR="00C63417" w:rsidRPr="00F64160" w:rsidRDefault="00C63417" w:rsidP="00C63417">
      <w:r w:rsidRPr="00F64160">
        <w:t xml:space="preserve">Table </w:t>
      </w:r>
      <w:r>
        <w:t>N</w:t>
      </w:r>
      <w:r w:rsidRPr="00F64160">
        <w:t>.7</w:t>
      </w:r>
      <w:r>
        <w:t>.3.3.</w:t>
      </w:r>
      <w:r w:rsidR="00FD144F">
        <w:t>X.6</w:t>
      </w:r>
      <w:r w:rsidRPr="00F64160">
        <w:t>-</w:t>
      </w:r>
      <w:r>
        <w:t>1</w:t>
      </w:r>
      <w:r w:rsidRPr="00F64160">
        <w:t xml:space="preserve"> lists the Status Codes that a user agent supports for the </w:t>
      </w:r>
      <w:r w:rsidR="00D97DA7">
        <w:t xml:space="preserve">Retrieve </w:t>
      </w:r>
      <w:r w:rsidRPr="00F64160">
        <w:t xml:space="preserve">Transaction of the </w:t>
      </w:r>
      <w:r>
        <w:t xml:space="preserve">Modality Workflow </w:t>
      </w:r>
      <w:r w:rsidRPr="00F64160">
        <w:t>Service and defines the application behavior, when encountering any of the listed Status Codes</w:t>
      </w:r>
      <w:r>
        <w:t>.</w:t>
      </w:r>
    </w:p>
    <w:p w14:paraId="6471497F" w14:textId="2BDDBBC1" w:rsidR="00C63417" w:rsidRPr="00F64160" w:rsidRDefault="00C63417" w:rsidP="00C63417">
      <w:pPr>
        <w:pStyle w:val="TemplateInstruction"/>
        <w:rPr>
          <w:rFonts w:cs="Arial"/>
        </w:rPr>
      </w:pPr>
      <w:r w:rsidRPr="00F64160">
        <w:rPr>
          <w:rFonts w:cs="Arial"/>
        </w:rPr>
        <w:t xml:space="preserve">[Describe below the behavior of the application when it receives various Status Codes in the </w:t>
      </w:r>
      <w:r w:rsidR="00D97DA7">
        <w:rPr>
          <w:rFonts w:cs="Arial"/>
        </w:rPr>
        <w:t xml:space="preserve">Retrieve </w:t>
      </w:r>
      <w:r w:rsidRPr="00F64160">
        <w:rPr>
          <w:rFonts w:cs="Arial"/>
        </w:rPr>
        <w:t>Transaction response]</w:t>
      </w:r>
    </w:p>
    <w:p w14:paraId="691D6F97" w14:textId="13DF93F1" w:rsidR="00C63417" w:rsidRPr="00F64160" w:rsidRDefault="00C63417" w:rsidP="00C63417">
      <w:pPr>
        <w:pStyle w:val="TableTitle"/>
        <w:keepNext/>
        <w:rPr>
          <w:rFonts w:cs="Arial"/>
        </w:rPr>
      </w:pPr>
      <w:r w:rsidRPr="00F64160">
        <w:rPr>
          <w:rFonts w:cs="Arial"/>
        </w:rPr>
        <w:t xml:space="preserve">Table </w:t>
      </w:r>
      <w:r>
        <w:rPr>
          <w:rFonts w:cs="Arial"/>
        </w:rPr>
        <w:t>N</w:t>
      </w:r>
      <w:r w:rsidRPr="00F64160">
        <w:rPr>
          <w:rFonts w:cs="Arial"/>
        </w:rPr>
        <w:t>.7</w:t>
      </w:r>
      <w:r>
        <w:rPr>
          <w:rFonts w:cs="Arial"/>
        </w:rPr>
        <w:t>.3.3.</w:t>
      </w:r>
      <w:r w:rsidR="00FD144F">
        <w:rPr>
          <w:rFonts w:cs="Arial"/>
        </w:rPr>
        <w:t>X.6</w:t>
      </w:r>
      <w:r w:rsidRPr="00F64160">
        <w:rPr>
          <w:rFonts w:cs="Arial"/>
        </w:rPr>
        <w:t>-</w:t>
      </w:r>
      <w:r>
        <w:rPr>
          <w:rFonts w:cs="Arial"/>
        </w:rPr>
        <w:t>1</w:t>
      </w:r>
      <w:r w:rsidRPr="00F64160">
        <w:rPr>
          <w:rFonts w:cs="Arial"/>
        </w:rPr>
        <w:t xml:space="preserve">: Status Codes of User Agent for </w:t>
      </w:r>
      <w:r w:rsidR="00D97DA7">
        <w:rPr>
          <w:rFonts w:cs="Arial"/>
        </w:rPr>
        <w:t xml:space="preserve">Retrieve </w:t>
      </w:r>
      <w:r w:rsidRPr="00F64160">
        <w:rPr>
          <w:rFonts w:cs="Arial"/>
        </w:rPr>
        <w:t>Transaction</w:t>
      </w:r>
    </w:p>
    <w:tbl>
      <w:tblPr>
        <w:tblW w:w="9114"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394"/>
        <w:gridCol w:w="2702"/>
        <w:gridCol w:w="5018"/>
      </w:tblGrid>
      <w:tr w:rsidR="00C63417" w:rsidRPr="00F64160" w14:paraId="0C44B63D" w14:textId="77777777" w:rsidTr="000C3C03">
        <w:trPr>
          <w:trHeight w:val="97"/>
          <w:tblHeader/>
        </w:trPr>
        <w:tc>
          <w:tcPr>
            <w:tcW w:w="1394" w:type="dxa"/>
            <w:shd w:val="clear" w:color="auto" w:fill="BFBFBF" w:themeFill="background1" w:themeFillShade="BF"/>
          </w:tcPr>
          <w:p w14:paraId="294EE79F" w14:textId="77777777" w:rsidR="00C63417" w:rsidRPr="00F64160" w:rsidRDefault="00C63417" w:rsidP="000C3C03">
            <w:pPr>
              <w:keepNext/>
              <w:spacing w:before="180" w:after="0"/>
              <w:jc w:val="center"/>
              <w:rPr>
                <w:rFonts w:cs="Arial"/>
                <w:b/>
              </w:rPr>
            </w:pPr>
            <w:r w:rsidRPr="00F64160">
              <w:rPr>
                <w:rFonts w:cs="Arial"/>
                <w:b/>
              </w:rPr>
              <w:t xml:space="preserve">Status </w:t>
            </w:r>
          </w:p>
        </w:tc>
        <w:tc>
          <w:tcPr>
            <w:tcW w:w="2702" w:type="dxa"/>
            <w:shd w:val="clear" w:color="auto" w:fill="BFBFBF" w:themeFill="background1" w:themeFillShade="BF"/>
          </w:tcPr>
          <w:p w14:paraId="53188A97" w14:textId="77777777" w:rsidR="00C63417" w:rsidRPr="00F64160" w:rsidRDefault="00C63417" w:rsidP="000C3C03">
            <w:pPr>
              <w:keepNext/>
              <w:spacing w:before="180" w:after="0"/>
              <w:rPr>
                <w:rFonts w:cs="Arial"/>
                <w:b/>
              </w:rPr>
            </w:pPr>
            <w:r w:rsidRPr="00F64160">
              <w:rPr>
                <w:rFonts w:cs="Arial"/>
                <w:b/>
              </w:rPr>
              <w:t>Code</w:t>
            </w:r>
          </w:p>
        </w:tc>
        <w:tc>
          <w:tcPr>
            <w:tcW w:w="5018" w:type="dxa"/>
            <w:shd w:val="clear" w:color="auto" w:fill="BFBFBF" w:themeFill="background1" w:themeFillShade="BF"/>
            <w:tcMar>
              <w:top w:w="40" w:type="dxa"/>
              <w:left w:w="40" w:type="dxa"/>
              <w:bottom w:w="40" w:type="dxa"/>
              <w:right w:w="40" w:type="dxa"/>
            </w:tcMar>
          </w:tcPr>
          <w:p w14:paraId="6F8995CC" w14:textId="77777777" w:rsidR="00C63417" w:rsidRPr="00F64160" w:rsidRDefault="00C63417" w:rsidP="000C3C03">
            <w:pPr>
              <w:keepNext/>
              <w:spacing w:before="180" w:after="0"/>
              <w:jc w:val="center"/>
              <w:rPr>
                <w:rFonts w:cs="Arial"/>
              </w:rPr>
            </w:pPr>
            <w:r w:rsidRPr="00F64160">
              <w:rPr>
                <w:rFonts w:cs="Arial"/>
                <w:b/>
              </w:rPr>
              <w:t>Behavior</w:t>
            </w:r>
          </w:p>
        </w:tc>
      </w:tr>
      <w:tr w:rsidR="002C7B57" w:rsidRPr="00F64160" w14:paraId="63A952CE" w14:textId="77777777" w:rsidTr="000C3C03">
        <w:trPr>
          <w:trHeight w:val="147"/>
        </w:trPr>
        <w:tc>
          <w:tcPr>
            <w:tcW w:w="1394" w:type="dxa"/>
          </w:tcPr>
          <w:p w14:paraId="430FF0D7" w14:textId="77777777" w:rsidR="002C7B57" w:rsidRPr="00E73D46" w:rsidRDefault="002C7B57" w:rsidP="002C7B57">
            <w:pPr>
              <w:keepNext/>
              <w:spacing w:after="0"/>
              <w:rPr>
                <w:rFonts w:cs="Arial"/>
                <w:i/>
                <w:iCs/>
              </w:rPr>
            </w:pPr>
            <w:r w:rsidRPr="00E73D46">
              <w:rPr>
                <w:rFonts w:cs="Arial"/>
                <w:i/>
                <w:iCs/>
              </w:rPr>
              <w:t xml:space="preserve">Success </w:t>
            </w:r>
          </w:p>
        </w:tc>
        <w:tc>
          <w:tcPr>
            <w:tcW w:w="2702" w:type="dxa"/>
          </w:tcPr>
          <w:p w14:paraId="5597482A" w14:textId="77777777" w:rsidR="002C7B57" w:rsidRPr="00E73D46" w:rsidRDefault="002C7B57" w:rsidP="002C7B57">
            <w:pPr>
              <w:keepNext/>
              <w:spacing w:after="0"/>
              <w:rPr>
                <w:rFonts w:cs="Arial"/>
                <w:i/>
                <w:iCs/>
              </w:rPr>
            </w:pPr>
            <w:r w:rsidRPr="00E73D46">
              <w:rPr>
                <w:rFonts w:cs="Arial"/>
                <w:i/>
                <w:iCs/>
              </w:rPr>
              <w:t>200 (OK)</w:t>
            </w:r>
          </w:p>
        </w:tc>
        <w:tc>
          <w:tcPr>
            <w:tcW w:w="5018" w:type="dxa"/>
            <w:tcMar>
              <w:top w:w="40" w:type="dxa"/>
              <w:left w:w="40" w:type="dxa"/>
              <w:bottom w:w="40" w:type="dxa"/>
              <w:right w:w="40" w:type="dxa"/>
            </w:tcMar>
          </w:tcPr>
          <w:p w14:paraId="27B847DB" w14:textId="2020BEC8" w:rsidR="002C7B57" w:rsidRPr="00E73D46" w:rsidRDefault="001132F6" w:rsidP="002C7B57">
            <w:pPr>
              <w:keepNext/>
              <w:spacing w:after="0"/>
              <w:rPr>
                <w:rFonts w:cs="Arial"/>
                <w:i/>
                <w:iCs/>
              </w:rPr>
            </w:pPr>
            <w:r>
              <w:rPr>
                <w:rFonts w:cs="Arial"/>
                <w:i/>
                <w:iCs/>
              </w:rPr>
              <w:t>Continue</w:t>
            </w:r>
          </w:p>
        </w:tc>
      </w:tr>
      <w:tr w:rsidR="001132F6" w:rsidRPr="00F64160" w14:paraId="6C4A5895" w14:textId="77777777" w:rsidTr="000C3C03">
        <w:trPr>
          <w:trHeight w:val="199"/>
        </w:trPr>
        <w:tc>
          <w:tcPr>
            <w:tcW w:w="1394" w:type="dxa"/>
            <w:vMerge w:val="restart"/>
          </w:tcPr>
          <w:p w14:paraId="7A5428CE" w14:textId="77777777" w:rsidR="001132F6" w:rsidRPr="00E73D46" w:rsidRDefault="001132F6" w:rsidP="002C7B57">
            <w:pPr>
              <w:spacing w:after="0"/>
              <w:rPr>
                <w:rFonts w:cs="Arial"/>
                <w:i/>
                <w:iCs/>
              </w:rPr>
            </w:pPr>
            <w:r w:rsidRPr="00E73D46">
              <w:rPr>
                <w:rFonts w:cs="Arial"/>
                <w:i/>
                <w:iCs/>
              </w:rPr>
              <w:t>Failure</w:t>
            </w:r>
          </w:p>
        </w:tc>
        <w:tc>
          <w:tcPr>
            <w:tcW w:w="2702" w:type="dxa"/>
          </w:tcPr>
          <w:p w14:paraId="09AE4F11" w14:textId="77777777" w:rsidR="001132F6" w:rsidRPr="00E73D46" w:rsidRDefault="001132F6" w:rsidP="002C7B57">
            <w:pPr>
              <w:spacing w:after="0"/>
              <w:rPr>
                <w:rFonts w:cs="Arial"/>
                <w:i/>
                <w:iCs/>
              </w:rPr>
            </w:pPr>
            <w:r w:rsidRPr="00E73D46">
              <w:rPr>
                <w:rFonts w:cs="Arial"/>
                <w:i/>
                <w:iCs/>
              </w:rPr>
              <w:t>400 (Bad Request)</w:t>
            </w:r>
          </w:p>
        </w:tc>
        <w:tc>
          <w:tcPr>
            <w:tcW w:w="5018" w:type="dxa"/>
            <w:tcMar>
              <w:top w:w="40" w:type="dxa"/>
              <w:left w:w="40" w:type="dxa"/>
              <w:bottom w:w="40" w:type="dxa"/>
              <w:right w:w="40" w:type="dxa"/>
            </w:tcMar>
          </w:tcPr>
          <w:p w14:paraId="7F1BE5C3" w14:textId="39F73553" w:rsidR="001132F6" w:rsidRPr="00E73D46" w:rsidRDefault="001132F6" w:rsidP="002C7B57">
            <w:pPr>
              <w:spacing w:after="0"/>
              <w:rPr>
                <w:rFonts w:cs="Arial"/>
                <w:i/>
                <w:iCs/>
              </w:rPr>
            </w:pPr>
            <w:r w:rsidRPr="0027750D">
              <w:rPr>
                <w:rFonts w:cs="Arial"/>
                <w:i/>
                <w:iCs/>
              </w:rPr>
              <w:t>Reformat the request to proper HTTP</w:t>
            </w:r>
          </w:p>
        </w:tc>
      </w:tr>
      <w:tr w:rsidR="001132F6" w:rsidRPr="00F64160" w14:paraId="4D7F0B77" w14:textId="77777777" w:rsidTr="000C3C03">
        <w:trPr>
          <w:trHeight w:val="199"/>
        </w:trPr>
        <w:tc>
          <w:tcPr>
            <w:tcW w:w="1394" w:type="dxa"/>
            <w:vMerge/>
          </w:tcPr>
          <w:p w14:paraId="42156765" w14:textId="77777777" w:rsidR="001132F6" w:rsidRPr="00E73D46" w:rsidRDefault="001132F6" w:rsidP="001132F6">
            <w:pPr>
              <w:spacing w:after="0"/>
              <w:rPr>
                <w:rFonts w:cs="Arial"/>
                <w:i/>
                <w:iCs/>
              </w:rPr>
            </w:pPr>
          </w:p>
        </w:tc>
        <w:tc>
          <w:tcPr>
            <w:tcW w:w="2702" w:type="dxa"/>
          </w:tcPr>
          <w:p w14:paraId="4A2C643C" w14:textId="60D9D88C" w:rsidR="001132F6" w:rsidRPr="00E73D46" w:rsidRDefault="001132F6" w:rsidP="001132F6">
            <w:pPr>
              <w:spacing w:after="0"/>
              <w:rPr>
                <w:rFonts w:cs="Arial"/>
                <w:i/>
                <w:iCs/>
              </w:rPr>
            </w:pPr>
            <w:r>
              <w:rPr>
                <w:rFonts w:cs="Arial"/>
                <w:i/>
                <w:iCs/>
              </w:rPr>
              <w:t>404 (Not Found)</w:t>
            </w:r>
          </w:p>
        </w:tc>
        <w:tc>
          <w:tcPr>
            <w:tcW w:w="5018" w:type="dxa"/>
            <w:tcMar>
              <w:top w:w="40" w:type="dxa"/>
              <w:left w:w="40" w:type="dxa"/>
              <w:bottom w:w="40" w:type="dxa"/>
              <w:right w:w="40" w:type="dxa"/>
            </w:tcMar>
          </w:tcPr>
          <w:p w14:paraId="240E23C5" w14:textId="38364F4E" w:rsidR="001132F6" w:rsidRPr="00E73D46" w:rsidRDefault="001132F6" w:rsidP="001132F6">
            <w:pPr>
              <w:spacing w:after="0"/>
              <w:rPr>
                <w:rFonts w:cs="Arial"/>
                <w:i/>
                <w:iCs/>
              </w:rPr>
            </w:pPr>
            <w:r>
              <w:rPr>
                <w:rFonts w:cs="Arial"/>
                <w:i/>
                <w:iCs/>
              </w:rPr>
              <w:t>See whether an error was made in the UID</w:t>
            </w:r>
          </w:p>
        </w:tc>
      </w:tr>
      <w:tr w:rsidR="001132F6" w:rsidRPr="00F64160" w14:paraId="351D33DF" w14:textId="77777777" w:rsidTr="000C3C03">
        <w:trPr>
          <w:trHeight w:val="202"/>
        </w:trPr>
        <w:tc>
          <w:tcPr>
            <w:tcW w:w="1394" w:type="dxa"/>
            <w:vMerge/>
          </w:tcPr>
          <w:p w14:paraId="7B3537F3" w14:textId="77777777" w:rsidR="001132F6" w:rsidRPr="00195758" w:rsidRDefault="001132F6" w:rsidP="001132F6">
            <w:pPr>
              <w:spacing w:after="0"/>
              <w:rPr>
                <w:rFonts w:cs="Arial"/>
                <w:i/>
                <w:iCs/>
              </w:rPr>
            </w:pPr>
          </w:p>
        </w:tc>
        <w:tc>
          <w:tcPr>
            <w:tcW w:w="2702" w:type="dxa"/>
          </w:tcPr>
          <w:p w14:paraId="43B04DCD" w14:textId="4DA375EE" w:rsidR="001132F6" w:rsidRPr="00195758" w:rsidRDefault="001132F6" w:rsidP="001132F6">
            <w:pPr>
              <w:spacing w:after="0"/>
              <w:rPr>
                <w:rFonts w:cs="Arial"/>
                <w:i/>
                <w:iCs/>
              </w:rPr>
            </w:pPr>
            <w:r w:rsidRPr="00195758">
              <w:rPr>
                <w:rFonts w:cs="Arial"/>
                <w:i/>
                <w:iCs/>
              </w:rPr>
              <w:t>4</w:t>
            </w:r>
            <w:r>
              <w:rPr>
                <w:rFonts w:cs="Arial"/>
                <w:i/>
                <w:iCs/>
              </w:rPr>
              <w:t>10</w:t>
            </w:r>
            <w:r w:rsidRPr="00195758">
              <w:rPr>
                <w:rFonts w:cs="Arial"/>
                <w:i/>
                <w:iCs/>
              </w:rPr>
              <w:t xml:space="preserve"> (</w:t>
            </w:r>
            <w:r>
              <w:rPr>
                <w:rFonts w:cs="Arial"/>
                <w:i/>
                <w:iCs/>
              </w:rPr>
              <w:t>Gone</w:t>
            </w:r>
            <w:r w:rsidRPr="00195758">
              <w:rPr>
                <w:rFonts w:cs="Arial"/>
                <w:i/>
                <w:iCs/>
              </w:rPr>
              <w:t>)</w:t>
            </w:r>
          </w:p>
        </w:tc>
        <w:tc>
          <w:tcPr>
            <w:tcW w:w="5018" w:type="dxa"/>
            <w:tcMar>
              <w:top w:w="40" w:type="dxa"/>
              <w:left w:w="40" w:type="dxa"/>
              <w:bottom w:w="40" w:type="dxa"/>
              <w:right w:w="40" w:type="dxa"/>
            </w:tcMar>
          </w:tcPr>
          <w:p w14:paraId="5DA59A4C" w14:textId="1C303733" w:rsidR="001132F6" w:rsidRPr="00195758" w:rsidRDefault="001132F6" w:rsidP="001132F6">
            <w:pPr>
              <w:spacing w:after="0"/>
              <w:rPr>
                <w:rFonts w:cs="Arial"/>
                <w:i/>
                <w:iCs/>
              </w:rPr>
            </w:pPr>
            <w:r>
              <w:rPr>
                <w:rFonts w:cs="Arial"/>
                <w:i/>
                <w:iCs/>
              </w:rPr>
              <w:t>Perform error recovery</w:t>
            </w:r>
          </w:p>
        </w:tc>
      </w:tr>
      <w:tr w:rsidR="001132F6" w:rsidRPr="00F64160" w14:paraId="29A10177" w14:textId="77777777" w:rsidTr="000C3C03">
        <w:trPr>
          <w:trHeight w:val="202"/>
        </w:trPr>
        <w:tc>
          <w:tcPr>
            <w:tcW w:w="1394" w:type="dxa"/>
            <w:vMerge/>
          </w:tcPr>
          <w:p w14:paraId="31F46282" w14:textId="77777777" w:rsidR="001132F6" w:rsidRPr="00195758" w:rsidRDefault="001132F6" w:rsidP="001132F6">
            <w:pPr>
              <w:spacing w:after="0"/>
              <w:rPr>
                <w:rFonts w:cs="Arial"/>
                <w:i/>
                <w:iCs/>
              </w:rPr>
            </w:pPr>
          </w:p>
        </w:tc>
        <w:tc>
          <w:tcPr>
            <w:tcW w:w="2702" w:type="dxa"/>
          </w:tcPr>
          <w:p w14:paraId="0773E1E2" w14:textId="389E92F9" w:rsidR="001132F6" w:rsidRPr="00195758" w:rsidRDefault="001132F6" w:rsidP="001132F6">
            <w:pPr>
              <w:spacing w:after="0"/>
              <w:rPr>
                <w:rFonts w:cs="Arial"/>
                <w:i/>
                <w:iCs/>
              </w:rPr>
            </w:pPr>
            <w:r>
              <w:rPr>
                <w:rFonts w:cs="Arial"/>
                <w:i/>
                <w:iCs/>
              </w:rPr>
              <w:t>503 (Service Unavailable)</w:t>
            </w:r>
          </w:p>
        </w:tc>
        <w:tc>
          <w:tcPr>
            <w:tcW w:w="5018" w:type="dxa"/>
            <w:tcMar>
              <w:top w:w="40" w:type="dxa"/>
              <w:left w:w="40" w:type="dxa"/>
              <w:bottom w:w="40" w:type="dxa"/>
              <w:right w:w="40" w:type="dxa"/>
            </w:tcMar>
          </w:tcPr>
          <w:p w14:paraId="03AD479D" w14:textId="5489D817" w:rsidR="001132F6" w:rsidRPr="00195758" w:rsidRDefault="001132F6" w:rsidP="001132F6">
            <w:pPr>
              <w:spacing w:after="0"/>
              <w:rPr>
                <w:rFonts w:cs="Arial"/>
                <w:i/>
                <w:iCs/>
              </w:rPr>
            </w:pPr>
            <w:r>
              <w:rPr>
                <w:rFonts w:cs="Arial"/>
                <w:i/>
                <w:iCs/>
              </w:rPr>
              <w:t>Retry again later</w:t>
            </w:r>
          </w:p>
        </w:tc>
      </w:tr>
      <w:tr w:rsidR="001132F6" w:rsidRPr="00F64160" w14:paraId="3230F35B" w14:textId="77777777" w:rsidTr="000C3C03">
        <w:trPr>
          <w:trHeight w:val="199"/>
        </w:trPr>
        <w:tc>
          <w:tcPr>
            <w:tcW w:w="1394" w:type="dxa"/>
          </w:tcPr>
          <w:p w14:paraId="3C5BB8D2" w14:textId="77777777" w:rsidR="001132F6" w:rsidRPr="00E73D46" w:rsidRDefault="001132F6" w:rsidP="001132F6">
            <w:pPr>
              <w:spacing w:after="0"/>
              <w:rPr>
                <w:rFonts w:cs="Arial"/>
                <w:i/>
                <w:iCs/>
              </w:rPr>
            </w:pPr>
            <w:r w:rsidRPr="00E73D46">
              <w:rPr>
                <w:rFonts w:cs="Arial"/>
                <w:i/>
                <w:iCs/>
              </w:rPr>
              <w:t>*</w:t>
            </w:r>
          </w:p>
        </w:tc>
        <w:tc>
          <w:tcPr>
            <w:tcW w:w="2702" w:type="dxa"/>
          </w:tcPr>
          <w:p w14:paraId="25CE1CB8" w14:textId="77777777" w:rsidR="001132F6" w:rsidRPr="00E73D46" w:rsidRDefault="001132F6" w:rsidP="001132F6">
            <w:pPr>
              <w:spacing w:after="0"/>
              <w:rPr>
                <w:rFonts w:cs="Arial"/>
                <w:i/>
                <w:iCs/>
              </w:rPr>
            </w:pPr>
            <w:r w:rsidRPr="00E73D46">
              <w:rPr>
                <w:rFonts w:cs="Arial"/>
                <w:i/>
                <w:iCs/>
              </w:rPr>
              <w:t>Any other code</w:t>
            </w:r>
          </w:p>
        </w:tc>
        <w:tc>
          <w:tcPr>
            <w:tcW w:w="5018" w:type="dxa"/>
            <w:tcMar>
              <w:top w:w="40" w:type="dxa"/>
              <w:left w:w="40" w:type="dxa"/>
              <w:bottom w:w="40" w:type="dxa"/>
              <w:right w:w="40" w:type="dxa"/>
            </w:tcMar>
          </w:tcPr>
          <w:p w14:paraId="6F307CCF" w14:textId="5FD43A0F" w:rsidR="001132F6" w:rsidRPr="00E73D46" w:rsidRDefault="001132F6" w:rsidP="001132F6">
            <w:pPr>
              <w:spacing w:after="0"/>
              <w:rPr>
                <w:rFonts w:cs="Arial"/>
                <w:i/>
                <w:iCs/>
              </w:rPr>
            </w:pPr>
            <w:r>
              <w:rPr>
                <w:rFonts w:cs="Arial"/>
                <w:i/>
                <w:iCs/>
              </w:rPr>
              <w:t>Do further analysis</w:t>
            </w:r>
          </w:p>
        </w:tc>
      </w:tr>
    </w:tbl>
    <w:p w14:paraId="143187E4" w14:textId="77777777" w:rsidR="00C63417" w:rsidRDefault="00C63417" w:rsidP="00F86633"/>
    <w:p w14:paraId="3C86B539" w14:textId="5253A8A1" w:rsidR="009757B7" w:rsidRDefault="009757B7" w:rsidP="001F49D9">
      <w:pPr>
        <w:pStyle w:val="Heading6"/>
      </w:pPr>
      <w:r>
        <w:br w:type="page"/>
      </w:r>
    </w:p>
    <w:p w14:paraId="6D06D014" w14:textId="30A629D2" w:rsidR="00270B68" w:rsidRPr="00F64160" w:rsidRDefault="00270B68" w:rsidP="00270B68">
      <w:pPr>
        <w:jc w:val="center"/>
        <w:rPr>
          <w:b/>
          <w:bCs/>
          <w:sz w:val="24"/>
          <w:szCs w:val="24"/>
        </w:rPr>
      </w:pPr>
      <w:r w:rsidRPr="00F64160">
        <w:rPr>
          <w:b/>
          <w:bCs/>
          <w:sz w:val="24"/>
          <w:szCs w:val="24"/>
        </w:rPr>
        <w:lastRenderedPageBreak/>
        <w:t>Changes to NEMA Standards Publications PS 3.6</w:t>
      </w:r>
    </w:p>
    <w:p w14:paraId="39697159" w14:textId="08C8B3CC" w:rsidR="00270B68" w:rsidRPr="00F64160" w:rsidRDefault="00270B68" w:rsidP="00270B68">
      <w:pPr>
        <w:pStyle w:val="Instruction"/>
      </w:pPr>
      <w:r>
        <w:t>There are no</w:t>
      </w:r>
      <w:r w:rsidRPr="00F64160">
        <w:t xml:space="preserve"> new </w:t>
      </w:r>
      <w:r>
        <w:t xml:space="preserve">attributes </w:t>
      </w:r>
      <w:r w:rsidRPr="00F64160">
        <w:t xml:space="preserve">to </w:t>
      </w:r>
      <w:r>
        <w:t xml:space="preserve">be added to </w:t>
      </w:r>
      <w:r w:rsidRPr="00F64160">
        <w:t>table 6-1 of section 6.</w:t>
      </w:r>
    </w:p>
    <w:p w14:paraId="4967DCD3" w14:textId="4DAF7DBC" w:rsidR="00270B68" w:rsidRPr="00F64160" w:rsidRDefault="00270B68" w:rsidP="00270B68">
      <w:pPr>
        <w:jc w:val="center"/>
        <w:rPr>
          <w:b/>
          <w:bCs/>
          <w:sz w:val="24"/>
          <w:szCs w:val="24"/>
        </w:rPr>
      </w:pPr>
      <w:r w:rsidRPr="00F64160">
        <w:rPr>
          <w:b/>
          <w:bCs/>
          <w:sz w:val="24"/>
          <w:szCs w:val="24"/>
        </w:rPr>
        <w:t>Changes to NEMA Standards Publications PS 3.</w:t>
      </w:r>
      <w:r>
        <w:rPr>
          <w:b/>
          <w:bCs/>
          <w:sz w:val="24"/>
          <w:szCs w:val="24"/>
        </w:rPr>
        <w:t>15</w:t>
      </w:r>
    </w:p>
    <w:p w14:paraId="308F598E" w14:textId="47460A45" w:rsidR="00270B68" w:rsidRPr="00F64160" w:rsidRDefault="00270B68" w:rsidP="00270B68">
      <w:pPr>
        <w:pStyle w:val="Instruction"/>
      </w:pPr>
      <w:r>
        <w:t>There are no</w:t>
      </w:r>
      <w:r w:rsidRPr="00F64160">
        <w:t xml:space="preserve"> new </w:t>
      </w:r>
      <w:r>
        <w:t xml:space="preserve">attributes </w:t>
      </w:r>
      <w:r w:rsidRPr="00F64160">
        <w:t xml:space="preserve">to </w:t>
      </w:r>
      <w:r>
        <w:t xml:space="preserve">be added to </w:t>
      </w:r>
      <w:r w:rsidRPr="00F64160">
        <w:t xml:space="preserve">table </w:t>
      </w:r>
      <w:r w:rsidRPr="00270B68">
        <w:t>E.1-1</w:t>
      </w:r>
      <w:r w:rsidRPr="00F64160">
        <w:t xml:space="preserve"> of </w:t>
      </w:r>
      <w:r>
        <w:t>annex E</w:t>
      </w:r>
      <w:r w:rsidRPr="00F64160">
        <w:t>.</w:t>
      </w:r>
    </w:p>
    <w:p w14:paraId="52B58BF6" w14:textId="77777777" w:rsidR="00154576" w:rsidRPr="00FE3B13" w:rsidRDefault="00154576" w:rsidP="00FE3B13"/>
    <w:sectPr w:rsidR="00154576" w:rsidRPr="00FE3B13" w:rsidSect="00823046">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Medema, Jeroen" w:date="2025-06-12T09:32:00Z" w:initials="JM">
    <w:p w14:paraId="624444B7" w14:textId="77777777" w:rsidR="000A0F8B" w:rsidRDefault="00C81A89" w:rsidP="000A0F8B">
      <w:pPr>
        <w:pStyle w:val="CommentText"/>
      </w:pPr>
      <w:r>
        <w:rPr>
          <w:rStyle w:val="CommentReference"/>
        </w:rPr>
        <w:annotationRef/>
      </w:r>
      <w:r w:rsidR="000A0F8B">
        <w:rPr>
          <w:i/>
          <w:iCs/>
        </w:rPr>
        <w:t>Stuart Swerdloff</w:t>
      </w:r>
    </w:p>
    <w:p w14:paraId="700D1EBB" w14:textId="77777777" w:rsidR="000A0F8B" w:rsidRDefault="000A0F8B" w:rsidP="000A0F8B">
      <w:pPr>
        <w:pStyle w:val="CommentText"/>
      </w:pPr>
      <w:r>
        <w:rPr>
          <w:b/>
          <w:bCs/>
          <w:color w:val="212121"/>
        </w:rPr>
        <w:t>Title and service name mismatches</w:t>
      </w:r>
    </w:p>
    <w:p w14:paraId="4260EE9C" w14:textId="77777777" w:rsidR="000A0F8B" w:rsidRDefault="000A0F8B" w:rsidP="000A0F8B">
      <w:pPr>
        <w:pStyle w:val="CommentText"/>
      </w:pPr>
      <w:r>
        <w:rPr>
          <w:color w:val="212121"/>
        </w:rPr>
        <w:t>Title is Modality Workflow Services</w:t>
      </w:r>
    </w:p>
    <w:p w14:paraId="1BAEA81F" w14:textId="77777777" w:rsidR="000A0F8B" w:rsidRDefault="000A0F8B" w:rsidP="000A0F8B">
      <w:pPr>
        <w:pStyle w:val="CommentText"/>
      </w:pPr>
    </w:p>
    <w:p w14:paraId="167471C0" w14:textId="77777777" w:rsidR="000A0F8B" w:rsidRDefault="000A0F8B" w:rsidP="000A0F8B">
      <w:pPr>
        <w:pStyle w:val="CommentText"/>
      </w:pPr>
      <w:r>
        <w:rPr>
          <w:color w:val="212121"/>
        </w:rPr>
        <w:t>But services are called </w:t>
      </w:r>
    </w:p>
    <w:p w14:paraId="0C3C86FA" w14:textId="77777777" w:rsidR="000A0F8B" w:rsidRDefault="000A0F8B" w:rsidP="000A0F8B">
      <w:pPr>
        <w:pStyle w:val="CommentText"/>
      </w:pPr>
      <w:r>
        <w:rPr>
          <w:color w:val="212121"/>
        </w:rPr>
        <w:t>Modality Scheduled Procedure Step</w:t>
      </w:r>
    </w:p>
    <w:p w14:paraId="0912EF74" w14:textId="77777777" w:rsidR="000A0F8B" w:rsidRDefault="000A0F8B" w:rsidP="000A0F8B">
      <w:pPr>
        <w:pStyle w:val="CommentText"/>
      </w:pPr>
      <w:r>
        <w:rPr>
          <w:color w:val="212121"/>
        </w:rPr>
        <w:t>Modality Performed Procedure Step</w:t>
      </w:r>
    </w:p>
    <w:p w14:paraId="3678E552" w14:textId="77777777" w:rsidR="000A0F8B" w:rsidRDefault="000A0F8B" w:rsidP="000A0F8B">
      <w:pPr>
        <w:pStyle w:val="CommentText"/>
      </w:pPr>
    </w:p>
    <w:p w14:paraId="57024CC2" w14:textId="77777777" w:rsidR="000A0F8B" w:rsidRDefault="000A0F8B" w:rsidP="000A0F8B">
      <w:pPr>
        <w:pStyle w:val="CommentText"/>
      </w:pPr>
      <w:r>
        <w:rPr>
          <w:color w:val="212121"/>
        </w:rPr>
        <w:t>And the DIMSE services are called </w:t>
      </w:r>
    </w:p>
    <w:p w14:paraId="0E47A3BE" w14:textId="77777777" w:rsidR="000A0F8B" w:rsidRDefault="000A0F8B" w:rsidP="000A0F8B">
      <w:pPr>
        <w:pStyle w:val="CommentText"/>
      </w:pPr>
      <w:r>
        <w:rPr>
          <w:color w:val="212121"/>
        </w:rPr>
        <w:t>Modality Work List</w:t>
      </w:r>
    </w:p>
    <w:p w14:paraId="6D616DC3" w14:textId="77777777" w:rsidR="000A0F8B" w:rsidRDefault="000A0F8B" w:rsidP="000A0F8B">
      <w:pPr>
        <w:pStyle w:val="CommentText"/>
      </w:pPr>
      <w:r>
        <w:rPr>
          <w:color w:val="212121"/>
        </w:rPr>
        <w:t>Modality Performed Procedure Step</w:t>
      </w:r>
    </w:p>
    <w:p w14:paraId="4DBCC574" w14:textId="77777777" w:rsidR="000A0F8B" w:rsidRDefault="000A0F8B" w:rsidP="000A0F8B">
      <w:pPr>
        <w:pStyle w:val="CommentText"/>
      </w:pPr>
    </w:p>
    <w:p w14:paraId="5DEFD778" w14:textId="77777777" w:rsidR="000A0F8B" w:rsidRDefault="000A0F8B" w:rsidP="000A0F8B">
      <w:pPr>
        <w:pStyle w:val="CommentText"/>
      </w:pPr>
      <w:r>
        <w:rPr>
          <w:color w:val="212121"/>
        </w:rPr>
        <w:t>So the title and services don’t match.</w:t>
      </w:r>
    </w:p>
    <w:p w14:paraId="5529F8C0" w14:textId="77777777" w:rsidR="000A0F8B" w:rsidRDefault="000A0F8B" w:rsidP="000A0F8B">
      <w:pPr>
        <w:pStyle w:val="CommentText"/>
      </w:pPr>
      <w:r>
        <w:rPr>
          <w:color w:val="212121"/>
        </w:rPr>
        <w:t>And the DICOMWeb and DIMSE service names only partially match.</w:t>
      </w:r>
    </w:p>
    <w:p w14:paraId="4638B5A4" w14:textId="77777777" w:rsidR="000A0F8B" w:rsidRDefault="000A0F8B" w:rsidP="000A0F8B">
      <w:pPr>
        <w:pStyle w:val="CommentText"/>
      </w:pPr>
    </w:p>
    <w:p w14:paraId="089D30E5" w14:textId="77777777" w:rsidR="000A0F8B" w:rsidRDefault="000A0F8B" w:rsidP="000A0F8B">
      <w:pPr>
        <w:pStyle w:val="CommentText"/>
      </w:pPr>
    </w:p>
    <w:p w14:paraId="11696C47" w14:textId="77777777" w:rsidR="000A0F8B" w:rsidRDefault="000A0F8B" w:rsidP="000A0F8B">
      <w:pPr>
        <w:pStyle w:val="CommentText"/>
      </w:pPr>
      <w:r>
        <w:rPr>
          <w:color w:val="000000"/>
        </w:rPr>
        <w:t>Recommendation:  </w:t>
      </w:r>
    </w:p>
    <w:p w14:paraId="146BA448" w14:textId="77777777" w:rsidR="000A0F8B" w:rsidRDefault="000A0F8B" w:rsidP="000A0F8B">
      <w:pPr>
        <w:pStyle w:val="CommentText"/>
      </w:pPr>
      <w:r>
        <w:rPr>
          <w:color w:val="212121"/>
        </w:rPr>
        <w:t>The title should be Modality Procedure Step services, but I’m willing to assume that is an r-war that resulted in the current name.</w:t>
      </w:r>
    </w:p>
    <w:p w14:paraId="008A1263" w14:textId="77777777" w:rsidR="000A0F8B" w:rsidRDefault="000A0F8B" w:rsidP="000A0F8B">
      <w:pPr>
        <w:pStyle w:val="CommentText"/>
      </w:pPr>
      <w:r>
        <w:rPr>
          <w:color w:val="212121"/>
        </w:rPr>
        <w:t>The introduction should clearly state that DICOMWeb Modality Scheduled Procedure Step (MSPS-RS?)</w:t>
      </w:r>
    </w:p>
    <w:p w14:paraId="56EDE7A4" w14:textId="77777777" w:rsidR="000A0F8B" w:rsidRDefault="000A0F8B" w:rsidP="000A0F8B">
      <w:pPr>
        <w:pStyle w:val="CommentText"/>
      </w:pPr>
      <w:r>
        <w:rPr>
          <w:color w:val="212121"/>
        </w:rPr>
        <w:t>maps to (DIMSE) Modality Work List.</w:t>
      </w:r>
    </w:p>
  </w:comment>
  <w:comment w:id="1" w:author="Medema, Jeroen" w:date="2025-06-12T09:41:00Z" w:initials="JM">
    <w:p w14:paraId="601D765B" w14:textId="51DF21FA" w:rsidR="00D76B81" w:rsidRDefault="00C81A89" w:rsidP="00D76B81">
      <w:pPr>
        <w:pStyle w:val="CommentText"/>
      </w:pPr>
      <w:r>
        <w:rPr>
          <w:rStyle w:val="CommentReference"/>
        </w:rPr>
        <w:annotationRef/>
      </w:r>
      <w:r w:rsidR="00D76B81">
        <w:t>The current title is meant to cover both services, but I do not object to changing it to Modality Procedure Step Services.</w:t>
      </w:r>
    </w:p>
    <w:p w14:paraId="65527BDD" w14:textId="77777777" w:rsidR="00D76B81" w:rsidRDefault="00D76B81" w:rsidP="00D76B81">
      <w:pPr>
        <w:pStyle w:val="CommentText"/>
      </w:pPr>
      <w:r>
        <w:t>The name of the DICOMweb Scheduled Procedure Step Service is different from DIMSE’s MWL name, but a) that is on purpose, and b) the relation is explained in Section Y.</w:t>
      </w:r>
    </w:p>
    <w:p w14:paraId="4898AF13" w14:textId="77777777" w:rsidR="00D76B81" w:rsidRDefault="00D76B81" w:rsidP="00D76B81">
      <w:pPr>
        <w:pStyle w:val="CommentText"/>
      </w:pPr>
      <w:r>
        <w:t>Propose to keep the supplement name as is (as to prevent confusion) and be more explicit about naming in the scope and field of application.</w:t>
      </w:r>
    </w:p>
  </w:comment>
  <w:comment w:id="63" w:author="Medema, Jeroen" w:date="2025-06-12T10:41:00Z" w:initials="JM">
    <w:p w14:paraId="7D7CC1FB" w14:textId="77777777" w:rsidR="00681DA1" w:rsidRDefault="00681DA1" w:rsidP="00681DA1">
      <w:pPr>
        <w:pStyle w:val="CommentText"/>
      </w:pPr>
      <w:r>
        <w:rPr>
          <w:rStyle w:val="CommentReference"/>
        </w:rPr>
        <w:annotationRef/>
      </w:r>
      <w:r>
        <w:rPr>
          <w:i/>
          <w:iCs/>
        </w:rPr>
        <w:t>Stuart Swerdloff</w:t>
      </w:r>
    </w:p>
    <w:p w14:paraId="362AC3D4" w14:textId="77777777" w:rsidR="00681DA1" w:rsidRDefault="00681DA1" w:rsidP="00681DA1">
      <w:pPr>
        <w:pStyle w:val="CommentText"/>
      </w:pPr>
      <w:r>
        <w:rPr>
          <w:b/>
          <w:bCs/>
          <w:color w:val="000000"/>
        </w:rPr>
        <w:t>DICOMWeb Event Notification</w:t>
      </w:r>
      <w:r>
        <w:rPr>
          <w:color w:val="000000"/>
        </w:rPr>
        <w:t xml:space="preserve"> (not specific to Modality Procedure Step, but because it is part of MPS…)</w:t>
      </w:r>
    </w:p>
    <w:p w14:paraId="21A7696B" w14:textId="77777777" w:rsidR="00681DA1" w:rsidRDefault="00681DA1" w:rsidP="00681DA1">
      <w:pPr>
        <w:pStyle w:val="CommentText"/>
      </w:pPr>
      <w:r>
        <w:rPr>
          <w:color w:val="000000"/>
        </w:rPr>
        <w:t>a) Given that Notification is an Event model, and given that DICOMWeb is *not* DIMSE, an additional transport for Events should be MQTT (a very well respected Standard, specifically used for Event Driven architectures).  MQTT has support for encrypted (secure) communication.  This opens up the use of a variety of Event Brokers (and would make implementation of UPS-RS and MPS-RS notification much easier and robust).</w:t>
      </w:r>
    </w:p>
    <w:p w14:paraId="2E83F9B3" w14:textId="77777777" w:rsidR="00681DA1" w:rsidRDefault="00681DA1" w:rsidP="00681DA1">
      <w:pPr>
        <w:pStyle w:val="CommentText"/>
      </w:pPr>
    </w:p>
    <w:p w14:paraId="180F1AFA" w14:textId="77777777" w:rsidR="00681DA1" w:rsidRDefault="00681DA1" w:rsidP="00681DA1">
      <w:pPr>
        <w:pStyle w:val="CommentText"/>
      </w:pPr>
      <w:r>
        <w:rPr>
          <w:color w:val="000000"/>
        </w:rPr>
        <w:t>b) Subscription should not mandate immediate notification to the subscriber of all relevant SOP Instances (UPS, MWF, MPS, whatever).  If you subscribed, you can just search for the current (Unified/Modality Procedure) Steps that match whatever filter.  Having to identify what’s “on” and fire off a slew of events to the subscriber is a bit complicated, and could overload a websocket client(especially if there are many objects involved), which doesn’t have the same offset capability in the search transaction.</w:t>
      </w:r>
    </w:p>
    <w:p w14:paraId="168A9F39" w14:textId="77777777" w:rsidR="00681DA1" w:rsidRDefault="00681DA1" w:rsidP="00681DA1">
      <w:pPr>
        <w:pStyle w:val="CommentText"/>
      </w:pPr>
    </w:p>
    <w:p w14:paraId="5F0AFC3C" w14:textId="77777777" w:rsidR="00681DA1" w:rsidRDefault="00681DA1" w:rsidP="00681DA1">
      <w:pPr>
        <w:pStyle w:val="CommentText"/>
      </w:pPr>
      <w:r>
        <w:rPr>
          <w:color w:val="000000"/>
        </w:rPr>
        <w:t>See: (works in progress… this is just to indicate that 4b isn’t pretty, and I have experience in dealing with implementing this area of the standard, even if it is recent and not paid ;-)</w:t>
      </w:r>
    </w:p>
    <w:p w14:paraId="437B8248" w14:textId="77777777" w:rsidR="00681DA1" w:rsidRDefault="00681DA1" w:rsidP="00681DA1">
      <w:pPr>
        <w:pStyle w:val="CommentText"/>
      </w:pPr>
      <w:hyperlink r:id="rId1" w:history="1">
        <w:r w:rsidRPr="0054223D">
          <w:rPr>
            <w:rStyle w:val="Hyperlink"/>
          </w:rPr>
          <w:t>https://github.com/sjswerdloff/py-ups-rs/blob/f1c01d3399d72f0d2c9b8944e88b3215d3703528/pyupsrs/domain/services/subscription_service.py#L47</w:t>
        </w:r>
      </w:hyperlink>
    </w:p>
    <w:p w14:paraId="7441E0FD" w14:textId="77777777" w:rsidR="00681DA1" w:rsidRDefault="00681DA1" w:rsidP="00681DA1">
      <w:pPr>
        <w:pStyle w:val="CommentText"/>
      </w:pPr>
      <w:hyperlink r:id="rId2" w:history="1">
        <w:r w:rsidRPr="0054223D">
          <w:rPr>
            <w:rStyle w:val="Hyperlink"/>
          </w:rPr>
          <w:t>https://github.com/sjswerdloff/py-ups-rs/blob/f1c01d3399d72f0d2c9b8944e88b3215d3703528/pyupsrs/websocket/notification_service.py#L348</w:t>
        </w:r>
      </w:hyperlink>
    </w:p>
    <w:p w14:paraId="1E614C23" w14:textId="77777777" w:rsidR="00681DA1" w:rsidRDefault="00681DA1" w:rsidP="00681DA1">
      <w:pPr>
        <w:pStyle w:val="CommentText"/>
      </w:pPr>
    </w:p>
    <w:p w14:paraId="26757C1F" w14:textId="77777777" w:rsidR="00681DA1" w:rsidRDefault="00681DA1" w:rsidP="00681DA1">
      <w:pPr>
        <w:pStyle w:val="CommentText"/>
      </w:pPr>
    </w:p>
  </w:comment>
  <w:comment w:id="64" w:author="Medema, Jeroen" w:date="2025-06-12T10:44:00Z" w:initials="JM">
    <w:p w14:paraId="30BB8B1D" w14:textId="77777777" w:rsidR="00681DA1" w:rsidRDefault="00681DA1" w:rsidP="00681DA1">
      <w:pPr>
        <w:pStyle w:val="CommentText"/>
      </w:pPr>
      <w:r>
        <w:rPr>
          <w:rStyle w:val="CommentReference"/>
        </w:rPr>
        <w:annotationRef/>
      </w:r>
      <w:r>
        <w:t>Even though this is interesting, this is beyond the scope of this supplement. No changes are needed in this supplement.</w:t>
      </w:r>
    </w:p>
  </w:comment>
  <w:comment w:id="99" w:author="Medema, Jeroen" w:date="2025-06-12T11:18:00Z" w:initials="JM">
    <w:p w14:paraId="75F6A9D0" w14:textId="77777777" w:rsidR="00B3661F" w:rsidRDefault="00B3661F" w:rsidP="00B3661F">
      <w:pPr>
        <w:pStyle w:val="CommentText"/>
      </w:pPr>
      <w:r>
        <w:rPr>
          <w:rStyle w:val="CommentReference"/>
        </w:rPr>
        <w:annotationRef/>
      </w:r>
      <w:r>
        <w:rPr>
          <w:i/>
          <w:iCs/>
          <w:color w:val="000000"/>
        </w:rPr>
        <w:t>GE HealthCare (Steve Nichols)</w:t>
      </w:r>
    </w:p>
    <w:p w14:paraId="12DD774B" w14:textId="77777777" w:rsidR="00B3661F" w:rsidRDefault="00B3661F" w:rsidP="00B3661F">
      <w:pPr>
        <w:pStyle w:val="CommentText"/>
      </w:pPr>
      <w:r>
        <w:rPr>
          <w:b/>
          <w:bCs/>
          <w:color w:val="000000"/>
        </w:rPr>
        <w:t>General</w:t>
      </w:r>
    </w:p>
    <w:p w14:paraId="3E394712" w14:textId="77777777" w:rsidR="00B3661F" w:rsidRDefault="00B3661F" w:rsidP="00B3661F">
      <w:pPr>
        <w:pStyle w:val="CommentText"/>
      </w:pPr>
      <w:r>
        <w:rPr>
          <w:color w:val="000000"/>
        </w:rPr>
        <w:t>Consider a “Search” capability for the MPPS service. That could be interesting input for a UI that  displays in process ongoing MPPS, with possibility to filter per modality, etc.</w:t>
      </w:r>
    </w:p>
  </w:comment>
  <w:comment w:id="100" w:author="Medema, Jeroen" w:date="2025-06-12T11:19:00Z" w:initials="JM">
    <w:p w14:paraId="3DC1A8EC" w14:textId="77777777" w:rsidR="00B3661F" w:rsidRDefault="00B3661F" w:rsidP="00B3661F">
      <w:pPr>
        <w:pStyle w:val="CommentText"/>
      </w:pPr>
      <w:r>
        <w:rPr>
          <w:rStyle w:val="CommentReference"/>
        </w:rPr>
        <w:annotationRef/>
      </w:r>
      <w:r>
        <w:t>This is an interesting idea, and definitely could be useful, but it is beyond the scope: mimicking DIMSE’s MPPS; so no change needed.</w:t>
      </w:r>
    </w:p>
    <w:p w14:paraId="28AEA41E" w14:textId="77777777" w:rsidR="00B3661F" w:rsidRDefault="00B3661F" w:rsidP="00B3661F">
      <w:pPr>
        <w:pStyle w:val="CommentText"/>
      </w:pPr>
      <w:r>
        <w:t>A NWIP could be written for this.</w:t>
      </w:r>
    </w:p>
  </w:comment>
  <w:comment w:id="101" w:author="Medema, Jeroen" w:date="2025-06-12T09:46:00Z" w:initials="JM">
    <w:p w14:paraId="44FC056F" w14:textId="6F7BB7E0" w:rsidR="00681DA1" w:rsidRDefault="00D76B81" w:rsidP="00681DA1">
      <w:pPr>
        <w:pStyle w:val="CommentText"/>
      </w:pPr>
      <w:r>
        <w:rPr>
          <w:rStyle w:val="CommentReference"/>
        </w:rPr>
        <w:annotationRef/>
      </w:r>
      <w:r w:rsidR="00681DA1">
        <w:rPr>
          <w:i/>
          <w:iCs/>
        </w:rPr>
        <w:t>Stuart Swerdloff</w:t>
      </w:r>
    </w:p>
    <w:p w14:paraId="136947FF" w14:textId="77777777" w:rsidR="00681DA1" w:rsidRDefault="00681DA1" w:rsidP="00681DA1">
      <w:pPr>
        <w:pStyle w:val="CommentText"/>
      </w:pPr>
      <w:r>
        <w:rPr>
          <w:b/>
          <w:bCs/>
          <w:color w:val="212121"/>
        </w:rPr>
        <w:t>Subscription</w:t>
      </w:r>
    </w:p>
    <w:p w14:paraId="48FBBEDA" w14:textId="77777777" w:rsidR="00681DA1" w:rsidRDefault="00681DA1" w:rsidP="00681DA1">
      <w:pPr>
        <w:pStyle w:val="CommentText"/>
      </w:pPr>
      <w:r>
        <w:rPr>
          <w:color w:val="212121"/>
        </w:rPr>
        <w:t>Subscription is mentioned and then left undefined.</w:t>
      </w:r>
    </w:p>
    <w:p w14:paraId="7CD59A64" w14:textId="77777777" w:rsidR="00681DA1" w:rsidRDefault="00681DA1" w:rsidP="00681DA1">
      <w:pPr>
        <w:pStyle w:val="CommentText"/>
      </w:pPr>
      <w:r>
        <w:rPr>
          <w:color w:val="000000"/>
        </w:rPr>
        <w:t>Recommendation: </w:t>
      </w:r>
    </w:p>
    <w:p w14:paraId="2990EF6E" w14:textId="77777777" w:rsidR="00681DA1" w:rsidRDefault="00681DA1" w:rsidP="00681DA1">
      <w:pPr>
        <w:pStyle w:val="CommentText"/>
      </w:pPr>
      <w:r>
        <w:rPr>
          <w:color w:val="212121"/>
        </w:rPr>
        <w:t>At a minimum, the transactions should be listed, identify the routes for them, presumably</w:t>
      </w:r>
    </w:p>
    <w:p w14:paraId="383E279A" w14:textId="77777777" w:rsidR="00681DA1" w:rsidRDefault="00681DA1" w:rsidP="00681DA1">
      <w:pPr>
        <w:pStyle w:val="CommentText"/>
      </w:pPr>
    </w:p>
    <w:p w14:paraId="43821437" w14:textId="77777777" w:rsidR="00681DA1" w:rsidRDefault="00681DA1" w:rsidP="00681DA1">
      <w:pPr>
        <w:pStyle w:val="CommentText"/>
      </w:pPr>
      <w:r>
        <w:rPr>
          <w:color w:val="212121"/>
        </w:rPr>
        <w:t>/modality-performed-procedure-steps/{uid}/subscribe/{aetitle}</w:t>
      </w:r>
    </w:p>
    <w:p w14:paraId="704E5094" w14:textId="77777777" w:rsidR="00681DA1" w:rsidRDefault="00681DA1" w:rsidP="00681DA1">
      <w:pPr>
        <w:pStyle w:val="CommentText"/>
      </w:pPr>
      <w:r>
        <w:rPr>
          <w:color w:val="212121"/>
        </w:rPr>
        <w:t>/modality-performed-procedure-steps/{uid}/subscribe/{aetitle}/suspend</w:t>
      </w:r>
    </w:p>
    <w:p w14:paraId="07762C5D" w14:textId="77777777" w:rsidR="00681DA1" w:rsidRDefault="00681DA1" w:rsidP="00681DA1">
      <w:pPr>
        <w:pStyle w:val="CommentText"/>
      </w:pPr>
    </w:p>
    <w:p w14:paraId="34B7D28B" w14:textId="77777777" w:rsidR="00681DA1" w:rsidRDefault="00681DA1" w:rsidP="00681DA1">
      <w:pPr>
        <w:pStyle w:val="CommentText"/>
      </w:pPr>
      <w:r>
        <w:rPr>
          <w:color w:val="212121"/>
        </w:rPr>
        <w:t>And then they can refer to UPS-RS Subscription transactions (including suspend).</w:t>
      </w:r>
    </w:p>
  </w:comment>
  <w:comment w:id="102" w:author="Medema, Jeroen" w:date="2025-06-12T09:47:00Z" w:initials="JM">
    <w:p w14:paraId="6ABBF210" w14:textId="56D01849" w:rsidR="00D76B81" w:rsidRDefault="00D76B81" w:rsidP="00D76B81">
      <w:pPr>
        <w:pStyle w:val="CommentText"/>
      </w:pPr>
      <w:r>
        <w:rPr>
          <w:rStyle w:val="CommentReference"/>
        </w:rPr>
        <w:annotationRef/>
      </w:r>
      <w:r>
        <w:t>This is an error, and this line should be removed, in line with the proposal mentioned in open issue #3.</w:t>
      </w:r>
    </w:p>
  </w:comment>
  <w:comment w:id="112" w:author="Medema, Jeroen" w:date="2025-06-12T11:07:00Z" w:initials="JM">
    <w:p w14:paraId="2EAA520F" w14:textId="77777777" w:rsidR="00DC7220" w:rsidRDefault="00DC7220" w:rsidP="00DC7220">
      <w:pPr>
        <w:pStyle w:val="CommentText"/>
      </w:pPr>
      <w:r>
        <w:rPr>
          <w:rStyle w:val="CommentReference"/>
        </w:rPr>
        <w:annotationRef/>
      </w:r>
      <w:r>
        <w:rPr>
          <w:i/>
          <w:iCs/>
          <w:color w:val="000000"/>
        </w:rPr>
        <w:t>GE HealthCare (Steve Nichols)</w:t>
      </w:r>
    </w:p>
    <w:p w14:paraId="571AE636" w14:textId="77777777" w:rsidR="00DC7220" w:rsidRDefault="00DC7220" w:rsidP="00DC7220">
      <w:pPr>
        <w:pStyle w:val="CommentText"/>
      </w:pPr>
      <w:r>
        <w:rPr>
          <w:b/>
          <w:bCs/>
          <w:color w:val="000000"/>
        </w:rPr>
        <w:t>Status Code 200</w:t>
      </w:r>
    </w:p>
    <w:p w14:paraId="3DFE7A83" w14:textId="77777777" w:rsidR="00DC7220" w:rsidRDefault="00DC7220" w:rsidP="00DC7220">
      <w:pPr>
        <w:pStyle w:val="CommentText"/>
      </w:pPr>
      <w:r>
        <w:rPr>
          <w:color w:val="000000"/>
        </w:rPr>
        <w:t>Table X.4.3-1. Status Code Meaning</w:t>
      </w:r>
    </w:p>
    <w:p w14:paraId="66AEC5B6" w14:textId="77777777" w:rsidR="00DC7220" w:rsidRDefault="00DC7220" w:rsidP="00DC7220">
      <w:pPr>
        <w:pStyle w:val="CommentText"/>
      </w:pPr>
      <w:r>
        <w:rPr>
          <w:color w:val="000000"/>
        </w:rPr>
        <w:t>Table N.7.3.3.X.1-1: Status Codes of Origin Server for Create Transaction</w:t>
      </w:r>
    </w:p>
    <w:p w14:paraId="5931250F" w14:textId="77777777" w:rsidR="00DC7220" w:rsidRDefault="00DC7220" w:rsidP="00DC7220">
      <w:pPr>
        <w:pStyle w:val="CommentText"/>
      </w:pPr>
      <w:r>
        <w:rPr>
          <w:color w:val="000000"/>
        </w:rPr>
        <w:t>Since this is a create transaction, should 200 be 201 as in Table 11.4.3-1.</w:t>
      </w:r>
    </w:p>
  </w:comment>
  <w:comment w:id="113" w:author="Medema, Jeroen" w:date="2025-06-12T11:07:00Z" w:initials="JM">
    <w:p w14:paraId="5F7573DF" w14:textId="77777777" w:rsidR="00A84AA1" w:rsidRDefault="00DC7220" w:rsidP="00A84AA1">
      <w:pPr>
        <w:pStyle w:val="CommentText"/>
      </w:pPr>
      <w:r>
        <w:rPr>
          <w:rStyle w:val="CommentReference"/>
        </w:rPr>
        <w:annotationRef/>
      </w:r>
      <w:r w:rsidR="00A84AA1">
        <w:t>This indeed makes sense, so I have adapted this (also in N).</w:t>
      </w:r>
    </w:p>
    <w:p w14:paraId="680D44EA" w14:textId="77777777" w:rsidR="00A84AA1" w:rsidRDefault="00A84AA1" w:rsidP="00A84AA1">
      <w:pPr>
        <w:pStyle w:val="CommentText"/>
      </w:pPr>
      <w:r>
        <w:t>However, should we also adapt Storage Commitment on this? Probably not, as SC requests have a different lifetime (are volatile, whereas MPPS are not (so much)) and they cannot be retrieved.</w:t>
      </w:r>
    </w:p>
  </w:comment>
  <w:comment w:id="118" w:author="Medema, Jeroen" w:date="2025-06-12T11:11:00Z" w:initials="JM">
    <w:p w14:paraId="0F9BDBDB" w14:textId="4EB121B0" w:rsidR="00DC7220" w:rsidRDefault="00DC7220" w:rsidP="00DC7220">
      <w:pPr>
        <w:pStyle w:val="CommentText"/>
      </w:pPr>
      <w:r>
        <w:rPr>
          <w:rStyle w:val="CommentReference"/>
        </w:rPr>
        <w:annotationRef/>
      </w:r>
      <w:r>
        <w:rPr>
          <w:color w:val="000000"/>
        </w:rPr>
        <w:t>GE HealthCare (Steve Nichols)</w:t>
      </w:r>
    </w:p>
    <w:p w14:paraId="694E1741" w14:textId="77777777" w:rsidR="00DC7220" w:rsidRDefault="00DC7220" w:rsidP="00DC7220">
      <w:pPr>
        <w:pStyle w:val="CommentText"/>
      </w:pPr>
      <w:r>
        <w:rPr>
          <w:b/>
          <w:bCs/>
          <w:color w:val="000000"/>
        </w:rPr>
        <w:t>Table X.4.3-1. Status Code Meaning</w:t>
      </w:r>
    </w:p>
    <w:p w14:paraId="243530F1" w14:textId="77777777" w:rsidR="00DC7220" w:rsidRDefault="00DC7220" w:rsidP="00DC7220">
      <w:pPr>
        <w:pStyle w:val="CommentText"/>
      </w:pPr>
      <w:r>
        <w:rPr>
          <w:color w:val="000000"/>
        </w:rPr>
        <w:t>409 is identical to its use in Table 13.4.3-1, however since UIDs are required to be globally unique in PS3.5</w:t>
      </w:r>
    </w:p>
  </w:comment>
  <w:comment w:id="119" w:author="Medema, Jeroen" w:date="2025-06-12T11:13:00Z" w:initials="JM">
    <w:p w14:paraId="05C9CB0C" w14:textId="77777777" w:rsidR="00DC7220" w:rsidRDefault="00DC7220" w:rsidP="00DC7220">
      <w:pPr>
        <w:pStyle w:val="CommentText"/>
      </w:pPr>
      <w:r>
        <w:rPr>
          <w:rStyle w:val="CommentReference"/>
        </w:rPr>
        <w:annotationRef/>
      </w:r>
      <w:r>
        <w:t>The UID should indeed be unique, so in principle another client cannot use the same, but the same client can do that (erroneously, of course). Hence this possible error.</w:t>
      </w:r>
      <w:r>
        <w:br/>
        <w:t>No change is needed.</w:t>
      </w:r>
    </w:p>
  </w:comment>
  <w:comment w:id="144" w:author="Jeroen Medema" w:date="2025-03-28T12:08:00Z" w:initials="JM">
    <w:p w14:paraId="429F768D" w14:textId="0766CF86" w:rsidR="00C63B8A" w:rsidRDefault="00C63B8A" w:rsidP="00C63B8A">
      <w:pPr>
        <w:pStyle w:val="CommentText"/>
      </w:pPr>
      <w:r>
        <w:rPr>
          <w:rStyle w:val="CommentReference"/>
        </w:rPr>
        <w:annotationRef/>
      </w:r>
      <w:r>
        <w:t>This way of referring to Technical Frameworks of IHE is used elsewhere in the standard, and hence should be used here too.</w:t>
      </w:r>
      <w:r>
        <w:br/>
        <w:t>Note to the editor: please update the four references in PS3.18 to [IHE RAD TF-2] to match this aligned format.</w:t>
      </w:r>
    </w:p>
  </w:comment>
  <w:comment w:id="156" w:author="Medema, Jeroen" w:date="2025-06-12T09:54:00Z" w:initials="JM">
    <w:p w14:paraId="5DBC6E43" w14:textId="77777777" w:rsidR="00681DA1" w:rsidRDefault="00F04614" w:rsidP="00681DA1">
      <w:pPr>
        <w:pStyle w:val="CommentText"/>
      </w:pPr>
      <w:r>
        <w:rPr>
          <w:rStyle w:val="CommentReference"/>
        </w:rPr>
        <w:annotationRef/>
      </w:r>
      <w:r w:rsidR="00681DA1">
        <w:rPr>
          <w:i/>
          <w:iCs/>
        </w:rPr>
        <w:t>Stuart Swerdloff</w:t>
      </w:r>
    </w:p>
    <w:p w14:paraId="20DEE831" w14:textId="77777777" w:rsidR="00681DA1" w:rsidRDefault="00681DA1" w:rsidP="00681DA1">
      <w:pPr>
        <w:pStyle w:val="CommentText"/>
      </w:pPr>
      <w:r>
        <w:rPr>
          <w:b/>
          <w:bCs/>
          <w:color w:val="212121"/>
        </w:rPr>
        <w:t>Updates/Sequences HTTP error or warning responses not defined.</w:t>
      </w:r>
    </w:p>
    <w:p w14:paraId="227E7033" w14:textId="77777777" w:rsidR="00681DA1" w:rsidRDefault="00681DA1" w:rsidP="00681DA1">
      <w:pPr>
        <w:pStyle w:val="CommentText"/>
      </w:pPr>
      <w:r>
        <w:rPr>
          <w:color w:val="212121"/>
        </w:rPr>
        <w:t>&gt;&gt;&gt;</w:t>
      </w:r>
    </w:p>
    <w:p w14:paraId="67A32A8B" w14:textId="77777777" w:rsidR="00681DA1" w:rsidRDefault="00681DA1" w:rsidP="00681DA1">
      <w:pPr>
        <w:pStyle w:val="CommentText"/>
      </w:pPr>
      <w:r>
        <w:rPr>
          <w:color w:val="000000"/>
        </w:rPr>
        <w:t>Even though the Modality Performed Procedure Step is updated, sequences within it, like the</w:t>
      </w:r>
    </w:p>
    <w:p w14:paraId="79A4046A" w14:textId="77777777" w:rsidR="00681DA1" w:rsidRDefault="00681DA1" w:rsidP="00681DA1">
      <w:pPr>
        <w:pStyle w:val="CommentText"/>
      </w:pPr>
      <w:r>
        <w:rPr>
          <w:color w:val="000000"/>
        </w:rPr>
        <w:t>Performed Series Sequence (0040,0340) and the Referenced Image Sequence (0008,0140) are to be</w:t>
      </w:r>
    </w:p>
    <w:p w14:paraId="244A4242" w14:textId="77777777" w:rsidR="00681DA1" w:rsidRDefault="00681DA1" w:rsidP="00681DA1">
      <w:pPr>
        <w:pStyle w:val="CommentText"/>
      </w:pPr>
      <w:r>
        <w:rPr>
          <w:color w:val="000000"/>
        </w:rPr>
        <w:t>given in their entirety, as required in DIMSE; updates to these are not allowed. See PS3.4, section</w:t>
      </w:r>
    </w:p>
    <w:p w14:paraId="4FDC993F" w14:textId="77777777" w:rsidR="00681DA1" w:rsidRDefault="00681DA1" w:rsidP="00681DA1">
      <w:pPr>
        <w:pStyle w:val="CommentText"/>
      </w:pPr>
      <w:r>
        <w:rPr>
          <w:color w:val="000000"/>
        </w:rPr>
        <w:t>F.7.2.2.2.</w:t>
      </w:r>
    </w:p>
    <w:p w14:paraId="5CEFD35C" w14:textId="77777777" w:rsidR="00681DA1" w:rsidRDefault="00681DA1" w:rsidP="00681DA1">
      <w:pPr>
        <w:pStyle w:val="CommentText"/>
      </w:pPr>
      <w:r>
        <w:rPr>
          <w:color w:val="000000"/>
        </w:rPr>
        <w:t>&gt;&gt;&gt;</w:t>
      </w:r>
    </w:p>
    <w:p w14:paraId="778C6994" w14:textId="77777777" w:rsidR="00681DA1" w:rsidRDefault="00681DA1" w:rsidP="00681DA1">
      <w:pPr>
        <w:pStyle w:val="CommentText"/>
      </w:pPr>
      <w:r>
        <w:rPr>
          <w:color w:val="000000"/>
        </w:rPr>
        <w:t>Recommendation: </w:t>
      </w:r>
    </w:p>
    <w:p w14:paraId="1314B989" w14:textId="77777777" w:rsidR="00681DA1" w:rsidRDefault="00681DA1" w:rsidP="00681DA1">
      <w:pPr>
        <w:pStyle w:val="CommentText"/>
      </w:pPr>
      <w:r>
        <w:rPr>
          <w:color w:val="000000"/>
        </w:rPr>
        <w:t>There needs to be a clear error response and message to indicate when the client is attempting to do this kind of disallowed update.  Detecting the situation is straightforward: if an update/patch request contains any of the sequences that are “like the Performed Series Sequence…” that are already present in the MP Step, it’s an error.</w:t>
      </w:r>
    </w:p>
  </w:comment>
  <w:comment w:id="157" w:author="Medema, Jeroen" w:date="2025-06-12T10:09:00Z" w:initials="JM">
    <w:p w14:paraId="1E1CDA70" w14:textId="0BC438C8" w:rsidR="000A0F8B" w:rsidRDefault="00F675A5" w:rsidP="000A0F8B">
      <w:pPr>
        <w:pStyle w:val="CommentText"/>
      </w:pPr>
      <w:r>
        <w:rPr>
          <w:rStyle w:val="CommentReference"/>
        </w:rPr>
        <w:annotationRef/>
      </w:r>
      <w:r w:rsidR="000A0F8B">
        <w:t>There may be some misunderstanding about the word ‘update’, I am not sure. It is, however, definitely needed to have Sequences in the Update, for instance when the MPPS is first updated with image acquisition results half-way the procedure step, and updated again at the end. In this case, the Referenced Image Sequence is likely to be added to the MPPS by the first Update, and be replaced by the second Update. This is an update of the sequence, but only in its entirely, the same way as it can be done in DIMSE.</w:t>
      </w:r>
    </w:p>
    <w:p w14:paraId="42966C11" w14:textId="77777777" w:rsidR="000A0F8B" w:rsidRDefault="000A0F8B" w:rsidP="000A0F8B">
      <w:pPr>
        <w:pStyle w:val="CommentText"/>
      </w:pPr>
      <w:r>
        <w:t>So, no change is needed.</w:t>
      </w:r>
    </w:p>
  </w:comment>
  <w:comment w:id="161" w:author="Medema, Jeroen" w:date="2025-03-17T15:52:00Z" w:initials="JM">
    <w:p w14:paraId="155DBFE9" w14:textId="6C3A9965" w:rsidR="00F80F50" w:rsidRDefault="00F80F50" w:rsidP="00F80F50">
      <w:pPr>
        <w:pStyle w:val="CommentText"/>
      </w:pPr>
      <w:r>
        <w:rPr>
          <w:rStyle w:val="CommentReference"/>
        </w:rPr>
        <w:annotationRef/>
      </w:r>
      <w:r>
        <w:t>Please hyperlink this reference.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6EDE7A4" w15:done="0"/>
  <w15:commentEx w15:paraId="4898AF13" w15:paraIdParent="56EDE7A4" w15:done="0"/>
  <w15:commentEx w15:paraId="26757C1F" w15:done="0"/>
  <w15:commentEx w15:paraId="30BB8B1D" w15:paraIdParent="26757C1F" w15:done="0"/>
  <w15:commentEx w15:paraId="3E394712" w15:done="0"/>
  <w15:commentEx w15:paraId="28AEA41E" w15:paraIdParent="3E394712" w15:done="0"/>
  <w15:commentEx w15:paraId="34B7D28B" w15:done="0"/>
  <w15:commentEx w15:paraId="6ABBF210" w15:paraIdParent="34B7D28B" w15:done="0"/>
  <w15:commentEx w15:paraId="5931250F" w15:done="0"/>
  <w15:commentEx w15:paraId="680D44EA" w15:paraIdParent="5931250F" w15:done="0"/>
  <w15:commentEx w15:paraId="243530F1" w15:done="0"/>
  <w15:commentEx w15:paraId="05C9CB0C" w15:paraIdParent="243530F1" w15:done="0"/>
  <w15:commentEx w15:paraId="429F768D" w15:done="0"/>
  <w15:commentEx w15:paraId="1314B989" w15:done="0"/>
  <w15:commentEx w15:paraId="42966C11" w15:paraIdParent="1314B989" w15:done="0"/>
  <w15:commentEx w15:paraId="155DBFE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23F325C" w16cex:dateUtc="2025-06-12T07:32:00Z"/>
  <w16cex:commentExtensible w16cex:durableId="4130A4FF" w16cex:dateUtc="2025-06-12T07:41:00Z"/>
  <w16cex:commentExtensible w16cex:durableId="3DCEE076" w16cex:dateUtc="2025-06-12T08:41:00Z"/>
  <w16cex:commentExtensible w16cex:durableId="7EAA92BF" w16cex:dateUtc="2025-06-12T08:44:00Z"/>
  <w16cex:commentExtensible w16cex:durableId="7EFA4A64" w16cex:dateUtc="2025-06-12T09:18:00Z"/>
  <w16cex:commentExtensible w16cex:durableId="5DE87C34" w16cex:dateUtc="2025-06-12T09:19:00Z"/>
  <w16cex:commentExtensible w16cex:durableId="4F8CBA28" w16cex:dateUtc="2025-06-12T07:46:00Z"/>
  <w16cex:commentExtensible w16cex:durableId="7B022DF4" w16cex:dateUtc="2025-06-12T07:47:00Z"/>
  <w16cex:commentExtensible w16cex:durableId="28ECCB56" w16cex:dateUtc="2025-06-12T09:07:00Z"/>
  <w16cex:commentExtensible w16cex:durableId="0F2A70DB" w16cex:dateUtc="2025-06-12T09:07:00Z"/>
  <w16cex:commentExtensible w16cex:durableId="34D9CB55" w16cex:dateUtc="2025-06-12T09:11:00Z"/>
  <w16cex:commentExtensible w16cex:durableId="77B97B5B" w16cex:dateUtc="2025-06-12T09:13:00Z"/>
  <w16cex:commentExtensible w16cex:durableId="10584BDD" w16cex:dateUtc="2025-03-28T11:08:00Z"/>
  <w16cex:commentExtensible w16cex:durableId="656A74DA" w16cex:dateUtc="2025-06-12T07:54:00Z"/>
  <w16cex:commentExtensible w16cex:durableId="450D4C4F" w16cex:dateUtc="2025-06-12T08:09:00Z"/>
  <w16cex:commentExtensible w16cex:durableId="35A2D982" w16cex:dateUtc="2025-03-17T14: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6EDE7A4" w16cid:durableId="623F325C"/>
  <w16cid:commentId w16cid:paraId="4898AF13" w16cid:durableId="4130A4FF"/>
  <w16cid:commentId w16cid:paraId="26757C1F" w16cid:durableId="3DCEE076"/>
  <w16cid:commentId w16cid:paraId="30BB8B1D" w16cid:durableId="7EAA92BF"/>
  <w16cid:commentId w16cid:paraId="3E394712" w16cid:durableId="7EFA4A64"/>
  <w16cid:commentId w16cid:paraId="28AEA41E" w16cid:durableId="5DE87C34"/>
  <w16cid:commentId w16cid:paraId="34B7D28B" w16cid:durableId="4F8CBA28"/>
  <w16cid:commentId w16cid:paraId="6ABBF210" w16cid:durableId="7B022DF4"/>
  <w16cid:commentId w16cid:paraId="5931250F" w16cid:durableId="28ECCB56"/>
  <w16cid:commentId w16cid:paraId="680D44EA" w16cid:durableId="0F2A70DB"/>
  <w16cid:commentId w16cid:paraId="243530F1" w16cid:durableId="34D9CB55"/>
  <w16cid:commentId w16cid:paraId="05C9CB0C" w16cid:durableId="77B97B5B"/>
  <w16cid:commentId w16cid:paraId="429F768D" w16cid:durableId="10584BDD"/>
  <w16cid:commentId w16cid:paraId="1314B989" w16cid:durableId="656A74DA"/>
  <w16cid:commentId w16cid:paraId="42966C11" w16cid:durableId="450D4C4F"/>
  <w16cid:commentId w16cid:paraId="155DBFE9" w16cid:durableId="35A2D98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E69EF3" w14:textId="77777777" w:rsidR="00D03595" w:rsidRDefault="00D03595">
      <w:pPr>
        <w:spacing w:after="0"/>
      </w:pPr>
      <w:r>
        <w:separator/>
      </w:r>
    </w:p>
  </w:endnote>
  <w:endnote w:type="continuationSeparator" w:id="0">
    <w:p w14:paraId="77A10635" w14:textId="77777777" w:rsidR="00D03595" w:rsidRDefault="00D03595">
      <w:pPr>
        <w:spacing w:after="0"/>
      </w:pPr>
      <w:r>
        <w:continuationSeparator/>
      </w:r>
    </w:p>
  </w:endnote>
  <w:endnote w:type="continuationNotice" w:id="1">
    <w:p w14:paraId="572D73BC" w14:textId="77777777" w:rsidR="00D03595" w:rsidRDefault="00D03595">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New York">
    <w:panose1 w:val="02040503060506020304"/>
    <w:charset w:val="00"/>
    <w:family w:val="roman"/>
    <w:pitch w:val="variable"/>
    <w:sig w:usb0="000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Noto Sans Mono ExtraCondensed M">
    <w:panose1 w:val="020B0509040504020204"/>
    <w:charset w:val="00"/>
    <w:family w:val="modern"/>
    <w:pitch w:val="variable"/>
    <w:sig w:usb0="E00002FF" w:usb1="0200FCFF" w:usb2="08000039" w:usb3="00000000" w:csb0="0000019F" w:csb1="00000000"/>
  </w:font>
  <w:font w:name="NotoSansMonoCJKsc-Regular">
    <w:altName w:val="Calibri"/>
    <w:panose1 w:val="00000000000000000000"/>
    <w:charset w:val="00"/>
    <w:family w:val="modern"/>
    <w:notTrueType/>
    <w:pitch w:val="default"/>
    <w:sig w:usb0="0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2E38DA" w14:textId="77777777" w:rsidR="00D03595" w:rsidRDefault="00D03595">
      <w:pPr>
        <w:spacing w:after="0"/>
      </w:pPr>
      <w:r>
        <w:separator/>
      </w:r>
    </w:p>
  </w:footnote>
  <w:footnote w:type="continuationSeparator" w:id="0">
    <w:p w14:paraId="3B200927" w14:textId="77777777" w:rsidR="00D03595" w:rsidRDefault="00D03595">
      <w:pPr>
        <w:spacing w:after="0"/>
      </w:pPr>
      <w:r>
        <w:continuationSeparator/>
      </w:r>
    </w:p>
  </w:footnote>
  <w:footnote w:type="continuationNotice" w:id="1">
    <w:p w14:paraId="7ECB3EFC" w14:textId="77777777" w:rsidR="00D03595" w:rsidRDefault="00D03595">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70E46F" w14:textId="77777777" w:rsidR="00946649" w:rsidRDefault="007532C2">
    <w:r>
      <w:t>Template for DICOM</w:t>
    </w:r>
    <w:r>
      <w:br/>
      <w:t xml:space="preserve">Page </w:t>
    </w:r>
    <w:r>
      <w:fldChar w:fldCharType="begin"/>
    </w:r>
    <w:r>
      <w:instrText xml:space="preserve"> PAGE  \* MERGEFORMAT </w:instrText>
    </w:r>
    <w:r>
      <w:fldChar w:fldCharType="separate"/>
    </w:r>
    <w:r>
      <w:rPr>
        <w:noProof/>
      </w:rPr>
      <w:t>15</w:t>
    </w:r>
    <w:r>
      <w:fldChar w:fldCharType="end"/>
    </w:r>
  </w:p>
  <w:p w14:paraId="3CF84DD7" w14:textId="77777777" w:rsidR="00946649" w:rsidRDefault="0094664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C9AD3D" w14:textId="60D6B775" w:rsidR="00946649" w:rsidRDefault="007532C2" w:rsidP="006128FB">
    <w:pPr>
      <w:tabs>
        <w:tab w:val="clear" w:pos="720"/>
        <w:tab w:val="right" w:pos="9000"/>
      </w:tabs>
    </w:pPr>
    <w:r>
      <w:tab/>
    </w:r>
    <w:r w:rsidR="00AE4FC0">
      <w:t>DICOMweb Modality</w:t>
    </w:r>
    <w:r w:rsidR="00270B68">
      <w:t xml:space="preserve"> Workflow</w:t>
    </w:r>
    <w:r w:rsidR="00AE4FC0">
      <w:t xml:space="preserve"> Service</w:t>
    </w:r>
    <w:r w:rsidR="00AB3DC7">
      <w:t>s</w:t>
    </w:r>
    <w:r>
      <w:br/>
    </w:r>
    <w:r>
      <w:tab/>
      <w:t xml:space="preserve">Page </w:t>
    </w:r>
    <w:r>
      <w:fldChar w:fldCharType="begin"/>
    </w:r>
    <w:r>
      <w:instrText xml:space="preserve"> PAGE  \* MERGEFORMAT </w:instrText>
    </w:r>
    <w:r>
      <w:fldChar w:fldCharType="separate"/>
    </w:r>
    <w:r>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17D1A"/>
    <w:multiLevelType w:val="hybridMultilevel"/>
    <w:tmpl w:val="5AB425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C9C6D88"/>
    <w:multiLevelType w:val="singleLevel"/>
    <w:tmpl w:val="4126B22C"/>
    <w:lvl w:ilvl="0">
      <w:start w:val="1"/>
      <w:numFmt w:val="lowerLetter"/>
      <w:lvlText w:val="%1."/>
      <w:legacy w:legacy="1" w:legacySpace="0" w:legacyIndent="360"/>
      <w:lvlJc w:val="left"/>
    </w:lvl>
  </w:abstractNum>
  <w:abstractNum w:abstractNumId="2" w15:restartNumberingAfterBreak="0">
    <w:nsid w:val="163941F5"/>
    <w:multiLevelType w:val="singleLevel"/>
    <w:tmpl w:val="4126B22C"/>
    <w:lvl w:ilvl="0">
      <w:start w:val="1"/>
      <w:numFmt w:val="lowerLetter"/>
      <w:lvlText w:val="%1."/>
      <w:legacy w:legacy="1" w:legacySpace="0" w:legacyIndent="360"/>
      <w:lvlJc w:val="left"/>
    </w:lvl>
  </w:abstractNum>
  <w:abstractNum w:abstractNumId="3" w15:restartNumberingAfterBreak="0">
    <w:nsid w:val="19702353"/>
    <w:multiLevelType w:val="hybridMultilevel"/>
    <w:tmpl w:val="ACCA59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CB62111"/>
    <w:multiLevelType w:val="hybridMultilevel"/>
    <w:tmpl w:val="864ECE12"/>
    <w:lvl w:ilvl="0" w:tplc="0A500E2C">
      <w:start w:val="1"/>
      <w:numFmt w:val="bullet"/>
      <w:lvlText w:val=""/>
      <w:lvlJc w:val="left"/>
      <w:pPr>
        <w:ind w:left="720" w:hanging="360"/>
      </w:pPr>
      <w:rPr>
        <w:rFonts w:ascii="Symbol" w:hAnsi="Symbol"/>
      </w:rPr>
    </w:lvl>
    <w:lvl w:ilvl="1" w:tplc="07BE5E66">
      <w:start w:val="1"/>
      <w:numFmt w:val="bullet"/>
      <w:lvlText w:val=""/>
      <w:lvlJc w:val="left"/>
      <w:pPr>
        <w:ind w:left="720" w:hanging="360"/>
      </w:pPr>
      <w:rPr>
        <w:rFonts w:ascii="Symbol" w:hAnsi="Symbol"/>
      </w:rPr>
    </w:lvl>
    <w:lvl w:ilvl="2" w:tplc="0374E494">
      <w:start w:val="1"/>
      <w:numFmt w:val="bullet"/>
      <w:lvlText w:val=""/>
      <w:lvlJc w:val="left"/>
      <w:pPr>
        <w:ind w:left="720" w:hanging="360"/>
      </w:pPr>
      <w:rPr>
        <w:rFonts w:ascii="Symbol" w:hAnsi="Symbol"/>
      </w:rPr>
    </w:lvl>
    <w:lvl w:ilvl="3" w:tplc="99A49B8A">
      <w:start w:val="1"/>
      <w:numFmt w:val="bullet"/>
      <w:lvlText w:val=""/>
      <w:lvlJc w:val="left"/>
      <w:pPr>
        <w:ind w:left="720" w:hanging="360"/>
      </w:pPr>
      <w:rPr>
        <w:rFonts w:ascii="Symbol" w:hAnsi="Symbol"/>
      </w:rPr>
    </w:lvl>
    <w:lvl w:ilvl="4" w:tplc="768E8952">
      <w:start w:val="1"/>
      <w:numFmt w:val="bullet"/>
      <w:lvlText w:val=""/>
      <w:lvlJc w:val="left"/>
      <w:pPr>
        <w:ind w:left="720" w:hanging="360"/>
      </w:pPr>
      <w:rPr>
        <w:rFonts w:ascii="Symbol" w:hAnsi="Symbol"/>
      </w:rPr>
    </w:lvl>
    <w:lvl w:ilvl="5" w:tplc="A95A8FCC">
      <w:start w:val="1"/>
      <w:numFmt w:val="bullet"/>
      <w:lvlText w:val=""/>
      <w:lvlJc w:val="left"/>
      <w:pPr>
        <w:ind w:left="720" w:hanging="360"/>
      </w:pPr>
      <w:rPr>
        <w:rFonts w:ascii="Symbol" w:hAnsi="Symbol"/>
      </w:rPr>
    </w:lvl>
    <w:lvl w:ilvl="6" w:tplc="F2068062">
      <w:start w:val="1"/>
      <w:numFmt w:val="bullet"/>
      <w:lvlText w:val=""/>
      <w:lvlJc w:val="left"/>
      <w:pPr>
        <w:ind w:left="720" w:hanging="360"/>
      </w:pPr>
      <w:rPr>
        <w:rFonts w:ascii="Symbol" w:hAnsi="Symbol"/>
      </w:rPr>
    </w:lvl>
    <w:lvl w:ilvl="7" w:tplc="D1B6AAA0">
      <w:start w:val="1"/>
      <w:numFmt w:val="bullet"/>
      <w:lvlText w:val=""/>
      <w:lvlJc w:val="left"/>
      <w:pPr>
        <w:ind w:left="720" w:hanging="360"/>
      </w:pPr>
      <w:rPr>
        <w:rFonts w:ascii="Symbol" w:hAnsi="Symbol"/>
      </w:rPr>
    </w:lvl>
    <w:lvl w:ilvl="8" w:tplc="3F6A5918">
      <w:start w:val="1"/>
      <w:numFmt w:val="bullet"/>
      <w:lvlText w:val=""/>
      <w:lvlJc w:val="left"/>
      <w:pPr>
        <w:ind w:left="720" w:hanging="360"/>
      </w:pPr>
      <w:rPr>
        <w:rFonts w:ascii="Symbol" w:hAnsi="Symbol"/>
      </w:rPr>
    </w:lvl>
  </w:abstractNum>
  <w:abstractNum w:abstractNumId="5" w15:restartNumberingAfterBreak="0">
    <w:nsid w:val="2CFB67B3"/>
    <w:multiLevelType w:val="hybridMultilevel"/>
    <w:tmpl w:val="0E0C4C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EE37EE7"/>
    <w:multiLevelType w:val="hybridMultilevel"/>
    <w:tmpl w:val="6EB0C7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FD0043E"/>
    <w:multiLevelType w:val="hybridMultilevel"/>
    <w:tmpl w:val="2174CEA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1E026D"/>
    <w:multiLevelType w:val="hybridMultilevel"/>
    <w:tmpl w:val="6B68F66C"/>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41826818"/>
    <w:multiLevelType w:val="hybridMultilevel"/>
    <w:tmpl w:val="54C21FAC"/>
    <w:lvl w:ilvl="0" w:tplc="69344B9E">
      <w:start w:val="1"/>
      <w:numFmt w:val="bullet"/>
      <w:lvlText w:val=""/>
      <w:lvlJc w:val="left"/>
      <w:pPr>
        <w:ind w:left="720" w:hanging="360"/>
      </w:pPr>
      <w:rPr>
        <w:rFonts w:ascii="Symbol" w:hAnsi="Symbol"/>
      </w:rPr>
    </w:lvl>
    <w:lvl w:ilvl="1" w:tplc="49F6C516">
      <w:start w:val="1"/>
      <w:numFmt w:val="bullet"/>
      <w:lvlText w:val=""/>
      <w:lvlJc w:val="left"/>
      <w:pPr>
        <w:ind w:left="720" w:hanging="360"/>
      </w:pPr>
      <w:rPr>
        <w:rFonts w:ascii="Symbol" w:hAnsi="Symbol"/>
      </w:rPr>
    </w:lvl>
    <w:lvl w:ilvl="2" w:tplc="84C4CE12">
      <w:start w:val="1"/>
      <w:numFmt w:val="bullet"/>
      <w:lvlText w:val=""/>
      <w:lvlJc w:val="left"/>
      <w:pPr>
        <w:ind w:left="720" w:hanging="360"/>
      </w:pPr>
      <w:rPr>
        <w:rFonts w:ascii="Symbol" w:hAnsi="Symbol"/>
      </w:rPr>
    </w:lvl>
    <w:lvl w:ilvl="3" w:tplc="2E92FDC8">
      <w:start w:val="1"/>
      <w:numFmt w:val="bullet"/>
      <w:lvlText w:val=""/>
      <w:lvlJc w:val="left"/>
      <w:pPr>
        <w:ind w:left="720" w:hanging="360"/>
      </w:pPr>
      <w:rPr>
        <w:rFonts w:ascii="Symbol" w:hAnsi="Symbol"/>
      </w:rPr>
    </w:lvl>
    <w:lvl w:ilvl="4" w:tplc="8F542930">
      <w:start w:val="1"/>
      <w:numFmt w:val="bullet"/>
      <w:lvlText w:val=""/>
      <w:lvlJc w:val="left"/>
      <w:pPr>
        <w:ind w:left="720" w:hanging="360"/>
      </w:pPr>
      <w:rPr>
        <w:rFonts w:ascii="Symbol" w:hAnsi="Symbol"/>
      </w:rPr>
    </w:lvl>
    <w:lvl w:ilvl="5" w:tplc="99A61EBE">
      <w:start w:val="1"/>
      <w:numFmt w:val="bullet"/>
      <w:lvlText w:val=""/>
      <w:lvlJc w:val="left"/>
      <w:pPr>
        <w:ind w:left="720" w:hanging="360"/>
      </w:pPr>
      <w:rPr>
        <w:rFonts w:ascii="Symbol" w:hAnsi="Symbol"/>
      </w:rPr>
    </w:lvl>
    <w:lvl w:ilvl="6" w:tplc="E72AEAD0">
      <w:start w:val="1"/>
      <w:numFmt w:val="bullet"/>
      <w:lvlText w:val=""/>
      <w:lvlJc w:val="left"/>
      <w:pPr>
        <w:ind w:left="720" w:hanging="360"/>
      </w:pPr>
      <w:rPr>
        <w:rFonts w:ascii="Symbol" w:hAnsi="Symbol"/>
      </w:rPr>
    </w:lvl>
    <w:lvl w:ilvl="7" w:tplc="D4266860">
      <w:start w:val="1"/>
      <w:numFmt w:val="bullet"/>
      <w:lvlText w:val=""/>
      <w:lvlJc w:val="left"/>
      <w:pPr>
        <w:ind w:left="720" w:hanging="360"/>
      </w:pPr>
      <w:rPr>
        <w:rFonts w:ascii="Symbol" w:hAnsi="Symbol"/>
      </w:rPr>
    </w:lvl>
    <w:lvl w:ilvl="8" w:tplc="A8844EA2">
      <w:start w:val="1"/>
      <w:numFmt w:val="bullet"/>
      <w:lvlText w:val=""/>
      <w:lvlJc w:val="left"/>
      <w:pPr>
        <w:ind w:left="720" w:hanging="360"/>
      </w:pPr>
      <w:rPr>
        <w:rFonts w:ascii="Symbol" w:hAnsi="Symbol"/>
      </w:rPr>
    </w:lvl>
  </w:abstractNum>
  <w:abstractNum w:abstractNumId="10" w15:restartNumberingAfterBreak="0">
    <w:nsid w:val="45F51228"/>
    <w:multiLevelType w:val="hybridMultilevel"/>
    <w:tmpl w:val="AD4EF8FC"/>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 w15:restartNumberingAfterBreak="0">
    <w:nsid w:val="4CFC1268"/>
    <w:multiLevelType w:val="hybridMultilevel"/>
    <w:tmpl w:val="CC240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6D065E"/>
    <w:multiLevelType w:val="hybridMultilevel"/>
    <w:tmpl w:val="E67E177E"/>
    <w:lvl w:ilvl="0" w:tplc="ACB0895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3D7256"/>
    <w:multiLevelType w:val="hybridMultilevel"/>
    <w:tmpl w:val="50F8A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4B197D"/>
    <w:multiLevelType w:val="hybridMultilevel"/>
    <w:tmpl w:val="CF36D3A0"/>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7A170F2"/>
    <w:multiLevelType w:val="hybridMultilevel"/>
    <w:tmpl w:val="85D0163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83A3413"/>
    <w:multiLevelType w:val="singleLevel"/>
    <w:tmpl w:val="0B5E6166"/>
    <w:lvl w:ilvl="0">
      <w:start w:val="1"/>
      <w:numFmt w:val="decimal"/>
      <w:lvlText w:val="%1."/>
      <w:legacy w:legacy="1" w:legacySpace="0" w:legacyIndent="360"/>
      <w:lvlJc w:val="left"/>
      <w:pPr>
        <w:ind w:left="1080" w:hanging="360"/>
      </w:pPr>
    </w:lvl>
  </w:abstractNum>
  <w:abstractNum w:abstractNumId="17" w15:restartNumberingAfterBreak="0">
    <w:nsid w:val="694B2CDB"/>
    <w:multiLevelType w:val="hybridMultilevel"/>
    <w:tmpl w:val="04BAA064"/>
    <w:lvl w:ilvl="0" w:tplc="04090001">
      <w:start w:val="1"/>
      <w:numFmt w:val="bullet"/>
      <w:lvlText w:val=""/>
      <w:lvlJc w:val="left"/>
      <w:pPr>
        <w:ind w:left="720" w:hanging="360"/>
      </w:pPr>
      <w:rPr>
        <w:rFonts w:ascii="Symbol" w:hAnsi="Symbol" w:hint="default"/>
      </w:rPr>
    </w:lvl>
    <w:lvl w:ilvl="1" w:tplc="83C21DA0">
      <w:numFmt w:val="bullet"/>
      <w:lvlText w:val=""/>
      <w:lvlJc w:val="left"/>
      <w:pPr>
        <w:ind w:left="1440" w:hanging="360"/>
      </w:pPr>
      <w:rPr>
        <w:rFonts w:ascii="Wingdings" w:eastAsia="Times New Roman" w:hAnsi="Wingdings"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E04B47"/>
    <w:multiLevelType w:val="hybridMultilevel"/>
    <w:tmpl w:val="53848652"/>
    <w:lvl w:ilvl="0" w:tplc="7D523A28">
      <w:start w:val="1"/>
      <w:numFmt w:val="bullet"/>
      <w:lvlText w:val=""/>
      <w:lvlJc w:val="left"/>
      <w:pPr>
        <w:ind w:left="720" w:hanging="360"/>
      </w:pPr>
      <w:rPr>
        <w:rFonts w:ascii="Symbol" w:hAnsi="Symbol"/>
      </w:rPr>
    </w:lvl>
    <w:lvl w:ilvl="1" w:tplc="73EA7ABA">
      <w:start w:val="1"/>
      <w:numFmt w:val="bullet"/>
      <w:lvlText w:val=""/>
      <w:lvlJc w:val="left"/>
      <w:pPr>
        <w:ind w:left="720" w:hanging="360"/>
      </w:pPr>
      <w:rPr>
        <w:rFonts w:ascii="Symbol" w:hAnsi="Symbol"/>
      </w:rPr>
    </w:lvl>
    <w:lvl w:ilvl="2" w:tplc="B8427196">
      <w:start w:val="1"/>
      <w:numFmt w:val="bullet"/>
      <w:lvlText w:val=""/>
      <w:lvlJc w:val="left"/>
      <w:pPr>
        <w:ind w:left="720" w:hanging="360"/>
      </w:pPr>
      <w:rPr>
        <w:rFonts w:ascii="Symbol" w:hAnsi="Symbol"/>
      </w:rPr>
    </w:lvl>
    <w:lvl w:ilvl="3" w:tplc="EBD4DEB0">
      <w:start w:val="1"/>
      <w:numFmt w:val="bullet"/>
      <w:lvlText w:val=""/>
      <w:lvlJc w:val="left"/>
      <w:pPr>
        <w:ind w:left="720" w:hanging="360"/>
      </w:pPr>
      <w:rPr>
        <w:rFonts w:ascii="Symbol" w:hAnsi="Symbol"/>
      </w:rPr>
    </w:lvl>
    <w:lvl w:ilvl="4" w:tplc="AA868698">
      <w:start w:val="1"/>
      <w:numFmt w:val="bullet"/>
      <w:lvlText w:val=""/>
      <w:lvlJc w:val="left"/>
      <w:pPr>
        <w:ind w:left="720" w:hanging="360"/>
      </w:pPr>
      <w:rPr>
        <w:rFonts w:ascii="Symbol" w:hAnsi="Symbol"/>
      </w:rPr>
    </w:lvl>
    <w:lvl w:ilvl="5" w:tplc="EC4EE9EE">
      <w:start w:val="1"/>
      <w:numFmt w:val="bullet"/>
      <w:lvlText w:val=""/>
      <w:lvlJc w:val="left"/>
      <w:pPr>
        <w:ind w:left="720" w:hanging="360"/>
      </w:pPr>
      <w:rPr>
        <w:rFonts w:ascii="Symbol" w:hAnsi="Symbol"/>
      </w:rPr>
    </w:lvl>
    <w:lvl w:ilvl="6" w:tplc="E954C110">
      <w:start w:val="1"/>
      <w:numFmt w:val="bullet"/>
      <w:lvlText w:val=""/>
      <w:lvlJc w:val="left"/>
      <w:pPr>
        <w:ind w:left="720" w:hanging="360"/>
      </w:pPr>
      <w:rPr>
        <w:rFonts w:ascii="Symbol" w:hAnsi="Symbol"/>
      </w:rPr>
    </w:lvl>
    <w:lvl w:ilvl="7" w:tplc="34DE7F9C">
      <w:start w:val="1"/>
      <w:numFmt w:val="bullet"/>
      <w:lvlText w:val=""/>
      <w:lvlJc w:val="left"/>
      <w:pPr>
        <w:ind w:left="720" w:hanging="360"/>
      </w:pPr>
      <w:rPr>
        <w:rFonts w:ascii="Symbol" w:hAnsi="Symbol"/>
      </w:rPr>
    </w:lvl>
    <w:lvl w:ilvl="8" w:tplc="051A269E">
      <w:start w:val="1"/>
      <w:numFmt w:val="bullet"/>
      <w:lvlText w:val=""/>
      <w:lvlJc w:val="left"/>
      <w:pPr>
        <w:ind w:left="720" w:hanging="360"/>
      </w:pPr>
      <w:rPr>
        <w:rFonts w:ascii="Symbol" w:hAnsi="Symbol"/>
      </w:rPr>
    </w:lvl>
  </w:abstractNum>
  <w:abstractNum w:abstractNumId="19" w15:restartNumberingAfterBreak="0">
    <w:nsid w:val="6CF06FB4"/>
    <w:multiLevelType w:val="singleLevel"/>
    <w:tmpl w:val="4F12E886"/>
    <w:lvl w:ilvl="0">
      <w:start w:val="1"/>
      <w:numFmt w:val="lowerLetter"/>
      <w:lvlText w:val="%1)"/>
      <w:legacy w:legacy="1" w:legacySpace="0" w:legacyIndent="360"/>
      <w:lvlJc w:val="left"/>
      <w:pPr>
        <w:ind w:left="1440" w:hanging="360"/>
      </w:pPr>
    </w:lvl>
  </w:abstractNum>
  <w:abstractNum w:abstractNumId="20" w15:restartNumberingAfterBreak="0">
    <w:nsid w:val="6D09311B"/>
    <w:multiLevelType w:val="hybridMultilevel"/>
    <w:tmpl w:val="18A0FEDC"/>
    <w:lvl w:ilvl="0" w:tplc="386E2886">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B0F4C1B"/>
    <w:multiLevelType w:val="hybridMultilevel"/>
    <w:tmpl w:val="E67E177E"/>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60700483">
    <w:abstractNumId w:val="2"/>
  </w:num>
  <w:num w:numId="2" w16cid:durableId="1617521707">
    <w:abstractNumId w:val="16"/>
  </w:num>
  <w:num w:numId="3" w16cid:durableId="1919170070">
    <w:abstractNumId w:val="19"/>
  </w:num>
  <w:num w:numId="4" w16cid:durableId="175577463">
    <w:abstractNumId w:val="1"/>
  </w:num>
  <w:num w:numId="5" w16cid:durableId="1865510697">
    <w:abstractNumId w:val="12"/>
  </w:num>
  <w:num w:numId="6" w16cid:durableId="2057001118">
    <w:abstractNumId w:val="21"/>
  </w:num>
  <w:num w:numId="7" w16cid:durableId="717818846">
    <w:abstractNumId w:val="11"/>
  </w:num>
  <w:num w:numId="8" w16cid:durableId="560869225">
    <w:abstractNumId w:val="7"/>
  </w:num>
  <w:num w:numId="9" w16cid:durableId="544492390">
    <w:abstractNumId w:val="13"/>
  </w:num>
  <w:num w:numId="10" w16cid:durableId="1198927321">
    <w:abstractNumId w:val="5"/>
  </w:num>
  <w:num w:numId="11" w16cid:durableId="1070539297">
    <w:abstractNumId w:val="0"/>
  </w:num>
  <w:num w:numId="12" w16cid:durableId="1612473377">
    <w:abstractNumId w:val="3"/>
  </w:num>
  <w:num w:numId="13" w16cid:durableId="2048066819">
    <w:abstractNumId w:val="20"/>
  </w:num>
  <w:num w:numId="14" w16cid:durableId="1057322347">
    <w:abstractNumId w:val="4"/>
  </w:num>
  <w:num w:numId="15" w16cid:durableId="1977830106">
    <w:abstractNumId w:val="18"/>
  </w:num>
  <w:num w:numId="16" w16cid:durableId="372535685">
    <w:abstractNumId w:val="9"/>
  </w:num>
  <w:num w:numId="17" w16cid:durableId="681132210">
    <w:abstractNumId w:val="6"/>
  </w:num>
  <w:num w:numId="18" w16cid:durableId="1148279105">
    <w:abstractNumId w:val="10"/>
  </w:num>
  <w:num w:numId="19" w16cid:durableId="541019994">
    <w:abstractNumId w:val="17"/>
  </w:num>
  <w:num w:numId="20" w16cid:durableId="140853938">
    <w:abstractNumId w:val="14"/>
  </w:num>
  <w:num w:numId="21" w16cid:durableId="29651530">
    <w:abstractNumId w:val="15"/>
  </w:num>
  <w:num w:numId="22" w16cid:durableId="110757664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edema, Jeroen">
    <w15:presenceInfo w15:providerId="AD" w15:userId="S::jeroen.medema@philips.com::90144b7f-eec6-4c83-8b10-defe49b600ac"/>
  </w15:person>
  <w15:person w15:author="Jeroen Medema">
    <w15:presenceInfo w15:providerId="Windows Live" w15:userId="c7e6973795643f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defaultTabStop w:val="720"/>
  <w:characterSpacingControl w:val="doNotCompress"/>
  <w:footnotePr>
    <w:numFmt w:val="lowerRoman"/>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E25"/>
    <w:rsid w:val="000025BB"/>
    <w:rsid w:val="00004310"/>
    <w:rsid w:val="000044F5"/>
    <w:rsid w:val="00005209"/>
    <w:rsid w:val="000073A4"/>
    <w:rsid w:val="00012D58"/>
    <w:rsid w:val="00013C36"/>
    <w:rsid w:val="000149B2"/>
    <w:rsid w:val="00015ACD"/>
    <w:rsid w:val="0001636D"/>
    <w:rsid w:val="00017F5F"/>
    <w:rsid w:val="00020123"/>
    <w:rsid w:val="00021772"/>
    <w:rsid w:val="0002232E"/>
    <w:rsid w:val="00023C64"/>
    <w:rsid w:val="0002437F"/>
    <w:rsid w:val="0002560A"/>
    <w:rsid w:val="00025C73"/>
    <w:rsid w:val="00026FF8"/>
    <w:rsid w:val="000279D0"/>
    <w:rsid w:val="00030073"/>
    <w:rsid w:val="00030D79"/>
    <w:rsid w:val="00031196"/>
    <w:rsid w:val="000402F2"/>
    <w:rsid w:val="000433D8"/>
    <w:rsid w:val="00044E5B"/>
    <w:rsid w:val="000463B8"/>
    <w:rsid w:val="000463DD"/>
    <w:rsid w:val="00050FC4"/>
    <w:rsid w:val="000512CC"/>
    <w:rsid w:val="00054905"/>
    <w:rsid w:val="00056CD9"/>
    <w:rsid w:val="0006144D"/>
    <w:rsid w:val="00063106"/>
    <w:rsid w:val="00063AEA"/>
    <w:rsid w:val="00064316"/>
    <w:rsid w:val="000659EB"/>
    <w:rsid w:val="000670B6"/>
    <w:rsid w:val="00067A66"/>
    <w:rsid w:val="0007068B"/>
    <w:rsid w:val="00071000"/>
    <w:rsid w:val="00071397"/>
    <w:rsid w:val="00071404"/>
    <w:rsid w:val="000725C8"/>
    <w:rsid w:val="00073796"/>
    <w:rsid w:val="00073AB1"/>
    <w:rsid w:val="00073EEA"/>
    <w:rsid w:val="000756F0"/>
    <w:rsid w:val="00075D2A"/>
    <w:rsid w:val="00076837"/>
    <w:rsid w:val="00076B5E"/>
    <w:rsid w:val="000770EA"/>
    <w:rsid w:val="00080248"/>
    <w:rsid w:val="00085730"/>
    <w:rsid w:val="000864EC"/>
    <w:rsid w:val="00090911"/>
    <w:rsid w:val="00093249"/>
    <w:rsid w:val="000947D4"/>
    <w:rsid w:val="00095316"/>
    <w:rsid w:val="00095B62"/>
    <w:rsid w:val="00097C3C"/>
    <w:rsid w:val="000A0469"/>
    <w:rsid w:val="000A0D87"/>
    <w:rsid w:val="000A0F8B"/>
    <w:rsid w:val="000A1F1F"/>
    <w:rsid w:val="000A2782"/>
    <w:rsid w:val="000A32D4"/>
    <w:rsid w:val="000A48C9"/>
    <w:rsid w:val="000A561A"/>
    <w:rsid w:val="000A6128"/>
    <w:rsid w:val="000B16F0"/>
    <w:rsid w:val="000B1DE6"/>
    <w:rsid w:val="000B2C5B"/>
    <w:rsid w:val="000B4794"/>
    <w:rsid w:val="000B5C4F"/>
    <w:rsid w:val="000C0603"/>
    <w:rsid w:val="000C1E4C"/>
    <w:rsid w:val="000C45FB"/>
    <w:rsid w:val="000C4A1C"/>
    <w:rsid w:val="000C4DD7"/>
    <w:rsid w:val="000C5037"/>
    <w:rsid w:val="000C5789"/>
    <w:rsid w:val="000C5795"/>
    <w:rsid w:val="000C7241"/>
    <w:rsid w:val="000C7667"/>
    <w:rsid w:val="000D123E"/>
    <w:rsid w:val="000D1638"/>
    <w:rsid w:val="000D2F2A"/>
    <w:rsid w:val="000D67FA"/>
    <w:rsid w:val="000D77D1"/>
    <w:rsid w:val="000E0F68"/>
    <w:rsid w:val="000E25BF"/>
    <w:rsid w:val="000E3F4E"/>
    <w:rsid w:val="000E51B0"/>
    <w:rsid w:val="000E6462"/>
    <w:rsid w:val="000E6B5F"/>
    <w:rsid w:val="000F0095"/>
    <w:rsid w:val="000F1AFA"/>
    <w:rsid w:val="000F1FF3"/>
    <w:rsid w:val="000F2CE5"/>
    <w:rsid w:val="000F54D7"/>
    <w:rsid w:val="000F61A3"/>
    <w:rsid w:val="000F65E2"/>
    <w:rsid w:val="00100F85"/>
    <w:rsid w:val="00101A18"/>
    <w:rsid w:val="001046E2"/>
    <w:rsid w:val="0010474D"/>
    <w:rsid w:val="00106A76"/>
    <w:rsid w:val="001078FB"/>
    <w:rsid w:val="00107D9C"/>
    <w:rsid w:val="001129FA"/>
    <w:rsid w:val="001132F6"/>
    <w:rsid w:val="00113A60"/>
    <w:rsid w:val="00114662"/>
    <w:rsid w:val="00114967"/>
    <w:rsid w:val="00116F1B"/>
    <w:rsid w:val="00120991"/>
    <w:rsid w:val="00121861"/>
    <w:rsid w:val="00121DA6"/>
    <w:rsid w:val="0012263A"/>
    <w:rsid w:val="00124198"/>
    <w:rsid w:val="00127786"/>
    <w:rsid w:val="00127847"/>
    <w:rsid w:val="00131169"/>
    <w:rsid w:val="0013554A"/>
    <w:rsid w:val="001363F8"/>
    <w:rsid w:val="00143FA8"/>
    <w:rsid w:val="0014495C"/>
    <w:rsid w:val="00145630"/>
    <w:rsid w:val="00146A2B"/>
    <w:rsid w:val="00147BDF"/>
    <w:rsid w:val="00147D1F"/>
    <w:rsid w:val="00147EB1"/>
    <w:rsid w:val="00150B29"/>
    <w:rsid w:val="001518A4"/>
    <w:rsid w:val="00152CAD"/>
    <w:rsid w:val="00154576"/>
    <w:rsid w:val="001555A8"/>
    <w:rsid w:val="00156749"/>
    <w:rsid w:val="00160399"/>
    <w:rsid w:val="00161D37"/>
    <w:rsid w:val="0016219E"/>
    <w:rsid w:val="00164284"/>
    <w:rsid w:val="00167B01"/>
    <w:rsid w:val="001703AE"/>
    <w:rsid w:val="001718ED"/>
    <w:rsid w:val="001721FD"/>
    <w:rsid w:val="00174DB7"/>
    <w:rsid w:val="00174F00"/>
    <w:rsid w:val="00176148"/>
    <w:rsid w:val="0017715F"/>
    <w:rsid w:val="00177330"/>
    <w:rsid w:val="001774EF"/>
    <w:rsid w:val="00177A2D"/>
    <w:rsid w:val="00184A0D"/>
    <w:rsid w:val="00184FF7"/>
    <w:rsid w:val="001866D7"/>
    <w:rsid w:val="0018697A"/>
    <w:rsid w:val="001879DC"/>
    <w:rsid w:val="0019031A"/>
    <w:rsid w:val="00190968"/>
    <w:rsid w:val="001919FF"/>
    <w:rsid w:val="00192340"/>
    <w:rsid w:val="00193B09"/>
    <w:rsid w:val="001953F0"/>
    <w:rsid w:val="0019580D"/>
    <w:rsid w:val="0019611A"/>
    <w:rsid w:val="00197FA8"/>
    <w:rsid w:val="001A1808"/>
    <w:rsid w:val="001A2E8C"/>
    <w:rsid w:val="001A3CA3"/>
    <w:rsid w:val="001A5518"/>
    <w:rsid w:val="001A7CEB"/>
    <w:rsid w:val="001A7FB6"/>
    <w:rsid w:val="001B105F"/>
    <w:rsid w:val="001B1224"/>
    <w:rsid w:val="001B2356"/>
    <w:rsid w:val="001B2F8B"/>
    <w:rsid w:val="001B3FB9"/>
    <w:rsid w:val="001B41A0"/>
    <w:rsid w:val="001B5300"/>
    <w:rsid w:val="001B6417"/>
    <w:rsid w:val="001C0451"/>
    <w:rsid w:val="001C1494"/>
    <w:rsid w:val="001C2AC1"/>
    <w:rsid w:val="001C37B3"/>
    <w:rsid w:val="001C3C08"/>
    <w:rsid w:val="001C46EE"/>
    <w:rsid w:val="001C589A"/>
    <w:rsid w:val="001C6C23"/>
    <w:rsid w:val="001C762F"/>
    <w:rsid w:val="001D1672"/>
    <w:rsid w:val="001D2541"/>
    <w:rsid w:val="001D6785"/>
    <w:rsid w:val="001D6941"/>
    <w:rsid w:val="001E0A6B"/>
    <w:rsid w:val="001E1420"/>
    <w:rsid w:val="001E398E"/>
    <w:rsid w:val="001E5D1E"/>
    <w:rsid w:val="001E5F8C"/>
    <w:rsid w:val="001E6BA1"/>
    <w:rsid w:val="001E7933"/>
    <w:rsid w:val="001F07A4"/>
    <w:rsid w:val="001F228C"/>
    <w:rsid w:val="001F2478"/>
    <w:rsid w:val="001F2A55"/>
    <w:rsid w:val="001F49D9"/>
    <w:rsid w:val="001F6836"/>
    <w:rsid w:val="001F7344"/>
    <w:rsid w:val="00201071"/>
    <w:rsid w:val="00201636"/>
    <w:rsid w:val="00201D51"/>
    <w:rsid w:val="002036C1"/>
    <w:rsid w:val="00204C19"/>
    <w:rsid w:val="002051E3"/>
    <w:rsid w:val="00211E2F"/>
    <w:rsid w:val="002143FD"/>
    <w:rsid w:val="00214AF5"/>
    <w:rsid w:val="0021595C"/>
    <w:rsid w:val="00222BE7"/>
    <w:rsid w:val="00223EFE"/>
    <w:rsid w:val="00226831"/>
    <w:rsid w:val="002308E4"/>
    <w:rsid w:val="0023229F"/>
    <w:rsid w:val="00233243"/>
    <w:rsid w:val="002364BE"/>
    <w:rsid w:val="00237B38"/>
    <w:rsid w:val="00243122"/>
    <w:rsid w:val="0024556E"/>
    <w:rsid w:val="002501F2"/>
    <w:rsid w:val="00252D03"/>
    <w:rsid w:val="00252EE2"/>
    <w:rsid w:val="00253758"/>
    <w:rsid w:val="002537F4"/>
    <w:rsid w:val="00254504"/>
    <w:rsid w:val="0025760C"/>
    <w:rsid w:val="002607DA"/>
    <w:rsid w:val="00260BD8"/>
    <w:rsid w:val="0026121A"/>
    <w:rsid w:val="002630C6"/>
    <w:rsid w:val="00263553"/>
    <w:rsid w:val="00264B92"/>
    <w:rsid w:val="00265C53"/>
    <w:rsid w:val="0026637E"/>
    <w:rsid w:val="002668AB"/>
    <w:rsid w:val="00267080"/>
    <w:rsid w:val="00270B68"/>
    <w:rsid w:val="00274472"/>
    <w:rsid w:val="0027480D"/>
    <w:rsid w:val="002753BB"/>
    <w:rsid w:val="00276952"/>
    <w:rsid w:val="0027750D"/>
    <w:rsid w:val="00277B51"/>
    <w:rsid w:val="00280B7F"/>
    <w:rsid w:val="00281A2E"/>
    <w:rsid w:val="002832CA"/>
    <w:rsid w:val="002917D9"/>
    <w:rsid w:val="00293F38"/>
    <w:rsid w:val="0029594C"/>
    <w:rsid w:val="00295EED"/>
    <w:rsid w:val="00296512"/>
    <w:rsid w:val="002969F8"/>
    <w:rsid w:val="00297110"/>
    <w:rsid w:val="002A09C2"/>
    <w:rsid w:val="002A1111"/>
    <w:rsid w:val="002A2933"/>
    <w:rsid w:val="002A31A4"/>
    <w:rsid w:val="002A4B56"/>
    <w:rsid w:val="002A66A2"/>
    <w:rsid w:val="002A70DA"/>
    <w:rsid w:val="002B0276"/>
    <w:rsid w:val="002B2FFA"/>
    <w:rsid w:val="002B4F5F"/>
    <w:rsid w:val="002B6948"/>
    <w:rsid w:val="002B7714"/>
    <w:rsid w:val="002C1A3C"/>
    <w:rsid w:val="002C58AF"/>
    <w:rsid w:val="002C5CEC"/>
    <w:rsid w:val="002C7B57"/>
    <w:rsid w:val="002D1B77"/>
    <w:rsid w:val="002D262B"/>
    <w:rsid w:val="002D3FF5"/>
    <w:rsid w:val="002D445A"/>
    <w:rsid w:val="002D4E27"/>
    <w:rsid w:val="002D692B"/>
    <w:rsid w:val="002E34D0"/>
    <w:rsid w:val="002E6188"/>
    <w:rsid w:val="002E6621"/>
    <w:rsid w:val="002E6E25"/>
    <w:rsid w:val="002E79B3"/>
    <w:rsid w:val="002E7A6C"/>
    <w:rsid w:val="002E7CF9"/>
    <w:rsid w:val="002E7FD6"/>
    <w:rsid w:val="002F132A"/>
    <w:rsid w:val="002F1ABB"/>
    <w:rsid w:val="002F325B"/>
    <w:rsid w:val="002F52F0"/>
    <w:rsid w:val="002F6EEA"/>
    <w:rsid w:val="002F7584"/>
    <w:rsid w:val="0030372A"/>
    <w:rsid w:val="00306F55"/>
    <w:rsid w:val="00306FCA"/>
    <w:rsid w:val="003102BE"/>
    <w:rsid w:val="00310722"/>
    <w:rsid w:val="00311059"/>
    <w:rsid w:val="00311B1C"/>
    <w:rsid w:val="00314927"/>
    <w:rsid w:val="003156EA"/>
    <w:rsid w:val="0031654C"/>
    <w:rsid w:val="0031725A"/>
    <w:rsid w:val="00322039"/>
    <w:rsid w:val="00322B26"/>
    <w:rsid w:val="00322E10"/>
    <w:rsid w:val="003251CC"/>
    <w:rsid w:val="003259E4"/>
    <w:rsid w:val="003315C5"/>
    <w:rsid w:val="003321FB"/>
    <w:rsid w:val="003329FE"/>
    <w:rsid w:val="003331CD"/>
    <w:rsid w:val="003344FE"/>
    <w:rsid w:val="003345ED"/>
    <w:rsid w:val="003352DA"/>
    <w:rsid w:val="003357C1"/>
    <w:rsid w:val="00335EF8"/>
    <w:rsid w:val="003362C0"/>
    <w:rsid w:val="00336A88"/>
    <w:rsid w:val="00337516"/>
    <w:rsid w:val="0034151F"/>
    <w:rsid w:val="00341645"/>
    <w:rsid w:val="00342DFF"/>
    <w:rsid w:val="0034385C"/>
    <w:rsid w:val="00343EC6"/>
    <w:rsid w:val="0034663C"/>
    <w:rsid w:val="003501A5"/>
    <w:rsid w:val="0035130F"/>
    <w:rsid w:val="003540AD"/>
    <w:rsid w:val="00354B8D"/>
    <w:rsid w:val="003608B3"/>
    <w:rsid w:val="003617F5"/>
    <w:rsid w:val="00361B5D"/>
    <w:rsid w:val="00361EA7"/>
    <w:rsid w:val="00363325"/>
    <w:rsid w:val="003640AE"/>
    <w:rsid w:val="00364419"/>
    <w:rsid w:val="0036559E"/>
    <w:rsid w:val="0036637A"/>
    <w:rsid w:val="00366583"/>
    <w:rsid w:val="00367937"/>
    <w:rsid w:val="003708CC"/>
    <w:rsid w:val="00370B00"/>
    <w:rsid w:val="00371165"/>
    <w:rsid w:val="0037189E"/>
    <w:rsid w:val="00372EF3"/>
    <w:rsid w:val="00372EF9"/>
    <w:rsid w:val="00373730"/>
    <w:rsid w:val="00373C1F"/>
    <w:rsid w:val="003742DA"/>
    <w:rsid w:val="00377330"/>
    <w:rsid w:val="00377E56"/>
    <w:rsid w:val="003801E7"/>
    <w:rsid w:val="003804E0"/>
    <w:rsid w:val="00383F33"/>
    <w:rsid w:val="00390973"/>
    <w:rsid w:val="003921EC"/>
    <w:rsid w:val="0039399A"/>
    <w:rsid w:val="00395009"/>
    <w:rsid w:val="00396F10"/>
    <w:rsid w:val="00397465"/>
    <w:rsid w:val="003A024D"/>
    <w:rsid w:val="003A0942"/>
    <w:rsid w:val="003A1FED"/>
    <w:rsid w:val="003A2243"/>
    <w:rsid w:val="003A31C9"/>
    <w:rsid w:val="003A42B3"/>
    <w:rsid w:val="003A4CDC"/>
    <w:rsid w:val="003B024B"/>
    <w:rsid w:val="003B15C5"/>
    <w:rsid w:val="003B27A1"/>
    <w:rsid w:val="003B5BEE"/>
    <w:rsid w:val="003B5ED0"/>
    <w:rsid w:val="003B6340"/>
    <w:rsid w:val="003B6C6B"/>
    <w:rsid w:val="003B7305"/>
    <w:rsid w:val="003B750B"/>
    <w:rsid w:val="003C1765"/>
    <w:rsid w:val="003C2194"/>
    <w:rsid w:val="003C2BE5"/>
    <w:rsid w:val="003C2F96"/>
    <w:rsid w:val="003C3FBB"/>
    <w:rsid w:val="003C58AE"/>
    <w:rsid w:val="003C6420"/>
    <w:rsid w:val="003D0AED"/>
    <w:rsid w:val="003D13D9"/>
    <w:rsid w:val="003D298E"/>
    <w:rsid w:val="003D2E61"/>
    <w:rsid w:val="003D33CE"/>
    <w:rsid w:val="003D495C"/>
    <w:rsid w:val="003D5A43"/>
    <w:rsid w:val="003D61C8"/>
    <w:rsid w:val="003D679E"/>
    <w:rsid w:val="003D7E1A"/>
    <w:rsid w:val="003E0738"/>
    <w:rsid w:val="003E1BCC"/>
    <w:rsid w:val="003E2518"/>
    <w:rsid w:val="003E463E"/>
    <w:rsid w:val="003E6659"/>
    <w:rsid w:val="003F17AE"/>
    <w:rsid w:val="003F2F15"/>
    <w:rsid w:val="003F3C58"/>
    <w:rsid w:val="003F5A87"/>
    <w:rsid w:val="003F687D"/>
    <w:rsid w:val="00400239"/>
    <w:rsid w:val="0040293B"/>
    <w:rsid w:val="00403A44"/>
    <w:rsid w:val="004059B1"/>
    <w:rsid w:val="00405B38"/>
    <w:rsid w:val="00406BD9"/>
    <w:rsid w:val="004107E3"/>
    <w:rsid w:val="00412F3E"/>
    <w:rsid w:val="004138C1"/>
    <w:rsid w:val="004143F2"/>
    <w:rsid w:val="00414B03"/>
    <w:rsid w:val="004174EE"/>
    <w:rsid w:val="0041780F"/>
    <w:rsid w:val="00420A8A"/>
    <w:rsid w:val="00420C1B"/>
    <w:rsid w:val="004223CC"/>
    <w:rsid w:val="0042308E"/>
    <w:rsid w:val="004236DB"/>
    <w:rsid w:val="00425239"/>
    <w:rsid w:val="00426833"/>
    <w:rsid w:val="0043010F"/>
    <w:rsid w:val="004309DD"/>
    <w:rsid w:val="00430F11"/>
    <w:rsid w:val="0043142A"/>
    <w:rsid w:val="004325C1"/>
    <w:rsid w:val="004349EB"/>
    <w:rsid w:val="004365A4"/>
    <w:rsid w:val="00436AB0"/>
    <w:rsid w:val="00437EFE"/>
    <w:rsid w:val="0044276C"/>
    <w:rsid w:val="00443021"/>
    <w:rsid w:val="00443A5F"/>
    <w:rsid w:val="004448F6"/>
    <w:rsid w:val="00447ADB"/>
    <w:rsid w:val="0045008A"/>
    <w:rsid w:val="00450AC2"/>
    <w:rsid w:val="00453B2C"/>
    <w:rsid w:val="00456ADF"/>
    <w:rsid w:val="004619DC"/>
    <w:rsid w:val="00465C56"/>
    <w:rsid w:val="004667F8"/>
    <w:rsid w:val="00470807"/>
    <w:rsid w:val="00470863"/>
    <w:rsid w:val="004711A1"/>
    <w:rsid w:val="004717A1"/>
    <w:rsid w:val="004718A2"/>
    <w:rsid w:val="004729C2"/>
    <w:rsid w:val="00473288"/>
    <w:rsid w:val="004765D4"/>
    <w:rsid w:val="00476BE6"/>
    <w:rsid w:val="00477CDA"/>
    <w:rsid w:val="0048218E"/>
    <w:rsid w:val="004833A3"/>
    <w:rsid w:val="004904C3"/>
    <w:rsid w:val="004909D2"/>
    <w:rsid w:val="00490CC5"/>
    <w:rsid w:val="00494402"/>
    <w:rsid w:val="0049528F"/>
    <w:rsid w:val="00496179"/>
    <w:rsid w:val="00496482"/>
    <w:rsid w:val="004A16E3"/>
    <w:rsid w:val="004A5AB9"/>
    <w:rsid w:val="004A68FC"/>
    <w:rsid w:val="004B0597"/>
    <w:rsid w:val="004B252C"/>
    <w:rsid w:val="004B2751"/>
    <w:rsid w:val="004B33C0"/>
    <w:rsid w:val="004B39B9"/>
    <w:rsid w:val="004B3A07"/>
    <w:rsid w:val="004B469E"/>
    <w:rsid w:val="004B4B02"/>
    <w:rsid w:val="004B7FE5"/>
    <w:rsid w:val="004C15B6"/>
    <w:rsid w:val="004C2402"/>
    <w:rsid w:val="004C2D96"/>
    <w:rsid w:val="004C2F49"/>
    <w:rsid w:val="004C491D"/>
    <w:rsid w:val="004C5610"/>
    <w:rsid w:val="004C6623"/>
    <w:rsid w:val="004C7C88"/>
    <w:rsid w:val="004D0DB3"/>
    <w:rsid w:val="004D2F3F"/>
    <w:rsid w:val="004D5306"/>
    <w:rsid w:val="004D543C"/>
    <w:rsid w:val="004E00B8"/>
    <w:rsid w:val="004E0124"/>
    <w:rsid w:val="004E1E28"/>
    <w:rsid w:val="004E29FB"/>
    <w:rsid w:val="004E333A"/>
    <w:rsid w:val="004F3C45"/>
    <w:rsid w:val="004F45A9"/>
    <w:rsid w:val="004F5DB3"/>
    <w:rsid w:val="004F6B75"/>
    <w:rsid w:val="004F77DD"/>
    <w:rsid w:val="00500FB4"/>
    <w:rsid w:val="00501990"/>
    <w:rsid w:val="0050230A"/>
    <w:rsid w:val="0050246F"/>
    <w:rsid w:val="005039E1"/>
    <w:rsid w:val="005070B4"/>
    <w:rsid w:val="00510597"/>
    <w:rsid w:val="005121DE"/>
    <w:rsid w:val="005122B6"/>
    <w:rsid w:val="00512C4D"/>
    <w:rsid w:val="00513FD2"/>
    <w:rsid w:val="005142F2"/>
    <w:rsid w:val="0051445A"/>
    <w:rsid w:val="00520B8E"/>
    <w:rsid w:val="005215F2"/>
    <w:rsid w:val="0052237A"/>
    <w:rsid w:val="00522B8B"/>
    <w:rsid w:val="00524272"/>
    <w:rsid w:val="0052683E"/>
    <w:rsid w:val="00526866"/>
    <w:rsid w:val="005318A7"/>
    <w:rsid w:val="00534B13"/>
    <w:rsid w:val="005352AC"/>
    <w:rsid w:val="00536007"/>
    <w:rsid w:val="005370C5"/>
    <w:rsid w:val="00537BF5"/>
    <w:rsid w:val="00537E86"/>
    <w:rsid w:val="00540255"/>
    <w:rsid w:val="00541AE8"/>
    <w:rsid w:val="00542F75"/>
    <w:rsid w:val="0055237D"/>
    <w:rsid w:val="005527AF"/>
    <w:rsid w:val="00553636"/>
    <w:rsid w:val="00556820"/>
    <w:rsid w:val="00557171"/>
    <w:rsid w:val="0056114C"/>
    <w:rsid w:val="00565180"/>
    <w:rsid w:val="0056774F"/>
    <w:rsid w:val="00570D5D"/>
    <w:rsid w:val="005713E7"/>
    <w:rsid w:val="00572DA7"/>
    <w:rsid w:val="0057375A"/>
    <w:rsid w:val="005755CF"/>
    <w:rsid w:val="00581A60"/>
    <w:rsid w:val="005822BD"/>
    <w:rsid w:val="005829CC"/>
    <w:rsid w:val="00584599"/>
    <w:rsid w:val="00585A4F"/>
    <w:rsid w:val="00585F20"/>
    <w:rsid w:val="0058696D"/>
    <w:rsid w:val="005869C6"/>
    <w:rsid w:val="00586BB7"/>
    <w:rsid w:val="0058765E"/>
    <w:rsid w:val="00590804"/>
    <w:rsid w:val="005912FC"/>
    <w:rsid w:val="0059272B"/>
    <w:rsid w:val="00592EDD"/>
    <w:rsid w:val="00594B18"/>
    <w:rsid w:val="00594D12"/>
    <w:rsid w:val="00597487"/>
    <w:rsid w:val="00597D32"/>
    <w:rsid w:val="00597FC5"/>
    <w:rsid w:val="005A283F"/>
    <w:rsid w:val="005A2A25"/>
    <w:rsid w:val="005A5C31"/>
    <w:rsid w:val="005B1092"/>
    <w:rsid w:val="005B269C"/>
    <w:rsid w:val="005B42DD"/>
    <w:rsid w:val="005B5A1D"/>
    <w:rsid w:val="005B666E"/>
    <w:rsid w:val="005B6FC4"/>
    <w:rsid w:val="005B7179"/>
    <w:rsid w:val="005C2A42"/>
    <w:rsid w:val="005C3CD3"/>
    <w:rsid w:val="005C4298"/>
    <w:rsid w:val="005C4A1D"/>
    <w:rsid w:val="005C5B84"/>
    <w:rsid w:val="005C6F3A"/>
    <w:rsid w:val="005D04F9"/>
    <w:rsid w:val="005D0AA8"/>
    <w:rsid w:val="005D0BC5"/>
    <w:rsid w:val="005D1BE8"/>
    <w:rsid w:val="005D2048"/>
    <w:rsid w:val="005D3508"/>
    <w:rsid w:val="005D3E26"/>
    <w:rsid w:val="005D4FE5"/>
    <w:rsid w:val="005D55F0"/>
    <w:rsid w:val="005D5BAD"/>
    <w:rsid w:val="005D5FDB"/>
    <w:rsid w:val="005D68B5"/>
    <w:rsid w:val="005D6F87"/>
    <w:rsid w:val="005D71E7"/>
    <w:rsid w:val="005E24A1"/>
    <w:rsid w:val="005E2E77"/>
    <w:rsid w:val="005E42FC"/>
    <w:rsid w:val="005F04C7"/>
    <w:rsid w:val="005F30CA"/>
    <w:rsid w:val="005F3A9A"/>
    <w:rsid w:val="005F73D7"/>
    <w:rsid w:val="006003C3"/>
    <w:rsid w:val="00600A37"/>
    <w:rsid w:val="00600AC0"/>
    <w:rsid w:val="006017C4"/>
    <w:rsid w:val="00602E91"/>
    <w:rsid w:val="00603C43"/>
    <w:rsid w:val="006048B9"/>
    <w:rsid w:val="00604C18"/>
    <w:rsid w:val="00604D7E"/>
    <w:rsid w:val="00606570"/>
    <w:rsid w:val="006121C3"/>
    <w:rsid w:val="00613EE3"/>
    <w:rsid w:val="00614A50"/>
    <w:rsid w:val="0061516A"/>
    <w:rsid w:val="00615BBA"/>
    <w:rsid w:val="0061632B"/>
    <w:rsid w:val="00616C03"/>
    <w:rsid w:val="00620C9B"/>
    <w:rsid w:val="00622126"/>
    <w:rsid w:val="00622DBC"/>
    <w:rsid w:val="00623739"/>
    <w:rsid w:val="006243B3"/>
    <w:rsid w:val="0062709B"/>
    <w:rsid w:val="006277E2"/>
    <w:rsid w:val="00631FFC"/>
    <w:rsid w:val="00635F31"/>
    <w:rsid w:val="0063719C"/>
    <w:rsid w:val="00637A62"/>
    <w:rsid w:val="00637AF5"/>
    <w:rsid w:val="00640ABA"/>
    <w:rsid w:val="0064304C"/>
    <w:rsid w:val="00644F28"/>
    <w:rsid w:val="0065041C"/>
    <w:rsid w:val="00650590"/>
    <w:rsid w:val="006539B6"/>
    <w:rsid w:val="00653C3E"/>
    <w:rsid w:val="00653CAC"/>
    <w:rsid w:val="006543DA"/>
    <w:rsid w:val="006545C0"/>
    <w:rsid w:val="00654883"/>
    <w:rsid w:val="00655ABF"/>
    <w:rsid w:val="0065666D"/>
    <w:rsid w:val="0065783A"/>
    <w:rsid w:val="00661318"/>
    <w:rsid w:val="00663329"/>
    <w:rsid w:val="00663E28"/>
    <w:rsid w:val="00664130"/>
    <w:rsid w:val="0066502D"/>
    <w:rsid w:val="00670211"/>
    <w:rsid w:val="00673206"/>
    <w:rsid w:val="006749CB"/>
    <w:rsid w:val="00676054"/>
    <w:rsid w:val="00677758"/>
    <w:rsid w:val="0068176B"/>
    <w:rsid w:val="00681DA1"/>
    <w:rsid w:val="00682496"/>
    <w:rsid w:val="006830C4"/>
    <w:rsid w:val="00685600"/>
    <w:rsid w:val="00686284"/>
    <w:rsid w:val="006910D8"/>
    <w:rsid w:val="0069137A"/>
    <w:rsid w:val="00691EF2"/>
    <w:rsid w:val="00692E0D"/>
    <w:rsid w:val="00693312"/>
    <w:rsid w:val="0069482A"/>
    <w:rsid w:val="00695EA7"/>
    <w:rsid w:val="00696939"/>
    <w:rsid w:val="0069705D"/>
    <w:rsid w:val="00697836"/>
    <w:rsid w:val="00697AC1"/>
    <w:rsid w:val="006A00A1"/>
    <w:rsid w:val="006A0E89"/>
    <w:rsid w:val="006A1CC8"/>
    <w:rsid w:val="006A3A05"/>
    <w:rsid w:val="006A4646"/>
    <w:rsid w:val="006A4C1F"/>
    <w:rsid w:val="006A5478"/>
    <w:rsid w:val="006A6FC3"/>
    <w:rsid w:val="006B046D"/>
    <w:rsid w:val="006B0B27"/>
    <w:rsid w:val="006B1641"/>
    <w:rsid w:val="006B2BE6"/>
    <w:rsid w:val="006B2DD0"/>
    <w:rsid w:val="006B3A4F"/>
    <w:rsid w:val="006B6E6F"/>
    <w:rsid w:val="006B7E57"/>
    <w:rsid w:val="006C119B"/>
    <w:rsid w:val="006C26CD"/>
    <w:rsid w:val="006C39AF"/>
    <w:rsid w:val="006C4516"/>
    <w:rsid w:val="006C5C58"/>
    <w:rsid w:val="006C79E2"/>
    <w:rsid w:val="006C7A32"/>
    <w:rsid w:val="006D01FE"/>
    <w:rsid w:val="006D1A59"/>
    <w:rsid w:val="006D46A6"/>
    <w:rsid w:val="006D4A43"/>
    <w:rsid w:val="006D7AEF"/>
    <w:rsid w:val="006D7D63"/>
    <w:rsid w:val="006E28FD"/>
    <w:rsid w:val="006E6B98"/>
    <w:rsid w:val="006E7282"/>
    <w:rsid w:val="006F0784"/>
    <w:rsid w:val="006F2DD0"/>
    <w:rsid w:val="006F2E32"/>
    <w:rsid w:val="006F39A1"/>
    <w:rsid w:val="007005AD"/>
    <w:rsid w:val="0070122A"/>
    <w:rsid w:val="00701415"/>
    <w:rsid w:val="00701484"/>
    <w:rsid w:val="00701AFF"/>
    <w:rsid w:val="007037F3"/>
    <w:rsid w:val="00703951"/>
    <w:rsid w:val="0070398F"/>
    <w:rsid w:val="007066FC"/>
    <w:rsid w:val="00707EB7"/>
    <w:rsid w:val="00711AF5"/>
    <w:rsid w:val="00712500"/>
    <w:rsid w:val="007126DC"/>
    <w:rsid w:val="007129E6"/>
    <w:rsid w:val="00713D46"/>
    <w:rsid w:val="00713EFD"/>
    <w:rsid w:val="0071696F"/>
    <w:rsid w:val="00716A07"/>
    <w:rsid w:val="00717AAF"/>
    <w:rsid w:val="00720D34"/>
    <w:rsid w:val="007215CE"/>
    <w:rsid w:val="0072490A"/>
    <w:rsid w:val="00726D1B"/>
    <w:rsid w:val="00730A02"/>
    <w:rsid w:val="00730D56"/>
    <w:rsid w:val="00730F25"/>
    <w:rsid w:val="0073318A"/>
    <w:rsid w:val="00734F70"/>
    <w:rsid w:val="00737467"/>
    <w:rsid w:val="00737CE9"/>
    <w:rsid w:val="007411D4"/>
    <w:rsid w:val="0074126F"/>
    <w:rsid w:val="0074244B"/>
    <w:rsid w:val="007426AE"/>
    <w:rsid w:val="00743FDB"/>
    <w:rsid w:val="00751D70"/>
    <w:rsid w:val="00751F2A"/>
    <w:rsid w:val="007532C2"/>
    <w:rsid w:val="00753D3D"/>
    <w:rsid w:val="007542C6"/>
    <w:rsid w:val="00754D0C"/>
    <w:rsid w:val="007565BF"/>
    <w:rsid w:val="00762768"/>
    <w:rsid w:val="00763683"/>
    <w:rsid w:val="007641FB"/>
    <w:rsid w:val="007654B3"/>
    <w:rsid w:val="00767510"/>
    <w:rsid w:val="00767A3D"/>
    <w:rsid w:val="00770C6C"/>
    <w:rsid w:val="00770E23"/>
    <w:rsid w:val="00771CBB"/>
    <w:rsid w:val="00774E97"/>
    <w:rsid w:val="00774FAA"/>
    <w:rsid w:val="00776A7D"/>
    <w:rsid w:val="007775FD"/>
    <w:rsid w:val="00777AAD"/>
    <w:rsid w:val="007806B6"/>
    <w:rsid w:val="00780F00"/>
    <w:rsid w:val="007813C0"/>
    <w:rsid w:val="007848B9"/>
    <w:rsid w:val="0078575D"/>
    <w:rsid w:val="007859DF"/>
    <w:rsid w:val="00792D61"/>
    <w:rsid w:val="007943A6"/>
    <w:rsid w:val="007A0DD1"/>
    <w:rsid w:val="007A12AE"/>
    <w:rsid w:val="007A170C"/>
    <w:rsid w:val="007A3DD6"/>
    <w:rsid w:val="007A463D"/>
    <w:rsid w:val="007A5595"/>
    <w:rsid w:val="007A77A7"/>
    <w:rsid w:val="007A79E0"/>
    <w:rsid w:val="007B2136"/>
    <w:rsid w:val="007B2373"/>
    <w:rsid w:val="007B2DB2"/>
    <w:rsid w:val="007B2F08"/>
    <w:rsid w:val="007B6A19"/>
    <w:rsid w:val="007B7C8E"/>
    <w:rsid w:val="007C0A45"/>
    <w:rsid w:val="007C3D3E"/>
    <w:rsid w:val="007C4619"/>
    <w:rsid w:val="007C529A"/>
    <w:rsid w:val="007C5981"/>
    <w:rsid w:val="007C6907"/>
    <w:rsid w:val="007C6CAE"/>
    <w:rsid w:val="007C71B6"/>
    <w:rsid w:val="007D079F"/>
    <w:rsid w:val="007D15C7"/>
    <w:rsid w:val="007D23B2"/>
    <w:rsid w:val="007D2FDB"/>
    <w:rsid w:val="007D4DC1"/>
    <w:rsid w:val="007D6CE2"/>
    <w:rsid w:val="007D78FE"/>
    <w:rsid w:val="007E2E2A"/>
    <w:rsid w:val="007E368A"/>
    <w:rsid w:val="007E531E"/>
    <w:rsid w:val="007E6E0C"/>
    <w:rsid w:val="007F18FE"/>
    <w:rsid w:val="007F1D06"/>
    <w:rsid w:val="007F2F0A"/>
    <w:rsid w:val="007F3271"/>
    <w:rsid w:val="007F475E"/>
    <w:rsid w:val="007F5374"/>
    <w:rsid w:val="007F6030"/>
    <w:rsid w:val="007F779D"/>
    <w:rsid w:val="007F7F43"/>
    <w:rsid w:val="0080342C"/>
    <w:rsid w:val="00805B6C"/>
    <w:rsid w:val="00811251"/>
    <w:rsid w:val="008152F3"/>
    <w:rsid w:val="00817482"/>
    <w:rsid w:val="008209C0"/>
    <w:rsid w:val="00820BFF"/>
    <w:rsid w:val="00823046"/>
    <w:rsid w:val="00823776"/>
    <w:rsid w:val="00823C09"/>
    <w:rsid w:val="0082468A"/>
    <w:rsid w:val="00825E53"/>
    <w:rsid w:val="008277BD"/>
    <w:rsid w:val="00827AB3"/>
    <w:rsid w:val="008317DB"/>
    <w:rsid w:val="0083181E"/>
    <w:rsid w:val="00834506"/>
    <w:rsid w:val="008355CE"/>
    <w:rsid w:val="008359AC"/>
    <w:rsid w:val="008451E8"/>
    <w:rsid w:val="00845D21"/>
    <w:rsid w:val="00846551"/>
    <w:rsid w:val="008476C5"/>
    <w:rsid w:val="00847C4B"/>
    <w:rsid w:val="008504AB"/>
    <w:rsid w:val="0085118C"/>
    <w:rsid w:val="00852D38"/>
    <w:rsid w:val="00854134"/>
    <w:rsid w:val="0085424D"/>
    <w:rsid w:val="008549D7"/>
    <w:rsid w:val="00854E14"/>
    <w:rsid w:val="008574C9"/>
    <w:rsid w:val="008576AC"/>
    <w:rsid w:val="0086106B"/>
    <w:rsid w:val="0086208D"/>
    <w:rsid w:val="00864A7E"/>
    <w:rsid w:val="00865DA5"/>
    <w:rsid w:val="008677D7"/>
    <w:rsid w:val="00870206"/>
    <w:rsid w:val="00870766"/>
    <w:rsid w:val="00873769"/>
    <w:rsid w:val="00873D27"/>
    <w:rsid w:val="00874522"/>
    <w:rsid w:val="008749B4"/>
    <w:rsid w:val="008836D7"/>
    <w:rsid w:val="00884CCA"/>
    <w:rsid w:val="0088690E"/>
    <w:rsid w:val="00886D51"/>
    <w:rsid w:val="00890546"/>
    <w:rsid w:val="00891250"/>
    <w:rsid w:val="0089295F"/>
    <w:rsid w:val="00892D3A"/>
    <w:rsid w:val="0089649C"/>
    <w:rsid w:val="008968EE"/>
    <w:rsid w:val="0089712C"/>
    <w:rsid w:val="008A2D44"/>
    <w:rsid w:val="008A33CE"/>
    <w:rsid w:val="008A3F31"/>
    <w:rsid w:val="008A4B2E"/>
    <w:rsid w:val="008A5C2A"/>
    <w:rsid w:val="008B034C"/>
    <w:rsid w:val="008B146D"/>
    <w:rsid w:val="008B2119"/>
    <w:rsid w:val="008B38CC"/>
    <w:rsid w:val="008B4B6D"/>
    <w:rsid w:val="008B60FB"/>
    <w:rsid w:val="008B7C34"/>
    <w:rsid w:val="008C2F46"/>
    <w:rsid w:val="008C46C9"/>
    <w:rsid w:val="008C4F0C"/>
    <w:rsid w:val="008C5167"/>
    <w:rsid w:val="008C595E"/>
    <w:rsid w:val="008C6FAF"/>
    <w:rsid w:val="008C765E"/>
    <w:rsid w:val="008D0549"/>
    <w:rsid w:val="008D0B22"/>
    <w:rsid w:val="008D114C"/>
    <w:rsid w:val="008D27D2"/>
    <w:rsid w:val="008D672C"/>
    <w:rsid w:val="008D6F4A"/>
    <w:rsid w:val="008E0D98"/>
    <w:rsid w:val="008E3A18"/>
    <w:rsid w:val="008E5033"/>
    <w:rsid w:val="008E561E"/>
    <w:rsid w:val="008E5D98"/>
    <w:rsid w:val="008E762F"/>
    <w:rsid w:val="008F0DD1"/>
    <w:rsid w:val="008F2CC1"/>
    <w:rsid w:val="008F3292"/>
    <w:rsid w:val="008F43B2"/>
    <w:rsid w:val="008F6A99"/>
    <w:rsid w:val="008F6C2C"/>
    <w:rsid w:val="0090090A"/>
    <w:rsid w:val="009028D1"/>
    <w:rsid w:val="0090392C"/>
    <w:rsid w:val="00906473"/>
    <w:rsid w:val="00907FD1"/>
    <w:rsid w:val="009113EF"/>
    <w:rsid w:val="0091199E"/>
    <w:rsid w:val="0091308E"/>
    <w:rsid w:val="00913836"/>
    <w:rsid w:val="009138F3"/>
    <w:rsid w:val="00913EB7"/>
    <w:rsid w:val="00916206"/>
    <w:rsid w:val="00921666"/>
    <w:rsid w:val="009216B7"/>
    <w:rsid w:val="00923038"/>
    <w:rsid w:val="00923CD6"/>
    <w:rsid w:val="00923EFE"/>
    <w:rsid w:val="00925506"/>
    <w:rsid w:val="00926109"/>
    <w:rsid w:val="00926BCB"/>
    <w:rsid w:val="009325C6"/>
    <w:rsid w:val="00933CB1"/>
    <w:rsid w:val="009348FF"/>
    <w:rsid w:val="00934CAD"/>
    <w:rsid w:val="00935315"/>
    <w:rsid w:val="0093545F"/>
    <w:rsid w:val="00942BB2"/>
    <w:rsid w:val="0094311D"/>
    <w:rsid w:val="00944220"/>
    <w:rsid w:val="00945CAE"/>
    <w:rsid w:val="00945D89"/>
    <w:rsid w:val="00946379"/>
    <w:rsid w:val="00946649"/>
    <w:rsid w:val="00951109"/>
    <w:rsid w:val="00951238"/>
    <w:rsid w:val="00951FAE"/>
    <w:rsid w:val="009538DC"/>
    <w:rsid w:val="0095442A"/>
    <w:rsid w:val="009568B5"/>
    <w:rsid w:val="0095750A"/>
    <w:rsid w:val="009622CE"/>
    <w:rsid w:val="00962780"/>
    <w:rsid w:val="009640FF"/>
    <w:rsid w:val="00964C72"/>
    <w:rsid w:val="00965AB5"/>
    <w:rsid w:val="009668DB"/>
    <w:rsid w:val="00966E12"/>
    <w:rsid w:val="00967EB5"/>
    <w:rsid w:val="00967F46"/>
    <w:rsid w:val="00971B52"/>
    <w:rsid w:val="00971F96"/>
    <w:rsid w:val="0097397B"/>
    <w:rsid w:val="009754B7"/>
    <w:rsid w:val="009757B7"/>
    <w:rsid w:val="009806FD"/>
    <w:rsid w:val="0098078C"/>
    <w:rsid w:val="009833B1"/>
    <w:rsid w:val="00983E0F"/>
    <w:rsid w:val="00986816"/>
    <w:rsid w:val="00987B0F"/>
    <w:rsid w:val="00991FD1"/>
    <w:rsid w:val="0099259A"/>
    <w:rsid w:val="00993198"/>
    <w:rsid w:val="00993F73"/>
    <w:rsid w:val="00995385"/>
    <w:rsid w:val="00995FA6"/>
    <w:rsid w:val="009A0528"/>
    <w:rsid w:val="009A05C0"/>
    <w:rsid w:val="009A072A"/>
    <w:rsid w:val="009A2540"/>
    <w:rsid w:val="009A2B75"/>
    <w:rsid w:val="009A324D"/>
    <w:rsid w:val="009A76A1"/>
    <w:rsid w:val="009B26FC"/>
    <w:rsid w:val="009B4792"/>
    <w:rsid w:val="009B4D56"/>
    <w:rsid w:val="009B4D5A"/>
    <w:rsid w:val="009B5947"/>
    <w:rsid w:val="009B5DF1"/>
    <w:rsid w:val="009B5F82"/>
    <w:rsid w:val="009B615C"/>
    <w:rsid w:val="009B7097"/>
    <w:rsid w:val="009B7ABA"/>
    <w:rsid w:val="009C26A5"/>
    <w:rsid w:val="009C3B52"/>
    <w:rsid w:val="009C50EE"/>
    <w:rsid w:val="009C50F9"/>
    <w:rsid w:val="009D1242"/>
    <w:rsid w:val="009D16BF"/>
    <w:rsid w:val="009D41DA"/>
    <w:rsid w:val="009D6C53"/>
    <w:rsid w:val="009E01D5"/>
    <w:rsid w:val="009E04E1"/>
    <w:rsid w:val="009E239A"/>
    <w:rsid w:val="009E2AF7"/>
    <w:rsid w:val="009E4C78"/>
    <w:rsid w:val="009E655F"/>
    <w:rsid w:val="009E7207"/>
    <w:rsid w:val="009F048F"/>
    <w:rsid w:val="009F16A2"/>
    <w:rsid w:val="009F1ED6"/>
    <w:rsid w:val="009F42B0"/>
    <w:rsid w:val="009F4F80"/>
    <w:rsid w:val="009F5F1A"/>
    <w:rsid w:val="009F6373"/>
    <w:rsid w:val="009F6C85"/>
    <w:rsid w:val="009F7491"/>
    <w:rsid w:val="00A00BFE"/>
    <w:rsid w:val="00A00D03"/>
    <w:rsid w:val="00A023A6"/>
    <w:rsid w:val="00A02A4E"/>
    <w:rsid w:val="00A02F82"/>
    <w:rsid w:val="00A034FC"/>
    <w:rsid w:val="00A053BA"/>
    <w:rsid w:val="00A06C00"/>
    <w:rsid w:val="00A06EB0"/>
    <w:rsid w:val="00A07A1F"/>
    <w:rsid w:val="00A12FF4"/>
    <w:rsid w:val="00A13B95"/>
    <w:rsid w:val="00A13BFA"/>
    <w:rsid w:val="00A150B9"/>
    <w:rsid w:val="00A1670F"/>
    <w:rsid w:val="00A1685C"/>
    <w:rsid w:val="00A16D21"/>
    <w:rsid w:val="00A17328"/>
    <w:rsid w:val="00A23102"/>
    <w:rsid w:val="00A25190"/>
    <w:rsid w:val="00A264B7"/>
    <w:rsid w:val="00A27FB9"/>
    <w:rsid w:val="00A30DB5"/>
    <w:rsid w:val="00A31912"/>
    <w:rsid w:val="00A31E6E"/>
    <w:rsid w:val="00A3211F"/>
    <w:rsid w:val="00A325D1"/>
    <w:rsid w:val="00A32B78"/>
    <w:rsid w:val="00A331E1"/>
    <w:rsid w:val="00A344FB"/>
    <w:rsid w:val="00A34573"/>
    <w:rsid w:val="00A3658D"/>
    <w:rsid w:val="00A414EB"/>
    <w:rsid w:val="00A453D0"/>
    <w:rsid w:val="00A50A5C"/>
    <w:rsid w:val="00A5158E"/>
    <w:rsid w:val="00A5399D"/>
    <w:rsid w:val="00A560FA"/>
    <w:rsid w:val="00A70AB7"/>
    <w:rsid w:val="00A710CF"/>
    <w:rsid w:val="00A723DB"/>
    <w:rsid w:val="00A739DF"/>
    <w:rsid w:val="00A73CEC"/>
    <w:rsid w:val="00A747F2"/>
    <w:rsid w:val="00A754A7"/>
    <w:rsid w:val="00A81108"/>
    <w:rsid w:val="00A81369"/>
    <w:rsid w:val="00A82057"/>
    <w:rsid w:val="00A84AA1"/>
    <w:rsid w:val="00A851D0"/>
    <w:rsid w:val="00A9067E"/>
    <w:rsid w:val="00A9196D"/>
    <w:rsid w:val="00A91F7C"/>
    <w:rsid w:val="00A91FD8"/>
    <w:rsid w:val="00A92573"/>
    <w:rsid w:val="00A9284D"/>
    <w:rsid w:val="00A94193"/>
    <w:rsid w:val="00A943D3"/>
    <w:rsid w:val="00A9567D"/>
    <w:rsid w:val="00A96242"/>
    <w:rsid w:val="00A9630E"/>
    <w:rsid w:val="00A97E7D"/>
    <w:rsid w:val="00A97FF5"/>
    <w:rsid w:val="00AA015C"/>
    <w:rsid w:val="00AA0F48"/>
    <w:rsid w:val="00AA687A"/>
    <w:rsid w:val="00AA73E8"/>
    <w:rsid w:val="00AA75A6"/>
    <w:rsid w:val="00AB0599"/>
    <w:rsid w:val="00AB0BA2"/>
    <w:rsid w:val="00AB0F9F"/>
    <w:rsid w:val="00AB11A7"/>
    <w:rsid w:val="00AB29D7"/>
    <w:rsid w:val="00AB3DC7"/>
    <w:rsid w:val="00AB3E47"/>
    <w:rsid w:val="00AB572F"/>
    <w:rsid w:val="00AC2770"/>
    <w:rsid w:val="00AC2F14"/>
    <w:rsid w:val="00AC3915"/>
    <w:rsid w:val="00AC5961"/>
    <w:rsid w:val="00AC6C4A"/>
    <w:rsid w:val="00AC7023"/>
    <w:rsid w:val="00AD0571"/>
    <w:rsid w:val="00AD25C6"/>
    <w:rsid w:val="00AE1E2D"/>
    <w:rsid w:val="00AE436C"/>
    <w:rsid w:val="00AE4A4D"/>
    <w:rsid w:val="00AE4FC0"/>
    <w:rsid w:val="00AE5937"/>
    <w:rsid w:val="00AE59C8"/>
    <w:rsid w:val="00AE6B0F"/>
    <w:rsid w:val="00AE7694"/>
    <w:rsid w:val="00AE7F62"/>
    <w:rsid w:val="00AF0DA2"/>
    <w:rsid w:val="00AF191A"/>
    <w:rsid w:val="00AF1D4B"/>
    <w:rsid w:val="00AF345D"/>
    <w:rsid w:val="00AF61F8"/>
    <w:rsid w:val="00AF6506"/>
    <w:rsid w:val="00B022E2"/>
    <w:rsid w:val="00B02C58"/>
    <w:rsid w:val="00B02F0F"/>
    <w:rsid w:val="00B052E2"/>
    <w:rsid w:val="00B058F3"/>
    <w:rsid w:val="00B05FEA"/>
    <w:rsid w:val="00B0614D"/>
    <w:rsid w:val="00B11583"/>
    <w:rsid w:val="00B137D6"/>
    <w:rsid w:val="00B1611C"/>
    <w:rsid w:val="00B16635"/>
    <w:rsid w:val="00B20993"/>
    <w:rsid w:val="00B2380A"/>
    <w:rsid w:val="00B24CF3"/>
    <w:rsid w:val="00B31CB7"/>
    <w:rsid w:val="00B3661F"/>
    <w:rsid w:val="00B37E38"/>
    <w:rsid w:val="00B40386"/>
    <w:rsid w:val="00B42BFA"/>
    <w:rsid w:val="00B434B1"/>
    <w:rsid w:val="00B4422C"/>
    <w:rsid w:val="00B46E77"/>
    <w:rsid w:val="00B476DA"/>
    <w:rsid w:val="00B5004D"/>
    <w:rsid w:val="00B50788"/>
    <w:rsid w:val="00B521AC"/>
    <w:rsid w:val="00B521B5"/>
    <w:rsid w:val="00B54774"/>
    <w:rsid w:val="00B555DA"/>
    <w:rsid w:val="00B557E2"/>
    <w:rsid w:val="00B55F1A"/>
    <w:rsid w:val="00B577B7"/>
    <w:rsid w:val="00B602A2"/>
    <w:rsid w:val="00B60443"/>
    <w:rsid w:val="00B6681B"/>
    <w:rsid w:val="00B668BF"/>
    <w:rsid w:val="00B66D39"/>
    <w:rsid w:val="00B71305"/>
    <w:rsid w:val="00B71C97"/>
    <w:rsid w:val="00B7391E"/>
    <w:rsid w:val="00B73B26"/>
    <w:rsid w:val="00B76B59"/>
    <w:rsid w:val="00B820C2"/>
    <w:rsid w:val="00B85FC5"/>
    <w:rsid w:val="00B875C5"/>
    <w:rsid w:val="00B94709"/>
    <w:rsid w:val="00B9563C"/>
    <w:rsid w:val="00B96A3E"/>
    <w:rsid w:val="00B974C7"/>
    <w:rsid w:val="00B977BF"/>
    <w:rsid w:val="00BA0474"/>
    <w:rsid w:val="00BA1318"/>
    <w:rsid w:val="00BA3DB5"/>
    <w:rsid w:val="00BA5188"/>
    <w:rsid w:val="00BA61E8"/>
    <w:rsid w:val="00BA7202"/>
    <w:rsid w:val="00BA79D1"/>
    <w:rsid w:val="00BB08A8"/>
    <w:rsid w:val="00BB1D5C"/>
    <w:rsid w:val="00BB2376"/>
    <w:rsid w:val="00BB2EA5"/>
    <w:rsid w:val="00BB4E58"/>
    <w:rsid w:val="00BB5C59"/>
    <w:rsid w:val="00BB6552"/>
    <w:rsid w:val="00BB70C0"/>
    <w:rsid w:val="00BC2107"/>
    <w:rsid w:val="00BC3001"/>
    <w:rsid w:val="00BC377B"/>
    <w:rsid w:val="00BC4FB9"/>
    <w:rsid w:val="00BC54E0"/>
    <w:rsid w:val="00BD0581"/>
    <w:rsid w:val="00BD1317"/>
    <w:rsid w:val="00BD1EC3"/>
    <w:rsid w:val="00BD2B91"/>
    <w:rsid w:val="00BD34EF"/>
    <w:rsid w:val="00BD54CF"/>
    <w:rsid w:val="00BE0182"/>
    <w:rsid w:val="00BE08A3"/>
    <w:rsid w:val="00BE230A"/>
    <w:rsid w:val="00BE3E07"/>
    <w:rsid w:val="00BE4063"/>
    <w:rsid w:val="00BE58CF"/>
    <w:rsid w:val="00BE60AF"/>
    <w:rsid w:val="00BE7E6E"/>
    <w:rsid w:val="00BF0C98"/>
    <w:rsid w:val="00BF3032"/>
    <w:rsid w:val="00C000C7"/>
    <w:rsid w:val="00C005C7"/>
    <w:rsid w:val="00C00B4D"/>
    <w:rsid w:val="00C00BB4"/>
    <w:rsid w:val="00C01200"/>
    <w:rsid w:val="00C02AC3"/>
    <w:rsid w:val="00C0301D"/>
    <w:rsid w:val="00C058AD"/>
    <w:rsid w:val="00C05F08"/>
    <w:rsid w:val="00C061F9"/>
    <w:rsid w:val="00C0797D"/>
    <w:rsid w:val="00C1206A"/>
    <w:rsid w:val="00C14515"/>
    <w:rsid w:val="00C15D73"/>
    <w:rsid w:val="00C20071"/>
    <w:rsid w:val="00C204D7"/>
    <w:rsid w:val="00C239EE"/>
    <w:rsid w:val="00C24625"/>
    <w:rsid w:val="00C246B0"/>
    <w:rsid w:val="00C31861"/>
    <w:rsid w:val="00C3301E"/>
    <w:rsid w:val="00C33E40"/>
    <w:rsid w:val="00C34DD5"/>
    <w:rsid w:val="00C4261A"/>
    <w:rsid w:val="00C429EC"/>
    <w:rsid w:val="00C50656"/>
    <w:rsid w:val="00C51A37"/>
    <w:rsid w:val="00C51AB8"/>
    <w:rsid w:val="00C52C7B"/>
    <w:rsid w:val="00C54E83"/>
    <w:rsid w:val="00C612D4"/>
    <w:rsid w:val="00C61669"/>
    <w:rsid w:val="00C6239A"/>
    <w:rsid w:val="00C6241A"/>
    <w:rsid w:val="00C633F6"/>
    <w:rsid w:val="00C63417"/>
    <w:rsid w:val="00C639E1"/>
    <w:rsid w:val="00C63B8A"/>
    <w:rsid w:val="00C63E2F"/>
    <w:rsid w:val="00C64527"/>
    <w:rsid w:val="00C65C68"/>
    <w:rsid w:val="00C66247"/>
    <w:rsid w:val="00C66441"/>
    <w:rsid w:val="00C67B15"/>
    <w:rsid w:val="00C732B2"/>
    <w:rsid w:val="00C736E8"/>
    <w:rsid w:val="00C765E4"/>
    <w:rsid w:val="00C77006"/>
    <w:rsid w:val="00C77117"/>
    <w:rsid w:val="00C77CFC"/>
    <w:rsid w:val="00C80011"/>
    <w:rsid w:val="00C81A89"/>
    <w:rsid w:val="00C82FB4"/>
    <w:rsid w:val="00C83BA1"/>
    <w:rsid w:val="00C852FC"/>
    <w:rsid w:val="00C8672B"/>
    <w:rsid w:val="00C874DD"/>
    <w:rsid w:val="00C9010C"/>
    <w:rsid w:val="00C9132B"/>
    <w:rsid w:val="00C93E46"/>
    <w:rsid w:val="00C948E7"/>
    <w:rsid w:val="00C95D23"/>
    <w:rsid w:val="00C964A9"/>
    <w:rsid w:val="00C97192"/>
    <w:rsid w:val="00C97298"/>
    <w:rsid w:val="00CA0141"/>
    <w:rsid w:val="00CA37B8"/>
    <w:rsid w:val="00CA4359"/>
    <w:rsid w:val="00CA4503"/>
    <w:rsid w:val="00CA589B"/>
    <w:rsid w:val="00CB1C1B"/>
    <w:rsid w:val="00CB20D7"/>
    <w:rsid w:val="00CB2841"/>
    <w:rsid w:val="00CB4124"/>
    <w:rsid w:val="00CC0E60"/>
    <w:rsid w:val="00CC1041"/>
    <w:rsid w:val="00CC216B"/>
    <w:rsid w:val="00CC2A9A"/>
    <w:rsid w:val="00CC2C60"/>
    <w:rsid w:val="00CC37C6"/>
    <w:rsid w:val="00CC3A8D"/>
    <w:rsid w:val="00CC7605"/>
    <w:rsid w:val="00CC77DD"/>
    <w:rsid w:val="00CD0B87"/>
    <w:rsid w:val="00CD13AB"/>
    <w:rsid w:val="00CD15F3"/>
    <w:rsid w:val="00CD260A"/>
    <w:rsid w:val="00CD2AB7"/>
    <w:rsid w:val="00CD4616"/>
    <w:rsid w:val="00CD4AB0"/>
    <w:rsid w:val="00CD5074"/>
    <w:rsid w:val="00CD7095"/>
    <w:rsid w:val="00CE3196"/>
    <w:rsid w:val="00CE3487"/>
    <w:rsid w:val="00CE6EE0"/>
    <w:rsid w:val="00CE78F8"/>
    <w:rsid w:val="00CF0A77"/>
    <w:rsid w:val="00CF0FCE"/>
    <w:rsid w:val="00CF174D"/>
    <w:rsid w:val="00CF17F0"/>
    <w:rsid w:val="00CF3D20"/>
    <w:rsid w:val="00CF479D"/>
    <w:rsid w:val="00D0277B"/>
    <w:rsid w:val="00D02B35"/>
    <w:rsid w:val="00D030C6"/>
    <w:rsid w:val="00D0326D"/>
    <w:rsid w:val="00D033B8"/>
    <w:rsid w:val="00D03595"/>
    <w:rsid w:val="00D03740"/>
    <w:rsid w:val="00D03F26"/>
    <w:rsid w:val="00D04AF3"/>
    <w:rsid w:val="00D076BD"/>
    <w:rsid w:val="00D10695"/>
    <w:rsid w:val="00D11699"/>
    <w:rsid w:val="00D116D6"/>
    <w:rsid w:val="00D11E6A"/>
    <w:rsid w:val="00D13445"/>
    <w:rsid w:val="00D135CF"/>
    <w:rsid w:val="00D15026"/>
    <w:rsid w:val="00D15229"/>
    <w:rsid w:val="00D15833"/>
    <w:rsid w:val="00D16130"/>
    <w:rsid w:val="00D17139"/>
    <w:rsid w:val="00D21308"/>
    <w:rsid w:val="00D21FE8"/>
    <w:rsid w:val="00D22939"/>
    <w:rsid w:val="00D22BFF"/>
    <w:rsid w:val="00D243AF"/>
    <w:rsid w:val="00D24A0D"/>
    <w:rsid w:val="00D266E3"/>
    <w:rsid w:val="00D3299D"/>
    <w:rsid w:val="00D32E22"/>
    <w:rsid w:val="00D334BE"/>
    <w:rsid w:val="00D336C4"/>
    <w:rsid w:val="00D34173"/>
    <w:rsid w:val="00D35719"/>
    <w:rsid w:val="00D3586F"/>
    <w:rsid w:val="00D3646C"/>
    <w:rsid w:val="00D36ACD"/>
    <w:rsid w:val="00D415CA"/>
    <w:rsid w:val="00D4403F"/>
    <w:rsid w:val="00D4409D"/>
    <w:rsid w:val="00D44B54"/>
    <w:rsid w:val="00D456FF"/>
    <w:rsid w:val="00D5223A"/>
    <w:rsid w:val="00D52777"/>
    <w:rsid w:val="00D52F82"/>
    <w:rsid w:val="00D547FC"/>
    <w:rsid w:val="00D57340"/>
    <w:rsid w:val="00D575F4"/>
    <w:rsid w:val="00D577E8"/>
    <w:rsid w:val="00D614A0"/>
    <w:rsid w:val="00D64535"/>
    <w:rsid w:val="00D64644"/>
    <w:rsid w:val="00D65A50"/>
    <w:rsid w:val="00D65AFF"/>
    <w:rsid w:val="00D669FC"/>
    <w:rsid w:val="00D670E3"/>
    <w:rsid w:val="00D7016F"/>
    <w:rsid w:val="00D70924"/>
    <w:rsid w:val="00D70AB6"/>
    <w:rsid w:val="00D74AA5"/>
    <w:rsid w:val="00D761A4"/>
    <w:rsid w:val="00D76459"/>
    <w:rsid w:val="00D76AF9"/>
    <w:rsid w:val="00D76B81"/>
    <w:rsid w:val="00D835E1"/>
    <w:rsid w:val="00D84124"/>
    <w:rsid w:val="00D84782"/>
    <w:rsid w:val="00D84F07"/>
    <w:rsid w:val="00D85577"/>
    <w:rsid w:val="00D855F4"/>
    <w:rsid w:val="00D9195C"/>
    <w:rsid w:val="00D91C95"/>
    <w:rsid w:val="00D93200"/>
    <w:rsid w:val="00D95A0C"/>
    <w:rsid w:val="00D95CA4"/>
    <w:rsid w:val="00D961FF"/>
    <w:rsid w:val="00D97540"/>
    <w:rsid w:val="00D97DA7"/>
    <w:rsid w:val="00DA0ABB"/>
    <w:rsid w:val="00DA45C7"/>
    <w:rsid w:val="00DA655C"/>
    <w:rsid w:val="00DB0157"/>
    <w:rsid w:val="00DB02DF"/>
    <w:rsid w:val="00DB05FC"/>
    <w:rsid w:val="00DB22A9"/>
    <w:rsid w:val="00DB2695"/>
    <w:rsid w:val="00DB455E"/>
    <w:rsid w:val="00DB494F"/>
    <w:rsid w:val="00DB608C"/>
    <w:rsid w:val="00DB60CF"/>
    <w:rsid w:val="00DC1561"/>
    <w:rsid w:val="00DC52EA"/>
    <w:rsid w:val="00DC7220"/>
    <w:rsid w:val="00DD1B57"/>
    <w:rsid w:val="00DD497B"/>
    <w:rsid w:val="00DD51F4"/>
    <w:rsid w:val="00DD6A63"/>
    <w:rsid w:val="00DD7782"/>
    <w:rsid w:val="00DE01FE"/>
    <w:rsid w:val="00DE0C45"/>
    <w:rsid w:val="00DE0DFE"/>
    <w:rsid w:val="00DE177F"/>
    <w:rsid w:val="00DE3E12"/>
    <w:rsid w:val="00DE5711"/>
    <w:rsid w:val="00DE5F46"/>
    <w:rsid w:val="00DF01E5"/>
    <w:rsid w:val="00DF0888"/>
    <w:rsid w:val="00DF1B3B"/>
    <w:rsid w:val="00DF2BB1"/>
    <w:rsid w:val="00DF3065"/>
    <w:rsid w:val="00DF4F0D"/>
    <w:rsid w:val="00DF648E"/>
    <w:rsid w:val="00E0169D"/>
    <w:rsid w:val="00E0395F"/>
    <w:rsid w:val="00E05C62"/>
    <w:rsid w:val="00E06C16"/>
    <w:rsid w:val="00E06EEF"/>
    <w:rsid w:val="00E06F5F"/>
    <w:rsid w:val="00E07963"/>
    <w:rsid w:val="00E111E3"/>
    <w:rsid w:val="00E12596"/>
    <w:rsid w:val="00E13D1F"/>
    <w:rsid w:val="00E1506A"/>
    <w:rsid w:val="00E15B6B"/>
    <w:rsid w:val="00E15FD9"/>
    <w:rsid w:val="00E17A4F"/>
    <w:rsid w:val="00E17F75"/>
    <w:rsid w:val="00E228C6"/>
    <w:rsid w:val="00E22E42"/>
    <w:rsid w:val="00E25F8A"/>
    <w:rsid w:val="00E26A4B"/>
    <w:rsid w:val="00E26A5B"/>
    <w:rsid w:val="00E26D03"/>
    <w:rsid w:val="00E26E2D"/>
    <w:rsid w:val="00E30D37"/>
    <w:rsid w:val="00E3113B"/>
    <w:rsid w:val="00E34778"/>
    <w:rsid w:val="00E353C0"/>
    <w:rsid w:val="00E36BEF"/>
    <w:rsid w:val="00E41511"/>
    <w:rsid w:val="00E41A9A"/>
    <w:rsid w:val="00E437D5"/>
    <w:rsid w:val="00E44D13"/>
    <w:rsid w:val="00E52F50"/>
    <w:rsid w:val="00E535B2"/>
    <w:rsid w:val="00E538D0"/>
    <w:rsid w:val="00E5597A"/>
    <w:rsid w:val="00E55E74"/>
    <w:rsid w:val="00E56917"/>
    <w:rsid w:val="00E57010"/>
    <w:rsid w:val="00E57081"/>
    <w:rsid w:val="00E614BE"/>
    <w:rsid w:val="00E626D5"/>
    <w:rsid w:val="00E632B4"/>
    <w:rsid w:val="00E63A77"/>
    <w:rsid w:val="00E65024"/>
    <w:rsid w:val="00E668DA"/>
    <w:rsid w:val="00E70E41"/>
    <w:rsid w:val="00E72704"/>
    <w:rsid w:val="00E72E9B"/>
    <w:rsid w:val="00E754F1"/>
    <w:rsid w:val="00E75E59"/>
    <w:rsid w:val="00E75F41"/>
    <w:rsid w:val="00E775B6"/>
    <w:rsid w:val="00E80D6C"/>
    <w:rsid w:val="00E83F1B"/>
    <w:rsid w:val="00E84780"/>
    <w:rsid w:val="00E90600"/>
    <w:rsid w:val="00E9339C"/>
    <w:rsid w:val="00E950A2"/>
    <w:rsid w:val="00E95FB2"/>
    <w:rsid w:val="00E964A1"/>
    <w:rsid w:val="00E978E1"/>
    <w:rsid w:val="00EA0F16"/>
    <w:rsid w:val="00EA2060"/>
    <w:rsid w:val="00EA2F06"/>
    <w:rsid w:val="00EA4646"/>
    <w:rsid w:val="00EA715A"/>
    <w:rsid w:val="00EA7E40"/>
    <w:rsid w:val="00EB0677"/>
    <w:rsid w:val="00EB1B06"/>
    <w:rsid w:val="00EB2E36"/>
    <w:rsid w:val="00EB393C"/>
    <w:rsid w:val="00EB55AA"/>
    <w:rsid w:val="00EB57E5"/>
    <w:rsid w:val="00EB6140"/>
    <w:rsid w:val="00EB721B"/>
    <w:rsid w:val="00EC0B85"/>
    <w:rsid w:val="00EC1743"/>
    <w:rsid w:val="00EC5AE9"/>
    <w:rsid w:val="00ED0085"/>
    <w:rsid w:val="00ED2BC4"/>
    <w:rsid w:val="00ED2E8E"/>
    <w:rsid w:val="00ED3222"/>
    <w:rsid w:val="00ED4683"/>
    <w:rsid w:val="00EE0332"/>
    <w:rsid w:val="00EE20BB"/>
    <w:rsid w:val="00EE572F"/>
    <w:rsid w:val="00EE7A98"/>
    <w:rsid w:val="00EF01F1"/>
    <w:rsid w:val="00EF35D7"/>
    <w:rsid w:val="00EF406B"/>
    <w:rsid w:val="00EF4262"/>
    <w:rsid w:val="00EF5BF0"/>
    <w:rsid w:val="00EF655E"/>
    <w:rsid w:val="00F00949"/>
    <w:rsid w:val="00F01F22"/>
    <w:rsid w:val="00F04614"/>
    <w:rsid w:val="00F07D8C"/>
    <w:rsid w:val="00F11423"/>
    <w:rsid w:val="00F13CF1"/>
    <w:rsid w:val="00F13D05"/>
    <w:rsid w:val="00F15757"/>
    <w:rsid w:val="00F201D1"/>
    <w:rsid w:val="00F24CEE"/>
    <w:rsid w:val="00F24E9A"/>
    <w:rsid w:val="00F252CA"/>
    <w:rsid w:val="00F25868"/>
    <w:rsid w:val="00F26850"/>
    <w:rsid w:val="00F26A9B"/>
    <w:rsid w:val="00F276F5"/>
    <w:rsid w:val="00F34780"/>
    <w:rsid w:val="00F34A1E"/>
    <w:rsid w:val="00F34E5D"/>
    <w:rsid w:val="00F360F6"/>
    <w:rsid w:val="00F36889"/>
    <w:rsid w:val="00F36FD6"/>
    <w:rsid w:val="00F3743C"/>
    <w:rsid w:val="00F37F03"/>
    <w:rsid w:val="00F37FD2"/>
    <w:rsid w:val="00F40C33"/>
    <w:rsid w:val="00F422F0"/>
    <w:rsid w:val="00F42EFF"/>
    <w:rsid w:val="00F44DC0"/>
    <w:rsid w:val="00F453CD"/>
    <w:rsid w:val="00F4643A"/>
    <w:rsid w:val="00F46CED"/>
    <w:rsid w:val="00F47BF9"/>
    <w:rsid w:val="00F505CA"/>
    <w:rsid w:val="00F52234"/>
    <w:rsid w:val="00F53AAC"/>
    <w:rsid w:val="00F5545D"/>
    <w:rsid w:val="00F56270"/>
    <w:rsid w:val="00F568A6"/>
    <w:rsid w:val="00F569F7"/>
    <w:rsid w:val="00F570B1"/>
    <w:rsid w:val="00F6160C"/>
    <w:rsid w:val="00F63128"/>
    <w:rsid w:val="00F64B23"/>
    <w:rsid w:val="00F64CBB"/>
    <w:rsid w:val="00F65760"/>
    <w:rsid w:val="00F6705E"/>
    <w:rsid w:val="00F671DB"/>
    <w:rsid w:val="00F675A5"/>
    <w:rsid w:val="00F72216"/>
    <w:rsid w:val="00F737D3"/>
    <w:rsid w:val="00F73A8F"/>
    <w:rsid w:val="00F7544E"/>
    <w:rsid w:val="00F7553B"/>
    <w:rsid w:val="00F756E1"/>
    <w:rsid w:val="00F759F7"/>
    <w:rsid w:val="00F76C8F"/>
    <w:rsid w:val="00F77714"/>
    <w:rsid w:val="00F80A6D"/>
    <w:rsid w:val="00F80F50"/>
    <w:rsid w:val="00F849B5"/>
    <w:rsid w:val="00F86633"/>
    <w:rsid w:val="00F90BDE"/>
    <w:rsid w:val="00F91926"/>
    <w:rsid w:val="00FA0674"/>
    <w:rsid w:val="00FA1850"/>
    <w:rsid w:val="00FA2384"/>
    <w:rsid w:val="00FA334B"/>
    <w:rsid w:val="00FA33EB"/>
    <w:rsid w:val="00FA64F4"/>
    <w:rsid w:val="00FB02CD"/>
    <w:rsid w:val="00FB1EDC"/>
    <w:rsid w:val="00FB3CD2"/>
    <w:rsid w:val="00FB41E2"/>
    <w:rsid w:val="00FB435D"/>
    <w:rsid w:val="00FB4B33"/>
    <w:rsid w:val="00FB4BE2"/>
    <w:rsid w:val="00FC0AD5"/>
    <w:rsid w:val="00FC2B23"/>
    <w:rsid w:val="00FC64F5"/>
    <w:rsid w:val="00FC6E73"/>
    <w:rsid w:val="00FC747E"/>
    <w:rsid w:val="00FC772F"/>
    <w:rsid w:val="00FC7F3B"/>
    <w:rsid w:val="00FD144F"/>
    <w:rsid w:val="00FD16C8"/>
    <w:rsid w:val="00FD4ABB"/>
    <w:rsid w:val="00FE01C2"/>
    <w:rsid w:val="00FE0C06"/>
    <w:rsid w:val="00FE1E06"/>
    <w:rsid w:val="00FE1FFD"/>
    <w:rsid w:val="00FE2817"/>
    <w:rsid w:val="00FE3B13"/>
    <w:rsid w:val="00FE6EAD"/>
    <w:rsid w:val="00FE7B05"/>
    <w:rsid w:val="00FF0207"/>
    <w:rsid w:val="00FF0553"/>
    <w:rsid w:val="00FF2205"/>
    <w:rsid w:val="00FF3C97"/>
    <w:rsid w:val="00FF5460"/>
    <w:rsid w:val="00FF7E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7F0C2"/>
  <w14:defaultImageDpi w14:val="32767"/>
  <w15:chartTrackingRefBased/>
  <w15:docId w15:val="{B346652D-F454-3141-9ABB-0590C776C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qFormat="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F3271"/>
    <w:pPr>
      <w:tabs>
        <w:tab w:val="left" w:pos="720"/>
      </w:tabs>
      <w:overflowPunct w:val="0"/>
      <w:autoSpaceDE w:val="0"/>
      <w:autoSpaceDN w:val="0"/>
      <w:adjustRightInd w:val="0"/>
      <w:spacing w:after="200"/>
      <w:textAlignment w:val="baseline"/>
    </w:pPr>
    <w:rPr>
      <w:rFonts w:ascii="Helvetica" w:eastAsia="Times New Roman" w:hAnsi="Helvetica" w:cs="Times New Roman"/>
      <w:sz w:val="20"/>
      <w:szCs w:val="20"/>
      <w:lang w:eastAsia="en-US"/>
    </w:rPr>
  </w:style>
  <w:style w:type="paragraph" w:styleId="Heading1">
    <w:name w:val="heading 1"/>
    <w:basedOn w:val="Normal"/>
    <w:next w:val="Normal"/>
    <w:link w:val="Heading1Char"/>
    <w:qFormat/>
    <w:rsid w:val="002E6E25"/>
    <w:pPr>
      <w:keepNext/>
      <w:tabs>
        <w:tab w:val="clear" w:pos="720"/>
      </w:tabs>
      <w:spacing w:before="480" w:after="480"/>
      <w:jc w:val="center"/>
      <w:outlineLvl w:val="0"/>
    </w:pPr>
    <w:rPr>
      <w:b/>
      <w:sz w:val="24"/>
    </w:rPr>
  </w:style>
  <w:style w:type="paragraph" w:styleId="Heading2">
    <w:name w:val="heading 2"/>
    <w:basedOn w:val="Normal"/>
    <w:next w:val="Normal"/>
    <w:link w:val="Heading2Char"/>
    <w:qFormat/>
    <w:rsid w:val="002E6E25"/>
    <w:pPr>
      <w:keepNext/>
      <w:tabs>
        <w:tab w:val="clear" w:pos="720"/>
        <w:tab w:val="left" w:pos="1440"/>
      </w:tabs>
      <w:spacing w:after="160"/>
      <w:outlineLvl w:val="1"/>
    </w:pPr>
    <w:rPr>
      <w:b/>
    </w:rPr>
  </w:style>
  <w:style w:type="paragraph" w:styleId="Heading3">
    <w:name w:val="heading 3"/>
    <w:basedOn w:val="Heading2"/>
    <w:next w:val="Normal"/>
    <w:link w:val="Heading3Char"/>
    <w:qFormat/>
    <w:rsid w:val="002E6E25"/>
    <w:pPr>
      <w:spacing w:after="80"/>
      <w:outlineLvl w:val="2"/>
    </w:pPr>
  </w:style>
  <w:style w:type="paragraph" w:styleId="Heading4">
    <w:name w:val="heading 4"/>
    <w:basedOn w:val="Heading3"/>
    <w:next w:val="Normal"/>
    <w:link w:val="Heading4Char"/>
    <w:qFormat/>
    <w:rsid w:val="002E6E25"/>
    <w:pPr>
      <w:outlineLvl w:val="3"/>
    </w:pPr>
  </w:style>
  <w:style w:type="paragraph" w:styleId="Heading5">
    <w:name w:val="heading 5"/>
    <w:basedOn w:val="Heading4"/>
    <w:next w:val="Normal"/>
    <w:link w:val="Heading5Char"/>
    <w:qFormat/>
    <w:rsid w:val="002E6E25"/>
    <w:pPr>
      <w:outlineLvl w:val="4"/>
    </w:pPr>
  </w:style>
  <w:style w:type="paragraph" w:styleId="Heading6">
    <w:name w:val="heading 6"/>
    <w:basedOn w:val="Heading5"/>
    <w:next w:val="Normal"/>
    <w:link w:val="Heading6Char"/>
    <w:qFormat/>
    <w:rsid w:val="002E6E25"/>
    <w:pPr>
      <w:outlineLvl w:val="5"/>
    </w:pPr>
  </w:style>
  <w:style w:type="paragraph" w:styleId="Heading7">
    <w:name w:val="heading 7"/>
    <w:basedOn w:val="Heading6"/>
    <w:next w:val="Normal"/>
    <w:link w:val="Heading7Char"/>
    <w:qFormat/>
    <w:rsid w:val="002E6E25"/>
    <w:pPr>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E6E25"/>
    <w:rPr>
      <w:rFonts w:ascii="Helvetica" w:eastAsia="Times New Roman" w:hAnsi="Helvetica" w:cs="Times New Roman"/>
      <w:b/>
      <w:szCs w:val="20"/>
      <w:lang w:eastAsia="en-US"/>
    </w:rPr>
  </w:style>
  <w:style w:type="character" w:customStyle="1" w:styleId="Heading2Char">
    <w:name w:val="Heading 2 Char"/>
    <w:basedOn w:val="DefaultParagraphFont"/>
    <w:link w:val="Heading2"/>
    <w:rsid w:val="002E6E25"/>
    <w:rPr>
      <w:rFonts w:ascii="Helvetica" w:eastAsia="Times New Roman" w:hAnsi="Helvetica" w:cs="Times New Roman"/>
      <w:b/>
      <w:sz w:val="20"/>
      <w:szCs w:val="20"/>
      <w:lang w:eastAsia="en-US"/>
    </w:rPr>
  </w:style>
  <w:style w:type="character" w:customStyle="1" w:styleId="Heading3Char">
    <w:name w:val="Heading 3 Char"/>
    <w:basedOn w:val="DefaultParagraphFont"/>
    <w:link w:val="Heading3"/>
    <w:rsid w:val="002E6E25"/>
    <w:rPr>
      <w:rFonts w:ascii="Helvetica" w:eastAsia="Times New Roman" w:hAnsi="Helvetica" w:cs="Times New Roman"/>
      <w:b/>
      <w:sz w:val="20"/>
      <w:szCs w:val="20"/>
      <w:lang w:eastAsia="en-US"/>
    </w:rPr>
  </w:style>
  <w:style w:type="character" w:customStyle="1" w:styleId="Heading4Char">
    <w:name w:val="Heading 4 Char"/>
    <w:basedOn w:val="DefaultParagraphFont"/>
    <w:link w:val="Heading4"/>
    <w:rsid w:val="002E6E25"/>
    <w:rPr>
      <w:rFonts w:ascii="Helvetica" w:eastAsia="Times New Roman" w:hAnsi="Helvetica" w:cs="Times New Roman"/>
      <w:b/>
      <w:sz w:val="20"/>
      <w:szCs w:val="20"/>
      <w:lang w:eastAsia="en-US"/>
    </w:rPr>
  </w:style>
  <w:style w:type="character" w:customStyle="1" w:styleId="Heading5Char">
    <w:name w:val="Heading 5 Char"/>
    <w:basedOn w:val="DefaultParagraphFont"/>
    <w:link w:val="Heading5"/>
    <w:rsid w:val="002E6E25"/>
    <w:rPr>
      <w:rFonts w:ascii="Helvetica" w:eastAsia="Times New Roman" w:hAnsi="Helvetica" w:cs="Times New Roman"/>
      <w:b/>
      <w:sz w:val="20"/>
      <w:szCs w:val="20"/>
      <w:lang w:eastAsia="en-US"/>
    </w:rPr>
  </w:style>
  <w:style w:type="character" w:customStyle="1" w:styleId="Heading6Char">
    <w:name w:val="Heading 6 Char"/>
    <w:basedOn w:val="DefaultParagraphFont"/>
    <w:link w:val="Heading6"/>
    <w:rsid w:val="002E6E25"/>
    <w:rPr>
      <w:rFonts w:ascii="Helvetica" w:eastAsia="Times New Roman" w:hAnsi="Helvetica" w:cs="Times New Roman"/>
      <w:b/>
      <w:sz w:val="20"/>
      <w:szCs w:val="20"/>
      <w:lang w:eastAsia="en-US"/>
    </w:rPr>
  </w:style>
  <w:style w:type="character" w:customStyle="1" w:styleId="Heading7Char">
    <w:name w:val="Heading 7 Char"/>
    <w:basedOn w:val="DefaultParagraphFont"/>
    <w:link w:val="Heading7"/>
    <w:rsid w:val="002E6E25"/>
    <w:rPr>
      <w:rFonts w:ascii="Helvetica" w:eastAsia="Times New Roman" w:hAnsi="Helvetica" w:cs="Times New Roman"/>
      <w:b/>
      <w:sz w:val="20"/>
      <w:szCs w:val="20"/>
      <w:lang w:eastAsia="en-US"/>
    </w:rPr>
  </w:style>
  <w:style w:type="paragraph" w:styleId="TOC8">
    <w:name w:val="toc 8"/>
    <w:basedOn w:val="Normal"/>
    <w:next w:val="Normal"/>
    <w:semiHidden/>
    <w:rsid w:val="002E6E25"/>
    <w:pPr>
      <w:tabs>
        <w:tab w:val="clear" w:pos="720"/>
        <w:tab w:val="right" w:leader="dot" w:pos="9450"/>
      </w:tabs>
      <w:ind w:left="1400"/>
    </w:pPr>
  </w:style>
  <w:style w:type="paragraph" w:styleId="TOC7">
    <w:name w:val="toc 7"/>
    <w:basedOn w:val="Normal"/>
    <w:next w:val="Normal"/>
    <w:uiPriority w:val="39"/>
    <w:rsid w:val="002E6E25"/>
    <w:pPr>
      <w:tabs>
        <w:tab w:val="clear" w:pos="720"/>
        <w:tab w:val="right" w:leader="dot" w:pos="9450"/>
      </w:tabs>
      <w:spacing w:after="0"/>
      <w:ind w:left="2880"/>
    </w:pPr>
  </w:style>
  <w:style w:type="paragraph" w:styleId="TOC6">
    <w:name w:val="toc 6"/>
    <w:basedOn w:val="Normal"/>
    <w:next w:val="Normal"/>
    <w:uiPriority w:val="39"/>
    <w:rsid w:val="002E6E25"/>
    <w:pPr>
      <w:tabs>
        <w:tab w:val="clear" w:pos="720"/>
        <w:tab w:val="right" w:leader="dot" w:pos="9450"/>
      </w:tabs>
      <w:spacing w:after="0"/>
      <w:ind w:left="2340"/>
    </w:pPr>
  </w:style>
  <w:style w:type="paragraph" w:styleId="TOC5">
    <w:name w:val="toc 5"/>
    <w:basedOn w:val="Normal"/>
    <w:next w:val="Normal"/>
    <w:uiPriority w:val="39"/>
    <w:rsid w:val="002E6E25"/>
    <w:pPr>
      <w:tabs>
        <w:tab w:val="clear" w:pos="720"/>
        <w:tab w:val="left" w:pos="3780"/>
        <w:tab w:val="right" w:leader="dot" w:pos="9450"/>
      </w:tabs>
      <w:spacing w:after="0"/>
      <w:ind w:left="1800" w:right="-720"/>
    </w:pPr>
  </w:style>
  <w:style w:type="paragraph" w:styleId="TOC4">
    <w:name w:val="toc 4"/>
    <w:basedOn w:val="Normal"/>
    <w:next w:val="Normal"/>
    <w:uiPriority w:val="39"/>
    <w:rsid w:val="002E6E25"/>
    <w:pPr>
      <w:tabs>
        <w:tab w:val="clear" w:pos="720"/>
        <w:tab w:val="right" w:leader="dot" w:pos="9450"/>
      </w:tabs>
      <w:spacing w:after="0"/>
      <w:ind w:left="1260" w:right="720"/>
    </w:pPr>
  </w:style>
  <w:style w:type="paragraph" w:styleId="TOC3">
    <w:name w:val="toc 3"/>
    <w:basedOn w:val="Normal"/>
    <w:next w:val="Normal"/>
    <w:uiPriority w:val="39"/>
    <w:rsid w:val="002E6E25"/>
    <w:pPr>
      <w:tabs>
        <w:tab w:val="clear" w:pos="720"/>
        <w:tab w:val="right" w:leader="dot" w:pos="9450"/>
      </w:tabs>
      <w:spacing w:after="0"/>
      <w:ind w:left="720"/>
    </w:pPr>
  </w:style>
  <w:style w:type="paragraph" w:styleId="TOC2">
    <w:name w:val="toc 2"/>
    <w:basedOn w:val="Normal"/>
    <w:next w:val="Normal"/>
    <w:uiPriority w:val="39"/>
    <w:rsid w:val="002E6E25"/>
    <w:pPr>
      <w:tabs>
        <w:tab w:val="clear" w:pos="720"/>
        <w:tab w:val="right" w:leader="dot" w:pos="9450"/>
      </w:tabs>
      <w:spacing w:before="40" w:after="40"/>
      <w:ind w:left="360"/>
    </w:pPr>
  </w:style>
  <w:style w:type="paragraph" w:styleId="TOC1">
    <w:name w:val="toc 1"/>
    <w:basedOn w:val="Normal"/>
    <w:next w:val="Normal"/>
    <w:uiPriority w:val="39"/>
    <w:rsid w:val="002E6E25"/>
    <w:pPr>
      <w:tabs>
        <w:tab w:val="clear" w:pos="720"/>
        <w:tab w:val="right" w:leader="dot" w:pos="9450"/>
      </w:tabs>
      <w:spacing w:before="40" w:after="40"/>
    </w:pPr>
  </w:style>
  <w:style w:type="paragraph" w:customStyle="1" w:styleId="FigureTitle">
    <w:name w:val="Figure Title"/>
    <w:basedOn w:val="TableTitle"/>
    <w:rsid w:val="002E6E25"/>
    <w:pPr>
      <w:keepNext/>
      <w:keepLines/>
      <w:spacing w:before="200" w:after="280"/>
    </w:pPr>
  </w:style>
  <w:style w:type="paragraph" w:customStyle="1" w:styleId="TableTitle">
    <w:name w:val="Table Title"/>
    <w:basedOn w:val="Normal"/>
    <w:next w:val="Normal"/>
    <w:link w:val="TableTitleChar"/>
    <w:qFormat/>
    <w:rsid w:val="002E6E25"/>
    <w:pPr>
      <w:tabs>
        <w:tab w:val="clear" w:pos="720"/>
      </w:tabs>
      <w:spacing w:after="0"/>
      <w:jc w:val="center"/>
    </w:pPr>
    <w:rPr>
      <w:b/>
    </w:rPr>
  </w:style>
  <w:style w:type="paragraph" w:customStyle="1" w:styleId="Bullet3">
    <w:name w:val="Bullet3"/>
    <w:basedOn w:val="Bullet2"/>
    <w:rsid w:val="002E6E25"/>
    <w:pPr>
      <w:tabs>
        <w:tab w:val="left" w:pos="1440"/>
      </w:tabs>
      <w:ind w:left="1440" w:hanging="360"/>
    </w:pPr>
  </w:style>
  <w:style w:type="paragraph" w:customStyle="1" w:styleId="Bullet2">
    <w:name w:val="Bullet2"/>
    <w:basedOn w:val="Normal"/>
    <w:rsid w:val="002E6E25"/>
    <w:pPr>
      <w:tabs>
        <w:tab w:val="clear" w:pos="720"/>
        <w:tab w:val="left" w:pos="1080"/>
      </w:tabs>
      <w:spacing w:after="60"/>
      <w:ind w:left="1080" w:hanging="350"/>
    </w:pPr>
  </w:style>
  <w:style w:type="paragraph" w:customStyle="1" w:styleId="Bullet1">
    <w:name w:val="Bullet1"/>
    <w:basedOn w:val="Normal"/>
    <w:rsid w:val="002E6E25"/>
    <w:pPr>
      <w:spacing w:after="60"/>
      <w:ind w:left="720" w:hanging="360"/>
    </w:pPr>
  </w:style>
  <w:style w:type="paragraph" w:customStyle="1" w:styleId="Note">
    <w:name w:val="Note"/>
    <w:basedOn w:val="Normal"/>
    <w:rsid w:val="002E6E25"/>
    <w:pPr>
      <w:tabs>
        <w:tab w:val="clear" w:pos="720"/>
        <w:tab w:val="left" w:pos="1080"/>
      </w:tabs>
      <w:spacing w:after="60"/>
      <w:ind w:left="1080" w:hanging="720"/>
    </w:pPr>
    <w:rPr>
      <w:sz w:val="18"/>
    </w:rPr>
  </w:style>
  <w:style w:type="paragraph" w:customStyle="1" w:styleId="TableEntry">
    <w:name w:val="Table Entry"/>
    <w:basedOn w:val="Normal"/>
    <w:rsid w:val="002E6E25"/>
    <w:pPr>
      <w:tabs>
        <w:tab w:val="clear" w:pos="720"/>
      </w:tabs>
      <w:spacing w:before="40" w:after="40"/>
    </w:pPr>
  </w:style>
  <w:style w:type="paragraph" w:customStyle="1" w:styleId="Bullet0">
    <w:name w:val="Bullet0"/>
    <w:basedOn w:val="Normal"/>
    <w:rsid w:val="002E6E25"/>
    <w:pPr>
      <w:tabs>
        <w:tab w:val="clear" w:pos="720"/>
        <w:tab w:val="left" w:pos="360"/>
      </w:tabs>
      <w:spacing w:after="60"/>
      <w:ind w:left="360" w:hanging="367"/>
    </w:pPr>
  </w:style>
  <w:style w:type="paragraph" w:customStyle="1" w:styleId="TableLabel">
    <w:name w:val="Table Label"/>
    <w:basedOn w:val="TableEntry"/>
    <w:rsid w:val="002E6E25"/>
    <w:pPr>
      <w:keepNext/>
      <w:jc w:val="center"/>
    </w:pPr>
    <w:rPr>
      <w:b/>
    </w:rPr>
  </w:style>
  <w:style w:type="paragraph" w:customStyle="1" w:styleId="DocList">
    <w:name w:val="DocList"/>
    <w:basedOn w:val="Normal"/>
    <w:rsid w:val="002E6E25"/>
    <w:pPr>
      <w:tabs>
        <w:tab w:val="clear" w:pos="720"/>
        <w:tab w:val="left" w:pos="1620"/>
      </w:tabs>
      <w:spacing w:before="60" w:after="60"/>
      <w:ind w:left="1620" w:hanging="1080"/>
    </w:pPr>
  </w:style>
  <w:style w:type="paragraph" w:customStyle="1" w:styleId="PartTitle">
    <w:name w:val="Part Title"/>
    <w:basedOn w:val="Normal"/>
    <w:rsid w:val="002E6E25"/>
    <w:pPr>
      <w:tabs>
        <w:tab w:val="left" w:pos="360"/>
      </w:tabs>
      <w:jc w:val="center"/>
    </w:pPr>
    <w:rPr>
      <w:i/>
      <w:sz w:val="24"/>
    </w:rPr>
  </w:style>
  <w:style w:type="paragraph" w:customStyle="1" w:styleId="StandardTitle">
    <w:name w:val="Standard Title"/>
    <w:basedOn w:val="Normal"/>
    <w:rsid w:val="002E6E25"/>
    <w:pPr>
      <w:tabs>
        <w:tab w:val="left" w:pos="360"/>
      </w:tabs>
      <w:jc w:val="center"/>
    </w:pPr>
    <w:rPr>
      <w:b/>
      <w:sz w:val="24"/>
    </w:rPr>
  </w:style>
  <w:style w:type="character" w:styleId="LineNumber">
    <w:name w:val="line number"/>
    <w:semiHidden/>
    <w:rsid w:val="002E6E25"/>
    <w:rPr>
      <w:rFonts w:ascii="Helvetica" w:hAnsi="Helvetica"/>
      <w:sz w:val="16"/>
    </w:rPr>
  </w:style>
  <w:style w:type="paragraph" w:customStyle="1" w:styleId="Instruction">
    <w:name w:val="Instruction"/>
    <w:basedOn w:val="Normal"/>
    <w:rsid w:val="002E6E25"/>
    <w:pPr>
      <w:pBdr>
        <w:top w:val="single" w:sz="6" w:space="3" w:color="auto"/>
        <w:left w:val="single" w:sz="6" w:space="3" w:color="auto"/>
        <w:bottom w:val="single" w:sz="6" w:space="3" w:color="auto"/>
        <w:right w:val="single" w:sz="6" w:space="3" w:color="auto"/>
      </w:pBdr>
      <w:spacing w:before="120"/>
    </w:pPr>
    <w:rPr>
      <w:b/>
      <w:i/>
    </w:rPr>
  </w:style>
  <w:style w:type="paragraph" w:customStyle="1" w:styleId="List1">
    <w:name w:val="List1"/>
    <w:basedOn w:val="Bullet1"/>
    <w:rsid w:val="002E6E25"/>
  </w:style>
  <w:style w:type="paragraph" w:customStyle="1" w:styleId="List2">
    <w:name w:val="List2"/>
    <w:basedOn w:val="Bullet2"/>
    <w:rsid w:val="002E6E25"/>
    <w:pPr>
      <w:ind w:hanging="360"/>
    </w:pPr>
  </w:style>
  <w:style w:type="paragraph" w:customStyle="1" w:styleId="List3">
    <w:name w:val="List3"/>
    <w:basedOn w:val="Bullet3"/>
    <w:rsid w:val="002E6E25"/>
  </w:style>
  <w:style w:type="paragraph" w:styleId="TOC9">
    <w:name w:val="toc 9"/>
    <w:basedOn w:val="Normal"/>
    <w:next w:val="Normal"/>
    <w:semiHidden/>
    <w:rsid w:val="002E6E25"/>
    <w:pPr>
      <w:tabs>
        <w:tab w:val="clear" w:pos="720"/>
        <w:tab w:val="right" w:leader="dot" w:pos="9450"/>
      </w:tabs>
      <w:ind w:left="1600"/>
    </w:pPr>
  </w:style>
  <w:style w:type="paragraph" w:styleId="Header">
    <w:name w:val="header"/>
    <w:basedOn w:val="Normal"/>
    <w:link w:val="HeaderChar"/>
    <w:semiHidden/>
    <w:rsid w:val="002E6E25"/>
    <w:pPr>
      <w:tabs>
        <w:tab w:val="clear" w:pos="720"/>
        <w:tab w:val="center" w:pos="4320"/>
        <w:tab w:val="right" w:pos="8640"/>
      </w:tabs>
    </w:pPr>
  </w:style>
  <w:style w:type="character" w:customStyle="1" w:styleId="HeaderChar">
    <w:name w:val="Header Char"/>
    <w:basedOn w:val="DefaultParagraphFont"/>
    <w:link w:val="Header"/>
    <w:semiHidden/>
    <w:rsid w:val="002E6E25"/>
    <w:rPr>
      <w:rFonts w:ascii="Helvetica" w:eastAsia="Times New Roman" w:hAnsi="Helvetica" w:cs="Times New Roman"/>
      <w:sz w:val="20"/>
      <w:szCs w:val="20"/>
      <w:lang w:eastAsia="en-US"/>
    </w:rPr>
  </w:style>
  <w:style w:type="paragraph" w:styleId="Footer">
    <w:name w:val="footer"/>
    <w:basedOn w:val="Normal"/>
    <w:link w:val="FooterChar"/>
    <w:semiHidden/>
    <w:rsid w:val="002E6E25"/>
    <w:pPr>
      <w:tabs>
        <w:tab w:val="clear" w:pos="720"/>
        <w:tab w:val="center" w:pos="4320"/>
        <w:tab w:val="right" w:pos="8640"/>
      </w:tabs>
    </w:pPr>
  </w:style>
  <w:style w:type="character" w:customStyle="1" w:styleId="FooterChar">
    <w:name w:val="Footer Char"/>
    <w:basedOn w:val="DefaultParagraphFont"/>
    <w:link w:val="Footer"/>
    <w:semiHidden/>
    <w:rsid w:val="002E6E25"/>
    <w:rPr>
      <w:rFonts w:ascii="Helvetica" w:eastAsia="Times New Roman" w:hAnsi="Helvetica" w:cs="Times New Roman"/>
      <w:sz w:val="20"/>
      <w:szCs w:val="20"/>
      <w:lang w:eastAsia="en-US"/>
    </w:rPr>
  </w:style>
  <w:style w:type="paragraph" w:customStyle="1" w:styleId="TableMacro">
    <w:name w:val="Table Macro"/>
    <w:basedOn w:val="TableEntry"/>
    <w:rsid w:val="002E6E25"/>
    <w:rPr>
      <w:i/>
    </w:rPr>
  </w:style>
  <w:style w:type="paragraph" w:customStyle="1" w:styleId="TableSubTitle">
    <w:name w:val="Table Sub Title"/>
    <w:basedOn w:val="TableEntry"/>
    <w:rsid w:val="002E6E25"/>
    <w:rPr>
      <w:b/>
      <w:i/>
    </w:rPr>
  </w:style>
  <w:style w:type="table" w:styleId="TableGrid">
    <w:name w:val="Table Grid"/>
    <w:basedOn w:val="TableNormal"/>
    <w:uiPriority w:val="39"/>
    <w:qFormat/>
    <w:rsid w:val="002E6E25"/>
    <w:rPr>
      <w:rFonts w:ascii="New York" w:eastAsia="Times New Roman" w:hAnsi="New York"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2E6E25"/>
  </w:style>
  <w:style w:type="paragraph" w:customStyle="1" w:styleId="Default">
    <w:name w:val="Default"/>
    <w:rsid w:val="005B7179"/>
    <w:pPr>
      <w:autoSpaceDE w:val="0"/>
      <w:autoSpaceDN w:val="0"/>
      <w:adjustRightInd w:val="0"/>
    </w:pPr>
    <w:rPr>
      <w:rFonts w:ascii="Arial Unicode MS" w:hAnsi="Arial Unicode MS" w:cs="Arial Unicode MS"/>
      <w:color w:val="000000"/>
    </w:rPr>
  </w:style>
  <w:style w:type="character" w:customStyle="1" w:styleId="TableTitleChar">
    <w:name w:val="Table Title Char"/>
    <w:link w:val="TableTitle"/>
    <w:qFormat/>
    <w:rsid w:val="00AE4FC0"/>
    <w:rPr>
      <w:rFonts w:ascii="Helvetica" w:eastAsia="Times New Roman" w:hAnsi="Helvetica" w:cs="Times New Roman"/>
      <w:b/>
      <w:sz w:val="20"/>
      <w:szCs w:val="20"/>
      <w:lang w:eastAsia="en-US"/>
    </w:rPr>
  </w:style>
  <w:style w:type="paragraph" w:styleId="ListParagraph">
    <w:name w:val="List Paragraph"/>
    <w:basedOn w:val="Normal"/>
    <w:uiPriority w:val="34"/>
    <w:qFormat/>
    <w:rsid w:val="00686284"/>
    <w:pPr>
      <w:ind w:left="720"/>
      <w:contextualSpacing/>
    </w:pPr>
  </w:style>
  <w:style w:type="character" w:styleId="Hyperlink">
    <w:name w:val="Hyperlink"/>
    <w:rsid w:val="00726D1B"/>
    <w:rPr>
      <w:color w:val="0000FF"/>
      <w:u w:val="single"/>
    </w:rPr>
  </w:style>
  <w:style w:type="character" w:styleId="UnresolvedMention">
    <w:name w:val="Unresolved Mention"/>
    <w:basedOn w:val="DefaultParagraphFont"/>
    <w:uiPriority w:val="99"/>
    <w:rsid w:val="00A12FF4"/>
    <w:rPr>
      <w:color w:val="605E5C"/>
      <w:shd w:val="clear" w:color="auto" w:fill="E1DFDD"/>
    </w:rPr>
  </w:style>
  <w:style w:type="character" w:styleId="FollowedHyperlink">
    <w:name w:val="FollowedHyperlink"/>
    <w:basedOn w:val="DefaultParagraphFont"/>
    <w:uiPriority w:val="99"/>
    <w:semiHidden/>
    <w:unhideWhenUsed/>
    <w:rsid w:val="00FB435D"/>
    <w:rPr>
      <w:color w:val="954F72" w:themeColor="followedHyperlink"/>
      <w:u w:val="single"/>
    </w:rPr>
  </w:style>
  <w:style w:type="character" w:styleId="CommentReference">
    <w:name w:val="annotation reference"/>
    <w:basedOn w:val="DefaultParagraphFont"/>
    <w:uiPriority w:val="99"/>
    <w:semiHidden/>
    <w:unhideWhenUsed/>
    <w:qFormat/>
    <w:rsid w:val="00F759F7"/>
    <w:rPr>
      <w:sz w:val="16"/>
      <w:szCs w:val="16"/>
    </w:rPr>
  </w:style>
  <w:style w:type="paragraph" w:styleId="CommentText">
    <w:name w:val="annotation text"/>
    <w:basedOn w:val="Normal"/>
    <w:link w:val="CommentTextChar"/>
    <w:uiPriority w:val="99"/>
    <w:unhideWhenUsed/>
    <w:qFormat/>
    <w:rsid w:val="00F759F7"/>
  </w:style>
  <w:style w:type="character" w:customStyle="1" w:styleId="CommentTextChar">
    <w:name w:val="Comment Text Char"/>
    <w:basedOn w:val="DefaultParagraphFont"/>
    <w:link w:val="CommentText"/>
    <w:uiPriority w:val="99"/>
    <w:qFormat/>
    <w:rsid w:val="00F759F7"/>
    <w:rPr>
      <w:rFonts w:ascii="Helvetica" w:eastAsia="Times New Roman" w:hAnsi="Helvetica"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F759F7"/>
    <w:rPr>
      <w:b/>
      <w:bCs/>
    </w:rPr>
  </w:style>
  <w:style w:type="character" w:customStyle="1" w:styleId="CommentSubjectChar">
    <w:name w:val="Comment Subject Char"/>
    <w:basedOn w:val="CommentTextChar"/>
    <w:link w:val="CommentSubject"/>
    <w:uiPriority w:val="99"/>
    <w:semiHidden/>
    <w:rsid w:val="00F759F7"/>
    <w:rPr>
      <w:rFonts w:ascii="Helvetica" w:eastAsia="Times New Roman" w:hAnsi="Helvetica" w:cs="Times New Roman"/>
      <w:b/>
      <w:bCs/>
      <w:sz w:val="20"/>
      <w:szCs w:val="20"/>
      <w:lang w:eastAsia="en-US"/>
    </w:rPr>
  </w:style>
  <w:style w:type="paragraph" w:styleId="FootnoteText">
    <w:name w:val="footnote text"/>
    <w:basedOn w:val="Normal"/>
    <w:link w:val="FootnoteTextChar"/>
    <w:uiPriority w:val="99"/>
    <w:semiHidden/>
    <w:unhideWhenUsed/>
    <w:rsid w:val="009F16A2"/>
    <w:pPr>
      <w:spacing w:after="0"/>
    </w:pPr>
  </w:style>
  <w:style w:type="character" w:customStyle="1" w:styleId="FootnoteTextChar">
    <w:name w:val="Footnote Text Char"/>
    <w:basedOn w:val="DefaultParagraphFont"/>
    <w:link w:val="FootnoteText"/>
    <w:uiPriority w:val="99"/>
    <w:semiHidden/>
    <w:rsid w:val="009F16A2"/>
    <w:rPr>
      <w:rFonts w:ascii="Helvetica" w:eastAsia="Times New Roman" w:hAnsi="Helvetica" w:cs="Times New Roman"/>
      <w:sz w:val="20"/>
      <w:szCs w:val="20"/>
      <w:lang w:eastAsia="en-US"/>
    </w:rPr>
  </w:style>
  <w:style w:type="character" w:styleId="FootnoteReference">
    <w:name w:val="footnote reference"/>
    <w:basedOn w:val="DefaultParagraphFont"/>
    <w:uiPriority w:val="99"/>
    <w:semiHidden/>
    <w:unhideWhenUsed/>
    <w:rsid w:val="009F16A2"/>
    <w:rPr>
      <w:vertAlign w:val="superscript"/>
    </w:rPr>
  </w:style>
  <w:style w:type="paragraph" w:styleId="Revision">
    <w:name w:val="Revision"/>
    <w:hidden/>
    <w:uiPriority w:val="99"/>
    <w:semiHidden/>
    <w:rsid w:val="00D32E22"/>
    <w:rPr>
      <w:rFonts w:ascii="Helvetica" w:eastAsia="Times New Roman" w:hAnsi="Helvetica" w:cs="Times New Roman"/>
      <w:sz w:val="20"/>
      <w:szCs w:val="20"/>
      <w:lang w:eastAsia="en-US"/>
    </w:rPr>
  </w:style>
  <w:style w:type="paragraph" w:customStyle="1" w:styleId="TemplateInstruction">
    <w:name w:val="TemplateInstruction"/>
    <w:basedOn w:val="Normal"/>
    <w:link w:val="TemplateInstructionChar"/>
    <w:qFormat/>
    <w:rsid w:val="009D6C53"/>
    <w:pPr>
      <w:spacing w:line="276" w:lineRule="auto"/>
    </w:pPr>
    <w:rPr>
      <w:rFonts w:ascii="Arial" w:hAnsi="Arial"/>
      <w:i/>
      <w:sz w:val="18"/>
    </w:rPr>
  </w:style>
  <w:style w:type="character" w:customStyle="1" w:styleId="TemplateInstructionChar">
    <w:name w:val="TemplateInstruction Char"/>
    <w:basedOn w:val="DefaultParagraphFont"/>
    <w:link w:val="TemplateInstruction"/>
    <w:rsid w:val="009D6C53"/>
    <w:rPr>
      <w:rFonts w:ascii="Arial" w:eastAsia="Times New Roman" w:hAnsi="Arial" w:cs="Times New Roman"/>
      <w:i/>
      <w:sz w:val="18"/>
      <w:szCs w:val="20"/>
      <w:lang w:eastAsia="en-US"/>
    </w:rPr>
  </w:style>
  <w:style w:type="paragraph" w:styleId="BodyTextIndent2">
    <w:name w:val="Body Text Indent 2"/>
    <w:basedOn w:val="Normal"/>
    <w:link w:val="BodyTextIndent2Char"/>
    <w:uiPriority w:val="99"/>
    <w:unhideWhenUsed/>
    <w:rsid w:val="000F61A3"/>
    <w:pPr>
      <w:tabs>
        <w:tab w:val="clear" w:pos="720"/>
      </w:tabs>
      <w:overflowPunct/>
      <w:autoSpaceDE/>
      <w:autoSpaceDN/>
      <w:adjustRightInd/>
      <w:spacing w:after="120"/>
      <w:ind w:left="284"/>
      <w:textAlignment w:val="auto"/>
    </w:pPr>
    <w:rPr>
      <w:rFonts w:asciiTheme="minorHAnsi" w:hAnsiTheme="minorHAnsi"/>
      <w:spacing w:val="2"/>
      <w:kern w:val="10"/>
      <w:sz w:val="18"/>
      <w:szCs w:val="18"/>
      <w:lang w:val="de-DE" w:eastAsia="de-DE"/>
    </w:rPr>
  </w:style>
  <w:style w:type="character" w:customStyle="1" w:styleId="BodyTextIndent2Char">
    <w:name w:val="Body Text Indent 2 Char"/>
    <w:basedOn w:val="DefaultParagraphFont"/>
    <w:link w:val="BodyTextIndent2"/>
    <w:uiPriority w:val="99"/>
    <w:rsid w:val="000F61A3"/>
    <w:rPr>
      <w:rFonts w:eastAsia="Times New Roman" w:cs="Times New Roman"/>
      <w:spacing w:val="2"/>
      <w:kern w:val="10"/>
      <w:sz w:val="18"/>
      <w:szCs w:val="18"/>
      <w:lang w:val="de-DE" w:eastAsia="de-DE"/>
    </w:rPr>
  </w:style>
  <w:style w:type="paragraph" w:customStyle="1" w:styleId="TableHeader">
    <w:name w:val="TableHeader"/>
    <w:basedOn w:val="Normal"/>
    <w:next w:val="Normal"/>
    <w:rsid w:val="000F61A3"/>
    <w:pPr>
      <w:suppressLineNumbers/>
      <w:tabs>
        <w:tab w:val="clear" w:pos="720"/>
      </w:tabs>
      <w:overflowPunct/>
      <w:autoSpaceDE/>
      <w:autoSpaceDN/>
      <w:adjustRightInd/>
      <w:spacing w:before="60" w:after="60"/>
      <w:jc w:val="center"/>
      <w:textAlignment w:val="auto"/>
    </w:pPr>
    <w:rPr>
      <w:rFonts w:ascii="Arial" w:hAnsi="Arial"/>
      <w:b/>
      <w:sz w:val="18"/>
    </w:rPr>
  </w:style>
  <w:style w:type="paragraph" w:customStyle="1" w:styleId="TableBody">
    <w:name w:val="Table Body"/>
    <w:basedOn w:val="Normal"/>
    <w:uiPriority w:val="99"/>
    <w:rsid w:val="000F61A3"/>
    <w:pPr>
      <w:tabs>
        <w:tab w:val="clear" w:pos="720"/>
      </w:tabs>
      <w:suppressAutoHyphens/>
      <w:overflowPunct/>
      <w:autoSpaceDE/>
      <w:autoSpaceDN/>
      <w:adjustRightInd/>
      <w:spacing w:before="60" w:after="60"/>
      <w:textAlignment w:val="auto"/>
    </w:pPr>
    <w:rPr>
      <w:rFonts w:ascii="Arial" w:hAnsi="Arial" w:cs="Arial"/>
      <w:szCs w:val="16"/>
      <w:lang w:eastAsia="ar-SA"/>
    </w:rPr>
  </w:style>
  <w:style w:type="paragraph" w:styleId="TableofFigures">
    <w:name w:val="table of figures"/>
    <w:basedOn w:val="Normal"/>
    <w:next w:val="Normal"/>
    <w:uiPriority w:val="99"/>
    <w:semiHidden/>
    <w:unhideWhenUsed/>
    <w:rsid w:val="00F34780"/>
    <w:pPr>
      <w:tabs>
        <w:tab w:val="clear" w:pos="720"/>
      </w:tabs>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296216">
      <w:bodyDiv w:val="1"/>
      <w:marLeft w:val="0"/>
      <w:marRight w:val="0"/>
      <w:marTop w:val="0"/>
      <w:marBottom w:val="0"/>
      <w:divBdr>
        <w:top w:val="none" w:sz="0" w:space="0" w:color="auto"/>
        <w:left w:val="none" w:sz="0" w:space="0" w:color="auto"/>
        <w:bottom w:val="none" w:sz="0" w:space="0" w:color="auto"/>
        <w:right w:val="none" w:sz="0" w:space="0" w:color="auto"/>
      </w:divBdr>
    </w:div>
    <w:div w:id="234781303">
      <w:bodyDiv w:val="1"/>
      <w:marLeft w:val="0"/>
      <w:marRight w:val="0"/>
      <w:marTop w:val="0"/>
      <w:marBottom w:val="0"/>
      <w:divBdr>
        <w:top w:val="none" w:sz="0" w:space="0" w:color="auto"/>
        <w:left w:val="none" w:sz="0" w:space="0" w:color="auto"/>
        <w:bottom w:val="none" w:sz="0" w:space="0" w:color="auto"/>
        <w:right w:val="none" w:sz="0" w:space="0" w:color="auto"/>
      </w:divBdr>
      <w:divsChild>
        <w:div w:id="1965303044">
          <w:marLeft w:val="0"/>
          <w:marRight w:val="0"/>
          <w:marTop w:val="0"/>
          <w:marBottom w:val="0"/>
          <w:divBdr>
            <w:top w:val="none" w:sz="0" w:space="0" w:color="auto"/>
            <w:left w:val="none" w:sz="0" w:space="0" w:color="auto"/>
            <w:bottom w:val="none" w:sz="0" w:space="0" w:color="auto"/>
            <w:right w:val="none" w:sz="0" w:space="0" w:color="auto"/>
          </w:divBdr>
          <w:divsChild>
            <w:div w:id="543178566">
              <w:marLeft w:val="0"/>
              <w:marRight w:val="0"/>
              <w:marTop w:val="0"/>
              <w:marBottom w:val="0"/>
              <w:divBdr>
                <w:top w:val="none" w:sz="0" w:space="0" w:color="auto"/>
                <w:left w:val="none" w:sz="0" w:space="0" w:color="auto"/>
                <w:bottom w:val="none" w:sz="0" w:space="0" w:color="auto"/>
                <w:right w:val="none" w:sz="0" w:space="0" w:color="auto"/>
              </w:divBdr>
            </w:div>
            <w:div w:id="2010059546">
              <w:marLeft w:val="0"/>
              <w:marRight w:val="0"/>
              <w:marTop w:val="0"/>
              <w:marBottom w:val="0"/>
              <w:divBdr>
                <w:top w:val="none" w:sz="0" w:space="0" w:color="auto"/>
                <w:left w:val="none" w:sz="0" w:space="0" w:color="auto"/>
                <w:bottom w:val="none" w:sz="0" w:space="0" w:color="auto"/>
                <w:right w:val="none" w:sz="0" w:space="0" w:color="auto"/>
              </w:divBdr>
            </w:div>
            <w:div w:id="1517961771">
              <w:marLeft w:val="0"/>
              <w:marRight w:val="0"/>
              <w:marTop w:val="0"/>
              <w:marBottom w:val="0"/>
              <w:divBdr>
                <w:top w:val="none" w:sz="0" w:space="0" w:color="auto"/>
                <w:left w:val="none" w:sz="0" w:space="0" w:color="auto"/>
                <w:bottom w:val="none" w:sz="0" w:space="0" w:color="auto"/>
                <w:right w:val="none" w:sz="0" w:space="0" w:color="auto"/>
              </w:divBdr>
            </w:div>
            <w:div w:id="169754752">
              <w:marLeft w:val="0"/>
              <w:marRight w:val="0"/>
              <w:marTop w:val="0"/>
              <w:marBottom w:val="0"/>
              <w:divBdr>
                <w:top w:val="none" w:sz="0" w:space="0" w:color="auto"/>
                <w:left w:val="none" w:sz="0" w:space="0" w:color="auto"/>
                <w:bottom w:val="none" w:sz="0" w:space="0" w:color="auto"/>
                <w:right w:val="none" w:sz="0" w:space="0" w:color="auto"/>
              </w:divBdr>
            </w:div>
            <w:div w:id="2037540307">
              <w:marLeft w:val="0"/>
              <w:marRight w:val="0"/>
              <w:marTop w:val="0"/>
              <w:marBottom w:val="0"/>
              <w:divBdr>
                <w:top w:val="none" w:sz="0" w:space="0" w:color="auto"/>
                <w:left w:val="none" w:sz="0" w:space="0" w:color="auto"/>
                <w:bottom w:val="none" w:sz="0" w:space="0" w:color="auto"/>
                <w:right w:val="none" w:sz="0" w:space="0" w:color="auto"/>
              </w:divBdr>
            </w:div>
            <w:div w:id="1948390253">
              <w:marLeft w:val="0"/>
              <w:marRight w:val="0"/>
              <w:marTop w:val="0"/>
              <w:marBottom w:val="0"/>
              <w:divBdr>
                <w:top w:val="none" w:sz="0" w:space="0" w:color="auto"/>
                <w:left w:val="none" w:sz="0" w:space="0" w:color="auto"/>
                <w:bottom w:val="none" w:sz="0" w:space="0" w:color="auto"/>
                <w:right w:val="none" w:sz="0" w:space="0" w:color="auto"/>
              </w:divBdr>
            </w:div>
            <w:div w:id="1058432224">
              <w:marLeft w:val="0"/>
              <w:marRight w:val="0"/>
              <w:marTop w:val="0"/>
              <w:marBottom w:val="0"/>
              <w:divBdr>
                <w:top w:val="none" w:sz="0" w:space="0" w:color="auto"/>
                <w:left w:val="none" w:sz="0" w:space="0" w:color="auto"/>
                <w:bottom w:val="none" w:sz="0" w:space="0" w:color="auto"/>
                <w:right w:val="none" w:sz="0" w:space="0" w:color="auto"/>
              </w:divBdr>
            </w:div>
            <w:div w:id="2131514560">
              <w:marLeft w:val="0"/>
              <w:marRight w:val="0"/>
              <w:marTop w:val="0"/>
              <w:marBottom w:val="0"/>
              <w:divBdr>
                <w:top w:val="none" w:sz="0" w:space="0" w:color="auto"/>
                <w:left w:val="none" w:sz="0" w:space="0" w:color="auto"/>
                <w:bottom w:val="none" w:sz="0" w:space="0" w:color="auto"/>
                <w:right w:val="none" w:sz="0" w:space="0" w:color="auto"/>
              </w:divBdr>
            </w:div>
            <w:div w:id="1558934811">
              <w:marLeft w:val="0"/>
              <w:marRight w:val="0"/>
              <w:marTop w:val="0"/>
              <w:marBottom w:val="0"/>
              <w:divBdr>
                <w:top w:val="none" w:sz="0" w:space="0" w:color="auto"/>
                <w:left w:val="none" w:sz="0" w:space="0" w:color="auto"/>
                <w:bottom w:val="none" w:sz="0" w:space="0" w:color="auto"/>
                <w:right w:val="none" w:sz="0" w:space="0" w:color="auto"/>
              </w:divBdr>
            </w:div>
            <w:div w:id="804617873">
              <w:marLeft w:val="0"/>
              <w:marRight w:val="0"/>
              <w:marTop w:val="0"/>
              <w:marBottom w:val="0"/>
              <w:divBdr>
                <w:top w:val="none" w:sz="0" w:space="0" w:color="auto"/>
                <w:left w:val="none" w:sz="0" w:space="0" w:color="auto"/>
                <w:bottom w:val="none" w:sz="0" w:space="0" w:color="auto"/>
                <w:right w:val="none" w:sz="0" w:space="0" w:color="auto"/>
              </w:divBdr>
            </w:div>
            <w:div w:id="611284881">
              <w:marLeft w:val="0"/>
              <w:marRight w:val="0"/>
              <w:marTop w:val="0"/>
              <w:marBottom w:val="0"/>
              <w:divBdr>
                <w:top w:val="none" w:sz="0" w:space="0" w:color="auto"/>
                <w:left w:val="none" w:sz="0" w:space="0" w:color="auto"/>
                <w:bottom w:val="none" w:sz="0" w:space="0" w:color="auto"/>
                <w:right w:val="none" w:sz="0" w:space="0" w:color="auto"/>
              </w:divBdr>
            </w:div>
            <w:div w:id="619144668">
              <w:marLeft w:val="0"/>
              <w:marRight w:val="0"/>
              <w:marTop w:val="0"/>
              <w:marBottom w:val="0"/>
              <w:divBdr>
                <w:top w:val="none" w:sz="0" w:space="0" w:color="auto"/>
                <w:left w:val="none" w:sz="0" w:space="0" w:color="auto"/>
                <w:bottom w:val="none" w:sz="0" w:space="0" w:color="auto"/>
                <w:right w:val="none" w:sz="0" w:space="0" w:color="auto"/>
              </w:divBdr>
            </w:div>
            <w:div w:id="1367371426">
              <w:marLeft w:val="0"/>
              <w:marRight w:val="0"/>
              <w:marTop w:val="0"/>
              <w:marBottom w:val="0"/>
              <w:divBdr>
                <w:top w:val="none" w:sz="0" w:space="0" w:color="auto"/>
                <w:left w:val="none" w:sz="0" w:space="0" w:color="auto"/>
                <w:bottom w:val="none" w:sz="0" w:space="0" w:color="auto"/>
                <w:right w:val="none" w:sz="0" w:space="0" w:color="auto"/>
              </w:divBdr>
            </w:div>
            <w:div w:id="1534465493">
              <w:marLeft w:val="0"/>
              <w:marRight w:val="0"/>
              <w:marTop w:val="0"/>
              <w:marBottom w:val="0"/>
              <w:divBdr>
                <w:top w:val="none" w:sz="0" w:space="0" w:color="auto"/>
                <w:left w:val="none" w:sz="0" w:space="0" w:color="auto"/>
                <w:bottom w:val="none" w:sz="0" w:space="0" w:color="auto"/>
                <w:right w:val="none" w:sz="0" w:space="0" w:color="auto"/>
              </w:divBdr>
            </w:div>
            <w:div w:id="253246300">
              <w:marLeft w:val="0"/>
              <w:marRight w:val="0"/>
              <w:marTop w:val="0"/>
              <w:marBottom w:val="0"/>
              <w:divBdr>
                <w:top w:val="none" w:sz="0" w:space="0" w:color="auto"/>
                <w:left w:val="none" w:sz="0" w:space="0" w:color="auto"/>
                <w:bottom w:val="none" w:sz="0" w:space="0" w:color="auto"/>
                <w:right w:val="none" w:sz="0" w:space="0" w:color="auto"/>
              </w:divBdr>
            </w:div>
            <w:div w:id="1569223440">
              <w:marLeft w:val="0"/>
              <w:marRight w:val="0"/>
              <w:marTop w:val="0"/>
              <w:marBottom w:val="0"/>
              <w:divBdr>
                <w:top w:val="none" w:sz="0" w:space="0" w:color="auto"/>
                <w:left w:val="none" w:sz="0" w:space="0" w:color="auto"/>
                <w:bottom w:val="none" w:sz="0" w:space="0" w:color="auto"/>
                <w:right w:val="none" w:sz="0" w:space="0" w:color="auto"/>
              </w:divBdr>
            </w:div>
            <w:div w:id="1526137099">
              <w:marLeft w:val="0"/>
              <w:marRight w:val="0"/>
              <w:marTop w:val="0"/>
              <w:marBottom w:val="0"/>
              <w:divBdr>
                <w:top w:val="none" w:sz="0" w:space="0" w:color="auto"/>
                <w:left w:val="none" w:sz="0" w:space="0" w:color="auto"/>
                <w:bottom w:val="none" w:sz="0" w:space="0" w:color="auto"/>
                <w:right w:val="none" w:sz="0" w:space="0" w:color="auto"/>
              </w:divBdr>
            </w:div>
            <w:div w:id="150146935">
              <w:marLeft w:val="0"/>
              <w:marRight w:val="0"/>
              <w:marTop w:val="0"/>
              <w:marBottom w:val="0"/>
              <w:divBdr>
                <w:top w:val="none" w:sz="0" w:space="0" w:color="auto"/>
                <w:left w:val="none" w:sz="0" w:space="0" w:color="auto"/>
                <w:bottom w:val="none" w:sz="0" w:space="0" w:color="auto"/>
                <w:right w:val="none" w:sz="0" w:space="0" w:color="auto"/>
              </w:divBdr>
            </w:div>
            <w:div w:id="1538662678">
              <w:marLeft w:val="0"/>
              <w:marRight w:val="0"/>
              <w:marTop w:val="0"/>
              <w:marBottom w:val="0"/>
              <w:divBdr>
                <w:top w:val="none" w:sz="0" w:space="0" w:color="auto"/>
                <w:left w:val="none" w:sz="0" w:space="0" w:color="auto"/>
                <w:bottom w:val="none" w:sz="0" w:space="0" w:color="auto"/>
                <w:right w:val="none" w:sz="0" w:space="0" w:color="auto"/>
              </w:divBdr>
            </w:div>
            <w:div w:id="1728841767">
              <w:marLeft w:val="0"/>
              <w:marRight w:val="0"/>
              <w:marTop w:val="0"/>
              <w:marBottom w:val="0"/>
              <w:divBdr>
                <w:top w:val="none" w:sz="0" w:space="0" w:color="auto"/>
                <w:left w:val="none" w:sz="0" w:space="0" w:color="auto"/>
                <w:bottom w:val="none" w:sz="0" w:space="0" w:color="auto"/>
                <w:right w:val="none" w:sz="0" w:space="0" w:color="auto"/>
              </w:divBdr>
            </w:div>
            <w:div w:id="1066761436">
              <w:marLeft w:val="0"/>
              <w:marRight w:val="0"/>
              <w:marTop w:val="0"/>
              <w:marBottom w:val="0"/>
              <w:divBdr>
                <w:top w:val="none" w:sz="0" w:space="0" w:color="auto"/>
                <w:left w:val="none" w:sz="0" w:space="0" w:color="auto"/>
                <w:bottom w:val="none" w:sz="0" w:space="0" w:color="auto"/>
                <w:right w:val="none" w:sz="0" w:space="0" w:color="auto"/>
              </w:divBdr>
            </w:div>
            <w:div w:id="670529816">
              <w:marLeft w:val="0"/>
              <w:marRight w:val="0"/>
              <w:marTop w:val="0"/>
              <w:marBottom w:val="0"/>
              <w:divBdr>
                <w:top w:val="none" w:sz="0" w:space="0" w:color="auto"/>
                <w:left w:val="none" w:sz="0" w:space="0" w:color="auto"/>
                <w:bottom w:val="none" w:sz="0" w:space="0" w:color="auto"/>
                <w:right w:val="none" w:sz="0" w:space="0" w:color="auto"/>
              </w:divBdr>
            </w:div>
            <w:div w:id="759913872">
              <w:marLeft w:val="0"/>
              <w:marRight w:val="0"/>
              <w:marTop w:val="0"/>
              <w:marBottom w:val="0"/>
              <w:divBdr>
                <w:top w:val="none" w:sz="0" w:space="0" w:color="auto"/>
                <w:left w:val="none" w:sz="0" w:space="0" w:color="auto"/>
                <w:bottom w:val="none" w:sz="0" w:space="0" w:color="auto"/>
                <w:right w:val="none" w:sz="0" w:space="0" w:color="auto"/>
              </w:divBdr>
            </w:div>
            <w:div w:id="222176778">
              <w:marLeft w:val="0"/>
              <w:marRight w:val="0"/>
              <w:marTop w:val="0"/>
              <w:marBottom w:val="0"/>
              <w:divBdr>
                <w:top w:val="none" w:sz="0" w:space="0" w:color="auto"/>
                <w:left w:val="none" w:sz="0" w:space="0" w:color="auto"/>
                <w:bottom w:val="none" w:sz="0" w:space="0" w:color="auto"/>
                <w:right w:val="none" w:sz="0" w:space="0" w:color="auto"/>
              </w:divBdr>
            </w:div>
            <w:div w:id="1728607436">
              <w:marLeft w:val="0"/>
              <w:marRight w:val="0"/>
              <w:marTop w:val="0"/>
              <w:marBottom w:val="0"/>
              <w:divBdr>
                <w:top w:val="none" w:sz="0" w:space="0" w:color="auto"/>
                <w:left w:val="none" w:sz="0" w:space="0" w:color="auto"/>
                <w:bottom w:val="none" w:sz="0" w:space="0" w:color="auto"/>
                <w:right w:val="none" w:sz="0" w:space="0" w:color="auto"/>
              </w:divBdr>
            </w:div>
            <w:div w:id="1935360165">
              <w:marLeft w:val="0"/>
              <w:marRight w:val="0"/>
              <w:marTop w:val="0"/>
              <w:marBottom w:val="0"/>
              <w:divBdr>
                <w:top w:val="none" w:sz="0" w:space="0" w:color="auto"/>
                <w:left w:val="none" w:sz="0" w:space="0" w:color="auto"/>
                <w:bottom w:val="none" w:sz="0" w:space="0" w:color="auto"/>
                <w:right w:val="none" w:sz="0" w:space="0" w:color="auto"/>
              </w:divBdr>
            </w:div>
            <w:div w:id="478887234">
              <w:marLeft w:val="0"/>
              <w:marRight w:val="0"/>
              <w:marTop w:val="0"/>
              <w:marBottom w:val="0"/>
              <w:divBdr>
                <w:top w:val="none" w:sz="0" w:space="0" w:color="auto"/>
                <w:left w:val="none" w:sz="0" w:space="0" w:color="auto"/>
                <w:bottom w:val="none" w:sz="0" w:space="0" w:color="auto"/>
                <w:right w:val="none" w:sz="0" w:space="0" w:color="auto"/>
              </w:divBdr>
            </w:div>
            <w:div w:id="508906179">
              <w:marLeft w:val="0"/>
              <w:marRight w:val="0"/>
              <w:marTop w:val="0"/>
              <w:marBottom w:val="0"/>
              <w:divBdr>
                <w:top w:val="none" w:sz="0" w:space="0" w:color="auto"/>
                <w:left w:val="none" w:sz="0" w:space="0" w:color="auto"/>
                <w:bottom w:val="none" w:sz="0" w:space="0" w:color="auto"/>
                <w:right w:val="none" w:sz="0" w:space="0" w:color="auto"/>
              </w:divBdr>
            </w:div>
            <w:div w:id="714888389">
              <w:marLeft w:val="0"/>
              <w:marRight w:val="0"/>
              <w:marTop w:val="0"/>
              <w:marBottom w:val="0"/>
              <w:divBdr>
                <w:top w:val="none" w:sz="0" w:space="0" w:color="auto"/>
                <w:left w:val="none" w:sz="0" w:space="0" w:color="auto"/>
                <w:bottom w:val="none" w:sz="0" w:space="0" w:color="auto"/>
                <w:right w:val="none" w:sz="0" w:space="0" w:color="auto"/>
              </w:divBdr>
            </w:div>
            <w:div w:id="453717655">
              <w:marLeft w:val="0"/>
              <w:marRight w:val="0"/>
              <w:marTop w:val="0"/>
              <w:marBottom w:val="0"/>
              <w:divBdr>
                <w:top w:val="none" w:sz="0" w:space="0" w:color="auto"/>
                <w:left w:val="none" w:sz="0" w:space="0" w:color="auto"/>
                <w:bottom w:val="none" w:sz="0" w:space="0" w:color="auto"/>
                <w:right w:val="none" w:sz="0" w:space="0" w:color="auto"/>
              </w:divBdr>
            </w:div>
            <w:div w:id="1848709876">
              <w:marLeft w:val="0"/>
              <w:marRight w:val="0"/>
              <w:marTop w:val="0"/>
              <w:marBottom w:val="0"/>
              <w:divBdr>
                <w:top w:val="none" w:sz="0" w:space="0" w:color="auto"/>
                <w:left w:val="none" w:sz="0" w:space="0" w:color="auto"/>
                <w:bottom w:val="none" w:sz="0" w:space="0" w:color="auto"/>
                <w:right w:val="none" w:sz="0" w:space="0" w:color="auto"/>
              </w:divBdr>
            </w:div>
            <w:div w:id="990987517">
              <w:marLeft w:val="0"/>
              <w:marRight w:val="0"/>
              <w:marTop w:val="0"/>
              <w:marBottom w:val="0"/>
              <w:divBdr>
                <w:top w:val="none" w:sz="0" w:space="0" w:color="auto"/>
                <w:left w:val="none" w:sz="0" w:space="0" w:color="auto"/>
                <w:bottom w:val="none" w:sz="0" w:space="0" w:color="auto"/>
                <w:right w:val="none" w:sz="0" w:space="0" w:color="auto"/>
              </w:divBdr>
            </w:div>
            <w:div w:id="981036268">
              <w:marLeft w:val="0"/>
              <w:marRight w:val="0"/>
              <w:marTop w:val="0"/>
              <w:marBottom w:val="0"/>
              <w:divBdr>
                <w:top w:val="none" w:sz="0" w:space="0" w:color="auto"/>
                <w:left w:val="none" w:sz="0" w:space="0" w:color="auto"/>
                <w:bottom w:val="none" w:sz="0" w:space="0" w:color="auto"/>
                <w:right w:val="none" w:sz="0" w:space="0" w:color="auto"/>
              </w:divBdr>
            </w:div>
            <w:div w:id="1243874029">
              <w:marLeft w:val="0"/>
              <w:marRight w:val="0"/>
              <w:marTop w:val="0"/>
              <w:marBottom w:val="0"/>
              <w:divBdr>
                <w:top w:val="none" w:sz="0" w:space="0" w:color="auto"/>
                <w:left w:val="none" w:sz="0" w:space="0" w:color="auto"/>
                <w:bottom w:val="none" w:sz="0" w:space="0" w:color="auto"/>
                <w:right w:val="none" w:sz="0" w:space="0" w:color="auto"/>
              </w:divBdr>
            </w:div>
            <w:div w:id="930089914">
              <w:marLeft w:val="0"/>
              <w:marRight w:val="0"/>
              <w:marTop w:val="0"/>
              <w:marBottom w:val="0"/>
              <w:divBdr>
                <w:top w:val="none" w:sz="0" w:space="0" w:color="auto"/>
                <w:left w:val="none" w:sz="0" w:space="0" w:color="auto"/>
                <w:bottom w:val="none" w:sz="0" w:space="0" w:color="auto"/>
                <w:right w:val="none" w:sz="0" w:space="0" w:color="auto"/>
              </w:divBdr>
            </w:div>
            <w:div w:id="2074738723">
              <w:marLeft w:val="0"/>
              <w:marRight w:val="0"/>
              <w:marTop w:val="0"/>
              <w:marBottom w:val="0"/>
              <w:divBdr>
                <w:top w:val="none" w:sz="0" w:space="0" w:color="auto"/>
                <w:left w:val="none" w:sz="0" w:space="0" w:color="auto"/>
                <w:bottom w:val="none" w:sz="0" w:space="0" w:color="auto"/>
                <w:right w:val="none" w:sz="0" w:space="0" w:color="auto"/>
              </w:divBdr>
            </w:div>
            <w:div w:id="1314945404">
              <w:marLeft w:val="0"/>
              <w:marRight w:val="0"/>
              <w:marTop w:val="0"/>
              <w:marBottom w:val="0"/>
              <w:divBdr>
                <w:top w:val="none" w:sz="0" w:space="0" w:color="auto"/>
                <w:left w:val="none" w:sz="0" w:space="0" w:color="auto"/>
                <w:bottom w:val="none" w:sz="0" w:space="0" w:color="auto"/>
                <w:right w:val="none" w:sz="0" w:space="0" w:color="auto"/>
              </w:divBdr>
            </w:div>
            <w:div w:id="1217860593">
              <w:marLeft w:val="0"/>
              <w:marRight w:val="0"/>
              <w:marTop w:val="0"/>
              <w:marBottom w:val="0"/>
              <w:divBdr>
                <w:top w:val="none" w:sz="0" w:space="0" w:color="auto"/>
                <w:left w:val="none" w:sz="0" w:space="0" w:color="auto"/>
                <w:bottom w:val="none" w:sz="0" w:space="0" w:color="auto"/>
                <w:right w:val="none" w:sz="0" w:space="0" w:color="auto"/>
              </w:divBdr>
            </w:div>
            <w:div w:id="406998822">
              <w:marLeft w:val="0"/>
              <w:marRight w:val="0"/>
              <w:marTop w:val="0"/>
              <w:marBottom w:val="0"/>
              <w:divBdr>
                <w:top w:val="none" w:sz="0" w:space="0" w:color="auto"/>
                <w:left w:val="none" w:sz="0" w:space="0" w:color="auto"/>
                <w:bottom w:val="none" w:sz="0" w:space="0" w:color="auto"/>
                <w:right w:val="none" w:sz="0" w:space="0" w:color="auto"/>
              </w:divBdr>
            </w:div>
            <w:div w:id="173804300">
              <w:marLeft w:val="0"/>
              <w:marRight w:val="0"/>
              <w:marTop w:val="0"/>
              <w:marBottom w:val="0"/>
              <w:divBdr>
                <w:top w:val="none" w:sz="0" w:space="0" w:color="auto"/>
                <w:left w:val="none" w:sz="0" w:space="0" w:color="auto"/>
                <w:bottom w:val="none" w:sz="0" w:space="0" w:color="auto"/>
                <w:right w:val="none" w:sz="0" w:space="0" w:color="auto"/>
              </w:divBdr>
            </w:div>
            <w:div w:id="1609122508">
              <w:marLeft w:val="0"/>
              <w:marRight w:val="0"/>
              <w:marTop w:val="0"/>
              <w:marBottom w:val="0"/>
              <w:divBdr>
                <w:top w:val="none" w:sz="0" w:space="0" w:color="auto"/>
                <w:left w:val="none" w:sz="0" w:space="0" w:color="auto"/>
                <w:bottom w:val="none" w:sz="0" w:space="0" w:color="auto"/>
                <w:right w:val="none" w:sz="0" w:space="0" w:color="auto"/>
              </w:divBdr>
            </w:div>
            <w:div w:id="933707744">
              <w:marLeft w:val="0"/>
              <w:marRight w:val="0"/>
              <w:marTop w:val="0"/>
              <w:marBottom w:val="0"/>
              <w:divBdr>
                <w:top w:val="none" w:sz="0" w:space="0" w:color="auto"/>
                <w:left w:val="none" w:sz="0" w:space="0" w:color="auto"/>
                <w:bottom w:val="none" w:sz="0" w:space="0" w:color="auto"/>
                <w:right w:val="none" w:sz="0" w:space="0" w:color="auto"/>
              </w:divBdr>
            </w:div>
            <w:div w:id="261306345">
              <w:marLeft w:val="0"/>
              <w:marRight w:val="0"/>
              <w:marTop w:val="0"/>
              <w:marBottom w:val="0"/>
              <w:divBdr>
                <w:top w:val="none" w:sz="0" w:space="0" w:color="auto"/>
                <w:left w:val="none" w:sz="0" w:space="0" w:color="auto"/>
                <w:bottom w:val="none" w:sz="0" w:space="0" w:color="auto"/>
                <w:right w:val="none" w:sz="0" w:space="0" w:color="auto"/>
              </w:divBdr>
            </w:div>
            <w:div w:id="236718531">
              <w:marLeft w:val="0"/>
              <w:marRight w:val="0"/>
              <w:marTop w:val="0"/>
              <w:marBottom w:val="0"/>
              <w:divBdr>
                <w:top w:val="none" w:sz="0" w:space="0" w:color="auto"/>
                <w:left w:val="none" w:sz="0" w:space="0" w:color="auto"/>
                <w:bottom w:val="none" w:sz="0" w:space="0" w:color="auto"/>
                <w:right w:val="none" w:sz="0" w:space="0" w:color="auto"/>
              </w:divBdr>
            </w:div>
            <w:div w:id="54669207">
              <w:marLeft w:val="0"/>
              <w:marRight w:val="0"/>
              <w:marTop w:val="0"/>
              <w:marBottom w:val="0"/>
              <w:divBdr>
                <w:top w:val="none" w:sz="0" w:space="0" w:color="auto"/>
                <w:left w:val="none" w:sz="0" w:space="0" w:color="auto"/>
                <w:bottom w:val="none" w:sz="0" w:space="0" w:color="auto"/>
                <w:right w:val="none" w:sz="0" w:space="0" w:color="auto"/>
              </w:divBdr>
            </w:div>
            <w:div w:id="93756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10552">
      <w:bodyDiv w:val="1"/>
      <w:marLeft w:val="0"/>
      <w:marRight w:val="0"/>
      <w:marTop w:val="0"/>
      <w:marBottom w:val="0"/>
      <w:divBdr>
        <w:top w:val="none" w:sz="0" w:space="0" w:color="auto"/>
        <w:left w:val="none" w:sz="0" w:space="0" w:color="auto"/>
        <w:bottom w:val="none" w:sz="0" w:space="0" w:color="auto"/>
        <w:right w:val="none" w:sz="0" w:space="0" w:color="auto"/>
      </w:divBdr>
      <w:divsChild>
        <w:div w:id="792597442">
          <w:marLeft w:val="0"/>
          <w:marRight w:val="0"/>
          <w:marTop w:val="0"/>
          <w:marBottom w:val="0"/>
          <w:divBdr>
            <w:top w:val="none" w:sz="0" w:space="0" w:color="auto"/>
            <w:left w:val="none" w:sz="0" w:space="0" w:color="auto"/>
            <w:bottom w:val="none" w:sz="0" w:space="0" w:color="auto"/>
            <w:right w:val="none" w:sz="0" w:space="0" w:color="auto"/>
          </w:divBdr>
          <w:divsChild>
            <w:div w:id="610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02428">
      <w:bodyDiv w:val="1"/>
      <w:marLeft w:val="0"/>
      <w:marRight w:val="0"/>
      <w:marTop w:val="0"/>
      <w:marBottom w:val="0"/>
      <w:divBdr>
        <w:top w:val="none" w:sz="0" w:space="0" w:color="auto"/>
        <w:left w:val="none" w:sz="0" w:space="0" w:color="auto"/>
        <w:bottom w:val="none" w:sz="0" w:space="0" w:color="auto"/>
        <w:right w:val="none" w:sz="0" w:space="0" w:color="auto"/>
      </w:divBdr>
      <w:divsChild>
        <w:div w:id="609242501">
          <w:marLeft w:val="0"/>
          <w:marRight w:val="0"/>
          <w:marTop w:val="0"/>
          <w:marBottom w:val="0"/>
          <w:divBdr>
            <w:top w:val="none" w:sz="0" w:space="0" w:color="auto"/>
            <w:left w:val="none" w:sz="0" w:space="0" w:color="auto"/>
            <w:bottom w:val="none" w:sz="0" w:space="0" w:color="auto"/>
            <w:right w:val="none" w:sz="0" w:space="0" w:color="auto"/>
          </w:divBdr>
          <w:divsChild>
            <w:div w:id="1479229595">
              <w:marLeft w:val="0"/>
              <w:marRight w:val="0"/>
              <w:marTop w:val="0"/>
              <w:marBottom w:val="0"/>
              <w:divBdr>
                <w:top w:val="none" w:sz="0" w:space="0" w:color="auto"/>
                <w:left w:val="none" w:sz="0" w:space="0" w:color="auto"/>
                <w:bottom w:val="none" w:sz="0" w:space="0" w:color="auto"/>
                <w:right w:val="none" w:sz="0" w:space="0" w:color="auto"/>
              </w:divBdr>
            </w:div>
            <w:div w:id="220749195">
              <w:marLeft w:val="0"/>
              <w:marRight w:val="0"/>
              <w:marTop w:val="0"/>
              <w:marBottom w:val="0"/>
              <w:divBdr>
                <w:top w:val="none" w:sz="0" w:space="0" w:color="auto"/>
                <w:left w:val="none" w:sz="0" w:space="0" w:color="auto"/>
                <w:bottom w:val="none" w:sz="0" w:space="0" w:color="auto"/>
                <w:right w:val="none" w:sz="0" w:space="0" w:color="auto"/>
              </w:divBdr>
            </w:div>
            <w:div w:id="132501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77807">
      <w:bodyDiv w:val="1"/>
      <w:marLeft w:val="0"/>
      <w:marRight w:val="0"/>
      <w:marTop w:val="0"/>
      <w:marBottom w:val="0"/>
      <w:divBdr>
        <w:top w:val="none" w:sz="0" w:space="0" w:color="auto"/>
        <w:left w:val="none" w:sz="0" w:space="0" w:color="auto"/>
        <w:bottom w:val="none" w:sz="0" w:space="0" w:color="auto"/>
        <w:right w:val="none" w:sz="0" w:space="0" w:color="auto"/>
      </w:divBdr>
      <w:divsChild>
        <w:div w:id="95104971">
          <w:marLeft w:val="0"/>
          <w:marRight w:val="0"/>
          <w:marTop w:val="0"/>
          <w:marBottom w:val="0"/>
          <w:divBdr>
            <w:top w:val="none" w:sz="0" w:space="0" w:color="auto"/>
            <w:left w:val="none" w:sz="0" w:space="0" w:color="auto"/>
            <w:bottom w:val="none" w:sz="0" w:space="0" w:color="auto"/>
            <w:right w:val="none" w:sz="0" w:space="0" w:color="auto"/>
          </w:divBdr>
          <w:divsChild>
            <w:div w:id="47379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650655">
      <w:bodyDiv w:val="1"/>
      <w:marLeft w:val="0"/>
      <w:marRight w:val="0"/>
      <w:marTop w:val="0"/>
      <w:marBottom w:val="0"/>
      <w:divBdr>
        <w:top w:val="none" w:sz="0" w:space="0" w:color="auto"/>
        <w:left w:val="none" w:sz="0" w:space="0" w:color="auto"/>
        <w:bottom w:val="none" w:sz="0" w:space="0" w:color="auto"/>
        <w:right w:val="none" w:sz="0" w:space="0" w:color="auto"/>
      </w:divBdr>
    </w:div>
    <w:div w:id="689992954">
      <w:bodyDiv w:val="1"/>
      <w:marLeft w:val="0"/>
      <w:marRight w:val="0"/>
      <w:marTop w:val="0"/>
      <w:marBottom w:val="0"/>
      <w:divBdr>
        <w:top w:val="none" w:sz="0" w:space="0" w:color="auto"/>
        <w:left w:val="none" w:sz="0" w:space="0" w:color="auto"/>
        <w:bottom w:val="none" w:sz="0" w:space="0" w:color="auto"/>
        <w:right w:val="none" w:sz="0" w:space="0" w:color="auto"/>
      </w:divBdr>
    </w:div>
    <w:div w:id="801583750">
      <w:bodyDiv w:val="1"/>
      <w:marLeft w:val="0"/>
      <w:marRight w:val="0"/>
      <w:marTop w:val="0"/>
      <w:marBottom w:val="0"/>
      <w:divBdr>
        <w:top w:val="none" w:sz="0" w:space="0" w:color="auto"/>
        <w:left w:val="none" w:sz="0" w:space="0" w:color="auto"/>
        <w:bottom w:val="none" w:sz="0" w:space="0" w:color="auto"/>
        <w:right w:val="none" w:sz="0" w:space="0" w:color="auto"/>
      </w:divBdr>
    </w:div>
    <w:div w:id="895091521">
      <w:bodyDiv w:val="1"/>
      <w:marLeft w:val="0"/>
      <w:marRight w:val="0"/>
      <w:marTop w:val="0"/>
      <w:marBottom w:val="0"/>
      <w:divBdr>
        <w:top w:val="none" w:sz="0" w:space="0" w:color="auto"/>
        <w:left w:val="none" w:sz="0" w:space="0" w:color="auto"/>
        <w:bottom w:val="none" w:sz="0" w:space="0" w:color="auto"/>
        <w:right w:val="none" w:sz="0" w:space="0" w:color="auto"/>
      </w:divBdr>
      <w:divsChild>
        <w:div w:id="148786132">
          <w:marLeft w:val="0"/>
          <w:marRight w:val="0"/>
          <w:marTop w:val="0"/>
          <w:marBottom w:val="0"/>
          <w:divBdr>
            <w:top w:val="none" w:sz="0" w:space="0" w:color="auto"/>
            <w:left w:val="none" w:sz="0" w:space="0" w:color="auto"/>
            <w:bottom w:val="none" w:sz="0" w:space="0" w:color="auto"/>
            <w:right w:val="none" w:sz="0" w:space="0" w:color="auto"/>
          </w:divBdr>
          <w:divsChild>
            <w:div w:id="1965310033">
              <w:marLeft w:val="0"/>
              <w:marRight w:val="0"/>
              <w:marTop w:val="0"/>
              <w:marBottom w:val="0"/>
              <w:divBdr>
                <w:top w:val="none" w:sz="0" w:space="0" w:color="auto"/>
                <w:left w:val="none" w:sz="0" w:space="0" w:color="auto"/>
                <w:bottom w:val="none" w:sz="0" w:space="0" w:color="auto"/>
                <w:right w:val="none" w:sz="0" w:space="0" w:color="auto"/>
              </w:divBdr>
            </w:div>
            <w:div w:id="2032291798">
              <w:marLeft w:val="0"/>
              <w:marRight w:val="0"/>
              <w:marTop w:val="0"/>
              <w:marBottom w:val="0"/>
              <w:divBdr>
                <w:top w:val="none" w:sz="0" w:space="0" w:color="auto"/>
                <w:left w:val="none" w:sz="0" w:space="0" w:color="auto"/>
                <w:bottom w:val="none" w:sz="0" w:space="0" w:color="auto"/>
                <w:right w:val="none" w:sz="0" w:space="0" w:color="auto"/>
              </w:divBdr>
            </w:div>
            <w:div w:id="160727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15401">
      <w:bodyDiv w:val="1"/>
      <w:marLeft w:val="0"/>
      <w:marRight w:val="0"/>
      <w:marTop w:val="0"/>
      <w:marBottom w:val="0"/>
      <w:divBdr>
        <w:top w:val="none" w:sz="0" w:space="0" w:color="auto"/>
        <w:left w:val="none" w:sz="0" w:space="0" w:color="auto"/>
        <w:bottom w:val="none" w:sz="0" w:space="0" w:color="auto"/>
        <w:right w:val="none" w:sz="0" w:space="0" w:color="auto"/>
      </w:divBdr>
      <w:divsChild>
        <w:div w:id="1752580713">
          <w:marLeft w:val="0"/>
          <w:marRight w:val="0"/>
          <w:marTop w:val="0"/>
          <w:marBottom w:val="0"/>
          <w:divBdr>
            <w:top w:val="none" w:sz="0" w:space="0" w:color="auto"/>
            <w:left w:val="none" w:sz="0" w:space="0" w:color="auto"/>
            <w:bottom w:val="none" w:sz="0" w:space="0" w:color="auto"/>
            <w:right w:val="none" w:sz="0" w:space="0" w:color="auto"/>
          </w:divBdr>
          <w:divsChild>
            <w:div w:id="212226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994832">
      <w:bodyDiv w:val="1"/>
      <w:marLeft w:val="0"/>
      <w:marRight w:val="0"/>
      <w:marTop w:val="0"/>
      <w:marBottom w:val="0"/>
      <w:divBdr>
        <w:top w:val="none" w:sz="0" w:space="0" w:color="auto"/>
        <w:left w:val="none" w:sz="0" w:space="0" w:color="auto"/>
        <w:bottom w:val="none" w:sz="0" w:space="0" w:color="auto"/>
        <w:right w:val="none" w:sz="0" w:space="0" w:color="auto"/>
      </w:divBdr>
    </w:div>
    <w:div w:id="1428187691">
      <w:bodyDiv w:val="1"/>
      <w:marLeft w:val="0"/>
      <w:marRight w:val="0"/>
      <w:marTop w:val="0"/>
      <w:marBottom w:val="0"/>
      <w:divBdr>
        <w:top w:val="none" w:sz="0" w:space="0" w:color="auto"/>
        <w:left w:val="none" w:sz="0" w:space="0" w:color="auto"/>
        <w:bottom w:val="none" w:sz="0" w:space="0" w:color="auto"/>
        <w:right w:val="none" w:sz="0" w:space="0" w:color="auto"/>
      </w:divBdr>
    </w:div>
    <w:div w:id="1488935530">
      <w:bodyDiv w:val="1"/>
      <w:marLeft w:val="0"/>
      <w:marRight w:val="0"/>
      <w:marTop w:val="0"/>
      <w:marBottom w:val="0"/>
      <w:divBdr>
        <w:top w:val="none" w:sz="0" w:space="0" w:color="auto"/>
        <w:left w:val="none" w:sz="0" w:space="0" w:color="auto"/>
        <w:bottom w:val="none" w:sz="0" w:space="0" w:color="auto"/>
        <w:right w:val="none" w:sz="0" w:space="0" w:color="auto"/>
      </w:divBdr>
    </w:div>
    <w:div w:id="1508135326">
      <w:bodyDiv w:val="1"/>
      <w:marLeft w:val="0"/>
      <w:marRight w:val="0"/>
      <w:marTop w:val="0"/>
      <w:marBottom w:val="0"/>
      <w:divBdr>
        <w:top w:val="none" w:sz="0" w:space="0" w:color="auto"/>
        <w:left w:val="none" w:sz="0" w:space="0" w:color="auto"/>
        <w:bottom w:val="none" w:sz="0" w:space="0" w:color="auto"/>
        <w:right w:val="none" w:sz="0" w:space="0" w:color="auto"/>
      </w:divBdr>
      <w:divsChild>
        <w:div w:id="1077247401">
          <w:marLeft w:val="0"/>
          <w:marRight w:val="0"/>
          <w:marTop w:val="0"/>
          <w:marBottom w:val="0"/>
          <w:divBdr>
            <w:top w:val="none" w:sz="0" w:space="0" w:color="auto"/>
            <w:left w:val="none" w:sz="0" w:space="0" w:color="auto"/>
            <w:bottom w:val="none" w:sz="0" w:space="0" w:color="auto"/>
            <w:right w:val="none" w:sz="0" w:space="0" w:color="auto"/>
          </w:divBdr>
          <w:divsChild>
            <w:div w:id="178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837554">
      <w:bodyDiv w:val="1"/>
      <w:marLeft w:val="0"/>
      <w:marRight w:val="0"/>
      <w:marTop w:val="0"/>
      <w:marBottom w:val="0"/>
      <w:divBdr>
        <w:top w:val="none" w:sz="0" w:space="0" w:color="auto"/>
        <w:left w:val="none" w:sz="0" w:space="0" w:color="auto"/>
        <w:bottom w:val="none" w:sz="0" w:space="0" w:color="auto"/>
        <w:right w:val="none" w:sz="0" w:space="0" w:color="auto"/>
      </w:divBdr>
      <w:divsChild>
        <w:div w:id="1447040498">
          <w:marLeft w:val="0"/>
          <w:marRight w:val="0"/>
          <w:marTop w:val="0"/>
          <w:marBottom w:val="0"/>
          <w:divBdr>
            <w:top w:val="none" w:sz="0" w:space="0" w:color="auto"/>
            <w:left w:val="none" w:sz="0" w:space="0" w:color="auto"/>
            <w:bottom w:val="none" w:sz="0" w:space="0" w:color="auto"/>
            <w:right w:val="none" w:sz="0" w:space="0" w:color="auto"/>
          </w:divBdr>
          <w:divsChild>
            <w:div w:id="1002319701">
              <w:marLeft w:val="0"/>
              <w:marRight w:val="0"/>
              <w:marTop w:val="0"/>
              <w:marBottom w:val="0"/>
              <w:divBdr>
                <w:top w:val="none" w:sz="0" w:space="0" w:color="auto"/>
                <w:left w:val="none" w:sz="0" w:space="0" w:color="auto"/>
                <w:bottom w:val="none" w:sz="0" w:space="0" w:color="auto"/>
                <w:right w:val="none" w:sz="0" w:space="0" w:color="auto"/>
              </w:divBdr>
            </w:div>
            <w:div w:id="1512573080">
              <w:marLeft w:val="0"/>
              <w:marRight w:val="0"/>
              <w:marTop w:val="0"/>
              <w:marBottom w:val="0"/>
              <w:divBdr>
                <w:top w:val="none" w:sz="0" w:space="0" w:color="auto"/>
                <w:left w:val="none" w:sz="0" w:space="0" w:color="auto"/>
                <w:bottom w:val="none" w:sz="0" w:space="0" w:color="auto"/>
                <w:right w:val="none" w:sz="0" w:space="0" w:color="auto"/>
              </w:divBdr>
            </w:div>
            <w:div w:id="1031540107">
              <w:marLeft w:val="0"/>
              <w:marRight w:val="0"/>
              <w:marTop w:val="0"/>
              <w:marBottom w:val="0"/>
              <w:divBdr>
                <w:top w:val="none" w:sz="0" w:space="0" w:color="auto"/>
                <w:left w:val="none" w:sz="0" w:space="0" w:color="auto"/>
                <w:bottom w:val="none" w:sz="0" w:space="0" w:color="auto"/>
                <w:right w:val="none" w:sz="0" w:space="0" w:color="auto"/>
              </w:divBdr>
            </w:div>
            <w:div w:id="397747567">
              <w:marLeft w:val="0"/>
              <w:marRight w:val="0"/>
              <w:marTop w:val="0"/>
              <w:marBottom w:val="0"/>
              <w:divBdr>
                <w:top w:val="none" w:sz="0" w:space="0" w:color="auto"/>
                <w:left w:val="none" w:sz="0" w:space="0" w:color="auto"/>
                <w:bottom w:val="none" w:sz="0" w:space="0" w:color="auto"/>
                <w:right w:val="none" w:sz="0" w:space="0" w:color="auto"/>
              </w:divBdr>
            </w:div>
            <w:div w:id="488789641">
              <w:marLeft w:val="0"/>
              <w:marRight w:val="0"/>
              <w:marTop w:val="0"/>
              <w:marBottom w:val="0"/>
              <w:divBdr>
                <w:top w:val="none" w:sz="0" w:space="0" w:color="auto"/>
                <w:left w:val="none" w:sz="0" w:space="0" w:color="auto"/>
                <w:bottom w:val="none" w:sz="0" w:space="0" w:color="auto"/>
                <w:right w:val="none" w:sz="0" w:space="0" w:color="auto"/>
              </w:divBdr>
            </w:div>
            <w:div w:id="2013948096">
              <w:marLeft w:val="0"/>
              <w:marRight w:val="0"/>
              <w:marTop w:val="0"/>
              <w:marBottom w:val="0"/>
              <w:divBdr>
                <w:top w:val="none" w:sz="0" w:space="0" w:color="auto"/>
                <w:left w:val="none" w:sz="0" w:space="0" w:color="auto"/>
                <w:bottom w:val="none" w:sz="0" w:space="0" w:color="auto"/>
                <w:right w:val="none" w:sz="0" w:space="0" w:color="auto"/>
              </w:divBdr>
            </w:div>
            <w:div w:id="838428291">
              <w:marLeft w:val="0"/>
              <w:marRight w:val="0"/>
              <w:marTop w:val="0"/>
              <w:marBottom w:val="0"/>
              <w:divBdr>
                <w:top w:val="none" w:sz="0" w:space="0" w:color="auto"/>
                <w:left w:val="none" w:sz="0" w:space="0" w:color="auto"/>
                <w:bottom w:val="none" w:sz="0" w:space="0" w:color="auto"/>
                <w:right w:val="none" w:sz="0" w:space="0" w:color="auto"/>
              </w:divBdr>
            </w:div>
            <w:div w:id="1191801658">
              <w:marLeft w:val="0"/>
              <w:marRight w:val="0"/>
              <w:marTop w:val="0"/>
              <w:marBottom w:val="0"/>
              <w:divBdr>
                <w:top w:val="none" w:sz="0" w:space="0" w:color="auto"/>
                <w:left w:val="none" w:sz="0" w:space="0" w:color="auto"/>
                <w:bottom w:val="none" w:sz="0" w:space="0" w:color="auto"/>
                <w:right w:val="none" w:sz="0" w:space="0" w:color="auto"/>
              </w:divBdr>
            </w:div>
            <w:div w:id="398792832">
              <w:marLeft w:val="0"/>
              <w:marRight w:val="0"/>
              <w:marTop w:val="0"/>
              <w:marBottom w:val="0"/>
              <w:divBdr>
                <w:top w:val="none" w:sz="0" w:space="0" w:color="auto"/>
                <w:left w:val="none" w:sz="0" w:space="0" w:color="auto"/>
                <w:bottom w:val="none" w:sz="0" w:space="0" w:color="auto"/>
                <w:right w:val="none" w:sz="0" w:space="0" w:color="auto"/>
              </w:divBdr>
            </w:div>
            <w:div w:id="2095742352">
              <w:marLeft w:val="0"/>
              <w:marRight w:val="0"/>
              <w:marTop w:val="0"/>
              <w:marBottom w:val="0"/>
              <w:divBdr>
                <w:top w:val="none" w:sz="0" w:space="0" w:color="auto"/>
                <w:left w:val="none" w:sz="0" w:space="0" w:color="auto"/>
                <w:bottom w:val="none" w:sz="0" w:space="0" w:color="auto"/>
                <w:right w:val="none" w:sz="0" w:space="0" w:color="auto"/>
              </w:divBdr>
            </w:div>
            <w:div w:id="966818158">
              <w:marLeft w:val="0"/>
              <w:marRight w:val="0"/>
              <w:marTop w:val="0"/>
              <w:marBottom w:val="0"/>
              <w:divBdr>
                <w:top w:val="none" w:sz="0" w:space="0" w:color="auto"/>
                <w:left w:val="none" w:sz="0" w:space="0" w:color="auto"/>
                <w:bottom w:val="none" w:sz="0" w:space="0" w:color="auto"/>
                <w:right w:val="none" w:sz="0" w:space="0" w:color="auto"/>
              </w:divBdr>
            </w:div>
            <w:div w:id="772357178">
              <w:marLeft w:val="0"/>
              <w:marRight w:val="0"/>
              <w:marTop w:val="0"/>
              <w:marBottom w:val="0"/>
              <w:divBdr>
                <w:top w:val="none" w:sz="0" w:space="0" w:color="auto"/>
                <w:left w:val="none" w:sz="0" w:space="0" w:color="auto"/>
                <w:bottom w:val="none" w:sz="0" w:space="0" w:color="auto"/>
                <w:right w:val="none" w:sz="0" w:space="0" w:color="auto"/>
              </w:divBdr>
            </w:div>
            <w:div w:id="252204649">
              <w:marLeft w:val="0"/>
              <w:marRight w:val="0"/>
              <w:marTop w:val="0"/>
              <w:marBottom w:val="0"/>
              <w:divBdr>
                <w:top w:val="none" w:sz="0" w:space="0" w:color="auto"/>
                <w:left w:val="none" w:sz="0" w:space="0" w:color="auto"/>
                <w:bottom w:val="none" w:sz="0" w:space="0" w:color="auto"/>
                <w:right w:val="none" w:sz="0" w:space="0" w:color="auto"/>
              </w:divBdr>
            </w:div>
            <w:div w:id="460997184">
              <w:marLeft w:val="0"/>
              <w:marRight w:val="0"/>
              <w:marTop w:val="0"/>
              <w:marBottom w:val="0"/>
              <w:divBdr>
                <w:top w:val="none" w:sz="0" w:space="0" w:color="auto"/>
                <w:left w:val="none" w:sz="0" w:space="0" w:color="auto"/>
                <w:bottom w:val="none" w:sz="0" w:space="0" w:color="auto"/>
                <w:right w:val="none" w:sz="0" w:space="0" w:color="auto"/>
              </w:divBdr>
            </w:div>
            <w:div w:id="983238140">
              <w:marLeft w:val="0"/>
              <w:marRight w:val="0"/>
              <w:marTop w:val="0"/>
              <w:marBottom w:val="0"/>
              <w:divBdr>
                <w:top w:val="none" w:sz="0" w:space="0" w:color="auto"/>
                <w:left w:val="none" w:sz="0" w:space="0" w:color="auto"/>
                <w:bottom w:val="none" w:sz="0" w:space="0" w:color="auto"/>
                <w:right w:val="none" w:sz="0" w:space="0" w:color="auto"/>
              </w:divBdr>
            </w:div>
            <w:div w:id="325672434">
              <w:marLeft w:val="0"/>
              <w:marRight w:val="0"/>
              <w:marTop w:val="0"/>
              <w:marBottom w:val="0"/>
              <w:divBdr>
                <w:top w:val="none" w:sz="0" w:space="0" w:color="auto"/>
                <w:left w:val="none" w:sz="0" w:space="0" w:color="auto"/>
                <w:bottom w:val="none" w:sz="0" w:space="0" w:color="auto"/>
                <w:right w:val="none" w:sz="0" w:space="0" w:color="auto"/>
              </w:divBdr>
            </w:div>
            <w:div w:id="890306695">
              <w:marLeft w:val="0"/>
              <w:marRight w:val="0"/>
              <w:marTop w:val="0"/>
              <w:marBottom w:val="0"/>
              <w:divBdr>
                <w:top w:val="none" w:sz="0" w:space="0" w:color="auto"/>
                <w:left w:val="none" w:sz="0" w:space="0" w:color="auto"/>
                <w:bottom w:val="none" w:sz="0" w:space="0" w:color="auto"/>
                <w:right w:val="none" w:sz="0" w:space="0" w:color="auto"/>
              </w:divBdr>
            </w:div>
            <w:div w:id="1223175987">
              <w:marLeft w:val="0"/>
              <w:marRight w:val="0"/>
              <w:marTop w:val="0"/>
              <w:marBottom w:val="0"/>
              <w:divBdr>
                <w:top w:val="none" w:sz="0" w:space="0" w:color="auto"/>
                <w:left w:val="none" w:sz="0" w:space="0" w:color="auto"/>
                <w:bottom w:val="none" w:sz="0" w:space="0" w:color="auto"/>
                <w:right w:val="none" w:sz="0" w:space="0" w:color="auto"/>
              </w:divBdr>
            </w:div>
            <w:div w:id="1163006580">
              <w:marLeft w:val="0"/>
              <w:marRight w:val="0"/>
              <w:marTop w:val="0"/>
              <w:marBottom w:val="0"/>
              <w:divBdr>
                <w:top w:val="none" w:sz="0" w:space="0" w:color="auto"/>
                <w:left w:val="none" w:sz="0" w:space="0" w:color="auto"/>
                <w:bottom w:val="none" w:sz="0" w:space="0" w:color="auto"/>
                <w:right w:val="none" w:sz="0" w:space="0" w:color="auto"/>
              </w:divBdr>
            </w:div>
            <w:div w:id="26486959">
              <w:marLeft w:val="0"/>
              <w:marRight w:val="0"/>
              <w:marTop w:val="0"/>
              <w:marBottom w:val="0"/>
              <w:divBdr>
                <w:top w:val="none" w:sz="0" w:space="0" w:color="auto"/>
                <w:left w:val="none" w:sz="0" w:space="0" w:color="auto"/>
                <w:bottom w:val="none" w:sz="0" w:space="0" w:color="auto"/>
                <w:right w:val="none" w:sz="0" w:space="0" w:color="auto"/>
              </w:divBdr>
            </w:div>
            <w:div w:id="1546915923">
              <w:marLeft w:val="0"/>
              <w:marRight w:val="0"/>
              <w:marTop w:val="0"/>
              <w:marBottom w:val="0"/>
              <w:divBdr>
                <w:top w:val="none" w:sz="0" w:space="0" w:color="auto"/>
                <w:left w:val="none" w:sz="0" w:space="0" w:color="auto"/>
                <w:bottom w:val="none" w:sz="0" w:space="0" w:color="auto"/>
                <w:right w:val="none" w:sz="0" w:space="0" w:color="auto"/>
              </w:divBdr>
            </w:div>
            <w:div w:id="1053039234">
              <w:marLeft w:val="0"/>
              <w:marRight w:val="0"/>
              <w:marTop w:val="0"/>
              <w:marBottom w:val="0"/>
              <w:divBdr>
                <w:top w:val="none" w:sz="0" w:space="0" w:color="auto"/>
                <w:left w:val="none" w:sz="0" w:space="0" w:color="auto"/>
                <w:bottom w:val="none" w:sz="0" w:space="0" w:color="auto"/>
                <w:right w:val="none" w:sz="0" w:space="0" w:color="auto"/>
              </w:divBdr>
            </w:div>
            <w:div w:id="172691867">
              <w:marLeft w:val="0"/>
              <w:marRight w:val="0"/>
              <w:marTop w:val="0"/>
              <w:marBottom w:val="0"/>
              <w:divBdr>
                <w:top w:val="none" w:sz="0" w:space="0" w:color="auto"/>
                <w:left w:val="none" w:sz="0" w:space="0" w:color="auto"/>
                <w:bottom w:val="none" w:sz="0" w:space="0" w:color="auto"/>
                <w:right w:val="none" w:sz="0" w:space="0" w:color="auto"/>
              </w:divBdr>
            </w:div>
            <w:div w:id="88238997">
              <w:marLeft w:val="0"/>
              <w:marRight w:val="0"/>
              <w:marTop w:val="0"/>
              <w:marBottom w:val="0"/>
              <w:divBdr>
                <w:top w:val="none" w:sz="0" w:space="0" w:color="auto"/>
                <w:left w:val="none" w:sz="0" w:space="0" w:color="auto"/>
                <w:bottom w:val="none" w:sz="0" w:space="0" w:color="auto"/>
                <w:right w:val="none" w:sz="0" w:space="0" w:color="auto"/>
              </w:divBdr>
            </w:div>
            <w:div w:id="1671716418">
              <w:marLeft w:val="0"/>
              <w:marRight w:val="0"/>
              <w:marTop w:val="0"/>
              <w:marBottom w:val="0"/>
              <w:divBdr>
                <w:top w:val="none" w:sz="0" w:space="0" w:color="auto"/>
                <w:left w:val="none" w:sz="0" w:space="0" w:color="auto"/>
                <w:bottom w:val="none" w:sz="0" w:space="0" w:color="auto"/>
                <w:right w:val="none" w:sz="0" w:space="0" w:color="auto"/>
              </w:divBdr>
            </w:div>
            <w:div w:id="667758043">
              <w:marLeft w:val="0"/>
              <w:marRight w:val="0"/>
              <w:marTop w:val="0"/>
              <w:marBottom w:val="0"/>
              <w:divBdr>
                <w:top w:val="none" w:sz="0" w:space="0" w:color="auto"/>
                <w:left w:val="none" w:sz="0" w:space="0" w:color="auto"/>
                <w:bottom w:val="none" w:sz="0" w:space="0" w:color="auto"/>
                <w:right w:val="none" w:sz="0" w:space="0" w:color="auto"/>
              </w:divBdr>
            </w:div>
            <w:div w:id="1265453852">
              <w:marLeft w:val="0"/>
              <w:marRight w:val="0"/>
              <w:marTop w:val="0"/>
              <w:marBottom w:val="0"/>
              <w:divBdr>
                <w:top w:val="none" w:sz="0" w:space="0" w:color="auto"/>
                <w:left w:val="none" w:sz="0" w:space="0" w:color="auto"/>
                <w:bottom w:val="none" w:sz="0" w:space="0" w:color="auto"/>
                <w:right w:val="none" w:sz="0" w:space="0" w:color="auto"/>
              </w:divBdr>
            </w:div>
            <w:div w:id="362943456">
              <w:marLeft w:val="0"/>
              <w:marRight w:val="0"/>
              <w:marTop w:val="0"/>
              <w:marBottom w:val="0"/>
              <w:divBdr>
                <w:top w:val="none" w:sz="0" w:space="0" w:color="auto"/>
                <w:left w:val="none" w:sz="0" w:space="0" w:color="auto"/>
                <w:bottom w:val="none" w:sz="0" w:space="0" w:color="auto"/>
                <w:right w:val="none" w:sz="0" w:space="0" w:color="auto"/>
              </w:divBdr>
            </w:div>
            <w:div w:id="37321246">
              <w:marLeft w:val="0"/>
              <w:marRight w:val="0"/>
              <w:marTop w:val="0"/>
              <w:marBottom w:val="0"/>
              <w:divBdr>
                <w:top w:val="none" w:sz="0" w:space="0" w:color="auto"/>
                <w:left w:val="none" w:sz="0" w:space="0" w:color="auto"/>
                <w:bottom w:val="none" w:sz="0" w:space="0" w:color="auto"/>
                <w:right w:val="none" w:sz="0" w:space="0" w:color="auto"/>
              </w:divBdr>
            </w:div>
            <w:div w:id="1865971407">
              <w:marLeft w:val="0"/>
              <w:marRight w:val="0"/>
              <w:marTop w:val="0"/>
              <w:marBottom w:val="0"/>
              <w:divBdr>
                <w:top w:val="none" w:sz="0" w:space="0" w:color="auto"/>
                <w:left w:val="none" w:sz="0" w:space="0" w:color="auto"/>
                <w:bottom w:val="none" w:sz="0" w:space="0" w:color="auto"/>
                <w:right w:val="none" w:sz="0" w:space="0" w:color="auto"/>
              </w:divBdr>
            </w:div>
            <w:div w:id="312759334">
              <w:marLeft w:val="0"/>
              <w:marRight w:val="0"/>
              <w:marTop w:val="0"/>
              <w:marBottom w:val="0"/>
              <w:divBdr>
                <w:top w:val="none" w:sz="0" w:space="0" w:color="auto"/>
                <w:left w:val="none" w:sz="0" w:space="0" w:color="auto"/>
                <w:bottom w:val="none" w:sz="0" w:space="0" w:color="auto"/>
                <w:right w:val="none" w:sz="0" w:space="0" w:color="auto"/>
              </w:divBdr>
            </w:div>
            <w:div w:id="1311130463">
              <w:marLeft w:val="0"/>
              <w:marRight w:val="0"/>
              <w:marTop w:val="0"/>
              <w:marBottom w:val="0"/>
              <w:divBdr>
                <w:top w:val="none" w:sz="0" w:space="0" w:color="auto"/>
                <w:left w:val="none" w:sz="0" w:space="0" w:color="auto"/>
                <w:bottom w:val="none" w:sz="0" w:space="0" w:color="auto"/>
                <w:right w:val="none" w:sz="0" w:space="0" w:color="auto"/>
              </w:divBdr>
            </w:div>
            <w:div w:id="549341480">
              <w:marLeft w:val="0"/>
              <w:marRight w:val="0"/>
              <w:marTop w:val="0"/>
              <w:marBottom w:val="0"/>
              <w:divBdr>
                <w:top w:val="none" w:sz="0" w:space="0" w:color="auto"/>
                <w:left w:val="none" w:sz="0" w:space="0" w:color="auto"/>
                <w:bottom w:val="none" w:sz="0" w:space="0" w:color="auto"/>
                <w:right w:val="none" w:sz="0" w:space="0" w:color="auto"/>
              </w:divBdr>
            </w:div>
            <w:div w:id="745228276">
              <w:marLeft w:val="0"/>
              <w:marRight w:val="0"/>
              <w:marTop w:val="0"/>
              <w:marBottom w:val="0"/>
              <w:divBdr>
                <w:top w:val="none" w:sz="0" w:space="0" w:color="auto"/>
                <w:left w:val="none" w:sz="0" w:space="0" w:color="auto"/>
                <w:bottom w:val="none" w:sz="0" w:space="0" w:color="auto"/>
                <w:right w:val="none" w:sz="0" w:space="0" w:color="auto"/>
              </w:divBdr>
            </w:div>
            <w:div w:id="2127307530">
              <w:marLeft w:val="0"/>
              <w:marRight w:val="0"/>
              <w:marTop w:val="0"/>
              <w:marBottom w:val="0"/>
              <w:divBdr>
                <w:top w:val="none" w:sz="0" w:space="0" w:color="auto"/>
                <w:left w:val="none" w:sz="0" w:space="0" w:color="auto"/>
                <w:bottom w:val="none" w:sz="0" w:space="0" w:color="auto"/>
                <w:right w:val="none" w:sz="0" w:space="0" w:color="auto"/>
              </w:divBdr>
            </w:div>
            <w:div w:id="1140927792">
              <w:marLeft w:val="0"/>
              <w:marRight w:val="0"/>
              <w:marTop w:val="0"/>
              <w:marBottom w:val="0"/>
              <w:divBdr>
                <w:top w:val="none" w:sz="0" w:space="0" w:color="auto"/>
                <w:left w:val="none" w:sz="0" w:space="0" w:color="auto"/>
                <w:bottom w:val="none" w:sz="0" w:space="0" w:color="auto"/>
                <w:right w:val="none" w:sz="0" w:space="0" w:color="auto"/>
              </w:divBdr>
            </w:div>
            <w:div w:id="493229810">
              <w:marLeft w:val="0"/>
              <w:marRight w:val="0"/>
              <w:marTop w:val="0"/>
              <w:marBottom w:val="0"/>
              <w:divBdr>
                <w:top w:val="none" w:sz="0" w:space="0" w:color="auto"/>
                <w:left w:val="none" w:sz="0" w:space="0" w:color="auto"/>
                <w:bottom w:val="none" w:sz="0" w:space="0" w:color="auto"/>
                <w:right w:val="none" w:sz="0" w:space="0" w:color="auto"/>
              </w:divBdr>
            </w:div>
            <w:div w:id="1087775040">
              <w:marLeft w:val="0"/>
              <w:marRight w:val="0"/>
              <w:marTop w:val="0"/>
              <w:marBottom w:val="0"/>
              <w:divBdr>
                <w:top w:val="none" w:sz="0" w:space="0" w:color="auto"/>
                <w:left w:val="none" w:sz="0" w:space="0" w:color="auto"/>
                <w:bottom w:val="none" w:sz="0" w:space="0" w:color="auto"/>
                <w:right w:val="none" w:sz="0" w:space="0" w:color="auto"/>
              </w:divBdr>
            </w:div>
            <w:div w:id="726029650">
              <w:marLeft w:val="0"/>
              <w:marRight w:val="0"/>
              <w:marTop w:val="0"/>
              <w:marBottom w:val="0"/>
              <w:divBdr>
                <w:top w:val="none" w:sz="0" w:space="0" w:color="auto"/>
                <w:left w:val="none" w:sz="0" w:space="0" w:color="auto"/>
                <w:bottom w:val="none" w:sz="0" w:space="0" w:color="auto"/>
                <w:right w:val="none" w:sz="0" w:space="0" w:color="auto"/>
              </w:divBdr>
            </w:div>
            <w:div w:id="1346402218">
              <w:marLeft w:val="0"/>
              <w:marRight w:val="0"/>
              <w:marTop w:val="0"/>
              <w:marBottom w:val="0"/>
              <w:divBdr>
                <w:top w:val="none" w:sz="0" w:space="0" w:color="auto"/>
                <w:left w:val="none" w:sz="0" w:space="0" w:color="auto"/>
                <w:bottom w:val="none" w:sz="0" w:space="0" w:color="auto"/>
                <w:right w:val="none" w:sz="0" w:space="0" w:color="auto"/>
              </w:divBdr>
            </w:div>
            <w:div w:id="1779373429">
              <w:marLeft w:val="0"/>
              <w:marRight w:val="0"/>
              <w:marTop w:val="0"/>
              <w:marBottom w:val="0"/>
              <w:divBdr>
                <w:top w:val="none" w:sz="0" w:space="0" w:color="auto"/>
                <w:left w:val="none" w:sz="0" w:space="0" w:color="auto"/>
                <w:bottom w:val="none" w:sz="0" w:space="0" w:color="auto"/>
                <w:right w:val="none" w:sz="0" w:space="0" w:color="auto"/>
              </w:divBdr>
            </w:div>
            <w:div w:id="739669325">
              <w:marLeft w:val="0"/>
              <w:marRight w:val="0"/>
              <w:marTop w:val="0"/>
              <w:marBottom w:val="0"/>
              <w:divBdr>
                <w:top w:val="none" w:sz="0" w:space="0" w:color="auto"/>
                <w:left w:val="none" w:sz="0" w:space="0" w:color="auto"/>
                <w:bottom w:val="none" w:sz="0" w:space="0" w:color="auto"/>
                <w:right w:val="none" w:sz="0" w:space="0" w:color="auto"/>
              </w:divBdr>
            </w:div>
            <w:div w:id="992560726">
              <w:marLeft w:val="0"/>
              <w:marRight w:val="0"/>
              <w:marTop w:val="0"/>
              <w:marBottom w:val="0"/>
              <w:divBdr>
                <w:top w:val="none" w:sz="0" w:space="0" w:color="auto"/>
                <w:left w:val="none" w:sz="0" w:space="0" w:color="auto"/>
                <w:bottom w:val="none" w:sz="0" w:space="0" w:color="auto"/>
                <w:right w:val="none" w:sz="0" w:space="0" w:color="auto"/>
              </w:divBdr>
            </w:div>
            <w:div w:id="1864974820">
              <w:marLeft w:val="0"/>
              <w:marRight w:val="0"/>
              <w:marTop w:val="0"/>
              <w:marBottom w:val="0"/>
              <w:divBdr>
                <w:top w:val="none" w:sz="0" w:space="0" w:color="auto"/>
                <w:left w:val="none" w:sz="0" w:space="0" w:color="auto"/>
                <w:bottom w:val="none" w:sz="0" w:space="0" w:color="auto"/>
                <w:right w:val="none" w:sz="0" w:space="0" w:color="auto"/>
              </w:divBdr>
            </w:div>
            <w:div w:id="1816675538">
              <w:marLeft w:val="0"/>
              <w:marRight w:val="0"/>
              <w:marTop w:val="0"/>
              <w:marBottom w:val="0"/>
              <w:divBdr>
                <w:top w:val="none" w:sz="0" w:space="0" w:color="auto"/>
                <w:left w:val="none" w:sz="0" w:space="0" w:color="auto"/>
                <w:bottom w:val="none" w:sz="0" w:space="0" w:color="auto"/>
                <w:right w:val="none" w:sz="0" w:space="0" w:color="auto"/>
              </w:divBdr>
            </w:div>
            <w:div w:id="106163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url.us.m.mimecastprotect.com/s/IAEvCqxpwXU8Rm4LfXhVfEWm3Q?domain=github.com" TargetMode="External"/><Relationship Id="rId1" Type="http://schemas.openxmlformats.org/officeDocument/2006/relationships/hyperlink" Target="https://url.us.m.mimecastprotect.com/s/iCruCpYor6fnyXlQTPfGfGjo4M?domain=github.com"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5.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icom.nema.org/medical/dicom/current/output/chtml/part04/sect_F.9.html" TargetMode="Externa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E1D6814-B3CF-4C71-AA59-82CBB403F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49</Pages>
  <Words>11375</Words>
  <Characters>64839</Characters>
  <Application>Microsoft Office Word</Application>
  <DocSecurity>0</DocSecurity>
  <Lines>540</Lines>
  <Paragraphs>152</Paragraphs>
  <ScaleCrop>false</ScaleCrop>
  <HeadingPairs>
    <vt:vector size="2" baseType="variant">
      <vt:variant>
        <vt:lpstr>Title</vt:lpstr>
      </vt:variant>
      <vt:variant>
        <vt:i4>1</vt:i4>
      </vt:variant>
    </vt:vector>
  </HeadingPairs>
  <TitlesOfParts>
    <vt:vector size="1" baseType="lpstr">
      <vt:lpstr>DICOMweb Modality Workflow Service</vt:lpstr>
    </vt:vector>
  </TitlesOfParts>
  <Company/>
  <LinksUpToDate>false</LinksUpToDate>
  <CharactersWithSpaces>76062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DICOMweb Modality Workflow Service</dc:title>
  <dc:subject>From DIMSE to DICOMweb for MWL and MPPS</dc:subject>
  <dc:creator>Dieter Krotz and Jeroen Medema</dc:creator>
  <cp:keywords/>
  <dc:description/>
  <cp:lastModifiedBy>Jeroen Medema</cp:lastModifiedBy>
  <cp:revision>12</cp:revision>
  <dcterms:created xsi:type="dcterms:W3CDTF">2025-06-12T07:30:00Z</dcterms:created>
  <dcterms:modified xsi:type="dcterms:W3CDTF">2025-06-13T11:33:00Z</dcterms:modified>
  <cp:category>DICOM Supplement</cp:category>
  <cp:contentStatus>Public Comment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f6dbec8-95a8-4638-9f5f-bd076536645c_Enabled">
    <vt:lpwstr>true</vt:lpwstr>
  </property>
  <property fmtid="{D5CDD505-2E9C-101B-9397-08002B2CF9AE}" pid="3" name="MSIP_Label_ff6dbec8-95a8-4638-9f5f-bd076536645c_SetDate">
    <vt:lpwstr>2025-01-29T09:13:34Z</vt:lpwstr>
  </property>
  <property fmtid="{D5CDD505-2E9C-101B-9397-08002B2CF9AE}" pid="4" name="MSIP_Label_ff6dbec8-95a8-4638-9f5f-bd076536645c_Method">
    <vt:lpwstr>Standard</vt:lpwstr>
  </property>
  <property fmtid="{D5CDD505-2E9C-101B-9397-08002B2CF9AE}" pid="5" name="MSIP_Label_ff6dbec8-95a8-4638-9f5f-bd076536645c_Name">
    <vt:lpwstr>Restricted - Default</vt:lpwstr>
  </property>
  <property fmtid="{D5CDD505-2E9C-101B-9397-08002B2CF9AE}" pid="6" name="MSIP_Label_ff6dbec8-95a8-4638-9f5f-bd076536645c_SiteId">
    <vt:lpwstr>5dbf1add-202a-4b8d-815b-bf0fb024e033</vt:lpwstr>
  </property>
  <property fmtid="{D5CDD505-2E9C-101B-9397-08002B2CF9AE}" pid="7" name="MSIP_Label_ff6dbec8-95a8-4638-9f5f-bd076536645c_ActionId">
    <vt:lpwstr>e0fc677f-3300-4fdc-bb7e-9695d8993d93</vt:lpwstr>
  </property>
  <property fmtid="{D5CDD505-2E9C-101B-9397-08002B2CF9AE}" pid="8" name="MSIP_Label_ff6dbec8-95a8-4638-9f5f-bd076536645c_ContentBits">
    <vt:lpwstr>0</vt:lpwstr>
  </property>
</Properties>
</file>