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DICOMweb Modality </w:t>
      </w:r>
      <w:r w:rsidR="00C736E8">
        <w:t xml:space="preserve">Workflow </w:t>
      </w:r>
      <w:r w:rsidR="0066502D">
        <w:t>Service</w:t>
      </w:r>
      <w:r w:rsidR="00825E53" w:rsidRPr="008D0B22">
        <w: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1ED8B949" w:rsidR="002E6E25" w:rsidRDefault="002E6E25" w:rsidP="002E6E25">
      <w:r>
        <w:t xml:space="preserve">Status: </w:t>
      </w:r>
      <w:r>
        <w:tab/>
      </w:r>
      <w:r w:rsidR="00825E53">
        <w:t xml:space="preserve">March </w:t>
      </w:r>
      <w:r w:rsidR="0066502D">
        <w:t>202</w:t>
      </w:r>
      <w:r w:rsidR="003A2243">
        <w:t>5</w:t>
      </w:r>
      <w:r w:rsidR="00823046">
        <w:t xml:space="preserve">, </w:t>
      </w:r>
      <w:r w:rsidR="00852D38">
        <w:t>Public Comment</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6B50BB13" w14:textId="4940B7C3" w:rsidR="0037189E"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37189E">
        <w:rPr>
          <w:noProof/>
        </w:rPr>
        <w:t>Document History</w:t>
      </w:r>
      <w:r w:rsidR="0037189E">
        <w:rPr>
          <w:noProof/>
        </w:rPr>
        <w:tab/>
      </w:r>
      <w:r w:rsidR="0037189E">
        <w:rPr>
          <w:noProof/>
        </w:rPr>
        <w:fldChar w:fldCharType="begin"/>
      </w:r>
      <w:r w:rsidR="0037189E">
        <w:rPr>
          <w:noProof/>
        </w:rPr>
        <w:instrText xml:space="preserve"> PAGEREF _Toc193985233 \h </w:instrText>
      </w:r>
      <w:r w:rsidR="0037189E">
        <w:rPr>
          <w:noProof/>
        </w:rPr>
      </w:r>
      <w:r w:rsidR="0037189E">
        <w:rPr>
          <w:noProof/>
        </w:rPr>
        <w:fldChar w:fldCharType="separate"/>
      </w:r>
      <w:r w:rsidR="0037189E">
        <w:rPr>
          <w:noProof/>
        </w:rPr>
        <w:t>6</w:t>
      </w:r>
      <w:r w:rsidR="0037189E">
        <w:rPr>
          <w:noProof/>
        </w:rPr>
        <w:fldChar w:fldCharType="end"/>
      </w:r>
    </w:p>
    <w:p w14:paraId="1325BE84" w14:textId="3E613161" w:rsidR="0037189E" w:rsidRDefault="0037189E">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_Toc193985234 \h </w:instrText>
      </w:r>
      <w:r>
        <w:rPr>
          <w:noProof/>
        </w:rPr>
      </w:r>
      <w:r>
        <w:rPr>
          <w:noProof/>
        </w:rPr>
        <w:fldChar w:fldCharType="separate"/>
      </w:r>
      <w:r>
        <w:rPr>
          <w:noProof/>
        </w:rPr>
        <w:t>6</w:t>
      </w:r>
      <w:r>
        <w:rPr>
          <w:noProof/>
        </w:rPr>
        <w:fldChar w:fldCharType="end"/>
      </w:r>
    </w:p>
    <w:p w14:paraId="2A0A961C" w14:textId="47226FFC" w:rsidR="0037189E" w:rsidRDefault="0037189E">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_Toc193985235 \h </w:instrText>
      </w:r>
      <w:r>
        <w:rPr>
          <w:noProof/>
        </w:rPr>
      </w:r>
      <w:r>
        <w:rPr>
          <w:noProof/>
        </w:rPr>
        <w:fldChar w:fldCharType="separate"/>
      </w:r>
      <w:r>
        <w:rPr>
          <w:noProof/>
        </w:rPr>
        <w:t>7</w:t>
      </w:r>
      <w:r>
        <w:rPr>
          <w:noProof/>
        </w:rPr>
        <w:fldChar w:fldCharType="end"/>
      </w:r>
    </w:p>
    <w:p w14:paraId="732D86F0" w14:textId="63262197" w:rsidR="0037189E" w:rsidRDefault="0037189E">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_Toc193985236 \h </w:instrText>
      </w:r>
      <w:r>
        <w:rPr>
          <w:noProof/>
        </w:rPr>
      </w:r>
      <w:r>
        <w:rPr>
          <w:noProof/>
        </w:rPr>
        <w:fldChar w:fldCharType="separate"/>
      </w:r>
      <w:r>
        <w:rPr>
          <w:noProof/>
        </w:rPr>
        <w:t>8</w:t>
      </w:r>
      <w:r>
        <w:rPr>
          <w:noProof/>
        </w:rPr>
        <w:fldChar w:fldCharType="end"/>
      </w:r>
    </w:p>
    <w:p w14:paraId="349E8C11" w14:textId="789B9482" w:rsidR="0037189E" w:rsidRDefault="0037189E">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 xml:space="preserve">Modality </w:t>
      </w:r>
      <w:r w:rsidRPr="00706E0F">
        <w:rPr>
          <w:noProof/>
          <w:highlight w:val="yellow"/>
        </w:rPr>
        <w:t>Scheduled Procedure Step</w:t>
      </w:r>
      <w:r>
        <w:rPr>
          <w:noProof/>
        </w:rPr>
        <w:t xml:space="preserve"> Service and Resources</w:t>
      </w:r>
      <w:r>
        <w:rPr>
          <w:noProof/>
        </w:rPr>
        <w:tab/>
      </w:r>
      <w:r>
        <w:rPr>
          <w:noProof/>
        </w:rPr>
        <w:fldChar w:fldCharType="begin"/>
      </w:r>
      <w:r>
        <w:rPr>
          <w:noProof/>
        </w:rPr>
        <w:instrText xml:space="preserve"> PAGEREF _Toc193985237 \h </w:instrText>
      </w:r>
      <w:r>
        <w:rPr>
          <w:noProof/>
        </w:rPr>
      </w:r>
      <w:r>
        <w:rPr>
          <w:noProof/>
        </w:rPr>
        <w:fldChar w:fldCharType="separate"/>
      </w:r>
      <w:r>
        <w:rPr>
          <w:noProof/>
        </w:rPr>
        <w:t>9</w:t>
      </w:r>
      <w:r>
        <w:rPr>
          <w:noProof/>
        </w:rPr>
        <w:fldChar w:fldCharType="end"/>
      </w:r>
    </w:p>
    <w:p w14:paraId="41702ACA" w14:textId="60C3D991"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_Toc193985238 \h </w:instrText>
      </w:r>
      <w:r>
        <w:rPr>
          <w:noProof/>
        </w:rPr>
      </w:r>
      <w:r>
        <w:rPr>
          <w:noProof/>
        </w:rPr>
        <w:fldChar w:fldCharType="separate"/>
      </w:r>
      <w:r>
        <w:rPr>
          <w:noProof/>
        </w:rPr>
        <w:t>9</w:t>
      </w:r>
      <w:r>
        <w:rPr>
          <w:noProof/>
        </w:rPr>
        <w:fldChar w:fldCharType="end"/>
      </w:r>
    </w:p>
    <w:p w14:paraId="07264D38" w14:textId="4884F31C"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_Toc193985239 \h </w:instrText>
      </w:r>
      <w:r>
        <w:rPr>
          <w:noProof/>
        </w:rPr>
      </w:r>
      <w:r>
        <w:rPr>
          <w:noProof/>
        </w:rPr>
        <w:fldChar w:fldCharType="separate"/>
      </w:r>
      <w:r>
        <w:rPr>
          <w:noProof/>
        </w:rPr>
        <w:t>9</w:t>
      </w:r>
      <w:r>
        <w:rPr>
          <w:noProof/>
        </w:rPr>
        <w:fldChar w:fldCharType="end"/>
      </w:r>
    </w:p>
    <w:p w14:paraId="636D1BE8" w14:textId="60625426"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_Toc193985240 \h </w:instrText>
      </w:r>
      <w:r>
        <w:rPr>
          <w:noProof/>
        </w:rPr>
      </w:r>
      <w:r>
        <w:rPr>
          <w:noProof/>
        </w:rPr>
        <w:fldChar w:fldCharType="separate"/>
      </w:r>
      <w:r>
        <w:rPr>
          <w:noProof/>
        </w:rPr>
        <w:t>9</w:t>
      </w:r>
      <w:r>
        <w:rPr>
          <w:noProof/>
        </w:rPr>
        <w:fldChar w:fldCharType="end"/>
      </w:r>
    </w:p>
    <w:p w14:paraId="6BD486D1" w14:textId="7D723FFD"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_Toc193985241 \h </w:instrText>
      </w:r>
      <w:r>
        <w:rPr>
          <w:noProof/>
        </w:rPr>
      </w:r>
      <w:r>
        <w:rPr>
          <w:noProof/>
        </w:rPr>
        <w:fldChar w:fldCharType="separate"/>
      </w:r>
      <w:r>
        <w:rPr>
          <w:noProof/>
        </w:rPr>
        <w:t>9</w:t>
      </w:r>
      <w:r>
        <w:rPr>
          <w:noProof/>
        </w:rPr>
        <w:fldChar w:fldCharType="end"/>
      </w:r>
    </w:p>
    <w:p w14:paraId="53450393" w14:textId="21CF1C69"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_Toc193985242 \h </w:instrText>
      </w:r>
      <w:r>
        <w:rPr>
          <w:noProof/>
        </w:rPr>
      </w:r>
      <w:r>
        <w:rPr>
          <w:noProof/>
        </w:rPr>
        <w:fldChar w:fldCharType="separate"/>
      </w:r>
      <w:r>
        <w:rPr>
          <w:noProof/>
        </w:rPr>
        <w:t>10</w:t>
      </w:r>
      <w:r>
        <w:rPr>
          <w:noProof/>
        </w:rPr>
        <w:fldChar w:fldCharType="end"/>
      </w:r>
    </w:p>
    <w:p w14:paraId="19A6FDCA" w14:textId="3FAE5082"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_Toc193985243 \h </w:instrText>
      </w:r>
      <w:r>
        <w:rPr>
          <w:noProof/>
        </w:rPr>
      </w:r>
      <w:r>
        <w:rPr>
          <w:noProof/>
        </w:rPr>
        <w:fldChar w:fldCharType="separate"/>
      </w:r>
      <w:r>
        <w:rPr>
          <w:noProof/>
        </w:rPr>
        <w:t>10</w:t>
      </w:r>
      <w:r>
        <w:rPr>
          <w:noProof/>
        </w:rPr>
        <w:fldChar w:fldCharType="end"/>
      </w:r>
    </w:p>
    <w:p w14:paraId="3662EAA0" w14:textId="4653F314"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_Toc193985244 \h </w:instrText>
      </w:r>
      <w:r>
        <w:rPr>
          <w:noProof/>
        </w:rPr>
      </w:r>
      <w:r>
        <w:rPr>
          <w:noProof/>
        </w:rPr>
        <w:fldChar w:fldCharType="separate"/>
      </w:r>
      <w:r>
        <w:rPr>
          <w:noProof/>
        </w:rPr>
        <w:t>10</w:t>
      </w:r>
      <w:r>
        <w:rPr>
          <w:noProof/>
        </w:rPr>
        <w:fldChar w:fldCharType="end"/>
      </w:r>
    </w:p>
    <w:p w14:paraId="0BCFD777" w14:textId="5BFBD652"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_Toc193985245 \h </w:instrText>
      </w:r>
      <w:r>
        <w:rPr>
          <w:noProof/>
        </w:rPr>
      </w:r>
      <w:r>
        <w:rPr>
          <w:noProof/>
        </w:rPr>
        <w:fldChar w:fldCharType="separate"/>
      </w:r>
      <w:r>
        <w:rPr>
          <w:noProof/>
        </w:rPr>
        <w:t>11</w:t>
      </w:r>
      <w:r>
        <w:rPr>
          <w:noProof/>
        </w:rPr>
        <w:fldChar w:fldCharType="end"/>
      </w:r>
    </w:p>
    <w:p w14:paraId="3F89B3D1" w14:textId="3947F67E"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_Toc193985246 \h </w:instrText>
      </w:r>
      <w:r>
        <w:rPr>
          <w:noProof/>
        </w:rPr>
      </w:r>
      <w:r>
        <w:rPr>
          <w:noProof/>
        </w:rPr>
        <w:fldChar w:fldCharType="separate"/>
      </w:r>
      <w:r>
        <w:rPr>
          <w:noProof/>
        </w:rPr>
        <w:t>11</w:t>
      </w:r>
      <w:r>
        <w:rPr>
          <w:noProof/>
        </w:rPr>
        <w:fldChar w:fldCharType="end"/>
      </w:r>
    </w:p>
    <w:p w14:paraId="20C42C9F" w14:textId="3CFB7AE4"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_Toc193985247 \h </w:instrText>
      </w:r>
      <w:r>
        <w:rPr>
          <w:noProof/>
        </w:rPr>
      </w:r>
      <w:r>
        <w:rPr>
          <w:noProof/>
        </w:rPr>
        <w:fldChar w:fldCharType="separate"/>
      </w:r>
      <w:r>
        <w:rPr>
          <w:noProof/>
        </w:rPr>
        <w:t>11</w:t>
      </w:r>
      <w:r>
        <w:rPr>
          <w:noProof/>
        </w:rPr>
        <w:fldChar w:fldCharType="end"/>
      </w:r>
    </w:p>
    <w:p w14:paraId="20F0A57B" w14:textId="672C0ED6"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_Toc193985248 \h </w:instrText>
      </w:r>
      <w:r>
        <w:rPr>
          <w:noProof/>
        </w:rPr>
      </w:r>
      <w:r>
        <w:rPr>
          <w:noProof/>
        </w:rPr>
        <w:fldChar w:fldCharType="separate"/>
      </w:r>
      <w:r>
        <w:rPr>
          <w:noProof/>
        </w:rPr>
        <w:t>11</w:t>
      </w:r>
      <w:r>
        <w:rPr>
          <w:noProof/>
        </w:rPr>
        <w:fldChar w:fldCharType="end"/>
      </w:r>
    </w:p>
    <w:p w14:paraId="4B0931BB" w14:textId="270C8857"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_Toc193985249 \h </w:instrText>
      </w:r>
      <w:r>
        <w:rPr>
          <w:noProof/>
        </w:rPr>
      </w:r>
      <w:r>
        <w:rPr>
          <w:noProof/>
        </w:rPr>
        <w:fldChar w:fldCharType="separate"/>
      </w:r>
      <w:r>
        <w:rPr>
          <w:noProof/>
        </w:rPr>
        <w:t>11</w:t>
      </w:r>
      <w:r>
        <w:rPr>
          <w:noProof/>
        </w:rPr>
        <w:fldChar w:fldCharType="end"/>
      </w:r>
    </w:p>
    <w:p w14:paraId="3AC5A8CD" w14:textId="449FF4A9"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_Toc193985250 \h </w:instrText>
      </w:r>
      <w:r>
        <w:rPr>
          <w:noProof/>
        </w:rPr>
      </w:r>
      <w:r>
        <w:rPr>
          <w:noProof/>
        </w:rPr>
        <w:fldChar w:fldCharType="separate"/>
      </w:r>
      <w:r>
        <w:rPr>
          <w:noProof/>
        </w:rPr>
        <w:t>11</w:t>
      </w:r>
      <w:r>
        <w:rPr>
          <w:noProof/>
        </w:rPr>
        <w:fldChar w:fldCharType="end"/>
      </w:r>
    </w:p>
    <w:p w14:paraId="4BE9A075" w14:textId="0437F26D"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_Toc193985251 \h </w:instrText>
      </w:r>
      <w:r>
        <w:rPr>
          <w:noProof/>
        </w:rPr>
      </w:r>
      <w:r>
        <w:rPr>
          <w:noProof/>
        </w:rPr>
        <w:fldChar w:fldCharType="separate"/>
      </w:r>
      <w:r>
        <w:rPr>
          <w:noProof/>
        </w:rPr>
        <w:t>11</w:t>
      </w:r>
      <w:r>
        <w:rPr>
          <w:noProof/>
        </w:rPr>
        <w:fldChar w:fldCharType="end"/>
      </w:r>
    </w:p>
    <w:p w14:paraId="5CBD7621" w14:textId="698A6803"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_Toc193985252 \h </w:instrText>
      </w:r>
      <w:r>
        <w:rPr>
          <w:noProof/>
        </w:rPr>
      </w:r>
      <w:r>
        <w:rPr>
          <w:noProof/>
        </w:rPr>
        <w:fldChar w:fldCharType="separate"/>
      </w:r>
      <w:r>
        <w:rPr>
          <w:noProof/>
        </w:rPr>
        <w:t>12</w:t>
      </w:r>
      <w:r>
        <w:rPr>
          <w:noProof/>
        </w:rPr>
        <w:fldChar w:fldCharType="end"/>
      </w:r>
    </w:p>
    <w:p w14:paraId="6B69B0B8" w14:textId="53669145"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_Toc193985253 \h </w:instrText>
      </w:r>
      <w:r>
        <w:rPr>
          <w:noProof/>
        </w:rPr>
      </w:r>
      <w:r>
        <w:rPr>
          <w:noProof/>
        </w:rPr>
        <w:fldChar w:fldCharType="separate"/>
      </w:r>
      <w:r>
        <w:rPr>
          <w:noProof/>
        </w:rPr>
        <w:t>12</w:t>
      </w:r>
      <w:r>
        <w:rPr>
          <w:noProof/>
        </w:rPr>
        <w:fldChar w:fldCharType="end"/>
      </w:r>
    </w:p>
    <w:p w14:paraId="50AD6FCA" w14:textId="33437787"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_Toc193985254 \h </w:instrText>
      </w:r>
      <w:r>
        <w:rPr>
          <w:noProof/>
        </w:rPr>
      </w:r>
      <w:r>
        <w:rPr>
          <w:noProof/>
        </w:rPr>
        <w:fldChar w:fldCharType="separate"/>
      </w:r>
      <w:r>
        <w:rPr>
          <w:noProof/>
        </w:rPr>
        <w:t>12</w:t>
      </w:r>
      <w:r>
        <w:rPr>
          <w:noProof/>
        </w:rPr>
        <w:fldChar w:fldCharType="end"/>
      </w:r>
    </w:p>
    <w:p w14:paraId="28A6766B" w14:textId="56B5AFAF" w:rsidR="0037189E" w:rsidRDefault="0037189E">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_Toc193985255 \h </w:instrText>
      </w:r>
      <w:r>
        <w:rPr>
          <w:noProof/>
        </w:rPr>
      </w:r>
      <w:r>
        <w:rPr>
          <w:noProof/>
        </w:rPr>
        <w:fldChar w:fldCharType="separate"/>
      </w:r>
      <w:r>
        <w:rPr>
          <w:noProof/>
        </w:rPr>
        <w:t>13</w:t>
      </w:r>
      <w:r>
        <w:rPr>
          <w:noProof/>
        </w:rPr>
        <w:fldChar w:fldCharType="end"/>
      </w:r>
    </w:p>
    <w:p w14:paraId="1519BF24" w14:textId="48F784ED"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_Toc193985256 \h </w:instrText>
      </w:r>
      <w:r>
        <w:rPr>
          <w:noProof/>
        </w:rPr>
      </w:r>
      <w:r>
        <w:rPr>
          <w:noProof/>
        </w:rPr>
        <w:fldChar w:fldCharType="separate"/>
      </w:r>
      <w:r>
        <w:rPr>
          <w:noProof/>
        </w:rPr>
        <w:t>13</w:t>
      </w:r>
      <w:r>
        <w:rPr>
          <w:noProof/>
        </w:rPr>
        <w:fldChar w:fldCharType="end"/>
      </w:r>
    </w:p>
    <w:p w14:paraId="17C67A82" w14:textId="5038FD66"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_Toc193985257 \h </w:instrText>
      </w:r>
      <w:r>
        <w:rPr>
          <w:noProof/>
        </w:rPr>
      </w:r>
      <w:r>
        <w:rPr>
          <w:noProof/>
        </w:rPr>
        <w:fldChar w:fldCharType="separate"/>
      </w:r>
      <w:r>
        <w:rPr>
          <w:noProof/>
        </w:rPr>
        <w:t>13</w:t>
      </w:r>
      <w:r>
        <w:rPr>
          <w:noProof/>
        </w:rPr>
        <w:fldChar w:fldCharType="end"/>
      </w:r>
    </w:p>
    <w:p w14:paraId="34568A12" w14:textId="1F8AFF1B"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_Toc193985258 \h </w:instrText>
      </w:r>
      <w:r>
        <w:rPr>
          <w:noProof/>
        </w:rPr>
      </w:r>
      <w:r>
        <w:rPr>
          <w:noProof/>
        </w:rPr>
        <w:fldChar w:fldCharType="separate"/>
      </w:r>
      <w:r>
        <w:rPr>
          <w:noProof/>
        </w:rPr>
        <w:t>13</w:t>
      </w:r>
      <w:r>
        <w:rPr>
          <w:noProof/>
        </w:rPr>
        <w:fldChar w:fldCharType="end"/>
      </w:r>
    </w:p>
    <w:p w14:paraId="76FB9AE5" w14:textId="304FEC43"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_Toc193985259 \h </w:instrText>
      </w:r>
      <w:r>
        <w:rPr>
          <w:noProof/>
        </w:rPr>
      </w:r>
      <w:r>
        <w:rPr>
          <w:noProof/>
        </w:rPr>
        <w:fldChar w:fldCharType="separate"/>
      </w:r>
      <w:r>
        <w:rPr>
          <w:noProof/>
        </w:rPr>
        <w:t>14</w:t>
      </w:r>
      <w:r>
        <w:rPr>
          <w:noProof/>
        </w:rPr>
        <w:fldChar w:fldCharType="end"/>
      </w:r>
    </w:p>
    <w:p w14:paraId="2D723289" w14:textId="3ECB2541"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_Toc193985260 \h </w:instrText>
      </w:r>
      <w:r>
        <w:rPr>
          <w:noProof/>
        </w:rPr>
      </w:r>
      <w:r>
        <w:rPr>
          <w:noProof/>
        </w:rPr>
        <w:fldChar w:fldCharType="separate"/>
      </w:r>
      <w:r>
        <w:rPr>
          <w:noProof/>
        </w:rPr>
        <w:t>14</w:t>
      </w:r>
      <w:r>
        <w:rPr>
          <w:noProof/>
        </w:rPr>
        <w:fldChar w:fldCharType="end"/>
      </w:r>
    </w:p>
    <w:p w14:paraId="1109889D" w14:textId="425CD63D"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_Toc193985261 \h </w:instrText>
      </w:r>
      <w:r>
        <w:rPr>
          <w:noProof/>
        </w:rPr>
      </w:r>
      <w:r>
        <w:rPr>
          <w:noProof/>
        </w:rPr>
        <w:fldChar w:fldCharType="separate"/>
      </w:r>
      <w:r>
        <w:rPr>
          <w:noProof/>
        </w:rPr>
        <w:t>14</w:t>
      </w:r>
      <w:r>
        <w:rPr>
          <w:noProof/>
        </w:rPr>
        <w:fldChar w:fldCharType="end"/>
      </w:r>
    </w:p>
    <w:p w14:paraId="35CAB685" w14:textId="26F44F51"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_Toc193985262 \h </w:instrText>
      </w:r>
      <w:r>
        <w:rPr>
          <w:noProof/>
        </w:rPr>
      </w:r>
      <w:r>
        <w:rPr>
          <w:noProof/>
        </w:rPr>
        <w:fldChar w:fldCharType="separate"/>
      </w:r>
      <w:r>
        <w:rPr>
          <w:noProof/>
        </w:rPr>
        <w:t>16</w:t>
      </w:r>
      <w:r>
        <w:rPr>
          <w:noProof/>
        </w:rPr>
        <w:fldChar w:fldCharType="end"/>
      </w:r>
    </w:p>
    <w:p w14:paraId="3CC8CABB" w14:textId="469CB0D4"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_Toc193985263 \h </w:instrText>
      </w:r>
      <w:r>
        <w:rPr>
          <w:noProof/>
        </w:rPr>
      </w:r>
      <w:r>
        <w:rPr>
          <w:noProof/>
        </w:rPr>
        <w:fldChar w:fldCharType="separate"/>
      </w:r>
      <w:r>
        <w:rPr>
          <w:noProof/>
        </w:rPr>
        <w:t>16</w:t>
      </w:r>
      <w:r>
        <w:rPr>
          <w:noProof/>
        </w:rPr>
        <w:fldChar w:fldCharType="end"/>
      </w:r>
    </w:p>
    <w:p w14:paraId="7E164D88" w14:textId="228D1DAC"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_Toc193985264 \h </w:instrText>
      </w:r>
      <w:r>
        <w:rPr>
          <w:noProof/>
        </w:rPr>
      </w:r>
      <w:r>
        <w:rPr>
          <w:noProof/>
        </w:rPr>
        <w:fldChar w:fldCharType="separate"/>
      </w:r>
      <w:r>
        <w:rPr>
          <w:noProof/>
        </w:rPr>
        <w:t>16</w:t>
      </w:r>
      <w:r>
        <w:rPr>
          <w:noProof/>
        </w:rPr>
        <w:fldChar w:fldCharType="end"/>
      </w:r>
    </w:p>
    <w:p w14:paraId="38A9664C" w14:textId="41A8F832"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_Toc193985265 \h </w:instrText>
      </w:r>
      <w:r>
        <w:rPr>
          <w:noProof/>
        </w:rPr>
      </w:r>
      <w:r>
        <w:rPr>
          <w:noProof/>
        </w:rPr>
        <w:fldChar w:fldCharType="separate"/>
      </w:r>
      <w:r>
        <w:rPr>
          <w:noProof/>
        </w:rPr>
        <w:t>16</w:t>
      </w:r>
      <w:r>
        <w:rPr>
          <w:noProof/>
        </w:rPr>
        <w:fldChar w:fldCharType="end"/>
      </w:r>
    </w:p>
    <w:p w14:paraId="55C6503E" w14:textId="1B12807A"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_Toc193985266 \h </w:instrText>
      </w:r>
      <w:r>
        <w:rPr>
          <w:noProof/>
        </w:rPr>
      </w:r>
      <w:r>
        <w:rPr>
          <w:noProof/>
        </w:rPr>
        <w:fldChar w:fldCharType="separate"/>
      </w:r>
      <w:r>
        <w:rPr>
          <w:noProof/>
        </w:rPr>
        <w:t>16</w:t>
      </w:r>
      <w:r>
        <w:rPr>
          <w:noProof/>
        </w:rPr>
        <w:fldChar w:fldCharType="end"/>
      </w:r>
    </w:p>
    <w:p w14:paraId="3401442C" w14:textId="247D9C10"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_Toc193985267 \h </w:instrText>
      </w:r>
      <w:r>
        <w:rPr>
          <w:noProof/>
        </w:rPr>
      </w:r>
      <w:r>
        <w:rPr>
          <w:noProof/>
        </w:rPr>
        <w:fldChar w:fldCharType="separate"/>
      </w:r>
      <w:r>
        <w:rPr>
          <w:noProof/>
        </w:rPr>
        <w:t>16</w:t>
      </w:r>
      <w:r>
        <w:rPr>
          <w:noProof/>
        </w:rPr>
        <w:fldChar w:fldCharType="end"/>
      </w:r>
    </w:p>
    <w:p w14:paraId="2FA12A2C" w14:textId="25FFD4CC"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_Toc193985268 \h </w:instrText>
      </w:r>
      <w:r>
        <w:rPr>
          <w:noProof/>
        </w:rPr>
      </w:r>
      <w:r>
        <w:rPr>
          <w:noProof/>
        </w:rPr>
        <w:fldChar w:fldCharType="separate"/>
      </w:r>
      <w:r>
        <w:rPr>
          <w:noProof/>
        </w:rPr>
        <w:t>17</w:t>
      </w:r>
      <w:r>
        <w:rPr>
          <w:noProof/>
        </w:rPr>
        <w:fldChar w:fldCharType="end"/>
      </w:r>
    </w:p>
    <w:p w14:paraId="54DB99D3" w14:textId="2637E317"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_Toc193985269 \h </w:instrText>
      </w:r>
      <w:r>
        <w:rPr>
          <w:noProof/>
        </w:rPr>
      </w:r>
      <w:r>
        <w:rPr>
          <w:noProof/>
        </w:rPr>
        <w:fldChar w:fldCharType="separate"/>
      </w:r>
      <w:r>
        <w:rPr>
          <w:noProof/>
        </w:rPr>
        <w:t>17</w:t>
      </w:r>
      <w:r>
        <w:rPr>
          <w:noProof/>
        </w:rPr>
        <w:fldChar w:fldCharType="end"/>
      </w:r>
    </w:p>
    <w:p w14:paraId="07A90434" w14:textId="5BACEB42"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_Toc193985270 \h </w:instrText>
      </w:r>
      <w:r>
        <w:rPr>
          <w:noProof/>
        </w:rPr>
      </w:r>
      <w:r>
        <w:rPr>
          <w:noProof/>
        </w:rPr>
        <w:fldChar w:fldCharType="separate"/>
      </w:r>
      <w:r>
        <w:rPr>
          <w:noProof/>
        </w:rPr>
        <w:t>17</w:t>
      </w:r>
      <w:r>
        <w:rPr>
          <w:noProof/>
        </w:rPr>
        <w:fldChar w:fldCharType="end"/>
      </w:r>
    </w:p>
    <w:p w14:paraId="7A12FC7A" w14:textId="043B4B6A"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_Toc193985271 \h </w:instrText>
      </w:r>
      <w:r>
        <w:rPr>
          <w:noProof/>
        </w:rPr>
      </w:r>
      <w:r>
        <w:rPr>
          <w:noProof/>
        </w:rPr>
        <w:fldChar w:fldCharType="separate"/>
      </w:r>
      <w:r>
        <w:rPr>
          <w:noProof/>
        </w:rPr>
        <w:t>17</w:t>
      </w:r>
      <w:r>
        <w:rPr>
          <w:noProof/>
        </w:rPr>
        <w:fldChar w:fldCharType="end"/>
      </w:r>
    </w:p>
    <w:p w14:paraId="456CE05C" w14:textId="3BA7CCF4"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_Toc193985272 \h </w:instrText>
      </w:r>
      <w:r>
        <w:rPr>
          <w:noProof/>
        </w:rPr>
      </w:r>
      <w:r>
        <w:rPr>
          <w:noProof/>
        </w:rPr>
        <w:fldChar w:fldCharType="separate"/>
      </w:r>
      <w:r>
        <w:rPr>
          <w:noProof/>
        </w:rPr>
        <w:t>17</w:t>
      </w:r>
      <w:r>
        <w:rPr>
          <w:noProof/>
        </w:rPr>
        <w:fldChar w:fldCharType="end"/>
      </w:r>
    </w:p>
    <w:p w14:paraId="7CE815FD" w14:textId="753267EF"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_Toc193985273 \h </w:instrText>
      </w:r>
      <w:r>
        <w:rPr>
          <w:noProof/>
        </w:rPr>
      </w:r>
      <w:r>
        <w:rPr>
          <w:noProof/>
        </w:rPr>
        <w:fldChar w:fldCharType="separate"/>
      </w:r>
      <w:r>
        <w:rPr>
          <w:noProof/>
        </w:rPr>
        <w:t>17</w:t>
      </w:r>
      <w:r>
        <w:rPr>
          <w:noProof/>
        </w:rPr>
        <w:fldChar w:fldCharType="end"/>
      </w:r>
    </w:p>
    <w:p w14:paraId="6EA092AD" w14:textId="485F1F9E"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_Toc193985274 \h </w:instrText>
      </w:r>
      <w:r>
        <w:rPr>
          <w:noProof/>
        </w:rPr>
      </w:r>
      <w:r>
        <w:rPr>
          <w:noProof/>
        </w:rPr>
        <w:fldChar w:fldCharType="separate"/>
      </w:r>
      <w:r>
        <w:rPr>
          <w:noProof/>
        </w:rPr>
        <w:t>18</w:t>
      </w:r>
      <w:r>
        <w:rPr>
          <w:noProof/>
        </w:rPr>
        <w:fldChar w:fldCharType="end"/>
      </w:r>
    </w:p>
    <w:p w14:paraId="2127FC26" w14:textId="0F3482A0"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_Toc193985275 \h </w:instrText>
      </w:r>
      <w:r>
        <w:rPr>
          <w:noProof/>
        </w:rPr>
      </w:r>
      <w:r>
        <w:rPr>
          <w:noProof/>
        </w:rPr>
        <w:fldChar w:fldCharType="separate"/>
      </w:r>
      <w:r>
        <w:rPr>
          <w:noProof/>
        </w:rPr>
        <w:t>18</w:t>
      </w:r>
      <w:r>
        <w:rPr>
          <w:noProof/>
        </w:rPr>
        <w:fldChar w:fldCharType="end"/>
      </w:r>
    </w:p>
    <w:p w14:paraId="1600F6AE" w14:textId="3B4E1809"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_Toc193985276 \h </w:instrText>
      </w:r>
      <w:r>
        <w:rPr>
          <w:noProof/>
        </w:rPr>
      </w:r>
      <w:r>
        <w:rPr>
          <w:noProof/>
        </w:rPr>
        <w:fldChar w:fldCharType="separate"/>
      </w:r>
      <w:r>
        <w:rPr>
          <w:noProof/>
        </w:rPr>
        <w:t>18</w:t>
      </w:r>
      <w:r>
        <w:rPr>
          <w:noProof/>
        </w:rPr>
        <w:fldChar w:fldCharType="end"/>
      </w:r>
    </w:p>
    <w:p w14:paraId="3E041F84" w14:textId="05F1327F"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_Toc193985277 \h </w:instrText>
      </w:r>
      <w:r>
        <w:rPr>
          <w:noProof/>
        </w:rPr>
      </w:r>
      <w:r>
        <w:rPr>
          <w:noProof/>
        </w:rPr>
        <w:fldChar w:fldCharType="separate"/>
      </w:r>
      <w:r>
        <w:rPr>
          <w:noProof/>
        </w:rPr>
        <w:t>18</w:t>
      </w:r>
      <w:r>
        <w:rPr>
          <w:noProof/>
        </w:rPr>
        <w:fldChar w:fldCharType="end"/>
      </w:r>
    </w:p>
    <w:p w14:paraId="3F39EE88" w14:textId="5B82144B"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_Toc193985278 \h </w:instrText>
      </w:r>
      <w:r>
        <w:rPr>
          <w:noProof/>
        </w:rPr>
      </w:r>
      <w:r>
        <w:rPr>
          <w:noProof/>
        </w:rPr>
        <w:fldChar w:fldCharType="separate"/>
      </w:r>
      <w:r>
        <w:rPr>
          <w:noProof/>
        </w:rPr>
        <w:t>18</w:t>
      </w:r>
      <w:r>
        <w:rPr>
          <w:noProof/>
        </w:rPr>
        <w:fldChar w:fldCharType="end"/>
      </w:r>
    </w:p>
    <w:p w14:paraId="2C80C09B" w14:textId="3E1870E2"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_Toc193985279 \h </w:instrText>
      </w:r>
      <w:r>
        <w:rPr>
          <w:noProof/>
        </w:rPr>
      </w:r>
      <w:r>
        <w:rPr>
          <w:noProof/>
        </w:rPr>
        <w:fldChar w:fldCharType="separate"/>
      </w:r>
      <w:r>
        <w:rPr>
          <w:noProof/>
        </w:rPr>
        <w:t>18</w:t>
      </w:r>
      <w:r>
        <w:rPr>
          <w:noProof/>
        </w:rPr>
        <w:fldChar w:fldCharType="end"/>
      </w:r>
    </w:p>
    <w:p w14:paraId="6269D50C" w14:textId="7619A1B8"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_Toc193985280 \h </w:instrText>
      </w:r>
      <w:r>
        <w:rPr>
          <w:noProof/>
        </w:rPr>
      </w:r>
      <w:r>
        <w:rPr>
          <w:noProof/>
        </w:rPr>
        <w:fldChar w:fldCharType="separate"/>
      </w:r>
      <w:r>
        <w:rPr>
          <w:noProof/>
        </w:rPr>
        <w:t>18</w:t>
      </w:r>
      <w:r>
        <w:rPr>
          <w:noProof/>
        </w:rPr>
        <w:fldChar w:fldCharType="end"/>
      </w:r>
    </w:p>
    <w:p w14:paraId="111F05EE" w14:textId="78DC9F5F"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_Toc193985281 \h </w:instrText>
      </w:r>
      <w:r>
        <w:rPr>
          <w:noProof/>
        </w:rPr>
      </w:r>
      <w:r>
        <w:rPr>
          <w:noProof/>
        </w:rPr>
        <w:fldChar w:fldCharType="separate"/>
      </w:r>
      <w:r>
        <w:rPr>
          <w:noProof/>
        </w:rPr>
        <w:t>18</w:t>
      </w:r>
      <w:r>
        <w:rPr>
          <w:noProof/>
        </w:rPr>
        <w:fldChar w:fldCharType="end"/>
      </w:r>
    </w:p>
    <w:p w14:paraId="6E332365" w14:textId="065E42C7"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_Toc193985282 \h </w:instrText>
      </w:r>
      <w:r>
        <w:rPr>
          <w:noProof/>
        </w:rPr>
      </w:r>
      <w:r>
        <w:rPr>
          <w:noProof/>
        </w:rPr>
        <w:fldChar w:fldCharType="separate"/>
      </w:r>
      <w:r>
        <w:rPr>
          <w:noProof/>
        </w:rPr>
        <w:t>19</w:t>
      </w:r>
      <w:r>
        <w:rPr>
          <w:noProof/>
        </w:rPr>
        <w:fldChar w:fldCharType="end"/>
      </w:r>
    </w:p>
    <w:p w14:paraId="3AE1D2C7" w14:textId="2DDE383E"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_Toc193985283 \h </w:instrText>
      </w:r>
      <w:r>
        <w:rPr>
          <w:noProof/>
        </w:rPr>
      </w:r>
      <w:r>
        <w:rPr>
          <w:noProof/>
        </w:rPr>
        <w:fldChar w:fldCharType="separate"/>
      </w:r>
      <w:r>
        <w:rPr>
          <w:noProof/>
        </w:rPr>
        <w:t>19</w:t>
      </w:r>
      <w:r>
        <w:rPr>
          <w:noProof/>
        </w:rPr>
        <w:fldChar w:fldCharType="end"/>
      </w:r>
    </w:p>
    <w:p w14:paraId="045FE427" w14:textId="459D8149"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_Toc193985284 \h </w:instrText>
      </w:r>
      <w:r>
        <w:rPr>
          <w:noProof/>
        </w:rPr>
      </w:r>
      <w:r>
        <w:rPr>
          <w:noProof/>
        </w:rPr>
        <w:fldChar w:fldCharType="separate"/>
      </w:r>
      <w:r>
        <w:rPr>
          <w:noProof/>
        </w:rPr>
        <w:t>19</w:t>
      </w:r>
      <w:r>
        <w:rPr>
          <w:noProof/>
        </w:rPr>
        <w:fldChar w:fldCharType="end"/>
      </w:r>
    </w:p>
    <w:p w14:paraId="6DC0670F" w14:textId="7D280303"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_Toc193985285 \h </w:instrText>
      </w:r>
      <w:r>
        <w:rPr>
          <w:noProof/>
        </w:rPr>
      </w:r>
      <w:r>
        <w:rPr>
          <w:noProof/>
        </w:rPr>
        <w:fldChar w:fldCharType="separate"/>
      </w:r>
      <w:r>
        <w:rPr>
          <w:noProof/>
        </w:rPr>
        <w:t>19</w:t>
      </w:r>
      <w:r>
        <w:rPr>
          <w:noProof/>
        </w:rPr>
        <w:fldChar w:fldCharType="end"/>
      </w:r>
    </w:p>
    <w:p w14:paraId="093EA1D0" w14:textId="6FBBD1FB"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_Toc193985286 \h </w:instrText>
      </w:r>
      <w:r>
        <w:rPr>
          <w:noProof/>
        </w:rPr>
      </w:r>
      <w:r>
        <w:rPr>
          <w:noProof/>
        </w:rPr>
        <w:fldChar w:fldCharType="separate"/>
      </w:r>
      <w:r>
        <w:rPr>
          <w:noProof/>
        </w:rPr>
        <w:t>20</w:t>
      </w:r>
      <w:r>
        <w:rPr>
          <w:noProof/>
        </w:rPr>
        <w:fldChar w:fldCharType="end"/>
      </w:r>
    </w:p>
    <w:p w14:paraId="42D269AD" w14:textId="03D79433"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_Toc193985287 \h </w:instrText>
      </w:r>
      <w:r>
        <w:rPr>
          <w:noProof/>
        </w:rPr>
      </w:r>
      <w:r>
        <w:rPr>
          <w:noProof/>
        </w:rPr>
        <w:fldChar w:fldCharType="separate"/>
      </w:r>
      <w:r>
        <w:rPr>
          <w:noProof/>
        </w:rPr>
        <w:t>20</w:t>
      </w:r>
      <w:r>
        <w:rPr>
          <w:noProof/>
        </w:rPr>
        <w:fldChar w:fldCharType="end"/>
      </w:r>
    </w:p>
    <w:p w14:paraId="1D2CE5C5" w14:textId="6DDA7538"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_Toc193985288 \h </w:instrText>
      </w:r>
      <w:r>
        <w:rPr>
          <w:noProof/>
        </w:rPr>
      </w:r>
      <w:r>
        <w:rPr>
          <w:noProof/>
        </w:rPr>
        <w:fldChar w:fldCharType="separate"/>
      </w:r>
      <w:r>
        <w:rPr>
          <w:noProof/>
        </w:rPr>
        <w:t>20</w:t>
      </w:r>
      <w:r>
        <w:rPr>
          <w:noProof/>
        </w:rPr>
        <w:fldChar w:fldCharType="end"/>
      </w:r>
    </w:p>
    <w:p w14:paraId="5E777AD3" w14:textId="7F1757FD"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_Toc193985289 \h </w:instrText>
      </w:r>
      <w:r>
        <w:rPr>
          <w:noProof/>
        </w:rPr>
      </w:r>
      <w:r>
        <w:rPr>
          <w:noProof/>
        </w:rPr>
        <w:fldChar w:fldCharType="separate"/>
      </w:r>
      <w:r>
        <w:rPr>
          <w:noProof/>
        </w:rPr>
        <w:t>20</w:t>
      </w:r>
      <w:r>
        <w:rPr>
          <w:noProof/>
        </w:rPr>
        <w:fldChar w:fldCharType="end"/>
      </w:r>
    </w:p>
    <w:p w14:paraId="28AFDCB3" w14:textId="1244A1AC"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_Toc193985290 \h </w:instrText>
      </w:r>
      <w:r>
        <w:rPr>
          <w:noProof/>
        </w:rPr>
      </w:r>
      <w:r>
        <w:rPr>
          <w:noProof/>
        </w:rPr>
        <w:fldChar w:fldCharType="separate"/>
      </w:r>
      <w:r>
        <w:rPr>
          <w:noProof/>
        </w:rPr>
        <w:t>20</w:t>
      </w:r>
      <w:r>
        <w:rPr>
          <w:noProof/>
        </w:rPr>
        <w:fldChar w:fldCharType="end"/>
      </w:r>
    </w:p>
    <w:p w14:paraId="7DB29604" w14:textId="468C65ED"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_Toc193985291 \h </w:instrText>
      </w:r>
      <w:r>
        <w:rPr>
          <w:noProof/>
        </w:rPr>
      </w:r>
      <w:r>
        <w:rPr>
          <w:noProof/>
        </w:rPr>
        <w:fldChar w:fldCharType="separate"/>
      </w:r>
      <w:r>
        <w:rPr>
          <w:noProof/>
        </w:rPr>
        <w:t>20</w:t>
      </w:r>
      <w:r>
        <w:rPr>
          <w:noProof/>
        </w:rPr>
        <w:fldChar w:fldCharType="end"/>
      </w:r>
    </w:p>
    <w:p w14:paraId="4732133C" w14:textId="009924AE"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_Toc193985292 \h </w:instrText>
      </w:r>
      <w:r>
        <w:rPr>
          <w:noProof/>
        </w:rPr>
      </w:r>
      <w:r>
        <w:rPr>
          <w:noProof/>
        </w:rPr>
        <w:fldChar w:fldCharType="separate"/>
      </w:r>
      <w:r>
        <w:rPr>
          <w:noProof/>
        </w:rPr>
        <w:t>21</w:t>
      </w:r>
      <w:r>
        <w:rPr>
          <w:noProof/>
        </w:rPr>
        <w:fldChar w:fldCharType="end"/>
      </w:r>
    </w:p>
    <w:p w14:paraId="6718C155" w14:textId="1D93BA4E"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_Toc193985293 \h </w:instrText>
      </w:r>
      <w:r>
        <w:rPr>
          <w:noProof/>
        </w:rPr>
      </w:r>
      <w:r>
        <w:rPr>
          <w:noProof/>
        </w:rPr>
        <w:fldChar w:fldCharType="separate"/>
      </w:r>
      <w:r>
        <w:rPr>
          <w:noProof/>
        </w:rPr>
        <w:t>21</w:t>
      </w:r>
      <w:r>
        <w:rPr>
          <w:noProof/>
        </w:rPr>
        <w:fldChar w:fldCharType="end"/>
      </w:r>
    </w:p>
    <w:p w14:paraId="3BBDC03B" w14:textId="339AAA8E"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_Toc193985294 \h </w:instrText>
      </w:r>
      <w:r>
        <w:rPr>
          <w:noProof/>
        </w:rPr>
      </w:r>
      <w:r>
        <w:rPr>
          <w:noProof/>
        </w:rPr>
        <w:fldChar w:fldCharType="separate"/>
      </w:r>
      <w:r>
        <w:rPr>
          <w:noProof/>
        </w:rPr>
        <w:t>21</w:t>
      </w:r>
      <w:r>
        <w:rPr>
          <w:noProof/>
        </w:rPr>
        <w:fldChar w:fldCharType="end"/>
      </w:r>
    </w:p>
    <w:p w14:paraId="798475EA" w14:textId="0C4C03EB" w:rsidR="0037189E" w:rsidRDefault="0037189E">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_Toc193985295 \h </w:instrText>
      </w:r>
      <w:r>
        <w:rPr>
          <w:noProof/>
        </w:rPr>
      </w:r>
      <w:r>
        <w:rPr>
          <w:noProof/>
        </w:rPr>
        <w:fldChar w:fldCharType="separate"/>
      </w:r>
      <w:r>
        <w:rPr>
          <w:noProof/>
        </w:rPr>
        <w:t>26</w:t>
      </w:r>
      <w:r>
        <w:rPr>
          <w:noProof/>
        </w:rPr>
        <w:fldChar w:fldCharType="end"/>
      </w:r>
    </w:p>
    <w:p w14:paraId="69AC9415" w14:textId="6D95938B" w:rsidR="0037189E" w:rsidRDefault="0037189E">
      <w:pPr>
        <w:pStyle w:val="TOC4"/>
        <w:rPr>
          <w:rFonts w:asciiTheme="minorHAnsi" w:eastAsiaTheme="minorEastAsia" w:hAnsiTheme="minorHAnsi" w:cstheme="minorBidi"/>
          <w:noProof/>
          <w:kern w:val="2"/>
          <w:sz w:val="24"/>
          <w:szCs w:val="24"/>
          <w14:ligatures w14:val="standardContextual"/>
        </w:rPr>
      </w:pPr>
      <w:r>
        <w:rPr>
          <w:noProof/>
        </w:rPr>
        <w:t>8.1.1.1 Method</w:t>
      </w:r>
      <w:r>
        <w:rPr>
          <w:noProof/>
        </w:rPr>
        <w:tab/>
      </w:r>
      <w:r>
        <w:rPr>
          <w:noProof/>
        </w:rPr>
        <w:fldChar w:fldCharType="begin"/>
      </w:r>
      <w:r>
        <w:rPr>
          <w:noProof/>
        </w:rPr>
        <w:instrText xml:space="preserve"> PAGEREF _Toc193985296 \h </w:instrText>
      </w:r>
      <w:r>
        <w:rPr>
          <w:noProof/>
        </w:rPr>
      </w:r>
      <w:r>
        <w:rPr>
          <w:noProof/>
        </w:rPr>
        <w:fldChar w:fldCharType="separate"/>
      </w:r>
      <w:r>
        <w:rPr>
          <w:noProof/>
        </w:rPr>
        <w:t>26</w:t>
      </w:r>
      <w:r>
        <w:rPr>
          <w:noProof/>
        </w:rPr>
        <w:fldChar w:fldCharType="end"/>
      </w:r>
    </w:p>
    <w:p w14:paraId="1CB9D00F" w14:textId="5307F5B6" w:rsidR="0037189E" w:rsidRDefault="0037189E">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_Toc193985297 \h </w:instrText>
      </w:r>
      <w:r>
        <w:rPr>
          <w:noProof/>
        </w:rPr>
      </w:r>
      <w:r>
        <w:rPr>
          <w:noProof/>
        </w:rPr>
        <w:fldChar w:fldCharType="separate"/>
      </w:r>
      <w:r>
        <w:rPr>
          <w:noProof/>
        </w:rPr>
        <w:t>27</w:t>
      </w:r>
      <w:r>
        <w:rPr>
          <w:noProof/>
        </w:rPr>
        <w:fldChar w:fldCharType="end"/>
      </w:r>
    </w:p>
    <w:p w14:paraId="1F6F8E8B" w14:textId="3E3A1D64"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using JSON Media Type</w:t>
      </w:r>
      <w:r>
        <w:rPr>
          <w:noProof/>
        </w:rPr>
        <w:tab/>
      </w:r>
      <w:r>
        <w:rPr>
          <w:noProof/>
        </w:rPr>
        <w:fldChar w:fldCharType="begin"/>
      </w:r>
      <w:r>
        <w:rPr>
          <w:noProof/>
        </w:rPr>
        <w:instrText xml:space="preserve"> PAGEREF _Toc193985298 \h </w:instrText>
      </w:r>
      <w:r>
        <w:rPr>
          <w:noProof/>
        </w:rPr>
      </w:r>
      <w:r>
        <w:rPr>
          <w:noProof/>
        </w:rPr>
        <w:fldChar w:fldCharType="separate"/>
      </w:r>
      <w:r>
        <w:rPr>
          <w:noProof/>
        </w:rPr>
        <w:t>27</w:t>
      </w:r>
      <w:r>
        <w:rPr>
          <w:noProof/>
        </w:rPr>
        <w:fldChar w:fldCharType="end"/>
      </w:r>
    </w:p>
    <w:p w14:paraId="15BC1BBA" w14:textId="6997BB5D"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using JSON Content Type</w:t>
      </w:r>
      <w:r>
        <w:rPr>
          <w:noProof/>
        </w:rPr>
        <w:tab/>
      </w:r>
      <w:r>
        <w:rPr>
          <w:noProof/>
        </w:rPr>
        <w:fldChar w:fldCharType="begin"/>
      </w:r>
      <w:r>
        <w:rPr>
          <w:noProof/>
        </w:rPr>
        <w:instrText xml:space="preserve"> PAGEREF _Toc193985299 \h </w:instrText>
      </w:r>
      <w:r>
        <w:rPr>
          <w:noProof/>
        </w:rPr>
      </w:r>
      <w:r>
        <w:rPr>
          <w:noProof/>
        </w:rPr>
        <w:fldChar w:fldCharType="separate"/>
      </w:r>
      <w:r>
        <w:rPr>
          <w:noProof/>
        </w:rPr>
        <w:t>28</w:t>
      </w:r>
      <w:r>
        <w:rPr>
          <w:noProof/>
        </w:rPr>
        <w:fldChar w:fldCharType="end"/>
      </w:r>
    </w:p>
    <w:p w14:paraId="6C806F02" w14:textId="7AC1A746"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Produced Image Data using JSON Content Type</w:t>
      </w:r>
      <w:r>
        <w:rPr>
          <w:noProof/>
        </w:rPr>
        <w:tab/>
      </w:r>
      <w:r>
        <w:rPr>
          <w:noProof/>
        </w:rPr>
        <w:fldChar w:fldCharType="begin"/>
      </w:r>
      <w:r>
        <w:rPr>
          <w:noProof/>
        </w:rPr>
        <w:instrText xml:space="preserve"> PAGEREF _Toc193985300 \h </w:instrText>
      </w:r>
      <w:r>
        <w:rPr>
          <w:noProof/>
        </w:rPr>
      </w:r>
      <w:r>
        <w:rPr>
          <w:noProof/>
        </w:rPr>
        <w:fldChar w:fldCharType="separate"/>
      </w:r>
      <w:r>
        <w:rPr>
          <w:noProof/>
        </w:rPr>
        <w:t>29</w:t>
      </w:r>
      <w:r>
        <w:rPr>
          <w:noProof/>
        </w:rPr>
        <w:fldChar w:fldCharType="end"/>
      </w:r>
    </w:p>
    <w:p w14:paraId="162F81A9" w14:textId="7AE4EF9E"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Completing a Modality Performed Procedure Step using JSON Content Type</w:t>
      </w:r>
      <w:r>
        <w:rPr>
          <w:noProof/>
        </w:rPr>
        <w:tab/>
      </w:r>
      <w:r>
        <w:rPr>
          <w:noProof/>
        </w:rPr>
        <w:fldChar w:fldCharType="begin"/>
      </w:r>
      <w:r>
        <w:rPr>
          <w:noProof/>
        </w:rPr>
        <w:instrText xml:space="preserve"> PAGEREF _Toc193985301 \h </w:instrText>
      </w:r>
      <w:r>
        <w:rPr>
          <w:noProof/>
        </w:rPr>
      </w:r>
      <w:r>
        <w:rPr>
          <w:noProof/>
        </w:rPr>
        <w:fldChar w:fldCharType="separate"/>
      </w:r>
      <w:r>
        <w:rPr>
          <w:noProof/>
        </w:rPr>
        <w:t>30</w:t>
      </w:r>
      <w:r>
        <w:rPr>
          <w:noProof/>
        </w:rPr>
        <w:fldChar w:fldCharType="end"/>
      </w:r>
    </w:p>
    <w:p w14:paraId="378DF375" w14:textId="683B7B03"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Retrieving a Modality Performed Procedure Step using JSON Media and Content Type</w:t>
      </w:r>
      <w:r>
        <w:rPr>
          <w:noProof/>
        </w:rPr>
        <w:tab/>
      </w:r>
      <w:r>
        <w:rPr>
          <w:noProof/>
        </w:rPr>
        <w:fldChar w:fldCharType="begin"/>
      </w:r>
      <w:r>
        <w:rPr>
          <w:noProof/>
        </w:rPr>
        <w:instrText xml:space="preserve"> PAGEREF _Toc193985302 \h </w:instrText>
      </w:r>
      <w:r>
        <w:rPr>
          <w:noProof/>
        </w:rPr>
      </w:r>
      <w:r>
        <w:rPr>
          <w:noProof/>
        </w:rPr>
        <w:fldChar w:fldCharType="separate"/>
      </w:r>
      <w:r>
        <w:rPr>
          <w:noProof/>
        </w:rPr>
        <w:t>30</w:t>
      </w:r>
      <w:r>
        <w:rPr>
          <w:noProof/>
        </w:rPr>
        <w:fldChar w:fldCharType="end"/>
      </w:r>
    </w:p>
    <w:p w14:paraId="5BC198C8" w14:textId="4276CD29"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B.X5.1</w:t>
      </w:r>
      <w:r>
        <w:rPr>
          <w:rFonts w:asciiTheme="minorHAnsi" w:eastAsiaTheme="minorEastAsia" w:hAnsiTheme="minorHAnsi" w:cstheme="minorBidi"/>
          <w:noProof/>
          <w:kern w:val="2"/>
          <w:sz w:val="24"/>
          <w:szCs w:val="24"/>
          <w14:ligatures w14:val="standardContextual"/>
        </w:rPr>
        <w:tab/>
      </w:r>
      <w:r>
        <w:rPr>
          <w:noProof/>
        </w:rPr>
        <w:t>Return All Attributes</w:t>
      </w:r>
      <w:r>
        <w:rPr>
          <w:noProof/>
        </w:rPr>
        <w:tab/>
      </w:r>
      <w:r>
        <w:rPr>
          <w:noProof/>
        </w:rPr>
        <w:fldChar w:fldCharType="begin"/>
      </w:r>
      <w:r>
        <w:rPr>
          <w:noProof/>
        </w:rPr>
        <w:instrText xml:space="preserve"> PAGEREF _Toc193985303 \h </w:instrText>
      </w:r>
      <w:r>
        <w:rPr>
          <w:noProof/>
        </w:rPr>
      </w:r>
      <w:r>
        <w:rPr>
          <w:noProof/>
        </w:rPr>
        <w:fldChar w:fldCharType="separate"/>
      </w:r>
      <w:r>
        <w:rPr>
          <w:noProof/>
        </w:rPr>
        <w:t>30</w:t>
      </w:r>
      <w:r>
        <w:rPr>
          <w:noProof/>
        </w:rPr>
        <w:fldChar w:fldCharType="end"/>
      </w:r>
    </w:p>
    <w:p w14:paraId="2D0F2339" w14:textId="1C8EFE5E"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B.X5.2</w:t>
      </w:r>
      <w:r>
        <w:rPr>
          <w:rFonts w:asciiTheme="minorHAnsi" w:eastAsiaTheme="minorEastAsia" w:hAnsiTheme="minorHAnsi" w:cstheme="minorBidi"/>
          <w:noProof/>
          <w:kern w:val="2"/>
          <w:sz w:val="24"/>
          <w:szCs w:val="24"/>
          <w14:ligatures w14:val="standardContextual"/>
        </w:rPr>
        <w:tab/>
      </w:r>
      <w:r>
        <w:rPr>
          <w:noProof/>
        </w:rPr>
        <w:t>Returning Specific Attributes Only</w:t>
      </w:r>
      <w:r>
        <w:rPr>
          <w:noProof/>
        </w:rPr>
        <w:tab/>
      </w:r>
      <w:r>
        <w:rPr>
          <w:noProof/>
        </w:rPr>
        <w:fldChar w:fldCharType="begin"/>
      </w:r>
      <w:r>
        <w:rPr>
          <w:noProof/>
        </w:rPr>
        <w:instrText xml:space="preserve"> PAGEREF _Toc193985304 \h </w:instrText>
      </w:r>
      <w:r>
        <w:rPr>
          <w:noProof/>
        </w:rPr>
      </w:r>
      <w:r>
        <w:rPr>
          <w:noProof/>
        </w:rPr>
        <w:fldChar w:fldCharType="separate"/>
      </w:r>
      <w:r>
        <w:rPr>
          <w:noProof/>
        </w:rPr>
        <w:t>32</w:t>
      </w:r>
      <w:r>
        <w:rPr>
          <w:noProof/>
        </w:rPr>
        <w:fldChar w:fldCharType="end"/>
      </w:r>
    </w:p>
    <w:p w14:paraId="38C71122" w14:textId="35E53AD3"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Scheduled Procedure Steps</w:t>
      </w:r>
      <w:r>
        <w:rPr>
          <w:noProof/>
        </w:rPr>
        <w:tab/>
      </w:r>
      <w:r>
        <w:rPr>
          <w:noProof/>
        </w:rPr>
        <w:fldChar w:fldCharType="begin"/>
      </w:r>
      <w:r>
        <w:rPr>
          <w:noProof/>
        </w:rPr>
        <w:instrText xml:space="preserve"> PAGEREF _Toc193985305 \h </w:instrText>
      </w:r>
      <w:r>
        <w:rPr>
          <w:noProof/>
        </w:rPr>
      </w:r>
      <w:r>
        <w:rPr>
          <w:noProof/>
        </w:rPr>
        <w:fldChar w:fldCharType="separate"/>
      </w:r>
      <w:r>
        <w:rPr>
          <w:noProof/>
        </w:rPr>
        <w:t>32</w:t>
      </w:r>
      <w:r>
        <w:rPr>
          <w:noProof/>
        </w:rPr>
        <w:fldChar w:fldCharType="end"/>
      </w:r>
    </w:p>
    <w:p w14:paraId="47E90D82" w14:textId="241A3D2E"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B.X7</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_Toc193985306 \h </w:instrText>
      </w:r>
      <w:r>
        <w:rPr>
          <w:noProof/>
        </w:rPr>
      </w:r>
      <w:r>
        <w:rPr>
          <w:noProof/>
        </w:rPr>
        <w:fldChar w:fldCharType="separate"/>
      </w:r>
      <w:r>
        <w:rPr>
          <w:noProof/>
        </w:rPr>
        <w:t>34</w:t>
      </w:r>
      <w:r>
        <w:rPr>
          <w:noProof/>
        </w:rPr>
        <w:fldChar w:fldCharType="end"/>
      </w:r>
    </w:p>
    <w:p w14:paraId="52B80AFE" w14:textId="7FC0F967"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_Toc193985307 \h </w:instrText>
      </w:r>
      <w:r>
        <w:rPr>
          <w:noProof/>
        </w:rPr>
      </w:r>
      <w:r>
        <w:rPr>
          <w:noProof/>
        </w:rPr>
        <w:fldChar w:fldCharType="separate"/>
      </w:r>
      <w:r>
        <w:rPr>
          <w:noProof/>
        </w:rPr>
        <w:t>34</w:t>
      </w:r>
      <w:r>
        <w:rPr>
          <w:noProof/>
        </w:rPr>
        <w:fldChar w:fldCharType="end"/>
      </w:r>
    </w:p>
    <w:p w14:paraId="798A9926" w14:textId="629098AF"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_Toc193985308 \h </w:instrText>
      </w:r>
      <w:r>
        <w:rPr>
          <w:noProof/>
        </w:rPr>
      </w:r>
      <w:r>
        <w:rPr>
          <w:noProof/>
        </w:rPr>
        <w:fldChar w:fldCharType="separate"/>
      </w:r>
      <w:r>
        <w:rPr>
          <w:noProof/>
        </w:rPr>
        <w:t>36</w:t>
      </w:r>
      <w:r>
        <w:rPr>
          <w:noProof/>
        </w:rPr>
        <w:fldChar w:fldCharType="end"/>
      </w:r>
    </w:p>
    <w:p w14:paraId="55222FB4" w14:textId="3636C88C"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_Toc193985309 \h </w:instrText>
      </w:r>
      <w:r>
        <w:rPr>
          <w:noProof/>
        </w:rPr>
      </w:r>
      <w:r>
        <w:rPr>
          <w:noProof/>
        </w:rPr>
        <w:fldChar w:fldCharType="separate"/>
      </w:r>
      <w:r>
        <w:rPr>
          <w:noProof/>
        </w:rPr>
        <w:t>38</w:t>
      </w:r>
      <w:r>
        <w:rPr>
          <w:noProof/>
        </w:rPr>
        <w:fldChar w:fldCharType="end"/>
      </w:r>
    </w:p>
    <w:p w14:paraId="1B8CF19F" w14:textId="0D8EC0A0" w:rsidR="0037189E" w:rsidRDefault="0037189E">
      <w:pPr>
        <w:pStyle w:val="TOC1"/>
        <w:tabs>
          <w:tab w:val="left" w:pos="720"/>
        </w:tabs>
        <w:rPr>
          <w:rFonts w:asciiTheme="minorHAnsi" w:eastAsiaTheme="minorEastAsia" w:hAnsiTheme="minorHAnsi" w:cstheme="minorBidi"/>
          <w:noProof/>
          <w:kern w:val="2"/>
          <w:sz w:val="24"/>
          <w:szCs w:val="24"/>
          <w14:ligatures w14:val="standardContextual"/>
        </w:rPr>
      </w:pPr>
      <w:r>
        <w:rPr>
          <w:noProof/>
        </w:rPr>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_Toc193985310 \h </w:instrText>
      </w:r>
      <w:r>
        <w:rPr>
          <w:noProof/>
        </w:rPr>
      </w:r>
      <w:r>
        <w:rPr>
          <w:noProof/>
        </w:rPr>
        <w:fldChar w:fldCharType="separate"/>
      </w:r>
      <w:r>
        <w:rPr>
          <w:noProof/>
        </w:rPr>
        <w:t>41</w:t>
      </w:r>
      <w:r>
        <w:rPr>
          <w:noProof/>
        </w:rPr>
        <w:fldChar w:fldCharType="end"/>
      </w:r>
    </w:p>
    <w:p w14:paraId="091E2374" w14:textId="7A38B448"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_Toc193985311 \h </w:instrText>
      </w:r>
      <w:r>
        <w:rPr>
          <w:noProof/>
        </w:rPr>
      </w:r>
      <w:r>
        <w:rPr>
          <w:noProof/>
        </w:rPr>
        <w:fldChar w:fldCharType="separate"/>
      </w:r>
      <w:r>
        <w:rPr>
          <w:noProof/>
        </w:rPr>
        <w:t>42</w:t>
      </w:r>
      <w:r>
        <w:rPr>
          <w:noProof/>
        </w:rPr>
        <w:fldChar w:fldCharType="end"/>
      </w:r>
    </w:p>
    <w:p w14:paraId="6442BF94" w14:textId="7CE04F6A"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_Toc193985312 \h </w:instrText>
      </w:r>
      <w:r>
        <w:rPr>
          <w:noProof/>
        </w:rPr>
      </w:r>
      <w:r>
        <w:rPr>
          <w:noProof/>
        </w:rPr>
        <w:fldChar w:fldCharType="separate"/>
      </w:r>
      <w:r>
        <w:rPr>
          <w:noProof/>
        </w:rPr>
        <w:t>42</w:t>
      </w:r>
      <w:r>
        <w:rPr>
          <w:noProof/>
        </w:rPr>
        <w:fldChar w:fldCharType="end"/>
      </w:r>
    </w:p>
    <w:p w14:paraId="6FBC7192" w14:textId="2B04FB2F"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Scheduled Procedure Step Service</w:t>
      </w:r>
      <w:r>
        <w:rPr>
          <w:noProof/>
        </w:rPr>
        <w:tab/>
      </w:r>
      <w:r>
        <w:rPr>
          <w:noProof/>
        </w:rPr>
        <w:fldChar w:fldCharType="begin"/>
      </w:r>
      <w:r>
        <w:rPr>
          <w:noProof/>
        </w:rPr>
        <w:instrText xml:space="preserve"> PAGEREF _Toc193985313 \h </w:instrText>
      </w:r>
      <w:r>
        <w:rPr>
          <w:noProof/>
        </w:rPr>
      </w:r>
      <w:r>
        <w:rPr>
          <w:noProof/>
        </w:rPr>
        <w:fldChar w:fldCharType="separate"/>
      </w:r>
      <w:r>
        <w:rPr>
          <w:noProof/>
        </w:rPr>
        <w:t>42</w:t>
      </w:r>
      <w:r>
        <w:rPr>
          <w:noProof/>
        </w:rPr>
        <w:fldChar w:fldCharType="end"/>
      </w:r>
    </w:p>
    <w:p w14:paraId="2B5DE1F4" w14:textId="4546F3F1"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_Toc193985314 \h </w:instrText>
      </w:r>
      <w:r>
        <w:rPr>
          <w:noProof/>
        </w:rPr>
      </w:r>
      <w:r>
        <w:rPr>
          <w:noProof/>
        </w:rPr>
        <w:fldChar w:fldCharType="separate"/>
      </w:r>
      <w:r>
        <w:rPr>
          <w:noProof/>
        </w:rPr>
        <w:t>42</w:t>
      </w:r>
      <w:r>
        <w:rPr>
          <w:noProof/>
        </w:rPr>
        <w:fldChar w:fldCharType="end"/>
      </w:r>
    </w:p>
    <w:p w14:paraId="4BB2277B" w14:textId="4B301410"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_Toc193985315 \h </w:instrText>
      </w:r>
      <w:r>
        <w:rPr>
          <w:noProof/>
        </w:rPr>
      </w:r>
      <w:r>
        <w:rPr>
          <w:noProof/>
        </w:rPr>
        <w:fldChar w:fldCharType="separate"/>
      </w:r>
      <w:r>
        <w:rPr>
          <w:noProof/>
        </w:rPr>
        <w:t>42</w:t>
      </w:r>
      <w:r>
        <w:rPr>
          <w:noProof/>
        </w:rPr>
        <w:fldChar w:fldCharType="end"/>
      </w:r>
    </w:p>
    <w:p w14:paraId="0CA16B5C" w14:textId="2477AA51"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_Toc193985316 \h </w:instrText>
      </w:r>
      <w:r>
        <w:rPr>
          <w:noProof/>
        </w:rPr>
      </w:r>
      <w:r>
        <w:rPr>
          <w:noProof/>
        </w:rPr>
        <w:fldChar w:fldCharType="separate"/>
      </w:r>
      <w:r>
        <w:rPr>
          <w:noProof/>
        </w:rPr>
        <w:t>42</w:t>
      </w:r>
      <w:r>
        <w:rPr>
          <w:noProof/>
        </w:rPr>
        <w:fldChar w:fldCharType="end"/>
      </w:r>
    </w:p>
    <w:p w14:paraId="27A05B73" w14:textId="7B9385C4"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Scheduled Procedure Step Web Service</w:t>
      </w:r>
      <w:r>
        <w:rPr>
          <w:noProof/>
        </w:rPr>
        <w:tab/>
      </w:r>
      <w:r>
        <w:rPr>
          <w:noProof/>
        </w:rPr>
        <w:fldChar w:fldCharType="begin"/>
      </w:r>
      <w:r>
        <w:rPr>
          <w:noProof/>
        </w:rPr>
        <w:instrText xml:space="preserve"> PAGEREF _Toc193985317 \h </w:instrText>
      </w:r>
      <w:r>
        <w:rPr>
          <w:noProof/>
        </w:rPr>
      </w:r>
      <w:r>
        <w:rPr>
          <w:noProof/>
        </w:rPr>
        <w:fldChar w:fldCharType="separate"/>
      </w:r>
      <w:r>
        <w:rPr>
          <w:noProof/>
        </w:rPr>
        <w:t>43</w:t>
      </w:r>
      <w:r>
        <w:rPr>
          <w:noProof/>
        </w:rPr>
        <w:fldChar w:fldCharType="end"/>
      </w:r>
    </w:p>
    <w:p w14:paraId="4DE11901" w14:textId="46A0BFB6" w:rsidR="0037189E" w:rsidRDefault="0037189E">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Workflow Service</w:t>
      </w:r>
      <w:r>
        <w:rPr>
          <w:noProof/>
        </w:rPr>
        <w:tab/>
      </w:r>
      <w:r>
        <w:rPr>
          <w:noProof/>
        </w:rPr>
        <w:fldChar w:fldCharType="begin"/>
      </w:r>
      <w:r>
        <w:rPr>
          <w:noProof/>
        </w:rPr>
        <w:instrText xml:space="preserve"> PAGEREF _Toc193985318 \h </w:instrText>
      </w:r>
      <w:r>
        <w:rPr>
          <w:noProof/>
        </w:rPr>
      </w:r>
      <w:r>
        <w:rPr>
          <w:noProof/>
        </w:rPr>
        <w:fldChar w:fldCharType="separate"/>
      </w:r>
      <w:r>
        <w:rPr>
          <w:noProof/>
        </w:rPr>
        <w:t>43</w:t>
      </w:r>
      <w:r>
        <w:rPr>
          <w:noProof/>
        </w:rPr>
        <w:fldChar w:fldCharType="end"/>
      </w:r>
    </w:p>
    <w:p w14:paraId="4F89071D" w14:textId="67312D8F"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_Toc193985319 \h </w:instrText>
      </w:r>
      <w:r>
        <w:rPr>
          <w:noProof/>
        </w:rPr>
      </w:r>
      <w:r>
        <w:rPr>
          <w:noProof/>
        </w:rPr>
        <w:fldChar w:fldCharType="separate"/>
      </w:r>
      <w:r>
        <w:rPr>
          <w:noProof/>
        </w:rPr>
        <w:t>43</w:t>
      </w:r>
      <w:r>
        <w:rPr>
          <w:noProof/>
        </w:rPr>
        <w:fldChar w:fldCharType="end"/>
      </w:r>
    </w:p>
    <w:p w14:paraId="56E2D5E0" w14:textId="23D9E2FF"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_Toc193985320 \h </w:instrText>
      </w:r>
      <w:r>
        <w:rPr>
          <w:noProof/>
        </w:rPr>
      </w:r>
      <w:r>
        <w:rPr>
          <w:noProof/>
        </w:rPr>
        <w:fldChar w:fldCharType="separate"/>
      </w:r>
      <w:r>
        <w:rPr>
          <w:noProof/>
        </w:rPr>
        <w:t>43</w:t>
      </w:r>
      <w:r>
        <w:rPr>
          <w:noProof/>
        </w:rPr>
        <w:fldChar w:fldCharType="end"/>
      </w:r>
    </w:p>
    <w:p w14:paraId="5733D342" w14:textId="1C67B31C"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_Toc193985321 \h </w:instrText>
      </w:r>
      <w:r>
        <w:rPr>
          <w:noProof/>
        </w:rPr>
      </w:r>
      <w:r>
        <w:rPr>
          <w:noProof/>
        </w:rPr>
        <w:fldChar w:fldCharType="separate"/>
      </w:r>
      <w:r>
        <w:rPr>
          <w:noProof/>
        </w:rPr>
        <w:t>44</w:t>
      </w:r>
      <w:r>
        <w:rPr>
          <w:noProof/>
        </w:rPr>
        <w:fldChar w:fldCharType="end"/>
      </w:r>
    </w:p>
    <w:p w14:paraId="7A3C5F7E" w14:textId="19674765" w:rsidR="0037189E" w:rsidRDefault="0037189E">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_Toc193985322 \h </w:instrText>
      </w:r>
      <w:r>
        <w:rPr>
          <w:noProof/>
        </w:rPr>
      </w:r>
      <w:r>
        <w:rPr>
          <w:noProof/>
        </w:rPr>
        <w:fldChar w:fldCharType="separate"/>
      </w:r>
      <w:r>
        <w:rPr>
          <w:noProof/>
        </w:rPr>
        <w:t>44</w:t>
      </w:r>
      <w:r>
        <w:rPr>
          <w:noProof/>
        </w:rPr>
        <w:fldChar w:fldCharType="end"/>
      </w:r>
    </w:p>
    <w:p w14:paraId="792860C7" w14:textId="64490075"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_Toc193985323 \h </w:instrText>
      </w:r>
      <w:r>
        <w:rPr>
          <w:noProof/>
        </w:rPr>
      </w:r>
      <w:r>
        <w:rPr>
          <w:noProof/>
        </w:rPr>
        <w:fldChar w:fldCharType="separate"/>
      </w:r>
      <w:r>
        <w:rPr>
          <w:noProof/>
        </w:rPr>
        <w:t>44</w:t>
      </w:r>
      <w:r>
        <w:rPr>
          <w:noProof/>
        </w:rPr>
        <w:fldChar w:fldCharType="end"/>
      </w:r>
    </w:p>
    <w:p w14:paraId="1D15A3D0" w14:textId="39A8DFFE"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_Toc193985324 \h </w:instrText>
      </w:r>
      <w:r>
        <w:rPr>
          <w:noProof/>
        </w:rPr>
      </w:r>
      <w:r>
        <w:rPr>
          <w:noProof/>
        </w:rPr>
        <w:fldChar w:fldCharType="separate"/>
      </w:r>
      <w:r>
        <w:rPr>
          <w:noProof/>
        </w:rPr>
        <w:t>45</w:t>
      </w:r>
      <w:r>
        <w:rPr>
          <w:noProof/>
        </w:rPr>
        <w:fldChar w:fldCharType="end"/>
      </w:r>
    </w:p>
    <w:p w14:paraId="623A1D3B" w14:textId="6BF128AA" w:rsidR="0037189E" w:rsidRDefault="0037189E">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_Toc193985325 \h </w:instrText>
      </w:r>
      <w:r>
        <w:rPr>
          <w:noProof/>
        </w:rPr>
      </w:r>
      <w:r>
        <w:rPr>
          <w:noProof/>
        </w:rPr>
        <w:fldChar w:fldCharType="separate"/>
      </w:r>
      <w:r>
        <w:rPr>
          <w:noProof/>
        </w:rPr>
        <w:t>45</w:t>
      </w:r>
      <w:r>
        <w:rPr>
          <w:noProof/>
        </w:rPr>
        <w:fldChar w:fldCharType="end"/>
      </w:r>
    </w:p>
    <w:p w14:paraId="6A8042E3" w14:textId="68540ADF"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_Toc193985326 \h </w:instrText>
      </w:r>
      <w:r>
        <w:rPr>
          <w:noProof/>
        </w:rPr>
      </w:r>
      <w:r>
        <w:rPr>
          <w:noProof/>
        </w:rPr>
        <w:fldChar w:fldCharType="separate"/>
      </w:r>
      <w:r>
        <w:rPr>
          <w:noProof/>
        </w:rPr>
        <w:t>46</w:t>
      </w:r>
      <w:r>
        <w:rPr>
          <w:noProof/>
        </w:rPr>
        <w:fldChar w:fldCharType="end"/>
      </w:r>
    </w:p>
    <w:p w14:paraId="5592F23A" w14:textId="24A7D995"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_Toc193985327 \h </w:instrText>
      </w:r>
      <w:r>
        <w:rPr>
          <w:noProof/>
        </w:rPr>
      </w:r>
      <w:r>
        <w:rPr>
          <w:noProof/>
        </w:rPr>
        <w:fldChar w:fldCharType="separate"/>
      </w:r>
      <w:r>
        <w:rPr>
          <w:noProof/>
        </w:rPr>
        <w:t>46</w:t>
      </w:r>
      <w:r>
        <w:rPr>
          <w:noProof/>
        </w:rPr>
        <w:fldChar w:fldCharType="end"/>
      </w:r>
    </w:p>
    <w:p w14:paraId="01638D44" w14:textId="42EE042F" w:rsidR="0037189E" w:rsidRDefault="0037189E">
      <w:pPr>
        <w:pStyle w:val="TOC5"/>
        <w:rPr>
          <w:rFonts w:asciiTheme="minorHAnsi" w:eastAsiaTheme="minorEastAsia" w:hAnsiTheme="minorHAnsi" w:cstheme="minorBidi"/>
          <w:noProof/>
          <w:kern w:val="2"/>
          <w:sz w:val="24"/>
          <w:szCs w:val="24"/>
          <w14:ligatures w14:val="standardContextual"/>
        </w:rPr>
      </w:pPr>
      <w:r>
        <w:rPr>
          <w:noProof/>
        </w:rPr>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_Toc193985328 \h </w:instrText>
      </w:r>
      <w:r>
        <w:rPr>
          <w:noProof/>
        </w:rPr>
      </w:r>
      <w:r>
        <w:rPr>
          <w:noProof/>
        </w:rPr>
        <w:fldChar w:fldCharType="separate"/>
      </w:r>
      <w:r>
        <w:rPr>
          <w:noProof/>
        </w:rPr>
        <w:t>47</w:t>
      </w:r>
      <w:r>
        <w:rPr>
          <w:noProof/>
        </w:rPr>
        <w:fldChar w:fldCharType="end"/>
      </w:r>
    </w:p>
    <w:p w14:paraId="632F1649" w14:textId="32D01E9A"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lastRenderedPageBreak/>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_Toc193985329 \h </w:instrText>
      </w:r>
      <w:r>
        <w:rPr>
          <w:noProof/>
        </w:rPr>
      </w:r>
      <w:r>
        <w:rPr>
          <w:noProof/>
        </w:rPr>
        <w:fldChar w:fldCharType="separate"/>
      </w:r>
      <w:r>
        <w:rPr>
          <w:noProof/>
        </w:rPr>
        <w:t>47</w:t>
      </w:r>
      <w:r>
        <w:rPr>
          <w:noProof/>
        </w:rPr>
        <w:fldChar w:fldCharType="end"/>
      </w:r>
    </w:p>
    <w:p w14:paraId="2076CB49" w14:textId="0C6D1DB7"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_Toc193985330 \h </w:instrText>
      </w:r>
      <w:r>
        <w:rPr>
          <w:noProof/>
        </w:rPr>
      </w:r>
      <w:r>
        <w:rPr>
          <w:noProof/>
        </w:rPr>
        <w:fldChar w:fldCharType="separate"/>
      </w:r>
      <w:r>
        <w:rPr>
          <w:noProof/>
        </w:rPr>
        <w:t>48</w:t>
      </w:r>
      <w:r>
        <w:rPr>
          <w:noProof/>
        </w:rPr>
        <w:fldChar w:fldCharType="end"/>
      </w:r>
    </w:p>
    <w:p w14:paraId="08616985" w14:textId="59F16FCA"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_Toc193985331 \h </w:instrText>
      </w:r>
      <w:r>
        <w:rPr>
          <w:noProof/>
        </w:rPr>
      </w:r>
      <w:r>
        <w:rPr>
          <w:noProof/>
        </w:rPr>
        <w:fldChar w:fldCharType="separate"/>
      </w:r>
      <w:r>
        <w:rPr>
          <w:noProof/>
        </w:rPr>
        <w:t>51</w:t>
      </w:r>
      <w:r>
        <w:rPr>
          <w:noProof/>
        </w:rPr>
        <w:fldChar w:fldCharType="end"/>
      </w:r>
    </w:p>
    <w:p w14:paraId="1C19B70F" w14:textId="386A2B54"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_Toc193985332 \h </w:instrText>
      </w:r>
      <w:r>
        <w:rPr>
          <w:noProof/>
        </w:rPr>
      </w:r>
      <w:r>
        <w:rPr>
          <w:noProof/>
        </w:rPr>
        <w:fldChar w:fldCharType="separate"/>
      </w:r>
      <w:r>
        <w:rPr>
          <w:noProof/>
        </w:rPr>
        <w:t>51</w:t>
      </w:r>
      <w:r>
        <w:rPr>
          <w:noProof/>
        </w:rPr>
        <w:fldChar w:fldCharType="end"/>
      </w:r>
    </w:p>
    <w:p w14:paraId="21908694" w14:textId="49C59AB3"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_Toc193985333 \h </w:instrText>
      </w:r>
      <w:r>
        <w:rPr>
          <w:noProof/>
        </w:rPr>
      </w:r>
      <w:r>
        <w:rPr>
          <w:noProof/>
        </w:rPr>
        <w:fldChar w:fldCharType="separate"/>
      </w:r>
      <w:r>
        <w:rPr>
          <w:noProof/>
        </w:rPr>
        <w:t>51</w:t>
      </w:r>
      <w:r>
        <w:rPr>
          <w:noProof/>
        </w:rPr>
        <w:fldChar w:fldCharType="end"/>
      </w:r>
    </w:p>
    <w:p w14:paraId="4087A439" w14:textId="4FEB17DF" w:rsidR="0037189E" w:rsidRDefault="0037189E">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Scheduled Procedure Step Service</w:t>
      </w:r>
      <w:r>
        <w:rPr>
          <w:noProof/>
        </w:rPr>
        <w:tab/>
      </w:r>
      <w:r>
        <w:rPr>
          <w:noProof/>
        </w:rPr>
        <w:fldChar w:fldCharType="begin"/>
      </w:r>
      <w:r>
        <w:rPr>
          <w:noProof/>
        </w:rPr>
        <w:instrText xml:space="preserve"> PAGEREF _Toc193985334 \h </w:instrText>
      </w:r>
      <w:r>
        <w:rPr>
          <w:noProof/>
        </w:rPr>
      </w:r>
      <w:r>
        <w:rPr>
          <w:noProof/>
        </w:rPr>
        <w:fldChar w:fldCharType="separate"/>
      </w:r>
      <w:r>
        <w:rPr>
          <w:noProof/>
        </w:rPr>
        <w:t>51</w:t>
      </w:r>
      <w:r>
        <w:rPr>
          <w:noProof/>
        </w:rPr>
        <w:fldChar w:fldCharType="end"/>
      </w:r>
    </w:p>
    <w:p w14:paraId="2EB3EAFC" w14:textId="5C46A76E"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_Toc193985335 \h </w:instrText>
      </w:r>
      <w:r>
        <w:rPr>
          <w:noProof/>
        </w:rPr>
      </w:r>
      <w:r>
        <w:rPr>
          <w:noProof/>
        </w:rPr>
        <w:fldChar w:fldCharType="separate"/>
      </w:r>
      <w:r>
        <w:rPr>
          <w:noProof/>
        </w:rPr>
        <w:t>51</w:t>
      </w:r>
      <w:r>
        <w:rPr>
          <w:noProof/>
        </w:rPr>
        <w:fldChar w:fldCharType="end"/>
      </w:r>
    </w:p>
    <w:p w14:paraId="474A9BF0" w14:textId="40C1A9BD"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_Toc193985336 \h </w:instrText>
      </w:r>
      <w:r>
        <w:rPr>
          <w:noProof/>
        </w:rPr>
      </w:r>
      <w:r>
        <w:rPr>
          <w:noProof/>
        </w:rPr>
        <w:fldChar w:fldCharType="separate"/>
      </w:r>
      <w:r>
        <w:rPr>
          <w:noProof/>
        </w:rPr>
        <w:t>52</w:t>
      </w:r>
      <w:r>
        <w:rPr>
          <w:noProof/>
        </w:rPr>
        <w:fldChar w:fldCharType="end"/>
      </w:r>
    </w:p>
    <w:p w14:paraId="144D3097" w14:textId="6271DBDA" w:rsidR="0037189E" w:rsidRDefault="0037189E">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_Toc193985337 \h </w:instrText>
      </w:r>
      <w:r>
        <w:rPr>
          <w:noProof/>
        </w:rPr>
      </w:r>
      <w:r>
        <w:rPr>
          <w:noProof/>
        </w:rPr>
        <w:fldChar w:fldCharType="separate"/>
      </w:r>
      <w:r>
        <w:rPr>
          <w:noProof/>
        </w:rPr>
        <w:t>52</w:t>
      </w:r>
      <w:r>
        <w:rPr>
          <w:noProof/>
        </w:rPr>
        <w:fldChar w:fldCharType="end"/>
      </w:r>
    </w:p>
    <w:p w14:paraId="704DC1A2" w14:textId="45703754"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_Toc193985338 \h </w:instrText>
      </w:r>
      <w:r>
        <w:rPr>
          <w:noProof/>
        </w:rPr>
      </w:r>
      <w:r>
        <w:rPr>
          <w:noProof/>
        </w:rPr>
        <w:fldChar w:fldCharType="separate"/>
      </w:r>
      <w:r>
        <w:rPr>
          <w:noProof/>
        </w:rPr>
        <w:t>52</w:t>
      </w:r>
      <w:r>
        <w:rPr>
          <w:noProof/>
        </w:rPr>
        <w:fldChar w:fldCharType="end"/>
      </w:r>
    </w:p>
    <w:p w14:paraId="720A4734" w14:textId="470F6F0B"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_Toc193985339 \h </w:instrText>
      </w:r>
      <w:r>
        <w:rPr>
          <w:noProof/>
        </w:rPr>
      </w:r>
      <w:r>
        <w:rPr>
          <w:noProof/>
        </w:rPr>
        <w:fldChar w:fldCharType="separate"/>
      </w:r>
      <w:r>
        <w:rPr>
          <w:noProof/>
        </w:rPr>
        <w:t>52</w:t>
      </w:r>
      <w:r>
        <w:rPr>
          <w:noProof/>
        </w:rPr>
        <w:fldChar w:fldCharType="end"/>
      </w:r>
    </w:p>
    <w:p w14:paraId="0F5A90B4" w14:textId="1EE70372"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_Toc193985340 \h </w:instrText>
      </w:r>
      <w:r>
        <w:rPr>
          <w:noProof/>
        </w:rPr>
      </w:r>
      <w:r>
        <w:rPr>
          <w:noProof/>
        </w:rPr>
        <w:fldChar w:fldCharType="separate"/>
      </w:r>
      <w:r>
        <w:rPr>
          <w:noProof/>
        </w:rPr>
        <w:t>53</w:t>
      </w:r>
      <w:r>
        <w:rPr>
          <w:noProof/>
        </w:rPr>
        <w:fldChar w:fldCharType="end"/>
      </w:r>
    </w:p>
    <w:p w14:paraId="206DF1C7" w14:textId="04CFFE98"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_Toc193985341 \h </w:instrText>
      </w:r>
      <w:r>
        <w:rPr>
          <w:noProof/>
        </w:rPr>
      </w:r>
      <w:r>
        <w:rPr>
          <w:noProof/>
        </w:rPr>
        <w:fldChar w:fldCharType="separate"/>
      </w:r>
      <w:r>
        <w:rPr>
          <w:noProof/>
        </w:rPr>
        <w:t>53</w:t>
      </w:r>
      <w:r>
        <w:rPr>
          <w:noProof/>
        </w:rPr>
        <w:fldChar w:fldCharType="end"/>
      </w:r>
    </w:p>
    <w:p w14:paraId="34E13576" w14:textId="5F52D9E9"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_Toc193985342 \h </w:instrText>
      </w:r>
      <w:r>
        <w:rPr>
          <w:noProof/>
        </w:rPr>
      </w:r>
      <w:r>
        <w:rPr>
          <w:noProof/>
        </w:rPr>
        <w:fldChar w:fldCharType="separate"/>
      </w:r>
      <w:r>
        <w:rPr>
          <w:noProof/>
        </w:rPr>
        <w:t>53</w:t>
      </w:r>
      <w:r>
        <w:rPr>
          <w:noProof/>
        </w:rPr>
        <w:fldChar w:fldCharType="end"/>
      </w:r>
    </w:p>
    <w:p w14:paraId="3ECCC55C" w14:textId="12FF3A9B"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_Toc193985343 \h </w:instrText>
      </w:r>
      <w:r>
        <w:rPr>
          <w:noProof/>
        </w:rPr>
      </w:r>
      <w:r>
        <w:rPr>
          <w:noProof/>
        </w:rPr>
        <w:fldChar w:fldCharType="separate"/>
      </w:r>
      <w:r>
        <w:rPr>
          <w:noProof/>
        </w:rPr>
        <w:t>54</w:t>
      </w:r>
      <w:r>
        <w:rPr>
          <w:noProof/>
        </w:rPr>
        <w:fldChar w:fldCharType="end"/>
      </w:r>
    </w:p>
    <w:p w14:paraId="79D5A674" w14:textId="50BC3DED" w:rsidR="002E6E25" w:rsidRDefault="002E6E25" w:rsidP="002E6E25">
      <w:pPr>
        <w:pStyle w:val="Heading1"/>
        <w:rPr>
          <w:b w:val="0"/>
          <w:sz w:val="20"/>
        </w:rPr>
      </w:pPr>
      <w:r>
        <w:rPr>
          <w:b w:val="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67863423"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8D0B22">
      <w:pPr>
        <w:pStyle w:val="Heading1"/>
        <w:spacing w:after="240"/>
      </w:pPr>
      <w:bookmarkStart w:id="21" w:name="B_Toc380506547"/>
      <w:bookmarkStart w:id="22" w:name="B_Toc380506713"/>
      <w:bookmarkStart w:id="23" w:name="B_Toc381364167"/>
      <w:bookmarkStart w:id="24" w:name="B_Toc381364735"/>
      <w:bookmarkStart w:id="25" w:name="B_Toc381364827"/>
      <w:bookmarkStart w:id="26" w:name="B_Toc381365352"/>
      <w:bookmarkStart w:id="27" w:name="B_Toc381366969"/>
      <w:bookmarkStart w:id="28" w:name="B_Toc381367235"/>
      <w:bookmarkStart w:id="29" w:name="B_Toc381367087"/>
      <w:bookmarkStart w:id="30" w:name="_Toc383410979"/>
      <w:bookmarkStart w:id="31" w:name="_Toc383412036"/>
      <w:bookmarkStart w:id="32" w:name="_Toc383412278"/>
      <w:bookmarkStart w:id="33" w:name="_Toc383420820"/>
      <w:bookmarkStart w:id="34" w:name="_Toc383444068"/>
      <w:bookmarkStart w:id="35" w:name="_Toc383447977"/>
      <w:bookmarkStart w:id="36" w:name="_Toc385134607"/>
      <w:bookmarkStart w:id="37" w:name="_Toc385134679"/>
      <w:bookmarkStart w:id="38" w:name="_Toc390043196"/>
      <w:bookmarkStart w:id="39" w:name="_Toc390043336"/>
      <w:bookmarkStart w:id="40" w:name="_Toc193985233"/>
      <w:r>
        <w:lastRenderedPageBreak/>
        <w:t>Document History</w:t>
      </w:r>
      <w:bookmarkEnd w:id="40"/>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2C3C39D6" w:rsidR="00825E53" w:rsidRDefault="00825E53" w:rsidP="00107EF9">
            <w:pPr>
              <w:pStyle w:val="TableEntry"/>
            </w:pPr>
            <w:r>
              <w:t>2025.0</w:t>
            </w:r>
            <w:r w:rsidR="008D0B22">
              <w:t>1</w:t>
            </w:r>
          </w:p>
        </w:tc>
        <w:tc>
          <w:tcPr>
            <w:tcW w:w="1275" w:type="dxa"/>
          </w:tcPr>
          <w:p w14:paraId="11D58A87" w14:textId="03E82B52" w:rsidR="00825E53" w:rsidRDefault="00825E53" w:rsidP="00107EF9">
            <w:pPr>
              <w:pStyle w:val="TableEntry"/>
            </w:pPr>
            <w:r>
              <w:t>Version 03</w:t>
            </w:r>
          </w:p>
        </w:tc>
        <w:tc>
          <w:tcPr>
            <w:tcW w:w="993" w:type="dxa"/>
          </w:tcPr>
          <w:p w14:paraId="48300D39" w14:textId="0A43F161" w:rsidR="00825E53" w:rsidRDefault="00825E53" w:rsidP="00107EF9">
            <w:pPr>
              <w:pStyle w:val="TableEntry"/>
            </w:pPr>
            <w:r>
              <w:t>JM</w:t>
            </w:r>
          </w:p>
        </w:tc>
        <w:tc>
          <w:tcPr>
            <w:tcW w:w="5649" w:type="dxa"/>
          </w:tcPr>
          <w:p w14:paraId="767815AD" w14:textId="7950DFFB" w:rsidR="00825E53" w:rsidRDefault="00825E53" w:rsidP="00107EF9">
            <w:pPr>
              <w:pStyle w:val="TableEntry"/>
            </w:pPr>
            <w:r>
              <w:t>Split into two services; reworked comments from WG06.</w:t>
            </w:r>
          </w:p>
        </w:tc>
      </w:tr>
      <w:tr w:rsidR="008D0B22" w14:paraId="3443D7DB" w14:textId="77777777" w:rsidTr="00823046">
        <w:tc>
          <w:tcPr>
            <w:tcW w:w="988" w:type="dxa"/>
          </w:tcPr>
          <w:p w14:paraId="183D4574" w14:textId="6BC50028" w:rsidR="008D0B22" w:rsidRDefault="008D0B22" w:rsidP="00107EF9">
            <w:pPr>
              <w:pStyle w:val="TableEntry"/>
            </w:pPr>
            <w:r>
              <w:t>2025.01</w:t>
            </w:r>
          </w:p>
        </w:tc>
        <w:tc>
          <w:tcPr>
            <w:tcW w:w="1275" w:type="dxa"/>
          </w:tcPr>
          <w:p w14:paraId="019E3E26" w14:textId="442B762D" w:rsidR="008D0B22" w:rsidRDefault="008D0B22" w:rsidP="00107EF9">
            <w:pPr>
              <w:pStyle w:val="TableEntry"/>
            </w:pPr>
            <w:r>
              <w:t>Version 04</w:t>
            </w:r>
          </w:p>
        </w:tc>
        <w:tc>
          <w:tcPr>
            <w:tcW w:w="993" w:type="dxa"/>
          </w:tcPr>
          <w:p w14:paraId="2EC2E477" w14:textId="18B0065D" w:rsidR="008D0B22" w:rsidRDefault="008D0B22" w:rsidP="00107EF9">
            <w:pPr>
              <w:pStyle w:val="TableEntry"/>
            </w:pPr>
            <w:r>
              <w:t>DK</w:t>
            </w:r>
          </w:p>
        </w:tc>
        <w:tc>
          <w:tcPr>
            <w:tcW w:w="5649" w:type="dxa"/>
          </w:tcPr>
          <w:p w14:paraId="05C3669A" w14:textId="1BC7CE0B" w:rsidR="008D0B22" w:rsidRDefault="008D0B22" w:rsidP="00107EF9">
            <w:pPr>
              <w:pStyle w:val="TableEntry"/>
            </w:pPr>
            <w:r>
              <w:t xml:space="preserve">Added </w:t>
            </w:r>
            <w:r w:rsidR="00E41511">
              <w:t xml:space="preserve">several </w:t>
            </w:r>
            <w:r>
              <w:t>examples</w:t>
            </w:r>
            <w:r w:rsidR="00366583">
              <w:t>.</w:t>
            </w:r>
          </w:p>
        </w:tc>
      </w:tr>
      <w:tr w:rsidR="008D0B22" w14:paraId="4CAF7A1F" w14:textId="77777777" w:rsidTr="00823046">
        <w:tc>
          <w:tcPr>
            <w:tcW w:w="988" w:type="dxa"/>
          </w:tcPr>
          <w:p w14:paraId="595E5650" w14:textId="492F9A01" w:rsidR="008D0B22" w:rsidRDefault="008D0B22" w:rsidP="00107EF9">
            <w:pPr>
              <w:pStyle w:val="TableEntry"/>
            </w:pPr>
            <w:r>
              <w:t>2025.0</w:t>
            </w:r>
            <w:r w:rsidR="00E12596">
              <w:t>3</w:t>
            </w:r>
          </w:p>
        </w:tc>
        <w:tc>
          <w:tcPr>
            <w:tcW w:w="1275" w:type="dxa"/>
          </w:tcPr>
          <w:p w14:paraId="13221FFE" w14:textId="061C9181" w:rsidR="008D0B22" w:rsidRDefault="008D0B22" w:rsidP="00107EF9">
            <w:pPr>
              <w:pStyle w:val="TableEntry"/>
            </w:pPr>
            <w:r>
              <w:t>Version 05</w:t>
            </w:r>
          </w:p>
        </w:tc>
        <w:tc>
          <w:tcPr>
            <w:tcW w:w="993" w:type="dxa"/>
          </w:tcPr>
          <w:p w14:paraId="1F322074" w14:textId="1ED02CAB" w:rsidR="008D0B22" w:rsidRDefault="008D0B22" w:rsidP="00107EF9">
            <w:pPr>
              <w:pStyle w:val="TableEntry"/>
            </w:pPr>
            <w:r>
              <w:t>JM</w:t>
            </w:r>
            <w:r w:rsidR="00B7391E">
              <w:t>, DK</w:t>
            </w:r>
          </w:p>
        </w:tc>
        <w:tc>
          <w:tcPr>
            <w:tcW w:w="5649" w:type="dxa"/>
          </w:tcPr>
          <w:p w14:paraId="6113B910" w14:textId="1B7E1C0A" w:rsidR="008D0B22" w:rsidRDefault="00366583" w:rsidP="00107EF9">
            <w:pPr>
              <w:pStyle w:val="TableEntry"/>
            </w:pPr>
            <w:r>
              <w:t>Added diagrams for bi</w:t>
            </w:r>
            <w:r w:rsidR="0059272B">
              <w:t>-</w:t>
            </w:r>
            <w:r>
              <w:t xml:space="preserve">directional </w:t>
            </w:r>
            <w:r w:rsidR="00534B13">
              <w:t>proxies</w:t>
            </w:r>
            <w:r w:rsidR="0059272B">
              <w:t>.</w:t>
            </w:r>
            <w:r w:rsidR="00B7391E">
              <w:t xml:space="preserve"> More examples.</w:t>
            </w:r>
            <w:r w:rsidR="003742DA">
              <w:t xml:space="preserve"> Reworked comments from WG06.</w:t>
            </w:r>
          </w:p>
        </w:tc>
      </w:tr>
    </w:tbl>
    <w:p w14:paraId="6811DEE0" w14:textId="77777777" w:rsidR="002E6E25" w:rsidRDefault="002E6E25" w:rsidP="008D0B22">
      <w:pPr>
        <w:pStyle w:val="Heading1"/>
        <w:spacing w:after="240"/>
      </w:pPr>
      <w:bookmarkStart w:id="41" w:name="_Toc193985234"/>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276AAFCF" w14:textId="77777777" w:rsidTr="00107EF9">
        <w:tc>
          <w:tcPr>
            <w:tcW w:w="535" w:type="dxa"/>
          </w:tcPr>
          <w:p w14:paraId="4B9C3146" w14:textId="796D734F" w:rsidR="002E6E25" w:rsidRDefault="00874522" w:rsidP="00107EF9">
            <w:pPr>
              <w:pStyle w:val="TableEntry"/>
            </w:pPr>
            <w:r>
              <w:t>2</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0"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421B2BC3" w14:textId="11406DD8" w:rsidR="00113A60" w:rsidRDefault="00113A60" w:rsidP="00107EF9">
            <w:pPr>
              <w:pStyle w:val="TableEntry"/>
            </w:pPr>
            <w:r w:rsidRPr="00113A60">
              <w:rPr>
                <w:b/>
                <w:bCs/>
              </w:rPr>
              <w:t>Decision</w:t>
            </w:r>
            <w:r>
              <w:t>: [</w:t>
            </w:r>
            <w:proofErr w:type="spellStart"/>
            <w:r>
              <w:t>WGxx</w:t>
            </w:r>
            <w:proofErr w:type="spellEnd"/>
            <w:r>
              <w:t>: YYYY-MM-DD] None yet.</w:t>
            </w:r>
          </w:p>
        </w:tc>
      </w:tr>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3103A762" w:rsidR="002A2933" w:rsidRPr="001B2356" w:rsidRDefault="00825E53" w:rsidP="006545C0">
            <w:pPr>
              <w:pStyle w:val="TableEntry"/>
              <w:keepNext/>
            </w:pPr>
            <w:r w:rsidRPr="00825E53">
              <w:rPr>
                <w:b/>
                <w:bCs/>
              </w:rPr>
              <w:t>Context</w:t>
            </w:r>
            <w:r w:rsidRPr="001B2356">
              <w:t xml:space="preserve">: </w:t>
            </w:r>
            <w:del w:id="42" w:author="Jeroen Medema" w:date="2025-03-27T14:09:00Z" w16du:dateUtc="2025-03-27T13:09:00Z">
              <w:r w:rsidRPr="001B2356" w:rsidDel="004365A4">
                <w:delText xml:space="preserve">Unsolicited notifications </w:delText>
              </w:r>
              <w:r w:rsidR="00177330" w:rsidDel="004365A4">
                <w:delText>for</w:delText>
              </w:r>
              <w:r w:rsidRPr="001B2356" w:rsidDel="004365A4">
                <w:delText xml:space="preserve"> MPPS</w:delText>
              </w:r>
            </w:del>
            <w:ins w:id="43" w:author="Jeroen Medema" w:date="2025-03-27T15:14:00Z" w16du:dateUtc="2025-03-27T14:14:00Z">
              <w:r w:rsidR="00BA61E8">
                <w:t>MPPS n</w:t>
              </w:r>
            </w:ins>
            <w:ins w:id="44" w:author="Jeroen Medema" w:date="2025-03-27T14:09:00Z" w16du:dateUtc="2025-03-27T13:09:00Z">
              <w:r w:rsidR="004365A4">
                <w:t>otifications</w:t>
              </w:r>
            </w:ins>
            <w:r w:rsidRPr="001B2356">
              <w:t>.</w:t>
            </w:r>
          </w:p>
          <w:p w14:paraId="560A749A" w14:textId="38DECDB9" w:rsidR="00825E53" w:rsidRPr="001B2356" w:rsidRDefault="00825E53" w:rsidP="006545C0">
            <w:pPr>
              <w:pStyle w:val="TableEntry"/>
              <w:keepNext/>
            </w:pPr>
            <w:r w:rsidRPr="000C7667">
              <w:rPr>
                <w:b/>
                <w:bCs/>
              </w:rPr>
              <w:t>Issue</w:t>
            </w:r>
            <w:r w:rsidRPr="000C7667">
              <w:t xml:space="preserve">: </w:t>
            </w:r>
            <w:r w:rsidR="00F37FD2" w:rsidRPr="000C7667">
              <w:t xml:space="preserve">In </w:t>
            </w:r>
            <w:r w:rsidR="000C0603" w:rsidRPr="000C7667">
              <w:t>HTTP t</w:t>
            </w:r>
            <w:r w:rsidRPr="000C7667">
              <w:t xml:space="preserve">here is no way for an </w:t>
            </w:r>
            <w:proofErr w:type="gramStart"/>
            <w:r w:rsidRPr="000C7667">
              <w:t>origin</w:t>
            </w:r>
            <w:proofErr w:type="gramEnd"/>
            <w:r w:rsidRPr="000C7667">
              <w:t xml:space="preserve"> server to open a connection to a user agent. Therefore, </w:t>
            </w:r>
            <w:del w:id="45" w:author="Jeroen Medema" w:date="2025-03-27T16:15:00Z" w16du:dateUtc="2025-03-27T15:15:00Z">
              <w:r w:rsidRPr="000C7667" w:rsidDel="000C7667">
                <w:delText xml:space="preserve">unsolicited </w:delText>
              </w:r>
            </w:del>
            <w:r w:rsidR="001B2356" w:rsidRPr="000C7667">
              <w:t xml:space="preserve">MPPS </w:t>
            </w:r>
            <w:r w:rsidRPr="000C7667">
              <w:t xml:space="preserve">notifications </w:t>
            </w:r>
            <w:r w:rsidR="00177330" w:rsidRPr="000C7667">
              <w:t xml:space="preserve">as present in DIMSE </w:t>
            </w:r>
            <w:r w:rsidRPr="000C7667">
              <w:t>cannot be mimicked in DICOMweb.</w:t>
            </w:r>
            <w:r w:rsidR="000C0603" w:rsidRPr="000C7667">
              <w:t xml:space="preserve"> </w:t>
            </w:r>
            <w:r w:rsidRPr="000C7667">
              <w:t xml:space="preserve">There are several </w:t>
            </w:r>
            <w:r w:rsidR="000C0603" w:rsidRPr="000C7667">
              <w:t>ways</w:t>
            </w:r>
            <w:r w:rsidRPr="000C7667">
              <w:t xml:space="preserve"> to deal with this</w:t>
            </w:r>
            <w:r w:rsidR="008F2CC1" w:rsidRPr="000C7667">
              <w:t xml:space="preserve"> in DICOMweb</w:t>
            </w:r>
            <w:r w:rsidRPr="000C7667">
              <w:t>:</w:t>
            </w:r>
          </w:p>
          <w:p w14:paraId="3EC26205" w14:textId="697E2CFB" w:rsidR="00825E53" w:rsidRPr="001B2356" w:rsidRDefault="00A023A6" w:rsidP="001B2356">
            <w:pPr>
              <w:pStyle w:val="TableEntry"/>
              <w:keepNext/>
              <w:numPr>
                <w:ilvl w:val="0"/>
                <w:numId w:val="18"/>
              </w:numPr>
            </w:pPr>
            <w:commentRangeStart w:id="46"/>
            <w:r>
              <w:t xml:space="preserve">Do not allow for </w:t>
            </w:r>
            <w:proofErr w:type="spellStart"/>
            <w:ins w:id="47" w:author="Jeroen Medema" w:date="2025-03-27T16:15:00Z" w16du:dateUtc="2025-03-27T15:15:00Z">
              <w:r w:rsidR="000C7667">
                <w:t>DICMweb</w:t>
              </w:r>
              <w:proofErr w:type="spellEnd"/>
              <w:r w:rsidR="000C7667">
                <w:t xml:space="preserve"> </w:t>
              </w:r>
            </w:ins>
            <w:r>
              <w:t>MPPS notifications at all</w:t>
            </w:r>
            <w:r w:rsidR="00825E53" w:rsidRPr="001B2356">
              <w:t>;</w:t>
            </w:r>
            <w:commentRangeEnd w:id="46"/>
            <w:r w:rsidR="001F07A4">
              <w:rPr>
                <w:rStyle w:val="CommentReference"/>
              </w:rPr>
              <w:commentReference w:id="46"/>
            </w:r>
          </w:p>
          <w:p w14:paraId="6D3BB5D7" w14:textId="1BE64270"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w:t>
            </w:r>
            <w:r w:rsidR="008F2CC1">
              <w:t xml:space="preserve">will be </w:t>
            </w:r>
            <w:r w:rsidR="009B5947">
              <w:t xml:space="preserve">notified </w:t>
            </w:r>
            <w:r w:rsidR="00E75F41">
              <w:t xml:space="preserve">or not </w:t>
            </w:r>
            <w:r w:rsidR="00825E53" w:rsidRPr="001B2356">
              <w:t>(see issue 2</w:t>
            </w:r>
            <w:proofErr w:type="gramStart"/>
            <w:r w:rsidR="00825E53" w:rsidRPr="001B2356">
              <w:t>);</w:t>
            </w:r>
            <w:proofErr w:type="gramEnd"/>
          </w:p>
          <w:p w14:paraId="17000B2F" w14:textId="1EACE11E" w:rsidR="00825E53" w:rsidRDefault="003C2194" w:rsidP="001B2356">
            <w:pPr>
              <w:pStyle w:val="TableEntry"/>
              <w:keepNext/>
              <w:numPr>
                <w:ilvl w:val="0"/>
                <w:numId w:val="18"/>
              </w:numPr>
            </w:pPr>
            <w:commentRangeStart w:id="48"/>
            <w:r>
              <w:t>U</w:t>
            </w:r>
            <w:r w:rsidR="00825E53" w:rsidRPr="001B2356">
              <w:t>se a subscription mechanism like is done in UPS(-RS)</w:t>
            </w:r>
            <w:ins w:id="49" w:author="Jeroen Medema" w:date="2025-03-26T17:38:00Z" w16du:dateUtc="2025-03-26T16:38:00Z">
              <w:r w:rsidR="00BA79D1">
                <w:t xml:space="preserve">, including global subscriptions (applicable for all performed </w:t>
              </w:r>
            </w:ins>
            <w:ins w:id="50" w:author="Jeroen Medema" w:date="2025-03-26T17:39:00Z" w16du:dateUtc="2025-03-26T16:39:00Z">
              <w:r w:rsidR="00BA79D1">
                <w:t>procedures, not only specific ones)</w:t>
              </w:r>
            </w:ins>
            <w:r w:rsidR="00825E53" w:rsidRPr="001B2356">
              <w:t>.</w:t>
            </w:r>
            <w:commentRangeEnd w:id="48"/>
            <w:r w:rsidR="001F07A4">
              <w:rPr>
                <w:rStyle w:val="CommentReference"/>
              </w:rPr>
              <w:commentReference w:id="48"/>
            </w:r>
          </w:p>
          <w:p w14:paraId="58FCFE26" w14:textId="15B589DA" w:rsidR="002630C6" w:rsidRDefault="003B750B" w:rsidP="001B2356">
            <w:pPr>
              <w:pStyle w:val="TableEntry"/>
              <w:keepNext/>
              <w:numPr>
                <w:ilvl w:val="0"/>
                <w:numId w:val="18"/>
              </w:numPr>
              <w:rPr>
                <w:ins w:id="51" w:author="Jeroen Medema" w:date="2025-03-26T17:36:00Z" w16du:dateUtc="2025-03-26T16:36:00Z"/>
              </w:rPr>
            </w:pPr>
            <w:r>
              <w:t>U</w:t>
            </w:r>
            <w:r w:rsidR="002630C6">
              <w:t>se HTTP/2 Server Push mechanism (suggested in a WG27 meeting)</w:t>
            </w:r>
            <w:r w:rsidR="00697AC1">
              <w:t>.</w:t>
            </w:r>
          </w:p>
          <w:p w14:paraId="7F052F24" w14:textId="3E8B0D50" w:rsidR="00BA79D1" w:rsidRPr="001B2356" w:rsidRDefault="00BA79D1" w:rsidP="001B2356">
            <w:pPr>
              <w:pStyle w:val="TableEntry"/>
              <w:keepNext/>
              <w:numPr>
                <w:ilvl w:val="0"/>
                <w:numId w:val="18"/>
              </w:numPr>
            </w:pPr>
            <w:ins w:id="52" w:author="Jeroen Medema" w:date="2025-03-26T17:36:00Z" w16du:dateUtc="2025-03-26T16:36:00Z">
              <w:r>
                <w:t xml:space="preserve">Do not allow for </w:t>
              </w:r>
            </w:ins>
            <w:ins w:id="53" w:author="Jeroen Medema" w:date="2025-03-27T16:15:00Z" w16du:dateUtc="2025-03-27T15:15:00Z">
              <w:r w:rsidR="000C7667">
                <w:t xml:space="preserve">DICOMweb </w:t>
              </w:r>
            </w:ins>
            <w:ins w:id="54" w:author="Jeroen Medema" w:date="2025-03-26T17:36:00Z" w16du:dateUtc="2025-03-26T16:36:00Z">
              <w:r>
                <w:t xml:space="preserve">MPPS notifications at all but </w:t>
              </w:r>
            </w:ins>
            <w:ins w:id="55" w:author="Jeroen Medema" w:date="2025-03-26T17:39:00Z" w16du:dateUtc="2025-03-26T16:39:00Z">
              <w:r>
                <w:t xml:space="preserve">instead </w:t>
              </w:r>
            </w:ins>
            <w:ins w:id="56" w:author="Jeroen Medema" w:date="2025-03-26T17:36:00Z" w16du:dateUtc="2025-03-26T16:36:00Z">
              <w:r>
                <w:t xml:space="preserve">elaborate on </w:t>
              </w:r>
            </w:ins>
            <w:ins w:id="57" w:author="Jeroen Medema" w:date="2025-03-26T17:37:00Z" w16du:dateUtc="2025-03-26T16:37:00Z">
              <w:r>
                <w:t xml:space="preserve">the </w:t>
              </w:r>
            </w:ins>
            <w:ins w:id="58" w:author="Jeroen Medema" w:date="2025-03-26T17:36:00Z" w16du:dateUtc="2025-03-26T16:36:00Z">
              <w:r>
                <w:t>pattern</w:t>
              </w:r>
            </w:ins>
            <w:ins w:id="59" w:author="Jeroen Medema" w:date="2025-03-26T17:37:00Z" w16du:dateUtc="2025-03-26T16:37:00Z">
              <w:r>
                <w:t xml:space="preserve"> used in IHE’s Scheduled Workflow integration profile, where an intermediate party </w:t>
              </w:r>
            </w:ins>
            <w:ins w:id="60" w:author="Jeroen Medema" w:date="2025-03-26T17:40:00Z" w16du:dateUtc="2025-03-26T16:40:00Z">
              <w:r>
                <w:t xml:space="preserve">(broker-like) </w:t>
              </w:r>
            </w:ins>
            <w:ins w:id="61" w:author="Jeroen Medema" w:date="2025-03-26T17:37:00Z" w16du:dateUtc="2025-03-26T16:37:00Z">
              <w:r>
                <w:t>forwards MPPS updates to interested parties</w:t>
              </w:r>
            </w:ins>
            <w:ins w:id="62" w:author="Jeroen Medema" w:date="2025-03-26T17:39:00Z" w16du:dateUtc="2025-03-26T16:39:00Z">
              <w:r>
                <w:t xml:space="preserve">; ensure </w:t>
              </w:r>
            </w:ins>
            <w:ins w:id="63" w:author="Jeroen Medema" w:date="2025-03-26T17:40:00Z" w16du:dateUtc="2025-03-26T16:40:00Z">
              <w:r>
                <w:t xml:space="preserve">that such </w:t>
              </w:r>
            </w:ins>
            <w:ins w:id="64" w:author="Jeroen Medema" w:date="2025-03-26T17:39:00Z" w16du:dateUtc="2025-03-26T16:39:00Z">
              <w:r>
                <w:t>beh</w:t>
              </w:r>
            </w:ins>
            <w:ins w:id="65" w:author="Jeroen Medema" w:date="2025-03-26T17:40:00Z" w16du:dateUtc="2025-03-26T16:40:00Z">
              <w:r>
                <w:t>avior is mentioned in the conformance statement</w:t>
              </w:r>
            </w:ins>
            <w:ins w:id="66" w:author="Jeroen Medema" w:date="2025-03-26T17:37:00Z" w16du:dateUtc="2025-03-26T16:37:00Z">
              <w:r>
                <w:t>.</w:t>
              </w:r>
            </w:ins>
          </w:p>
          <w:p w14:paraId="10D8706D" w14:textId="59B0DE8B" w:rsidR="00825E53" w:rsidRPr="001B2356" w:rsidRDefault="00825E53" w:rsidP="006545C0">
            <w:pPr>
              <w:pStyle w:val="TableEntry"/>
              <w:keepNext/>
            </w:pPr>
            <w:r w:rsidRPr="00825E53">
              <w:rPr>
                <w:b/>
                <w:bCs/>
              </w:rPr>
              <w:t>Proposal</w:t>
            </w:r>
            <w:r w:rsidRPr="001B2356">
              <w:t xml:space="preserve">: </w:t>
            </w:r>
            <w:del w:id="67" w:author="Jeroen Medema" w:date="2025-03-26T17:38:00Z" w16du:dateUtc="2025-03-26T16:38:00Z">
              <w:r w:rsidRPr="001B2356" w:rsidDel="00BA79D1">
                <w:delText>Go for the third alternative</w:delText>
              </w:r>
              <w:r w:rsidR="001B2356" w:rsidDel="00BA79D1">
                <w:delText>, as</w:delText>
              </w:r>
              <w:r w:rsidRPr="001B2356" w:rsidDel="00BA79D1">
                <w:delText xml:space="preserve"> the functionality of getting messages</w:delText>
              </w:r>
              <w:r w:rsidR="001B2356" w:rsidDel="00BA79D1">
                <w:delText xml:space="preserve"> is useful for some use cases (</w:delText>
              </w:r>
              <w:commentRangeStart w:id="68"/>
              <w:r w:rsidR="001B2356" w:rsidDel="00BA79D1">
                <w:delText xml:space="preserve">rejecting </w:delText>
              </w:r>
              <w:commentRangeEnd w:id="68"/>
              <w:r w:rsidR="00B022E2" w:rsidDel="00BA79D1">
                <w:rPr>
                  <w:rStyle w:val="CommentReference"/>
                </w:rPr>
                <w:commentReference w:id="68"/>
              </w:r>
              <w:r w:rsidR="001B2356" w:rsidDel="00BA79D1">
                <w:delText>option 1</w:delText>
              </w:r>
              <w:r w:rsidR="00F849B5" w:rsidDel="00BA79D1">
                <w:delText xml:space="preserve">, </w:delText>
              </w:r>
              <w:r w:rsidR="00BD1317" w:rsidDel="00BA79D1">
                <w:delText xml:space="preserve">e.g. </w:delText>
              </w:r>
              <w:r w:rsidR="00F849B5" w:rsidDel="00BA79D1">
                <w:delText xml:space="preserve">see </w:delText>
              </w:r>
              <w:r w:rsidR="00012D58" w:rsidDel="00BA79D1">
                <w:delText>PS3.4,</w:delText>
              </w:r>
              <w:r w:rsidR="00BD1317" w:rsidDel="00BA79D1">
                <w:delText xml:space="preserve"> </w:delText>
              </w:r>
              <w:r w:rsidR="00012D58" w:rsidDel="00BA79D1">
                <w:delText>F.9</w:delText>
              </w:r>
              <w:r w:rsidR="00BD1317" w:rsidDel="00BA79D1">
                <w:delText>, note 1</w:delText>
              </w:r>
              <w:r w:rsidR="001B2356" w:rsidDel="00BA79D1">
                <w:delText xml:space="preserve">), and having all user agents creating a pipeline to the origin server is </w:delText>
              </w:r>
              <w:r w:rsidR="009138F3" w:rsidDel="00BA79D1">
                <w:delText>‘</w:delText>
              </w:r>
              <w:r w:rsidR="003C2194" w:rsidDel="00BA79D1">
                <w:delText>sub</w:delText>
              </w:r>
              <w:r w:rsidR="001B2356" w:rsidDel="00BA79D1">
                <w:delText>optimal</w:delText>
              </w:r>
              <w:r w:rsidR="009138F3" w:rsidDel="00BA79D1">
                <w:delText>’</w:delText>
              </w:r>
              <w:r w:rsidR="001B2356" w:rsidDel="00BA79D1">
                <w:delText xml:space="preserve"> (rejecting option 2).</w:delText>
              </w:r>
              <w:r w:rsidR="00697AC1" w:rsidDel="00BA79D1">
                <w:delText xml:space="preserve"> Option 4 sounds great, but </w:delText>
              </w:r>
              <w:r w:rsidR="007C529A" w:rsidDel="00BA79D1">
                <w:delText>HTTP Server Push</w:delText>
              </w:r>
              <w:r w:rsidR="00697AC1" w:rsidDel="00BA79D1">
                <w:delText xml:space="preserve"> </w:delText>
              </w:r>
              <w:r w:rsidR="007C529A" w:rsidDel="00BA79D1">
                <w:delText xml:space="preserve">seems to be </w:delText>
              </w:r>
              <w:r w:rsidR="00697AC1" w:rsidDel="00BA79D1">
                <w:delText>deprecated, both in browser implementations and specification (of HTTP/3)</w:delText>
              </w:r>
              <w:r w:rsidR="008A5C2A" w:rsidDel="00BA79D1">
                <w:delText>, and hence does not seem to be the way forward</w:delText>
              </w:r>
              <w:r w:rsidR="00697AC1" w:rsidDel="00BA79D1">
                <w:delText>.</w:delText>
              </w:r>
            </w:del>
            <w:ins w:id="69" w:author="Jeroen Medema" w:date="2025-03-26T17:38:00Z" w16du:dateUtc="2025-03-26T16:38:00Z">
              <w:r w:rsidR="00BA79D1">
                <w:t xml:space="preserve"> </w:t>
              </w:r>
            </w:ins>
            <w:ins w:id="70" w:author="Jeroen Medema" w:date="2025-03-26T17:41:00Z" w16du:dateUtc="2025-03-26T16:41:00Z">
              <w:r w:rsidR="0071696F">
                <w:t>Go for the fifth option, where an MPPS origin s</w:t>
              </w:r>
            </w:ins>
            <w:ins w:id="71" w:author="Jeroen Medema" w:date="2025-03-26T17:42:00Z" w16du:dateUtc="2025-03-26T16:42:00Z">
              <w:r w:rsidR="0071696F">
                <w:t>erver can be a MPPS user agent when forwarding MPPS updates when received.</w:t>
              </w:r>
            </w:ins>
          </w:p>
          <w:p w14:paraId="5B58C3F0" w14:textId="4AEEED67" w:rsidR="00825E53" w:rsidRPr="001B2356" w:rsidRDefault="00825E53" w:rsidP="006545C0">
            <w:pPr>
              <w:pStyle w:val="TableEntry"/>
              <w:keepNext/>
            </w:pPr>
            <w:r w:rsidRPr="00825E53">
              <w:rPr>
                <w:b/>
                <w:bCs/>
              </w:rPr>
              <w:t>Decision</w:t>
            </w:r>
            <w:r w:rsidRPr="001B2356">
              <w:t>:</w:t>
            </w:r>
            <w:r w:rsidR="001B2356">
              <w:t xml:space="preserve"> [</w:t>
            </w:r>
            <w:proofErr w:type="spellStart"/>
            <w:r w:rsidR="001B2356">
              <w:t>WGxx</w:t>
            </w:r>
            <w:proofErr w:type="spellEnd"/>
            <w:r w:rsidR="001B2356">
              <w:t>, YYYY-MM-DD] None yet.</w:t>
            </w:r>
          </w:p>
        </w:tc>
      </w:tr>
      <w:tr w:rsidR="0069705D" w14:paraId="6BD4E7FC" w14:textId="77777777" w:rsidTr="0069705D">
        <w:trPr>
          <w:ins w:id="72" w:author="Jeroen Medema" w:date="2025-03-25T16:44:00Z" w16du:dateUtc="2025-03-25T15:44:00Z"/>
        </w:trPr>
        <w:tc>
          <w:tcPr>
            <w:tcW w:w="535" w:type="dxa"/>
          </w:tcPr>
          <w:p w14:paraId="60E70A4B" w14:textId="77777777" w:rsidR="0069705D" w:rsidRDefault="0069705D" w:rsidP="00B6180D">
            <w:pPr>
              <w:pStyle w:val="TableEntry"/>
              <w:rPr>
                <w:ins w:id="73" w:author="Jeroen Medema" w:date="2025-03-25T16:44:00Z" w16du:dateUtc="2025-03-25T15:44:00Z"/>
              </w:rPr>
            </w:pPr>
            <w:ins w:id="74" w:author="Jeroen Medema" w:date="2025-03-25T16:44:00Z" w16du:dateUtc="2025-03-25T15:44:00Z">
              <w:r>
                <w:t>4</w:t>
              </w:r>
            </w:ins>
          </w:p>
        </w:tc>
        <w:tc>
          <w:tcPr>
            <w:tcW w:w="8370" w:type="dxa"/>
          </w:tcPr>
          <w:p w14:paraId="1A82D9D5" w14:textId="54A4DB2C" w:rsidR="0069705D" w:rsidRDefault="0069705D" w:rsidP="00B6180D">
            <w:pPr>
              <w:pStyle w:val="TableEntry"/>
              <w:keepNext/>
              <w:rPr>
                <w:ins w:id="75" w:author="Jeroen Medema" w:date="2025-03-25T16:44:00Z" w16du:dateUtc="2025-03-25T15:44:00Z"/>
                <w:b/>
                <w:bCs/>
              </w:rPr>
            </w:pPr>
            <w:ins w:id="76" w:author="Jeroen Medema" w:date="2025-03-25T16:44:00Z" w16du:dateUtc="2025-03-25T15:44:00Z">
              <w:r>
                <w:rPr>
                  <w:b/>
                  <w:bCs/>
                </w:rPr>
                <w:t>Context</w:t>
              </w:r>
              <w:r w:rsidRPr="00CE78F8">
                <w:t>:</w:t>
              </w:r>
              <w:r>
                <w:rPr>
                  <w:b/>
                  <w:bCs/>
                </w:rPr>
                <w:t xml:space="preserve"> </w:t>
              </w:r>
              <w:r w:rsidRPr="00FA334B">
                <w:t xml:space="preserve">HTTP method for updating </w:t>
              </w:r>
            </w:ins>
            <w:ins w:id="77" w:author="Jeroen Medema" w:date="2025-03-26T16:39:00Z" w16du:dateUtc="2025-03-26T15:39:00Z">
              <w:r w:rsidR="006D7D63" w:rsidRPr="006D7D63">
                <w:t>an MPPS</w:t>
              </w:r>
            </w:ins>
            <w:ins w:id="78" w:author="Jeroen Medema" w:date="2025-03-26T17:35:00Z" w16du:dateUtc="2025-03-26T16:35:00Z">
              <w:r w:rsidR="00BA79D1">
                <w:t>.</w:t>
              </w:r>
            </w:ins>
          </w:p>
          <w:p w14:paraId="16909ED2" w14:textId="1211B00C" w:rsidR="006D7D63" w:rsidRPr="006D7D63" w:rsidRDefault="0069705D" w:rsidP="006D7D63">
            <w:pPr>
              <w:pStyle w:val="TableEntry"/>
              <w:keepNext/>
              <w:rPr>
                <w:ins w:id="79" w:author="Jeroen Medema" w:date="2025-03-26T16:35:00Z" w16du:dateUtc="2025-03-26T15:35:00Z"/>
              </w:rPr>
            </w:pPr>
            <w:ins w:id="80" w:author="Jeroen Medema" w:date="2025-03-25T16:44:00Z" w16du:dateUtc="2025-03-25T15:44:00Z">
              <w:r>
                <w:rPr>
                  <w:b/>
                  <w:bCs/>
                </w:rPr>
                <w:t>Issue</w:t>
              </w:r>
              <w:r w:rsidRPr="00CE78F8">
                <w:t>:</w:t>
              </w:r>
            </w:ins>
            <w:ins w:id="81" w:author="Jeroen Medema" w:date="2025-03-26T16:35:00Z" w16du:dateUtc="2025-03-26T15:35:00Z">
              <w:r w:rsidR="006D7D63">
                <w:rPr>
                  <w:b/>
                  <w:bCs/>
                </w:rPr>
                <w:t xml:space="preserve"> </w:t>
              </w:r>
            </w:ins>
            <w:ins w:id="82" w:author="Jeroen Medema" w:date="2025-03-26T16:38:00Z" w16du:dateUtc="2025-03-26T15:38:00Z">
              <w:r w:rsidR="006D7D63" w:rsidRPr="006D7D63">
                <w:t>Updating</w:t>
              </w:r>
              <w:r w:rsidR="006D7D63">
                <w:rPr>
                  <w:b/>
                  <w:bCs/>
                </w:rPr>
                <w:t xml:space="preserve"> </w:t>
              </w:r>
            </w:ins>
            <w:ins w:id="83" w:author="Jeroen Medema" w:date="2025-03-26T17:23:00Z" w16du:dateUtc="2025-03-26T16:23:00Z">
              <w:r w:rsidR="00713D46">
                <w:t>an</w:t>
              </w:r>
            </w:ins>
            <w:ins w:id="84" w:author="Jeroen Medema" w:date="2025-03-26T16:38:00Z" w16du:dateUtc="2025-03-26T15:38:00Z">
              <w:r w:rsidR="006D7D63">
                <w:t xml:space="preserve"> MPPS</w:t>
              </w:r>
            </w:ins>
            <w:ins w:id="85" w:author="Jeroen Medema" w:date="2025-03-26T16:40:00Z" w16du:dateUtc="2025-03-26T15:40:00Z">
              <w:r w:rsidR="006D7D63">
                <w:t xml:space="preserve">, i.e. making a </w:t>
              </w:r>
              <w:r w:rsidR="006D7D63" w:rsidRPr="004C7C88">
                <w:rPr>
                  <w:iCs/>
                </w:rPr>
                <w:t>partial</w:t>
              </w:r>
              <w:r w:rsidR="006D7D63">
                <w:t xml:space="preserve"> change to it,</w:t>
              </w:r>
            </w:ins>
            <w:ins w:id="86" w:author="Jeroen Medema" w:date="2025-03-26T16:38:00Z" w16du:dateUtc="2025-03-26T15:38:00Z">
              <w:r w:rsidR="006D7D63">
                <w:t xml:space="preserve"> requires a </w:t>
              </w:r>
            </w:ins>
            <w:ins w:id="87" w:author="Jeroen Medema" w:date="2025-03-26T16:45:00Z" w16du:dateUtc="2025-03-26T15:45:00Z">
              <w:r w:rsidR="004C7C88">
                <w:t xml:space="preserve">DICOMweb </w:t>
              </w:r>
            </w:ins>
            <w:ins w:id="88" w:author="Jeroen Medema" w:date="2025-03-26T16:38:00Z" w16du:dateUtc="2025-03-26T15:38:00Z">
              <w:r w:rsidR="006D7D63">
                <w:t>transaction with an HTTP method.</w:t>
              </w:r>
            </w:ins>
            <w:ins w:id="89" w:author="Jeroen Medema" w:date="2025-03-26T16:40:00Z" w16du:dateUtc="2025-03-26T15:40:00Z">
              <w:r w:rsidR="006D7D63">
                <w:t xml:space="preserve"> </w:t>
              </w:r>
            </w:ins>
            <w:ins w:id="90" w:author="Jeroen Medema" w:date="2025-03-26T16:36:00Z" w16du:dateUtc="2025-03-26T15:36:00Z">
              <w:r w:rsidR="006D7D63" w:rsidRPr="006D7D63">
                <w:t>The HTTP Patch method is a request for making partial c</w:t>
              </w:r>
            </w:ins>
            <w:ins w:id="91" w:author="Jeroen Medema" w:date="2025-03-26T16:37:00Z" w16du:dateUtc="2025-03-26T15:37:00Z">
              <w:r w:rsidR="006D7D63" w:rsidRPr="006D7D63">
                <w:t>hanges to an existing resource</w:t>
              </w:r>
            </w:ins>
            <w:ins w:id="92" w:author="Jeroen Medema" w:date="2025-03-26T16:40:00Z" w16du:dateUtc="2025-03-26T15:40:00Z">
              <w:r w:rsidR="004C7C88">
                <w:t xml:space="preserve"> and therefore seems most appropriate</w:t>
              </w:r>
            </w:ins>
            <w:ins w:id="93" w:author="Jeroen Medema" w:date="2025-03-26T16:37:00Z" w16du:dateUtc="2025-03-26T15:37:00Z">
              <w:r w:rsidR="006D7D63" w:rsidRPr="006D7D63">
                <w:t>.</w:t>
              </w:r>
            </w:ins>
            <w:ins w:id="94" w:author="Jeroen Medema" w:date="2025-03-26T16:50:00Z" w16du:dateUtc="2025-03-26T15:50:00Z">
              <w:r w:rsidR="004C7C88">
                <w:t xml:space="preserve"> </w:t>
              </w:r>
            </w:ins>
            <w:ins w:id="95" w:author="Jeroen Medema" w:date="2025-03-26T16:40:00Z" w16du:dateUtc="2025-03-26T15:40:00Z">
              <w:r w:rsidR="004C7C88">
                <w:t xml:space="preserve">However, </w:t>
              </w:r>
            </w:ins>
            <w:ins w:id="96" w:author="Jeroen Medema" w:date="2025-03-26T16:51:00Z" w16du:dateUtc="2025-03-26T15:51:00Z">
              <w:r w:rsidR="00D243AF">
                <w:t xml:space="preserve">the approach in DICOMweb for updating a resource is set by </w:t>
              </w:r>
            </w:ins>
            <w:ins w:id="97" w:author="Jeroen Medema" w:date="2025-03-26T16:40:00Z" w16du:dateUtc="2025-03-26T15:40:00Z">
              <w:r w:rsidR="004C7C88">
                <w:t>UPS-RS</w:t>
              </w:r>
            </w:ins>
            <w:ins w:id="98" w:author="Jeroen Medema" w:date="2025-03-26T16:51:00Z" w16du:dateUtc="2025-03-26T15:51:00Z">
              <w:r w:rsidR="00D243AF">
                <w:t>, and this</w:t>
              </w:r>
            </w:ins>
            <w:ins w:id="99" w:author="Jeroen Medema" w:date="2025-03-26T16:40:00Z" w16du:dateUtc="2025-03-26T15:40:00Z">
              <w:r w:rsidR="004C7C88">
                <w:t xml:space="preserve"> </w:t>
              </w:r>
            </w:ins>
            <w:ins w:id="100" w:author="Jeroen Medema" w:date="2025-03-26T16:41:00Z" w16du:dateUtc="2025-03-26T15:41:00Z">
              <w:r w:rsidR="004C7C88">
                <w:t xml:space="preserve">utilizes the POST method for </w:t>
              </w:r>
            </w:ins>
            <w:ins w:id="101" w:author="Jeroen Medema" w:date="2025-03-26T16:42:00Z" w16du:dateUtc="2025-03-26T15:42:00Z">
              <w:r w:rsidR="004C7C88">
                <w:t>making an update to a Workitem (PS3.18, Section 11.6.1)</w:t>
              </w:r>
            </w:ins>
            <w:ins w:id="102" w:author="Jeroen Medema" w:date="2025-03-26T16:50:00Z" w16du:dateUtc="2025-03-26T15:50:00Z">
              <w:r w:rsidR="00D243AF">
                <w:t xml:space="preserve"> and </w:t>
              </w:r>
            </w:ins>
            <w:ins w:id="103" w:author="Jeroen Medema" w:date="2025-03-26T16:51:00Z" w16du:dateUtc="2025-03-26T15:51:00Z">
              <w:r w:rsidR="00D243AF">
                <w:t xml:space="preserve">introduces a new resource for changing a </w:t>
              </w:r>
              <w:proofErr w:type="spellStart"/>
              <w:r w:rsidR="00D243AF">
                <w:t>Workitem’s</w:t>
              </w:r>
              <w:proofErr w:type="spellEnd"/>
              <w:r w:rsidR="00D243AF">
                <w:t xml:space="preserve"> state</w:t>
              </w:r>
            </w:ins>
            <w:ins w:id="104" w:author="Jeroen Medema" w:date="2025-03-26T17:23:00Z" w16du:dateUtc="2025-03-26T16:23:00Z">
              <w:r w:rsidR="00713D46">
                <w:t xml:space="preserve"> w</w:t>
              </w:r>
            </w:ins>
            <w:ins w:id="105" w:author="Jeroen Medema" w:date="2025-03-26T17:24:00Z" w16du:dateUtc="2025-03-26T16:24:00Z">
              <w:r w:rsidR="00713D46">
                <w:t xml:space="preserve">hich </w:t>
              </w:r>
            </w:ins>
            <w:ins w:id="106" w:author="Jeroen Medema" w:date="2025-03-26T16:52:00Z" w16du:dateUtc="2025-03-26T15:52:00Z">
              <w:r w:rsidR="00D243AF">
                <w:t>uses PUT for that (PS3.18, 11.7.1)</w:t>
              </w:r>
            </w:ins>
            <w:ins w:id="107" w:author="Jeroen Medema" w:date="2025-03-26T16:44:00Z" w16du:dateUtc="2025-03-26T15:44:00Z">
              <w:r w:rsidR="004C7C88">
                <w:t>.</w:t>
              </w:r>
            </w:ins>
            <w:ins w:id="108" w:author="Jeroen Medema" w:date="2025-03-26T16:52:00Z" w16du:dateUtc="2025-03-26T15:52:00Z">
              <w:r w:rsidR="00D243AF">
                <w:t xml:space="preserve"> </w:t>
              </w:r>
            </w:ins>
            <w:ins w:id="109" w:author="Jeroen Medema" w:date="2025-03-26T16:53:00Z" w16du:dateUtc="2025-03-26T15:53:00Z">
              <w:r w:rsidR="00D243AF">
                <w:lastRenderedPageBreak/>
                <w:t xml:space="preserve">Using PATCH for </w:t>
              </w:r>
            </w:ins>
            <w:ins w:id="110" w:author="Jeroen Medema" w:date="2025-03-26T16:55:00Z" w16du:dateUtc="2025-03-26T15:55:00Z">
              <w:r w:rsidR="00D243AF">
                <w:t xml:space="preserve">MPPS </w:t>
              </w:r>
            </w:ins>
            <w:ins w:id="111" w:author="Jeroen Medema" w:date="2025-03-26T16:53:00Z" w16du:dateUtc="2025-03-26T15:53:00Z">
              <w:r w:rsidR="00D243AF">
                <w:t xml:space="preserve">updates would therefore </w:t>
              </w:r>
            </w:ins>
            <w:ins w:id="112" w:author="Jeroen Medema" w:date="2025-03-26T17:24:00Z" w16du:dateUtc="2025-03-26T16:24:00Z">
              <w:r w:rsidR="00713D46">
                <w:t>be against</w:t>
              </w:r>
            </w:ins>
            <w:ins w:id="113" w:author="Jeroen Medema" w:date="2025-03-26T16:53:00Z" w16du:dateUtc="2025-03-26T15:53:00Z">
              <w:r w:rsidR="00D243AF">
                <w:t xml:space="preserve"> the approach used in UPS-RS but would be in line with HTTP semantics</w:t>
              </w:r>
            </w:ins>
            <w:ins w:id="114" w:author="Jeroen Medema" w:date="2025-03-26T16:55:00Z" w16du:dateUtc="2025-03-26T15:55:00Z">
              <w:r w:rsidR="00D243AF">
                <w:t>.</w:t>
              </w:r>
            </w:ins>
          </w:p>
          <w:p w14:paraId="6CB9DF5D" w14:textId="3FFF808D" w:rsidR="0069705D" w:rsidRDefault="0069705D" w:rsidP="00B6180D">
            <w:pPr>
              <w:pStyle w:val="TableEntry"/>
              <w:keepNext/>
              <w:rPr>
                <w:ins w:id="115" w:author="Jeroen Medema" w:date="2025-03-25T16:44:00Z" w16du:dateUtc="2025-03-25T15:44:00Z"/>
                <w:b/>
                <w:bCs/>
              </w:rPr>
            </w:pPr>
            <w:ins w:id="116" w:author="Jeroen Medema" w:date="2025-03-25T16:44:00Z" w16du:dateUtc="2025-03-25T15:44:00Z">
              <w:r>
                <w:rPr>
                  <w:b/>
                  <w:bCs/>
                </w:rPr>
                <w:t>Proposal</w:t>
              </w:r>
              <w:r w:rsidRPr="00CE78F8">
                <w:t>:</w:t>
              </w:r>
              <w:r w:rsidRPr="00FA334B">
                <w:t xml:space="preserve"> </w:t>
              </w:r>
            </w:ins>
            <w:ins w:id="117" w:author="Jeroen Medema" w:date="2025-03-26T16:55:00Z" w16du:dateUtc="2025-03-26T15:55:00Z">
              <w:r w:rsidR="00D243AF" w:rsidRPr="00FA334B">
                <w:t xml:space="preserve">Go for </w:t>
              </w:r>
            </w:ins>
            <w:ins w:id="118" w:author="Jeroen Medema" w:date="2025-03-26T16:56:00Z" w16du:dateUtc="2025-03-26T15:56:00Z">
              <w:r w:rsidR="00D243AF" w:rsidRPr="00FA334B">
                <w:t xml:space="preserve">using the </w:t>
              </w:r>
            </w:ins>
            <w:ins w:id="119" w:author="Jeroen Medema" w:date="2025-03-26T16:55:00Z" w16du:dateUtc="2025-03-26T15:55:00Z">
              <w:r w:rsidR="00D243AF" w:rsidRPr="00FA334B">
                <w:t>PATCH</w:t>
              </w:r>
            </w:ins>
            <w:ins w:id="120" w:author="Jeroen Medema" w:date="2025-03-26T16:56:00Z" w16du:dateUtc="2025-03-26T15:56:00Z">
              <w:r w:rsidR="00D243AF" w:rsidRPr="00FA334B">
                <w:t xml:space="preserve"> method for MPPS </w:t>
              </w:r>
            </w:ins>
            <w:ins w:id="121" w:author="Jeroen Medema" w:date="2025-03-26T17:25:00Z" w16du:dateUtc="2025-03-26T16:25:00Z">
              <w:r w:rsidR="00713D46" w:rsidRPr="00FA334B">
                <w:t>updates</w:t>
              </w:r>
              <w:r w:rsidR="00713D46">
                <w:t xml:space="preserve"> and </w:t>
              </w:r>
            </w:ins>
            <w:ins w:id="122" w:author="Jeroen Medema" w:date="2025-03-26T17:24:00Z" w16du:dateUtc="2025-03-26T16:24:00Z">
              <w:r w:rsidR="00713D46" w:rsidRPr="00FA334B">
                <w:t>creat</w:t>
              </w:r>
              <w:r w:rsidR="00713D46">
                <w:t>e</w:t>
              </w:r>
            </w:ins>
            <w:ins w:id="123" w:author="Jeroen Medema" w:date="2025-03-26T16:55:00Z" w16du:dateUtc="2025-03-26T15:55:00Z">
              <w:r w:rsidR="00D243AF" w:rsidRPr="00FA334B">
                <w:t xml:space="preserve"> a </w:t>
              </w:r>
            </w:ins>
            <w:ins w:id="124" w:author="Jeroen Medema" w:date="2025-03-26T17:24:00Z" w16du:dateUtc="2025-03-26T16:24:00Z">
              <w:r w:rsidR="00713D46">
                <w:t xml:space="preserve">separate </w:t>
              </w:r>
            </w:ins>
            <w:ins w:id="125" w:author="Jeroen Medema" w:date="2025-03-26T16:55:00Z" w16du:dateUtc="2025-03-26T15:55:00Z">
              <w:r w:rsidR="00D243AF" w:rsidRPr="00FA334B">
                <w:t>CP for changing UPS-RS’ approach</w:t>
              </w:r>
            </w:ins>
            <w:ins w:id="126" w:author="Jeroen Medema" w:date="2025-03-26T16:56:00Z" w16du:dateUtc="2025-03-26T15:56:00Z">
              <w:r w:rsidR="00D243AF" w:rsidRPr="00FA334B">
                <w:t xml:space="preserve"> to keep DICOMweb </w:t>
              </w:r>
            </w:ins>
            <w:ins w:id="127" w:author="Jeroen Medema" w:date="2025-03-26T17:25:00Z" w16du:dateUtc="2025-03-26T16:25:00Z">
              <w:r w:rsidR="00713D46">
                <w:t xml:space="preserve">architecturally </w:t>
              </w:r>
            </w:ins>
            <w:ins w:id="128" w:author="Jeroen Medema" w:date="2025-03-26T16:56:00Z" w16du:dateUtc="2025-03-26T15:56:00Z">
              <w:r w:rsidR="00D243AF" w:rsidRPr="00FA334B">
                <w:t>consistent</w:t>
              </w:r>
            </w:ins>
            <w:ins w:id="129" w:author="Jeroen Medema" w:date="2025-03-26T16:55:00Z" w16du:dateUtc="2025-03-26T15:55:00Z">
              <w:r w:rsidR="00D243AF" w:rsidRPr="00FA334B">
                <w:t xml:space="preserve">. </w:t>
              </w:r>
            </w:ins>
            <w:ins w:id="130" w:author="Jeroen Medema" w:date="2025-03-26T16:57:00Z" w16du:dateUtc="2025-03-26T15:57:00Z">
              <w:r w:rsidR="00D243AF">
                <w:t>Even though the latter would require breaking change</w:t>
              </w:r>
            </w:ins>
            <w:ins w:id="131" w:author="Jeroen Medema" w:date="2025-03-26T16:59:00Z" w16du:dateUtc="2025-03-26T15:59:00Z">
              <w:r w:rsidR="00D243AF">
                <w:t>s</w:t>
              </w:r>
            </w:ins>
            <w:ins w:id="132" w:author="Jeroen Medema" w:date="2025-03-26T16:57:00Z" w16du:dateUtc="2025-03-26T15:57:00Z">
              <w:r w:rsidR="00D243AF">
                <w:t>, no UPS-RS implementations are known</w:t>
              </w:r>
            </w:ins>
            <w:ins w:id="133" w:author="Jeroen Medema" w:date="2025-03-26T16:59:00Z" w16du:dateUtc="2025-03-26T15:59:00Z">
              <w:r w:rsidR="00D243AF">
                <w:t>, so no harm is done</w:t>
              </w:r>
            </w:ins>
            <w:ins w:id="134" w:author="Jeroen Medema" w:date="2025-03-26T16:58:00Z" w16du:dateUtc="2025-03-26T15:58:00Z">
              <w:r w:rsidR="00D243AF">
                <w:t xml:space="preserve">. Furthermore, </w:t>
              </w:r>
            </w:ins>
            <w:ins w:id="135" w:author="Jeroen Medema" w:date="2025-03-26T16:59:00Z" w16du:dateUtc="2025-03-26T15:59:00Z">
              <w:r w:rsidR="00D243AF">
                <w:t xml:space="preserve">using PATCH </w:t>
              </w:r>
            </w:ins>
            <w:ins w:id="136" w:author="Jeroen Medema" w:date="2025-03-26T16:58:00Z" w16du:dateUtc="2025-03-26T15:58:00Z">
              <w:r w:rsidR="00D243AF">
                <w:t xml:space="preserve">will align </w:t>
              </w:r>
            </w:ins>
            <w:proofErr w:type="spellStart"/>
            <w:ins w:id="137" w:author="Jeroen Medema" w:date="2025-03-26T16:59:00Z" w16du:dateUtc="2025-03-26T15:59:00Z">
              <w:r w:rsidR="00D243AF">
                <w:t>DICOMweb’s</w:t>
              </w:r>
              <w:proofErr w:type="spellEnd"/>
              <w:r w:rsidR="00D243AF">
                <w:t xml:space="preserve"> transactions </w:t>
              </w:r>
            </w:ins>
            <w:ins w:id="138" w:author="Jeroen Medema" w:date="2025-03-26T16:58:00Z" w16du:dateUtc="2025-03-26T15:58:00Z">
              <w:r w:rsidR="00D243AF">
                <w:t xml:space="preserve">with </w:t>
              </w:r>
            </w:ins>
            <w:ins w:id="139" w:author="Jeroen Medema" w:date="2025-03-26T16:57:00Z" w16du:dateUtc="2025-03-26T15:57:00Z">
              <w:r w:rsidR="00D243AF">
                <w:t>HTTP semantics</w:t>
              </w:r>
            </w:ins>
            <w:ins w:id="140" w:author="Jeroen Medema" w:date="2025-03-26T16:58:00Z" w16du:dateUtc="2025-03-26T15:58:00Z">
              <w:r w:rsidR="00D243AF">
                <w:t>.</w:t>
              </w:r>
            </w:ins>
          </w:p>
          <w:p w14:paraId="31BAF1A4" w14:textId="5E1F542C" w:rsidR="0069705D" w:rsidRPr="00825E53" w:rsidRDefault="0069705D" w:rsidP="00B6180D">
            <w:pPr>
              <w:pStyle w:val="TableEntry"/>
              <w:keepNext/>
              <w:rPr>
                <w:ins w:id="141" w:author="Jeroen Medema" w:date="2025-03-25T16:44:00Z" w16du:dateUtc="2025-03-25T15:44:00Z"/>
                <w:b/>
                <w:bCs/>
              </w:rPr>
            </w:pPr>
            <w:ins w:id="142" w:author="Jeroen Medema" w:date="2025-03-25T16:44:00Z" w16du:dateUtc="2025-03-25T15:44:00Z">
              <w:r>
                <w:rPr>
                  <w:b/>
                  <w:bCs/>
                </w:rPr>
                <w:t>Decision</w:t>
              </w:r>
              <w:r w:rsidRPr="00CE78F8">
                <w:t>:</w:t>
              </w:r>
              <w:r>
                <w:rPr>
                  <w:b/>
                  <w:bCs/>
                </w:rPr>
                <w:t xml:space="preserve"> </w:t>
              </w:r>
            </w:ins>
            <w:ins w:id="143" w:author="Jeroen Medema" w:date="2025-03-26T17:00:00Z" w16du:dateUtc="2025-03-26T16:00:00Z">
              <w:r w:rsidR="00D243AF" w:rsidRPr="00FA334B">
                <w:t>[</w:t>
              </w:r>
              <w:proofErr w:type="spellStart"/>
              <w:r w:rsidR="00D243AF" w:rsidRPr="00FA334B">
                <w:t>WGxx</w:t>
              </w:r>
              <w:proofErr w:type="spellEnd"/>
              <w:r w:rsidR="00D243AF" w:rsidRPr="00FA334B">
                <w:t>, YYYY-MM-DD] None yet.</w:t>
              </w:r>
            </w:ins>
          </w:p>
        </w:tc>
      </w:tr>
      <w:tr w:rsidR="0069705D" w14:paraId="0646D849" w14:textId="77777777" w:rsidTr="0069705D">
        <w:trPr>
          <w:ins w:id="144" w:author="Jeroen Medema" w:date="2025-03-25T16:44:00Z" w16du:dateUtc="2025-03-25T15:44:00Z"/>
        </w:trPr>
        <w:tc>
          <w:tcPr>
            <w:tcW w:w="535" w:type="dxa"/>
          </w:tcPr>
          <w:p w14:paraId="61D48C5B" w14:textId="77777777" w:rsidR="0069705D" w:rsidRDefault="0069705D" w:rsidP="00B6180D">
            <w:pPr>
              <w:pStyle w:val="TableEntry"/>
              <w:rPr>
                <w:ins w:id="145" w:author="Jeroen Medema" w:date="2025-03-25T16:44:00Z" w16du:dateUtc="2025-03-25T15:44:00Z"/>
              </w:rPr>
            </w:pPr>
            <w:ins w:id="146" w:author="Jeroen Medema" w:date="2025-03-25T16:44:00Z" w16du:dateUtc="2025-03-25T15:44:00Z">
              <w:r>
                <w:lastRenderedPageBreak/>
                <w:t>5</w:t>
              </w:r>
            </w:ins>
          </w:p>
        </w:tc>
        <w:tc>
          <w:tcPr>
            <w:tcW w:w="8370" w:type="dxa"/>
          </w:tcPr>
          <w:p w14:paraId="321968C9" w14:textId="6F80FE59" w:rsidR="0069705D" w:rsidRDefault="0069705D" w:rsidP="00B6180D">
            <w:pPr>
              <w:pStyle w:val="TableEntry"/>
              <w:keepNext/>
              <w:rPr>
                <w:ins w:id="147" w:author="Jeroen Medema" w:date="2025-03-25T16:44:00Z" w16du:dateUtc="2025-03-25T15:44:00Z"/>
                <w:b/>
                <w:bCs/>
              </w:rPr>
            </w:pPr>
            <w:ins w:id="148" w:author="Jeroen Medema" w:date="2025-03-25T16:44:00Z" w16du:dateUtc="2025-03-25T15:44:00Z">
              <w:r>
                <w:rPr>
                  <w:b/>
                  <w:bCs/>
                </w:rPr>
                <w:t>Context</w:t>
              </w:r>
              <w:r w:rsidRPr="00CE78F8">
                <w:t>:</w:t>
              </w:r>
              <w:r>
                <w:rPr>
                  <w:b/>
                  <w:bCs/>
                </w:rPr>
                <w:t xml:space="preserve"> </w:t>
              </w:r>
            </w:ins>
            <w:ins w:id="149" w:author="Jeroen Medema" w:date="2025-03-26T17:02:00Z" w16du:dateUtc="2025-03-26T16:02:00Z">
              <w:r w:rsidR="00FA334B" w:rsidRPr="00CE78F8">
                <w:t>Partial u</w:t>
              </w:r>
            </w:ins>
            <w:ins w:id="150" w:author="Jeroen Medema" w:date="2025-03-25T16:44:00Z" w16du:dateUtc="2025-03-25T15:44:00Z">
              <w:r w:rsidRPr="00CE78F8">
                <w:t>pdates to MPPS</w:t>
              </w:r>
            </w:ins>
            <w:ins w:id="151" w:author="Jeroen Medema" w:date="2025-03-26T17:02:00Z" w16du:dateUtc="2025-03-26T16:02:00Z">
              <w:r w:rsidR="00FA334B" w:rsidRPr="00CE78F8">
                <w:t xml:space="preserve"> sequences</w:t>
              </w:r>
            </w:ins>
            <w:ins w:id="152" w:author="Jeroen Medema" w:date="2025-03-26T17:35:00Z" w16du:dateUtc="2025-03-26T16:35:00Z">
              <w:r w:rsidR="00BA79D1">
                <w:t>.</w:t>
              </w:r>
            </w:ins>
          </w:p>
          <w:p w14:paraId="64649A71" w14:textId="7DFFC112" w:rsidR="0069705D" w:rsidRDefault="0069705D" w:rsidP="00B6180D">
            <w:pPr>
              <w:pStyle w:val="TableEntry"/>
              <w:keepNext/>
              <w:rPr>
                <w:ins w:id="153" w:author="Jeroen Medema" w:date="2025-03-26T17:03:00Z" w16du:dateUtc="2025-03-26T16:03:00Z"/>
              </w:rPr>
            </w:pPr>
            <w:ins w:id="154" w:author="Jeroen Medema" w:date="2025-03-25T16:44:00Z" w16du:dateUtc="2025-03-25T15:44:00Z">
              <w:r>
                <w:rPr>
                  <w:b/>
                  <w:bCs/>
                </w:rPr>
                <w:t>Issue</w:t>
              </w:r>
              <w:r w:rsidRPr="00CE78F8">
                <w:t xml:space="preserve">: DIMSE does not allow for </w:t>
              </w:r>
            </w:ins>
            <w:ins w:id="155" w:author="Jeroen Medema" w:date="2025-03-26T17:27:00Z" w16du:dateUtc="2025-03-26T16:27:00Z">
              <w:r w:rsidR="004143F2">
                <w:t xml:space="preserve">partial </w:t>
              </w:r>
            </w:ins>
            <w:ins w:id="156" w:author="Jeroen Medema" w:date="2025-03-25T16:44:00Z" w16du:dateUtc="2025-03-25T15:44:00Z">
              <w:r w:rsidRPr="00CE78F8">
                <w:t>updates of sequences within an MPPS</w:t>
              </w:r>
            </w:ins>
            <w:ins w:id="157" w:author="Jeroen Medema" w:date="2025-03-26T17:20:00Z" w16du:dateUtc="2025-03-26T16:20:00Z">
              <w:r w:rsidR="00713D46">
                <w:t xml:space="preserve"> (PS3.4, F7.2.2.2)</w:t>
              </w:r>
            </w:ins>
            <w:ins w:id="158" w:author="Jeroen Medema" w:date="2025-03-25T16:44:00Z" w16du:dateUtc="2025-03-25T15:44:00Z">
              <w:r w:rsidRPr="00CE78F8">
                <w:t xml:space="preserve">. With modalities that create </w:t>
              </w:r>
            </w:ins>
            <w:ins w:id="159" w:author="Jeroen Medema" w:date="2025-03-27T15:16:00Z" w16du:dateUtc="2025-03-27T14:16:00Z">
              <w:r w:rsidR="00BA61E8">
                <w:t>Series</w:t>
              </w:r>
            </w:ins>
            <w:ins w:id="160" w:author="Jeroen Medema" w:date="2025-03-25T16:44:00Z" w16du:dateUtc="2025-03-25T15:44:00Z">
              <w:r w:rsidRPr="00CE78F8">
                <w:t xml:space="preserve"> that can contain over 100K instances and that </w:t>
              </w:r>
            </w:ins>
            <w:ins w:id="161" w:author="Jeroen Medema" w:date="2025-03-26T17:26:00Z" w16du:dateUtc="2025-03-26T16:26:00Z">
              <w:r w:rsidR="00713D46">
                <w:t xml:space="preserve">may </w:t>
              </w:r>
            </w:ins>
            <w:ins w:id="162" w:author="Jeroen Medema" w:date="2025-03-25T16:44:00Z" w16du:dateUtc="2025-03-25T15:44:00Z">
              <w:r w:rsidRPr="00CE78F8">
                <w:t xml:space="preserve">update the MPPS regularly </w:t>
              </w:r>
            </w:ins>
            <w:ins w:id="163" w:author="Jeroen Medema" w:date="2025-03-26T17:08:00Z" w16du:dateUtc="2025-03-26T16:08:00Z">
              <w:r w:rsidR="003B6C6B">
                <w:t>(multiple N-SETs)</w:t>
              </w:r>
            </w:ins>
            <w:ins w:id="164" w:author="Jeroen Medema" w:date="2025-03-26T17:22:00Z" w16du:dateUtc="2025-03-26T16:22:00Z">
              <w:r w:rsidR="00713D46">
                <w:t>, this</w:t>
              </w:r>
            </w:ins>
            <w:ins w:id="165" w:author="Jeroen Medema" w:date="2025-03-25T16:44:00Z" w16du:dateUtc="2025-03-25T15:44:00Z">
              <w:r w:rsidRPr="00CE78F8">
                <w:t xml:space="preserve"> </w:t>
              </w:r>
            </w:ins>
            <w:ins w:id="166" w:author="Jeroen Medema" w:date="2025-03-26T17:15:00Z" w16du:dateUtc="2025-03-26T16:15:00Z">
              <w:r w:rsidR="00CE78F8">
                <w:t xml:space="preserve">may be </w:t>
              </w:r>
            </w:ins>
            <w:ins w:id="167" w:author="Jeroen Medema" w:date="2025-03-25T16:44:00Z" w16du:dateUtc="2025-03-25T15:44:00Z">
              <w:r w:rsidRPr="00CE78F8">
                <w:t>wasting bandwidth</w:t>
              </w:r>
            </w:ins>
            <w:ins w:id="168" w:author="Jeroen Medema" w:date="2025-03-26T17:15:00Z" w16du:dateUtc="2025-03-26T16:15:00Z">
              <w:r w:rsidR="00CE78F8">
                <w:t xml:space="preserve"> considerably</w:t>
              </w:r>
            </w:ins>
            <w:ins w:id="169" w:author="Jeroen Medema" w:date="2025-03-26T17:03:00Z" w16du:dateUtc="2025-03-26T16:03:00Z">
              <w:r w:rsidR="00FA334B">
                <w:t xml:space="preserve">, as each time </w:t>
              </w:r>
            </w:ins>
            <w:ins w:id="170" w:author="Jeroen Medema" w:date="2025-03-26T17:05:00Z" w16du:dateUtc="2025-03-26T16:05:00Z">
              <w:r w:rsidR="00FA334B">
                <w:t xml:space="preserve">the </w:t>
              </w:r>
            </w:ins>
            <w:ins w:id="171" w:author="Jeroen Medema" w:date="2025-03-26T17:03:00Z" w16du:dateUtc="2025-03-26T16:03:00Z">
              <w:r w:rsidR="00FA334B">
                <w:t xml:space="preserve">entire </w:t>
              </w:r>
            </w:ins>
            <w:ins w:id="172" w:author="Jeroen Medema" w:date="2025-03-26T17:08:00Z" w16du:dateUtc="2025-03-26T16:08:00Z">
              <w:r w:rsidR="003B6C6B" w:rsidRPr="003B6C6B">
                <w:t>Referenced Image Sequence</w:t>
              </w:r>
              <w:r w:rsidR="003B6C6B">
                <w:t xml:space="preserve"> within the Performed Series Sequence is to </w:t>
              </w:r>
            </w:ins>
            <w:ins w:id="173" w:author="Jeroen Medema" w:date="2025-03-26T17:03:00Z" w16du:dateUtc="2025-03-26T16:03:00Z">
              <w:r w:rsidR="00FA334B">
                <w:t>be sent</w:t>
              </w:r>
            </w:ins>
            <w:ins w:id="174" w:author="Jeroen Medema" w:date="2025-03-26T17:15:00Z" w16du:dateUtc="2025-03-26T16:15:00Z">
              <w:r w:rsidR="00CE78F8">
                <w:t>, including all that was already sent before</w:t>
              </w:r>
            </w:ins>
            <w:ins w:id="175" w:author="Jeroen Medema" w:date="2025-03-25T16:44:00Z" w16du:dateUtc="2025-03-25T15:44:00Z">
              <w:r w:rsidRPr="00CE78F8">
                <w:t>.</w:t>
              </w:r>
            </w:ins>
            <w:ins w:id="176" w:author="Jeroen Medema" w:date="2025-03-26T17:03:00Z" w16du:dateUtc="2025-03-26T16:03:00Z">
              <w:r w:rsidR="00FA334B">
                <w:t xml:space="preserve"> </w:t>
              </w:r>
            </w:ins>
            <w:ins w:id="177" w:author="Jeroen Medema" w:date="2025-03-26T17:04:00Z" w16du:dateUtc="2025-03-26T16:04:00Z">
              <w:r w:rsidR="00FA334B">
                <w:t xml:space="preserve">Another approach </w:t>
              </w:r>
            </w:ins>
            <w:ins w:id="178" w:author="Jeroen Medema" w:date="2025-03-26T17:08:00Z" w16du:dateUtc="2025-03-26T16:08:00Z">
              <w:r w:rsidR="003B6C6B">
                <w:t xml:space="preserve">to this </w:t>
              </w:r>
            </w:ins>
            <w:ins w:id="179" w:author="Jeroen Medema" w:date="2025-03-26T17:04:00Z" w16du:dateUtc="2025-03-26T16:04:00Z">
              <w:r w:rsidR="00FA334B">
                <w:t xml:space="preserve">could be diverting from DIMSE’s MPPS N-SET semantics and </w:t>
              </w:r>
            </w:ins>
            <w:ins w:id="180" w:author="Jeroen Medema" w:date="2025-03-26T17:11:00Z" w16du:dateUtc="2025-03-26T16:11:00Z">
              <w:r w:rsidR="00CE78F8">
                <w:t>allowing</w:t>
              </w:r>
            </w:ins>
            <w:ins w:id="181" w:author="Jeroen Medema" w:date="2025-03-26T17:08:00Z" w16du:dateUtc="2025-03-26T16:08:00Z">
              <w:r w:rsidR="003B6C6B">
                <w:t xml:space="preserve"> for updates</w:t>
              </w:r>
            </w:ins>
            <w:ins w:id="182" w:author="Jeroen Medema" w:date="2025-03-26T17:15:00Z" w16du:dateUtc="2025-03-26T16:15:00Z">
              <w:r w:rsidR="00CE78F8">
                <w:t xml:space="preserve"> of this and similar sequences in the MPPS</w:t>
              </w:r>
            </w:ins>
            <w:ins w:id="183" w:author="Jeroen Medema" w:date="2025-03-26T17:09:00Z" w16du:dateUtc="2025-03-26T16:09:00Z">
              <w:r w:rsidR="003B6C6B">
                <w:t xml:space="preserve">. As the MPPS N-SET was created in a time where </w:t>
              </w:r>
            </w:ins>
            <w:ins w:id="184" w:author="Jeroen Medema" w:date="2025-03-26T17:11:00Z" w16du:dateUtc="2025-03-26T16:11:00Z">
              <w:r w:rsidR="00CE78F8">
                <w:t>S</w:t>
              </w:r>
            </w:ins>
            <w:ins w:id="185" w:author="Jeroen Medema" w:date="2025-03-26T17:09:00Z" w16du:dateUtc="2025-03-26T16:09:00Z">
              <w:r w:rsidR="003B6C6B">
                <w:t xml:space="preserve">eries would never </w:t>
              </w:r>
            </w:ins>
            <w:ins w:id="186" w:author="Jeroen Medema" w:date="2025-03-26T17:10:00Z" w16du:dateUtc="2025-03-26T16:10:00Z">
              <w:r w:rsidR="003B6C6B">
                <w:t xml:space="preserve">have so many instances, it was not </w:t>
              </w:r>
            </w:ins>
            <w:ins w:id="187" w:author="Jeroen Medema" w:date="2025-03-26T17:11:00Z" w16du:dateUtc="2025-03-26T16:11:00Z">
              <w:r w:rsidR="00CE78F8">
                <w:t xml:space="preserve">a big </w:t>
              </w:r>
            </w:ins>
            <w:ins w:id="188" w:author="Jeroen Medema" w:date="2025-03-26T17:10:00Z" w16du:dateUtc="2025-03-26T16:10:00Z">
              <w:r w:rsidR="003B6C6B">
                <w:t xml:space="preserve">problem </w:t>
              </w:r>
              <w:r w:rsidR="00CE78F8">
                <w:t>to</w:t>
              </w:r>
              <w:r w:rsidR="003B6C6B">
                <w:t xml:space="preserve"> send over </w:t>
              </w:r>
              <w:r w:rsidR="00CE78F8">
                <w:t xml:space="preserve">the same information </w:t>
              </w:r>
              <w:r w:rsidR="00CE78F8">
                <w:t>repeatedly</w:t>
              </w:r>
              <w:r w:rsidR="00CE78F8">
                <w:t>.</w:t>
              </w:r>
            </w:ins>
            <w:ins w:id="189" w:author="Jeroen Medema" w:date="2025-03-26T17:11:00Z" w16du:dateUtc="2025-03-26T16:11:00Z">
              <w:r w:rsidR="00CE78F8">
                <w:t xml:space="preserve"> However, this has changed</w:t>
              </w:r>
            </w:ins>
            <w:ins w:id="190" w:author="Jeroen Medema" w:date="2025-03-26T17:16:00Z" w16du:dateUtc="2025-03-26T16:16:00Z">
              <w:r w:rsidR="00CE78F8">
                <w:t>.</w:t>
              </w:r>
            </w:ins>
          </w:p>
          <w:p w14:paraId="7D71EF27" w14:textId="5661A636" w:rsidR="00FA334B" w:rsidRDefault="00FA334B" w:rsidP="00B6180D">
            <w:pPr>
              <w:pStyle w:val="TableEntry"/>
              <w:keepNext/>
              <w:rPr>
                <w:ins w:id="191" w:author="Jeroen Medema" w:date="2025-03-26T17:03:00Z" w16du:dateUtc="2025-03-26T16:03:00Z"/>
              </w:rPr>
            </w:pPr>
            <w:ins w:id="192" w:author="Jeroen Medema" w:date="2025-03-26T17:03:00Z" w16du:dateUtc="2025-03-26T16:03:00Z">
              <w:r w:rsidRPr="00CE78F8">
                <w:rPr>
                  <w:b/>
                  <w:bCs/>
                </w:rPr>
                <w:t>Proposal</w:t>
              </w:r>
              <w:r>
                <w:t xml:space="preserve">: </w:t>
              </w:r>
            </w:ins>
            <w:ins w:id="193" w:author="Jeroen Medema" w:date="2025-03-26T17:12:00Z" w16du:dateUtc="2025-03-26T16:12:00Z">
              <w:r w:rsidR="00CE78F8">
                <w:t xml:space="preserve">Although the concern is </w:t>
              </w:r>
            </w:ins>
            <w:ins w:id="194" w:author="Jeroen Medema" w:date="2025-03-26T17:13:00Z" w16du:dateUtc="2025-03-26T16:13:00Z">
              <w:r w:rsidR="00CE78F8">
                <w:t>valid</w:t>
              </w:r>
            </w:ins>
            <w:ins w:id="195" w:author="Jeroen Medema" w:date="2025-03-26T17:12:00Z" w16du:dateUtc="2025-03-26T16:12:00Z">
              <w:r w:rsidR="00CE78F8">
                <w:t xml:space="preserve">, it is not clear whether there are many occurrences of modalities that update the MPPS </w:t>
              </w:r>
              <w:r w:rsidR="00CE78F8" w:rsidRPr="00713D46">
                <w:rPr>
                  <w:i/>
                  <w:iCs/>
                </w:rPr>
                <w:t>repeatedly</w:t>
              </w:r>
              <w:r w:rsidR="00CE78F8">
                <w:t xml:space="preserve">, even though there </w:t>
              </w:r>
            </w:ins>
            <w:ins w:id="196" w:author="Jeroen Medema" w:date="2025-03-26T17:13:00Z" w16du:dateUtc="2025-03-26T16:13:00Z">
              <w:r w:rsidR="00CE78F8">
                <w:t xml:space="preserve">could be </w:t>
              </w:r>
            </w:ins>
            <w:ins w:id="197" w:author="Jeroen Medema" w:date="2025-03-26T17:12:00Z" w16du:dateUtc="2025-03-26T16:12:00Z">
              <w:r w:rsidR="00CE78F8">
                <w:t xml:space="preserve">merit in doing </w:t>
              </w:r>
            </w:ins>
            <w:ins w:id="198" w:author="Jeroen Medema" w:date="2025-03-26T17:13:00Z" w16du:dateUtc="2025-03-26T16:13:00Z">
              <w:r w:rsidR="00CE78F8">
                <w:t xml:space="preserve">so, for instance for showing progress. It is therefore proposed to not include this in this supplement and </w:t>
              </w:r>
            </w:ins>
            <w:ins w:id="199" w:author="Jeroen Medema" w:date="2025-03-26T17:14:00Z" w16du:dateUtc="2025-03-26T16:14:00Z">
              <w:r w:rsidR="00CE78F8">
                <w:t>write a CP for this behavior</w:t>
              </w:r>
            </w:ins>
            <w:ins w:id="200" w:author="Jeroen Medema" w:date="2025-03-26T17:22:00Z" w16du:dateUtc="2025-03-26T16:22:00Z">
              <w:r w:rsidR="00713D46">
                <w:t xml:space="preserve"> when needed</w:t>
              </w:r>
            </w:ins>
            <w:ins w:id="201" w:author="Jeroen Medema" w:date="2025-03-26T17:14:00Z" w16du:dateUtc="2025-03-26T16:14:00Z">
              <w:r w:rsidR="00CE78F8">
                <w:t>, including DIMSE.</w:t>
              </w:r>
            </w:ins>
          </w:p>
          <w:p w14:paraId="13D5A5D0" w14:textId="5E56F9CD" w:rsidR="00FA334B" w:rsidRPr="00825E53" w:rsidRDefault="00FA334B" w:rsidP="00B6180D">
            <w:pPr>
              <w:pStyle w:val="TableEntry"/>
              <w:keepNext/>
              <w:rPr>
                <w:ins w:id="202" w:author="Jeroen Medema" w:date="2025-03-25T16:44:00Z" w16du:dateUtc="2025-03-25T15:44:00Z"/>
                <w:b/>
                <w:bCs/>
              </w:rPr>
            </w:pPr>
            <w:ins w:id="203" w:author="Jeroen Medema" w:date="2025-03-26T17:03:00Z" w16du:dateUtc="2025-03-26T16:03:00Z">
              <w:r w:rsidRPr="00CE78F8">
                <w:rPr>
                  <w:b/>
                  <w:bCs/>
                </w:rPr>
                <w:t>Decision</w:t>
              </w:r>
              <w:r>
                <w:t xml:space="preserve">: </w:t>
              </w:r>
            </w:ins>
            <w:ins w:id="204" w:author="Jeroen Medema" w:date="2025-03-26T17:14:00Z" w16du:dateUtc="2025-03-26T16:14:00Z">
              <w:r w:rsidR="00CE78F8" w:rsidRPr="00FA334B">
                <w:t>[</w:t>
              </w:r>
              <w:proofErr w:type="spellStart"/>
              <w:r w:rsidR="00CE78F8" w:rsidRPr="00FA334B">
                <w:t>WGxx</w:t>
              </w:r>
              <w:proofErr w:type="spellEnd"/>
              <w:r w:rsidR="00CE78F8" w:rsidRPr="00FA334B">
                <w:t>, YYYY-MM-DD] None yet.</w:t>
              </w:r>
            </w:ins>
          </w:p>
        </w:tc>
      </w:tr>
      <w:tr w:rsidR="0069705D" w14:paraId="231F921A" w14:textId="77777777" w:rsidTr="0069705D">
        <w:trPr>
          <w:ins w:id="205" w:author="Jeroen Medema" w:date="2025-03-25T16:44:00Z" w16du:dateUtc="2025-03-25T15:44:00Z"/>
        </w:trPr>
        <w:tc>
          <w:tcPr>
            <w:tcW w:w="535" w:type="dxa"/>
          </w:tcPr>
          <w:p w14:paraId="66E41314" w14:textId="77777777" w:rsidR="0069705D" w:rsidRDefault="0069705D" w:rsidP="00B6180D">
            <w:pPr>
              <w:pStyle w:val="TableEntry"/>
              <w:rPr>
                <w:ins w:id="206" w:author="Jeroen Medema" w:date="2025-03-25T16:44:00Z" w16du:dateUtc="2025-03-25T15:44:00Z"/>
              </w:rPr>
            </w:pPr>
            <w:ins w:id="207" w:author="Jeroen Medema" w:date="2025-03-25T16:44:00Z" w16du:dateUtc="2025-03-25T15:44:00Z">
              <w:r>
                <w:t>6</w:t>
              </w:r>
            </w:ins>
          </w:p>
        </w:tc>
        <w:tc>
          <w:tcPr>
            <w:tcW w:w="8370" w:type="dxa"/>
          </w:tcPr>
          <w:p w14:paraId="2A23D05C" w14:textId="7FE2CB4B" w:rsidR="0069705D" w:rsidRPr="00BA79D1" w:rsidRDefault="0069705D" w:rsidP="00B6180D">
            <w:pPr>
              <w:pStyle w:val="TableEntry"/>
              <w:keepNext/>
              <w:rPr>
                <w:ins w:id="208" w:author="Jeroen Medema" w:date="2025-03-26T17:28:00Z" w16du:dateUtc="2025-03-26T16:28:00Z"/>
              </w:rPr>
            </w:pPr>
            <w:ins w:id="209" w:author="Jeroen Medema" w:date="2025-03-25T16:44:00Z" w16du:dateUtc="2025-03-25T15:44:00Z">
              <w:r>
                <w:rPr>
                  <w:b/>
                  <w:bCs/>
                </w:rPr>
                <w:t>Context</w:t>
              </w:r>
              <w:r w:rsidRPr="00BA79D1">
                <w:t xml:space="preserve">: </w:t>
              </w:r>
            </w:ins>
            <w:ins w:id="210" w:author="Jeroen Medema" w:date="2025-03-26T17:28:00Z" w16du:dateUtc="2025-03-26T16:28:00Z">
              <w:r w:rsidR="004143F2" w:rsidRPr="00BA79D1">
                <w:t xml:space="preserve">The name of the </w:t>
              </w:r>
            </w:ins>
            <w:ins w:id="211" w:author="Jeroen Medema" w:date="2025-03-26T17:29:00Z" w16du:dateUtc="2025-03-26T16:29:00Z">
              <w:r w:rsidR="004143F2" w:rsidRPr="00BA79D1">
                <w:t>s</w:t>
              </w:r>
            </w:ins>
            <w:ins w:id="212" w:author="Jeroen Medema" w:date="2025-03-26T17:28:00Z" w16du:dateUtc="2025-03-26T16:28:00Z">
              <w:r w:rsidR="004143F2" w:rsidRPr="00BA79D1">
                <w:t>ervice</w:t>
              </w:r>
            </w:ins>
            <w:ins w:id="213" w:author="Jeroen Medema" w:date="2025-03-26T17:29:00Z" w16du:dateUtc="2025-03-26T16:29:00Z">
              <w:r w:rsidR="004143F2" w:rsidRPr="00BA79D1">
                <w:t xml:space="preserve"> returning </w:t>
              </w:r>
            </w:ins>
            <w:ins w:id="214" w:author="Jeroen Medema" w:date="2025-03-26T17:33:00Z" w16du:dateUtc="2025-03-26T16:33:00Z">
              <w:r w:rsidR="00BA79D1" w:rsidRPr="00B6180D">
                <w:t xml:space="preserve">modality </w:t>
              </w:r>
            </w:ins>
            <w:ins w:id="215" w:author="Jeroen Medema" w:date="2025-03-26T17:29:00Z" w16du:dateUtc="2025-03-26T16:29:00Z">
              <w:r w:rsidR="004143F2" w:rsidRPr="00BA79D1">
                <w:t>scheduled procedure steps.</w:t>
              </w:r>
            </w:ins>
          </w:p>
          <w:p w14:paraId="02792E41" w14:textId="0A49670F" w:rsidR="004143F2" w:rsidRPr="00BA79D1" w:rsidRDefault="004143F2" w:rsidP="00B6180D">
            <w:pPr>
              <w:pStyle w:val="TableEntry"/>
              <w:keepNext/>
              <w:rPr>
                <w:ins w:id="216" w:author="Jeroen Medema" w:date="2025-03-26T17:29:00Z" w16du:dateUtc="2025-03-26T16:29:00Z"/>
              </w:rPr>
            </w:pPr>
            <w:ins w:id="217" w:author="Jeroen Medema" w:date="2025-03-26T17:29:00Z" w16du:dateUtc="2025-03-26T16:29:00Z">
              <w:r>
                <w:rPr>
                  <w:b/>
                  <w:bCs/>
                </w:rPr>
                <w:t>Issue</w:t>
              </w:r>
              <w:r w:rsidRPr="00BA79D1">
                <w:t xml:space="preserve">: </w:t>
              </w:r>
            </w:ins>
            <w:ins w:id="218" w:author="Jeroen Medema" w:date="2025-03-26T17:31:00Z" w16du:dateUtc="2025-03-26T16:31:00Z">
              <w:r w:rsidR="00BA79D1">
                <w:t>In DIMSE t</w:t>
              </w:r>
            </w:ins>
            <w:ins w:id="219" w:author="Jeroen Medema" w:date="2025-03-26T17:29:00Z" w16du:dateUtc="2025-03-26T16:29:00Z">
              <w:r w:rsidRPr="00BA79D1">
                <w:t xml:space="preserve">his service is formally called the </w:t>
              </w:r>
            </w:ins>
            <w:ins w:id="220" w:author="Jeroen Medema" w:date="2025-03-26T17:30:00Z" w16du:dateUtc="2025-03-26T16:30:00Z">
              <w:r w:rsidRPr="00BA79D1">
                <w:t>Basic Worklist Management Service</w:t>
              </w:r>
              <w:r w:rsidRPr="00BA79D1">
                <w:t xml:space="preserve"> </w:t>
              </w:r>
              <w:r w:rsidR="00BA79D1" w:rsidRPr="00BA79D1">
                <w:t>(</w:t>
              </w:r>
            </w:ins>
            <w:ins w:id="221" w:author="Jeroen Medema" w:date="2025-03-26T17:31:00Z" w16du:dateUtc="2025-03-26T16:31:00Z">
              <w:r w:rsidR="00BA79D1">
                <w:t xml:space="preserve">see </w:t>
              </w:r>
            </w:ins>
            <w:ins w:id="222" w:author="Jeroen Medema" w:date="2025-03-26T17:30:00Z" w16du:dateUtc="2025-03-26T16:30:00Z">
              <w:r w:rsidR="00BA79D1" w:rsidRPr="00BA79D1">
                <w:t>PS3.4, Annex K)</w:t>
              </w:r>
              <w:r w:rsidRPr="00BA79D1">
                <w:t xml:space="preserve"> and is colloquially called the Modality Worklist Service. However, </w:t>
              </w:r>
            </w:ins>
            <w:ins w:id="223" w:author="Jeroen Medema" w:date="2025-03-26T17:32:00Z" w16du:dateUtc="2025-03-26T16:32:00Z">
              <w:r w:rsidR="00BA79D1">
                <w:t>it might be clearer when it</w:t>
              </w:r>
            </w:ins>
            <w:ins w:id="224" w:author="Jeroen Medema" w:date="2025-03-26T17:33:00Z" w16du:dateUtc="2025-03-26T16:33:00Z">
              <w:r w:rsidR="00BA79D1">
                <w:t>s name</w:t>
              </w:r>
            </w:ins>
            <w:ins w:id="225" w:author="Jeroen Medema" w:date="2025-03-26T17:32:00Z" w16du:dateUtc="2025-03-26T16:32:00Z">
              <w:r w:rsidR="00BA79D1">
                <w:t xml:space="preserve"> shows that it is the counterpart of the Modalit</w:t>
              </w:r>
            </w:ins>
            <w:ins w:id="226" w:author="Jeroen Medema" w:date="2025-03-26T17:33:00Z" w16du:dateUtc="2025-03-26T16:33:00Z">
              <w:r w:rsidR="00BA79D1">
                <w:t>y Performed Procedure Step Service.</w:t>
              </w:r>
            </w:ins>
          </w:p>
          <w:p w14:paraId="28AB1412" w14:textId="6FCEDC81" w:rsidR="004143F2" w:rsidRDefault="004143F2" w:rsidP="00B6180D">
            <w:pPr>
              <w:pStyle w:val="TableEntry"/>
              <w:keepNext/>
              <w:rPr>
                <w:ins w:id="227" w:author="Jeroen Medema" w:date="2025-03-26T17:29:00Z" w16du:dateUtc="2025-03-26T16:29:00Z"/>
                <w:b/>
                <w:bCs/>
              </w:rPr>
            </w:pPr>
            <w:ins w:id="228" w:author="Jeroen Medema" w:date="2025-03-26T17:29:00Z" w16du:dateUtc="2025-03-26T16:29:00Z">
              <w:r>
                <w:rPr>
                  <w:b/>
                  <w:bCs/>
                </w:rPr>
                <w:t>Proposal</w:t>
              </w:r>
              <w:r w:rsidRPr="00BA79D1">
                <w:t xml:space="preserve">: </w:t>
              </w:r>
            </w:ins>
            <w:ins w:id="229" w:author="Jeroen Medema" w:date="2025-03-26T17:33:00Z" w16du:dateUtc="2025-03-26T16:33:00Z">
              <w:r w:rsidR="00BA79D1">
                <w:t xml:space="preserve">Baptize </w:t>
              </w:r>
              <w:r w:rsidR="00BA79D1" w:rsidRPr="00BA79D1">
                <w:t xml:space="preserve">this </w:t>
              </w:r>
              <w:r w:rsidR="00BA79D1">
                <w:t>DICOM</w:t>
              </w:r>
            </w:ins>
            <w:ins w:id="230" w:author="Jeroen Medema" w:date="2025-03-26T17:34:00Z" w16du:dateUtc="2025-03-26T16:34:00Z">
              <w:r w:rsidR="00BA79D1">
                <w:t xml:space="preserve">web </w:t>
              </w:r>
            </w:ins>
            <w:ins w:id="231" w:author="Jeroen Medema" w:date="2025-03-26T17:33:00Z" w16du:dateUtc="2025-03-26T16:33:00Z">
              <w:r w:rsidR="00BA79D1" w:rsidRPr="00BA79D1">
                <w:t>service the Modality Scheduled Procedure Step Service.</w:t>
              </w:r>
            </w:ins>
          </w:p>
          <w:p w14:paraId="56BCC6B3" w14:textId="07BD5D37" w:rsidR="004143F2" w:rsidRDefault="004143F2" w:rsidP="00B6180D">
            <w:pPr>
              <w:pStyle w:val="TableEntry"/>
              <w:keepNext/>
              <w:rPr>
                <w:ins w:id="232" w:author="Jeroen Medema" w:date="2025-03-25T16:44:00Z" w16du:dateUtc="2025-03-25T15:44:00Z"/>
                <w:b/>
                <w:bCs/>
              </w:rPr>
            </w:pPr>
            <w:ins w:id="233" w:author="Jeroen Medema" w:date="2025-03-26T17:29:00Z" w16du:dateUtc="2025-03-26T16:29:00Z">
              <w:r>
                <w:rPr>
                  <w:b/>
                  <w:bCs/>
                </w:rPr>
                <w:t>Decision</w:t>
              </w:r>
              <w:r w:rsidRPr="00BA79D1">
                <w:t>:</w:t>
              </w:r>
              <w:r>
                <w:rPr>
                  <w:b/>
                  <w:bCs/>
                </w:rPr>
                <w:t xml:space="preserve"> </w:t>
              </w:r>
            </w:ins>
            <w:ins w:id="234" w:author="Jeroen Medema" w:date="2025-03-26T17:31:00Z" w16du:dateUtc="2025-03-26T16:31:00Z">
              <w:r w:rsidR="00BA79D1" w:rsidRPr="00FA334B">
                <w:t>[</w:t>
              </w:r>
              <w:proofErr w:type="spellStart"/>
              <w:r w:rsidR="00BA79D1" w:rsidRPr="00FA334B">
                <w:t>WGxx</w:t>
              </w:r>
              <w:proofErr w:type="spellEnd"/>
              <w:r w:rsidR="00BA79D1" w:rsidRPr="00FA334B">
                <w:t>, YYYY-MM-DD] None yet.</w:t>
              </w:r>
            </w:ins>
          </w:p>
        </w:tc>
      </w:tr>
    </w:tbl>
    <w:p w14:paraId="42E7551E" w14:textId="77777777" w:rsidR="002E6E25" w:rsidRDefault="002E6E25" w:rsidP="008D0B22">
      <w:pPr>
        <w:pStyle w:val="Heading1"/>
        <w:spacing w:after="240"/>
      </w:pPr>
      <w:bookmarkStart w:id="235" w:name="_Toc193985235"/>
      <w:r>
        <w:t>Closed Issues</w:t>
      </w:r>
      <w:bookmarkEnd w:id="235"/>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DICOMweb, in principle based on the existing DICOMweb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6557CA2F"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w:t>
            </w:r>
            <w:r w:rsidR="00DE01FE">
              <w:t>and R</w:t>
            </w:r>
            <w:r w:rsidR="009F5F1A" w:rsidRPr="009F5F1A">
              <w:t xml:space="preserve">esources </w:t>
            </w:r>
            <w:r w:rsidR="00DE01FE">
              <w:t xml:space="preserve">based on the </w:t>
            </w:r>
            <w:r w:rsidR="00774E97">
              <w:t xml:space="preserve">MWL/MPPS </w:t>
            </w:r>
            <w:r w:rsidR="00DE01FE">
              <w:t xml:space="preserve">DIMSE model </w:t>
            </w:r>
            <w:r w:rsidR="009F5F1A" w:rsidRPr="009F5F1A">
              <w:t xml:space="preserve">instead of basing </w:t>
            </w:r>
            <w:r w:rsidR="00774E97">
              <w:t xml:space="preserve">them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236" w:name="_Toc193985236"/>
      <w:r>
        <w:lastRenderedPageBreak/>
        <w:t>Scope and Field of Application</w:t>
      </w:r>
      <w:bookmarkEnd w:id="236"/>
      <w:r>
        <w:rPr>
          <w:vanish/>
        </w:rPr>
        <w:fldChar w:fldCharType="begin"/>
      </w:r>
      <w:r>
        <w:rPr>
          <w:vanish/>
        </w:rPr>
        <w:instrText xml:space="preserve"> TC </w:instrText>
      </w:r>
      <w:r>
        <w:instrText xml:space="preserve"> "" \l 1 </w:instrText>
      </w:r>
      <w:r>
        <w:rPr>
          <w:vanish/>
        </w:rPr>
        <w:fldChar w:fldCharType="end"/>
      </w:r>
    </w:p>
    <w:p w14:paraId="0231FCB7" w14:textId="6BD84CB4" w:rsidR="00823046" w:rsidRDefault="00FD4ABB" w:rsidP="00823046">
      <w:r w:rsidRPr="00FD4ABB">
        <w:t xml:space="preserve">This supplement defines the means to perform </w:t>
      </w:r>
      <w:r w:rsidR="00753D3D">
        <w:t xml:space="preserve">modality workflow management </w:t>
      </w:r>
      <w:r w:rsidRPr="00FD4ABB">
        <w:t xml:space="preserve">in DICOMweb. </w:t>
      </w:r>
      <w:r w:rsidR="00753D3D">
        <w:t xml:space="preserve">Modality </w:t>
      </w:r>
      <w:r w:rsidR="00AB0599">
        <w:t>w</w:t>
      </w:r>
      <w:r w:rsidR="00753D3D">
        <w:t xml:space="preserve">orkflow </w:t>
      </w:r>
      <w:r w:rsidR="00AB0599">
        <w:t>s</w:t>
      </w:r>
      <w:r w:rsidRPr="00FD4ABB">
        <w:t>ervice</w:t>
      </w:r>
      <w:r w:rsidR="001B2356">
        <w:t>s</w:t>
      </w:r>
      <w:r w:rsidRPr="00FD4ABB">
        <w:t xml:space="preserve"> enable a user agent to </w:t>
      </w:r>
      <w:r w:rsidR="00501990">
        <w:t xml:space="preserve">use and create workflow-related resources on </w:t>
      </w:r>
      <w:r w:rsidR="000F54D7">
        <w:t>an</w:t>
      </w:r>
      <w:r w:rsidR="00501990">
        <w:t xml:space="preserve"> </w:t>
      </w:r>
      <w:proofErr w:type="gramStart"/>
      <w:r w:rsidRPr="00FD4ABB">
        <w:t>origin</w:t>
      </w:r>
      <w:proofErr w:type="gramEnd"/>
      <w:r w:rsidRPr="00FD4ABB">
        <w:t xml:space="preserve"> server.</w:t>
      </w:r>
      <w:r w:rsidR="00F36FD6">
        <w:t xml:space="preserve"> </w:t>
      </w:r>
      <w:r w:rsidR="00D35719">
        <w:t>The</w:t>
      </w:r>
      <w:r w:rsidR="00F36FD6">
        <w:t xml:space="preserve">y are </w:t>
      </w:r>
      <w:r w:rsidR="00D35719">
        <w:t xml:space="preserve">an extension to the existing DICOMweb services, </w:t>
      </w:r>
      <w:r w:rsidR="00925506">
        <w:t>provid</w:t>
      </w:r>
      <w:r w:rsidR="00F36FD6">
        <w:t>ing</w:t>
      </w:r>
      <w:r w:rsidR="00925506">
        <w:t xml:space="preserve"> RESTful interface</w:t>
      </w:r>
      <w:r w:rsidR="000F1FF3">
        <w:t>s</w:t>
      </w:r>
      <w:r w:rsidR="00925506">
        <w:t xml:space="preserve"> to</w:t>
      </w:r>
      <w:r w:rsidR="00D35719">
        <w:t xml:space="preserve"> the Modality Worklist (MWL) and Modality Performed Procedure Step (MPPS) services that are already available in DIMSE.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5CB2EE8C" w:rsidR="00020123" w:rsidRPr="00F64160" w:rsidRDefault="00020123" w:rsidP="00020123">
      <w:pPr>
        <w:pStyle w:val="Instruction"/>
      </w:pPr>
      <w:r w:rsidRPr="00F64160">
        <w:t xml:space="preserve">Add </w:t>
      </w:r>
      <w:r>
        <w:t xml:space="preserve">new section Y </w:t>
      </w:r>
      <w:r w:rsidRPr="007F7F43">
        <w:t xml:space="preserve">Modality </w:t>
      </w:r>
      <w:r w:rsidR="000C7667">
        <w:t>Scheduled Procedure Step</w:t>
      </w:r>
      <w:r w:rsidR="00A9196D">
        <w:t xml:space="preserve"> </w:t>
      </w:r>
      <w:r w:rsidRPr="007F7F43">
        <w:t>Service and Resources</w:t>
      </w:r>
      <w:r w:rsidR="00371165">
        <w:t xml:space="preserve">, </w:t>
      </w:r>
      <w:r w:rsidR="00BD54CF">
        <w:t xml:space="preserve">immediately </w:t>
      </w:r>
      <w:r w:rsidR="00371165">
        <w:t>before section X below</w:t>
      </w:r>
    </w:p>
    <w:p w14:paraId="760C5472" w14:textId="1A72FC28" w:rsidR="00020123" w:rsidRDefault="00A9196D" w:rsidP="00020123">
      <w:pPr>
        <w:pStyle w:val="Heading1"/>
      </w:pPr>
      <w:bookmarkStart w:id="237" w:name="_Toc193985237"/>
      <w:r>
        <w:t>Y</w:t>
      </w:r>
      <w:r w:rsidR="00020123">
        <w:tab/>
        <w:t xml:space="preserve">Modality </w:t>
      </w:r>
      <w:del w:id="238" w:author="Jeroen Medema" w:date="2025-03-27T15:18:00Z" w16du:dateUtc="2025-03-27T14:18:00Z">
        <w:r w:rsidRPr="0037189E" w:rsidDel="00BA61E8">
          <w:delText xml:space="preserve">Worklist </w:delText>
        </w:r>
      </w:del>
      <w:ins w:id="239" w:author="Jeroen Medema" w:date="2025-03-27T15:18:00Z" w16du:dateUtc="2025-03-27T14:18:00Z">
        <w:r w:rsidR="00BA61E8" w:rsidRPr="0037189E">
          <w:t>Scheduled Procedure Step</w:t>
        </w:r>
        <w:r w:rsidR="00BA61E8">
          <w:t xml:space="preserve"> </w:t>
        </w:r>
      </w:ins>
      <w:r w:rsidR="00020123">
        <w:t>Service and Resources</w:t>
      </w:r>
      <w:bookmarkEnd w:id="237"/>
    </w:p>
    <w:p w14:paraId="52108F80" w14:textId="63902B1A" w:rsidR="00020123" w:rsidRDefault="00A9196D" w:rsidP="00020123">
      <w:pPr>
        <w:pStyle w:val="Heading2"/>
      </w:pPr>
      <w:bookmarkStart w:id="240" w:name="_Toc193985238"/>
      <w:r>
        <w:t>Y</w:t>
      </w:r>
      <w:r w:rsidR="00020123">
        <w:t>.1</w:t>
      </w:r>
      <w:r w:rsidR="00020123">
        <w:tab/>
        <w:t>Overview</w:t>
      </w:r>
      <w:bookmarkEnd w:id="240"/>
    </w:p>
    <w:p w14:paraId="1163A56C" w14:textId="60DBD2EA" w:rsidR="00C633F6" w:rsidRPr="0088690E" w:rsidRDefault="00C633F6" w:rsidP="00C633F6">
      <w:r w:rsidRPr="00967F46">
        <w:t xml:space="preserve">The Modality </w:t>
      </w:r>
      <w:del w:id="241" w:author="Jeroen Medema" w:date="2025-03-27T16:19:00Z" w16du:dateUtc="2025-03-27T15:19:00Z">
        <w:r w:rsidDel="000C7667">
          <w:delText>Worklist</w:delText>
        </w:r>
      </w:del>
      <w:ins w:id="242" w:author="Jeroen Medema" w:date="2025-03-27T16:19:00Z" w16du:dateUtc="2025-03-27T15:19:00Z">
        <w:r w:rsidR="000C7667">
          <w:t>Scheduled Procedure Step</w:t>
        </w:r>
      </w:ins>
      <w:r>
        <w:t xml:space="preserve">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243" w:name="_Toc193985239"/>
      <w:r>
        <w:t>Y.1.1</w:t>
      </w:r>
      <w:r>
        <w:tab/>
        <w:t>Resource Descriptions</w:t>
      </w:r>
      <w:bookmarkEnd w:id="243"/>
    </w:p>
    <w:p w14:paraId="62E08E66" w14:textId="672B3B3F" w:rsidR="009D41DA" w:rsidRDefault="009D41DA" w:rsidP="009D41DA">
      <w:r>
        <w:t xml:space="preserve">The Modality </w:t>
      </w:r>
      <w:del w:id="244" w:author="Jeroen Medema" w:date="2025-03-27T16:19:00Z" w16du:dateUtc="2025-03-27T15:19:00Z">
        <w:r w:rsidDel="000C7667">
          <w:delText>Worklist</w:delText>
        </w:r>
      </w:del>
      <w:ins w:id="245" w:author="Jeroen Medema" w:date="2025-03-27T16:19:00Z" w16du:dateUtc="2025-03-27T15:19:00Z">
        <w:r w:rsidR="000C7667">
          <w:t>Scheduled Procedure Step</w:t>
        </w:r>
      </w:ins>
      <w:r>
        <w:t xml:space="preserve">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2693"/>
        <w:gridCol w:w="4394"/>
      </w:tblGrid>
      <w:tr w:rsidR="00942BB2" w:rsidRPr="00435A9C" w14:paraId="352BE7D6" w14:textId="77777777" w:rsidTr="0037189E">
        <w:trPr>
          <w:cantSplit/>
          <w:trHeight w:val="275"/>
          <w:tblHeader/>
          <w:jc w:val="center"/>
        </w:trPr>
        <w:tc>
          <w:tcPr>
            <w:tcW w:w="1980" w:type="dxa"/>
          </w:tcPr>
          <w:p w14:paraId="01AF774E" w14:textId="77777777" w:rsidR="00942BB2" w:rsidRPr="00435A9C" w:rsidRDefault="00942BB2" w:rsidP="00613AA1">
            <w:pPr>
              <w:pStyle w:val="TableLabel"/>
              <w:rPr>
                <w:sz w:val="32"/>
              </w:rPr>
            </w:pPr>
            <w:r>
              <w:t>Resource</w:t>
            </w:r>
          </w:p>
        </w:tc>
        <w:tc>
          <w:tcPr>
            <w:tcW w:w="2693"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37189E">
        <w:trPr>
          <w:cantSplit/>
          <w:trHeight w:val="275"/>
          <w:tblHeader/>
          <w:jc w:val="center"/>
        </w:trPr>
        <w:tc>
          <w:tcPr>
            <w:tcW w:w="1980" w:type="dxa"/>
          </w:tcPr>
          <w:p w14:paraId="7069D621" w14:textId="137A6640" w:rsidR="00942BB2" w:rsidRPr="00021772" w:rsidRDefault="0037189E" w:rsidP="00613AA1">
            <w:pPr>
              <w:pStyle w:val="TableLabel"/>
              <w:jc w:val="left"/>
              <w:rPr>
                <w:b w:val="0"/>
                <w:bCs/>
              </w:rPr>
            </w:pPr>
            <w:r>
              <w:rPr>
                <w:b w:val="0"/>
                <w:bCs/>
              </w:rPr>
              <w:t>Modality Scheduled Procedure Steps</w:t>
            </w:r>
          </w:p>
        </w:tc>
        <w:tc>
          <w:tcPr>
            <w:tcW w:w="2693" w:type="dxa"/>
          </w:tcPr>
          <w:p w14:paraId="6D94A81A" w14:textId="0B8326A3" w:rsidR="00942BB2" w:rsidRDefault="00513FD2" w:rsidP="00613AA1">
            <w:pPr>
              <w:pStyle w:val="TableLabel"/>
              <w:jc w:val="left"/>
              <w:rPr>
                <w:b w:val="0"/>
                <w:bCs/>
              </w:rPr>
            </w:pPr>
            <w:r>
              <w:rPr>
                <w:b w:val="0"/>
                <w:bCs/>
              </w:rPr>
              <w:t>/</w:t>
            </w:r>
            <w:proofErr w:type="gramStart"/>
            <w:r>
              <w:rPr>
                <w:b w:val="0"/>
                <w:bCs/>
              </w:rPr>
              <w:t>modality</w:t>
            </w:r>
            <w:proofErr w:type="gramEnd"/>
            <w:r>
              <w:rPr>
                <w:b w:val="0"/>
                <w:bCs/>
              </w:rPr>
              <w:t>-scheduled-procedure-steps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 xml:space="preserve">The collection of Modality Scheduled Procedure Steps </w:t>
            </w:r>
            <w:proofErr w:type="gramStart"/>
            <w:r>
              <w:rPr>
                <w:b w:val="0"/>
                <w:bCs/>
              </w:rPr>
              <w:t>managed</w:t>
            </w:r>
            <w:proofErr w:type="gramEnd"/>
            <w:r>
              <w:rPr>
                <w:b w:val="0"/>
                <w:bCs/>
              </w:rPr>
              <w:t xml:space="preserve"> by the origin server.</w:t>
            </w:r>
          </w:p>
        </w:tc>
      </w:tr>
    </w:tbl>
    <w:p w14:paraId="1F0C0BA8" w14:textId="77777777" w:rsidR="006F0784" w:rsidRDefault="006F0784" w:rsidP="00044E5B"/>
    <w:p w14:paraId="682610A8" w14:textId="29F68D2E" w:rsidR="006F0784" w:rsidRDefault="00640ABA" w:rsidP="006F0784">
      <w:pPr>
        <w:pStyle w:val="Heading3"/>
      </w:pPr>
      <w:bookmarkStart w:id="246" w:name="_Toc193985240"/>
      <w:r>
        <w:t>Y</w:t>
      </w:r>
      <w:r w:rsidR="006F0784">
        <w:t>.1.2</w:t>
      </w:r>
      <w:r w:rsidR="006F0784">
        <w:tab/>
        <w:t>Common Query Parameters</w:t>
      </w:r>
      <w:bookmarkEnd w:id="246"/>
    </w:p>
    <w:p w14:paraId="1759FBD0" w14:textId="09893590" w:rsidR="006F0784" w:rsidRDefault="006F0784" w:rsidP="006F0784">
      <w:r>
        <w:t xml:space="preserve">The </w:t>
      </w:r>
      <w:proofErr w:type="gramStart"/>
      <w:r>
        <w:t>origin</w:t>
      </w:r>
      <w:proofErr w:type="gramEnd"/>
      <w:r>
        <w:t xml:space="preserve">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247" w:name="_Toc193985241"/>
      <w:r>
        <w:t>Y</w:t>
      </w:r>
      <w:r w:rsidR="006F0784">
        <w:t>.1.3</w:t>
      </w:r>
      <w:r w:rsidR="006F0784">
        <w:tab/>
        <w:t>Common Media Types</w:t>
      </w:r>
      <w:bookmarkEnd w:id="247"/>
    </w:p>
    <w:p w14:paraId="446639C0" w14:textId="5331DEB8" w:rsidR="006F0784" w:rsidRDefault="006F0784" w:rsidP="006F0784">
      <w:r w:rsidRPr="0085118C">
        <w:t xml:space="preserve">The origin server shall support the </w:t>
      </w:r>
      <w:proofErr w:type="gramStart"/>
      <w:r w:rsidRPr="0085118C">
        <w:t>media types</w:t>
      </w:r>
      <w:proofErr w:type="gramEnd"/>
      <w:r w:rsidRPr="0085118C">
        <w:t xml:space="preserve">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w:t>
            </w:r>
            <w:proofErr w:type="spellStart"/>
            <w:r w:rsidRPr="0085118C">
              <w:t>dicom+json</w:t>
            </w:r>
            <w:proofErr w:type="spellEnd"/>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w:t>
            </w:r>
            <w:proofErr w:type="spellStart"/>
            <w:r w:rsidRPr="0085118C">
              <w:t>dicom+</w:t>
            </w:r>
            <w:r>
              <w:t>xml</w:t>
            </w:r>
            <w:proofErr w:type="spellEnd"/>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w:t>
            </w:r>
            <w:proofErr w:type="spellStart"/>
            <w:r w:rsidRPr="0085118C">
              <w:t>dicom+json</w:t>
            </w:r>
            <w:proofErr w:type="spellEnd"/>
            <w:r w:rsidRPr="0085118C">
              <w:t>"</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w:t>
            </w:r>
            <w:proofErr w:type="spellStart"/>
            <w:r w:rsidRPr="0085118C">
              <w:t>dicom+</w:t>
            </w:r>
            <w:r>
              <w:t>xml</w:t>
            </w:r>
            <w:proofErr w:type="spellEnd"/>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248" w:name="_Toc193985242"/>
      <w:r w:rsidR="00CA589B">
        <w:lastRenderedPageBreak/>
        <w:t>Y.2</w:t>
      </w:r>
      <w:r w:rsidR="00CA589B">
        <w:tab/>
        <w:t>Conformance</w:t>
      </w:r>
      <w:bookmarkEnd w:id="248"/>
    </w:p>
    <w:p w14:paraId="05DE8BC1" w14:textId="05FA33B3" w:rsidR="00F07D8C" w:rsidRDefault="00CA589B" w:rsidP="00CA589B">
      <w:r w:rsidRPr="0085118C">
        <w:t xml:space="preserve">An </w:t>
      </w:r>
      <w:proofErr w:type="gramStart"/>
      <w:r w:rsidRPr="0085118C">
        <w:t>origin</w:t>
      </w:r>
      <w:proofErr w:type="gramEnd"/>
      <w:r w:rsidRPr="0085118C">
        <w:t xml:space="preserve"> server conforming to the </w:t>
      </w:r>
      <w:r>
        <w:t xml:space="preserve">Modality </w:t>
      </w:r>
      <w:del w:id="249" w:author="Jeroen Medema" w:date="2025-03-27T16:20:00Z" w16du:dateUtc="2025-03-27T15:20:00Z">
        <w:r w:rsidDel="000C7667">
          <w:delText>Worklist</w:delText>
        </w:r>
      </w:del>
      <w:ins w:id="250" w:author="Jeroen Medema" w:date="2025-03-27T16:20:00Z" w16du:dateUtc="2025-03-27T15:20:00Z">
        <w:r w:rsidR="000C7667">
          <w:t>Scheduled Procedure Step</w:t>
        </w:r>
      </w:ins>
      <w:r>
        <w:t xml:space="preserve"> Service </w:t>
      </w:r>
      <w:r w:rsidRPr="0085118C">
        <w:t xml:space="preserve">shall </w:t>
      </w:r>
      <w:r w:rsidR="00F671DB">
        <w:t xml:space="preserve">support </w:t>
      </w:r>
      <w:r w:rsidR="003344FE">
        <w:t>the Retrieve Capabilities Transaction (see Section 8.9.1).</w:t>
      </w:r>
    </w:p>
    <w:p w14:paraId="46A1CE2D" w14:textId="386A7F80" w:rsidR="00CA589B" w:rsidRDefault="00F24CEE" w:rsidP="00CA589B">
      <w:r>
        <w:t xml:space="preserve">An </w:t>
      </w:r>
      <w:proofErr w:type="gramStart"/>
      <w:r>
        <w:t>origin</w:t>
      </w:r>
      <w:proofErr w:type="gramEnd"/>
      <w:r>
        <w:t xml:space="preserve"> server conforming to </w:t>
      </w:r>
      <w:r w:rsidR="00DE5F46">
        <w:t xml:space="preserve">the Modality </w:t>
      </w:r>
      <w:del w:id="251" w:author="Jeroen Medema" w:date="2025-03-27T16:20:00Z" w16du:dateUtc="2025-03-27T15:20:00Z">
        <w:r w:rsidR="00DE5F46" w:rsidDel="000C7667">
          <w:delText>Worklist</w:delText>
        </w:r>
      </w:del>
      <w:ins w:id="252" w:author="Jeroen Medema" w:date="2025-03-27T16:20:00Z" w16du:dateUtc="2025-03-27T15:20:00Z">
        <w:r w:rsidR="000C7667">
          <w:t>Scheduled Procedure Step</w:t>
        </w:r>
      </w:ins>
      <w:r w:rsidR="00DE5F46">
        <w:t xml:space="preserve">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proofErr w:type="gramStart"/>
      <w:r>
        <w:t>The</w:t>
      </w:r>
      <w:proofErr w:type="gramEnd"/>
      <w:r>
        <w:t xml:space="preserv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253" w:name="_Toc193985243"/>
      <w:r>
        <w:t>Y</w:t>
      </w:r>
      <w:r w:rsidR="00297110">
        <w:t>.3</w:t>
      </w:r>
      <w:r w:rsidR="00297110">
        <w:tab/>
        <w:t>Transactions Overview</w:t>
      </w:r>
      <w:bookmarkEnd w:id="253"/>
    </w:p>
    <w:p w14:paraId="681D4B01" w14:textId="6250E60C" w:rsidR="00297110" w:rsidRDefault="00297110" w:rsidP="00297110">
      <w:r>
        <w:t xml:space="preserve">The Modality </w:t>
      </w:r>
      <w:del w:id="254" w:author="Jeroen Medema" w:date="2025-03-27T16:20:00Z" w16du:dateUtc="2025-03-27T15:20:00Z">
        <w:r w:rsidDel="000C7667">
          <w:delText>Worklist</w:delText>
        </w:r>
      </w:del>
      <w:ins w:id="255" w:author="Jeroen Medema" w:date="2025-03-27T16:20:00Z" w16du:dateUtc="2025-03-27T15:20:00Z">
        <w:r w:rsidR="000C7667">
          <w:t>Scheduled Procedure Step</w:t>
        </w:r>
      </w:ins>
      <w:r>
        <w:t xml:space="preserve"> Service consists of the Transactions listed in Table </w:t>
      </w:r>
      <w:r w:rsidR="0089649C">
        <w:t>Y</w:t>
      </w:r>
      <w:r>
        <w:t>.3-1.</w:t>
      </w:r>
    </w:p>
    <w:p w14:paraId="46D34F9D" w14:textId="5FF77321" w:rsidR="00297110" w:rsidRDefault="00297110" w:rsidP="00297110">
      <w:pPr>
        <w:pStyle w:val="TableTitle"/>
      </w:pPr>
      <w:r>
        <w:t xml:space="preserve">Table </w:t>
      </w:r>
      <w:r w:rsidR="0089649C">
        <w:t>Y</w:t>
      </w:r>
      <w:r>
        <w:t xml:space="preserve">.3-1. Modality </w:t>
      </w:r>
      <w:del w:id="256" w:author="Jeroen Medema" w:date="2025-03-27T16:20:00Z" w16du:dateUtc="2025-03-27T15:20:00Z">
        <w:r w:rsidDel="000C7667">
          <w:delText>Worklist</w:delText>
        </w:r>
      </w:del>
      <w:ins w:id="257" w:author="Jeroen Medema" w:date="2025-03-27T16:20:00Z" w16du:dateUtc="2025-03-27T15:20:00Z">
        <w:r w:rsidR="000C7667">
          <w:t>Scheduled Procedure Step</w:t>
        </w:r>
      </w:ins>
      <w:r>
        <w:t xml:space="preserve">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287238D2" w:rsidR="00A81369" w:rsidRDefault="00A81369" w:rsidP="00A81369">
      <w:r>
        <w:t xml:space="preserve">Table </w:t>
      </w:r>
      <w:r w:rsidR="00E34778">
        <w:t>Y</w:t>
      </w:r>
      <w:r>
        <w:t>.</w:t>
      </w:r>
      <w:r w:rsidR="007A12AE">
        <w:t>3</w:t>
      </w:r>
      <w:r>
        <w:t xml:space="preserve">-2 lists the </w:t>
      </w:r>
      <w:r w:rsidR="00E34778">
        <w:t xml:space="preserve">Modality </w:t>
      </w:r>
      <w:del w:id="258" w:author="Jeroen Medema" w:date="2025-03-27T16:20:00Z" w16du:dateUtc="2025-03-27T15:20:00Z">
        <w:r w:rsidR="00614A50" w:rsidDel="000C7667">
          <w:delText>Worklist</w:delText>
        </w:r>
      </w:del>
      <w:ins w:id="259" w:author="Jeroen Medema" w:date="2025-03-27T16:20:00Z" w16du:dateUtc="2025-03-27T15:20:00Z">
        <w:r w:rsidR="000C7667">
          <w:t>Scheduled Procedure Step</w:t>
        </w:r>
      </w:ins>
      <w:r w:rsidR="00E34778">
        <w:t xml:space="preserve"> Service Transactions </w:t>
      </w:r>
      <w:r>
        <w:t>and their corresponding</w:t>
      </w:r>
      <w:r w:rsidR="00E34778" w:rsidRPr="00E34778">
        <w:t xml:space="preserve"> </w:t>
      </w:r>
      <w:r w:rsidR="00E34778">
        <w:t>DIMSE Operations used in MWL</w:t>
      </w:r>
      <w:r>
        <w:t>.</w:t>
      </w:r>
    </w:p>
    <w:p w14:paraId="771EFCD6" w14:textId="16A5DD2E"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del w:id="260" w:author="Jeroen Medema" w:date="2025-03-27T16:20:00Z" w16du:dateUtc="2025-03-27T15:20:00Z">
        <w:r w:rsidR="00E22E42" w:rsidDel="000C7667">
          <w:delText>Worklist</w:delText>
        </w:r>
      </w:del>
      <w:ins w:id="261" w:author="Jeroen Medema" w:date="2025-03-27T16:20:00Z" w16du:dateUtc="2025-03-27T15:20:00Z">
        <w:r w:rsidR="000C7667">
          <w:t>Scheduled Procedure Step</w:t>
        </w:r>
      </w:ins>
      <w:r w:rsidR="00E22E42">
        <w:t xml:space="preserve"> </w:t>
      </w:r>
      <w:r w:rsidR="007A12AE" w:rsidRPr="003D2E61">
        <w:t xml:space="preserve">Service </w:t>
      </w:r>
      <w:r w:rsidR="007A12AE">
        <w:t>Transactions</w:t>
      </w:r>
      <w:commentRangeStart w:id="262"/>
      <w:commentRangeEnd w:id="262"/>
      <w:r w:rsidR="007A12AE">
        <w:rPr>
          <w:rStyle w:val="CommentReference"/>
          <w:b w:val="0"/>
        </w:rPr>
        <w:commentReference w:id="262"/>
      </w:r>
      <w:commentRangeStart w:id="263"/>
      <w:commentRangeEnd w:id="263"/>
      <w:r w:rsidR="007A12AE">
        <w:rPr>
          <w:rStyle w:val="CommentReference"/>
          <w:b w:val="0"/>
        </w:rPr>
        <w:commentReference w:id="263"/>
      </w:r>
      <w:commentRangeStart w:id="264"/>
      <w:commentRangeStart w:id="265"/>
      <w:commentRangeEnd w:id="264"/>
      <w:r w:rsidR="007A12AE">
        <w:rPr>
          <w:rStyle w:val="CommentReference"/>
          <w:b w:val="0"/>
        </w:rPr>
        <w:commentReference w:id="264"/>
      </w:r>
      <w:commentRangeEnd w:id="265"/>
      <w:r w:rsidR="002F6EEA">
        <w:rPr>
          <w:rStyle w:val="CommentReference"/>
          <w:b w:val="0"/>
        </w:rPr>
        <w:commentReference w:id="265"/>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DICOMweb.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266" w:name="_Toc193985244"/>
      <w:r>
        <w:t>Y.4</w:t>
      </w:r>
      <w:r>
        <w:tab/>
        <w:t>Search Transaction</w:t>
      </w:r>
      <w:bookmarkEnd w:id="266"/>
    </w:p>
    <w:p w14:paraId="0E75BB1D" w14:textId="73291447" w:rsidR="006243B3" w:rsidRPr="007E6E0C" w:rsidRDefault="006243B3" w:rsidP="006243B3">
      <w:r w:rsidRPr="007E6E0C">
        <w:t xml:space="preserve">This </w:t>
      </w:r>
      <w:r>
        <w:t>T</w:t>
      </w:r>
      <w:r w:rsidRPr="007E6E0C">
        <w:t xml:space="preserve">ransaction searches the </w:t>
      </w:r>
      <w:r w:rsidR="0037189E">
        <w:t>Modality Scheduled Procedure Steps</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lastRenderedPageBreak/>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267" w:name="_Toc193985245"/>
      <w:r>
        <w:t>Y</w:t>
      </w:r>
      <w:r w:rsidR="006243B3">
        <w:t>.4.1</w:t>
      </w:r>
      <w:r w:rsidR="006243B3">
        <w:tab/>
        <w:t>Request</w:t>
      </w:r>
      <w:bookmarkEnd w:id="267"/>
    </w:p>
    <w:p w14:paraId="41FB79F8" w14:textId="77777777" w:rsidR="006243B3" w:rsidRDefault="006243B3" w:rsidP="006243B3">
      <w:r>
        <w:t>The request shall have the following syntax:</w:t>
      </w:r>
    </w:p>
    <w:p w14:paraId="6782FE7A"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GET SP /modality-scheduled-procedure-steps?{&amp;match*}{&amp;includefield}{&amp;fuzzymatching}{&amp;offset}{&amp;limit} SP version CRLF</w:t>
      </w:r>
    </w:p>
    <w:p w14:paraId="276970EE"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Accept: 1#media-type CRLF</w:t>
      </w:r>
    </w:p>
    <w:p w14:paraId="131E0F70"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8E0D98">
        <w:rPr>
          <w:rFonts w:ascii="Noto Sans Mono ExtraCondensed M" w:hAnsi="Noto Sans Mono ExtraCondensed M" w:cs="Noto Sans Mono ExtraCondensed M"/>
          <w:sz w:val="18"/>
          <w:szCs w:val="18"/>
        </w:rPr>
        <w:t>CRLF</w:t>
      </w:r>
    </w:p>
    <w:p w14:paraId="3C47F420" w14:textId="4253A69B" w:rsidR="006243B3" w:rsidRDefault="002F6EEA" w:rsidP="006243B3">
      <w:pPr>
        <w:pStyle w:val="Heading4"/>
      </w:pPr>
      <w:bookmarkStart w:id="268" w:name="_Toc193985246"/>
      <w:r>
        <w:t>Y</w:t>
      </w:r>
      <w:r w:rsidR="006243B3">
        <w:t>.4.1.1</w:t>
      </w:r>
      <w:r w:rsidR="006243B3">
        <w:tab/>
        <w:t>Target Resources</w:t>
      </w:r>
      <w:bookmarkEnd w:id="268"/>
    </w:p>
    <w:p w14:paraId="2F6D4559" w14:textId="74C7B95F" w:rsidR="006243B3" w:rsidRPr="0024556E" w:rsidRDefault="006243B3" w:rsidP="006243B3">
      <w:r w:rsidRPr="0017715F">
        <w:t xml:space="preserve">The Target Resource for this </w:t>
      </w:r>
      <w:r>
        <w:t>T</w:t>
      </w:r>
      <w:r w:rsidRPr="0017715F">
        <w:t xml:space="preserve">ransaction is the </w:t>
      </w:r>
      <w:r w:rsidR="0037189E">
        <w:t>Modality Scheduled Procedure Steps</w:t>
      </w:r>
      <w:r w:rsidRPr="0017715F">
        <w:t>.</w:t>
      </w:r>
    </w:p>
    <w:p w14:paraId="0E0A2A06" w14:textId="79C73150" w:rsidR="006243B3" w:rsidRDefault="00BB4E58" w:rsidP="006243B3">
      <w:pPr>
        <w:pStyle w:val="Heading4"/>
      </w:pPr>
      <w:bookmarkStart w:id="269" w:name="_Toc193985247"/>
      <w:r>
        <w:t>Y</w:t>
      </w:r>
      <w:r w:rsidR="006243B3">
        <w:t>.4.1.2</w:t>
      </w:r>
      <w:r w:rsidR="006243B3">
        <w:tab/>
        <w:t>Query Parameters</w:t>
      </w:r>
      <w:bookmarkEnd w:id="269"/>
    </w:p>
    <w:p w14:paraId="36FACE9E" w14:textId="77777777" w:rsidR="006243B3" w:rsidRDefault="006243B3" w:rsidP="006243B3">
      <w:r>
        <w:t xml:space="preserve">The </w:t>
      </w:r>
      <w:proofErr w:type="gramStart"/>
      <w:r>
        <w:t>origin</w:t>
      </w:r>
      <w:proofErr w:type="gramEnd"/>
      <w:r>
        <w:t xml:space="preserve">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270" w:name="_Toc193985248"/>
      <w:r>
        <w:t>Y</w:t>
      </w:r>
      <w:r w:rsidR="006243B3">
        <w:t>.4.1.3</w:t>
      </w:r>
      <w:r w:rsidR="006243B3">
        <w:tab/>
        <w:t>Request Header Fields</w:t>
      </w:r>
      <w:bookmarkEnd w:id="270"/>
    </w:p>
    <w:p w14:paraId="1248429A" w14:textId="77777777" w:rsidR="006243B3" w:rsidRDefault="006243B3" w:rsidP="006243B3">
      <w:r>
        <w:t xml:space="preserve">The </w:t>
      </w:r>
      <w:proofErr w:type="gramStart"/>
      <w:r>
        <w:t>origin</w:t>
      </w:r>
      <w:proofErr w:type="gramEnd"/>
      <w:r>
        <w:t xml:space="preserve">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271" w:name="_Toc193985249"/>
      <w:r>
        <w:t>Y</w:t>
      </w:r>
      <w:r w:rsidR="006243B3">
        <w:t>.4.1.4</w:t>
      </w:r>
      <w:r w:rsidR="006243B3">
        <w:tab/>
        <w:t>Request Payload</w:t>
      </w:r>
      <w:bookmarkEnd w:id="271"/>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272" w:name="_Toc193985250"/>
      <w:r>
        <w:t>Y</w:t>
      </w:r>
      <w:r w:rsidR="006243B3">
        <w:t>.4.2</w:t>
      </w:r>
      <w:r w:rsidR="006243B3">
        <w:tab/>
        <w:t>Behavior</w:t>
      </w:r>
      <w:bookmarkEnd w:id="272"/>
    </w:p>
    <w:p w14:paraId="63525E13" w14:textId="77777777" w:rsidR="006243B3" w:rsidRDefault="006243B3" w:rsidP="006243B3">
      <w:r w:rsidRPr="0017715F">
        <w:t xml:space="preserve">The </w:t>
      </w:r>
      <w:proofErr w:type="gramStart"/>
      <w:r w:rsidRPr="0017715F">
        <w:t>origin</w:t>
      </w:r>
      <w:proofErr w:type="gramEnd"/>
      <w:r w:rsidRPr="0017715F">
        <w:t xml:space="preserve">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xml:space="preserve">” in PS3.4 with a Return Key Type of </w:t>
      </w:r>
      <w:commentRangeStart w:id="273"/>
      <w:commentRangeStart w:id="274"/>
      <w:commentRangeStart w:id="275"/>
      <w:r>
        <w:t>1C</w:t>
      </w:r>
      <w:r w:rsidR="006539B6">
        <w:t xml:space="preserve"> or 2C</w:t>
      </w:r>
      <w:r>
        <w:t xml:space="preserve"> </w:t>
      </w:r>
      <w:commentRangeEnd w:id="273"/>
      <w:r>
        <w:rPr>
          <w:rStyle w:val="CommentReference"/>
        </w:rPr>
        <w:commentReference w:id="273"/>
      </w:r>
      <w:commentRangeEnd w:id="274"/>
      <w:r>
        <w:rPr>
          <w:rStyle w:val="CommentReference"/>
        </w:rPr>
        <w:commentReference w:id="274"/>
      </w:r>
      <w:commentRangeEnd w:id="275"/>
      <w:r w:rsidR="006C26CD">
        <w:rPr>
          <w:rStyle w:val="CommentReference"/>
        </w:rPr>
        <w:commentReference w:id="275"/>
      </w:r>
      <w:r>
        <w:t>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 xml:space="preserve">All other Attributes passed as </w:t>
      </w:r>
      <w:proofErr w:type="spellStart"/>
      <w:r>
        <w:t>includefield</w:t>
      </w:r>
      <w:proofErr w:type="spellEnd"/>
      <w:r>
        <w:t xml:space="preserve"> parameter values that are supported by the origin server as return Attributes.</w:t>
      </w:r>
    </w:p>
    <w:p w14:paraId="56205B40" w14:textId="3875A4CA" w:rsidR="006243B3" w:rsidRDefault="00BB4E58" w:rsidP="006243B3">
      <w:pPr>
        <w:pStyle w:val="Heading3"/>
      </w:pPr>
      <w:bookmarkStart w:id="276" w:name="_Toc193985251"/>
      <w:r>
        <w:t>Y</w:t>
      </w:r>
      <w:r w:rsidR="006243B3">
        <w:t>.4.3</w:t>
      </w:r>
      <w:r w:rsidR="006243B3">
        <w:tab/>
        <w:t>Response</w:t>
      </w:r>
      <w:bookmarkEnd w:id="276"/>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lastRenderedPageBreak/>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277" w:name="_Toc193985252"/>
      <w:r>
        <w:t>Y</w:t>
      </w:r>
      <w:r w:rsidR="006243B3">
        <w:t>.4.3.1</w:t>
      </w:r>
      <w:r w:rsidR="006243B3">
        <w:tab/>
        <w:t>Status Codes</w:t>
      </w:r>
      <w:bookmarkEnd w:id="277"/>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w:t>
            </w:r>
            <w:proofErr w:type="gramStart"/>
            <w:r>
              <w:t>origin</w:t>
            </w:r>
            <w:proofErr w:type="gramEnd"/>
            <w:r>
              <w:t xml:space="preserve">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w:t>
            </w:r>
            <w:proofErr w:type="gramStart"/>
            <w:r>
              <w:t>origin</w:t>
            </w:r>
            <w:proofErr w:type="gramEnd"/>
            <w:r>
              <w:t xml:space="preserve">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w:t>
            </w:r>
            <w:proofErr w:type="gramStart"/>
            <w:r>
              <w:t>origin</w:t>
            </w:r>
            <w:proofErr w:type="gramEnd"/>
            <w:r>
              <w:t xml:space="preserve">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 xml:space="preserve">The </w:t>
            </w:r>
            <w:proofErr w:type="gramStart"/>
            <w:r>
              <w:t>origin</w:t>
            </w:r>
            <w:proofErr w:type="gramEnd"/>
            <w:r>
              <w:t xml:space="preserve">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w:t>
            </w:r>
            <w:proofErr w:type="gramStart"/>
            <w:r w:rsidRPr="00F568A6">
              <w:t>origin</w:t>
            </w:r>
            <w:proofErr w:type="gramEnd"/>
            <w:r w:rsidRPr="00F568A6">
              <w:t xml:space="preserve">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278" w:name="_Toc193985253"/>
      <w:r>
        <w:t>Y</w:t>
      </w:r>
      <w:r w:rsidR="006243B3">
        <w:t>.4.3.2</w:t>
      </w:r>
      <w:r w:rsidR="006243B3">
        <w:tab/>
        <w:t>Response Header Fields</w:t>
      </w:r>
      <w:bookmarkEnd w:id="278"/>
    </w:p>
    <w:p w14:paraId="295BB6B5" w14:textId="447A6184" w:rsidR="006243B3" w:rsidRDefault="006243B3" w:rsidP="006243B3">
      <w:r w:rsidRPr="009E04E1">
        <w:t xml:space="preserve">The </w:t>
      </w:r>
      <w:proofErr w:type="gramStart"/>
      <w:r w:rsidRPr="009E04E1">
        <w:t>origin</w:t>
      </w:r>
      <w:proofErr w:type="gramEnd"/>
      <w:r w:rsidRPr="009E04E1">
        <w:t xml:space="preserve">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proofErr w:type="spellStart"/>
            <w:r>
              <w:t>Uint</w:t>
            </w:r>
            <w:proofErr w:type="spellEnd"/>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279" w:name="_Toc193985254"/>
      <w:r>
        <w:t>Y</w:t>
      </w:r>
      <w:r w:rsidR="006243B3">
        <w:t>.4.3.3</w:t>
      </w:r>
      <w:r w:rsidR="006243B3">
        <w:tab/>
        <w:t>Response Payload</w:t>
      </w:r>
      <w:bookmarkEnd w:id="279"/>
    </w:p>
    <w:p w14:paraId="2B5FF70B" w14:textId="6653139D" w:rsidR="006243B3" w:rsidRDefault="006243B3" w:rsidP="006243B3">
      <w:r>
        <w:t xml:space="preserve">A </w:t>
      </w:r>
      <w:proofErr w:type="gramStart"/>
      <w:r>
        <w:t>success</w:t>
      </w:r>
      <w:proofErr w:type="gramEnd"/>
      <w:r>
        <w:t xml:space="preserve">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 xml:space="preserve">A failure </w:t>
      </w:r>
      <w:proofErr w:type="gramStart"/>
      <w:r>
        <w:t>response payload</w:t>
      </w:r>
      <w:proofErr w:type="gramEnd"/>
      <w:r>
        <w:t xml:space="preserve">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280" w:name="_Toc193985255"/>
      <w:r>
        <w:t>X</w:t>
      </w:r>
      <w:r>
        <w:tab/>
        <w:t xml:space="preserve">Modality </w:t>
      </w:r>
      <w:r w:rsidR="00E26D03">
        <w:t>Performed Procedure Step</w:t>
      </w:r>
      <w:r w:rsidR="008C765E">
        <w:t xml:space="preserve"> </w:t>
      </w:r>
      <w:r>
        <w:t>Service and Resources</w:t>
      </w:r>
      <w:bookmarkEnd w:id="280"/>
    </w:p>
    <w:p w14:paraId="0140BCC1" w14:textId="77777777" w:rsidR="00020123" w:rsidRDefault="00020123" w:rsidP="00020123">
      <w:pPr>
        <w:pStyle w:val="Heading2"/>
      </w:pPr>
      <w:bookmarkStart w:id="281" w:name="_Toc193985256"/>
      <w:r>
        <w:t>X.1</w:t>
      </w:r>
      <w:r>
        <w:tab/>
        <w:t>Overview</w:t>
      </w:r>
      <w:bookmarkEnd w:id="281"/>
    </w:p>
    <w:p w14:paraId="2BAE3A0D" w14:textId="40E27F70" w:rsidR="00967F46" w:rsidRPr="0088690E" w:rsidRDefault="00967F46" w:rsidP="0088690E">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ins w:id="282" w:author="Jeroen Medema" w:date="2025-03-28T11:51:00Z" w16du:dateUtc="2025-03-28T10:51:00Z">
        <w:r w:rsidR="002A4B56">
          <w:t xml:space="preserve"> However, </w:t>
        </w:r>
      </w:ins>
      <w:ins w:id="283" w:author="Jeroen Medema" w:date="2025-03-28T11:54:00Z" w16du:dateUtc="2025-03-28T10:54:00Z">
        <w:r w:rsidR="002A4B56">
          <w:t>N</w:t>
        </w:r>
      </w:ins>
      <w:ins w:id="284" w:author="Jeroen Medema" w:date="2025-03-28T11:51:00Z" w16du:dateUtc="2025-03-28T10:51:00Z">
        <w:r w:rsidR="002A4B56">
          <w:t xml:space="preserve">otifications, as </w:t>
        </w:r>
      </w:ins>
      <w:ins w:id="285" w:author="Jeroen Medema" w:date="2025-03-28T11:54:00Z" w16du:dateUtc="2025-03-28T10:54:00Z">
        <w:r w:rsidR="002A4B56">
          <w:t xml:space="preserve">defined </w:t>
        </w:r>
      </w:ins>
      <w:ins w:id="286" w:author="Jeroen Medema" w:date="2025-03-28T11:51:00Z" w16du:dateUtc="2025-03-28T10:51:00Z">
        <w:r w:rsidR="002A4B56">
          <w:t>in PS3.4, Annex F.</w:t>
        </w:r>
      </w:ins>
      <w:ins w:id="287" w:author="Jeroen Medema" w:date="2025-03-28T11:53:00Z" w16du:dateUtc="2025-03-28T10:53:00Z">
        <w:r w:rsidR="002A4B56">
          <w:t>9</w:t>
        </w:r>
      </w:ins>
      <w:ins w:id="288" w:author="Jeroen Medema" w:date="2025-03-28T11:51:00Z" w16du:dateUtc="2025-03-28T10:51:00Z">
        <w:r w:rsidR="002A4B56">
          <w:t>, are not supported</w:t>
        </w:r>
      </w:ins>
      <w:ins w:id="289" w:author="Jeroen Medema" w:date="2025-03-28T11:54:00Z" w16du:dateUtc="2025-03-28T10:54:00Z">
        <w:r w:rsidR="002A4B56">
          <w:t xml:space="preserve"> by this service</w:t>
        </w:r>
      </w:ins>
      <w:ins w:id="290" w:author="Jeroen Medema" w:date="2025-03-28T11:51:00Z" w16du:dateUtc="2025-03-28T10:51:00Z">
        <w:r w:rsidR="002A4B56">
          <w:t xml:space="preserve">. Instead, </w:t>
        </w:r>
      </w:ins>
      <w:ins w:id="291" w:author="Jeroen Medema" w:date="2025-03-28T11:59:00Z" w16du:dateUtc="2025-03-28T10:59:00Z">
        <w:r w:rsidR="002A4B56">
          <w:t>to be able to achieve notification</w:t>
        </w:r>
      </w:ins>
      <w:ins w:id="292" w:author="Jeroen Medema" w:date="2025-03-28T12:12:00Z" w16du:dateUtc="2025-03-28T11:12:00Z">
        <w:r w:rsidR="007813C0">
          <w:t>-like behavior</w:t>
        </w:r>
      </w:ins>
      <w:ins w:id="293" w:author="Jeroen Medema" w:date="2025-03-28T11:59:00Z" w16du:dateUtc="2025-03-28T10:59:00Z">
        <w:r w:rsidR="002A4B56">
          <w:t xml:space="preserve">, </w:t>
        </w:r>
      </w:ins>
      <w:ins w:id="294" w:author="Jeroen Medema" w:date="2025-03-28T11:51:00Z" w16du:dateUtc="2025-03-28T10:51:00Z">
        <w:r w:rsidR="002A4B56">
          <w:t xml:space="preserve">it is recommended to mimic </w:t>
        </w:r>
      </w:ins>
      <w:ins w:id="295" w:author="Jeroen Medema" w:date="2025-03-28T11:52:00Z" w16du:dateUtc="2025-03-28T10:52:00Z">
        <w:r w:rsidR="002A4B56">
          <w:t>the approach taken in IHE’s Scheduled Workflow integration profile</w:t>
        </w:r>
      </w:ins>
      <w:ins w:id="296" w:author="Jeroen Medema" w:date="2025-03-28T11:55:00Z" w16du:dateUtc="2025-03-28T10:55:00Z">
        <w:r w:rsidR="002A4B56">
          <w:t xml:space="preserve"> [IHE </w:t>
        </w:r>
      </w:ins>
      <w:ins w:id="297" w:author="Jeroen Medema" w:date="2025-03-28T11:58:00Z" w16du:dateUtc="2025-03-28T10:58:00Z">
        <w:r w:rsidR="002A4B56">
          <w:t>RAD T</w:t>
        </w:r>
      </w:ins>
      <w:ins w:id="298" w:author="Jeroen Medema" w:date="2025-03-28T11:59:00Z" w16du:dateUtc="2025-03-28T10:59:00Z">
        <w:r w:rsidR="002A4B56">
          <w:t>F-1</w:t>
        </w:r>
      </w:ins>
      <w:ins w:id="299" w:author="Jeroen Medema" w:date="2025-03-28T11:55:00Z" w16du:dateUtc="2025-03-28T10:55:00Z">
        <w:r w:rsidR="002A4B56">
          <w:t>]</w:t>
        </w:r>
      </w:ins>
      <w:ins w:id="300" w:author="Jeroen Medema" w:date="2025-03-28T11:52:00Z" w16du:dateUtc="2025-03-28T10:52:00Z">
        <w:r w:rsidR="002A4B56">
          <w:t xml:space="preserve">, where the Actor Modality Performed Procedure Step Manager forwards </w:t>
        </w:r>
      </w:ins>
      <w:ins w:id="301" w:author="Jeroen Medema" w:date="2025-03-28T11:53:00Z" w16du:dateUtc="2025-03-28T10:53:00Z">
        <w:r w:rsidR="002A4B56">
          <w:t>the creation and updating of Modality Performed Procedure Steps to other Actors</w:t>
        </w:r>
      </w:ins>
      <w:ins w:id="302" w:author="Jeroen Medema" w:date="2025-03-28T11:54:00Z" w16du:dateUtc="2025-03-28T10:54:00Z">
        <w:r w:rsidR="002A4B56">
          <w:t xml:space="preserve"> that are interested in prog</w:t>
        </w:r>
      </w:ins>
      <w:ins w:id="303" w:author="Jeroen Medema" w:date="2025-03-28T11:55:00Z" w16du:dateUtc="2025-03-28T10:55:00Z">
        <w:r w:rsidR="002A4B56">
          <w:t>ress</w:t>
        </w:r>
      </w:ins>
      <w:ins w:id="304" w:author="Jeroen Medema" w:date="2025-03-28T11:53:00Z" w16du:dateUtc="2025-03-28T10:53:00Z">
        <w:r w:rsidR="002A4B56">
          <w:t>.</w:t>
        </w:r>
      </w:ins>
    </w:p>
    <w:p w14:paraId="7BCE3541" w14:textId="58D4AE71" w:rsidR="0088690E" w:rsidRDefault="0088690E" w:rsidP="0088690E">
      <w:pPr>
        <w:pStyle w:val="Heading3"/>
      </w:pPr>
      <w:bookmarkStart w:id="305" w:name="_Toc193985257"/>
      <w:r>
        <w:t>X.1.1</w:t>
      </w:r>
      <w:r>
        <w:tab/>
        <w:t>Resource Descriptions</w:t>
      </w:r>
      <w:bookmarkEnd w:id="305"/>
    </w:p>
    <w:p w14:paraId="24F972A7" w14:textId="4D0FC9F0" w:rsidR="00322039" w:rsidRDefault="00322039" w:rsidP="00322039">
      <w:r>
        <w:t xml:space="preserve">There </w:t>
      </w:r>
      <w:del w:id="306" w:author="Jeroen Medema" w:date="2025-03-27T14:06:00Z" w16du:dateUtc="2025-03-27T13:06:00Z">
        <w:r w:rsidDel="00FF0207">
          <w:delText xml:space="preserve">are </w:delText>
        </w:r>
        <w:r w:rsidR="00DE0C45" w:rsidDel="00FF0207">
          <w:delText>two</w:delText>
        </w:r>
      </w:del>
      <w:ins w:id="307" w:author="Jeroen Medema" w:date="2025-03-27T14:06:00Z" w16du:dateUtc="2025-03-27T13:06:00Z">
        <w:r w:rsidR="00FF0207">
          <w:t>is one</w:t>
        </w:r>
      </w:ins>
      <w:r>
        <w:t xml:space="preserve"> resource</w:t>
      </w:r>
      <w:del w:id="308" w:author="Jeroen Medema" w:date="2025-03-27T14:06:00Z" w16du:dateUtc="2025-03-27T13:06:00Z">
        <w:r w:rsidDel="00FF0207">
          <w:delText>s</w:delText>
        </w:r>
      </w:del>
      <w:r>
        <w:t xml:space="preserve"> defined by this service:</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808572A" w14:textId="1A93E5A2" w:rsidR="00322039" w:rsidDel="00FF0207" w:rsidRDefault="00253758" w:rsidP="00E754F1">
      <w:pPr>
        <w:ind w:left="1418" w:hanging="1418"/>
        <w:rPr>
          <w:del w:id="309" w:author="Jeroen Medema" w:date="2025-03-27T14:06:00Z" w16du:dateUtc="2025-03-27T13:06:00Z"/>
        </w:rPr>
      </w:pPr>
      <w:del w:id="310" w:author="Jeroen Medema" w:date="2025-03-27T14:06:00Z" w16du:dateUtc="2025-03-27T13:06:00Z">
        <w:r w:rsidDel="00FF0207">
          <w:delText>S</w:delText>
        </w:r>
        <w:r w:rsidR="001E5F8C" w:rsidDel="00FF0207">
          <w:delText>ubscription</w:delText>
        </w:r>
        <w:r w:rsidR="001E5F8C" w:rsidDel="00FF0207">
          <w:tab/>
        </w:r>
        <w:r w:rsidR="00322039" w:rsidDel="00FF0207">
          <w:delText>A resource that specifies a Subscriber, to whom notifications about changes in the resource's state should be sent.</w:delText>
        </w:r>
      </w:del>
    </w:p>
    <w:p w14:paraId="1F9C7C83" w14:textId="458E8344"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w:t>
      </w:r>
      <w:proofErr w:type="gramStart"/>
      <w:r w:rsidR="008C5167">
        <w:t>1.2</w:t>
      </w:r>
      <w:proofErr w:type="gramEnd"/>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752EF494" w:rsidR="00322039" w:rsidRDefault="00AC2770" w:rsidP="002E79B3">
      <w:pPr>
        <w:spacing w:after="0"/>
      </w:pPr>
      <w:r>
        <w:t>{</w:t>
      </w:r>
      <w:proofErr w:type="spellStart"/>
      <w:del w:id="311" w:author="Jeroen Medema" w:date="2025-03-27T14:01:00Z" w16du:dateUtc="2025-03-27T13:01:00Z">
        <w:r w:rsidR="0031725A" w:rsidDel="00FF0207">
          <w:delText>step</w:delText>
        </w:r>
      </w:del>
      <w:ins w:id="312" w:author="Jeroen Medema" w:date="2025-03-27T14:01:00Z" w16du:dateUtc="2025-03-27T13:01:00Z">
        <w:r w:rsidR="00FF0207">
          <w:t>mppsU</w:t>
        </w:r>
      </w:ins>
      <w:ins w:id="313" w:author="Jeroen Medema" w:date="2025-03-27T14:07:00Z" w16du:dateUtc="2025-03-27T13:07:00Z">
        <w:r w:rsidR="00FF0207">
          <w:t>ID</w:t>
        </w:r>
      </w:ins>
      <w:proofErr w:type="spellEnd"/>
      <w:r>
        <w:t>}</w:t>
      </w:r>
      <w:r>
        <w:tab/>
      </w:r>
      <w:r w:rsidR="0031725A">
        <w:tab/>
        <w:t>T</w:t>
      </w:r>
      <w:r w:rsidR="00322039">
        <w:t xml:space="preserve">he </w:t>
      </w:r>
      <w:r w:rsidR="00FF0207">
        <w:t>UID</w:t>
      </w:r>
      <w:r w:rsidR="00FF0207">
        <w:t xml:space="preserve"> of the </w:t>
      </w:r>
      <w:r w:rsidR="0031725A">
        <w:t>MPPS</w:t>
      </w:r>
      <w:r w:rsidR="00322039">
        <w:t>.</w:t>
      </w:r>
    </w:p>
    <w:p w14:paraId="2E31B6B9" w14:textId="09A29915" w:rsidR="00322039" w:rsidDel="00FF0207" w:rsidRDefault="00AC2770" w:rsidP="00322039">
      <w:pPr>
        <w:rPr>
          <w:del w:id="314" w:author="Jeroen Medema" w:date="2025-03-27T14:01:00Z" w16du:dateUtc="2025-03-27T13:01:00Z"/>
        </w:rPr>
      </w:pPr>
      <w:del w:id="315" w:author="Jeroen Medema" w:date="2025-03-27T14:01:00Z" w16du:dateUtc="2025-03-27T13:01:00Z">
        <w:r w:rsidDel="00FF0207">
          <w:delText>{aetitle}</w:delText>
        </w:r>
        <w:r w:rsidR="0031725A" w:rsidDel="00FF0207">
          <w:tab/>
        </w:r>
        <w:r w:rsidDel="00FF0207">
          <w:tab/>
        </w:r>
        <w:r w:rsidR="00322039" w:rsidDel="00FF0207">
          <w:delText>The Application Entity Title of a Subscriber.</w:delText>
        </w:r>
      </w:del>
    </w:p>
    <w:p w14:paraId="39569979" w14:textId="596D4B22" w:rsidR="0088690E" w:rsidRDefault="0088690E" w:rsidP="00322039">
      <w:r>
        <w:t xml:space="preserve">The Modality </w:t>
      </w:r>
      <w:r w:rsidR="00CC77DD">
        <w:t xml:space="preserve">Performed Procedure Step </w:t>
      </w:r>
      <w:r>
        <w:t>Service manage</w:t>
      </w:r>
      <w:r w:rsidR="000770EA">
        <w:t>s</w:t>
      </w:r>
      <w:r>
        <w:t xml:space="preserve"> </w:t>
      </w:r>
      <w:proofErr w:type="gramStart"/>
      <w:r>
        <w:t>a</w:t>
      </w:r>
      <w:r w:rsidR="008B034C">
        <w:t xml:space="preserve"> number of</w:t>
      </w:r>
      <w:proofErr w:type="gramEnd"/>
      <w:r>
        <w:t xml:space="preserve"> </w:t>
      </w:r>
      <w:r w:rsidR="00DE5711">
        <w:t>MPPS</w:t>
      </w:r>
      <w:r w:rsidR="008B034C">
        <w:t>s</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commentRangeStart w:id="316"/>
            <w:commentRangeStart w:id="317"/>
            <w:r>
              <w:t>Resource</w:t>
            </w:r>
          </w:p>
        </w:tc>
        <w:commentRangeEnd w:id="316"/>
        <w:tc>
          <w:tcPr>
            <w:tcW w:w="4111" w:type="dxa"/>
          </w:tcPr>
          <w:p w14:paraId="0F3E294F" w14:textId="43345E0A" w:rsidR="007B2DB2" w:rsidRPr="00435A9C" w:rsidRDefault="00E56917" w:rsidP="00652BF8">
            <w:pPr>
              <w:pStyle w:val="TableLabel"/>
            </w:pPr>
            <w:r>
              <w:t>URI Template</w:t>
            </w:r>
            <w:r w:rsidR="007B2DB2">
              <w:rPr>
                <w:rStyle w:val="CommentReference"/>
                <w:b w:val="0"/>
              </w:rPr>
              <w:commentReference w:id="316"/>
            </w:r>
            <w:r w:rsidR="00BB2376">
              <w:rPr>
                <w:rStyle w:val="CommentReference"/>
                <w:b w:val="0"/>
              </w:rPr>
              <w:commentReference w:id="317"/>
            </w:r>
          </w:p>
        </w:tc>
        <w:tc>
          <w:tcPr>
            <w:tcW w:w="3543" w:type="dxa"/>
          </w:tcPr>
          <w:p w14:paraId="7C24D76B" w14:textId="5192528B" w:rsidR="007B2DB2" w:rsidRPr="00435A9C" w:rsidRDefault="007B2DB2" w:rsidP="00652BF8">
            <w:pPr>
              <w:pStyle w:val="TableLabel"/>
            </w:pPr>
            <w:r>
              <w:t>Description</w:t>
            </w:r>
          </w:p>
        </w:tc>
      </w:tr>
      <w:commentRangeEnd w:id="317"/>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1C78F304" w:rsidR="00AE6B0F" w:rsidRDefault="00AE6B0F" w:rsidP="00AE6B0F">
            <w:pPr>
              <w:pStyle w:val="TableEntry"/>
              <w:keepNext/>
            </w:pPr>
            <w:r>
              <w:t>/</w:t>
            </w:r>
            <w:proofErr w:type="gramStart"/>
            <w:r>
              <w:t>modality</w:t>
            </w:r>
            <w:proofErr w:type="gramEnd"/>
            <w:r>
              <w:t>-performed-procedure-steps/{</w:t>
            </w:r>
            <w:proofErr w:type="spellStart"/>
            <w:del w:id="318" w:author="Jeroen Medema" w:date="2025-03-27T15:19:00Z" w16du:dateUtc="2025-03-27T14:19:00Z">
              <w:r w:rsidR="009B4792" w:rsidDel="00BA61E8">
                <w:delText>step</w:delText>
              </w:r>
            </w:del>
            <w:ins w:id="319" w:author="Jeroen Medema" w:date="2025-03-27T15:19:00Z" w16du:dateUtc="2025-03-27T14:19:00Z">
              <w:r w:rsidR="00BA61E8">
                <w:t>mppsUID</w:t>
              </w:r>
            </w:ins>
            <w:proofErr w:type="spellEnd"/>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r w:rsidR="009B4792" w:rsidRPr="00F64160" w14:paraId="031B8B2E" w14:textId="77777777" w:rsidTr="00095B62">
        <w:trPr>
          <w:cantSplit/>
          <w:jc w:val="center"/>
        </w:trPr>
        <w:tc>
          <w:tcPr>
            <w:tcW w:w="1980" w:type="dxa"/>
          </w:tcPr>
          <w:p w14:paraId="4682020B" w14:textId="7820C668" w:rsidR="009B4792" w:rsidRDefault="001D2541" w:rsidP="00AE6B0F">
            <w:pPr>
              <w:pStyle w:val="TableEntry"/>
              <w:keepNext/>
            </w:pPr>
            <w:del w:id="320" w:author="Jeroen Medema" w:date="2025-03-27T14:01:00Z" w16du:dateUtc="2025-03-27T13:01:00Z">
              <w:r w:rsidDel="00FF0207">
                <w:delText>Modality Performed Procedure Step</w:delText>
              </w:r>
              <w:r w:rsidRPr="001D2541" w:rsidDel="00FF0207">
                <w:delText xml:space="preserve"> Subscription</w:delText>
              </w:r>
            </w:del>
          </w:p>
        </w:tc>
        <w:tc>
          <w:tcPr>
            <w:tcW w:w="4111" w:type="dxa"/>
          </w:tcPr>
          <w:p w14:paraId="04953797" w14:textId="64A603EC" w:rsidR="009B4792" w:rsidRDefault="009B4792" w:rsidP="00AE6B0F">
            <w:pPr>
              <w:pStyle w:val="TableEntry"/>
              <w:keepNext/>
            </w:pPr>
            <w:del w:id="321" w:author="Jeroen Medema" w:date="2025-03-27T14:01:00Z" w16du:dateUtc="2025-03-27T13:01:00Z">
              <w:r w:rsidRPr="009B4792" w:rsidDel="00FF0207">
                <w:delText>/</w:delText>
              </w:r>
              <w:r w:rsidDel="00FF0207">
                <w:delText>modality-performed-procedure-steps</w:delText>
              </w:r>
              <w:r w:rsidRPr="009B4792" w:rsidDel="00FF0207">
                <w:delText>/{</w:delText>
              </w:r>
              <w:r w:rsidDel="00FF0207">
                <w:delText>step</w:delText>
              </w:r>
              <w:r w:rsidRPr="009B4792" w:rsidDel="00FF0207">
                <w:delText>}/subscribers/{aetitle}</w:delText>
              </w:r>
            </w:del>
          </w:p>
        </w:tc>
        <w:tc>
          <w:tcPr>
            <w:tcW w:w="3543" w:type="dxa"/>
          </w:tcPr>
          <w:p w14:paraId="6B825C4B" w14:textId="26504F35" w:rsidR="009B4792" w:rsidRDefault="007C5981" w:rsidP="00AE6B0F">
            <w:pPr>
              <w:pStyle w:val="TableEntry"/>
              <w:keepNext/>
            </w:pPr>
            <w:del w:id="322" w:author="Jeroen Medema" w:date="2025-03-27T14:01:00Z" w16du:dateUtc="2025-03-27T13:01:00Z">
              <w:r w:rsidRPr="007C5981" w:rsidDel="00FF0207">
                <w:delText xml:space="preserve">The </w:delText>
              </w:r>
              <w:r w:rsidR="007D6CE2" w:rsidDel="00FF0207">
                <w:delText>s</w:delText>
              </w:r>
              <w:r w:rsidRPr="007C5981" w:rsidDel="00FF0207">
                <w:delText>ubscription to a</w:delText>
              </w:r>
              <w:r w:rsidDel="00FF0207">
                <w:delText xml:space="preserve"> Modality Performed Procedure Step.</w:delText>
              </w:r>
            </w:del>
          </w:p>
        </w:tc>
      </w:tr>
    </w:tbl>
    <w:p w14:paraId="1E43E9A3" w14:textId="77777777" w:rsidR="003D2E61" w:rsidRDefault="003D2E61" w:rsidP="00FE3B13"/>
    <w:p w14:paraId="6E0124FB" w14:textId="0B110B69" w:rsidR="00B85FC5" w:rsidRDefault="00B85FC5" w:rsidP="00B85FC5">
      <w:pPr>
        <w:pStyle w:val="Heading3"/>
      </w:pPr>
      <w:bookmarkStart w:id="323" w:name="_Toc193985258"/>
      <w:r>
        <w:t>X.1.2</w:t>
      </w:r>
      <w:r w:rsidR="00592EDD">
        <w:tab/>
      </w:r>
      <w:r>
        <w:t>Common Query Parameters</w:t>
      </w:r>
      <w:bookmarkEnd w:id="323"/>
    </w:p>
    <w:p w14:paraId="11E84559" w14:textId="43C39B18" w:rsidR="00B85FC5" w:rsidRDefault="00B85FC5" w:rsidP="00B85FC5">
      <w:r>
        <w:t xml:space="preserve">The </w:t>
      </w:r>
      <w:proofErr w:type="gramStart"/>
      <w:r>
        <w:t>origin</w:t>
      </w:r>
      <w:proofErr w:type="gramEnd"/>
      <w:r>
        <w:t xml:space="preserve"> server shall support Query Parameters as </w:t>
      </w:r>
      <w:commentRangeStart w:id="324"/>
      <w:commentRangeStart w:id="325"/>
      <w:r>
        <w:t xml:space="preserve">required </w:t>
      </w:r>
      <w:commentRangeEnd w:id="324"/>
      <w:r w:rsidR="001D6941">
        <w:rPr>
          <w:rStyle w:val="CommentReference"/>
        </w:rPr>
        <w:commentReference w:id="324"/>
      </w:r>
      <w:commentRangeEnd w:id="325"/>
      <w:r w:rsidR="00DD6A63">
        <w:rPr>
          <w:rStyle w:val="CommentReference"/>
        </w:rPr>
        <w:commentReference w:id="325"/>
      </w:r>
      <w:r>
        <w:t>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lastRenderedPageBreak/>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326" w:name="_Toc193985259"/>
      <w:r>
        <w:t>X.1.3</w:t>
      </w:r>
      <w:r w:rsidR="00592EDD">
        <w:tab/>
      </w:r>
      <w:r>
        <w:t>Common Media Types</w:t>
      </w:r>
      <w:bookmarkEnd w:id="326"/>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w:t>
            </w:r>
            <w:proofErr w:type="spellStart"/>
            <w:r w:rsidRPr="0085118C">
              <w:t>dicom+json</w:t>
            </w:r>
            <w:proofErr w:type="spellEnd"/>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commentRangeStart w:id="327"/>
            <w:commentRangeStart w:id="328"/>
            <w:r>
              <w:t>Section 8.7.3.2</w:t>
            </w:r>
            <w:commentRangeEnd w:id="327"/>
            <w:r>
              <w:rPr>
                <w:rStyle w:val="CommentReference"/>
              </w:rPr>
              <w:commentReference w:id="327"/>
            </w:r>
            <w:commentRangeEnd w:id="328"/>
            <w:r w:rsidR="00147D1F">
              <w:rPr>
                <w:rStyle w:val="CommentReference"/>
              </w:rPr>
              <w:commentReference w:id="328"/>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w:t>
            </w:r>
            <w:proofErr w:type="spellStart"/>
            <w:r w:rsidRPr="0085118C">
              <w:t>dicom+</w:t>
            </w:r>
            <w:r>
              <w:t>xml</w:t>
            </w:r>
            <w:proofErr w:type="spellEnd"/>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w:t>
            </w:r>
            <w:proofErr w:type="spellStart"/>
            <w:r w:rsidRPr="0085118C">
              <w:t>dicom+json</w:t>
            </w:r>
            <w:proofErr w:type="spellEnd"/>
            <w:r w:rsidRPr="0085118C">
              <w:t>"</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w:t>
            </w:r>
            <w:proofErr w:type="spellStart"/>
            <w:r w:rsidRPr="0085118C">
              <w:t>dicom+</w:t>
            </w:r>
            <w:r>
              <w:t>xml</w:t>
            </w:r>
            <w:proofErr w:type="spellEnd"/>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329" w:name="_Toc193985260"/>
      <w:r>
        <w:t>X.2</w:t>
      </w:r>
      <w:r>
        <w:tab/>
        <w:t>Conformance</w:t>
      </w:r>
      <w:bookmarkEnd w:id="329"/>
    </w:p>
    <w:p w14:paraId="15E75E09" w14:textId="66169A3D" w:rsidR="003A1FED" w:rsidRDefault="0085118C" w:rsidP="003A1FED">
      <w:r w:rsidRPr="0085118C">
        <w:t xml:space="preserve">An </w:t>
      </w:r>
      <w:proofErr w:type="gramStart"/>
      <w:r w:rsidRPr="0085118C">
        <w:t>origin</w:t>
      </w:r>
      <w:proofErr w:type="gramEnd"/>
      <w:r w:rsidRPr="0085118C">
        <w:t xml:space="preserve">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r w:rsidR="00854134" w14:paraId="6188E4A7" w14:textId="77777777" w:rsidTr="00854134">
        <w:trPr>
          <w:trHeight w:val="43"/>
          <w:jc w:val="center"/>
        </w:trPr>
        <w:tc>
          <w:tcPr>
            <w:tcW w:w="2122" w:type="dxa"/>
          </w:tcPr>
          <w:p w14:paraId="69AA1AB3" w14:textId="518AA45E" w:rsidR="00854134" w:rsidRDefault="00854134" w:rsidP="002A31A4">
            <w:pPr>
              <w:pStyle w:val="TableEntry"/>
            </w:pPr>
            <w:del w:id="330" w:author="Jeroen Medema" w:date="2025-03-27T14:07:00Z" w16du:dateUtc="2025-03-27T13:07:00Z">
              <w:r w:rsidDel="00FF0207">
                <w:delText>Subscribe</w:delText>
              </w:r>
            </w:del>
          </w:p>
        </w:tc>
        <w:tc>
          <w:tcPr>
            <w:tcW w:w="1134" w:type="dxa"/>
          </w:tcPr>
          <w:p w14:paraId="2278816B" w14:textId="5C5F5D49" w:rsidR="00854134" w:rsidRDefault="00854134" w:rsidP="002A31A4">
            <w:pPr>
              <w:pStyle w:val="TableEntry"/>
            </w:pPr>
            <w:del w:id="331" w:author="Jeroen Medema" w:date="2025-03-27T14:07:00Z" w16du:dateUtc="2025-03-27T13:07:00Z">
              <w:r w:rsidDel="00FF0207">
                <w:delText>Optional</w:delText>
              </w:r>
            </w:del>
          </w:p>
        </w:tc>
        <w:tc>
          <w:tcPr>
            <w:tcW w:w="1275" w:type="dxa"/>
          </w:tcPr>
          <w:p w14:paraId="503021AE" w14:textId="63AF6FC2" w:rsidR="00854134" w:rsidRDefault="00854134" w:rsidP="002A31A4">
            <w:pPr>
              <w:pStyle w:val="TableEntry"/>
            </w:pPr>
            <w:del w:id="332" w:author="Jeroen Medema" w:date="2025-03-27T14:07:00Z" w16du:dateUtc="2025-03-27T13:07:00Z">
              <w:r w:rsidDel="00FF0207">
                <w:delText xml:space="preserve">Section </w:delText>
              </w:r>
              <w:r w:rsidR="003102BE" w:rsidDel="00FF0207">
                <w:delText>X.7</w:delText>
              </w:r>
            </w:del>
          </w:p>
        </w:tc>
      </w:tr>
      <w:tr w:rsidR="00854134" w14:paraId="0F4CE209" w14:textId="77777777" w:rsidTr="00854134">
        <w:trPr>
          <w:trHeight w:val="43"/>
          <w:jc w:val="center"/>
        </w:trPr>
        <w:tc>
          <w:tcPr>
            <w:tcW w:w="2122" w:type="dxa"/>
          </w:tcPr>
          <w:p w14:paraId="07042566" w14:textId="0DDF9993" w:rsidR="00854134" w:rsidRDefault="00854134" w:rsidP="002A31A4">
            <w:pPr>
              <w:pStyle w:val="TableEntry"/>
            </w:pPr>
            <w:del w:id="333" w:author="Jeroen Medema" w:date="2025-03-27T14:07:00Z" w16du:dateUtc="2025-03-27T13:07:00Z">
              <w:r w:rsidDel="00FF0207">
                <w:delText>Unsubscribe</w:delText>
              </w:r>
            </w:del>
          </w:p>
        </w:tc>
        <w:tc>
          <w:tcPr>
            <w:tcW w:w="1134" w:type="dxa"/>
          </w:tcPr>
          <w:p w14:paraId="60983FF6" w14:textId="62811A6C" w:rsidR="00854134" w:rsidRDefault="00854134" w:rsidP="002A31A4">
            <w:pPr>
              <w:pStyle w:val="TableEntry"/>
            </w:pPr>
            <w:del w:id="334" w:author="Jeroen Medema" w:date="2025-03-27T14:07:00Z" w16du:dateUtc="2025-03-27T13:07:00Z">
              <w:r w:rsidDel="00FF0207">
                <w:delText>Optional</w:delText>
              </w:r>
            </w:del>
          </w:p>
        </w:tc>
        <w:tc>
          <w:tcPr>
            <w:tcW w:w="1275" w:type="dxa"/>
          </w:tcPr>
          <w:p w14:paraId="488AC8F9" w14:textId="3081114A" w:rsidR="00854134" w:rsidRDefault="00854134" w:rsidP="002A31A4">
            <w:pPr>
              <w:pStyle w:val="TableEntry"/>
            </w:pPr>
            <w:del w:id="335" w:author="Jeroen Medema" w:date="2025-03-27T14:07:00Z" w16du:dateUtc="2025-03-27T13:07:00Z">
              <w:r w:rsidDel="00FF0207">
                <w:delText xml:space="preserve">Section </w:delText>
              </w:r>
              <w:r w:rsidR="003102BE" w:rsidDel="00FF0207">
                <w:delText>X.8</w:delText>
              </w:r>
            </w:del>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proofErr w:type="gramStart"/>
      <w:r>
        <w:t>The</w:t>
      </w:r>
      <w:proofErr w:type="gramEnd"/>
      <w:r>
        <w:t xml:space="preserv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336" w:name="_Toc193985261"/>
      <w:r>
        <w:t>X.3</w:t>
      </w:r>
      <w:r>
        <w:tab/>
        <w:t>Transactions Overview</w:t>
      </w:r>
      <w:bookmarkEnd w:id="336"/>
    </w:p>
    <w:p w14:paraId="088D0E35" w14:textId="6A4F3843" w:rsidR="00D0326D" w:rsidRDefault="00EE572F" w:rsidP="00FE3B13">
      <w:r>
        <w:t xml:space="preserve">The Modality </w:t>
      </w:r>
      <w:r w:rsidR="00121861">
        <w:t xml:space="preserve">Workflow </w:t>
      </w:r>
      <w:r>
        <w:t>Service consist</w:t>
      </w:r>
      <w:r w:rsidR="002607DA">
        <w:t>s</w:t>
      </w:r>
      <w:r>
        <w:t xml:space="preserve"> of the </w:t>
      </w:r>
      <w:r w:rsidR="00603C43">
        <w:t>T</w:t>
      </w:r>
      <w:r>
        <w:t>ransactions listed in Table X.3-1.</w:t>
      </w:r>
    </w:p>
    <w:p w14:paraId="0C702C8B" w14:textId="16704392" w:rsidR="00EE572F" w:rsidRDefault="00EE572F" w:rsidP="007D15C7">
      <w:pPr>
        <w:pStyle w:val="TableTitle"/>
        <w:keepNext/>
      </w:pPr>
      <w:r>
        <w:lastRenderedPageBreak/>
        <w:t>Table X.3-1</w:t>
      </w:r>
      <w:r w:rsidR="00B85FC5">
        <w:t xml:space="preserve">. </w:t>
      </w:r>
      <w:r>
        <w:t xml:space="preserve">Modality </w:t>
      </w:r>
      <w:r w:rsidR="00F360F6">
        <w:t xml:space="preserve">Performed Procedure Step </w:t>
      </w:r>
      <w:r>
        <w:t>Services Transactions</w:t>
      </w:r>
    </w:p>
    <w:tbl>
      <w:tblPr>
        <w:tblStyle w:val="TableGrid"/>
        <w:tblW w:w="0" w:type="auto"/>
        <w:tblLook w:val="04A0" w:firstRow="1" w:lastRow="0" w:firstColumn="1" w:lastColumn="0" w:noHBand="0" w:noVBand="1"/>
      </w:tblPr>
      <w:tblGrid>
        <w:gridCol w:w="1408"/>
        <w:gridCol w:w="1374"/>
        <w:gridCol w:w="2048"/>
        <w:gridCol w:w="2054"/>
        <w:gridCol w:w="2466"/>
      </w:tblGrid>
      <w:tr w:rsidR="00D0326D" w:rsidRPr="005370C5" w14:paraId="624EBE35" w14:textId="77777777" w:rsidTr="007D15C7">
        <w:trPr>
          <w:tblHeader/>
        </w:trPr>
        <w:tc>
          <w:tcPr>
            <w:tcW w:w="1408" w:type="dxa"/>
            <w:vMerge w:val="restart"/>
          </w:tcPr>
          <w:p w14:paraId="470E08F0" w14:textId="77777777" w:rsidR="00D0326D" w:rsidRPr="005370C5" w:rsidRDefault="00D0326D" w:rsidP="005538F8">
            <w:pPr>
              <w:pStyle w:val="TableLabel"/>
            </w:pPr>
            <w:r>
              <w:t>Transaction Name</w:t>
            </w:r>
          </w:p>
        </w:tc>
        <w:tc>
          <w:tcPr>
            <w:tcW w:w="1374" w:type="dxa"/>
            <w:vMerge w:val="restart"/>
          </w:tcPr>
          <w:p w14:paraId="0079B3DC" w14:textId="77777777" w:rsidR="00D0326D" w:rsidRPr="005370C5" w:rsidRDefault="00D0326D" w:rsidP="005538F8">
            <w:pPr>
              <w:pStyle w:val="TableLabel"/>
            </w:pPr>
            <w:r>
              <w:t>Method</w:t>
            </w:r>
          </w:p>
        </w:tc>
        <w:tc>
          <w:tcPr>
            <w:tcW w:w="4102" w:type="dxa"/>
            <w:gridSpan w:val="2"/>
          </w:tcPr>
          <w:p w14:paraId="57F5BC23" w14:textId="77777777" w:rsidR="00D0326D" w:rsidRPr="005370C5" w:rsidRDefault="00D0326D" w:rsidP="005538F8">
            <w:pPr>
              <w:pStyle w:val="TableLabel"/>
            </w:pPr>
            <w:r>
              <w:t>Payload</w:t>
            </w:r>
          </w:p>
        </w:tc>
        <w:tc>
          <w:tcPr>
            <w:tcW w:w="246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D15C7">
        <w:tc>
          <w:tcPr>
            <w:tcW w:w="1408" w:type="dxa"/>
            <w:vMerge/>
          </w:tcPr>
          <w:p w14:paraId="01E3EE2B" w14:textId="77777777" w:rsidR="00D0326D" w:rsidRDefault="00D0326D" w:rsidP="005538F8">
            <w:pPr>
              <w:pStyle w:val="TableLabel"/>
            </w:pPr>
          </w:p>
        </w:tc>
        <w:tc>
          <w:tcPr>
            <w:tcW w:w="1374" w:type="dxa"/>
            <w:vMerge/>
          </w:tcPr>
          <w:p w14:paraId="2034A537" w14:textId="77777777" w:rsidR="00D0326D" w:rsidRDefault="00D0326D" w:rsidP="005538F8">
            <w:pPr>
              <w:pStyle w:val="TableLabel"/>
            </w:pPr>
          </w:p>
        </w:tc>
        <w:tc>
          <w:tcPr>
            <w:tcW w:w="2048" w:type="dxa"/>
          </w:tcPr>
          <w:p w14:paraId="1EB2EE4D" w14:textId="77777777" w:rsidR="00D0326D" w:rsidRDefault="00D0326D" w:rsidP="005538F8">
            <w:pPr>
              <w:pStyle w:val="TableLabel"/>
            </w:pPr>
            <w:r>
              <w:t>Request</w:t>
            </w:r>
          </w:p>
        </w:tc>
        <w:tc>
          <w:tcPr>
            <w:tcW w:w="2054" w:type="dxa"/>
          </w:tcPr>
          <w:p w14:paraId="516CB6BF" w14:textId="77777777" w:rsidR="00D0326D" w:rsidRDefault="00D0326D" w:rsidP="005538F8">
            <w:pPr>
              <w:pStyle w:val="TableLabel"/>
            </w:pPr>
            <w:r>
              <w:t>Success Response</w:t>
            </w:r>
          </w:p>
        </w:tc>
        <w:tc>
          <w:tcPr>
            <w:tcW w:w="2466" w:type="dxa"/>
            <w:vMerge/>
          </w:tcPr>
          <w:p w14:paraId="52AB8EC2" w14:textId="77777777" w:rsidR="00D0326D" w:rsidRDefault="00D0326D" w:rsidP="005538F8">
            <w:pPr>
              <w:pStyle w:val="TableLabel"/>
            </w:pPr>
          </w:p>
        </w:tc>
      </w:tr>
      <w:tr w:rsidR="002E34D0" w14:paraId="5AC326DA" w14:textId="77777777" w:rsidTr="007D15C7">
        <w:trPr>
          <w:trHeight w:val="630"/>
        </w:trPr>
        <w:tc>
          <w:tcPr>
            <w:tcW w:w="1408" w:type="dxa"/>
          </w:tcPr>
          <w:p w14:paraId="36655DC5" w14:textId="3D5D11F4" w:rsidR="002E34D0" w:rsidRDefault="002E34D0" w:rsidP="005538F8">
            <w:pPr>
              <w:pStyle w:val="TableEntry"/>
            </w:pPr>
            <w:r>
              <w:t>Create</w:t>
            </w:r>
          </w:p>
        </w:tc>
        <w:tc>
          <w:tcPr>
            <w:tcW w:w="1374" w:type="dxa"/>
          </w:tcPr>
          <w:p w14:paraId="69CB18D1" w14:textId="56E87CED" w:rsidR="002E34D0" w:rsidRDefault="00063AEA" w:rsidP="005538F8">
            <w:pPr>
              <w:pStyle w:val="TableEntry"/>
            </w:pPr>
            <w:r>
              <w:t>PUT</w:t>
            </w:r>
          </w:p>
        </w:tc>
        <w:tc>
          <w:tcPr>
            <w:tcW w:w="2048"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054" w:type="dxa"/>
          </w:tcPr>
          <w:p w14:paraId="778E0545" w14:textId="50CD6A7E" w:rsidR="002E34D0" w:rsidRDefault="002E34D0" w:rsidP="005538F8">
            <w:pPr>
              <w:pStyle w:val="TableEntry"/>
            </w:pPr>
            <w:r>
              <w:t>none</w:t>
            </w:r>
          </w:p>
        </w:tc>
        <w:tc>
          <w:tcPr>
            <w:tcW w:w="2466" w:type="dxa"/>
          </w:tcPr>
          <w:p w14:paraId="1E6D1B75" w14:textId="29BC2AA7" w:rsidR="002E34D0" w:rsidRDefault="002E34D0" w:rsidP="005538F8">
            <w:pPr>
              <w:pStyle w:val="TableEntry"/>
            </w:pPr>
            <w:proofErr w:type="gramStart"/>
            <w:r>
              <w:t>Creates</w:t>
            </w:r>
            <w:proofErr w:type="gramEnd"/>
            <w:r>
              <w:t xml:space="preserve"> </w:t>
            </w:r>
            <w:r w:rsidR="00D334BE">
              <w:t xml:space="preserve">a </w:t>
            </w:r>
            <w:r w:rsidR="008A3F31">
              <w:t xml:space="preserve">new </w:t>
            </w:r>
            <w:r w:rsidR="00D334BE">
              <w:t>Modality Performed Procedure Step</w:t>
            </w:r>
          </w:p>
        </w:tc>
      </w:tr>
      <w:tr w:rsidR="002E34D0" w14:paraId="0872DB38" w14:textId="77777777" w:rsidTr="007D15C7">
        <w:trPr>
          <w:cantSplit/>
          <w:trHeight w:val="770"/>
        </w:trPr>
        <w:tc>
          <w:tcPr>
            <w:tcW w:w="1408" w:type="dxa"/>
          </w:tcPr>
          <w:p w14:paraId="3F9AD064" w14:textId="6644B4BE" w:rsidR="002E34D0" w:rsidRDefault="00E0395F" w:rsidP="005538F8">
            <w:pPr>
              <w:pStyle w:val="TableEntry"/>
              <w:keepNext/>
            </w:pPr>
            <w:r>
              <w:t>Update</w:t>
            </w:r>
          </w:p>
        </w:tc>
        <w:tc>
          <w:tcPr>
            <w:tcW w:w="1374" w:type="dxa"/>
          </w:tcPr>
          <w:p w14:paraId="31396113" w14:textId="7D7F827E" w:rsidR="002E34D0" w:rsidRDefault="007F2F0A" w:rsidP="005538F8">
            <w:pPr>
              <w:pStyle w:val="TableEntry"/>
              <w:keepNext/>
            </w:pPr>
            <w:commentRangeStart w:id="337"/>
            <w:commentRangeStart w:id="338"/>
            <w:r>
              <w:t>PATCH</w:t>
            </w:r>
            <w:commentRangeEnd w:id="337"/>
            <w:r w:rsidR="008836D7">
              <w:rPr>
                <w:rStyle w:val="CommentReference"/>
              </w:rPr>
              <w:commentReference w:id="337"/>
            </w:r>
            <w:commentRangeEnd w:id="338"/>
            <w:r w:rsidR="006A5478">
              <w:rPr>
                <w:rStyle w:val="CommentReference"/>
              </w:rPr>
              <w:commentReference w:id="338"/>
            </w:r>
          </w:p>
        </w:tc>
        <w:tc>
          <w:tcPr>
            <w:tcW w:w="2048"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054" w:type="dxa"/>
          </w:tcPr>
          <w:p w14:paraId="22B46313" w14:textId="77777777" w:rsidR="002E34D0" w:rsidRDefault="002E34D0" w:rsidP="005538F8">
            <w:pPr>
              <w:pStyle w:val="TableEntry"/>
              <w:keepNext/>
            </w:pPr>
            <w:r>
              <w:t>none</w:t>
            </w:r>
          </w:p>
        </w:tc>
        <w:tc>
          <w:tcPr>
            <w:tcW w:w="246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D15C7">
        <w:tc>
          <w:tcPr>
            <w:tcW w:w="1408" w:type="dxa"/>
          </w:tcPr>
          <w:p w14:paraId="47FC4737" w14:textId="77950DFD" w:rsidR="00D0326D" w:rsidRDefault="008A3F31" w:rsidP="005538F8">
            <w:pPr>
              <w:pStyle w:val="TableEntry"/>
            </w:pPr>
            <w:r>
              <w:t>Retrieve</w:t>
            </w:r>
          </w:p>
        </w:tc>
        <w:tc>
          <w:tcPr>
            <w:tcW w:w="1374" w:type="dxa"/>
          </w:tcPr>
          <w:p w14:paraId="3444F0E8" w14:textId="77777777" w:rsidR="00D0326D" w:rsidRDefault="00D0326D" w:rsidP="005538F8">
            <w:pPr>
              <w:pStyle w:val="TableEntry"/>
            </w:pPr>
            <w:r>
              <w:t>GET</w:t>
            </w:r>
          </w:p>
        </w:tc>
        <w:tc>
          <w:tcPr>
            <w:tcW w:w="2048" w:type="dxa"/>
          </w:tcPr>
          <w:p w14:paraId="53DACBA6" w14:textId="77777777" w:rsidR="00D0326D" w:rsidRDefault="00D0326D" w:rsidP="005538F8">
            <w:pPr>
              <w:pStyle w:val="TableEntry"/>
            </w:pPr>
            <w:r>
              <w:t>none</w:t>
            </w:r>
          </w:p>
        </w:tc>
        <w:tc>
          <w:tcPr>
            <w:tcW w:w="2054"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466"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7D15C7">
        <w:trPr>
          <w:trHeight w:val="70"/>
        </w:trPr>
        <w:tc>
          <w:tcPr>
            <w:tcW w:w="1408" w:type="dxa"/>
          </w:tcPr>
          <w:p w14:paraId="060A6115" w14:textId="05F85A42" w:rsidR="00D0326D" w:rsidRDefault="00D0326D" w:rsidP="005538F8">
            <w:pPr>
              <w:pStyle w:val="TableEntry"/>
            </w:pPr>
            <w:del w:id="339" w:author="Jeroen Medema" w:date="2025-03-27T14:08:00Z" w16du:dateUtc="2025-03-27T13:08:00Z">
              <w:r w:rsidDel="00FF0207">
                <w:delText>Subscribe</w:delText>
              </w:r>
            </w:del>
          </w:p>
        </w:tc>
        <w:tc>
          <w:tcPr>
            <w:tcW w:w="1374" w:type="dxa"/>
          </w:tcPr>
          <w:p w14:paraId="573B1E6C" w14:textId="66592BF6" w:rsidR="00D0326D" w:rsidRDefault="00D0326D" w:rsidP="005538F8">
            <w:pPr>
              <w:pStyle w:val="TableEntry"/>
            </w:pPr>
            <w:del w:id="340" w:author="Jeroen Medema" w:date="2025-03-27T14:08:00Z" w16du:dateUtc="2025-03-27T13:08:00Z">
              <w:r w:rsidDel="00FF0207">
                <w:delText>POST</w:delText>
              </w:r>
            </w:del>
          </w:p>
        </w:tc>
        <w:tc>
          <w:tcPr>
            <w:tcW w:w="2048" w:type="dxa"/>
          </w:tcPr>
          <w:p w14:paraId="120AED21" w14:textId="10E2C2D5" w:rsidR="00D0326D" w:rsidRDefault="00D0326D" w:rsidP="005538F8">
            <w:pPr>
              <w:pStyle w:val="TableEntry"/>
            </w:pPr>
            <w:del w:id="341" w:author="Jeroen Medema" w:date="2025-03-27T14:08:00Z" w16du:dateUtc="2025-03-27T13:08:00Z">
              <w:r w:rsidDel="00FF0207">
                <w:delText>none</w:delText>
              </w:r>
            </w:del>
          </w:p>
        </w:tc>
        <w:tc>
          <w:tcPr>
            <w:tcW w:w="2054" w:type="dxa"/>
          </w:tcPr>
          <w:p w14:paraId="4837C0F0" w14:textId="3CD9F6ED" w:rsidR="00D0326D" w:rsidRDefault="00D0326D" w:rsidP="005538F8">
            <w:pPr>
              <w:pStyle w:val="TableEntry"/>
            </w:pPr>
            <w:del w:id="342" w:author="Jeroen Medema" w:date="2025-03-27T14:08:00Z" w16du:dateUtc="2025-03-27T13:08:00Z">
              <w:r w:rsidDel="00FF0207">
                <w:delText>none</w:delText>
              </w:r>
            </w:del>
          </w:p>
        </w:tc>
        <w:tc>
          <w:tcPr>
            <w:tcW w:w="2466" w:type="dxa"/>
          </w:tcPr>
          <w:p w14:paraId="1DF188A3" w14:textId="39ACFFB1" w:rsidR="00D0326D" w:rsidRDefault="00D0326D" w:rsidP="005538F8">
            <w:pPr>
              <w:pStyle w:val="TableEntry"/>
            </w:pPr>
            <w:del w:id="343" w:author="Jeroen Medema" w:date="2025-03-27T14:08:00Z" w16du:dateUtc="2025-03-27T13:08:00Z">
              <w:r w:rsidDel="00FF0207">
                <w:delText xml:space="preserve">Subscribes to state changes of </w:delText>
              </w:r>
              <w:r w:rsidR="008A3F31" w:rsidDel="00FF0207">
                <w:delText>the target</w:delText>
              </w:r>
              <w:r w:rsidDel="00FF0207">
                <w:delText xml:space="preserve"> </w:delText>
              </w:r>
              <w:r w:rsidR="00E0395F" w:rsidDel="00FF0207">
                <w:delText>Modality Performed Procedure Step</w:delText>
              </w:r>
            </w:del>
          </w:p>
        </w:tc>
      </w:tr>
      <w:tr w:rsidR="00D0326D" w14:paraId="26269498" w14:textId="77777777" w:rsidTr="007D15C7">
        <w:trPr>
          <w:trHeight w:val="70"/>
        </w:trPr>
        <w:tc>
          <w:tcPr>
            <w:tcW w:w="1408" w:type="dxa"/>
          </w:tcPr>
          <w:p w14:paraId="48FC429E" w14:textId="4C3CDB94" w:rsidR="00D0326D" w:rsidRDefault="00D0326D" w:rsidP="005538F8">
            <w:pPr>
              <w:pStyle w:val="TableEntry"/>
            </w:pPr>
            <w:del w:id="344" w:author="Jeroen Medema" w:date="2025-03-27T14:08:00Z" w16du:dateUtc="2025-03-27T13:08:00Z">
              <w:r w:rsidDel="00FF0207">
                <w:delText>Unsubscribe</w:delText>
              </w:r>
            </w:del>
          </w:p>
        </w:tc>
        <w:tc>
          <w:tcPr>
            <w:tcW w:w="1374" w:type="dxa"/>
          </w:tcPr>
          <w:p w14:paraId="10947208" w14:textId="6D50B501" w:rsidR="00D0326D" w:rsidRDefault="00D0326D" w:rsidP="005538F8">
            <w:pPr>
              <w:pStyle w:val="TableEntry"/>
            </w:pPr>
            <w:del w:id="345" w:author="Jeroen Medema" w:date="2025-03-27T14:08:00Z" w16du:dateUtc="2025-03-27T13:08:00Z">
              <w:r w:rsidDel="00FF0207">
                <w:delText>DELETE</w:delText>
              </w:r>
            </w:del>
          </w:p>
        </w:tc>
        <w:tc>
          <w:tcPr>
            <w:tcW w:w="2048" w:type="dxa"/>
          </w:tcPr>
          <w:p w14:paraId="29E74D16" w14:textId="5F94DF8B" w:rsidR="00D0326D" w:rsidRDefault="00D0326D" w:rsidP="005538F8">
            <w:pPr>
              <w:pStyle w:val="TableEntry"/>
            </w:pPr>
            <w:del w:id="346" w:author="Jeroen Medema" w:date="2025-03-27T14:08:00Z" w16du:dateUtc="2025-03-27T13:08:00Z">
              <w:r w:rsidDel="00FF0207">
                <w:delText>none</w:delText>
              </w:r>
            </w:del>
          </w:p>
        </w:tc>
        <w:tc>
          <w:tcPr>
            <w:tcW w:w="2054" w:type="dxa"/>
          </w:tcPr>
          <w:p w14:paraId="298516F7" w14:textId="16308CC3" w:rsidR="00D0326D" w:rsidRDefault="00D0326D" w:rsidP="005538F8">
            <w:pPr>
              <w:pStyle w:val="TableEntry"/>
            </w:pPr>
            <w:del w:id="347" w:author="Jeroen Medema" w:date="2025-03-27T14:08:00Z" w16du:dateUtc="2025-03-27T13:08:00Z">
              <w:r w:rsidDel="00FF0207">
                <w:delText>none</w:delText>
              </w:r>
            </w:del>
          </w:p>
        </w:tc>
        <w:tc>
          <w:tcPr>
            <w:tcW w:w="2466" w:type="dxa"/>
          </w:tcPr>
          <w:p w14:paraId="71CED0A1" w14:textId="29CF710B" w:rsidR="00D0326D" w:rsidRDefault="00D0326D" w:rsidP="005538F8">
            <w:pPr>
              <w:pStyle w:val="TableEntry"/>
            </w:pPr>
            <w:del w:id="348" w:author="Jeroen Medema" w:date="2025-03-27T14:08:00Z" w16du:dateUtc="2025-03-27T13:08:00Z">
              <w:r w:rsidDel="00FF0207">
                <w:delText xml:space="preserve">Unsubscribes to state changes of </w:delText>
              </w:r>
              <w:r w:rsidR="008A3F31" w:rsidDel="00FF0207">
                <w:delText>the target</w:delText>
              </w:r>
              <w:r w:rsidDel="00FF0207">
                <w:delText xml:space="preserve"> </w:delText>
              </w:r>
              <w:r w:rsidR="00E0395F" w:rsidDel="00FF0207">
                <w:delText>Modality Performed Procedure Step</w:delText>
              </w:r>
            </w:del>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 xml:space="preserve">.3-2, the Target Resources permitted for each transaction are marked with M if support is mandatory for the </w:t>
      </w:r>
      <w:proofErr w:type="gramStart"/>
      <w:r w:rsidRPr="00243122">
        <w:t>origin</w:t>
      </w:r>
      <w:proofErr w:type="gramEnd"/>
      <w:r w:rsidRPr="00243122">
        <w:t xml:space="preserve">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7083" w:type="dxa"/>
        <w:jc w:val="center"/>
        <w:tblLook w:val="04A0" w:firstRow="1" w:lastRow="0" w:firstColumn="1" w:lastColumn="0" w:noHBand="0" w:noVBand="1"/>
      </w:tblPr>
      <w:tblGrid>
        <w:gridCol w:w="1547"/>
        <w:gridCol w:w="850"/>
        <w:gridCol w:w="989"/>
        <w:gridCol w:w="1006"/>
        <w:gridCol w:w="1263"/>
        <w:gridCol w:w="1428"/>
      </w:tblGrid>
      <w:tr w:rsidR="004B3A07" w:rsidRPr="00692E0D" w14:paraId="62E82F9F" w14:textId="77777777" w:rsidTr="008476C5">
        <w:trPr>
          <w:jc w:val="center"/>
        </w:trPr>
        <w:tc>
          <w:tcPr>
            <w:tcW w:w="1547" w:type="dxa"/>
          </w:tcPr>
          <w:p w14:paraId="0F4B7C3F" w14:textId="24BE38FA" w:rsidR="004B3A07" w:rsidRPr="00B66D39" w:rsidRDefault="004B3A07" w:rsidP="005822BD">
            <w:pPr>
              <w:spacing w:after="0"/>
              <w:rPr>
                <w:b/>
                <w:bCs/>
              </w:rPr>
            </w:pPr>
            <w:r w:rsidRPr="00B66D39">
              <w:rPr>
                <w:b/>
                <w:bCs/>
              </w:rPr>
              <w:t>Resource</w:t>
            </w:r>
          </w:p>
        </w:tc>
        <w:tc>
          <w:tcPr>
            <w:tcW w:w="850" w:type="dxa"/>
          </w:tcPr>
          <w:p w14:paraId="7D2E675E" w14:textId="568B888A" w:rsidR="004B3A07" w:rsidRPr="00B66D39" w:rsidRDefault="004B3A07" w:rsidP="005822BD">
            <w:pPr>
              <w:spacing w:after="0"/>
              <w:rPr>
                <w:b/>
                <w:bCs/>
              </w:rPr>
            </w:pPr>
            <w:r w:rsidRPr="00B66D39">
              <w:rPr>
                <w:b/>
                <w:bCs/>
              </w:rPr>
              <w:t>Create</w:t>
            </w:r>
          </w:p>
        </w:tc>
        <w:tc>
          <w:tcPr>
            <w:tcW w:w="989" w:type="dxa"/>
          </w:tcPr>
          <w:p w14:paraId="7840725D" w14:textId="6243A283" w:rsidR="004B3A07" w:rsidRPr="00B66D39" w:rsidRDefault="004B3A07" w:rsidP="005822BD">
            <w:pPr>
              <w:spacing w:after="0"/>
              <w:rPr>
                <w:b/>
                <w:bCs/>
              </w:rPr>
            </w:pPr>
            <w:r w:rsidRPr="00B66D39">
              <w:rPr>
                <w:b/>
                <w:bCs/>
              </w:rPr>
              <w:t>Update</w:t>
            </w:r>
          </w:p>
        </w:tc>
        <w:tc>
          <w:tcPr>
            <w:tcW w:w="1006" w:type="dxa"/>
          </w:tcPr>
          <w:p w14:paraId="5B70454E" w14:textId="6F662145" w:rsidR="004B3A07" w:rsidRPr="00B66D39" w:rsidRDefault="004B3A07" w:rsidP="005822BD">
            <w:pPr>
              <w:spacing w:after="0"/>
              <w:rPr>
                <w:b/>
                <w:bCs/>
              </w:rPr>
            </w:pPr>
            <w:r w:rsidRPr="00B66D39">
              <w:rPr>
                <w:b/>
                <w:bCs/>
              </w:rPr>
              <w:t>Retrieve</w:t>
            </w:r>
          </w:p>
        </w:tc>
        <w:tc>
          <w:tcPr>
            <w:tcW w:w="1263" w:type="dxa"/>
          </w:tcPr>
          <w:p w14:paraId="7D1FB459" w14:textId="23B662EA" w:rsidR="004B3A07" w:rsidRPr="00B66D39" w:rsidRDefault="004B3A07" w:rsidP="005822BD">
            <w:pPr>
              <w:spacing w:after="0"/>
              <w:rPr>
                <w:b/>
                <w:bCs/>
              </w:rPr>
            </w:pPr>
            <w:del w:id="349" w:author="Jeroen Medema" w:date="2025-03-27T14:08:00Z" w16du:dateUtc="2025-03-27T13:08:00Z">
              <w:r w:rsidRPr="00B66D39" w:rsidDel="00FF0207">
                <w:rPr>
                  <w:b/>
                  <w:bCs/>
                </w:rPr>
                <w:delText>Subscribe</w:delText>
              </w:r>
            </w:del>
          </w:p>
        </w:tc>
        <w:tc>
          <w:tcPr>
            <w:tcW w:w="1428" w:type="dxa"/>
          </w:tcPr>
          <w:p w14:paraId="4456B391" w14:textId="660688AE" w:rsidR="004B3A07" w:rsidRPr="00B66D39" w:rsidRDefault="004B3A07" w:rsidP="005822BD">
            <w:pPr>
              <w:spacing w:after="0"/>
              <w:rPr>
                <w:b/>
                <w:bCs/>
              </w:rPr>
            </w:pPr>
            <w:del w:id="350" w:author="Jeroen Medema" w:date="2025-03-27T14:08:00Z" w16du:dateUtc="2025-03-27T13:08:00Z">
              <w:r w:rsidRPr="00B66D39" w:rsidDel="00FF0207">
                <w:rPr>
                  <w:b/>
                  <w:bCs/>
                </w:rPr>
                <w:delText>Unsubscribe</w:delText>
              </w:r>
            </w:del>
          </w:p>
        </w:tc>
      </w:tr>
      <w:tr w:rsidR="00D76459" w14:paraId="1A3C4951" w14:textId="77777777" w:rsidTr="008476C5">
        <w:trPr>
          <w:jc w:val="center"/>
        </w:trPr>
        <w:tc>
          <w:tcPr>
            <w:tcW w:w="1547" w:type="dxa"/>
            <w:vAlign w:val="center"/>
          </w:tcPr>
          <w:p w14:paraId="5A441855" w14:textId="1A0A0448" w:rsidR="00D76459" w:rsidRDefault="00D76459" w:rsidP="005822BD">
            <w:pPr>
              <w:spacing w:after="0"/>
            </w:pPr>
            <w:r>
              <w:t>MPPS</w:t>
            </w:r>
          </w:p>
        </w:tc>
        <w:tc>
          <w:tcPr>
            <w:tcW w:w="850" w:type="dxa"/>
            <w:vAlign w:val="center"/>
          </w:tcPr>
          <w:p w14:paraId="01666966" w14:textId="0E182866" w:rsidR="00D76459" w:rsidRDefault="006A1CC8" w:rsidP="005822BD">
            <w:pPr>
              <w:spacing w:after="0"/>
              <w:jc w:val="center"/>
            </w:pPr>
            <w:r>
              <w:t>M</w:t>
            </w:r>
          </w:p>
        </w:tc>
        <w:tc>
          <w:tcPr>
            <w:tcW w:w="989" w:type="dxa"/>
            <w:vAlign w:val="center"/>
          </w:tcPr>
          <w:p w14:paraId="50E60C7A" w14:textId="19A0563F" w:rsidR="00D76459" w:rsidRDefault="00D76459" w:rsidP="005822BD">
            <w:pPr>
              <w:spacing w:after="0"/>
              <w:jc w:val="center"/>
            </w:pPr>
            <w:r>
              <w:t>M</w:t>
            </w:r>
          </w:p>
        </w:tc>
        <w:tc>
          <w:tcPr>
            <w:tcW w:w="1006" w:type="dxa"/>
            <w:vAlign w:val="center"/>
          </w:tcPr>
          <w:p w14:paraId="2479746C" w14:textId="1EEB54B8" w:rsidR="00D76459" w:rsidRDefault="001721FD" w:rsidP="005822BD">
            <w:pPr>
              <w:spacing w:after="0"/>
              <w:jc w:val="center"/>
            </w:pPr>
            <w:r>
              <w:t>O</w:t>
            </w:r>
          </w:p>
        </w:tc>
        <w:tc>
          <w:tcPr>
            <w:tcW w:w="1263" w:type="dxa"/>
            <w:vAlign w:val="center"/>
          </w:tcPr>
          <w:p w14:paraId="627418D7" w14:textId="77777777" w:rsidR="00D76459" w:rsidRDefault="00D76459" w:rsidP="005822BD">
            <w:pPr>
              <w:spacing w:after="0"/>
              <w:jc w:val="center"/>
            </w:pPr>
          </w:p>
        </w:tc>
        <w:tc>
          <w:tcPr>
            <w:tcW w:w="1428" w:type="dxa"/>
            <w:vAlign w:val="center"/>
          </w:tcPr>
          <w:p w14:paraId="1AE9E67F" w14:textId="77777777" w:rsidR="00D76459" w:rsidRDefault="00D76459" w:rsidP="005822BD">
            <w:pPr>
              <w:spacing w:after="0"/>
              <w:jc w:val="center"/>
            </w:pPr>
          </w:p>
        </w:tc>
      </w:tr>
      <w:tr w:rsidR="00D76459" w14:paraId="3063BE0B" w14:textId="77777777" w:rsidTr="008476C5">
        <w:trPr>
          <w:jc w:val="center"/>
        </w:trPr>
        <w:tc>
          <w:tcPr>
            <w:tcW w:w="1547" w:type="dxa"/>
            <w:vAlign w:val="center"/>
          </w:tcPr>
          <w:p w14:paraId="5FD4D4DA" w14:textId="5927D2D3" w:rsidR="00D76459" w:rsidRDefault="00D76459" w:rsidP="005822BD">
            <w:pPr>
              <w:spacing w:after="0"/>
            </w:pPr>
            <w:r>
              <w:t>Subscription</w:t>
            </w:r>
          </w:p>
        </w:tc>
        <w:tc>
          <w:tcPr>
            <w:tcW w:w="850" w:type="dxa"/>
            <w:vAlign w:val="center"/>
          </w:tcPr>
          <w:p w14:paraId="02F6A669" w14:textId="77777777" w:rsidR="00D76459" w:rsidRDefault="00D76459" w:rsidP="005822BD">
            <w:pPr>
              <w:spacing w:after="0"/>
              <w:jc w:val="center"/>
            </w:pPr>
          </w:p>
        </w:tc>
        <w:tc>
          <w:tcPr>
            <w:tcW w:w="989" w:type="dxa"/>
            <w:vAlign w:val="center"/>
          </w:tcPr>
          <w:p w14:paraId="4B5ABD3F" w14:textId="77777777" w:rsidR="00D76459" w:rsidRDefault="00D76459" w:rsidP="005822BD">
            <w:pPr>
              <w:spacing w:after="0"/>
              <w:jc w:val="center"/>
            </w:pPr>
          </w:p>
        </w:tc>
        <w:tc>
          <w:tcPr>
            <w:tcW w:w="1006" w:type="dxa"/>
            <w:vAlign w:val="center"/>
          </w:tcPr>
          <w:p w14:paraId="731AEF14" w14:textId="77777777" w:rsidR="00D76459" w:rsidRDefault="00D76459" w:rsidP="005822BD">
            <w:pPr>
              <w:spacing w:after="0"/>
              <w:jc w:val="center"/>
            </w:pPr>
          </w:p>
        </w:tc>
        <w:tc>
          <w:tcPr>
            <w:tcW w:w="1263" w:type="dxa"/>
            <w:vAlign w:val="center"/>
          </w:tcPr>
          <w:p w14:paraId="6B52D743" w14:textId="635D72DA" w:rsidR="00D76459" w:rsidRDefault="00295EED" w:rsidP="005822BD">
            <w:pPr>
              <w:spacing w:after="0"/>
              <w:jc w:val="center"/>
            </w:pPr>
            <w:del w:id="351" w:author="Jeroen Medema" w:date="2025-03-27T14:08:00Z" w16du:dateUtc="2025-03-27T13:08:00Z">
              <w:r w:rsidDel="00FF0207">
                <w:delText>O</w:delText>
              </w:r>
            </w:del>
          </w:p>
        </w:tc>
        <w:tc>
          <w:tcPr>
            <w:tcW w:w="1428" w:type="dxa"/>
            <w:vAlign w:val="center"/>
          </w:tcPr>
          <w:p w14:paraId="64190F10" w14:textId="26FD6D79" w:rsidR="00D76459" w:rsidRDefault="00295EED" w:rsidP="005822BD">
            <w:pPr>
              <w:spacing w:after="0"/>
              <w:jc w:val="center"/>
            </w:pPr>
            <w:del w:id="352" w:author="Jeroen Medema" w:date="2025-03-27T14:08:00Z" w16du:dateUtc="2025-03-27T13:08:00Z">
              <w:r w:rsidDel="00FF0207">
                <w:delText>O</w:delText>
              </w:r>
            </w:del>
          </w:p>
        </w:tc>
      </w:tr>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commentRangeStart w:id="353"/>
      <w:commentRangeStart w:id="354"/>
      <w:commentRangeStart w:id="355"/>
      <w:commentRangeStart w:id="356"/>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commentRangeEnd w:id="353"/>
      <w:r>
        <w:rPr>
          <w:rStyle w:val="CommentReference"/>
          <w:b w:val="0"/>
        </w:rPr>
        <w:commentReference w:id="353"/>
      </w:r>
      <w:commentRangeEnd w:id="354"/>
      <w:r>
        <w:rPr>
          <w:rStyle w:val="CommentReference"/>
          <w:b w:val="0"/>
        </w:rPr>
        <w:commentReference w:id="354"/>
      </w:r>
      <w:commentRangeEnd w:id="355"/>
      <w:r>
        <w:rPr>
          <w:rStyle w:val="CommentReference"/>
          <w:b w:val="0"/>
        </w:rPr>
        <w:commentReference w:id="355"/>
      </w:r>
      <w:commentRangeEnd w:id="356"/>
      <w:r w:rsidR="00A754A7">
        <w:rPr>
          <w:rStyle w:val="CommentReference"/>
          <w:b w:val="0"/>
        </w:rPr>
        <w:commentReference w:id="356"/>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commentRangeStart w:id="357"/>
            <w:commentRangeStart w:id="358"/>
            <w:r>
              <w:t>Get MPPS Information</w:t>
            </w:r>
            <w:commentRangeEnd w:id="357"/>
            <w:r>
              <w:rPr>
                <w:rStyle w:val="CommentReference"/>
              </w:rPr>
              <w:commentReference w:id="357"/>
            </w:r>
            <w:commentRangeEnd w:id="358"/>
            <w:r w:rsidR="00B6681B">
              <w:rPr>
                <w:rStyle w:val="CommentReference"/>
              </w:rPr>
              <w:commentReference w:id="358"/>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commentRangeStart w:id="359"/>
      <w:commentRangeStart w:id="360"/>
      <w:commentRangeStart w:id="361"/>
      <w:r>
        <w:t>Note</w:t>
      </w:r>
      <w:r>
        <w:tab/>
        <w:t xml:space="preserve">As in DIMSE, the Transactions do </w:t>
      </w:r>
      <w:r w:rsidRPr="0034151F">
        <w:rPr>
          <w:i/>
          <w:iCs/>
        </w:rPr>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DICOMweb. What DICOM </w:t>
      </w:r>
      <w:r w:rsidRPr="00691EF2">
        <w:rPr>
          <w:i/>
          <w:iCs/>
        </w:rPr>
        <w:t>does</w:t>
      </w:r>
      <w:r>
        <w:t xml:space="preserve"> provide is access to </w:t>
      </w:r>
      <w:proofErr w:type="gramStart"/>
      <w:r>
        <w:t>performed procedure steps</w:t>
      </w:r>
      <w:proofErr w:type="gramEnd"/>
      <w:r>
        <w:t xml:space="preserve"> at the level required for modalities.</w:t>
      </w:r>
      <w:commentRangeEnd w:id="359"/>
      <w:r>
        <w:rPr>
          <w:rStyle w:val="CommentReference"/>
        </w:rPr>
        <w:commentReference w:id="359"/>
      </w:r>
      <w:commentRangeEnd w:id="360"/>
      <w:r>
        <w:rPr>
          <w:rStyle w:val="CommentReference"/>
        </w:rPr>
        <w:commentReference w:id="360"/>
      </w:r>
      <w:commentRangeEnd w:id="361"/>
      <w:r w:rsidR="00D91C95">
        <w:rPr>
          <w:rStyle w:val="CommentReference"/>
        </w:rPr>
        <w:commentReference w:id="361"/>
      </w:r>
    </w:p>
    <w:p w14:paraId="508679D3" w14:textId="77777777" w:rsidR="00570D5D" w:rsidRDefault="00570D5D" w:rsidP="00570D5D"/>
    <w:p w14:paraId="51FC6A45" w14:textId="7CA13B4E" w:rsidR="00570D5D" w:rsidDel="00FF0207" w:rsidRDefault="00073796" w:rsidP="00570D5D">
      <w:pPr>
        <w:rPr>
          <w:del w:id="362" w:author="Jeroen Medema" w:date="2025-03-27T14:08:00Z" w16du:dateUtc="2025-03-27T13:08:00Z"/>
        </w:rPr>
      </w:pPr>
      <w:del w:id="363" w:author="Jeroen Medema" w:date="2025-03-27T14:08:00Z" w16du:dateUtc="2025-03-27T13:08:00Z">
        <w:r w:rsidDel="00FF0207">
          <w:lastRenderedPageBreak/>
          <w:delText xml:space="preserve">Some </w:delText>
        </w:r>
        <w:r w:rsidR="00DD497B" w:rsidDel="00FF0207">
          <w:delText xml:space="preserve">Modality Performed Procedure Step Service </w:delText>
        </w:r>
        <w:r w:rsidR="000C7241" w:rsidDel="00FF0207">
          <w:delText xml:space="preserve">Transactions </w:delText>
        </w:r>
        <w:r w:rsidR="003B5BEE" w:rsidDel="00FF0207">
          <w:delText xml:space="preserve">do not have corresponding DIMSE Operations </w:delText>
        </w:r>
        <w:r w:rsidDel="00FF0207">
          <w:delText>but they</w:delText>
        </w:r>
        <w:r w:rsidR="003B5BEE" w:rsidDel="00FF0207">
          <w:delText xml:space="preserve"> </w:delText>
        </w:r>
        <w:r w:rsidR="00DD497B" w:rsidDel="00FF0207">
          <w:delText xml:space="preserve">relate to DIMSE </w:delText>
        </w:r>
        <w:r w:rsidR="00570D5D" w:rsidDel="00FF0207">
          <w:delText>Notifications</w:delText>
        </w:r>
        <w:r w:rsidR="00DD497B" w:rsidDel="00FF0207">
          <w:delText xml:space="preserve"> instead. These </w:delText>
        </w:r>
        <w:r w:rsidDel="00FF0207">
          <w:delText xml:space="preserve">Transactions </w:delText>
        </w:r>
        <w:r w:rsidR="00DD497B" w:rsidDel="00FF0207">
          <w:delText>are</w:delText>
        </w:r>
        <w:r w:rsidR="00570D5D" w:rsidDel="00FF0207">
          <w:delText xml:space="preserve"> listed in Table X.</w:delText>
        </w:r>
        <w:r w:rsidR="0070122A" w:rsidDel="00FF0207">
          <w:delText>3-4</w:delText>
        </w:r>
        <w:r w:rsidR="003B5BEE" w:rsidDel="00FF0207">
          <w:delText>, together with the DIMSE Notifications</w:delText>
        </w:r>
        <w:r w:rsidR="00570D5D" w:rsidDel="00FF0207">
          <w:delText>.</w:delText>
        </w:r>
      </w:del>
    </w:p>
    <w:p w14:paraId="5B85B201" w14:textId="2202D3A7" w:rsidR="00570D5D" w:rsidDel="00FF0207" w:rsidRDefault="00570D5D" w:rsidP="00570D5D">
      <w:pPr>
        <w:pStyle w:val="TableTitle"/>
        <w:keepNext/>
        <w:rPr>
          <w:del w:id="364" w:author="Jeroen Medema" w:date="2025-03-27T14:08:00Z" w16du:dateUtc="2025-03-27T13:08:00Z"/>
        </w:rPr>
      </w:pPr>
      <w:del w:id="365" w:author="Jeroen Medema" w:date="2025-03-27T14:08:00Z" w16du:dateUtc="2025-03-27T13:08:00Z">
        <w:r w:rsidRPr="00435A9C" w:rsidDel="00FF0207">
          <w:delText>Table X.</w:delText>
        </w:r>
        <w:r w:rsidR="00054905" w:rsidDel="00FF0207">
          <w:delText>3-4</w:delText>
        </w:r>
        <w:r w:rsidRPr="00435A9C" w:rsidDel="00FF0207">
          <w:delText xml:space="preserve">. </w:delText>
        </w:r>
        <w:r w:rsidDel="00FF0207">
          <w:delText xml:space="preserve">Relation between </w:delText>
        </w:r>
        <w:r w:rsidR="00054905" w:rsidDel="00FF0207">
          <w:delText xml:space="preserve">Modality Performed Procedure Step </w:delText>
        </w:r>
        <w:r w:rsidR="00054905" w:rsidRPr="003D2E61" w:rsidDel="00FF0207">
          <w:delText xml:space="preserve">Service </w:delText>
        </w:r>
        <w:r w:rsidR="00054905" w:rsidDel="00FF0207">
          <w:delText xml:space="preserve">Transactions and </w:delText>
        </w:r>
        <w:r w:rsidDel="00FF0207">
          <w:delText>DIMSE Notifications</w:delText>
        </w:r>
      </w:del>
    </w:p>
    <w:tbl>
      <w:tblPr>
        <w:tblStyle w:val="TableGrid"/>
        <w:tblW w:w="7934" w:type="dxa"/>
        <w:jc w:val="center"/>
        <w:tblLook w:val="04A0" w:firstRow="1" w:lastRow="0" w:firstColumn="1" w:lastColumn="0" w:noHBand="0" w:noVBand="1"/>
      </w:tblPr>
      <w:tblGrid>
        <w:gridCol w:w="1560"/>
        <w:gridCol w:w="2689"/>
        <w:gridCol w:w="1559"/>
        <w:gridCol w:w="2126"/>
      </w:tblGrid>
      <w:tr w:rsidR="007A170C" w:rsidRPr="005370C5" w:rsidDel="00FF0207" w14:paraId="6469D2E8" w14:textId="67066DE0" w:rsidTr="007A170C">
        <w:trPr>
          <w:tblHeader/>
          <w:jc w:val="center"/>
          <w:del w:id="366" w:author="Jeroen Medema" w:date="2025-03-27T14:08:00Z" w16du:dateUtc="2025-03-27T13:08:00Z"/>
        </w:trPr>
        <w:tc>
          <w:tcPr>
            <w:tcW w:w="1560" w:type="dxa"/>
          </w:tcPr>
          <w:p w14:paraId="426ACDD1" w14:textId="4A898148" w:rsidR="007A170C" w:rsidDel="00FF0207" w:rsidRDefault="007A170C" w:rsidP="007A170C">
            <w:pPr>
              <w:pStyle w:val="TableLabel"/>
              <w:rPr>
                <w:del w:id="367" w:author="Jeroen Medema" w:date="2025-03-27T14:08:00Z" w16du:dateUtc="2025-03-27T13:08:00Z"/>
              </w:rPr>
            </w:pPr>
            <w:del w:id="368" w:author="Jeroen Medema" w:date="2025-03-27T14:08:00Z" w16du:dateUtc="2025-03-27T13:08:00Z">
              <w:r w:rsidDel="00FF0207">
                <w:delText>Transaction</w:delText>
              </w:r>
            </w:del>
          </w:p>
        </w:tc>
        <w:tc>
          <w:tcPr>
            <w:tcW w:w="2689" w:type="dxa"/>
          </w:tcPr>
          <w:p w14:paraId="330AC182" w14:textId="40453041" w:rsidR="007A170C" w:rsidRPr="005370C5" w:rsidDel="00FF0207" w:rsidRDefault="007A170C" w:rsidP="007A170C">
            <w:pPr>
              <w:pStyle w:val="TableLabel"/>
              <w:rPr>
                <w:del w:id="369" w:author="Jeroen Medema" w:date="2025-03-27T14:08:00Z" w16du:dateUtc="2025-03-27T13:08:00Z"/>
              </w:rPr>
            </w:pPr>
            <w:del w:id="370" w:author="Jeroen Medema" w:date="2025-03-27T14:08:00Z" w16du:dateUtc="2025-03-27T13:08:00Z">
              <w:r w:rsidDel="00FF0207">
                <w:delText>Notification</w:delText>
              </w:r>
            </w:del>
          </w:p>
        </w:tc>
        <w:tc>
          <w:tcPr>
            <w:tcW w:w="1559" w:type="dxa"/>
          </w:tcPr>
          <w:p w14:paraId="3EAE5658" w14:textId="278B3E4C" w:rsidR="007A170C" w:rsidRPr="005370C5" w:rsidDel="00FF0207" w:rsidRDefault="007A170C" w:rsidP="007A170C">
            <w:pPr>
              <w:pStyle w:val="TableLabel"/>
              <w:rPr>
                <w:del w:id="371" w:author="Jeroen Medema" w:date="2025-03-27T14:08:00Z" w16du:dateUtc="2025-03-27T13:08:00Z"/>
              </w:rPr>
            </w:pPr>
            <w:del w:id="372" w:author="Jeroen Medema" w:date="2025-03-27T14:08:00Z" w16du:dateUtc="2025-03-27T13:08:00Z">
              <w:r w:rsidDel="00FF0207">
                <w:delText>Reference</w:delText>
              </w:r>
            </w:del>
          </w:p>
        </w:tc>
        <w:tc>
          <w:tcPr>
            <w:tcW w:w="2126" w:type="dxa"/>
          </w:tcPr>
          <w:p w14:paraId="413337B3" w14:textId="248A41AE" w:rsidR="007A170C" w:rsidRPr="005370C5" w:rsidDel="00FF0207" w:rsidRDefault="007A170C" w:rsidP="007A170C">
            <w:pPr>
              <w:pStyle w:val="TableLabel"/>
              <w:jc w:val="left"/>
              <w:rPr>
                <w:del w:id="373" w:author="Jeroen Medema" w:date="2025-03-27T14:08:00Z" w16du:dateUtc="2025-03-27T13:08:00Z"/>
              </w:rPr>
            </w:pPr>
            <w:del w:id="374" w:author="Jeroen Medema" w:date="2025-03-27T14:08:00Z" w16du:dateUtc="2025-03-27T13:08:00Z">
              <w:r w:rsidDel="00FF0207">
                <w:delText>DIMSE Service</w:delText>
              </w:r>
            </w:del>
          </w:p>
        </w:tc>
      </w:tr>
      <w:tr w:rsidR="007A170C" w:rsidDel="00FF0207" w14:paraId="0AA3B813" w14:textId="005B10AD" w:rsidTr="007A170C">
        <w:trPr>
          <w:trHeight w:val="70"/>
          <w:jc w:val="center"/>
          <w:del w:id="375" w:author="Jeroen Medema" w:date="2025-03-27T14:08:00Z" w16du:dateUtc="2025-03-27T13:08:00Z"/>
        </w:trPr>
        <w:tc>
          <w:tcPr>
            <w:tcW w:w="1560" w:type="dxa"/>
          </w:tcPr>
          <w:p w14:paraId="65D6AA36" w14:textId="572A0331" w:rsidR="007A170C" w:rsidDel="00FF0207" w:rsidRDefault="007A170C" w:rsidP="007A170C">
            <w:pPr>
              <w:pStyle w:val="TableEntry"/>
              <w:keepNext/>
              <w:rPr>
                <w:del w:id="376" w:author="Jeroen Medema" w:date="2025-03-27T14:08:00Z" w16du:dateUtc="2025-03-27T13:08:00Z"/>
              </w:rPr>
            </w:pPr>
            <w:del w:id="377" w:author="Jeroen Medema" w:date="2025-03-27T14:08:00Z" w16du:dateUtc="2025-03-27T13:08:00Z">
              <w:r w:rsidDel="00FF0207">
                <w:delText>Subscribe</w:delText>
              </w:r>
            </w:del>
          </w:p>
        </w:tc>
        <w:tc>
          <w:tcPr>
            <w:tcW w:w="2689" w:type="dxa"/>
          </w:tcPr>
          <w:p w14:paraId="4ACCFF0C" w14:textId="221CCB71" w:rsidR="007A170C" w:rsidDel="00FF0207" w:rsidRDefault="007A170C" w:rsidP="007A170C">
            <w:pPr>
              <w:pStyle w:val="TableEntry"/>
              <w:keepNext/>
              <w:rPr>
                <w:del w:id="378" w:author="Jeroen Medema" w:date="2025-03-27T14:08:00Z" w16du:dateUtc="2025-03-27T13:08:00Z"/>
              </w:rPr>
            </w:pPr>
            <w:del w:id="379" w:author="Jeroen Medema" w:date="2025-03-27T14:08:00Z" w16du:dateUtc="2025-03-27T13:08:00Z">
              <w:r w:rsidDel="00FF0207">
                <w:delText>Receive Event Notification</w:delText>
              </w:r>
            </w:del>
          </w:p>
        </w:tc>
        <w:tc>
          <w:tcPr>
            <w:tcW w:w="1559" w:type="dxa"/>
            <w:vAlign w:val="center"/>
          </w:tcPr>
          <w:p w14:paraId="3561575C" w14:textId="5D3440A5" w:rsidR="007A170C" w:rsidDel="00FF0207" w:rsidRDefault="007A170C" w:rsidP="007A170C">
            <w:pPr>
              <w:pStyle w:val="TableEntry"/>
              <w:keepNext/>
              <w:rPr>
                <w:del w:id="380" w:author="Jeroen Medema" w:date="2025-03-27T14:08:00Z" w16du:dateUtc="2025-03-27T13:08:00Z"/>
              </w:rPr>
            </w:pPr>
            <w:del w:id="381" w:author="Jeroen Medema" w:date="2025-03-27T14:08:00Z" w16du:dateUtc="2025-03-27T13:08:00Z">
              <w:r w:rsidDel="00FF0207">
                <w:delText>PS3.4, F.9.2.1</w:delText>
              </w:r>
            </w:del>
          </w:p>
        </w:tc>
        <w:tc>
          <w:tcPr>
            <w:tcW w:w="2126" w:type="dxa"/>
            <w:vMerge w:val="restart"/>
            <w:vAlign w:val="center"/>
          </w:tcPr>
          <w:p w14:paraId="726142C1" w14:textId="0D8D49F6" w:rsidR="007A170C" w:rsidDel="00FF0207" w:rsidRDefault="007A170C" w:rsidP="007A170C">
            <w:pPr>
              <w:pStyle w:val="TableEntry"/>
              <w:keepNext/>
              <w:rPr>
                <w:del w:id="382" w:author="Jeroen Medema" w:date="2025-03-27T14:08:00Z" w16du:dateUtc="2025-03-27T13:08:00Z"/>
              </w:rPr>
            </w:pPr>
            <w:del w:id="383" w:author="Jeroen Medema" w:date="2025-03-27T14:08:00Z" w16du:dateUtc="2025-03-27T13:08:00Z">
              <w:r w:rsidDel="00FF0207">
                <w:delText>N-EVENT-REPORT</w:delText>
              </w:r>
            </w:del>
          </w:p>
        </w:tc>
      </w:tr>
      <w:tr w:rsidR="007A170C" w:rsidDel="00FF0207" w14:paraId="431A032D" w14:textId="7D81FF53" w:rsidTr="007A170C">
        <w:trPr>
          <w:trHeight w:val="70"/>
          <w:jc w:val="center"/>
          <w:del w:id="384" w:author="Jeroen Medema" w:date="2025-03-27T14:08:00Z" w16du:dateUtc="2025-03-27T13:08:00Z"/>
        </w:trPr>
        <w:tc>
          <w:tcPr>
            <w:tcW w:w="1560" w:type="dxa"/>
          </w:tcPr>
          <w:p w14:paraId="00B38C1E" w14:textId="27A6A104" w:rsidR="007A170C" w:rsidDel="00FF0207" w:rsidRDefault="007A170C" w:rsidP="007A170C">
            <w:pPr>
              <w:pStyle w:val="TableEntry"/>
              <w:rPr>
                <w:del w:id="385" w:author="Jeroen Medema" w:date="2025-03-27T14:08:00Z" w16du:dateUtc="2025-03-27T13:08:00Z"/>
              </w:rPr>
            </w:pPr>
            <w:del w:id="386" w:author="Jeroen Medema" w:date="2025-03-27T14:08:00Z" w16du:dateUtc="2025-03-27T13:08:00Z">
              <w:r w:rsidDel="00FF0207">
                <w:delText>Unsubscribe</w:delText>
              </w:r>
            </w:del>
          </w:p>
        </w:tc>
        <w:tc>
          <w:tcPr>
            <w:tcW w:w="2689" w:type="dxa"/>
          </w:tcPr>
          <w:p w14:paraId="45D956D1" w14:textId="3048E6C0" w:rsidR="007A170C" w:rsidDel="00FF0207" w:rsidRDefault="007A170C" w:rsidP="007A170C">
            <w:pPr>
              <w:pStyle w:val="TableEntry"/>
              <w:rPr>
                <w:del w:id="387" w:author="Jeroen Medema" w:date="2025-03-27T14:08:00Z" w16du:dateUtc="2025-03-27T13:08:00Z"/>
              </w:rPr>
            </w:pPr>
            <w:del w:id="388" w:author="Jeroen Medema" w:date="2025-03-27T14:08:00Z" w16du:dateUtc="2025-03-27T13:08:00Z">
              <w:r w:rsidDel="00FF0207">
                <w:delText>Provide Event Notification</w:delText>
              </w:r>
            </w:del>
          </w:p>
        </w:tc>
        <w:tc>
          <w:tcPr>
            <w:tcW w:w="1559" w:type="dxa"/>
          </w:tcPr>
          <w:p w14:paraId="3DE46652" w14:textId="7C54069C" w:rsidR="007A170C" w:rsidDel="00FF0207" w:rsidRDefault="007A170C" w:rsidP="007A170C">
            <w:pPr>
              <w:pStyle w:val="TableEntry"/>
              <w:rPr>
                <w:del w:id="389" w:author="Jeroen Medema" w:date="2025-03-27T14:08:00Z" w16du:dateUtc="2025-03-27T13:08:00Z"/>
              </w:rPr>
            </w:pPr>
            <w:del w:id="390" w:author="Jeroen Medema" w:date="2025-03-27T14:08:00Z" w16du:dateUtc="2025-03-27T13:08:00Z">
              <w:r w:rsidDel="00FF0207">
                <w:delText>PS3.4, F.9.2.2</w:delText>
              </w:r>
            </w:del>
          </w:p>
        </w:tc>
        <w:tc>
          <w:tcPr>
            <w:tcW w:w="2126" w:type="dxa"/>
            <w:vMerge/>
          </w:tcPr>
          <w:p w14:paraId="7E361BD2" w14:textId="3E8E8B47" w:rsidR="007A170C" w:rsidDel="00FF0207" w:rsidRDefault="007A170C" w:rsidP="007A170C">
            <w:pPr>
              <w:pStyle w:val="TableEntry"/>
              <w:rPr>
                <w:del w:id="391" w:author="Jeroen Medema" w:date="2025-03-27T14:08:00Z" w16du:dateUtc="2025-03-27T13:08:00Z"/>
              </w:rPr>
            </w:pPr>
          </w:p>
        </w:tc>
      </w:tr>
    </w:tbl>
    <w:p w14:paraId="57F8B0AF" w14:textId="7F2D1FDD" w:rsidR="00570D5D" w:rsidDel="00FF0207" w:rsidRDefault="00570D5D" w:rsidP="00570D5D">
      <w:pPr>
        <w:rPr>
          <w:del w:id="392" w:author="Jeroen Medema" w:date="2025-03-27T14:08:00Z" w16du:dateUtc="2025-03-27T13:08:00Z"/>
        </w:rPr>
      </w:pPr>
    </w:p>
    <w:p w14:paraId="7A9F1385" w14:textId="4486B9E5" w:rsidR="00570D5D" w:rsidRDefault="00570D5D" w:rsidP="00570D5D">
      <w:pPr>
        <w:pStyle w:val="Note"/>
      </w:pPr>
      <w:del w:id="393" w:author="Jeroen Medema" w:date="2025-03-27T14:08:00Z" w16du:dateUtc="2025-03-27T13:08:00Z">
        <w:r w:rsidDel="00FF0207">
          <w:delText>Note</w:delText>
        </w:r>
        <w:r w:rsidDel="00FF0207">
          <w:tab/>
          <w:delText xml:space="preserve">The pair of Notifications relate to the pair of Transactions; there is </w:delText>
        </w:r>
        <w:r w:rsidRPr="000A0469" w:rsidDel="00FF0207">
          <w:rPr>
            <w:i/>
            <w:iCs/>
          </w:rPr>
          <w:delText>no</w:delText>
        </w:r>
        <w:r w:rsidDel="00FF0207">
          <w:delText xml:space="preserve"> one-to-one mapping between DIMSE Notifications and Modality Workflow Service Transactions. See also Section 8.10 for more information about how DICOMweb deals with Notifications.</w:delText>
        </w:r>
      </w:del>
    </w:p>
    <w:p w14:paraId="66E1790C" w14:textId="298945CF" w:rsidR="0024556E" w:rsidRDefault="003102BE" w:rsidP="0024556E">
      <w:pPr>
        <w:pStyle w:val="Heading2"/>
      </w:pPr>
      <w:bookmarkStart w:id="394" w:name="_Toc193985262"/>
      <w:r>
        <w:t>X.4</w:t>
      </w:r>
      <w:r w:rsidR="0024556E">
        <w:tab/>
        <w:t>Create Transaction</w:t>
      </w:r>
      <w:bookmarkEnd w:id="394"/>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395" w:name="_Toc193985263"/>
      <w:r>
        <w:t>X.4</w:t>
      </w:r>
      <w:r w:rsidR="0024556E">
        <w:t>.1</w:t>
      </w:r>
      <w:r w:rsidR="0024556E">
        <w:tab/>
        <w:t>Request</w:t>
      </w:r>
      <w:bookmarkEnd w:id="395"/>
    </w:p>
    <w:p w14:paraId="47923603" w14:textId="2C5EBF28" w:rsidR="0024556E" w:rsidRDefault="0024556E" w:rsidP="0024556E">
      <w:r>
        <w:t>The request shall have the following syntax:</w:t>
      </w:r>
    </w:p>
    <w:p w14:paraId="79E1290D" w14:textId="3ADCD181" w:rsidR="007037F3" w:rsidRPr="000512CC" w:rsidRDefault="00063AEA"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PUT</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/m</w:t>
      </w:r>
      <w:r w:rsidR="00F201D1" w:rsidRPr="000512CC">
        <w:rPr>
          <w:rFonts w:ascii="Noto Sans Mono ExtraCondensed M" w:eastAsiaTheme="minorEastAsia" w:hAnsi="Noto Sans Mono ExtraCondensed M" w:cs="Noto Sans Mono ExtraCondensed M"/>
          <w:color w:val="000000"/>
          <w:sz w:val="18"/>
          <w:szCs w:val="18"/>
          <w:lang w:eastAsia="ja-JP"/>
        </w:rPr>
        <w:t>odality-performed-procedure-</w:t>
      </w:r>
      <w:proofErr w:type="gramStart"/>
      <w:r w:rsidR="00F201D1" w:rsidRPr="000512CC">
        <w:rPr>
          <w:rFonts w:ascii="Noto Sans Mono ExtraCondensed M" w:eastAsiaTheme="minorEastAsia" w:hAnsi="Noto Sans Mono ExtraCondensed M" w:cs="Noto Sans Mono ExtraCondensed M"/>
          <w:color w:val="000000"/>
          <w:sz w:val="18"/>
          <w:szCs w:val="18"/>
          <w:lang w:eastAsia="ja-JP"/>
        </w:rPr>
        <w:t>steps</w:t>
      </w:r>
      <w:r w:rsidR="007037F3" w:rsidRPr="000512CC">
        <w:rPr>
          <w:rFonts w:ascii="Noto Sans Mono ExtraCondensed M" w:eastAsiaTheme="minorEastAsia" w:hAnsi="Noto Sans Mono ExtraCondensed M" w:cs="Noto Sans Mono ExtraCondensed M"/>
          <w:color w:val="000000"/>
          <w:sz w:val="18"/>
          <w:szCs w:val="18"/>
          <w:lang w:eastAsia="ja-JP"/>
        </w:rPr>
        <w:t>/{</w:t>
      </w:r>
      <w:proofErr w:type="spellStart"/>
      <w:proofErr w:type="gramEnd"/>
      <w:r w:rsidR="002F52F0">
        <w:rPr>
          <w:rFonts w:ascii="Noto Sans Mono ExtraCondensed M" w:eastAsiaTheme="minorEastAsia" w:hAnsi="Noto Sans Mono ExtraCondensed M" w:cs="Noto Sans Mono ExtraCondensed M"/>
          <w:color w:val="000000"/>
          <w:sz w:val="18"/>
          <w:szCs w:val="18"/>
          <w:lang w:eastAsia="ja-JP"/>
        </w:rPr>
        <w:t>mppsUID</w:t>
      </w:r>
      <w:proofErr w:type="spellEnd"/>
      <w:r w:rsidR="007037F3"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4DF0DE25"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2C870630"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5305239F"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308799A5" w14:textId="10A07A28" w:rsidR="0024556E" w:rsidRPr="000512CC" w:rsidRDefault="007037F3"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521A6AA8" w14:textId="54230FC0" w:rsidR="0024556E" w:rsidRDefault="003102BE" w:rsidP="0024556E">
      <w:pPr>
        <w:pStyle w:val="Heading4"/>
      </w:pPr>
      <w:bookmarkStart w:id="396" w:name="_Toc193985264"/>
      <w:r>
        <w:t>X.4</w:t>
      </w:r>
      <w:r w:rsidR="0024556E">
        <w:t>.1.1</w:t>
      </w:r>
      <w:r w:rsidR="0024556E">
        <w:tab/>
        <w:t>Target Resource</w:t>
      </w:r>
      <w:bookmarkEnd w:id="396"/>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397" w:name="_Toc193985265"/>
      <w:r>
        <w:t>X.4</w:t>
      </w:r>
      <w:r w:rsidR="0024556E">
        <w:t>.1.2</w:t>
      </w:r>
      <w:r w:rsidR="0024556E">
        <w:tab/>
        <w:t>Query Parameters</w:t>
      </w:r>
      <w:bookmarkEnd w:id="397"/>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398" w:name="_Toc193985266"/>
      <w:r>
        <w:t>X.4</w:t>
      </w:r>
      <w:r w:rsidR="0024556E">
        <w:t>.1.3</w:t>
      </w:r>
      <w:r w:rsidR="0024556E">
        <w:tab/>
        <w:t>Request Header Fields</w:t>
      </w:r>
      <w:bookmarkEnd w:id="398"/>
    </w:p>
    <w:p w14:paraId="70401D06" w14:textId="5610F112" w:rsidR="00F201D1" w:rsidRDefault="00F201D1" w:rsidP="00F201D1">
      <w:r>
        <w:t xml:space="preserve">The </w:t>
      </w:r>
      <w:proofErr w:type="gramStart"/>
      <w:r>
        <w:t>origin</w:t>
      </w:r>
      <w:proofErr w:type="gramEnd"/>
      <w:r>
        <w:t xml:space="preserve">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399" w:name="_Toc193985267"/>
      <w:r>
        <w:t>X.4</w:t>
      </w:r>
      <w:r w:rsidR="0024556E">
        <w:t>.1.4</w:t>
      </w:r>
      <w:r w:rsidR="0024556E">
        <w:tab/>
      </w:r>
      <w:commentRangeStart w:id="400"/>
      <w:commentRangeStart w:id="401"/>
      <w:commentRangeStart w:id="402"/>
      <w:r w:rsidR="0024556E">
        <w:t>Request Payload</w:t>
      </w:r>
      <w:commentRangeEnd w:id="400"/>
      <w:r w:rsidR="008C595E">
        <w:rPr>
          <w:rStyle w:val="CommentReference"/>
          <w:b w:val="0"/>
        </w:rPr>
        <w:commentReference w:id="400"/>
      </w:r>
      <w:commentRangeEnd w:id="401"/>
      <w:r w:rsidR="008C595E">
        <w:rPr>
          <w:rStyle w:val="CommentReference"/>
          <w:b w:val="0"/>
        </w:rPr>
        <w:commentReference w:id="401"/>
      </w:r>
      <w:commentRangeEnd w:id="402"/>
      <w:r w:rsidR="00C000C7">
        <w:rPr>
          <w:rStyle w:val="CommentReference"/>
          <w:b w:val="0"/>
        </w:rPr>
        <w:commentReference w:id="402"/>
      </w:r>
      <w:bookmarkEnd w:id="399"/>
    </w:p>
    <w:p w14:paraId="28DC68EF" w14:textId="77777777" w:rsidR="007037F3" w:rsidRDefault="007037F3" w:rsidP="007037F3">
      <w:r w:rsidRPr="00373C1F">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09ECEA57" w14:textId="484958ED" w:rsidR="0024556E" w:rsidRPr="0024556E" w:rsidRDefault="007037F3" w:rsidP="00C97192">
      <w:r>
        <w:lastRenderedPageBreak/>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rsidR="00373C1F">
        <w:t>,</w:t>
      </w:r>
      <w:r>
        <w:t xml:space="preserve"> according to PS3.4, Table F.7.2-1</w:t>
      </w:r>
      <w:r w:rsidR="00F201D1">
        <w:t xml:space="preserve">, requirement type </w:t>
      </w:r>
      <w:r>
        <w:t>N-CREATE</w:t>
      </w:r>
      <w:r w:rsidR="00F201D1">
        <w:t xml:space="preserve"> (SCU</w:t>
      </w:r>
      <w:r>
        <w:t>).</w:t>
      </w:r>
    </w:p>
    <w:p w14:paraId="097DBBF9" w14:textId="1B9C63CB" w:rsidR="0024556E" w:rsidRDefault="003102BE" w:rsidP="0024556E">
      <w:pPr>
        <w:pStyle w:val="Heading3"/>
      </w:pPr>
      <w:bookmarkStart w:id="403" w:name="_Toc193985268"/>
      <w:r>
        <w:t>X.4</w:t>
      </w:r>
      <w:r w:rsidR="0024556E">
        <w:t>.2</w:t>
      </w:r>
      <w:r w:rsidR="0024556E">
        <w:tab/>
        <w:t>Behavior</w:t>
      </w:r>
      <w:bookmarkEnd w:id="403"/>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404" w:name="_Toc193985269"/>
      <w:r>
        <w:t>X.4</w:t>
      </w:r>
      <w:r w:rsidR="0024556E">
        <w:t>.3</w:t>
      </w:r>
      <w:r w:rsidR="0024556E">
        <w:tab/>
        <w:t>Response</w:t>
      </w:r>
      <w:bookmarkEnd w:id="404"/>
    </w:p>
    <w:p w14:paraId="2DFC9A3F" w14:textId="06661ED4" w:rsidR="0024556E" w:rsidRDefault="00D21308" w:rsidP="0024556E">
      <w:r>
        <w:t>The response shall have the following syntax:</w:t>
      </w:r>
    </w:p>
    <w:p w14:paraId="7453663C" w14:textId="77777777" w:rsidR="00D21308" w:rsidRPr="000512CC" w:rsidRDefault="00D21308" w:rsidP="00D2130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75CF8DE6" w14:textId="19D6EAB4" w:rsidR="00D21308" w:rsidRPr="000512CC" w:rsidRDefault="00D21308"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84B9D28" w14:textId="5B3BBEDE" w:rsidR="00A07A1F" w:rsidRPr="000512CC" w:rsidRDefault="00A07A1F"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405" w:name="_Toc193985270"/>
      <w:r>
        <w:t>X.4</w:t>
      </w:r>
      <w:r w:rsidR="0024556E">
        <w:t>.3.1</w:t>
      </w:r>
      <w:r w:rsidR="0024556E">
        <w:tab/>
        <w:t>Status Codes</w:t>
      </w:r>
      <w:bookmarkEnd w:id="405"/>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proofErr w:type="gramStart"/>
            <w:r w:rsidR="004B2751">
              <w:t>create</w:t>
            </w:r>
            <w:proofErr w:type="gramEnd"/>
            <w:r w:rsidR="004B2751">
              <w:t xml:space="preserv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w:t>
            </w:r>
            <w:proofErr w:type="gramStart"/>
            <w:r w:rsidRPr="00D21308">
              <w:t>origin</w:t>
            </w:r>
            <w:proofErr w:type="gramEnd"/>
            <w:r w:rsidRPr="00D21308">
              <w:t xml:space="preserve">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w:t>
            </w:r>
            <w:proofErr w:type="gramStart"/>
            <w:r w:rsidRPr="00F568A6">
              <w:t>origin</w:t>
            </w:r>
            <w:proofErr w:type="gramEnd"/>
            <w:r w:rsidRPr="00F568A6">
              <w:t xml:space="preserve">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406" w:name="_Toc193985271"/>
      <w:r>
        <w:t>X.4</w:t>
      </w:r>
      <w:r w:rsidR="0024556E">
        <w:t>.3.2</w:t>
      </w:r>
      <w:r w:rsidR="0024556E">
        <w:tab/>
        <w:t>Response Header Fields</w:t>
      </w:r>
      <w:bookmarkEnd w:id="406"/>
    </w:p>
    <w:p w14:paraId="1B6EBC20" w14:textId="21157893" w:rsidR="0024556E" w:rsidRDefault="00EA715A" w:rsidP="0024556E">
      <w:r w:rsidRPr="00EA715A">
        <w:t xml:space="preserve">The </w:t>
      </w:r>
      <w:proofErr w:type="gramStart"/>
      <w:r w:rsidRPr="00EA715A">
        <w:t>origin</w:t>
      </w:r>
      <w:proofErr w:type="gramEnd"/>
      <w:r w:rsidRPr="00EA715A">
        <w:t xml:space="preserve">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proofErr w:type="spellStart"/>
            <w:r>
              <w:t>uint</w:t>
            </w:r>
            <w:proofErr w:type="spellEnd"/>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407" w:name="_Toc193985272"/>
      <w:r>
        <w:t>X.4</w:t>
      </w:r>
      <w:r w:rsidR="0024556E">
        <w:t>.3.3</w:t>
      </w:r>
      <w:r w:rsidR="0024556E">
        <w:tab/>
        <w:t>Response Payload</w:t>
      </w:r>
      <w:bookmarkEnd w:id="407"/>
    </w:p>
    <w:p w14:paraId="09348846" w14:textId="28F9B83B" w:rsidR="0024556E" w:rsidRDefault="00EA715A" w:rsidP="00FE3B13">
      <w:r>
        <w:t xml:space="preserve">A </w:t>
      </w:r>
      <w:proofErr w:type="gramStart"/>
      <w:r>
        <w:t>success</w:t>
      </w:r>
      <w:proofErr w:type="gramEnd"/>
      <w:r>
        <w:t xml:space="preserve"> response </w:t>
      </w:r>
      <w:r w:rsidR="008E3A18">
        <w:t>shall</w:t>
      </w:r>
      <w:r>
        <w:t xml:space="preserve"> have no payload.</w:t>
      </w:r>
    </w:p>
    <w:p w14:paraId="457413D2" w14:textId="07681A94" w:rsidR="00EA715A" w:rsidRDefault="00EA715A" w:rsidP="00FE3B13">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58DD8317" w14:textId="2F2E6C77" w:rsidR="0024556E" w:rsidRDefault="003102BE" w:rsidP="00176148">
      <w:pPr>
        <w:pStyle w:val="Heading2"/>
      </w:pPr>
      <w:bookmarkStart w:id="408" w:name="_Toc193985273"/>
      <w:r>
        <w:lastRenderedPageBreak/>
        <w:t>X.5</w:t>
      </w:r>
      <w:r w:rsidR="0024556E">
        <w:tab/>
      </w:r>
      <w:r w:rsidR="00E0395F">
        <w:t xml:space="preserve">Update </w:t>
      </w:r>
      <w:r w:rsidR="00176148">
        <w:t>Transaction</w:t>
      </w:r>
      <w:bookmarkEnd w:id="408"/>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409" w:name="_Toc193985274"/>
      <w:r>
        <w:t>X.5</w:t>
      </w:r>
      <w:r w:rsidR="0024556E">
        <w:t>.1</w:t>
      </w:r>
      <w:r w:rsidR="0024556E">
        <w:tab/>
        <w:t>Request</w:t>
      </w:r>
      <w:bookmarkEnd w:id="409"/>
    </w:p>
    <w:p w14:paraId="342905AC" w14:textId="77777777" w:rsidR="0024556E" w:rsidRDefault="0024556E" w:rsidP="0024556E">
      <w:r>
        <w:t>The request shall have the following syntax:</w:t>
      </w:r>
    </w:p>
    <w:p w14:paraId="57176B83" w14:textId="4C442FCE"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PATCH SP /modality-performed-procedure-</w:t>
      </w:r>
      <w:proofErr w:type="gramStart"/>
      <w:r w:rsidRPr="000512CC">
        <w:rPr>
          <w:rFonts w:ascii="Noto Sans Mono ExtraCondensed M" w:eastAsiaTheme="minorEastAsia" w:hAnsi="Noto Sans Mono ExtraCondensed M" w:cs="Noto Sans Mono ExtraCondensed M"/>
          <w:color w:val="000000"/>
          <w:sz w:val="18"/>
          <w:szCs w:val="18"/>
          <w:lang w:eastAsia="ja-JP"/>
        </w:rPr>
        <w:t>steps/{</w:t>
      </w:r>
      <w:proofErr w:type="spellStart"/>
      <w:proofErr w:type="gramEnd"/>
      <w:r w:rsidRPr="000512CC">
        <w:rPr>
          <w:rFonts w:ascii="Noto Sans Mono ExtraCondensed M" w:eastAsiaTheme="minorEastAsia" w:hAnsi="Noto Sans Mono ExtraCondensed M" w:cs="Noto Sans Mono ExtraCondensed M"/>
          <w:color w:val="000000"/>
          <w:sz w:val="18"/>
          <w:szCs w:val="18"/>
          <w:lang w:eastAsia="ja-JP"/>
        </w:rPr>
        <w:t>mppsUID</w:t>
      </w:r>
      <w:proofErr w:type="spellEnd"/>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38845675"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47F5A67D"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3600D709"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4CB6809" w14:textId="6B618E29" w:rsidR="0024556E" w:rsidRPr="000512CC" w:rsidRDefault="007F2F0A"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A62DEDD" w14:textId="7513B2EC" w:rsidR="0024556E" w:rsidRDefault="003102BE" w:rsidP="0024556E">
      <w:pPr>
        <w:pStyle w:val="Heading4"/>
      </w:pPr>
      <w:bookmarkStart w:id="410" w:name="_Toc193985275"/>
      <w:r>
        <w:t>X.5</w:t>
      </w:r>
      <w:r w:rsidR="0024556E">
        <w:t>.1.1</w:t>
      </w:r>
      <w:r w:rsidR="0024556E">
        <w:tab/>
        <w:t>Target Resources</w:t>
      </w:r>
      <w:bookmarkEnd w:id="410"/>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411" w:name="_Toc193985276"/>
      <w:r>
        <w:t>X.5</w:t>
      </w:r>
      <w:r w:rsidR="0024556E">
        <w:t>.1.2</w:t>
      </w:r>
      <w:r w:rsidR="0024556E">
        <w:tab/>
        <w:t>Query Parameters</w:t>
      </w:r>
      <w:bookmarkEnd w:id="411"/>
    </w:p>
    <w:p w14:paraId="6AFBE6B4" w14:textId="3BED8A62" w:rsidR="0024556E" w:rsidRPr="0024556E" w:rsidRDefault="00A07A1F" w:rsidP="0024556E">
      <w:commentRangeStart w:id="412"/>
      <w:commentRangeStart w:id="413"/>
      <w:r>
        <w:t>The request has no Query Parameters.</w:t>
      </w:r>
      <w:commentRangeEnd w:id="412"/>
      <w:r w:rsidR="00CD7095">
        <w:rPr>
          <w:rStyle w:val="CommentReference"/>
        </w:rPr>
        <w:commentReference w:id="412"/>
      </w:r>
      <w:commentRangeEnd w:id="413"/>
      <w:r w:rsidR="0001636D">
        <w:rPr>
          <w:rStyle w:val="CommentReference"/>
        </w:rPr>
        <w:commentReference w:id="413"/>
      </w:r>
    </w:p>
    <w:p w14:paraId="5CCE6A72" w14:textId="68C5B7CB" w:rsidR="0024556E" w:rsidRDefault="003102BE" w:rsidP="0024556E">
      <w:pPr>
        <w:pStyle w:val="Heading4"/>
      </w:pPr>
      <w:bookmarkStart w:id="414" w:name="_Toc193985277"/>
      <w:r>
        <w:t>X.5</w:t>
      </w:r>
      <w:r w:rsidR="0024556E">
        <w:t>.1.3</w:t>
      </w:r>
      <w:r w:rsidR="0024556E">
        <w:tab/>
        <w:t>Request Header Fields</w:t>
      </w:r>
      <w:bookmarkEnd w:id="414"/>
    </w:p>
    <w:p w14:paraId="336E600D" w14:textId="41EB3CDE" w:rsidR="00A07A1F" w:rsidRDefault="00A07A1F" w:rsidP="00A07A1F">
      <w:r>
        <w:t xml:space="preserve">The </w:t>
      </w:r>
      <w:proofErr w:type="gramStart"/>
      <w:r>
        <w:t>origin</w:t>
      </w:r>
      <w:proofErr w:type="gramEnd"/>
      <w:r>
        <w:t xml:space="preserve">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415" w:name="_Toc193985278"/>
      <w:r>
        <w:t>X.5</w:t>
      </w:r>
      <w:r w:rsidR="0024556E">
        <w:t>.1.4</w:t>
      </w:r>
      <w:r w:rsidR="0024556E">
        <w:tab/>
        <w:t>Request Payload</w:t>
      </w:r>
      <w:bookmarkEnd w:id="415"/>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3C0396A0" w14:textId="5BCBC85A" w:rsidR="0024556E" w:rsidRPr="0024556E" w:rsidRDefault="00A07A1F" w:rsidP="00A07A1F">
      <w:r>
        <w:t xml:space="preserve">The request payload shall contain the </w:t>
      </w:r>
      <w:r w:rsidR="0036637A">
        <w:t>Modality Performed Procedure Step</w:t>
      </w:r>
      <w:r>
        <w:t xml:space="preserve"> attributes with which the user agent requests the origin server to </w:t>
      </w:r>
      <w:r w:rsidR="00CD7095">
        <w:t xml:space="preserve">update </w:t>
      </w:r>
      <w:r>
        <w:t xml:space="preserve">a </w:t>
      </w:r>
      <w:r w:rsidR="0036637A">
        <w:t>Modality Performed Procedure Step</w:t>
      </w:r>
      <w:r>
        <w:t xml:space="preserve"> resource</w:t>
      </w:r>
      <w:r w:rsidR="00C05F08">
        <w:t>,</w:t>
      </w:r>
      <w:r>
        <w:t xml:space="preserve"> according to PS3.4, Table F.7.2-1, requirement type N-SET (SCU).</w:t>
      </w:r>
    </w:p>
    <w:p w14:paraId="70B64766" w14:textId="36B76425" w:rsidR="0024556E" w:rsidRDefault="003102BE" w:rsidP="0024556E">
      <w:pPr>
        <w:pStyle w:val="Heading3"/>
      </w:pPr>
      <w:bookmarkStart w:id="416" w:name="_Toc193985279"/>
      <w:r>
        <w:t>X.5</w:t>
      </w:r>
      <w:r w:rsidR="0024556E">
        <w:t>.2</w:t>
      </w:r>
      <w:r w:rsidR="0024556E">
        <w:tab/>
        <w:t>Behavior</w:t>
      </w:r>
      <w:bookmarkEnd w:id="416"/>
    </w:p>
    <w:p w14:paraId="1BDDF4A4" w14:textId="36735B4F" w:rsidR="0024556E" w:rsidRPr="0024556E" w:rsidRDefault="00A07A1F" w:rsidP="0024556E">
      <w:r>
        <w:t xml:space="preserve">The </w:t>
      </w:r>
      <w:proofErr w:type="gramStart"/>
      <w:r>
        <w:t>origin</w:t>
      </w:r>
      <w:proofErr w:type="gramEnd"/>
      <w:r>
        <w:t xml:space="preserve"> server shall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417" w:name="_Toc193985280"/>
      <w:r>
        <w:t>X.5</w:t>
      </w:r>
      <w:r w:rsidR="0024556E">
        <w:t>.3</w:t>
      </w:r>
      <w:r w:rsidR="0024556E">
        <w:tab/>
        <w:t>Response</w:t>
      </w:r>
      <w:bookmarkEnd w:id="417"/>
    </w:p>
    <w:p w14:paraId="2B70FEFE" w14:textId="77777777" w:rsidR="00A07A1F" w:rsidRDefault="00A07A1F" w:rsidP="00A07A1F">
      <w:r>
        <w:t>The response shall have the following syntax:</w:t>
      </w:r>
    </w:p>
    <w:p w14:paraId="28F31BCF" w14:textId="77777777" w:rsidR="00A07A1F"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B5580B4" w14:textId="325EF613" w:rsidR="0024556E"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7FD0C9D" w14:textId="027E57CC" w:rsidR="004B2751" w:rsidRPr="000512CC" w:rsidRDefault="004B2751"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418" w:name="_Toc193985281"/>
      <w:r>
        <w:t>X.5</w:t>
      </w:r>
      <w:r w:rsidR="0024556E">
        <w:t>.3.1</w:t>
      </w:r>
      <w:r w:rsidR="0024556E">
        <w:tab/>
        <w:t>Status Codes</w:t>
      </w:r>
      <w:bookmarkEnd w:id="418"/>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w:t>
            </w:r>
            <w:proofErr w:type="gramStart"/>
            <w:r w:rsidRPr="00D21308">
              <w:t>origin</w:t>
            </w:r>
            <w:proofErr w:type="gramEnd"/>
            <w:r w:rsidRPr="00D21308">
              <w:t xml:space="preserve">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w:t>
            </w:r>
            <w:proofErr w:type="gramStart"/>
            <w:r w:rsidRPr="00D21308">
              <w:t>origin</w:t>
            </w:r>
            <w:proofErr w:type="gramEnd"/>
            <w:r w:rsidRPr="00D21308">
              <w:t xml:space="preserve">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w:t>
            </w:r>
            <w:proofErr w:type="gramStart"/>
            <w:r w:rsidRPr="00F568A6">
              <w:t>origin</w:t>
            </w:r>
            <w:proofErr w:type="gramEnd"/>
            <w:r w:rsidRPr="00F568A6">
              <w:t xml:space="preserve">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419" w:name="_Toc193985282"/>
      <w:r>
        <w:t>X.5</w:t>
      </w:r>
      <w:r w:rsidR="0024556E">
        <w:t>.3.2</w:t>
      </w:r>
      <w:r w:rsidR="0024556E">
        <w:tab/>
        <w:t>Response Header Fields</w:t>
      </w:r>
      <w:bookmarkEnd w:id="419"/>
    </w:p>
    <w:p w14:paraId="54D1B380" w14:textId="7DA79C56" w:rsidR="004B2751" w:rsidRDefault="004B2751" w:rsidP="004B2751">
      <w:r w:rsidRPr="00EA715A">
        <w:t xml:space="preserve">The </w:t>
      </w:r>
      <w:proofErr w:type="gramStart"/>
      <w:r w:rsidRPr="00EA715A">
        <w:t>origin</w:t>
      </w:r>
      <w:proofErr w:type="gramEnd"/>
      <w:r w:rsidRPr="00EA715A">
        <w:t xml:space="preserve">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proofErr w:type="spellStart"/>
            <w:r>
              <w:t>uint</w:t>
            </w:r>
            <w:proofErr w:type="spellEnd"/>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420" w:name="_Toc193985283"/>
      <w:r>
        <w:t>X.5</w:t>
      </w:r>
      <w:r w:rsidR="0024556E">
        <w:t>.3.3</w:t>
      </w:r>
      <w:r w:rsidR="0024556E">
        <w:tab/>
        <w:t>Response Payload</w:t>
      </w:r>
      <w:bookmarkEnd w:id="420"/>
    </w:p>
    <w:p w14:paraId="2C52CE9E" w14:textId="77777777" w:rsidR="004B2751" w:rsidRDefault="004B2751" w:rsidP="004B2751">
      <w:r>
        <w:t xml:space="preserve">A </w:t>
      </w:r>
      <w:proofErr w:type="gramStart"/>
      <w:r>
        <w:t>success</w:t>
      </w:r>
      <w:proofErr w:type="gramEnd"/>
      <w:r>
        <w:t xml:space="preserve"> response should have no payload.</w:t>
      </w:r>
    </w:p>
    <w:p w14:paraId="00AC102D" w14:textId="290DCA1E" w:rsidR="0024556E" w:rsidRPr="00FE3B13" w:rsidRDefault="004B2751" w:rsidP="0024556E">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43DFE7E2" w14:textId="696C9230" w:rsidR="000463B8" w:rsidRDefault="003102BE" w:rsidP="000463B8">
      <w:pPr>
        <w:pStyle w:val="Heading2"/>
      </w:pPr>
      <w:bookmarkStart w:id="421" w:name="_Toc193985284"/>
      <w:r>
        <w:t>X.6</w:t>
      </w:r>
      <w:r w:rsidR="000463B8">
        <w:tab/>
      </w:r>
      <w:r w:rsidR="0002232E">
        <w:t>Retrieve</w:t>
      </w:r>
      <w:r w:rsidR="000463B8" w:rsidRPr="000463B8">
        <w:t xml:space="preserve"> </w:t>
      </w:r>
      <w:r w:rsidR="008A3F31">
        <w:t>T</w:t>
      </w:r>
      <w:r w:rsidR="000463B8">
        <w:t>ransaction</w:t>
      </w:r>
      <w:bookmarkEnd w:id="421"/>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422" w:name="_Toc193985285"/>
      <w:r>
        <w:lastRenderedPageBreak/>
        <w:t>X.6</w:t>
      </w:r>
      <w:r w:rsidR="000463B8">
        <w:t>.1</w:t>
      </w:r>
      <w:r w:rsidR="000463B8">
        <w:tab/>
        <w:t>Request</w:t>
      </w:r>
      <w:bookmarkEnd w:id="422"/>
    </w:p>
    <w:p w14:paraId="41BBD322" w14:textId="77777777" w:rsidR="000463B8" w:rsidRDefault="000463B8" w:rsidP="000463B8">
      <w:r>
        <w:t>The request shall have the following syntax:</w:t>
      </w:r>
    </w:p>
    <w:p w14:paraId="1F5E52EB" w14:textId="4D7DA009"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GET SP /modality-performed-procedure-</w:t>
      </w:r>
      <w:proofErr w:type="gramStart"/>
      <w:r w:rsidRPr="000512CC">
        <w:rPr>
          <w:rFonts w:ascii="Noto Sans Mono ExtraCondensed M" w:eastAsiaTheme="minorEastAsia" w:hAnsi="Noto Sans Mono ExtraCondensed M" w:cs="Noto Sans Mono ExtraCondensed M"/>
          <w:color w:val="000000"/>
          <w:sz w:val="18"/>
          <w:szCs w:val="18"/>
          <w:lang w:eastAsia="ja-JP"/>
        </w:rPr>
        <w:t>steps/{</w:t>
      </w:r>
      <w:proofErr w:type="spellStart"/>
      <w:proofErr w:type="gramEnd"/>
      <w:r w:rsidRPr="000512CC">
        <w:rPr>
          <w:rFonts w:ascii="Noto Sans Mono ExtraCondensed M" w:eastAsiaTheme="minorEastAsia" w:hAnsi="Noto Sans Mono ExtraCondensed M" w:cs="Noto Sans Mono ExtraCondensed M"/>
          <w:color w:val="000000"/>
          <w:sz w:val="18"/>
          <w:szCs w:val="18"/>
          <w:lang w:eastAsia="ja-JP"/>
        </w:rPr>
        <w:t>mppsUID</w:t>
      </w:r>
      <w:proofErr w:type="spellEnd"/>
      <w:r w:rsidRPr="000512CC">
        <w:rPr>
          <w:rFonts w:ascii="Noto Sans Mono ExtraCondensed M" w:eastAsiaTheme="minorEastAsia" w:hAnsi="Noto Sans Mono ExtraCondensed M" w:cs="Noto Sans Mono ExtraCondensed M"/>
          <w:color w:val="000000"/>
          <w:sz w:val="18"/>
          <w:szCs w:val="18"/>
          <w:lang w:eastAsia="ja-JP"/>
        </w:rPr>
        <w:t>}</w:t>
      </w:r>
      <w:r w:rsidR="002B7714" w:rsidRPr="000512CC">
        <w:rPr>
          <w:rFonts w:ascii="Noto Sans Mono ExtraCondensed M" w:hAnsi="Noto Sans Mono ExtraCondensed M" w:cs="Noto Sans Mono ExtraCondensed M"/>
          <w:sz w:val="18"/>
          <w:szCs w:val="18"/>
        </w:rPr>
        <w:t>{</w:t>
      </w:r>
      <w:r w:rsidR="00FF7E92" w:rsidRPr="000512CC">
        <w:rPr>
          <w:rFonts w:ascii="Noto Sans Mono ExtraCondensed M" w:hAnsi="Noto Sans Mono ExtraCondensed M" w:cs="Noto Sans Mono ExtraCondensed M"/>
          <w:sz w:val="18"/>
          <w:szCs w:val="18"/>
        </w:rPr>
        <w:t>?</w:t>
      </w:r>
      <w:proofErr w:type="spellStart"/>
      <w:r w:rsidR="002B7714" w:rsidRPr="000512CC">
        <w:rPr>
          <w:rFonts w:ascii="Noto Sans Mono ExtraCondensed M" w:hAnsi="Noto Sans Mono ExtraCondensed M" w:cs="Noto Sans Mono ExtraCondensed M"/>
          <w:sz w:val="18"/>
          <w:szCs w:val="18"/>
        </w:rPr>
        <w:t>includefield</w:t>
      </w:r>
      <w:proofErr w:type="spellEnd"/>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w:t>
      </w:r>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009FD1B3" w14:textId="7BA18631"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Accept: 1#media-type CRLF</w:t>
      </w:r>
    </w:p>
    <w:p w14:paraId="0E3C68B7" w14:textId="2F1AA964"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*(header-field CRLF)</w:t>
      </w:r>
    </w:p>
    <w:p w14:paraId="5D9F9E0F" w14:textId="537B2353" w:rsidR="000463B8"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423" w:name="_Toc193985286"/>
      <w:r>
        <w:t>X.6</w:t>
      </w:r>
      <w:r w:rsidR="000463B8">
        <w:t>.1.1</w:t>
      </w:r>
      <w:r w:rsidR="000463B8">
        <w:tab/>
        <w:t>Target Resources</w:t>
      </w:r>
      <w:bookmarkEnd w:id="423"/>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424" w:name="_Toc193985287"/>
      <w:r>
        <w:t>X.6</w:t>
      </w:r>
      <w:r w:rsidR="000463B8">
        <w:t>.1.2</w:t>
      </w:r>
      <w:r w:rsidR="000463B8">
        <w:tab/>
        <w:t>Query Parameters</w:t>
      </w:r>
      <w:bookmarkEnd w:id="424"/>
    </w:p>
    <w:p w14:paraId="3B1EFB75" w14:textId="77777777" w:rsidR="007641FB" w:rsidRDefault="00A06EB0" w:rsidP="004B4B02">
      <w:pPr>
        <w:rPr>
          <w:ins w:id="425" w:author="Jeroen Medema" w:date="2025-03-26T18:05:00Z" w16du:dateUtc="2025-03-26T17:05:00Z"/>
        </w:rPr>
      </w:pPr>
      <w:r w:rsidRPr="00A06EB0">
        <w:t xml:space="preserve">The </w:t>
      </w:r>
      <w:proofErr w:type="gramStart"/>
      <w:r w:rsidRPr="00A06EB0">
        <w:t>origin</w:t>
      </w:r>
      <w:proofErr w:type="gramEnd"/>
      <w:r w:rsidRPr="00A06EB0">
        <w:t xml:space="preserve"> server shall support </w:t>
      </w:r>
      <w:r>
        <w:t xml:space="preserve">the </w:t>
      </w:r>
      <w:proofErr w:type="spellStart"/>
      <w:r>
        <w:t>includefield</w:t>
      </w:r>
      <w:proofErr w:type="spellEnd"/>
      <w:r>
        <w:t xml:space="preserve"> Query Parameter</w:t>
      </w:r>
      <w:ins w:id="426" w:author="Jeroen Medema" w:date="2025-03-26T17:54:00Z" w16du:dateUtc="2025-03-26T16:54:00Z">
        <w:r w:rsidR="002917D9">
          <w:t xml:space="preserve">. This </w:t>
        </w:r>
        <w:r w:rsidR="002917D9" w:rsidRPr="002917D9">
          <w:t xml:space="preserve">specifies the Attributes that </w:t>
        </w:r>
      </w:ins>
      <w:ins w:id="427" w:author="Jeroen Medema" w:date="2025-03-26T17:55:00Z" w16du:dateUtc="2025-03-26T16:55:00Z">
        <w:r w:rsidR="002917D9">
          <w:t xml:space="preserve">shall </w:t>
        </w:r>
      </w:ins>
      <w:ins w:id="428" w:author="Jeroen Medema" w:date="2025-03-26T17:54:00Z" w16du:dateUtc="2025-03-26T16:54:00Z">
        <w:r w:rsidR="002917D9" w:rsidRPr="002917D9">
          <w:t>be included in the response. The value is either a comma-separated list of attributes, or the single keyword "all", which means that all available attributes of the object should be included in the response.</w:t>
        </w:r>
      </w:ins>
      <w:del w:id="429" w:author="Jeroen Medema" w:date="2025-03-26T17:55:00Z" w16du:dateUtc="2025-03-26T16:55:00Z">
        <w:r w:rsidRPr="00A06EB0" w:rsidDel="002917D9">
          <w:delText xml:space="preserve"> as </w:delText>
        </w:r>
        <w:r w:rsidDel="002917D9">
          <w:delText xml:space="preserve">described </w:delText>
        </w:r>
        <w:r w:rsidRPr="00A06EB0" w:rsidDel="002917D9">
          <w:delText xml:space="preserve">in </w:delText>
        </w:r>
        <w:r w:rsidR="00A851D0" w:rsidDel="002917D9">
          <w:delText>Section 8.3.</w:delText>
        </w:r>
        <w:commentRangeStart w:id="430"/>
        <w:r w:rsidR="00A851D0" w:rsidDel="002917D9">
          <w:delText>4.3</w:delText>
        </w:r>
        <w:commentRangeEnd w:id="430"/>
        <w:r w:rsidR="007F1D06" w:rsidDel="002917D9">
          <w:rPr>
            <w:rStyle w:val="CommentReference"/>
          </w:rPr>
          <w:commentReference w:id="430"/>
        </w:r>
      </w:del>
      <w:r w:rsidRPr="00A06EB0">
        <w:t>.</w:t>
      </w:r>
    </w:p>
    <w:p w14:paraId="413C9F3E" w14:textId="56423AE9" w:rsidR="007641FB" w:rsidRPr="00540255" w:rsidRDefault="007641FB" w:rsidP="004B4B02">
      <w:pPr>
        <w:rPr>
          <w:ins w:id="431" w:author="Jeroen Medema" w:date="2025-03-26T18:04:00Z" w16du:dateUtc="2025-03-26T17:04:00Z"/>
          <w:rFonts w:ascii="Noto Sans Mono ExtraCondensed M" w:hAnsi="Noto Sans Mono ExtraCondensed M" w:cs="Noto Sans Mono ExtraCondensed M"/>
          <w:sz w:val="18"/>
          <w:szCs w:val="18"/>
        </w:rPr>
      </w:pPr>
      <w:proofErr w:type="spellStart"/>
      <w:ins w:id="432" w:author="Jeroen Medema" w:date="2025-03-26T18:05:00Z" w16du:dateUtc="2025-03-26T17:05:00Z">
        <w:r w:rsidRPr="00540255">
          <w:rPr>
            <w:rFonts w:ascii="Noto Sans Mono ExtraCondensed M" w:hAnsi="Noto Sans Mono ExtraCondensed M" w:cs="Noto Sans Mono ExtraCondensed M"/>
            <w:sz w:val="18"/>
            <w:szCs w:val="18"/>
          </w:rPr>
          <w:t>includefield</w:t>
        </w:r>
        <w:proofErr w:type="spellEnd"/>
        <w:r w:rsidRPr="00540255">
          <w:rPr>
            <w:rFonts w:ascii="Noto Sans Mono ExtraCondensed M" w:hAnsi="Noto Sans Mono ExtraCondensed M" w:cs="Noto Sans Mono ExtraCondensed M"/>
            <w:sz w:val="18"/>
            <w:szCs w:val="18"/>
          </w:rPr>
          <w:t xml:space="preserve"> = *("</w:t>
        </w:r>
        <w:proofErr w:type="spellStart"/>
        <w:r w:rsidRPr="00540255">
          <w:rPr>
            <w:rFonts w:ascii="Noto Sans Mono ExtraCondensed M" w:hAnsi="Noto Sans Mono ExtraCondensed M" w:cs="Noto Sans Mono ExtraCondensed M"/>
            <w:sz w:val="18"/>
            <w:szCs w:val="18"/>
          </w:rPr>
          <w:t>includefield</w:t>
        </w:r>
        <w:proofErr w:type="spellEnd"/>
        <w:r w:rsidRPr="00540255">
          <w:rPr>
            <w:rFonts w:ascii="Noto Sans Mono ExtraCondensed M" w:hAnsi="Noto Sans Mono ExtraCondensed M" w:cs="Noto Sans Mono ExtraCondensed M"/>
            <w:sz w:val="18"/>
            <w:szCs w:val="18"/>
          </w:rPr>
          <w:t>" "=" (1#attribute / "all") )</w:t>
        </w:r>
      </w:ins>
    </w:p>
    <w:p w14:paraId="2E76DD22" w14:textId="77777777" w:rsidR="007641FB" w:rsidRDefault="002917D9" w:rsidP="004B4B02">
      <w:pPr>
        <w:rPr>
          <w:ins w:id="433" w:author="Jeroen Medema" w:date="2025-03-26T18:04:00Z" w16du:dateUtc="2025-03-26T17:04:00Z"/>
        </w:rPr>
      </w:pPr>
      <w:ins w:id="434" w:author="Jeroen Medema" w:date="2025-03-26T17:56:00Z" w16du:dateUtc="2025-03-26T16:56:00Z">
        <w:r w:rsidRPr="002917D9">
          <w:t>The</w:t>
        </w:r>
        <w:r>
          <w:t>re</w:t>
        </w:r>
        <w:r w:rsidRPr="002917D9">
          <w:t xml:space="preserve"> may </w:t>
        </w:r>
        <w:r>
          <w:t xml:space="preserve">be </w:t>
        </w:r>
        <w:r w:rsidRPr="002917D9">
          <w:t xml:space="preserve">one or more </w:t>
        </w:r>
        <w:proofErr w:type="spellStart"/>
        <w:proofErr w:type="gramStart"/>
        <w:r w:rsidRPr="002917D9">
          <w:t>include</w:t>
        </w:r>
        <w:r>
          <w:t>field</w:t>
        </w:r>
        <w:proofErr w:type="spellEnd"/>
        <w:proofErr w:type="gramEnd"/>
        <w:r w:rsidRPr="002917D9">
          <w:t xml:space="preserve"> parameters; however, if a parameter with the value of "all" is present, then other </w:t>
        </w:r>
        <w:proofErr w:type="spellStart"/>
        <w:r w:rsidRPr="002917D9">
          <w:t>includefield</w:t>
        </w:r>
        <w:proofErr w:type="spellEnd"/>
        <w:r w:rsidRPr="002917D9">
          <w:t xml:space="preserve"> parameters shall not be present.</w:t>
        </w:r>
      </w:ins>
    </w:p>
    <w:p w14:paraId="5D2A5DB8" w14:textId="00649A0F" w:rsidR="00A06EB0" w:rsidRPr="00A06EB0" w:rsidRDefault="002917D9" w:rsidP="004B4B02">
      <w:ins w:id="435" w:author="Jeroen Medema" w:date="2025-03-26T17:59:00Z" w16du:dateUtc="2025-03-26T16:59:00Z">
        <w:r>
          <w:t xml:space="preserve">The </w:t>
        </w:r>
        <w:proofErr w:type="spellStart"/>
        <w:r>
          <w:t>incl</w:t>
        </w:r>
      </w:ins>
      <w:ins w:id="436" w:author="Jeroen Medema" w:date="2025-03-26T18:00:00Z" w16du:dateUtc="2025-03-26T17:00:00Z">
        <w:r>
          <w:t>udefield</w:t>
        </w:r>
        <w:proofErr w:type="spellEnd"/>
        <w:r>
          <w:t xml:space="preserve"> parameter corresponds to DIMSE</w:t>
        </w:r>
      </w:ins>
      <w:ins w:id="437" w:author="Jeroen Medema" w:date="2025-03-26T18:03:00Z" w16du:dateUtc="2025-03-26T17:03:00Z">
        <w:r w:rsidR="007641FB">
          <w:t xml:space="preserve">’s </w:t>
        </w:r>
      </w:ins>
      <w:ins w:id="438" w:author="Jeroen Medema" w:date="2025-03-26T18:04:00Z" w16du:dateUtc="2025-03-26T17:04:00Z">
        <w:r w:rsidR="007641FB">
          <w:t xml:space="preserve">PS3.4, </w:t>
        </w:r>
        <w:r w:rsidR="007641FB" w:rsidRPr="007641FB">
          <w:t>Table F.8.2-1</w:t>
        </w:r>
        <w:r w:rsidR="007641FB">
          <w:t xml:space="preserve"> “</w:t>
        </w:r>
      </w:ins>
      <w:ins w:id="439" w:author="Jeroen Medema" w:date="2025-03-26T18:03:00Z" w16du:dateUtc="2025-03-26T17:03:00Z">
        <w:r w:rsidR="007641FB" w:rsidRPr="007641FB">
          <w:t>Modality Performed Procedure Step Retrieve SOP Class N-GET Attributes</w:t>
        </w:r>
      </w:ins>
      <w:ins w:id="440" w:author="Jeroen Medema" w:date="2025-03-26T18:04:00Z" w16du:dateUtc="2025-03-26T17:04:00Z">
        <w:r w:rsidR="007641FB">
          <w:t>”</w:t>
        </w:r>
      </w:ins>
      <w:ins w:id="441" w:author="Jeroen Medema" w:date="2025-03-26T18:00:00Z" w16du:dateUtc="2025-03-26T17:00:00Z">
        <w:r>
          <w:t>.</w:t>
        </w:r>
      </w:ins>
    </w:p>
    <w:p w14:paraId="2B161D20" w14:textId="7A83BB6E" w:rsidR="00A06EB0" w:rsidRDefault="00A06EB0" w:rsidP="00A06EB0">
      <w:pPr>
        <w:rPr>
          <w:b/>
        </w:rPr>
      </w:pPr>
      <w:r w:rsidRPr="00A06EB0">
        <w:t xml:space="preserve">The user agent </w:t>
      </w:r>
      <w:r w:rsidR="00AD0571">
        <w:t>may</w:t>
      </w:r>
      <w:r w:rsidRPr="00A06EB0">
        <w:t xml:space="preserve"> supply </w:t>
      </w:r>
      <w:del w:id="442" w:author="Jeroen Medema" w:date="2025-03-26T18:06:00Z" w16du:dateUtc="2025-03-26T17:06:00Z">
        <w:r w:rsidDel="007641FB">
          <w:delText xml:space="preserve">the </w:delText>
        </w:r>
      </w:del>
      <w:proofErr w:type="spellStart"/>
      <w:r>
        <w:t>includefield</w:t>
      </w:r>
      <w:proofErr w:type="spellEnd"/>
      <w:r>
        <w:t xml:space="preserve"> </w:t>
      </w:r>
      <w:r w:rsidRPr="00A06EB0">
        <w:t>Query Parameter</w:t>
      </w:r>
      <w:ins w:id="443" w:author="Jeroen Medema" w:date="2025-03-26T18:06:00Z" w16du:dateUtc="2025-03-26T17:06:00Z">
        <w:r w:rsidR="007641FB">
          <w:t>s</w:t>
        </w:r>
      </w:ins>
      <w:r w:rsidRPr="00A06EB0">
        <w:t xml:space="preserve"> as </w:t>
      </w:r>
      <w:r>
        <w:t xml:space="preserve">described </w:t>
      </w:r>
      <w:del w:id="444" w:author="Jeroen Medema" w:date="2025-03-26T17:59:00Z" w16du:dateUtc="2025-03-26T16:59:00Z">
        <w:r w:rsidRPr="00A06EB0" w:rsidDel="002917D9">
          <w:delText xml:space="preserve">in </w:delText>
        </w:r>
        <w:r w:rsidR="00A851D0" w:rsidRPr="00A851D0" w:rsidDel="002917D9">
          <w:rPr>
            <w:bCs/>
          </w:rPr>
          <w:delText>Section 8.3.4.3</w:delText>
        </w:r>
      </w:del>
      <w:ins w:id="445" w:author="Jeroen Medema" w:date="2025-03-26T17:59:00Z" w16du:dateUtc="2025-03-26T16:59:00Z">
        <w:r w:rsidR="002917D9">
          <w:t>above</w:t>
        </w:r>
      </w:ins>
      <w:r w:rsidRPr="00A06EB0">
        <w:t>.</w:t>
      </w:r>
    </w:p>
    <w:p w14:paraId="30E4A029" w14:textId="40F5A70B" w:rsidR="000463B8" w:rsidRPr="00A06EB0" w:rsidRDefault="003102BE" w:rsidP="00A06EB0">
      <w:pPr>
        <w:pStyle w:val="Heading4"/>
      </w:pPr>
      <w:bookmarkStart w:id="446" w:name="_Toc193985288"/>
      <w:r w:rsidRPr="00A06EB0">
        <w:t>X.6</w:t>
      </w:r>
      <w:r w:rsidR="000463B8" w:rsidRPr="00A06EB0">
        <w:t>.1.3</w:t>
      </w:r>
      <w:r w:rsidR="000463B8" w:rsidRPr="00A06EB0">
        <w:tab/>
        <w:t>Request Header Fields</w:t>
      </w:r>
      <w:bookmarkEnd w:id="446"/>
    </w:p>
    <w:p w14:paraId="688BA7DC" w14:textId="005D1A97" w:rsidR="00A034FC" w:rsidRDefault="00A034FC" w:rsidP="00A034FC">
      <w:r>
        <w:t xml:space="preserve">The </w:t>
      </w:r>
      <w:proofErr w:type="gramStart"/>
      <w:r>
        <w:t>origin</w:t>
      </w:r>
      <w:proofErr w:type="gramEnd"/>
      <w:r>
        <w:t xml:space="preserve">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447" w:name="_Toc193985289"/>
      <w:r>
        <w:t>X.6</w:t>
      </w:r>
      <w:r w:rsidR="000463B8">
        <w:t>.1.4</w:t>
      </w:r>
      <w:r w:rsidR="000463B8">
        <w:tab/>
        <w:t>Request Payload</w:t>
      </w:r>
      <w:bookmarkEnd w:id="447"/>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448" w:name="_Toc193985290"/>
      <w:r>
        <w:t>X.6</w:t>
      </w:r>
      <w:r w:rsidR="000463B8">
        <w:t>.2</w:t>
      </w:r>
      <w:r w:rsidR="000463B8">
        <w:tab/>
        <w:t>Behavior</w:t>
      </w:r>
      <w:bookmarkEnd w:id="448"/>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w:t>
      </w:r>
      <w:proofErr w:type="spellStart"/>
      <w:r w:rsidR="0056114C">
        <w:t>includefield</w:t>
      </w:r>
      <w:proofErr w:type="spellEnd"/>
      <w:r w:rsidR="0056114C">
        <w:t xml:space="preserve"> </w:t>
      </w:r>
      <w:r>
        <w:t>shall be returned in an Acceptable Media Type (see Section 8.7.4)</w:t>
      </w:r>
      <w:r w:rsidRPr="00E36BEF">
        <w:t>.</w:t>
      </w:r>
      <w:r w:rsidR="009D16BF">
        <w:t xml:space="preserve"> When the </w:t>
      </w:r>
      <w:proofErr w:type="spellStart"/>
      <w:r w:rsidR="009D16BF">
        <w:t>includefield</w:t>
      </w:r>
      <w:proofErr w:type="spellEnd"/>
      <w:r w:rsidR="009D16BF">
        <w:t xml:space="preserve"> is absent, all attributes shall be returned.</w:t>
      </w:r>
    </w:p>
    <w:p w14:paraId="4FBB1D0D" w14:textId="24ED1A13" w:rsidR="000463B8" w:rsidRDefault="003102BE" w:rsidP="000463B8">
      <w:pPr>
        <w:pStyle w:val="Heading3"/>
      </w:pPr>
      <w:bookmarkStart w:id="449" w:name="_Toc193985291"/>
      <w:r>
        <w:t>X.6</w:t>
      </w:r>
      <w:r w:rsidR="000463B8">
        <w:t>.3</w:t>
      </w:r>
      <w:r w:rsidR="000463B8">
        <w:tab/>
        <w:t>Response</w:t>
      </w:r>
      <w:bookmarkEnd w:id="449"/>
    </w:p>
    <w:p w14:paraId="1436C4F2" w14:textId="77777777" w:rsidR="00E36BEF" w:rsidRDefault="00E36BEF" w:rsidP="00E36BEF">
      <w:r>
        <w:t>The response shall have the following syntax:</w:t>
      </w:r>
    </w:p>
    <w:p w14:paraId="142E3E20"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D120CAB"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lastRenderedPageBreak/>
        <w:t xml:space="preserve">CRLF </w:t>
      </w:r>
    </w:p>
    <w:p w14:paraId="58566D2A" w14:textId="3D257F68" w:rsidR="000463B8"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450" w:name="_Toc193985292"/>
      <w:r>
        <w:t>X.6</w:t>
      </w:r>
      <w:r w:rsidR="000463B8">
        <w:t>.3.1</w:t>
      </w:r>
      <w:r w:rsidR="000463B8">
        <w:tab/>
        <w:t>Status Codes</w:t>
      </w:r>
      <w:bookmarkEnd w:id="450"/>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w:t>
            </w:r>
            <w:proofErr w:type="gramStart"/>
            <w:r w:rsidRPr="00D21308">
              <w:t>origin</w:t>
            </w:r>
            <w:proofErr w:type="gramEnd"/>
            <w:r w:rsidRPr="00D21308">
              <w:t xml:space="preserve">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451" w:name="_Toc193985293"/>
      <w:r>
        <w:t>X.6</w:t>
      </w:r>
      <w:r w:rsidR="000463B8">
        <w:t>.3.2</w:t>
      </w:r>
      <w:r w:rsidR="000463B8">
        <w:tab/>
        <w:t>Response Header Fields</w:t>
      </w:r>
      <w:bookmarkEnd w:id="451"/>
    </w:p>
    <w:p w14:paraId="113AA74A" w14:textId="23FFBB77" w:rsidR="00BB6552" w:rsidRDefault="00BB6552" w:rsidP="00BB6552">
      <w:r w:rsidRPr="00EA715A">
        <w:t xml:space="preserve">The </w:t>
      </w:r>
      <w:proofErr w:type="gramStart"/>
      <w:r w:rsidRPr="00EA715A">
        <w:t>origin</w:t>
      </w:r>
      <w:proofErr w:type="gramEnd"/>
      <w:r w:rsidRPr="00EA715A">
        <w:t xml:space="preserve"> server shall support header fields as required in Table </w:t>
      </w:r>
      <w:r w:rsidR="003102BE">
        <w:t>X.6</w:t>
      </w:r>
      <w:r w:rsidRPr="00EA715A">
        <w:t>.3-2.</w:t>
      </w:r>
    </w:p>
    <w:p w14:paraId="12308B51" w14:textId="69638C92" w:rsidR="00BB6552" w:rsidRDefault="00BB6552" w:rsidP="00BB6552">
      <w:pPr>
        <w:pStyle w:val="TableTitle"/>
        <w:keepNext/>
      </w:pPr>
      <w:r w:rsidRPr="009E04E1">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proofErr w:type="spellStart"/>
            <w:r>
              <w:t>uint</w:t>
            </w:r>
            <w:proofErr w:type="spellEnd"/>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452" w:name="_Toc193985294"/>
      <w:r>
        <w:t>X.6</w:t>
      </w:r>
      <w:r w:rsidR="000463B8">
        <w:t>.3.3</w:t>
      </w:r>
      <w:r w:rsidR="000463B8">
        <w:tab/>
        <w:t>Response Payload</w:t>
      </w:r>
      <w:bookmarkEnd w:id="452"/>
    </w:p>
    <w:p w14:paraId="2022C9FE" w14:textId="4868052A" w:rsidR="00BB6552" w:rsidRDefault="00BB6552" w:rsidP="00BB6552">
      <w:r>
        <w:t xml:space="preserve">A </w:t>
      </w:r>
      <w:proofErr w:type="gramStart"/>
      <w:r>
        <w:t>success</w:t>
      </w:r>
      <w:proofErr w:type="gramEnd"/>
      <w:r>
        <w:t xml:space="preserve"> response </w:t>
      </w:r>
      <w:commentRangeStart w:id="453"/>
      <w:commentRangeStart w:id="454"/>
      <w:r w:rsidR="00B73B26">
        <w:t xml:space="preserve">has </w:t>
      </w:r>
      <w:commentRangeEnd w:id="453"/>
      <w:r w:rsidR="00B73B26">
        <w:rPr>
          <w:rStyle w:val="CommentReference"/>
        </w:rPr>
        <w:commentReference w:id="453"/>
      </w:r>
      <w:commentRangeEnd w:id="454"/>
      <w:r w:rsidR="00453B2C">
        <w:rPr>
          <w:rStyle w:val="CommentReference"/>
        </w:rPr>
        <w:commentReference w:id="454"/>
      </w:r>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73D25BEF" w14:textId="49D4FF83" w:rsidR="000463B8" w:rsidDel="0027480D" w:rsidRDefault="003102BE" w:rsidP="000463B8">
      <w:pPr>
        <w:pStyle w:val="Heading2"/>
        <w:rPr>
          <w:del w:id="455" w:author="Jeroen Medema" w:date="2025-03-25T16:49:00Z" w16du:dateUtc="2025-03-25T15:49:00Z"/>
        </w:rPr>
      </w:pPr>
      <w:del w:id="456" w:author="Jeroen Medema" w:date="2025-03-25T16:49:00Z" w16du:dateUtc="2025-03-25T15:49:00Z">
        <w:r w:rsidDel="0027480D">
          <w:delText>X.7</w:delText>
        </w:r>
        <w:r w:rsidR="000463B8" w:rsidDel="0027480D">
          <w:tab/>
        </w:r>
        <w:r w:rsidR="007A463D" w:rsidRPr="007A463D" w:rsidDel="0027480D">
          <w:delText xml:space="preserve">Subscribe </w:delText>
        </w:r>
        <w:r w:rsidR="000463B8" w:rsidDel="0027480D">
          <w:delText>Transaction</w:delText>
        </w:r>
      </w:del>
    </w:p>
    <w:p w14:paraId="65DEB102" w14:textId="0D39F872" w:rsidR="00C0797D" w:rsidDel="0027480D" w:rsidRDefault="00C0797D" w:rsidP="00C0797D">
      <w:pPr>
        <w:rPr>
          <w:del w:id="457" w:author="Jeroen Medema" w:date="2025-03-25T16:49:00Z" w16du:dateUtc="2025-03-25T15:49:00Z"/>
        </w:rPr>
      </w:pPr>
      <w:commentRangeStart w:id="458"/>
      <w:commentRangeStart w:id="459"/>
      <w:del w:id="460" w:author="Jeroen Medema" w:date="2025-03-25T16:49:00Z" w16du:dateUtc="2025-03-25T15:49:00Z">
        <w:r w:rsidRPr="00C0797D" w:rsidDel="0027480D">
          <w:delText xml:space="preserve">This </w:delText>
        </w:r>
        <w:r w:rsidR="004349EB" w:rsidDel="0027480D">
          <w:delText>T</w:delText>
        </w:r>
        <w:r w:rsidRPr="00C0797D" w:rsidDel="0027480D">
          <w:delText>ransaction creates a Subscription to a</w:delText>
        </w:r>
        <w:r w:rsidR="003D0AED" w:rsidDel="0027480D">
          <w:delText>n existing</w:delText>
        </w:r>
        <w:r w:rsidRPr="00C0797D" w:rsidDel="0027480D">
          <w:delText xml:space="preserve"> </w:delText>
        </w:r>
        <w:r w:rsidDel="0027480D">
          <w:delText xml:space="preserve">Modality Performed Procedure Step </w:delText>
        </w:r>
        <w:r w:rsidRPr="00C0797D" w:rsidDel="0027480D">
          <w:delText xml:space="preserve">resource. It </w:delText>
        </w:r>
        <w:r w:rsidDel="0027480D">
          <w:delText xml:space="preserve">relates </w:delText>
        </w:r>
        <w:r w:rsidRPr="00C0797D" w:rsidDel="0027480D">
          <w:delText xml:space="preserve">to the DIMSE </w:delText>
        </w:r>
        <w:r w:rsidDel="0027480D">
          <w:delText xml:space="preserve">MPPS </w:delText>
        </w:r>
        <w:r w:rsidRPr="00C0797D" w:rsidDel="0027480D">
          <w:delText>N-</w:delText>
        </w:r>
        <w:r w:rsidDel="0027480D">
          <w:delText>EVENT-REPORT</w:delText>
        </w:r>
        <w:r w:rsidRPr="00C0797D" w:rsidDel="0027480D">
          <w:delText xml:space="preserve"> </w:delText>
        </w:r>
        <w:r w:rsidR="004349EB" w:rsidDel="0027480D">
          <w:delText>N</w:delText>
        </w:r>
        <w:r w:rsidDel="0027480D">
          <w:delText>otification (see PS3.4, Section F.9.1).</w:delText>
        </w:r>
        <w:commentRangeEnd w:id="458"/>
        <w:r w:rsidR="00D15026" w:rsidDel="0027480D">
          <w:rPr>
            <w:rStyle w:val="CommentReference"/>
          </w:rPr>
          <w:commentReference w:id="458"/>
        </w:r>
        <w:commentRangeEnd w:id="459"/>
        <w:r w:rsidR="006A3A05" w:rsidDel="0027480D">
          <w:rPr>
            <w:rStyle w:val="CommentReference"/>
          </w:rPr>
          <w:commentReference w:id="459"/>
        </w:r>
      </w:del>
    </w:p>
    <w:p w14:paraId="22BCEA38" w14:textId="158EA799" w:rsidR="008E3A18" w:rsidRPr="00C0797D" w:rsidDel="0027480D" w:rsidRDefault="008E3A18" w:rsidP="008E3A18">
      <w:pPr>
        <w:rPr>
          <w:del w:id="461" w:author="Jeroen Medema" w:date="2025-03-25T16:49:00Z" w16du:dateUtc="2025-03-25T15:49:00Z"/>
        </w:rPr>
      </w:pPr>
      <w:del w:id="462" w:author="Jeroen Medema" w:date="2025-03-25T16:49:00Z" w16du:dateUtc="2025-03-25T15:49:00Z">
        <w:r w:rsidRPr="008E3A18" w:rsidDel="0027480D">
          <w:delText>Once a Subscription has been created</w:delText>
        </w:r>
        <w:r w:rsidDel="0027480D">
          <w:delText>,</w:delText>
        </w:r>
        <w:r w:rsidRPr="008E3A18" w:rsidDel="0027480D">
          <w:delText xml:space="preserve"> the user agent will receive notifications </w:delText>
        </w:r>
        <w:r w:rsidDel="0027480D">
          <w:delText>regarding the state of the associated Modality Performed Procedure Step</w:delText>
        </w:r>
        <w:r w:rsidRPr="008E3A18" w:rsidDel="0027480D">
          <w:delText xml:space="preserve">. To receive the notifications generated by Subscriptions, the user agent must first open a Notification Connection between itself and the origin server using the Open Notification Connection </w:delText>
        </w:r>
        <w:r w:rsidDel="0027480D">
          <w:delText>T</w:delText>
        </w:r>
        <w:r w:rsidRPr="008E3A18" w:rsidDel="0027480D">
          <w:delText>ransaction; see Section 8.10.4.</w:delText>
        </w:r>
      </w:del>
    </w:p>
    <w:p w14:paraId="6DBF654D" w14:textId="31B2DDEF" w:rsidR="000463B8" w:rsidDel="0027480D" w:rsidRDefault="003102BE" w:rsidP="000463B8">
      <w:pPr>
        <w:pStyle w:val="Heading3"/>
        <w:rPr>
          <w:del w:id="463" w:author="Jeroen Medema" w:date="2025-03-25T16:49:00Z" w16du:dateUtc="2025-03-25T15:49:00Z"/>
        </w:rPr>
      </w:pPr>
      <w:del w:id="464" w:author="Jeroen Medema" w:date="2025-03-25T16:49:00Z" w16du:dateUtc="2025-03-25T15:49:00Z">
        <w:r w:rsidDel="0027480D">
          <w:lastRenderedPageBreak/>
          <w:delText>X.7</w:delText>
        </w:r>
        <w:r w:rsidR="000463B8" w:rsidDel="0027480D">
          <w:delText>.1</w:delText>
        </w:r>
        <w:r w:rsidR="000463B8" w:rsidDel="0027480D">
          <w:tab/>
          <w:delText>Request</w:delText>
        </w:r>
      </w:del>
    </w:p>
    <w:p w14:paraId="629E3F5F" w14:textId="29750045" w:rsidR="000463B8" w:rsidDel="0027480D" w:rsidRDefault="000463B8" w:rsidP="000463B8">
      <w:pPr>
        <w:rPr>
          <w:del w:id="465" w:author="Jeroen Medema" w:date="2025-03-25T16:49:00Z" w16du:dateUtc="2025-03-25T15:49:00Z"/>
        </w:rPr>
      </w:pPr>
      <w:del w:id="466" w:author="Jeroen Medema" w:date="2025-03-25T16:49:00Z" w16du:dateUtc="2025-03-25T15:49:00Z">
        <w:r w:rsidDel="0027480D">
          <w:delText>The request shall have the following syntax:</w:delText>
        </w:r>
      </w:del>
    </w:p>
    <w:p w14:paraId="16981645" w14:textId="54C2A352" w:rsidR="003D0AED" w:rsidRPr="000512CC" w:rsidDel="0027480D" w:rsidRDefault="00FB41E2" w:rsidP="003D0AED">
      <w:pPr>
        <w:tabs>
          <w:tab w:val="clear" w:pos="720"/>
        </w:tabs>
        <w:overflowPunct/>
        <w:spacing w:after="0"/>
        <w:textAlignment w:val="auto"/>
        <w:rPr>
          <w:del w:id="467"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468"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POST</w:delText>
        </w:r>
        <w:r w:rsidR="003D0AED" w:rsidRPr="000512CC" w:rsidDel="0027480D">
          <w:rPr>
            <w:rFonts w:ascii="Noto Sans Mono ExtraCondensed M" w:eastAsiaTheme="minorEastAsia" w:hAnsi="Noto Sans Mono ExtraCondensed M" w:cs="Noto Sans Mono ExtraCondensed M"/>
            <w:color w:val="000000"/>
            <w:sz w:val="18"/>
            <w:szCs w:val="18"/>
            <w:lang w:eastAsia="ja-JP"/>
          </w:rPr>
          <w:delText xml:space="preserve"> SP /modality-performed-procedure-steps/{mppsUID}</w:delText>
        </w:r>
        <w:r w:rsidRPr="000512CC" w:rsidDel="0027480D">
          <w:rPr>
            <w:rFonts w:ascii="Noto Sans Mono ExtraCondensed M" w:eastAsiaTheme="minorEastAsia" w:hAnsi="Noto Sans Mono ExtraCondensed M" w:cs="Noto Sans Mono ExtraCondensed M"/>
            <w:color w:val="000000"/>
            <w:sz w:val="18"/>
            <w:szCs w:val="18"/>
            <w:lang w:eastAsia="ja-JP"/>
          </w:rPr>
          <w:delText>/subscribers/{aetitle}</w:delText>
        </w:r>
        <w:r w:rsidR="003D0AED" w:rsidRPr="000512CC" w:rsidDel="0027480D">
          <w:rPr>
            <w:rFonts w:ascii="Noto Sans Mono ExtraCondensed M" w:eastAsiaTheme="minorEastAsia" w:hAnsi="Noto Sans Mono ExtraCondensed M" w:cs="Noto Sans Mono ExtraCondensed M"/>
            <w:color w:val="000000"/>
            <w:sz w:val="18"/>
            <w:szCs w:val="18"/>
            <w:lang w:eastAsia="ja-JP"/>
          </w:rPr>
          <w:delText xml:space="preserve"> SP version CRLF </w:delText>
        </w:r>
      </w:del>
    </w:p>
    <w:p w14:paraId="639B19EC" w14:textId="0A7965F9" w:rsidR="003D0AED" w:rsidRPr="000512CC" w:rsidDel="0027480D" w:rsidRDefault="003D0AED" w:rsidP="003D0AED">
      <w:pPr>
        <w:tabs>
          <w:tab w:val="clear" w:pos="720"/>
        </w:tabs>
        <w:overflowPunct/>
        <w:spacing w:after="0"/>
        <w:textAlignment w:val="auto"/>
        <w:rPr>
          <w:del w:id="469"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470"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 xml:space="preserve">Accept: 1#media-type CRLF </w:delText>
        </w:r>
      </w:del>
    </w:p>
    <w:p w14:paraId="503E702A" w14:textId="1F8365E9" w:rsidR="003D0AED" w:rsidRPr="000512CC" w:rsidDel="0027480D" w:rsidRDefault="003D0AED" w:rsidP="003D0AED">
      <w:pPr>
        <w:tabs>
          <w:tab w:val="clear" w:pos="720"/>
        </w:tabs>
        <w:overflowPunct/>
        <w:spacing w:after="0"/>
        <w:textAlignment w:val="auto"/>
        <w:rPr>
          <w:del w:id="471"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472"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 xml:space="preserve">*(header-field CRLF) </w:delText>
        </w:r>
      </w:del>
    </w:p>
    <w:p w14:paraId="6BF1F7DA" w14:textId="271A2F1C" w:rsidR="000463B8" w:rsidRPr="000512CC" w:rsidDel="0027480D" w:rsidRDefault="003D0AED" w:rsidP="003D0AED">
      <w:pPr>
        <w:tabs>
          <w:tab w:val="clear" w:pos="720"/>
        </w:tabs>
        <w:overflowPunct/>
        <w:spacing w:after="0"/>
        <w:textAlignment w:val="auto"/>
        <w:rPr>
          <w:del w:id="473"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474"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CRLF</w:delText>
        </w:r>
      </w:del>
    </w:p>
    <w:p w14:paraId="1B6071B9" w14:textId="328E0397" w:rsidR="003D0AED" w:rsidRPr="003D0AED" w:rsidDel="0027480D" w:rsidRDefault="003D0AED" w:rsidP="003D0AED">
      <w:pPr>
        <w:tabs>
          <w:tab w:val="clear" w:pos="720"/>
        </w:tabs>
        <w:overflowPunct/>
        <w:spacing w:after="0"/>
        <w:textAlignment w:val="auto"/>
        <w:rPr>
          <w:del w:id="475" w:author="Jeroen Medema" w:date="2025-03-25T16:49:00Z" w16du:dateUtc="2025-03-25T15:49:00Z"/>
          <w:rFonts w:ascii="Courier New" w:eastAsiaTheme="minorEastAsia" w:hAnsi="Courier New" w:cs="Courier New"/>
          <w:color w:val="000000"/>
          <w:sz w:val="18"/>
          <w:szCs w:val="18"/>
          <w:lang w:eastAsia="ja-JP"/>
        </w:rPr>
      </w:pPr>
    </w:p>
    <w:p w14:paraId="3CBE45F4" w14:textId="0DDA0C34" w:rsidR="000463B8" w:rsidDel="0027480D" w:rsidRDefault="003102BE" w:rsidP="000463B8">
      <w:pPr>
        <w:pStyle w:val="Heading4"/>
        <w:rPr>
          <w:del w:id="476" w:author="Jeroen Medema" w:date="2025-03-25T16:49:00Z" w16du:dateUtc="2025-03-25T15:49:00Z"/>
        </w:rPr>
      </w:pPr>
      <w:del w:id="477" w:author="Jeroen Medema" w:date="2025-03-25T16:49:00Z" w16du:dateUtc="2025-03-25T15:49:00Z">
        <w:r w:rsidDel="0027480D">
          <w:delText>X.7</w:delText>
        </w:r>
        <w:r w:rsidR="000463B8" w:rsidDel="0027480D">
          <w:delText>.1.1</w:delText>
        </w:r>
        <w:r w:rsidR="000463B8" w:rsidDel="0027480D">
          <w:tab/>
          <w:delText>Target Resources</w:delText>
        </w:r>
      </w:del>
    </w:p>
    <w:p w14:paraId="6A8E80DF" w14:textId="4463E59B" w:rsidR="000463B8" w:rsidRPr="0024556E" w:rsidDel="0027480D" w:rsidRDefault="00FB41E2" w:rsidP="000463B8">
      <w:pPr>
        <w:rPr>
          <w:del w:id="478" w:author="Jeroen Medema" w:date="2025-03-25T16:49:00Z" w16du:dateUtc="2025-03-25T15:49:00Z"/>
        </w:rPr>
      </w:pPr>
      <w:del w:id="479" w:author="Jeroen Medema" w:date="2025-03-25T16:49:00Z" w16du:dateUtc="2025-03-25T15:49:00Z">
        <w:r w:rsidRPr="001A7FB6" w:rsidDel="0027480D">
          <w:delText xml:space="preserve">The Target Resource of this transaction is an individual </w:delText>
        </w:r>
        <w:r w:rsidDel="0027480D">
          <w:delText xml:space="preserve">Modality Performed Procedure Step identified </w:delText>
        </w:r>
        <w:r w:rsidRPr="001A7FB6" w:rsidDel="0027480D">
          <w:delText xml:space="preserve">by its </w:delText>
        </w:r>
        <w:r w:rsidDel="0027480D">
          <w:delText xml:space="preserve">MPPS </w:delText>
        </w:r>
        <w:r w:rsidRPr="001A7FB6" w:rsidDel="0027480D">
          <w:delText>UID.</w:delText>
        </w:r>
      </w:del>
    </w:p>
    <w:p w14:paraId="77F2E60A" w14:textId="5252A8F5" w:rsidR="000463B8" w:rsidDel="0027480D" w:rsidRDefault="003102BE" w:rsidP="000463B8">
      <w:pPr>
        <w:pStyle w:val="Heading4"/>
        <w:rPr>
          <w:del w:id="480" w:author="Jeroen Medema" w:date="2025-03-25T16:49:00Z" w16du:dateUtc="2025-03-25T15:49:00Z"/>
        </w:rPr>
      </w:pPr>
      <w:del w:id="481" w:author="Jeroen Medema" w:date="2025-03-25T16:49:00Z" w16du:dateUtc="2025-03-25T15:49:00Z">
        <w:r w:rsidDel="0027480D">
          <w:delText>X.7</w:delText>
        </w:r>
        <w:r w:rsidR="000463B8" w:rsidDel="0027480D">
          <w:delText>.1.2</w:delText>
        </w:r>
        <w:r w:rsidR="000463B8" w:rsidDel="0027480D">
          <w:tab/>
          <w:delText>Query Parameters</w:delText>
        </w:r>
      </w:del>
    </w:p>
    <w:p w14:paraId="521AA880" w14:textId="57B05152" w:rsidR="00FB41E2" w:rsidDel="0027480D" w:rsidRDefault="00FB41E2" w:rsidP="00FB41E2">
      <w:pPr>
        <w:rPr>
          <w:del w:id="482" w:author="Jeroen Medema" w:date="2025-03-25T16:49:00Z" w16du:dateUtc="2025-03-25T15:49:00Z"/>
        </w:rPr>
      </w:pPr>
      <w:del w:id="483" w:author="Jeroen Medema" w:date="2025-03-25T16:49:00Z" w16du:dateUtc="2025-03-25T15:49:00Z">
        <w:r w:rsidDel="0027480D">
          <w:delText>The origin server shall support Query Parameters as required in Table 8.3.4-1.</w:delText>
        </w:r>
      </w:del>
    </w:p>
    <w:p w14:paraId="3C701794" w14:textId="263EB96D" w:rsidR="000463B8" w:rsidRPr="0024556E" w:rsidDel="0027480D" w:rsidRDefault="00FB41E2" w:rsidP="000463B8">
      <w:pPr>
        <w:rPr>
          <w:del w:id="484" w:author="Jeroen Medema" w:date="2025-03-25T16:49:00Z" w16du:dateUtc="2025-03-25T15:49:00Z"/>
        </w:rPr>
      </w:pPr>
      <w:del w:id="485" w:author="Jeroen Medema" w:date="2025-03-25T16:49:00Z" w16du:dateUtc="2025-03-25T15:49:00Z">
        <w:r w:rsidDel="0027480D">
          <w:delText>The user agent shall supply in the request Query Parameters as required in Table 8.3.4-1.</w:delText>
        </w:r>
      </w:del>
    </w:p>
    <w:p w14:paraId="33454BAD" w14:textId="476153FE" w:rsidR="000463B8" w:rsidDel="0027480D" w:rsidRDefault="003102BE" w:rsidP="000463B8">
      <w:pPr>
        <w:pStyle w:val="Heading4"/>
        <w:rPr>
          <w:del w:id="486" w:author="Jeroen Medema" w:date="2025-03-25T16:49:00Z" w16du:dateUtc="2025-03-25T15:49:00Z"/>
        </w:rPr>
      </w:pPr>
      <w:del w:id="487" w:author="Jeroen Medema" w:date="2025-03-25T16:49:00Z" w16du:dateUtc="2025-03-25T15:49:00Z">
        <w:r w:rsidDel="0027480D">
          <w:delText>X.7</w:delText>
        </w:r>
        <w:r w:rsidR="000463B8" w:rsidDel="0027480D">
          <w:delText>.1.3</w:delText>
        </w:r>
        <w:r w:rsidR="000463B8" w:rsidDel="0027480D">
          <w:tab/>
          <w:delText>Request Header Fields</w:delText>
        </w:r>
      </w:del>
    </w:p>
    <w:p w14:paraId="60780A45" w14:textId="331E8F1B" w:rsidR="00FB41E2" w:rsidDel="0027480D" w:rsidRDefault="00FB41E2" w:rsidP="00FB41E2">
      <w:pPr>
        <w:rPr>
          <w:del w:id="488" w:author="Jeroen Medema" w:date="2025-03-25T16:49:00Z" w16du:dateUtc="2025-03-25T15:49:00Z"/>
        </w:rPr>
      </w:pPr>
      <w:del w:id="489" w:author="Jeroen Medema" w:date="2025-03-25T16:49:00Z" w16du:dateUtc="2025-03-25T15:49:00Z">
        <w:r w:rsidDel="0027480D">
          <w:delText xml:space="preserve">The origin server shall support header fields as required in Table </w:delText>
        </w:r>
        <w:r w:rsidR="003102BE" w:rsidDel="0027480D">
          <w:delText>X.7</w:delText>
        </w:r>
        <w:r w:rsidDel="0027480D">
          <w:delText>.1-1.</w:delText>
        </w:r>
      </w:del>
    </w:p>
    <w:p w14:paraId="782ED66D" w14:textId="60FBD5BC" w:rsidR="00FB41E2" w:rsidDel="0027480D" w:rsidRDefault="00FB41E2" w:rsidP="00FB41E2">
      <w:pPr>
        <w:rPr>
          <w:del w:id="490" w:author="Jeroen Medema" w:date="2025-03-25T16:49:00Z" w16du:dateUtc="2025-03-25T15:49:00Z"/>
        </w:rPr>
      </w:pPr>
      <w:del w:id="491" w:author="Jeroen Medema" w:date="2025-03-25T16:49:00Z" w16du:dateUtc="2025-03-25T15:49:00Z">
        <w:r w:rsidDel="0027480D">
          <w:delText xml:space="preserve">The user agent shall supply in the request header fields as defined in Table </w:delText>
        </w:r>
        <w:r w:rsidR="003102BE" w:rsidDel="0027480D">
          <w:delText>X.7</w:delText>
        </w:r>
        <w:r w:rsidDel="0027480D">
          <w:delText>.1-1.</w:delText>
        </w:r>
      </w:del>
    </w:p>
    <w:p w14:paraId="37E4F9E0" w14:textId="58312F91" w:rsidR="00FB41E2" w:rsidDel="0027480D" w:rsidRDefault="00FB41E2" w:rsidP="00FB41E2">
      <w:pPr>
        <w:pStyle w:val="TableTitle"/>
        <w:keepNext/>
        <w:rPr>
          <w:del w:id="492" w:author="Jeroen Medema" w:date="2025-03-25T16:49:00Z" w16du:dateUtc="2025-03-25T15:49:00Z"/>
        </w:rPr>
      </w:pPr>
      <w:del w:id="493" w:author="Jeroen Medema" w:date="2025-03-25T16:49:00Z" w16du:dateUtc="2025-03-25T15:49:00Z">
        <w:r w:rsidRPr="00F201D1" w:rsidDel="0027480D">
          <w:delText xml:space="preserve">Table </w:delText>
        </w:r>
        <w:r w:rsidR="003102BE" w:rsidDel="0027480D">
          <w:delText>X.7</w:delText>
        </w:r>
        <w:r w:rsidRPr="00F201D1" w:rsidDel="0027480D">
          <w:delText>.1-</w:delText>
        </w:r>
        <w:r w:rsidR="009A2540" w:rsidDel="0027480D">
          <w:delText>1</w:delText>
        </w:r>
        <w:r w:rsidRPr="00F201D1" w:rsidDel="0027480D">
          <w:delText>. Request Header Fields</w:delText>
        </w:r>
      </w:del>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rsidDel="0027480D" w14:paraId="05BA3F89" w14:textId="01213D8D" w:rsidTr="0025707C">
        <w:trPr>
          <w:del w:id="494" w:author="Jeroen Medema" w:date="2025-03-25T16:49:00Z" w16du:dateUtc="2025-03-25T15:49:00Z"/>
        </w:trPr>
        <w:tc>
          <w:tcPr>
            <w:tcW w:w="846" w:type="dxa"/>
            <w:vMerge w:val="restart"/>
          </w:tcPr>
          <w:p w14:paraId="6652DDF7" w14:textId="37D10670" w:rsidR="00FB41E2" w:rsidRPr="00F201D1" w:rsidDel="0027480D" w:rsidRDefault="00FB41E2" w:rsidP="0025707C">
            <w:pPr>
              <w:pStyle w:val="TableEntry"/>
              <w:keepNext/>
              <w:jc w:val="center"/>
              <w:rPr>
                <w:del w:id="495" w:author="Jeroen Medema" w:date="2025-03-25T16:49:00Z" w16du:dateUtc="2025-03-25T15:49:00Z"/>
                <w:b/>
                <w:bCs/>
              </w:rPr>
            </w:pPr>
            <w:del w:id="496" w:author="Jeroen Medema" w:date="2025-03-25T16:49:00Z" w16du:dateUtc="2025-03-25T15:49:00Z">
              <w:r w:rsidRPr="00F201D1" w:rsidDel="0027480D">
                <w:rPr>
                  <w:b/>
                  <w:bCs/>
                </w:rPr>
                <w:delText>Name</w:delText>
              </w:r>
            </w:del>
          </w:p>
        </w:tc>
        <w:tc>
          <w:tcPr>
            <w:tcW w:w="1276" w:type="dxa"/>
            <w:vMerge w:val="restart"/>
          </w:tcPr>
          <w:p w14:paraId="141A3389" w14:textId="76913E56" w:rsidR="00FB41E2" w:rsidRPr="00F201D1" w:rsidDel="0027480D" w:rsidRDefault="00FB41E2" w:rsidP="0025707C">
            <w:pPr>
              <w:pStyle w:val="TableEntry"/>
              <w:keepNext/>
              <w:jc w:val="center"/>
              <w:rPr>
                <w:del w:id="497" w:author="Jeroen Medema" w:date="2025-03-25T16:49:00Z" w16du:dateUtc="2025-03-25T15:49:00Z"/>
                <w:b/>
                <w:bCs/>
              </w:rPr>
            </w:pPr>
            <w:del w:id="498" w:author="Jeroen Medema" w:date="2025-03-25T16:49:00Z" w16du:dateUtc="2025-03-25T15:49:00Z">
              <w:r w:rsidDel="0027480D">
                <w:rPr>
                  <w:b/>
                  <w:bCs/>
                </w:rPr>
                <w:delText>Values</w:delText>
              </w:r>
            </w:del>
          </w:p>
        </w:tc>
        <w:tc>
          <w:tcPr>
            <w:tcW w:w="2976" w:type="dxa"/>
            <w:gridSpan w:val="2"/>
          </w:tcPr>
          <w:p w14:paraId="4C37CA56" w14:textId="5F8E5197" w:rsidR="00FB41E2" w:rsidRPr="00F201D1" w:rsidDel="0027480D" w:rsidRDefault="00FB41E2" w:rsidP="0025707C">
            <w:pPr>
              <w:pStyle w:val="TableEntry"/>
              <w:keepNext/>
              <w:jc w:val="center"/>
              <w:rPr>
                <w:del w:id="499" w:author="Jeroen Medema" w:date="2025-03-25T16:49:00Z" w16du:dateUtc="2025-03-25T15:49:00Z"/>
                <w:b/>
                <w:bCs/>
              </w:rPr>
            </w:pPr>
            <w:del w:id="500" w:author="Jeroen Medema" w:date="2025-03-25T16:49:00Z" w16du:dateUtc="2025-03-25T15:49:00Z">
              <w:r w:rsidRPr="00F201D1" w:rsidDel="0027480D">
                <w:rPr>
                  <w:b/>
                  <w:bCs/>
                </w:rPr>
                <w:delText>Usage</w:delText>
              </w:r>
            </w:del>
          </w:p>
        </w:tc>
        <w:tc>
          <w:tcPr>
            <w:tcW w:w="4252" w:type="dxa"/>
            <w:vMerge w:val="restart"/>
          </w:tcPr>
          <w:p w14:paraId="135A2E98" w14:textId="469C9C33" w:rsidR="00FB41E2" w:rsidRPr="00F201D1" w:rsidDel="0027480D" w:rsidRDefault="00FB41E2" w:rsidP="0025707C">
            <w:pPr>
              <w:pStyle w:val="TableEntry"/>
              <w:keepNext/>
              <w:jc w:val="center"/>
              <w:rPr>
                <w:del w:id="501" w:author="Jeroen Medema" w:date="2025-03-25T16:49:00Z" w16du:dateUtc="2025-03-25T15:49:00Z"/>
                <w:b/>
                <w:bCs/>
              </w:rPr>
            </w:pPr>
            <w:del w:id="502" w:author="Jeroen Medema" w:date="2025-03-25T16:49:00Z" w16du:dateUtc="2025-03-25T15:49:00Z">
              <w:r w:rsidRPr="00F201D1" w:rsidDel="0027480D">
                <w:rPr>
                  <w:b/>
                  <w:bCs/>
                </w:rPr>
                <w:delText>Description</w:delText>
              </w:r>
            </w:del>
          </w:p>
        </w:tc>
      </w:tr>
      <w:tr w:rsidR="00FB41E2" w:rsidRPr="00F201D1" w:rsidDel="0027480D" w14:paraId="591BE828" w14:textId="1CC4E921" w:rsidTr="0025707C">
        <w:trPr>
          <w:del w:id="503" w:author="Jeroen Medema" w:date="2025-03-25T16:49:00Z" w16du:dateUtc="2025-03-25T15:49:00Z"/>
        </w:trPr>
        <w:tc>
          <w:tcPr>
            <w:tcW w:w="846" w:type="dxa"/>
            <w:vMerge/>
          </w:tcPr>
          <w:p w14:paraId="552414BA" w14:textId="734308B6" w:rsidR="00FB41E2" w:rsidRPr="00F201D1" w:rsidDel="0027480D" w:rsidRDefault="00FB41E2" w:rsidP="0025707C">
            <w:pPr>
              <w:pStyle w:val="TableEntry"/>
              <w:jc w:val="center"/>
              <w:rPr>
                <w:del w:id="504" w:author="Jeroen Medema" w:date="2025-03-25T16:49:00Z" w16du:dateUtc="2025-03-25T15:49:00Z"/>
                <w:b/>
                <w:bCs/>
              </w:rPr>
            </w:pPr>
          </w:p>
        </w:tc>
        <w:tc>
          <w:tcPr>
            <w:tcW w:w="1276" w:type="dxa"/>
            <w:vMerge/>
          </w:tcPr>
          <w:p w14:paraId="643C18FB" w14:textId="6DB21AB0" w:rsidR="00FB41E2" w:rsidRPr="00F201D1" w:rsidDel="0027480D" w:rsidRDefault="00FB41E2" w:rsidP="0025707C">
            <w:pPr>
              <w:pStyle w:val="TableEntry"/>
              <w:jc w:val="center"/>
              <w:rPr>
                <w:del w:id="505" w:author="Jeroen Medema" w:date="2025-03-25T16:49:00Z" w16du:dateUtc="2025-03-25T15:49:00Z"/>
                <w:b/>
                <w:bCs/>
              </w:rPr>
            </w:pPr>
          </w:p>
        </w:tc>
        <w:tc>
          <w:tcPr>
            <w:tcW w:w="1417" w:type="dxa"/>
          </w:tcPr>
          <w:p w14:paraId="70974739" w14:textId="51C8A1EE" w:rsidR="00FB41E2" w:rsidRPr="00F201D1" w:rsidDel="0027480D" w:rsidRDefault="00FB41E2" w:rsidP="0025707C">
            <w:pPr>
              <w:pStyle w:val="TableEntry"/>
              <w:jc w:val="center"/>
              <w:rPr>
                <w:del w:id="506" w:author="Jeroen Medema" w:date="2025-03-25T16:49:00Z" w16du:dateUtc="2025-03-25T15:49:00Z"/>
                <w:b/>
                <w:bCs/>
              </w:rPr>
            </w:pPr>
            <w:del w:id="507" w:author="Jeroen Medema" w:date="2025-03-25T16:49:00Z" w16du:dateUtc="2025-03-25T15:49:00Z">
              <w:r w:rsidRPr="00F201D1" w:rsidDel="0027480D">
                <w:rPr>
                  <w:b/>
                  <w:bCs/>
                </w:rPr>
                <w:delText>User Agent</w:delText>
              </w:r>
            </w:del>
          </w:p>
        </w:tc>
        <w:tc>
          <w:tcPr>
            <w:tcW w:w="1559" w:type="dxa"/>
          </w:tcPr>
          <w:p w14:paraId="76944114" w14:textId="01174BD5" w:rsidR="00FB41E2" w:rsidRPr="00F201D1" w:rsidDel="0027480D" w:rsidRDefault="00FB41E2" w:rsidP="0025707C">
            <w:pPr>
              <w:pStyle w:val="TableEntry"/>
              <w:jc w:val="center"/>
              <w:rPr>
                <w:del w:id="508" w:author="Jeroen Medema" w:date="2025-03-25T16:49:00Z" w16du:dateUtc="2025-03-25T15:49:00Z"/>
                <w:b/>
                <w:bCs/>
              </w:rPr>
            </w:pPr>
            <w:del w:id="509" w:author="Jeroen Medema" w:date="2025-03-25T16:49:00Z" w16du:dateUtc="2025-03-25T15:49:00Z">
              <w:r w:rsidRPr="00F201D1" w:rsidDel="0027480D">
                <w:rPr>
                  <w:b/>
                  <w:bCs/>
                </w:rPr>
                <w:delText>Origin Server</w:delText>
              </w:r>
            </w:del>
          </w:p>
        </w:tc>
        <w:tc>
          <w:tcPr>
            <w:tcW w:w="4252" w:type="dxa"/>
            <w:vMerge/>
          </w:tcPr>
          <w:p w14:paraId="30918158" w14:textId="75C4DFA6" w:rsidR="00FB41E2" w:rsidRPr="00F201D1" w:rsidDel="0027480D" w:rsidRDefault="00FB41E2" w:rsidP="0025707C">
            <w:pPr>
              <w:pStyle w:val="TableEntry"/>
              <w:jc w:val="center"/>
              <w:rPr>
                <w:del w:id="510" w:author="Jeroen Medema" w:date="2025-03-25T16:49:00Z" w16du:dateUtc="2025-03-25T15:49:00Z"/>
                <w:b/>
                <w:bCs/>
              </w:rPr>
            </w:pPr>
          </w:p>
        </w:tc>
      </w:tr>
      <w:tr w:rsidR="00FB41E2" w:rsidDel="0027480D" w14:paraId="1015453E" w14:textId="4A0D079F" w:rsidTr="0025707C">
        <w:trPr>
          <w:del w:id="511" w:author="Jeroen Medema" w:date="2025-03-25T16:49:00Z" w16du:dateUtc="2025-03-25T15:49:00Z"/>
        </w:trPr>
        <w:tc>
          <w:tcPr>
            <w:tcW w:w="846" w:type="dxa"/>
          </w:tcPr>
          <w:p w14:paraId="1EA6228C" w14:textId="60BBD9D3" w:rsidR="00FB41E2" w:rsidDel="0027480D" w:rsidRDefault="00FB41E2" w:rsidP="0025707C">
            <w:pPr>
              <w:pStyle w:val="TableEntry"/>
              <w:rPr>
                <w:del w:id="512" w:author="Jeroen Medema" w:date="2025-03-25T16:49:00Z" w16du:dateUtc="2025-03-25T15:49:00Z"/>
              </w:rPr>
            </w:pPr>
            <w:del w:id="513" w:author="Jeroen Medema" w:date="2025-03-25T16:49:00Z" w16du:dateUtc="2025-03-25T15:49:00Z">
              <w:r w:rsidDel="0027480D">
                <w:delText>Accept</w:delText>
              </w:r>
            </w:del>
          </w:p>
        </w:tc>
        <w:tc>
          <w:tcPr>
            <w:tcW w:w="1276" w:type="dxa"/>
          </w:tcPr>
          <w:p w14:paraId="66880A6E" w14:textId="22E2B1BC" w:rsidR="00FB41E2" w:rsidDel="0027480D" w:rsidRDefault="00FB41E2" w:rsidP="0025707C">
            <w:pPr>
              <w:pStyle w:val="TableEntry"/>
              <w:rPr>
                <w:del w:id="514" w:author="Jeroen Medema" w:date="2025-03-25T16:49:00Z" w16du:dateUtc="2025-03-25T15:49:00Z"/>
              </w:rPr>
            </w:pPr>
            <w:del w:id="515" w:author="Jeroen Medema" w:date="2025-03-25T16:49:00Z" w16du:dateUtc="2025-03-25T15:49:00Z">
              <w:r w:rsidDel="0027480D">
                <w:delText>media-type</w:delText>
              </w:r>
            </w:del>
          </w:p>
        </w:tc>
        <w:tc>
          <w:tcPr>
            <w:tcW w:w="1417" w:type="dxa"/>
          </w:tcPr>
          <w:p w14:paraId="0C05194C" w14:textId="5B096B1E" w:rsidR="00FB41E2" w:rsidDel="0027480D" w:rsidRDefault="00FB41E2" w:rsidP="0025707C">
            <w:pPr>
              <w:pStyle w:val="TableEntry"/>
              <w:rPr>
                <w:del w:id="516" w:author="Jeroen Medema" w:date="2025-03-25T16:49:00Z" w16du:dateUtc="2025-03-25T15:49:00Z"/>
              </w:rPr>
            </w:pPr>
            <w:del w:id="517" w:author="Jeroen Medema" w:date="2025-03-25T16:49:00Z" w16du:dateUtc="2025-03-25T15:49:00Z">
              <w:r w:rsidDel="0027480D">
                <w:delText>M</w:delText>
              </w:r>
            </w:del>
          </w:p>
        </w:tc>
        <w:tc>
          <w:tcPr>
            <w:tcW w:w="1559" w:type="dxa"/>
          </w:tcPr>
          <w:p w14:paraId="3AA82B56" w14:textId="46B0A1EB" w:rsidR="00FB41E2" w:rsidDel="0027480D" w:rsidRDefault="00FB41E2" w:rsidP="0025707C">
            <w:pPr>
              <w:pStyle w:val="TableEntry"/>
              <w:rPr>
                <w:del w:id="518" w:author="Jeroen Medema" w:date="2025-03-25T16:49:00Z" w16du:dateUtc="2025-03-25T15:49:00Z"/>
              </w:rPr>
            </w:pPr>
            <w:del w:id="519" w:author="Jeroen Medema" w:date="2025-03-25T16:49:00Z" w16du:dateUtc="2025-03-25T15:49:00Z">
              <w:r w:rsidDel="0027480D">
                <w:delText>M</w:delText>
              </w:r>
            </w:del>
          </w:p>
        </w:tc>
        <w:tc>
          <w:tcPr>
            <w:tcW w:w="4252" w:type="dxa"/>
          </w:tcPr>
          <w:p w14:paraId="60935AF5" w14:textId="2565B63D" w:rsidR="00FB41E2" w:rsidDel="0027480D" w:rsidRDefault="00FB41E2" w:rsidP="0025707C">
            <w:pPr>
              <w:pStyle w:val="TableEntry"/>
              <w:rPr>
                <w:del w:id="520" w:author="Jeroen Medema" w:date="2025-03-25T16:49:00Z" w16du:dateUtc="2025-03-25T15:49:00Z"/>
              </w:rPr>
            </w:pPr>
            <w:del w:id="521" w:author="Jeroen Medema" w:date="2025-03-25T16:49:00Z" w16du:dateUtc="2025-03-25T15:49:00Z">
              <w:r w:rsidDel="0027480D">
                <w:delText>The Acceptable Media Types of the response payload.</w:delText>
              </w:r>
            </w:del>
          </w:p>
        </w:tc>
      </w:tr>
    </w:tbl>
    <w:p w14:paraId="04750D8F" w14:textId="70EA2C59" w:rsidR="000463B8" w:rsidDel="0027480D" w:rsidRDefault="000463B8" w:rsidP="000463B8">
      <w:pPr>
        <w:rPr>
          <w:del w:id="522" w:author="Jeroen Medema" w:date="2025-03-25T16:49:00Z" w16du:dateUtc="2025-03-25T15:49:00Z"/>
        </w:rPr>
      </w:pPr>
    </w:p>
    <w:p w14:paraId="01436AE5" w14:textId="38709EBB" w:rsidR="00164284" w:rsidRPr="0024556E" w:rsidDel="0027480D" w:rsidRDefault="00164284" w:rsidP="000463B8">
      <w:pPr>
        <w:rPr>
          <w:del w:id="523" w:author="Jeroen Medema" w:date="2025-03-25T16:49:00Z" w16du:dateUtc="2025-03-25T15:49:00Z"/>
        </w:rPr>
      </w:pPr>
      <w:del w:id="524" w:author="Jeroen Medema" w:date="2025-03-25T16:49:00Z" w16du:dateUtc="2025-03-25T15:49:00Z">
        <w:r w:rsidDel="0027480D">
          <w:delText>See Section 8.4.</w:delText>
        </w:r>
      </w:del>
    </w:p>
    <w:p w14:paraId="1995D508" w14:textId="5B25DD51" w:rsidR="000463B8" w:rsidDel="0027480D" w:rsidRDefault="003102BE" w:rsidP="000463B8">
      <w:pPr>
        <w:pStyle w:val="Heading4"/>
        <w:rPr>
          <w:del w:id="525" w:author="Jeroen Medema" w:date="2025-03-25T16:49:00Z" w16du:dateUtc="2025-03-25T15:49:00Z"/>
        </w:rPr>
      </w:pPr>
      <w:del w:id="526" w:author="Jeroen Medema" w:date="2025-03-25T16:49:00Z" w16du:dateUtc="2025-03-25T15:49:00Z">
        <w:r w:rsidDel="0027480D">
          <w:delText>X.7</w:delText>
        </w:r>
        <w:r w:rsidR="000463B8" w:rsidDel="0027480D">
          <w:delText>.1.4</w:delText>
        </w:r>
        <w:r w:rsidR="000463B8" w:rsidDel="0027480D">
          <w:tab/>
          <w:delText>Request Payload</w:delText>
        </w:r>
      </w:del>
    </w:p>
    <w:p w14:paraId="03ED8E7F" w14:textId="12401D7F" w:rsidR="001A5518" w:rsidDel="0027480D" w:rsidRDefault="001A5518" w:rsidP="001A5518">
      <w:pPr>
        <w:rPr>
          <w:del w:id="527" w:author="Jeroen Medema" w:date="2025-03-25T16:49:00Z" w16du:dateUtc="2025-03-25T15:49:00Z"/>
        </w:rPr>
      </w:pPr>
      <w:del w:id="528" w:author="Jeroen Medema" w:date="2025-03-25T16:49:00Z" w16du:dateUtc="2025-03-25T15:49:00Z">
        <w:r w:rsidDel="0027480D">
          <w:delText>The request shall have no payload.</w:delText>
        </w:r>
      </w:del>
    </w:p>
    <w:p w14:paraId="2344BD55" w14:textId="7B13B3DF" w:rsidR="000463B8" w:rsidDel="0027480D" w:rsidRDefault="003102BE" w:rsidP="000463B8">
      <w:pPr>
        <w:pStyle w:val="Heading3"/>
        <w:rPr>
          <w:del w:id="529" w:author="Jeroen Medema" w:date="2025-03-25T16:49:00Z" w16du:dateUtc="2025-03-25T15:49:00Z"/>
        </w:rPr>
      </w:pPr>
      <w:del w:id="530" w:author="Jeroen Medema" w:date="2025-03-25T16:49:00Z" w16du:dateUtc="2025-03-25T15:49:00Z">
        <w:r w:rsidDel="0027480D">
          <w:delText>X.7</w:delText>
        </w:r>
        <w:r w:rsidR="000463B8" w:rsidDel="0027480D">
          <w:delText>.2</w:delText>
        </w:r>
        <w:r w:rsidR="000463B8" w:rsidDel="0027480D">
          <w:tab/>
          <w:delText>Behavior</w:delText>
        </w:r>
      </w:del>
    </w:p>
    <w:p w14:paraId="1F201922" w14:textId="6044AFE1" w:rsidR="000463B8" w:rsidRPr="0024556E" w:rsidDel="0027480D" w:rsidRDefault="001A5518" w:rsidP="000463B8">
      <w:pPr>
        <w:rPr>
          <w:del w:id="531" w:author="Jeroen Medema" w:date="2025-03-25T16:49:00Z" w16du:dateUtc="2025-03-25T15:49:00Z"/>
        </w:rPr>
      </w:pPr>
      <w:del w:id="532" w:author="Jeroen Medema" w:date="2025-03-25T16:49:00Z" w16du:dateUtc="2025-03-25T15:49:00Z">
        <w:r w:rsidRPr="001A5518" w:rsidDel="0027480D">
          <w:delText xml:space="preserve">The origin server shall create and manage a Subscription to the Target </w:delText>
        </w:r>
        <w:r w:rsidDel="0027480D">
          <w:delText>Modality Performed Procedure Step</w:delText>
        </w:r>
        <w:r w:rsidRPr="001A5518" w:rsidDel="0027480D">
          <w:delText xml:space="preserve"> for the user agent.</w:delText>
        </w:r>
        <w:r w:rsidDel="0027480D">
          <w:delText xml:space="preserve"> It will notify the user agent when changes occur, see Section 8</w:delText>
        </w:r>
        <w:r w:rsidR="002308E4" w:rsidDel="0027480D">
          <w:delText>.10.</w:delText>
        </w:r>
      </w:del>
    </w:p>
    <w:p w14:paraId="2D70EA1F" w14:textId="3BE0CBAA" w:rsidR="000463B8" w:rsidDel="0027480D" w:rsidRDefault="003102BE" w:rsidP="000463B8">
      <w:pPr>
        <w:pStyle w:val="Heading3"/>
        <w:rPr>
          <w:del w:id="533" w:author="Jeroen Medema" w:date="2025-03-25T16:49:00Z" w16du:dateUtc="2025-03-25T15:49:00Z"/>
        </w:rPr>
      </w:pPr>
      <w:del w:id="534" w:author="Jeroen Medema" w:date="2025-03-25T16:49:00Z" w16du:dateUtc="2025-03-25T15:49:00Z">
        <w:r w:rsidDel="0027480D">
          <w:delText>X.7</w:delText>
        </w:r>
        <w:r w:rsidR="000463B8" w:rsidDel="0027480D">
          <w:delText>.3</w:delText>
        </w:r>
        <w:r w:rsidR="000463B8" w:rsidDel="0027480D">
          <w:tab/>
          <w:delText>Response</w:delText>
        </w:r>
      </w:del>
    </w:p>
    <w:p w14:paraId="26BF5DF5" w14:textId="1317336B" w:rsidR="009A2540" w:rsidDel="0027480D" w:rsidRDefault="009A2540" w:rsidP="009A2540">
      <w:pPr>
        <w:rPr>
          <w:del w:id="535" w:author="Jeroen Medema" w:date="2025-03-25T16:49:00Z" w16du:dateUtc="2025-03-25T15:49:00Z"/>
        </w:rPr>
      </w:pPr>
      <w:del w:id="536" w:author="Jeroen Medema" w:date="2025-03-25T16:49:00Z" w16du:dateUtc="2025-03-25T15:49:00Z">
        <w:r w:rsidDel="0027480D">
          <w:delText>The response shall have the following syntax:</w:delText>
        </w:r>
      </w:del>
    </w:p>
    <w:p w14:paraId="5ABC80B1" w14:textId="635BFE7C" w:rsidR="0089295F" w:rsidRPr="00477CDA" w:rsidDel="0027480D" w:rsidRDefault="0089295F" w:rsidP="0089295F">
      <w:pPr>
        <w:spacing w:after="0"/>
        <w:rPr>
          <w:del w:id="537" w:author="Jeroen Medema" w:date="2025-03-25T16:49:00Z" w16du:dateUtc="2025-03-25T15:49:00Z"/>
          <w:rFonts w:ascii="Noto Sans Mono ExtraCondensed M" w:hAnsi="Noto Sans Mono ExtraCondensed M" w:cs="Noto Sans Mono ExtraCondensed M"/>
          <w:sz w:val="18"/>
          <w:szCs w:val="18"/>
        </w:rPr>
      </w:pPr>
      <w:del w:id="538" w:author="Jeroen Medema" w:date="2025-03-25T16:49:00Z" w16du:dateUtc="2025-03-25T15:49:00Z">
        <w:r w:rsidRPr="00477CDA" w:rsidDel="0027480D">
          <w:rPr>
            <w:rFonts w:ascii="Noto Sans Mono ExtraCondensed M" w:hAnsi="Noto Sans Mono ExtraCondensed M" w:cs="Noto Sans Mono ExtraCondensed M"/>
            <w:sz w:val="18"/>
            <w:szCs w:val="18"/>
          </w:rPr>
          <w:delText>version SP status-code SP reason-phrase CRLF</w:delText>
        </w:r>
      </w:del>
    </w:p>
    <w:p w14:paraId="0CA1F679" w14:textId="12EA14E5" w:rsidR="0089295F" w:rsidRPr="00477CDA" w:rsidDel="0027480D" w:rsidRDefault="0089295F" w:rsidP="0089295F">
      <w:pPr>
        <w:spacing w:after="0"/>
        <w:rPr>
          <w:del w:id="539" w:author="Jeroen Medema" w:date="2025-03-25T16:49:00Z" w16du:dateUtc="2025-03-25T15:49:00Z"/>
          <w:rFonts w:ascii="Noto Sans Mono ExtraCondensed M" w:hAnsi="Noto Sans Mono ExtraCondensed M" w:cs="Noto Sans Mono ExtraCondensed M"/>
          <w:sz w:val="18"/>
          <w:szCs w:val="18"/>
        </w:rPr>
      </w:pPr>
      <w:del w:id="540" w:author="Jeroen Medema" w:date="2025-03-25T16:49:00Z" w16du:dateUtc="2025-03-25T15:49:00Z">
        <w:r w:rsidRPr="00477CDA" w:rsidDel="0027480D">
          <w:rPr>
            <w:rFonts w:ascii="Noto Sans Mono ExtraCondensed M" w:hAnsi="Noto Sans Mono ExtraCondensed M" w:cs="Noto Sans Mono ExtraCondensed M"/>
            <w:sz w:val="18"/>
            <w:szCs w:val="18"/>
          </w:rPr>
          <w:delText>CRLF</w:delText>
        </w:r>
      </w:del>
    </w:p>
    <w:p w14:paraId="5FD266A6" w14:textId="0CAB566F" w:rsidR="000463B8" w:rsidRPr="00477CDA" w:rsidDel="0027480D" w:rsidRDefault="0089295F" w:rsidP="000463B8">
      <w:pPr>
        <w:rPr>
          <w:del w:id="541" w:author="Jeroen Medema" w:date="2025-03-25T16:49:00Z" w16du:dateUtc="2025-03-25T15:49:00Z"/>
          <w:rFonts w:ascii="Noto Sans Mono ExtraCondensed M" w:hAnsi="Noto Sans Mono ExtraCondensed M" w:cs="Noto Sans Mono ExtraCondensed M"/>
          <w:sz w:val="18"/>
          <w:szCs w:val="18"/>
        </w:rPr>
      </w:pPr>
      <w:del w:id="542" w:author="Jeroen Medema" w:date="2025-03-25T16:49:00Z" w16du:dateUtc="2025-03-25T15:49:00Z">
        <w:r w:rsidRPr="00477CDA" w:rsidDel="0027480D">
          <w:rPr>
            <w:rFonts w:ascii="Noto Sans Mono ExtraCondensed M" w:hAnsi="Noto Sans Mono ExtraCondensed M" w:cs="Noto Sans Mono ExtraCondensed M"/>
            <w:sz w:val="18"/>
            <w:szCs w:val="18"/>
          </w:rPr>
          <w:delText>[payload]</w:delText>
        </w:r>
      </w:del>
    </w:p>
    <w:p w14:paraId="25B8E1C5" w14:textId="17E766EB" w:rsidR="000463B8" w:rsidDel="0027480D" w:rsidRDefault="003102BE" w:rsidP="00A034FC">
      <w:pPr>
        <w:pStyle w:val="Heading4"/>
        <w:rPr>
          <w:del w:id="543" w:author="Jeroen Medema" w:date="2025-03-25T16:49:00Z" w16du:dateUtc="2025-03-25T15:49:00Z"/>
        </w:rPr>
      </w:pPr>
      <w:del w:id="544" w:author="Jeroen Medema" w:date="2025-03-25T16:49:00Z" w16du:dateUtc="2025-03-25T15:49:00Z">
        <w:r w:rsidDel="0027480D">
          <w:delText>X.7</w:delText>
        </w:r>
        <w:r w:rsidR="000463B8" w:rsidDel="0027480D">
          <w:delText>.3.1</w:delText>
        </w:r>
        <w:r w:rsidR="000463B8" w:rsidDel="0027480D">
          <w:tab/>
          <w:delText>Status Codes</w:delText>
        </w:r>
      </w:del>
    </w:p>
    <w:p w14:paraId="5A85D995" w14:textId="5E5AF7F6" w:rsidR="0089295F" w:rsidDel="0027480D" w:rsidRDefault="0089295F" w:rsidP="0089295F">
      <w:pPr>
        <w:rPr>
          <w:del w:id="545" w:author="Jeroen Medema" w:date="2025-03-25T16:49:00Z" w16du:dateUtc="2025-03-25T15:49:00Z"/>
        </w:rPr>
      </w:pPr>
      <w:del w:id="546" w:author="Jeroen Medema" w:date="2025-03-25T16:49:00Z" w16du:dateUtc="2025-03-25T15:49:00Z">
        <w:r w:rsidDel="0027480D">
          <w:delText xml:space="preserve">Table </w:delText>
        </w:r>
        <w:r w:rsidR="003102BE" w:rsidDel="0027480D">
          <w:delText>X.7</w:delText>
        </w:r>
        <w:r w:rsidDel="0027480D">
          <w:delText xml:space="preserve">.3-1 </w:delText>
        </w:r>
        <w:r w:rsidRPr="00D21308" w:rsidDel="0027480D">
          <w:delText>shows some common status codes corresponding to this transaction. See also Section 8.5 for additional status codes.</w:delText>
        </w:r>
      </w:del>
    </w:p>
    <w:p w14:paraId="5BF91D91" w14:textId="1BE47550" w:rsidR="0089295F" w:rsidDel="0027480D" w:rsidRDefault="0089295F" w:rsidP="0089295F">
      <w:pPr>
        <w:pStyle w:val="TableTitle"/>
        <w:rPr>
          <w:del w:id="547" w:author="Jeroen Medema" w:date="2025-03-25T16:49:00Z" w16du:dateUtc="2025-03-25T15:49:00Z"/>
        </w:rPr>
      </w:pPr>
      <w:del w:id="548" w:author="Jeroen Medema" w:date="2025-03-25T16:49:00Z" w16du:dateUtc="2025-03-25T15:49:00Z">
        <w:r w:rsidRPr="00D21308" w:rsidDel="0027480D">
          <w:delText xml:space="preserve">Table </w:delText>
        </w:r>
        <w:r w:rsidR="003102BE" w:rsidDel="0027480D">
          <w:delText>X.7</w:delText>
        </w:r>
        <w:r w:rsidRPr="00D21308" w:rsidDel="0027480D">
          <w:delText>.3-1. Status Code Meaning</w:delText>
        </w:r>
      </w:del>
    </w:p>
    <w:tbl>
      <w:tblPr>
        <w:tblStyle w:val="TableGrid"/>
        <w:tblW w:w="0" w:type="auto"/>
        <w:tblLook w:val="04A0" w:firstRow="1" w:lastRow="0" w:firstColumn="1" w:lastColumn="0" w:noHBand="0" w:noVBand="1"/>
      </w:tblPr>
      <w:tblGrid>
        <w:gridCol w:w="1129"/>
        <w:gridCol w:w="2694"/>
        <w:gridCol w:w="5527"/>
      </w:tblGrid>
      <w:tr w:rsidR="0089295F" w:rsidRPr="00F568A6" w:rsidDel="0027480D" w14:paraId="32DC2B29" w14:textId="4989833C" w:rsidTr="0025707C">
        <w:trPr>
          <w:del w:id="549" w:author="Jeroen Medema" w:date="2025-03-25T16:49:00Z" w16du:dateUtc="2025-03-25T15:49:00Z"/>
        </w:trPr>
        <w:tc>
          <w:tcPr>
            <w:tcW w:w="1129" w:type="dxa"/>
          </w:tcPr>
          <w:p w14:paraId="7EF027DA" w14:textId="7825965F" w:rsidR="0089295F" w:rsidRPr="00F568A6" w:rsidDel="0027480D" w:rsidRDefault="0089295F" w:rsidP="0025707C">
            <w:pPr>
              <w:pStyle w:val="TableEntry"/>
              <w:jc w:val="center"/>
              <w:rPr>
                <w:del w:id="550" w:author="Jeroen Medema" w:date="2025-03-25T16:49:00Z" w16du:dateUtc="2025-03-25T15:49:00Z"/>
                <w:b/>
                <w:bCs/>
              </w:rPr>
            </w:pPr>
            <w:del w:id="551" w:author="Jeroen Medema" w:date="2025-03-25T16:49:00Z" w16du:dateUtc="2025-03-25T15:49:00Z">
              <w:r w:rsidRPr="00F568A6" w:rsidDel="0027480D">
                <w:rPr>
                  <w:b/>
                  <w:bCs/>
                </w:rPr>
                <w:delText>Status</w:delText>
              </w:r>
            </w:del>
          </w:p>
        </w:tc>
        <w:tc>
          <w:tcPr>
            <w:tcW w:w="2694" w:type="dxa"/>
          </w:tcPr>
          <w:p w14:paraId="5E35D0C7" w14:textId="7DD9D45D" w:rsidR="0089295F" w:rsidRPr="00F568A6" w:rsidDel="0027480D" w:rsidRDefault="0089295F" w:rsidP="0025707C">
            <w:pPr>
              <w:pStyle w:val="TableEntry"/>
              <w:jc w:val="center"/>
              <w:rPr>
                <w:del w:id="552" w:author="Jeroen Medema" w:date="2025-03-25T16:49:00Z" w16du:dateUtc="2025-03-25T15:49:00Z"/>
                <w:b/>
                <w:bCs/>
              </w:rPr>
            </w:pPr>
            <w:del w:id="553" w:author="Jeroen Medema" w:date="2025-03-25T16:49:00Z" w16du:dateUtc="2025-03-25T15:49:00Z">
              <w:r w:rsidRPr="00F568A6" w:rsidDel="0027480D">
                <w:rPr>
                  <w:b/>
                  <w:bCs/>
                </w:rPr>
                <w:delText>Code</w:delText>
              </w:r>
            </w:del>
          </w:p>
        </w:tc>
        <w:tc>
          <w:tcPr>
            <w:tcW w:w="5527" w:type="dxa"/>
          </w:tcPr>
          <w:p w14:paraId="5197426D" w14:textId="3EBF3CBA" w:rsidR="0089295F" w:rsidRPr="00F568A6" w:rsidDel="0027480D" w:rsidRDefault="0089295F" w:rsidP="0025707C">
            <w:pPr>
              <w:pStyle w:val="TableEntry"/>
              <w:jc w:val="center"/>
              <w:rPr>
                <w:del w:id="554" w:author="Jeroen Medema" w:date="2025-03-25T16:49:00Z" w16du:dateUtc="2025-03-25T15:49:00Z"/>
                <w:b/>
                <w:bCs/>
              </w:rPr>
            </w:pPr>
            <w:del w:id="555" w:author="Jeroen Medema" w:date="2025-03-25T16:49:00Z" w16du:dateUtc="2025-03-25T15:49:00Z">
              <w:r w:rsidRPr="00F568A6" w:rsidDel="0027480D">
                <w:rPr>
                  <w:b/>
                  <w:bCs/>
                </w:rPr>
                <w:delText>Meaning</w:delText>
              </w:r>
            </w:del>
          </w:p>
        </w:tc>
      </w:tr>
      <w:tr w:rsidR="0089295F" w:rsidDel="0027480D" w14:paraId="39318C9F" w14:textId="0AC65B51" w:rsidTr="0025707C">
        <w:trPr>
          <w:del w:id="556" w:author="Jeroen Medema" w:date="2025-03-25T16:49:00Z" w16du:dateUtc="2025-03-25T15:49:00Z"/>
        </w:trPr>
        <w:tc>
          <w:tcPr>
            <w:tcW w:w="1129" w:type="dxa"/>
          </w:tcPr>
          <w:p w14:paraId="43709C63" w14:textId="32A9D27D" w:rsidR="0089295F" w:rsidDel="0027480D" w:rsidRDefault="0089295F" w:rsidP="0025707C">
            <w:pPr>
              <w:pStyle w:val="TableEntry"/>
              <w:rPr>
                <w:del w:id="557" w:author="Jeroen Medema" w:date="2025-03-25T16:49:00Z" w16du:dateUtc="2025-03-25T15:49:00Z"/>
              </w:rPr>
            </w:pPr>
            <w:del w:id="558" w:author="Jeroen Medema" w:date="2025-03-25T16:49:00Z" w16du:dateUtc="2025-03-25T15:49:00Z">
              <w:r w:rsidDel="0027480D">
                <w:delText>Success</w:delText>
              </w:r>
            </w:del>
          </w:p>
        </w:tc>
        <w:tc>
          <w:tcPr>
            <w:tcW w:w="2694" w:type="dxa"/>
          </w:tcPr>
          <w:p w14:paraId="522C494C" w14:textId="77AF12B7" w:rsidR="0089295F" w:rsidDel="0027480D" w:rsidRDefault="0089295F" w:rsidP="0025707C">
            <w:pPr>
              <w:pStyle w:val="TableEntry"/>
              <w:rPr>
                <w:del w:id="559" w:author="Jeroen Medema" w:date="2025-03-25T16:49:00Z" w16du:dateUtc="2025-03-25T15:49:00Z"/>
              </w:rPr>
            </w:pPr>
            <w:del w:id="560" w:author="Jeroen Medema" w:date="2025-03-25T16:49:00Z" w16du:dateUtc="2025-03-25T15:49:00Z">
              <w:r w:rsidDel="0027480D">
                <w:delText>200 (OK)</w:delText>
              </w:r>
            </w:del>
          </w:p>
        </w:tc>
        <w:tc>
          <w:tcPr>
            <w:tcW w:w="5527" w:type="dxa"/>
          </w:tcPr>
          <w:p w14:paraId="0804BF74" w14:textId="42F34C63" w:rsidR="0089295F" w:rsidDel="0027480D" w:rsidRDefault="0089295F" w:rsidP="0025707C">
            <w:pPr>
              <w:pStyle w:val="TableEntry"/>
              <w:rPr>
                <w:del w:id="561" w:author="Jeroen Medema" w:date="2025-03-25T16:49:00Z" w16du:dateUtc="2025-03-25T15:49:00Z"/>
              </w:rPr>
            </w:pPr>
            <w:del w:id="562" w:author="Jeroen Medema" w:date="2025-03-25T16:49:00Z" w16du:dateUtc="2025-03-25T15:49:00Z">
              <w:r w:rsidRPr="00D21308" w:rsidDel="0027480D">
                <w:delText xml:space="preserve">The origin server </w:delText>
              </w:r>
              <w:r w:rsidR="008E3A18" w:rsidDel="0027480D">
                <w:delText>subscribed</w:delText>
              </w:r>
              <w:r w:rsidDel="0027480D">
                <w:delText xml:space="preserve"> the </w:delText>
              </w:r>
              <w:r w:rsidR="008E3A18" w:rsidDel="0027480D">
                <w:delText xml:space="preserve">user agent to the </w:delText>
              </w:r>
              <w:r w:rsidDel="0027480D">
                <w:delText>target Modality Performed Procedure Step.</w:delText>
              </w:r>
              <w:r w:rsidR="0056774F" w:rsidDel="0027480D">
                <w:br/>
              </w:r>
              <w:r w:rsidR="004F45A9" w:rsidDel="0027480D">
                <w:lastRenderedPageBreak/>
                <w:delText>In case the user agent was already subscribed to this Modality Performed Procedure Step, there is no change.</w:delText>
              </w:r>
            </w:del>
          </w:p>
        </w:tc>
      </w:tr>
      <w:tr w:rsidR="0089295F" w:rsidDel="0027480D" w14:paraId="55BFF936" w14:textId="6F6E4193" w:rsidTr="0025707C">
        <w:trPr>
          <w:del w:id="563" w:author="Jeroen Medema" w:date="2025-03-25T16:49:00Z" w16du:dateUtc="2025-03-25T15:49:00Z"/>
        </w:trPr>
        <w:tc>
          <w:tcPr>
            <w:tcW w:w="1129" w:type="dxa"/>
            <w:vMerge w:val="restart"/>
          </w:tcPr>
          <w:p w14:paraId="3CEC948A" w14:textId="711EC6FB" w:rsidR="0089295F" w:rsidDel="0027480D" w:rsidRDefault="0089295F" w:rsidP="0025707C">
            <w:pPr>
              <w:pStyle w:val="TableEntry"/>
              <w:rPr>
                <w:del w:id="564" w:author="Jeroen Medema" w:date="2025-03-25T16:49:00Z" w16du:dateUtc="2025-03-25T15:49:00Z"/>
              </w:rPr>
            </w:pPr>
            <w:del w:id="565" w:author="Jeroen Medema" w:date="2025-03-25T16:49:00Z" w16du:dateUtc="2025-03-25T15:49:00Z">
              <w:r w:rsidDel="0027480D">
                <w:lastRenderedPageBreak/>
                <w:delText>Failure</w:delText>
              </w:r>
            </w:del>
          </w:p>
        </w:tc>
        <w:tc>
          <w:tcPr>
            <w:tcW w:w="2694" w:type="dxa"/>
          </w:tcPr>
          <w:p w14:paraId="5B0B57BC" w14:textId="41863956" w:rsidR="0089295F" w:rsidDel="0027480D" w:rsidRDefault="0089295F" w:rsidP="0025707C">
            <w:pPr>
              <w:pStyle w:val="TableEntry"/>
              <w:rPr>
                <w:del w:id="566" w:author="Jeroen Medema" w:date="2025-03-25T16:49:00Z" w16du:dateUtc="2025-03-25T15:49:00Z"/>
              </w:rPr>
            </w:pPr>
            <w:del w:id="567" w:author="Jeroen Medema" w:date="2025-03-25T16:49:00Z" w16du:dateUtc="2025-03-25T15:49:00Z">
              <w:r w:rsidDel="0027480D">
                <w:delText>400 (Bad Request)</w:delText>
              </w:r>
            </w:del>
          </w:p>
        </w:tc>
        <w:tc>
          <w:tcPr>
            <w:tcW w:w="5527" w:type="dxa"/>
          </w:tcPr>
          <w:p w14:paraId="5D31ACD3" w14:textId="0B12E881" w:rsidR="0089295F" w:rsidDel="0027480D" w:rsidRDefault="0089295F" w:rsidP="0025707C">
            <w:pPr>
              <w:pStyle w:val="TableEntry"/>
              <w:rPr>
                <w:del w:id="568" w:author="Jeroen Medema" w:date="2025-03-25T16:49:00Z" w16du:dateUtc="2025-03-25T15:49:00Z"/>
              </w:rPr>
            </w:pPr>
            <w:del w:id="569" w:author="Jeroen Medema" w:date="2025-03-25T16:49:00Z" w16du:dateUtc="2025-03-25T15:49:00Z">
              <w:r w:rsidRPr="00D21308" w:rsidDel="0027480D">
                <w:delText xml:space="preserve">The origin server cannot handle the </w:delText>
              </w:r>
              <w:r w:rsidDel="0027480D">
                <w:delText xml:space="preserve">subscription </w:delText>
              </w:r>
              <w:r w:rsidRPr="00D21308" w:rsidDel="0027480D">
                <w:delText>request because of errors in the request headers or parameters.</w:delText>
              </w:r>
            </w:del>
          </w:p>
        </w:tc>
      </w:tr>
      <w:tr w:rsidR="0089295F" w:rsidDel="0027480D" w14:paraId="1DBE9BD0" w14:textId="1307D9E3" w:rsidTr="0089295F">
        <w:trPr>
          <w:trHeight w:val="193"/>
          <w:del w:id="570" w:author="Jeroen Medema" w:date="2025-03-25T16:49:00Z" w16du:dateUtc="2025-03-25T15:49:00Z"/>
        </w:trPr>
        <w:tc>
          <w:tcPr>
            <w:tcW w:w="1129" w:type="dxa"/>
            <w:vMerge/>
          </w:tcPr>
          <w:p w14:paraId="40C86F4C" w14:textId="73D6A4C0" w:rsidR="0089295F" w:rsidDel="0027480D" w:rsidRDefault="0089295F" w:rsidP="0025707C">
            <w:pPr>
              <w:pStyle w:val="TableEntry"/>
              <w:rPr>
                <w:del w:id="571" w:author="Jeroen Medema" w:date="2025-03-25T16:49:00Z" w16du:dateUtc="2025-03-25T15:49:00Z"/>
              </w:rPr>
            </w:pPr>
          </w:p>
        </w:tc>
        <w:tc>
          <w:tcPr>
            <w:tcW w:w="2694" w:type="dxa"/>
          </w:tcPr>
          <w:p w14:paraId="646298EA" w14:textId="7416ED4C" w:rsidR="0089295F" w:rsidDel="0027480D" w:rsidRDefault="0089295F" w:rsidP="0025707C">
            <w:pPr>
              <w:pStyle w:val="TableEntry"/>
              <w:rPr>
                <w:del w:id="572" w:author="Jeroen Medema" w:date="2025-03-25T16:49:00Z" w16du:dateUtc="2025-03-25T15:49:00Z"/>
              </w:rPr>
            </w:pPr>
            <w:del w:id="573" w:author="Jeroen Medema" w:date="2025-03-25T16:49:00Z" w16du:dateUtc="2025-03-25T15:49:00Z">
              <w:r w:rsidDel="0027480D">
                <w:delText>404 (Not Found)</w:delText>
              </w:r>
            </w:del>
          </w:p>
        </w:tc>
        <w:tc>
          <w:tcPr>
            <w:tcW w:w="5527" w:type="dxa"/>
          </w:tcPr>
          <w:p w14:paraId="35912ED6" w14:textId="767F7712" w:rsidR="0089295F" w:rsidRPr="00D21308" w:rsidDel="0027480D" w:rsidRDefault="0089295F" w:rsidP="0025707C">
            <w:pPr>
              <w:pStyle w:val="TableEntry"/>
              <w:rPr>
                <w:del w:id="574" w:author="Jeroen Medema" w:date="2025-03-25T16:49:00Z" w16du:dateUtc="2025-03-25T15:49:00Z"/>
              </w:rPr>
            </w:pPr>
            <w:del w:id="575" w:author="Jeroen Medema" w:date="2025-03-25T16:49:00Z" w16du:dateUtc="2025-03-25T15:49:00Z">
              <w:r w:rsidDel="0027480D">
                <w:delText>The origin server has no knowledge about the target Modality Performed Procedure Step.</w:delText>
              </w:r>
            </w:del>
          </w:p>
        </w:tc>
      </w:tr>
      <w:tr w:rsidR="0089295F" w:rsidDel="0027480D" w14:paraId="5F1FFCB2" w14:textId="6BE6AF8C" w:rsidTr="0025707C">
        <w:trPr>
          <w:del w:id="576" w:author="Jeroen Medema" w:date="2025-03-25T16:49:00Z" w16du:dateUtc="2025-03-25T15:49:00Z"/>
        </w:trPr>
        <w:tc>
          <w:tcPr>
            <w:tcW w:w="1129" w:type="dxa"/>
            <w:vMerge/>
          </w:tcPr>
          <w:p w14:paraId="4704D826" w14:textId="2F3EA61E" w:rsidR="0089295F" w:rsidDel="0027480D" w:rsidRDefault="0089295F" w:rsidP="0025707C">
            <w:pPr>
              <w:pStyle w:val="TableEntry"/>
              <w:rPr>
                <w:del w:id="577" w:author="Jeroen Medema" w:date="2025-03-25T16:49:00Z" w16du:dateUtc="2025-03-25T15:49:00Z"/>
              </w:rPr>
            </w:pPr>
          </w:p>
        </w:tc>
        <w:tc>
          <w:tcPr>
            <w:tcW w:w="2694" w:type="dxa"/>
          </w:tcPr>
          <w:p w14:paraId="1FE513E8" w14:textId="35391E5C" w:rsidR="0089295F" w:rsidDel="0027480D" w:rsidRDefault="0089295F" w:rsidP="0025707C">
            <w:pPr>
              <w:pStyle w:val="TableEntry"/>
              <w:rPr>
                <w:del w:id="578" w:author="Jeroen Medema" w:date="2025-03-25T16:49:00Z" w16du:dateUtc="2025-03-25T15:49:00Z"/>
              </w:rPr>
            </w:pPr>
            <w:del w:id="579" w:author="Jeroen Medema" w:date="2025-03-25T16:49:00Z" w16du:dateUtc="2025-03-25T15:49:00Z">
              <w:r w:rsidDel="0027480D">
                <w:delText>410 (Gone)</w:delText>
              </w:r>
            </w:del>
          </w:p>
        </w:tc>
        <w:tc>
          <w:tcPr>
            <w:tcW w:w="5527" w:type="dxa"/>
          </w:tcPr>
          <w:p w14:paraId="3239668D" w14:textId="0CCB3CC3" w:rsidR="0089295F" w:rsidRPr="00D21308" w:rsidDel="0027480D" w:rsidRDefault="0089295F" w:rsidP="0025707C">
            <w:pPr>
              <w:pStyle w:val="TableEntry"/>
              <w:rPr>
                <w:del w:id="580" w:author="Jeroen Medema" w:date="2025-03-25T16:49:00Z" w16du:dateUtc="2025-03-25T15:49:00Z"/>
              </w:rPr>
            </w:pPr>
            <w:del w:id="581" w:author="Jeroen Medema" w:date="2025-03-25T16:49:00Z" w16du:dateUtc="2025-03-25T15:49:00Z">
              <w:r w:rsidDel="0027480D">
                <w:delText>The origin server knows that the target Modality Performed Procedure Step did exist but has been deleted.</w:delText>
              </w:r>
            </w:del>
          </w:p>
        </w:tc>
      </w:tr>
      <w:tr w:rsidR="0089295F" w:rsidDel="0027480D" w14:paraId="117654E1" w14:textId="62530F6B" w:rsidTr="0025707C">
        <w:trPr>
          <w:del w:id="582" w:author="Jeroen Medema" w:date="2025-03-25T16:49:00Z" w16du:dateUtc="2025-03-25T15:49:00Z"/>
        </w:trPr>
        <w:tc>
          <w:tcPr>
            <w:tcW w:w="1129" w:type="dxa"/>
            <w:vMerge/>
          </w:tcPr>
          <w:p w14:paraId="692E31D2" w14:textId="0BE97C3B" w:rsidR="0089295F" w:rsidDel="0027480D" w:rsidRDefault="0089295F" w:rsidP="0025707C">
            <w:pPr>
              <w:pStyle w:val="TableEntry"/>
              <w:rPr>
                <w:del w:id="583" w:author="Jeroen Medema" w:date="2025-03-25T16:49:00Z" w16du:dateUtc="2025-03-25T15:49:00Z"/>
              </w:rPr>
            </w:pPr>
          </w:p>
        </w:tc>
        <w:tc>
          <w:tcPr>
            <w:tcW w:w="2694" w:type="dxa"/>
          </w:tcPr>
          <w:p w14:paraId="2C3A3A7A" w14:textId="66935554" w:rsidR="0089295F" w:rsidDel="0027480D" w:rsidRDefault="0089295F" w:rsidP="0025707C">
            <w:pPr>
              <w:pStyle w:val="TableEntry"/>
              <w:rPr>
                <w:del w:id="584" w:author="Jeroen Medema" w:date="2025-03-25T16:49:00Z" w16du:dateUtc="2025-03-25T15:49:00Z"/>
              </w:rPr>
            </w:pPr>
            <w:del w:id="585" w:author="Jeroen Medema" w:date="2025-03-25T16:49:00Z" w16du:dateUtc="2025-03-25T15:49:00Z">
              <w:r w:rsidDel="0027480D">
                <w:delText>503 (Service Unavailable)</w:delText>
              </w:r>
            </w:del>
          </w:p>
        </w:tc>
        <w:tc>
          <w:tcPr>
            <w:tcW w:w="5527" w:type="dxa"/>
          </w:tcPr>
          <w:p w14:paraId="50E23775" w14:textId="3174A10C" w:rsidR="0089295F" w:rsidDel="0027480D" w:rsidRDefault="0089295F" w:rsidP="0025707C">
            <w:pPr>
              <w:pStyle w:val="TableEntry"/>
              <w:rPr>
                <w:del w:id="586" w:author="Jeroen Medema" w:date="2025-03-25T16:49:00Z" w16du:dateUtc="2025-03-25T15:49:00Z"/>
              </w:rPr>
            </w:pPr>
            <w:del w:id="587" w:author="Jeroen Medema" w:date="2025-03-25T16:49:00Z" w16du:dateUtc="2025-03-25T15:49:00Z">
              <w:r w:rsidRPr="00F568A6" w:rsidDel="0027480D">
                <w:delText xml:space="preserve">The origin server cannot handle the </w:delText>
              </w:r>
              <w:r w:rsidR="0056774F" w:rsidDel="0027480D">
                <w:delText>subscription to</w:delText>
              </w:r>
              <w:r w:rsidDel="0027480D">
                <w:delText xml:space="preserve"> the target Modality Performed Procedure Step</w:delText>
              </w:r>
              <w:r w:rsidRPr="00F568A6" w:rsidDel="0027480D">
                <w:delText>; this may be a temporal or permanent state.</w:delText>
              </w:r>
            </w:del>
          </w:p>
        </w:tc>
      </w:tr>
    </w:tbl>
    <w:p w14:paraId="40BA18E2" w14:textId="27836659" w:rsidR="000463B8" w:rsidRPr="004833A3" w:rsidDel="0027480D" w:rsidRDefault="000463B8" w:rsidP="000463B8">
      <w:pPr>
        <w:rPr>
          <w:del w:id="588" w:author="Jeroen Medema" w:date="2025-03-25T16:49:00Z" w16du:dateUtc="2025-03-25T15:49:00Z"/>
        </w:rPr>
      </w:pPr>
    </w:p>
    <w:p w14:paraId="3E597988" w14:textId="41AE7BD6" w:rsidR="000463B8" w:rsidDel="0027480D" w:rsidRDefault="003102BE" w:rsidP="00A034FC">
      <w:pPr>
        <w:pStyle w:val="Heading4"/>
        <w:rPr>
          <w:del w:id="589" w:author="Jeroen Medema" w:date="2025-03-25T16:49:00Z" w16du:dateUtc="2025-03-25T15:49:00Z"/>
        </w:rPr>
      </w:pPr>
      <w:del w:id="590" w:author="Jeroen Medema" w:date="2025-03-25T16:49:00Z" w16du:dateUtc="2025-03-25T15:49:00Z">
        <w:r w:rsidDel="0027480D">
          <w:delText>X.7</w:delText>
        </w:r>
        <w:r w:rsidR="000463B8" w:rsidDel="0027480D">
          <w:delText>.3.2</w:delText>
        </w:r>
        <w:r w:rsidR="000463B8" w:rsidDel="0027480D">
          <w:tab/>
          <w:delText>Response Header Fields</w:delText>
        </w:r>
      </w:del>
    </w:p>
    <w:p w14:paraId="162E508F" w14:textId="4793EFCF" w:rsidR="008E3A18" w:rsidDel="0027480D" w:rsidRDefault="008E3A18" w:rsidP="008E3A18">
      <w:pPr>
        <w:rPr>
          <w:del w:id="591" w:author="Jeroen Medema" w:date="2025-03-25T16:49:00Z" w16du:dateUtc="2025-03-25T15:49:00Z"/>
        </w:rPr>
      </w:pPr>
      <w:del w:id="592" w:author="Jeroen Medema" w:date="2025-03-25T16:49:00Z" w16du:dateUtc="2025-03-25T15:49:00Z">
        <w:r w:rsidRPr="00EA715A" w:rsidDel="0027480D">
          <w:delText xml:space="preserve">The origin server shall support header fields as required in Table </w:delText>
        </w:r>
        <w:r w:rsidR="003102BE" w:rsidDel="0027480D">
          <w:delText>X.7</w:delText>
        </w:r>
        <w:r w:rsidRPr="00EA715A" w:rsidDel="0027480D">
          <w:delText>.3-2.</w:delText>
        </w:r>
      </w:del>
    </w:p>
    <w:p w14:paraId="09D538C6" w14:textId="708A27DC" w:rsidR="008E3A18" w:rsidDel="0027480D" w:rsidRDefault="008E3A18" w:rsidP="008E3A18">
      <w:pPr>
        <w:pStyle w:val="TableTitle"/>
        <w:keepNext/>
        <w:rPr>
          <w:del w:id="593" w:author="Jeroen Medema" w:date="2025-03-25T16:49:00Z" w16du:dateUtc="2025-03-25T15:49:00Z"/>
        </w:rPr>
      </w:pPr>
      <w:del w:id="594" w:author="Jeroen Medema" w:date="2025-03-25T16:49:00Z" w16du:dateUtc="2025-03-25T15:49:00Z">
        <w:r w:rsidRPr="009E04E1" w:rsidDel="0027480D">
          <w:delText xml:space="preserve">Table </w:delText>
        </w:r>
        <w:r w:rsidR="003102BE" w:rsidDel="0027480D">
          <w:delText>X.7</w:delText>
        </w:r>
        <w:r w:rsidRPr="009E04E1" w:rsidDel="0027480D">
          <w:delText>.3-2. Response Header Fields</w:delText>
        </w:r>
      </w:del>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rsidDel="0027480D" w14:paraId="04425FC0" w14:textId="2D95A24E" w:rsidTr="0025707C">
        <w:trPr>
          <w:jc w:val="center"/>
          <w:del w:id="595" w:author="Jeroen Medema" w:date="2025-03-25T16:49:00Z" w16du:dateUtc="2025-03-25T15:49:00Z"/>
        </w:trPr>
        <w:tc>
          <w:tcPr>
            <w:tcW w:w="1991" w:type="dxa"/>
          </w:tcPr>
          <w:p w14:paraId="53EFA798" w14:textId="3D4F089F" w:rsidR="008E3A18" w:rsidRPr="00F201D1" w:rsidDel="0027480D" w:rsidRDefault="008E3A18" w:rsidP="0025707C">
            <w:pPr>
              <w:pStyle w:val="TableEntry"/>
              <w:keepNext/>
              <w:jc w:val="center"/>
              <w:rPr>
                <w:del w:id="596" w:author="Jeroen Medema" w:date="2025-03-25T16:49:00Z" w16du:dateUtc="2025-03-25T15:49:00Z"/>
                <w:b/>
                <w:bCs/>
              </w:rPr>
            </w:pPr>
            <w:del w:id="597" w:author="Jeroen Medema" w:date="2025-03-25T16:49:00Z" w16du:dateUtc="2025-03-25T15:49:00Z">
              <w:r w:rsidRPr="00F201D1" w:rsidDel="0027480D">
                <w:rPr>
                  <w:b/>
                  <w:bCs/>
                </w:rPr>
                <w:delText>Name</w:delText>
              </w:r>
            </w:del>
          </w:p>
        </w:tc>
        <w:tc>
          <w:tcPr>
            <w:tcW w:w="1276" w:type="dxa"/>
          </w:tcPr>
          <w:p w14:paraId="2BFD5DBE" w14:textId="5AA1A311" w:rsidR="008E3A18" w:rsidRPr="00F201D1" w:rsidDel="0027480D" w:rsidRDefault="008E3A18" w:rsidP="0025707C">
            <w:pPr>
              <w:pStyle w:val="TableEntry"/>
              <w:keepNext/>
              <w:jc w:val="center"/>
              <w:rPr>
                <w:del w:id="598" w:author="Jeroen Medema" w:date="2025-03-25T16:49:00Z" w16du:dateUtc="2025-03-25T15:49:00Z"/>
                <w:b/>
                <w:bCs/>
              </w:rPr>
            </w:pPr>
            <w:del w:id="599" w:author="Jeroen Medema" w:date="2025-03-25T16:49:00Z" w16du:dateUtc="2025-03-25T15:49:00Z">
              <w:r w:rsidDel="0027480D">
                <w:rPr>
                  <w:b/>
                  <w:bCs/>
                </w:rPr>
                <w:delText>Values</w:delText>
              </w:r>
            </w:del>
          </w:p>
        </w:tc>
        <w:tc>
          <w:tcPr>
            <w:tcW w:w="1559" w:type="dxa"/>
          </w:tcPr>
          <w:p w14:paraId="32020E9A" w14:textId="579B8B00" w:rsidR="008E3A18" w:rsidRPr="00F201D1" w:rsidDel="0027480D" w:rsidRDefault="008E3A18" w:rsidP="0025707C">
            <w:pPr>
              <w:pStyle w:val="TableEntry"/>
              <w:keepNext/>
              <w:jc w:val="center"/>
              <w:rPr>
                <w:del w:id="600" w:author="Jeroen Medema" w:date="2025-03-25T16:49:00Z" w16du:dateUtc="2025-03-25T15:49:00Z"/>
                <w:b/>
                <w:bCs/>
              </w:rPr>
            </w:pPr>
            <w:del w:id="601" w:author="Jeroen Medema" w:date="2025-03-25T16:49:00Z" w16du:dateUtc="2025-03-25T15:49:00Z">
              <w:r w:rsidRPr="00F201D1" w:rsidDel="0027480D">
                <w:rPr>
                  <w:b/>
                  <w:bCs/>
                </w:rPr>
                <w:delText>Origin Server Usage</w:delText>
              </w:r>
            </w:del>
          </w:p>
        </w:tc>
        <w:tc>
          <w:tcPr>
            <w:tcW w:w="4110" w:type="dxa"/>
          </w:tcPr>
          <w:p w14:paraId="13F6F5DA" w14:textId="29D00D29" w:rsidR="008E3A18" w:rsidRPr="00F201D1" w:rsidDel="0027480D" w:rsidRDefault="008E3A18" w:rsidP="0025707C">
            <w:pPr>
              <w:pStyle w:val="TableEntry"/>
              <w:keepNext/>
              <w:jc w:val="center"/>
              <w:rPr>
                <w:del w:id="602" w:author="Jeroen Medema" w:date="2025-03-25T16:49:00Z" w16du:dateUtc="2025-03-25T15:49:00Z"/>
                <w:b/>
                <w:bCs/>
              </w:rPr>
            </w:pPr>
            <w:del w:id="603" w:author="Jeroen Medema" w:date="2025-03-25T16:49:00Z" w16du:dateUtc="2025-03-25T15:49:00Z">
              <w:r w:rsidRPr="00F201D1" w:rsidDel="0027480D">
                <w:rPr>
                  <w:b/>
                  <w:bCs/>
                </w:rPr>
                <w:delText>Description</w:delText>
              </w:r>
            </w:del>
          </w:p>
        </w:tc>
      </w:tr>
      <w:tr w:rsidR="008E3A18" w:rsidDel="0027480D" w14:paraId="0A16E65D" w14:textId="53D63B81" w:rsidTr="0025707C">
        <w:trPr>
          <w:jc w:val="center"/>
          <w:del w:id="604" w:author="Jeroen Medema" w:date="2025-03-25T16:49:00Z" w16du:dateUtc="2025-03-25T15:49:00Z"/>
        </w:trPr>
        <w:tc>
          <w:tcPr>
            <w:tcW w:w="1991" w:type="dxa"/>
          </w:tcPr>
          <w:p w14:paraId="015FFB08" w14:textId="37A14EC1" w:rsidR="008E3A18" w:rsidDel="0027480D" w:rsidRDefault="008E3A18" w:rsidP="0025707C">
            <w:pPr>
              <w:pStyle w:val="TableEntry"/>
              <w:rPr>
                <w:del w:id="605" w:author="Jeroen Medema" w:date="2025-03-25T16:49:00Z" w16du:dateUtc="2025-03-25T15:49:00Z"/>
              </w:rPr>
            </w:pPr>
            <w:del w:id="606" w:author="Jeroen Medema" w:date="2025-03-25T16:49:00Z" w16du:dateUtc="2025-03-25T15:49:00Z">
              <w:r w:rsidDel="0027480D">
                <w:delText>Content-Type</w:delText>
              </w:r>
            </w:del>
          </w:p>
        </w:tc>
        <w:tc>
          <w:tcPr>
            <w:tcW w:w="1276" w:type="dxa"/>
          </w:tcPr>
          <w:p w14:paraId="5A2E10CF" w14:textId="224B57A7" w:rsidR="008E3A18" w:rsidDel="0027480D" w:rsidRDefault="008E3A18" w:rsidP="0025707C">
            <w:pPr>
              <w:pStyle w:val="TableEntry"/>
              <w:rPr>
                <w:del w:id="607" w:author="Jeroen Medema" w:date="2025-03-25T16:49:00Z" w16du:dateUtc="2025-03-25T15:49:00Z"/>
              </w:rPr>
            </w:pPr>
            <w:del w:id="608" w:author="Jeroen Medema" w:date="2025-03-25T16:49:00Z" w16du:dateUtc="2025-03-25T15:49:00Z">
              <w:r w:rsidDel="0027480D">
                <w:delText>media-type</w:delText>
              </w:r>
            </w:del>
          </w:p>
        </w:tc>
        <w:tc>
          <w:tcPr>
            <w:tcW w:w="1559" w:type="dxa"/>
          </w:tcPr>
          <w:p w14:paraId="3447CA2A" w14:textId="08380D6F" w:rsidR="008E3A18" w:rsidDel="0027480D" w:rsidRDefault="008E3A18" w:rsidP="0025707C">
            <w:pPr>
              <w:pStyle w:val="TableEntry"/>
              <w:rPr>
                <w:del w:id="609" w:author="Jeroen Medema" w:date="2025-03-25T16:49:00Z" w16du:dateUtc="2025-03-25T15:49:00Z"/>
              </w:rPr>
            </w:pPr>
            <w:del w:id="610" w:author="Jeroen Medema" w:date="2025-03-25T16:49:00Z" w16du:dateUtc="2025-03-25T15:49:00Z">
              <w:r w:rsidDel="0027480D">
                <w:delText>C</w:delText>
              </w:r>
            </w:del>
          </w:p>
        </w:tc>
        <w:tc>
          <w:tcPr>
            <w:tcW w:w="4110" w:type="dxa"/>
          </w:tcPr>
          <w:p w14:paraId="412380F4" w14:textId="58CD377A" w:rsidR="008E3A18" w:rsidDel="0027480D" w:rsidRDefault="008E3A18" w:rsidP="0025707C">
            <w:pPr>
              <w:pStyle w:val="TableEntry"/>
              <w:rPr>
                <w:del w:id="611" w:author="Jeroen Medema" w:date="2025-03-25T16:49:00Z" w16du:dateUtc="2025-03-25T15:49:00Z"/>
              </w:rPr>
            </w:pPr>
            <w:del w:id="612" w:author="Jeroen Medema" w:date="2025-03-25T16:49:00Z" w16du:dateUtc="2025-03-25T15:49:00Z">
              <w:r w:rsidDel="0027480D">
                <w:delText>See section 8.4.2.</w:delText>
              </w:r>
            </w:del>
          </w:p>
        </w:tc>
      </w:tr>
      <w:tr w:rsidR="008E3A18" w:rsidDel="0027480D" w14:paraId="1566FD06" w14:textId="16C53A05" w:rsidTr="0025707C">
        <w:trPr>
          <w:jc w:val="center"/>
          <w:del w:id="613" w:author="Jeroen Medema" w:date="2025-03-25T16:49:00Z" w16du:dateUtc="2025-03-25T15:49:00Z"/>
        </w:trPr>
        <w:tc>
          <w:tcPr>
            <w:tcW w:w="1991" w:type="dxa"/>
          </w:tcPr>
          <w:p w14:paraId="2B902978" w14:textId="40753CC9" w:rsidR="008E3A18" w:rsidDel="0027480D" w:rsidRDefault="008E3A18" w:rsidP="0025707C">
            <w:pPr>
              <w:pStyle w:val="TableEntry"/>
              <w:rPr>
                <w:del w:id="614" w:author="Jeroen Medema" w:date="2025-03-25T16:49:00Z" w16du:dateUtc="2025-03-25T15:49:00Z"/>
              </w:rPr>
            </w:pPr>
            <w:del w:id="615" w:author="Jeroen Medema" w:date="2025-03-25T16:49:00Z" w16du:dateUtc="2025-03-25T15:49:00Z">
              <w:r w:rsidDel="0027480D">
                <w:delText>Content-Encoding</w:delText>
              </w:r>
            </w:del>
          </w:p>
        </w:tc>
        <w:tc>
          <w:tcPr>
            <w:tcW w:w="1276" w:type="dxa"/>
          </w:tcPr>
          <w:p w14:paraId="5493B676" w14:textId="45F2549D" w:rsidR="008E3A18" w:rsidDel="0027480D" w:rsidRDefault="008E3A18" w:rsidP="0025707C">
            <w:pPr>
              <w:pStyle w:val="TableEntry"/>
              <w:rPr>
                <w:del w:id="616" w:author="Jeroen Medema" w:date="2025-03-25T16:49:00Z" w16du:dateUtc="2025-03-25T15:49:00Z"/>
              </w:rPr>
            </w:pPr>
            <w:del w:id="617" w:author="Jeroen Medema" w:date="2025-03-25T16:49:00Z" w16du:dateUtc="2025-03-25T15:49:00Z">
              <w:r w:rsidDel="0027480D">
                <w:delText>encoding</w:delText>
              </w:r>
            </w:del>
          </w:p>
        </w:tc>
        <w:tc>
          <w:tcPr>
            <w:tcW w:w="1559" w:type="dxa"/>
          </w:tcPr>
          <w:p w14:paraId="41CBACDA" w14:textId="5D8E2FCE" w:rsidR="008E3A18" w:rsidDel="0027480D" w:rsidRDefault="008E3A18" w:rsidP="0025707C">
            <w:pPr>
              <w:pStyle w:val="TableEntry"/>
              <w:rPr>
                <w:del w:id="618" w:author="Jeroen Medema" w:date="2025-03-25T16:49:00Z" w16du:dateUtc="2025-03-25T15:49:00Z"/>
              </w:rPr>
            </w:pPr>
            <w:del w:id="619" w:author="Jeroen Medema" w:date="2025-03-25T16:49:00Z" w16du:dateUtc="2025-03-25T15:49:00Z">
              <w:r w:rsidDel="0027480D">
                <w:delText>C</w:delText>
              </w:r>
            </w:del>
          </w:p>
        </w:tc>
        <w:tc>
          <w:tcPr>
            <w:tcW w:w="4110" w:type="dxa"/>
          </w:tcPr>
          <w:p w14:paraId="3DB2F4D2" w14:textId="758BFF12" w:rsidR="008E3A18" w:rsidDel="0027480D" w:rsidRDefault="008E3A18" w:rsidP="0025707C">
            <w:pPr>
              <w:pStyle w:val="TableEntry"/>
              <w:rPr>
                <w:del w:id="620" w:author="Jeroen Medema" w:date="2025-03-25T16:49:00Z" w16du:dateUtc="2025-03-25T15:49:00Z"/>
              </w:rPr>
            </w:pPr>
            <w:del w:id="621" w:author="Jeroen Medema" w:date="2025-03-25T16:49:00Z" w16du:dateUtc="2025-03-25T15:49:00Z">
              <w:r w:rsidDel="0027480D">
                <w:delText>See section 8.4.2.</w:delText>
              </w:r>
            </w:del>
          </w:p>
        </w:tc>
      </w:tr>
      <w:tr w:rsidR="008E3A18" w:rsidDel="0027480D" w14:paraId="7A9C18F2" w14:textId="0B07B08D" w:rsidTr="0025707C">
        <w:trPr>
          <w:jc w:val="center"/>
          <w:del w:id="622" w:author="Jeroen Medema" w:date="2025-03-25T16:49:00Z" w16du:dateUtc="2025-03-25T15:49:00Z"/>
        </w:trPr>
        <w:tc>
          <w:tcPr>
            <w:tcW w:w="1991" w:type="dxa"/>
          </w:tcPr>
          <w:p w14:paraId="2B0595C4" w14:textId="3411F961" w:rsidR="008E3A18" w:rsidDel="0027480D" w:rsidRDefault="008E3A18" w:rsidP="0025707C">
            <w:pPr>
              <w:pStyle w:val="TableEntry"/>
              <w:rPr>
                <w:del w:id="623" w:author="Jeroen Medema" w:date="2025-03-25T16:49:00Z" w16du:dateUtc="2025-03-25T15:49:00Z"/>
              </w:rPr>
            </w:pPr>
            <w:del w:id="624" w:author="Jeroen Medema" w:date="2025-03-25T16:49:00Z" w16du:dateUtc="2025-03-25T15:49:00Z">
              <w:r w:rsidDel="0027480D">
                <w:delText>Content-Length</w:delText>
              </w:r>
            </w:del>
          </w:p>
        </w:tc>
        <w:tc>
          <w:tcPr>
            <w:tcW w:w="1276" w:type="dxa"/>
          </w:tcPr>
          <w:p w14:paraId="104F37BA" w14:textId="7283CA7D" w:rsidR="008E3A18" w:rsidDel="0027480D" w:rsidRDefault="008E3A18" w:rsidP="0025707C">
            <w:pPr>
              <w:pStyle w:val="TableEntry"/>
              <w:rPr>
                <w:del w:id="625" w:author="Jeroen Medema" w:date="2025-03-25T16:49:00Z" w16du:dateUtc="2025-03-25T15:49:00Z"/>
              </w:rPr>
            </w:pPr>
            <w:del w:id="626" w:author="Jeroen Medema" w:date="2025-03-25T16:49:00Z" w16du:dateUtc="2025-03-25T15:49:00Z">
              <w:r w:rsidDel="0027480D">
                <w:delText>uint</w:delText>
              </w:r>
            </w:del>
          </w:p>
        </w:tc>
        <w:tc>
          <w:tcPr>
            <w:tcW w:w="1559" w:type="dxa"/>
          </w:tcPr>
          <w:p w14:paraId="4A19A4E6" w14:textId="12E151A3" w:rsidR="008E3A18" w:rsidDel="0027480D" w:rsidRDefault="008E3A18" w:rsidP="0025707C">
            <w:pPr>
              <w:pStyle w:val="TableEntry"/>
              <w:rPr>
                <w:del w:id="627" w:author="Jeroen Medema" w:date="2025-03-25T16:49:00Z" w16du:dateUtc="2025-03-25T15:49:00Z"/>
              </w:rPr>
            </w:pPr>
            <w:del w:id="628" w:author="Jeroen Medema" w:date="2025-03-25T16:49:00Z" w16du:dateUtc="2025-03-25T15:49:00Z">
              <w:r w:rsidDel="0027480D">
                <w:delText>C</w:delText>
              </w:r>
            </w:del>
          </w:p>
        </w:tc>
        <w:tc>
          <w:tcPr>
            <w:tcW w:w="4110" w:type="dxa"/>
          </w:tcPr>
          <w:p w14:paraId="54D7EC96" w14:textId="149DF689" w:rsidR="008E3A18" w:rsidDel="0027480D" w:rsidRDefault="008E3A18" w:rsidP="0025707C">
            <w:pPr>
              <w:pStyle w:val="TableEntry"/>
              <w:rPr>
                <w:del w:id="629" w:author="Jeroen Medema" w:date="2025-03-25T16:49:00Z" w16du:dateUtc="2025-03-25T15:49:00Z"/>
              </w:rPr>
            </w:pPr>
            <w:del w:id="630" w:author="Jeroen Medema" w:date="2025-03-25T16:49:00Z" w16du:dateUtc="2025-03-25T15:49:00Z">
              <w:r w:rsidDel="0027480D">
                <w:delText>See section 8.4.3.</w:delText>
              </w:r>
            </w:del>
          </w:p>
        </w:tc>
      </w:tr>
    </w:tbl>
    <w:p w14:paraId="5175EFAD" w14:textId="410CCF57" w:rsidR="008E3A18" w:rsidDel="0027480D" w:rsidRDefault="008E3A18" w:rsidP="008E3A18">
      <w:pPr>
        <w:rPr>
          <w:del w:id="631" w:author="Jeroen Medema" w:date="2025-03-25T16:49:00Z" w16du:dateUtc="2025-03-25T15:49:00Z"/>
        </w:rPr>
      </w:pPr>
    </w:p>
    <w:p w14:paraId="3478B21D" w14:textId="6CF667E3" w:rsidR="008E3A18" w:rsidDel="0027480D" w:rsidRDefault="008E3A18" w:rsidP="008E3A18">
      <w:pPr>
        <w:rPr>
          <w:del w:id="632" w:author="Jeroen Medema" w:date="2025-03-25T16:49:00Z" w16du:dateUtc="2025-03-25T15:49:00Z"/>
        </w:rPr>
      </w:pPr>
      <w:del w:id="633" w:author="Jeroen Medema" w:date="2025-03-25T16:49:00Z" w16du:dateUtc="2025-03-25T15:49:00Z">
        <w:r w:rsidDel="0027480D">
          <w:delText>All success responses shall also contain the Content Representation (see Section 8.4.2) and Payload header fields (see Section 8.4.3) with appropriate values.</w:delText>
        </w:r>
      </w:del>
    </w:p>
    <w:p w14:paraId="2EB6501A" w14:textId="71E76A33" w:rsidR="000463B8" w:rsidDel="0027480D" w:rsidRDefault="003102BE" w:rsidP="00A034FC">
      <w:pPr>
        <w:pStyle w:val="Heading4"/>
        <w:rPr>
          <w:del w:id="634" w:author="Jeroen Medema" w:date="2025-03-25T16:49:00Z" w16du:dateUtc="2025-03-25T15:49:00Z"/>
        </w:rPr>
      </w:pPr>
      <w:del w:id="635" w:author="Jeroen Medema" w:date="2025-03-25T16:49:00Z" w16du:dateUtc="2025-03-25T15:49:00Z">
        <w:r w:rsidDel="0027480D">
          <w:delText>X.7</w:delText>
        </w:r>
        <w:r w:rsidR="000463B8" w:rsidDel="0027480D">
          <w:delText>.3.3</w:delText>
        </w:r>
        <w:r w:rsidR="000463B8" w:rsidDel="0027480D">
          <w:tab/>
          <w:delText>Response Payload</w:delText>
        </w:r>
      </w:del>
    </w:p>
    <w:p w14:paraId="26B9F0D5" w14:textId="5F03308B" w:rsidR="008E3A18" w:rsidDel="0027480D" w:rsidRDefault="008E3A18" w:rsidP="008E3A18">
      <w:pPr>
        <w:rPr>
          <w:del w:id="636" w:author="Jeroen Medema" w:date="2025-03-25T16:49:00Z" w16du:dateUtc="2025-03-25T15:49:00Z"/>
        </w:rPr>
      </w:pPr>
      <w:del w:id="637" w:author="Jeroen Medema" w:date="2025-03-25T16:49:00Z" w16du:dateUtc="2025-03-25T15:49:00Z">
        <w:r w:rsidDel="0027480D">
          <w:delText>A success response shall have no payload.</w:delText>
        </w:r>
      </w:del>
    </w:p>
    <w:p w14:paraId="4658DB71" w14:textId="4EF0CF93" w:rsidR="008E3A18" w:rsidRPr="00FE3B13" w:rsidDel="0027480D" w:rsidRDefault="008E3A18" w:rsidP="008E3A18">
      <w:pPr>
        <w:rPr>
          <w:del w:id="638" w:author="Jeroen Medema" w:date="2025-03-25T16:49:00Z" w16du:dateUtc="2025-03-25T15:49:00Z"/>
        </w:rPr>
      </w:pPr>
      <w:del w:id="639" w:author="Jeroen Medema" w:date="2025-03-25T16:49:00Z" w16du:dateUtc="2025-03-25T15:49:00Z">
        <w:r w:rsidRPr="00EA715A" w:rsidDel="0027480D">
          <w:delText>A failure response payload may contain a Status Report describing any failures, warnings, or other useful information.</w:delText>
        </w:r>
      </w:del>
    </w:p>
    <w:p w14:paraId="0AD31D45" w14:textId="53A1A52E" w:rsidR="000463B8" w:rsidDel="0027480D" w:rsidRDefault="003102BE" w:rsidP="000463B8">
      <w:pPr>
        <w:pStyle w:val="Heading2"/>
        <w:rPr>
          <w:del w:id="640" w:author="Jeroen Medema" w:date="2025-03-25T16:49:00Z" w16du:dateUtc="2025-03-25T15:49:00Z"/>
        </w:rPr>
      </w:pPr>
      <w:del w:id="641" w:author="Jeroen Medema" w:date="2025-03-25T16:49:00Z" w16du:dateUtc="2025-03-25T15:49:00Z">
        <w:r w:rsidDel="0027480D">
          <w:delText>X.8</w:delText>
        </w:r>
        <w:r w:rsidR="000463B8" w:rsidDel="0027480D">
          <w:tab/>
        </w:r>
        <w:r w:rsidR="007A463D" w:rsidDel="0027480D">
          <w:delText>Uns</w:delText>
        </w:r>
        <w:r w:rsidR="007A463D" w:rsidRPr="007A463D" w:rsidDel="0027480D">
          <w:delText xml:space="preserve">ubscribe </w:delText>
        </w:r>
        <w:r w:rsidR="000463B8" w:rsidDel="0027480D">
          <w:delText>Transaction</w:delText>
        </w:r>
      </w:del>
    </w:p>
    <w:p w14:paraId="07FD83D3" w14:textId="701950AA" w:rsidR="00C0797D" w:rsidRPr="00C0797D" w:rsidDel="0027480D" w:rsidRDefault="00C0797D" w:rsidP="00C0797D">
      <w:pPr>
        <w:rPr>
          <w:del w:id="642" w:author="Jeroen Medema" w:date="2025-03-25T16:49:00Z" w16du:dateUtc="2025-03-25T15:49:00Z"/>
        </w:rPr>
      </w:pPr>
      <w:del w:id="643" w:author="Jeroen Medema" w:date="2025-03-25T16:49:00Z" w16du:dateUtc="2025-03-25T15:49:00Z">
        <w:r w:rsidRPr="00C0797D" w:rsidDel="0027480D">
          <w:delText xml:space="preserve">This </w:delText>
        </w:r>
        <w:r w:rsidR="00073EEA" w:rsidDel="0027480D">
          <w:delText>T</w:delText>
        </w:r>
        <w:r w:rsidRPr="00C0797D" w:rsidDel="0027480D">
          <w:delText xml:space="preserve">ransaction </w:delText>
        </w:r>
        <w:r w:rsidDel="0027480D">
          <w:delText xml:space="preserve">removes </w:delText>
        </w:r>
        <w:r w:rsidRPr="00C0797D" w:rsidDel="0027480D">
          <w:delText xml:space="preserve">a Subscription to a </w:delText>
        </w:r>
        <w:r w:rsidDel="0027480D">
          <w:delText xml:space="preserve">Modality Performed Procedure Step </w:delText>
        </w:r>
        <w:r w:rsidRPr="00C0797D" w:rsidDel="0027480D">
          <w:delText xml:space="preserve">resource. It </w:delText>
        </w:r>
        <w:r w:rsidDel="0027480D">
          <w:delText xml:space="preserve">relates </w:delText>
        </w:r>
        <w:r w:rsidRPr="00C0797D" w:rsidDel="0027480D">
          <w:delText xml:space="preserve">to the DIMSE </w:delText>
        </w:r>
        <w:r w:rsidDel="0027480D">
          <w:delText xml:space="preserve">MPPS </w:delText>
        </w:r>
        <w:r w:rsidRPr="00C0797D" w:rsidDel="0027480D">
          <w:delText>N-</w:delText>
        </w:r>
        <w:r w:rsidDel="0027480D">
          <w:delText>EVENT-REPORT</w:delText>
        </w:r>
        <w:r w:rsidRPr="00C0797D" w:rsidDel="0027480D">
          <w:delText xml:space="preserve"> </w:delText>
        </w:r>
        <w:r w:rsidR="00073EEA" w:rsidDel="0027480D">
          <w:delText>N</w:delText>
        </w:r>
        <w:r w:rsidDel="0027480D">
          <w:delText>otification (see PS3.4, Section F.9.1).</w:delText>
        </w:r>
      </w:del>
    </w:p>
    <w:p w14:paraId="0C6B96D1" w14:textId="383CFD89" w:rsidR="000463B8" w:rsidDel="0027480D" w:rsidRDefault="003102BE" w:rsidP="000463B8">
      <w:pPr>
        <w:pStyle w:val="Heading3"/>
        <w:rPr>
          <w:del w:id="644" w:author="Jeroen Medema" w:date="2025-03-25T16:49:00Z" w16du:dateUtc="2025-03-25T15:49:00Z"/>
        </w:rPr>
      </w:pPr>
      <w:del w:id="645" w:author="Jeroen Medema" w:date="2025-03-25T16:49:00Z" w16du:dateUtc="2025-03-25T15:49:00Z">
        <w:r w:rsidDel="0027480D">
          <w:delText>X.8</w:delText>
        </w:r>
        <w:r w:rsidR="000463B8" w:rsidDel="0027480D">
          <w:delText>.1</w:delText>
        </w:r>
        <w:r w:rsidR="000463B8" w:rsidDel="0027480D">
          <w:tab/>
          <w:delText>Request</w:delText>
        </w:r>
      </w:del>
    </w:p>
    <w:p w14:paraId="16859A8F" w14:textId="5908FA5D" w:rsidR="000463B8" w:rsidDel="0027480D" w:rsidRDefault="000463B8" w:rsidP="000463B8">
      <w:pPr>
        <w:rPr>
          <w:del w:id="646" w:author="Jeroen Medema" w:date="2025-03-25T16:49:00Z" w16du:dateUtc="2025-03-25T15:49:00Z"/>
        </w:rPr>
      </w:pPr>
      <w:del w:id="647" w:author="Jeroen Medema" w:date="2025-03-25T16:49:00Z" w16du:dateUtc="2025-03-25T15:49:00Z">
        <w:r w:rsidDel="0027480D">
          <w:delText>The request shall have the following syntax:</w:delText>
        </w:r>
      </w:del>
    </w:p>
    <w:p w14:paraId="14D4DD5E" w14:textId="7F9B7508" w:rsidR="008E3A18" w:rsidRPr="000512CC" w:rsidDel="0027480D" w:rsidRDefault="008E3A18" w:rsidP="008E3A18">
      <w:pPr>
        <w:tabs>
          <w:tab w:val="clear" w:pos="720"/>
        </w:tabs>
        <w:overflowPunct/>
        <w:spacing w:after="0"/>
        <w:textAlignment w:val="auto"/>
        <w:rPr>
          <w:del w:id="648"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649"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 xml:space="preserve">DELETE SP /modality-performed-procedure-steps/{mppsUID}/subscribers/{aetitle} SP version CRLF </w:delText>
        </w:r>
      </w:del>
    </w:p>
    <w:p w14:paraId="453D244F" w14:textId="4A0DC102" w:rsidR="008E3A18" w:rsidRPr="000512CC" w:rsidDel="0027480D" w:rsidRDefault="008E3A18" w:rsidP="008E3A18">
      <w:pPr>
        <w:tabs>
          <w:tab w:val="clear" w:pos="720"/>
        </w:tabs>
        <w:overflowPunct/>
        <w:spacing w:after="0"/>
        <w:textAlignment w:val="auto"/>
        <w:rPr>
          <w:del w:id="650"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651"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 xml:space="preserve">Accept: 1#media-type CRLF </w:delText>
        </w:r>
      </w:del>
    </w:p>
    <w:p w14:paraId="55A6B746" w14:textId="2DE542B4" w:rsidR="008E3A18" w:rsidRPr="000512CC" w:rsidDel="0027480D" w:rsidRDefault="008E3A18" w:rsidP="008E3A18">
      <w:pPr>
        <w:tabs>
          <w:tab w:val="clear" w:pos="720"/>
        </w:tabs>
        <w:overflowPunct/>
        <w:spacing w:after="0"/>
        <w:textAlignment w:val="auto"/>
        <w:rPr>
          <w:del w:id="652"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653"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 xml:space="preserve">*(header-field CRLF) </w:delText>
        </w:r>
      </w:del>
    </w:p>
    <w:p w14:paraId="77D1EAB1" w14:textId="67726672" w:rsidR="008E3A18" w:rsidRPr="000512CC" w:rsidDel="0027480D" w:rsidRDefault="008E3A18" w:rsidP="008E3A18">
      <w:pPr>
        <w:tabs>
          <w:tab w:val="clear" w:pos="720"/>
        </w:tabs>
        <w:overflowPunct/>
        <w:spacing w:after="0"/>
        <w:textAlignment w:val="auto"/>
        <w:rPr>
          <w:del w:id="654"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655"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CRLF</w:delText>
        </w:r>
      </w:del>
    </w:p>
    <w:p w14:paraId="1E871021" w14:textId="2AD103EC" w:rsidR="000463B8" w:rsidRPr="0024556E" w:rsidDel="0027480D" w:rsidRDefault="000463B8" w:rsidP="000463B8">
      <w:pPr>
        <w:rPr>
          <w:del w:id="656" w:author="Jeroen Medema" w:date="2025-03-25T16:49:00Z" w16du:dateUtc="2025-03-25T15:49:00Z"/>
        </w:rPr>
      </w:pPr>
    </w:p>
    <w:p w14:paraId="3E8293F6" w14:textId="7D2F20E4" w:rsidR="000463B8" w:rsidDel="0027480D" w:rsidRDefault="003102BE" w:rsidP="000463B8">
      <w:pPr>
        <w:pStyle w:val="Heading4"/>
        <w:rPr>
          <w:del w:id="657" w:author="Jeroen Medema" w:date="2025-03-25T16:49:00Z" w16du:dateUtc="2025-03-25T15:49:00Z"/>
        </w:rPr>
      </w:pPr>
      <w:del w:id="658" w:author="Jeroen Medema" w:date="2025-03-25T16:49:00Z" w16du:dateUtc="2025-03-25T15:49:00Z">
        <w:r w:rsidDel="0027480D">
          <w:delText>X.8</w:delText>
        </w:r>
        <w:r w:rsidR="000463B8" w:rsidDel="0027480D">
          <w:delText>.1.1</w:delText>
        </w:r>
        <w:r w:rsidR="000463B8" w:rsidDel="0027480D">
          <w:tab/>
          <w:delText>Target Resources</w:delText>
        </w:r>
      </w:del>
    </w:p>
    <w:p w14:paraId="09B78066" w14:textId="220D2817" w:rsidR="008E3A18" w:rsidRPr="0024556E" w:rsidDel="0027480D" w:rsidRDefault="008E3A18" w:rsidP="008E3A18">
      <w:pPr>
        <w:rPr>
          <w:del w:id="659" w:author="Jeroen Medema" w:date="2025-03-25T16:49:00Z" w16du:dateUtc="2025-03-25T15:49:00Z"/>
        </w:rPr>
      </w:pPr>
      <w:del w:id="660" w:author="Jeroen Medema" w:date="2025-03-25T16:49:00Z" w16du:dateUtc="2025-03-25T15:49:00Z">
        <w:r w:rsidRPr="001A7FB6" w:rsidDel="0027480D">
          <w:delText xml:space="preserve">The Target Resource of this transaction is an individual </w:delText>
        </w:r>
        <w:r w:rsidDel="0027480D">
          <w:delText xml:space="preserve">Modality Performed Procedure Step identified </w:delText>
        </w:r>
        <w:r w:rsidRPr="001A7FB6" w:rsidDel="0027480D">
          <w:delText xml:space="preserve">by its </w:delText>
        </w:r>
        <w:r w:rsidDel="0027480D">
          <w:delText xml:space="preserve">MPPS </w:delText>
        </w:r>
        <w:r w:rsidRPr="001A7FB6" w:rsidDel="0027480D">
          <w:delText>UID.</w:delText>
        </w:r>
      </w:del>
    </w:p>
    <w:p w14:paraId="03B6FBD0" w14:textId="741EB374" w:rsidR="000463B8" w:rsidDel="0027480D" w:rsidRDefault="003102BE" w:rsidP="000463B8">
      <w:pPr>
        <w:pStyle w:val="Heading4"/>
        <w:rPr>
          <w:del w:id="661" w:author="Jeroen Medema" w:date="2025-03-25T16:49:00Z" w16du:dateUtc="2025-03-25T15:49:00Z"/>
        </w:rPr>
      </w:pPr>
      <w:del w:id="662" w:author="Jeroen Medema" w:date="2025-03-25T16:49:00Z" w16du:dateUtc="2025-03-25T15:49:00Z">
        <w:r w:rsidDel="0027480D">
          <w:lastRenderedPageBreak/>
          <w:delText>X.8</w:delText>
        </w:r>
        <w:r w:rsidR="000463B8" w:rsidDel="0027480D">
          <w:delText>.1.2</w:delText>
        </w:r>
        <w:r w:rsidR="000463B8" w:rsidDel="0027480D">
          <w:tab/>
          <w:delText>Query Parameters</w:delText>
        </w:r>
      </w:del>
    </w:p>
    <w:p w14:paraId="14F2BAED" w14:textId="5802E88B" w:rsidR="008E3A18" w:rsidDel="0027480D" w:rsidRDefault="008E3A18" w:rsidP="008E3A18">
      <w:pPr>
        <w:rPr>
          <w:del w:id="663" w:author="Jeroen Medema" w:date="2025-03-25T16:49:00Z" w16du:dateUtc="2025-03-25T15:49:00Z"/>
        </w:rPr>
      </w:pPr>
      <w:del w:id="664" w:author="Jeroen Medema" w:date="2025-03-25T16:49:00Z" w16du:dateUtc="2025-03-25T15:49:00Z">
        <w:r w:rsidDel="0027480D">
          <w:delText>The origin server shall support Query Parameters as required in Table 8.3.4-1.</w:delText>
        </w:r>
      </w:del>
    </w:p>
    <w:p w14:paraId="1DE70174" w14:textId="2F30C4A5" w:rsidR="000463B8" w:rsidRPr="0024556E" w:rsidDel="0027480D" w:rsidRDefault="008E3A18" w:rsidP="000463B8">
      <w:pPr>
        <w:rPr>
          <w:del w:id="665" w:author="Jeroen Medema" w:date="2025-03-25T16:49:00Z" w16du:dateUtc="2025-03-25T15:49:00Z"/>
        </w:rPr>
      </w:pPr>
      <w:del w:id="666" w:author="Jeroen Medema" w:date="2025-03-25T16:49:00Z" w16du:dateUtc="2025-03-25T15:49:00Z">
        <w:r w:rsidDel="0027480D">
          <w:delText>The user agent shall supply in the request Query Parameters as required in Table 8.3.4-1.</w:delText>
        </w:r>
      </w:del>
    </w:p>
    <w:p w14:paraId="422F7D08" w14:textId="6D0DE60F" w:rsidR="000463B8" w:rsidDel="0027480D" w:rsidRDefault="003102BE" w:rsidP="000463B8">
      <w:pPr>
        <w:pStyle w:val="Heading4"/>
        <w:rPr>
          <w:del w:id="667" w:author="Jeroen Medema" w:date="2025-03-25T16:49:00Z" w16du:dateUtc="2025-03-25T15:49:00Z"/>
        </w:rPr>
      </w:pPr>
      <w:del w:id="668" w:author="Jeroen Medema" w:date="2025-03-25T16:49:00Z" w16du:dateUtc="2025-03-25T15:49:00Z">
        <w:r w:rsidDel="0027480D">
          <w:delText>X.8</w:delText>
        </w:r>
        <w:r w:rsidR="000463B8" w:rsidDel="0027480D">
          <w:delText>.1.3</w:delText>
        </w:r>
        <w:r w:rsidR="000463B8" w:rsidDel="0027480D">
          <w:tab/>
          <w:delText>Request Header Fields</w:delText>
        </w:r>
      </w:del>
    </w:p>
    <w:p w14:paraId="089E51DE" w14:textId="14C2BA48" w:rsidR="008E3A18" w:rsidDel="0027480D" w:rsidRDefault="008E3A18" w:rsidP="008E3A18">
      <w:pPr>
        <w:rPr>
          <w:del w:id="669" w:author="Jeroen Medema" w:date="2025-03-25T16:49:00Z" w16du:dateUtc="2025-03-25T15:49:00Z"/>
        </w:rPr>
      </w:pPr>
      <w:del w:id="670" w:author="Jeroen Medema" w:date="2025-03-25T16:49:00Z" w16du:dateUtc="2025-03-25T15:49:00Z">
        <w:r w:rsidDel="0027480D">
          <w:delText xml:space="preserve">The origin server shall support header fields as required in Table </w:delText>
        </w:r>
        <w:r w:rsidR="003102BE" w:rsidDel="0027480D">
          <w:delText>X.8</w:delText>
        </w:r>
        <w:r w:rsidDel="0027480D">
          <w:delText>.1-1.</w:delText>
        </w:r>
      </w:del>
    </w:p>
    <w:p w14:paraId="3CB7762B" w14:textId="7A085341" w:rsidR="008E3A18" w:rsidDel="0027480D" w:rsidRDefault="008E3A18" w:rsidP="008E3A18">
      <w:pPr>
        <w:rPr>
          <w:del w:id="671" w:author="Jeroen Medema" w:date="2025-03-25T16:49:00Z" w16du:dateUtc="2025-03-25T15:49:00Z"/>
        </w:rPr>
      </w:pPr>
      <w:del w:id="672" w:author="Jeroen Medema" w:date="2025-03-25T16:49:00Z" w16du:dateUtc="2025-03-25T15:49:00Z">
        <w:r w:rsidDel="0027480D">
          <w:delText xml:space="preserve">The user agent shall supply in the request header fields as defined in Table </w:delText>
        </w:r>
        <w:r w:rsidR="003102BE" w:rsidDel="0027480D">
          <w:delText>X.8</w:delText>
        </w:r>
        <w:r w:rsidDel="0027480D">
          <w:delText>.1-1.</w:delText>
        </w:r>
      </w:del>
    </w:p>
    <w:p w14:paraId="653D29E1" w14:textId="4AC37E02" w:rsidR="008E3A18" w:rsidDel="0027480D" w:rsidRDefault="008E3A18" w:rsidP="008E3A18">
      <w:pPr>
        <w:pStyle w:val="TableTitle"/>
        <w:keepNext/>
        <w:rPr>
          <w:del w:id="673" w:author="Jeroen Medema" w:date="2025-03-25T16:49:00Z" w16du:dateUtc="2025-03-25T15:49:00Z"/>
        </w:rPr>
      </w:pPr>
      <w:del w:id="674" w:author="Jeroen Medema" w:date="2025-03-25T16:49:00Z" w16du:dateUtc="2025-03-25T15:49:00Z">
        <w:r w:rsidRPr="00F201D1" w:rsidDel="0027480D">
          <w:delText xml:space="preserve">Table </w:delText>
        </w:r>
        <w:r w:rsidR="003102BE" w:rsidDel="0027480D">
          <w:delText>X.8</w:delText>
        </w:r>
        <w:r w:rsidRPr="00F201D1" w:rsidDel="0027480D">
          <w:delText>.1-</w:delText>
        </w:r>
        <w:r w:rsidR="009A2540" w:rsidDel="0027480D">
          <w:delText>1</w:delText>
        </w:r>
        <w:r w:rsidRPr="00F201D1" w:rsidDel="0027480D">
          <w:delText>. Request Header Fields</w:delText>
        </w:r>
      </w:del>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rsidDel="0027480D" w14:paraId="7C0D1CAC" w14:textId="5DDD20E9" w:rsidTr="0025707C">
        <w:trPr>
          <w:del w:id="675" w:author="Jeroen Medema" w:date="2025-03-25T16:49:00Z" w16du:dateUtc="2025-03-25T15:49:00Z"/>
        </w:trPr>
        <w:tc>
          <w:tcPr>
            <w:tcW w:w="846" w:type="dxa"/>
            <w:vMerge w:val="restart"/>
          </w:tcPr>
          <w:p w14:paraId="767C90CD" w14:textId="6A92F98C" w:rsidR="008E3A18" w:rsidRPr="00F201D1" w:rsidDel="0027480D" w:rsidRDefault="008E3A18" w:rsidP="0025707C">
            <w:pPr>
              <w:pStyle w:val="TableEntry"/>
              <w:keepNext/>
              <w:jc w:val="center"/>
              <w:rPr>
                <w:del w:id="676" w:author="Jeroen Medema" w:date="2025-03-25T16:49:00Z" w16du:dateUtc="2025-03-25T15:49:00Z"/>
                <w:b/>
                <w:bCs/>
              </w:rPr>
            </w:pPr>
            <w:del w:id="677" w:author="Jeroen Medema" w:date="2025-03-25T16:49:00Z" w16du:dateUtc="2025-03-25T15:49:00Z">
              <w:r w:rsidRPr="00F201D1" w:rsidDel="0027480D">
                <w:rPr>
                  <w:b/>
                  <w:bCs/>
                </w:rPr>
                <w:delText>Name</w:delText>
              </w:r>
            </w:del>
          </w:p>
        </w:tc>
        <w:tc>
          <w:tcPr>
            <w:tcW w:w="1276" w:type="dxa"/>
            <w:vMerge w:val="restart"/>
          </w:tcPr>
          <w:p w14:paraId="23CBF02D" w14:textId="73B97776" w:rsidR="008E3A18" w:rsidRPr="00F201D1" w:rsidDel="0027480D" w:rsidRDefault="008E3A18" w:rsidP="0025707C">
            <w:pPr>
              <w:pStyle w:val="TableEntry"/>
              <w:keepNext/>
              <w:jc w:val="center"/>
              <w:rPr>
                <w:del w:id="678" w:author="Jeroen Medema" w:date="2025-03-25T16:49:00Z" w16du:dateUtc="2025-03-25T15:49:00Z"/>
                <w:b/>
                <w:bCs/>
              </w:rPr>
            </w:pPr>
            <w:del w:id="679" w:author="Jeroen Medema" w:date="2025-03-25T16:49:00Z" w16du:dateUtc="2025-03-25T15:49:00Z">
              <w:r w:rsidDel="0027480D">
                <w:rPr>
                  <w:b/>
                  <w:bCs/>
                </w:rPr>
                <w:delText>Values</w:delText>
              </w:r>
            </w:del>
          </w:p>
        </w:tc>
        <w:tc>
          <w:tcPr>
            <w:tcW w:w="2976" w:type="dxa"/>
            <w:gridSpan w:val="2"/>
          </w:tcPr>
          <w:p w14:paraId="61C9B0CF" w14:textId="14BFB0D7" w:rsidR="008E3A18" w:rsidRPr="00F201D1" w:rsidDel="0027480D" w:rsidRDefault="008E3A18" w:rsidP="0025707C">
            <w:pPr>
              <w:pStyle w:val="TableEntry"/>
              <w:keepNext/>
              <w:jc w:val="center"/>
              <w:rPr>
                <w:del w:id="680" w:author="Jeroen Medema" w:date="2025-03-25T16:49:00Z" w16du:dateUtc="2025-03-25T15:49:00Z"/>
                <w:b/>
                <w:bCs/>
              </w:rPr>
            </w:pPr>
            <w:del w:id="681" w:author="Jeroen Medema" w:date="2025-03-25T16:49:00Z" w16du:dateUtc="2025-03-25T15:49:00Z">
              <w:r w:rsidRPr="00F201D1" w:rsidDel="0027480D">
                <w:rPr>
                  <w:b/>
                  <w:bCs/>
                </w:rPr>
                <w:delText>Usage</w:delText>
              </w:r>
            </w:del>
          </w:p>
        </w:tc>
        <w:tc>
          <w:tcPr>
            <w:tcW w:w="4252" w:type="dxa"/>
            <w:vMerge w:val="restart"/>
          </w:tcPr>
          <w:p w14:paraId="1190D376" w14:textId="4515514F" w:rsidR="008E3A18" w:rsidRPr="00F201D1" w:rsidDel="0027480D" w:rsidRDefault="008E3A18" w:rsidP="0025707C">
            <w:pPr>
              <w:pStyle w:val="TableEntry"/>
              <w:keepNext/>
              <w:jc w:val="center"/>
              <w:rPr>
                <w:del w:id="682" w:author="Jeroen Medema" w:date="2025-03-25T16:49:00Z" w16du:dateUtc="2025-03-25T15:49:00Z"/>
                <w:b/>
                <w:bCs/>
              </w:rPr>
            </w:pPr>
            <w:del w:id="683" w:author="Jeroen Medema" w:date="2025-03-25T16:49:00Z" w16du:dateUtc="2025-03-25T15:49:00Z">
              <w:r w:rsidRPr="00F201D1" w:rsidDel="0027480D">
                <w:rPr>
                  <w:b/>
                  <w:bCs/>
                </w:rPr>
                <w:delText>Description</w:delText>
              </w:r>
            </w:del>
          </w:p>
        </w:tc>
      </w:tr>
      <w:tr w:rsidR="008E3A18" w:rsidRPr="00F201D1" w:rsidDel="0027480D" w14:paraId="665219B0" w14:textId="4A5AECEE" w:rsidTr="0025707C">
        <w:trPr>
          <w:del w:id="684" w:author="Jeroen Medema" w:date="2025-03-25T16:49:00Z" w16du:dateUtc="2025-03-25T15:49:00Z"/>
        </w:trPr>
        <w:tc>
          <w:tcPr>
            <w:tcW w:w="846" w:type="dxa"/>
            <w:vMerge/>
          </w:tcPr>
          <w:p w14:paraId="1E11E547" w14:textId="074462FD" w:rsidR="008E3A18" w:rsidRPr="00F201D1" w:rsidDel="0027480D" w:rsidRDefault="008E3A18" w:rsidP="0025707C">
            <w:pPr>
              <w:pStyle w:val="TableEntry"/>
              <w:jc w:val="center"/>
              <w:rPr>
                <w:del w:id="685" w:author="Jeroen Medema" w:date="2025-03-25T16:49:00Z" w16du:dateUtc="2025-03-25T15:49:00Z"/>
                <w:b/>
                <w:bCs/>
              </w:rPr>
            </w:pPr>
          </w:p>
        </w:tc>
        <w:tc>
          <w:tcPr>
            <w:tcW w:w="1276" w:type="dxa"/>
            <w:vMerge/>
          </w:tcPr>
          <w:p w14:paraId="2F9592C3" w14:textId="65963D4E" w:rsidR="008E3A18" w:rsidRPr="00F201D1" w:rsidDel="0027480D" w:rsidRDefault="008E3A18" w:rsidP="0025707C">
            <w:pPr>
              <w:pStyle w:val="TableEntry"/>
              <w:jc w:val="center"/>
              <w:rPr>
                <w:del w:id="686" w:author="Jeroen Medema" w:date="2025-03-25T16:49:00Z" w16du:dateUtc="2025-03-25T15:49:00Z"/>
                <w:b/>
                <w:bCs/>
              </w:rPr>
            </w:pPr>
          </w:p>
        </w:tc>
        <w:tc>
          <w:tcPr>
            <w:tcW w:w="1417" w:type="dxa"/>
          </w:tcPr>
          <w:p w14:paraId="182BFEA3" w14:textId="4941CDF7" w:rsidR="008E3A18" w:rsidRPr="00F201D1" w:rsidDel="0027480D" w:rsidRDefault="008E3A18" w:rsidP="0025707C">
            <w:pPr>
              <w:pStyle w:val="TableEntry"/>
              <w:jc w:val="center"/>
              <w:rPr>
                <w:del w:id="687" w:author="Jeroen Medema" w:date="2025-03-25T16:49:00Z" w16du:dateUtc="2025-03-25T15:49:00Z"/>
                <w:b/>
                <w:bCs/>
              </w:rPr>
            </w:pPr>
            <w:del w:id="688" w:author="Jeroen Medema" w:date="2025-03-25T16:49:00Z" w16du:dateUtc="2025-03-25T15:49:00Z">
              <w:r w:rsidRPr="00F201D1" w:rsidDel="0027480D">
                <w:rPr>
                  <w:b/>
                  <w:bCs/>
                </w:rPr>
                <w:delText>User Agent</w:delText>
              </w:r>
            </w:del>
          </w:p>
        </w:tc>
        <w:tc>
          <w:tcPr>
            <w:tcW w:w="1559" w:type="dxa"/>
          </w:tcPr>
          <w:p w14:paraId="6AD464BD" w14:textId="71C2D1AC" w:rsidR="008E3A18" w:rsidRPr="00F201D1" w:rsidDel="0027480D" w:rsidRDefault="008E3A18" w:rsidP="0025707C">
            <w:pPr>
              <w:pStyle w:val="TableEntry"/>
              <w:jc w:val="center"/>
              <w:rPr>
                <w:del w:id="689" w:author="Jeroen Medema" w:date="2025-03-25T16:49:00Z" w16du:dateUtc="2025-03-25T15:49:00Z"/>
                <w:b/>
                <w:bCs/>
              </w:rPr>
            </w:pPr>
            <w:del w:id="690" w:author="Jeroen Medema" w:date="2025-03-25T16:49:00Z" w16du:dateUtc="2025-03-25T15:49:00Z">
              <w:r w:rsidRPr="00F201D1" w:rsidDel="0027480D">
                <w:rPr>
                  <w:b/>
                  <w:bCs/>
                </w:rPr>
                <w:delText>Origin Server</w:delText>
              </w:r>
            </w:del>
          </w:p>
        </w:tc>
        <w:tc>
          <w:tcPr>
            <w:tcW w:w="4252" w:type="dxa"/>
            <w:vMerge/>
          </w:tcPr>
          <w:p w14:paraId="7129A955" w14:textId="59F2956A" w:rsidR="008E3A18" w:rsidRPr="00F201D1" w:rsidDel="0027480D" w:rsidRDefault="008E3A18" w:rsidP="0025707C">
            <w:pPr>
              <w:pStyle w:val="TableEntry"/>
              <w:jc w:val="center"/>
              <w:rPr>
                <w:del w:id="691" w:author="Jeroen Medema" w:date="2025-03-25T16:49:00Z" w16du:dateUtc="2025-03-25T15:49:00Z"/>
                <w:b/>
                <w:bCs/>
              </w:rPr>
            </w:pPr>
          </w:p>
        </w:tc>
      </w:tr>
      <w:tr w:rsidR="008E3A18" w:rsidDel="0027480D" w14:paraId="4C5D3E4F" w14:textId="31E97418" w:rsidTr="0025707C">
        <w:trPr>
          <w:del w:id="692" w:author="Jeroen Medema" w:date="2025-03-25T16:49:00Z" w16du:dateUtc="2025-03-25T15:49:00Z"/>
        </w:trPr>
        <w:tc>
          <w:tcPr>
            <w:tcW w:w="846" w:type="dxa"/>
          </w:tcPr>
          <w:p w14:paraId="76B05FDB" w14:textId="48341603" w:rsidR="008E3A18" w:rsidDel="0027480D" w:rsidRDefault="008E3A18" w:rsidP="0025707C">
            <w:pPr>
              <w:pStyle w:val="TableEntry"/>
              <w:rPr>
                <w:del w:id="693" w:author="Jeroen Medema" w:date="2025-03-25T16:49:00Z" w16du:dateUtc="2025-03-25T15:49:00Z"/>
              </w:rPr>
            </w:pPr>
            <w:del w:id="694" w:author="Jeroen Medema" w:date="2025-03-25T16:49:00Z" w16du:dateUtc="2025-03-25T15:49:00Z">
              <w:r w:rsidDel="0027480D">
                <w:delText>Accept</w:delText>
              </w:r>
            </w:del>
          </w:p>
        </w:tc>
        <w:tc>
          <w:tcPr>
            <w:tcW w:w="1276" w:type="dxa"/>
          </w:tcPr>
          <w:p w14:paraId="675A5C7A" w14:textId="75E0D01B" w:rsidR="008E3A18" w:rsidDel="0027480D" w:rsidRDefault="008E3A18" w:rsidP="0025707C">
            <w:pPr>
              <w:pStyle w:val="TableEntry"/>
              <w:rPr>
                <w:del w:id="695" w:author="Jeroen Medema" w:date="2025-03-25T16:49:00Z" w16du:dateUtc="2025-03-25T15:49:00Z"/>
              </w:rPr>
            </w:pPr>
            <w:del w:id="696" w:author="Jeroen Medema" w:date="2025-03-25T16:49:00Z" w16du:dateUtc="2025-03-25T15:49:00Z">
              <w:r w:rsidDel="0027480D">
                <w:delText>media-type</w:delText>
              </w:r>
            </w:del>
          </w:p>
        </w:tc>
        <w:tc>
          <w:tcPr>
            <w:tcW w:w="1417" w:type="dxa"/>
          </w:tcPr>
          <w:p w14:paraId="109AA158" w14:textId="2EA41637" w:rsidR="008E3A18" w:rsidDel="0027480D" w:rsidRDefault="008E3A18" w:rsidP="0025707C">
            <w:pPr>
              <w:pStyle w:val="TableEntry"/>
              <w:rPr>
                <w:del w:id="697" w:author="Jeroen Medema" w:date="2025-03-25T16:49:00Z" w16du:dateUtc="2025-03-25T15:49:00Z"/>
              </w:rPr>
            </w:pPr>
            <w:del w:id="698" w:author="Jeroen Medema" w:date="2025-03-25T16:49:00Z" w16du:dateUtc="2025-03-25T15:49:00Z">
              <w:r w:rsidDel="0027480D">
                <w:delText>M</w:delText>
              </w:r>
            </w:del>
          </w:p>
        </w:tc>
        <w:tc>
          <w:tcPr>
            <w:tcW w:w="1559" w:type="dxa"/>
          </w:tcPr>
          <w:p w14:paraId="172C6B76" w14:textId="3EEB9B21" w:rsidR="008E3A18" w:rsidDel="0027480D" w:rsidRDefault="008E3A18" w:rsidP="0025707C">
            <w:pPr>
              <w:pStyle w:val="TableEntry"/>
              <w:rPr>
                <w:del w:id="699" w:author="Jeroen Medema" w:date="2025-03-25T16:49:00Z" w16du:dateUtc="2025-03-25T15:49:00Z"/>
              </w:rPr>
            </w:pPr>
            <w:del w:id="700" w:author="Jeroen Medema" w:date="2025-03-25T16:49:00Z" w16du:dateUtc="2025-03-25T15:49:00Z">
              <w:r w:rsidDel="0027480D">
                <w:delText>M</w:delText>
              </w:r>
            </w:del>
          </w:p>
        </w:tc>
        <w:tc>
          <w:tcPr>
            <w:tcW w:w="4252" w:type="dxa"/>
          </w:tcPr>
          <w:p w14:paraId="1E235414" w14:textId="0ED58F5C" w:rsidR="008E3A18" w:rsidDel="0027480D" w:rsidRDefault="008E3A18" w:rsidP="0025707C">
            <w:pPr>
              <w:pStyle w:val="TableEntry"/>
              <w:rPr>
                <w:del w:id="701" w:author="Jeroen Medema" w:date="2025-03-25T16:49:00Z" w16du:dateUtc="2025-03-25T15:49:00Z"/>
              </w:rPr>
            </w:pPr>
            <w:del w:id="702" w:author="Jeroen Medema" w:date="2025-03-25T16:49:00Z" w16du:dateUtc="2025-03-25T15:49:00Z">
              <w:r w:rsidDel="0027480D">
                <w:delText>The Acceptable Media Types of the response payload.</w:delText>
              </w:r>
            </w:del>
          </w:p>
        </w:tc>
      </w:tr>
    </w:tbl>
    <w:p w14:paraId="32DC7718" w14:textId="641794FB" w:rsidR="000463B8" w:rsidDel="0027480D" w:rsidRDefault="000463B8" w:rsidP="000463B8">
      <w:pPr>
        <w:rPr>
          <w:del w:id="703" w:author="Jeroen Medema" w:date="2025-03-25T16:49:00Z" w16du:dateUtc="2025-03-25T15:49:00Z"/>
        </w:rPr>
      </w:pPr>
    </w:p>
    <w:p w14:paraId="793FC8D4" w14:textId="6A6BA672" w:rsidR="00164284" w:rsidRPr="0024556E" w:rsidDel="0027480D" w:rsidRDefault="00164284" w:rsidP="000463B8">
      <w:pPr>
        <w:rPr>
          <w:del w:id="704" w:author="Jeroen Medema" w:date="2025-03-25T16:49:00Z" w16du:dateUtc="2025-03-25T15:49:00Z"/>
        </w:rPr>
      </w:pPr>
      <w:del w:id="705" w:author="Jeroen Medema" w:date="2025-03-25T16:49:00Z" w16du:dateUtc="2025-03-25T15:49:00Z">
        <w:r w:rsidDel="0027480D">
          <w:delText>See Section 8.4.</w:delText>
        </w:r>
      </w:del>
    </w:p>
    <w:p w14:paraId="4ED1AFBB" w14:textId="5864FA84" w:rsidR="000463B8" w:rsidDel="0027480D" w:rsidRDefault="003102BE" w:rsidP="000463B8">
      <w:pPr>
        <w:pStyle w:val="Heading4"/>
        <w:rPr>
          <w:del w:id="706" w:author="Jeroen Medema" w:date="2025-03-25T16:49:00Z" w16du:dateUtc="2025-03-25T15:49:00Z"/>
        </w:rPr>
      </w:pPr>
      <w:del w:id="707" w:author="Jeroen Medema" w:date="2025-03-25T16:49:00Z" w16du:dateUtc="2025-03-25T15:49:00Z">
        <w:r w:rsidDel="0027480D">
          <w:delText>X.8</w:delText>
        </w:r>
        <w:r w:rsidR="000463B8" w:rsidDel="0027480D">
          <w:delText>.1.4</w:delText>
        </w:r>
        <w:r w:rsidR="000463B8" w:rsidDel="0027480D">
          <w:tab/>
          <w:delText>Request Payload</w:delText>
        </w:r>
      </w:del>
    </w:p>
    <w:p w14:paraId="5D4F74DF" w14:textId="02B2871D" w:rsidR="000463B8" w:rsidRPr="0024556E" w:rsidDel="0027480D" w:rsidRDefault="009A2540" w:rsidP="000463B8">
      <w:pPr>
        <w:rPr>
          <w:del w:id="708" w:author="Jeroen Medema" w:date="2025-03-25T16:49:00Z" w16du:dateUtc="2025-03-25T15:49:00Z"/>
        </w:rPr>
      </w:pPr>
      <w:del w:id="709" w:author="Jeroen Medema" w:date="2025-03-25T16:49:00Z" w16du:dateUtc="2025-03-25T15:49:00Z">
        <w:r w:rsidDel="0027480D">
          <w:delText>The request shall have no payload.</w:delText>
        </w:r>
      </w:del>
    </w:p>
    <w:p w14:paraId="4C4363FB" w14:textId="13452593" w:rsidR="000463B8" w:rsidDel="0027480D" w:rsidRDefault="003102BE" w:rsidP="000463B8">
      <w:pPr>
        <w:pStyle w:val="Heading3"/>
        <w:rPr>
          <w:del w:id="710" w:author="Jeroen Medema" w:date="2025-03-25T16:49:00Z" w16du:dateUtc="2025-03-25T15:49:00Z"/>
        </w:rPr>
      </w:pPr>
      <w:del w:id="711" w:author="Jeroen Medema" w:date="2025-03-25T16:49:00Z" w16du:dateUtc="2025-03-25T15:49:00Z">
        <w:r w:rsidDel="0027480D">
          <w:delText>X.8</w:delText>
        </w:r>
        <w:r w:rsidR="000463B8" w:rsidDel="0027480D">
          <w:delText>.2</w:delText>
        </w:r>
        <w:r w:rsidR="000463B8" w:rsidDel="0027480D">
          <w:tab/>
          <w:delText>Behavior</w:delText>
        </w:r>
      </w:del>
    </w:p>
    <w:p w14:paraId="505F6D46" w14:textId="4D1B4700" w:rsidR="000463B8" w:rsidRPr="0024556E" w:rsidDel="0027480D" w:rsidRDefault="009A2540" w:rsidP="000463B8">
      <w:pPr>
        <w:rPr>
          <w:del w:id="712" w:author="Jeroen Medema" w:date="2025-03-25T16:49:00Z" w16du:dateUtc="2025-03-25T15:49:00Z"/>
        </w:rPr>
      </w:pPr>
      <w:del w:id="713" w:author="Jeroen Medema" w:date="2025-03-25T16:49:00Z" w16du:dateUtc="2025-03-25T15:49:00Z">
        <w:r w:rsidRPr="009A2540" w:rsidDel="0027480D">
          <w:delText xml:space="preserve">Upon receipt of an Unsubscribe request, the origin server shall remove the </w:delText>
        </w:r>
        <w:r w:rsidDel="0027480D">
          <w:delText xml:space="preserve">Modality Performed Procedure Step </w:delText>
        </w:r>
        <w:r w:rsidRPr="009A2540" w:rsidDel="0027480D">
          <w:delText>Subscription</w:delText>
        </w:r>
        <w:r w:rsidDel="0027480D">
          <w:delText>.</w:delText>
        </w:r>
      </w:del>
    </w:p>
    <w:p w14:paraId="77EFEF24" w14:textId="3FC478CD" w:rsidR="000463B8" w:rsidDel="0027480D" w:rsidRDefault="003102BE" w:rsidP="000463B8">
      <w:pPr>
        <w:pStyle w:val="Heading3"/>
        <w:rPr>
          <w:del w:id="714" w:author="Jeroen Medema" w:date="2025-03-25T16:49:00Z" w16du:dateUtc="2025-03-25T15:49:00Z"/>
        </w:rPr>
      </w:pPr>
      <w:del w:id="715" w:author="Jeroen Medema" w:date="2025-03-25T16:49:00Z" w16du:dateUtc="2025-03-25T15:49:00Z">
        <w:r w:rsidDel="0027480D">
          <w:delText>X.8</w:delText>
        </w:r>
        <w:r w:rsidR="000463B8" w:rsidDel="0027480D">
          <w:delText>.3</w:delText>
        </w:r>
        <w:r w:rsidR="000463B8" w:rsidDel="0027480D">
          <w:tab/>
          <w:delText>Response</w:delText>
        </w:r>
      </w:del>
    </w:p>
    <w:p w14:paraId="40059F95" w14:textId="16A13A2E" w:rsidR="009A2540" w:rsidDel="0027480D" w:rsidRDefault="009A2540" w:rsidP="009A2540">
      <w:pPr>
        <w:rPr>
          <w:del w:id="716" w:author="Jeroen Medema" w:date="2025-03-25T16:49:00Z" w16du:dateUtc="2025-03-25T15:49:00Z"/>
        </w:rPr>
      </w:pPr>
      <w:del w:id="717" w:author="Jeroen Medema" w:date="2025-03-25T16:49:00Z" w16du:dateUtc="2025-03-25T15:49:00Z">
        <w:r w:rsidDel="0027480D">
          <w:delText>The response shall have the following syntax:</w:delText>
        </w:r>
      </w:del>
    </w:p>
    <w:p w14:paraId="535A840D" w14:textId="6B33903B" w:rsidR="009A2540" w:rsidRPr="00477CDA" w:rsidDel="0027480D" w:rsidRDefault="009A2540" w:rsidP="009A2540">
      <w:pPr>
        <w:spacing w:after="0"/>
        <w:rPr>
          <w:del w:id="718" w:author="Jeroen Medema" w:date="2025-03-25T16:49:00Z" w16du:dateUtc="2025-03-25T15:49:00Z"/>
          <w:rFonts w:ascii="Noto Sans Mono ExtraCondensed M" w:hAnsi="Noto Sans Mono ExtraCondensed M" w:cs="Noto Sans Mono ExtraCondensed M"/>
          <w:sz w:val="18"/>
          <w:szCs w:val="18"/>
        </w:rPr>
      </w:pPr>
      <w:del w:id="719" w:author="Jeroen Medema" w:date="2025-03-25T16:49:00Z" w16du:dateUtc="2025-03-25T15:49:00Z">
        <w:r w:rsidRPr="00477CDA" w:rsidDel="0027480D">
          <w:rPr>
            <w:rFonts w:ascii="Noto Sans Mono ExtraCondensed M" w:hAnsi="Noto Sans Mono ExtraCondensed M" w:cs="Noto Sans Mono ExtraCondensed M"/>
            <w:sz w:val="18"/>
            <w:szCs w:val="18"/>
          </w:rPr>
          <w:delText>version SP status-code SP reason-phrase CRLF</w:delText>
        </w:r>
      </w:del>
    </w:p>
    <w:p w14:paraId="5288CA00" w14:textId="58581D2C" w:rsidR="009A2540" w:rsidRPr="00477CDA" w:rsidDel="0027480D" w:rsidRDefault="009A2540" w:rsidP="009A2540">
      <w:pPr>
        <w:spacing w:after="0"/>
        <w:rPr>
          <w:del w:id="720" w:author="Jeroen Medema" w:date="2025-03-25T16:49:00Z" w16du:dateUtc="2025-03-25T15:49:00Z"/>
          <w:rFonts w:ascii="Noto Sans Mono ExtraCondensed M" w:hAnsi="Noto Sans Mono ExtraCondensed M" w:cs="Noto Sans Mono ExtraCondensed M"/>
          <w:sz w:val="18"/>
          <w:szCs w:val="18"/>
        </w:rPr>
      </w:pPr>
      <w:del w:id="721" w:author="Jeroen Medema" w:date="2025-03-25T16:49:00Z" w16du:dateUtc="2025-03-25T15:49:00Z">
        <w:r w:rsidRPr="00477CDA" w:rsidDel="0027480D">
          <w:rPr>
            <w:rFonts w:ascii="Noto Sans Mono ExtraCondensed M" w:hAnsi="Noto Sans Mono ExtraCondensed M" w:cs="Noto Sans Mono ExtraCondensed M"/>
            <w:sz w:val="18"/>
            <w:szCs w:val="18"/>
          </w:rPr>
          <w:delText>CRLF</w:delText>
        </w:r>
      </w:del>
    </w:p>
    <w:p w14:paraId="4AB63AAE" w14:textId="65ADB360" w:rsidR="000463B8" w:rsidRPr="00477CDA" w:rsidDel="0027480D" w:rsidRDefault="009A2540" w:rsidP="009A2540">
      <w:pPr>
        <w:rPr>
          <w:del w:id="722" w:author="Jeroen Medema" w:date="2025-03-25T16:49:00Z" w16du:dateUtc="2025-03-25T15:49:00Z"/>
          <w:rFonts w:ascii="Noto Sans Mono ExtraCondensed M" w:hAnsi="Noto Sans Mono ExtraCondensed M" w:cs="Noto Sans Mono ExtraCondensed M"/>
        </w:rPr>
      </w:pPr>
      <w:del w:id="723" w:author="Jeroen Medema" w:date="2025-03-25T16:49:00Z" w16du:dateUtc="2025-03-25T15:49:00Z">
        <w:r w:rsidRPr="00477CDA" w:rsidDel="0027480D">
          <w:rPr>
            <w:rFonts w:ascii="Noto Sans Mono ExtraCondensed M" w:hAnsi="Noto Sans Mono ExtraCondensed M" w:cs="Noto Sans Mono ExtraCondensed M"/>
            <w:sz w:val="18"/>
            <w:szCs w:val="18"/>
          </w:rPr>
          <w:delText>[payload]</w:delText>
        </w:r>
      </w:del>
    </w:p>
    <w:p w14:paraId="4BF5EFC4" w14:textId="7BA263BB" w:rsidR="000463B8" w:rsidDel="0027480D" w:rsidRDefault="003102BE" w:rsidP="00A034FC">
      <w:pPr>
        <w:pStyle w:val="Heading4"/>
        <w:rPr>
          <w:del w:id="724" w:author="Jeroen Medema" w:date="2025-03-25T16:49:00Z" w16du:dateUtc="2025-03-25T15:49:00Z"/>
        </w:rPr>
      </w:pPr>
      <w:del w:id="725" w:author="Jeroen Medema" w:date="2025-03-25T16:49:00Z" w16du:dateUtc="2025-03-25T15:49:00Z">
        <w:r w:rsidDel="0027480D">
          <w:delText>X.8</w:delText>
        </w:r>
        <w:r w:rsidR="000463B8" w:rsidDel="0027480D">
          <w:delText>.3.1</w:delText>
        </w:r>
        <w:r w:rsidR="000463B8" w:rsidDel="0027480D">
          <w:tab/>
          <w:delText>Status Codes</w:delText>
        </w:r>
      </w:del>
    </w:p>
    <w:p w14:paraId="3CEFFB44" w14:textId="1827007F" w:rsidR="009A2540" w:rsidDel="0027480D" w:rsidRDefault="009A2540" w:rsidP="009A2540">
      <w:pPr>
        <w:rPr>
          <w:del w:id="726" w:author="Jeroen Medema" w:date="2025-03-25T16:49:00Z" w16du:dateUtc="2025-03-25T15:49:00Z"/>
        </w:rPr>
      </w:pPr>
      <w:del w:id="727" w:author="Jeroen Medema" w:date="2025-03-25T16:49:00Z" w16du:dateUtc="2025-03-25T15:49:00Z">
        <w:r w:rsidDel="0027480D">
          <w:delText xml:space="preserve">Table </w:delText>
        </w:r>
        <w:r w:rsidR="003102BE" w:rsidDel="0027480D">
          <w:delText>X.8</w:delText>
        </w:r>
        <w:r w:rsidDel="0027480D">
          <w:delText xml:space="preserve">.3-1 </w:delText>
        </w:r>
        <w:r w:rsidRPr="00D21308" w:rsidDel="0027480D">
          <w:delText>shows some common status codes corresponding to this transaction. See also Section 8.5 for additional status codes.</w:delText>
        </w:r>
      </w:del>
    </w:p>
    <w:p w14:paraId="5D8726BC" w14:textId="3097AFC5" w:rsidR="009A2540" w:rsidDel="0027480D" w:rsidRDefault="009A2540" w:rsidP="009A2540">
      <w:pPr>
        <w:pStyle w:val="TableTitle"/>
        <w:rPr>
          <w:del w:id="728" w:author="Jeroen Medema" w:date="2025-03-25T16:49:00Z" w16du:dateUtc="2025-03-25T15:49:00Z"/>
        </w:rPr>
      </w:pPr>
      <w:del w:id="729" w:author="Jeroen Medema" w:date="2025-03-25T16:49:00Z" w16du:dateUtc="2025-03-25T15:49:00Z">
        <w:r w:rsidRPr="00D21308" w:rsidDel="0027480D">
          <w:delText xml:space="preserve">Table </w:delText>
        </w:r>
        <w:r w:rsidR="003102BE" w:rsidDel="0027480D">
          <w:delText>X.8</w:delText>
        </w:r>
        <w:r w:rsidRPr="00D21308" w:rsidDel="0027480D">
          <w:delText>.3-1. Status Code Meaning</w:delText>
        </w:r>
      </w:del>
    </w:p>
    <w:tbl>
      <w:tblPr>
        <w:tblStyle w:val="TableGrid"/>
        <w:tblW w:w="0" w:type="auto"/>
        <w:tblLook w:val="04A0" w:firstRow="1" w:lastRow="0" w:firstColumn="1" w:lastColumn="0" w:noHBand="0" w:noVBand="1"/>
      </w:tblPr>
      <w:tblGrid>
        <w:gridCol w:w="1129"/>
        <w:gridCol w:w="2694"/>
        <w:gridCol w:w="5527"/>
      </w:tblGrid>
      <w:tr w:rsidR="009A2540" w:rsidRPr="00F568A6" w:rsidDel="0027480D" w14:paraId="630E0C8F" w14:textId="01A96C38" w:rsidTr="0025707C">
        <w:trPr>
          <w:del w:id="730" w:author="Jeroen Medema" w:date="2025-03-25T16:49:00Z" w16du:dateUtc="2025-03-25T15:49:00Z"/>
        </w:trPr>
        <w:tc>
          <w:tcPr>
            <w:tcW w:w="1129" w:type="dxa"/>
          </w:tcPr>
          <w:p w14:paraId="24E5DBA1" w14:textId="774DF84E" w:rsidR="009A2540" w:rsidRPr="00F568A6" w:rsidDel="0027480D" w:rsidRDefault="009A2540" w:rsidP="0025707C">
            <w:pPr>
              <w:pStyle w:val="TableEntry"/>
              <w:jc w:val="center"/>
              <w:rPr>
                <w:del w:id="731" w:author="Jeroen Medema" w:date="2025-03-25T16:49:00Z" w16du:dateUtc="2025-03-25T15:49:00Z"/>
                <w:b/>
                <w:bCs/>
              </w:rPr>
            </w:pPr>
            <w:del w:id="732" w:author="Jeroen Medema" w:date="2025-03-25T16:49:00Z" w16du:dateUtc="2025-03-25T15:49:00Z">
              <w:r w:rsidRPr="00F568A6" w:rsidDel="0027480D">
                <w:rPr>
                  <w:b/>
                  <w:bCs/>
                </w:rPr>
                <w:delText>Status</w:delText>
              </w:r>
            </w:del>
          </w:p>
        </w:tc>
        <w:tc>
          <w:tcPr>
            <w:tcW w:w="2694" w:type="dxa"/>
          </w:tcPr>
          <w:p w14:paraId="21278775" w14:textId="5FB49CE2" w:rsidR="009A2540" w:rsidRPr="00F568A6" w:rsidDel="0027480D" w:rsidRDefault="009A2540" w:rsidP="0025707C">
            <w:pPr>
              <w:pStyle w:val="TableEntry"/>
              <w:jc w:val="center"/>
              <w:rPr>
                <w:del w:id="733" w:author="Jeroen Medema" w:date="2025-03-25T16:49:00Z" w16du:dateUtc="2025-03-25T15:49:00Z"/>
                <w:b/>
                <w:bCs/>
              </w:rPr>
            </w:pPr>
            <w:del w:id="734" w:author="Jeroen Medema" w:date="2025-03-25T16:49:00Z" w16du:dateUtc="2025-03-25T15:49:00Z">
              <w:r w:rsidRPr="00F568A6" w:rsidDel="0027480D">
                <w:rPr>
                  <w:b/>
                  <w:bCs/>
                </w:rPr>
                <w:delText>Code</w:delText>
              </w:r>
            </w:del>
          </w:p>
        </w:tc>
        <w:tc>
          <w:tcPr>
            <w:tcW w:w="5527" w:type="dxa"/>
          </w:tcPr>
          <w:p w14:paraId="0484506D" w14:textId="4D2AE53E" w:rsidR="009A2540" w:rsidRPr="00F568A6" w:rsidDel="0027480D" w:rsidRDefault="009A2540" w:rsidP="0025707C">
            <w:pPr>
              <w:pStyle w:val="TableEntry"/>
              <w:jc w:val="center"/>
              <w:rPr>
                <w:del w:id="735" w:author="Jeroen Medema" w:date="2025-03-25T16:49:00Z" w16du:dateUtc="2025-03-25T15:49:00Z"/>
                <w:b/>
                <w:bCs/>
              </w:rPr>
            </w:pPr>
            <w:del w:id="736" w:author="Jeroen Medema" w:date="2025-03-25T16:49:00Z" w16du:dateUtc="2025-03-25T15:49:00Z">
              <w:r w:rsidRPr="00F568A6" w:rsidDel="0027480D">
                <w:rPr>
                  <w:b/>
                  <w:bCs/>
                </w:rPr>
                <w:delText>Meaning</w:delText>
              </w:r>
            </w:del>
          </w:p>
        </w:tc>
      </w:tr>
      <w:tr w:rsidR="009A2540" w:rsidDel="0027480D" w14:paraId="4BE0ED96" w14:textId="7DA8C8A2" w:rsidTr="0025707C">
        <w:trPr>
          <w:del w:id="737" w:author="Jeroen Medema" w:date="2025-03-25T16:49:00Z" w16du:dateUtc="2025-03-25T15:49:00Z"/>
        </w:trPr>
        <w:tc>
          <w:tcPr>
            <w:tcW w:w="1129" w:type="dxa"/>
          </w:tcPr>
          <w:p w14:paraId="2D04B52C" w14:textId="0B15648D" w:rsidR="009A2540" w:rsidDel="0027480D" w:rsidRDefault="009A2540" w:rsidP="0025707C">
            <w:pPr>
              <w:pStyle w:val="TableEntry"/>
              <w:rPr>
                <w:del w:id="738" w:author="Jeroen Medema" w:date="2025-03-25T16:49:00Z" w16du:dateUtc="2025-03-25T15:49:00Z"/>
              </w:rPr>
            </w:pPr>
            <w:del w:id="739" w:author="Jeroen Medema" w:date="2025-03-25T16:49:00Z" w16du:dateUtc="2025-03-25T15:49:00Z">
              <w:r w:rsidDel="0027480D">
                <w:delText>Success</w:delText>
              </w:r>
            </w:del>
          </w:p>
        </w:tc>
        <w:tc>
          <w:tcPr>
            <w:tcW w:w="2694" w:type="dxa"/>
          </w:tcPr>
          <w:p w14:paraId="28A7300E" w14:textId="1663CE62" w:rsidR="009A2540" w:rsidDel="0027480D" w:rsidRDefault="009A2540" w:rsidP="0025707C">
            <w:pPr>
              <w:pStyle w:val="TableEntry"/>
              <w:rPr>
                <w:del w:id="740" w:author="Jeroen Medema" w:date="2025-03-25T16:49:00Z" w16du:dateUtc="2025-03-25T15:49:00Z"/>
              </w:rPr>
            </w:pPr>
            <w:del w:id="741" w:author="Jeroen Medema" w:date="2025-03-25T16:49:00Z" w16du:dateUtc="2025-03-25T15:49:00Z">
              <w:r w:rsidDel="0027480D">
                <w:delText>200 (OK)</w:delText>
              </w:r>
            </w:del>
          </w:p>
        </w:tc>
        <w:tc>
          <w:tcPr>
            <w:tcW w:w="5527" w:type="dxa"/>
          </w:tcPr>
          <w:p w14:paraId="30EB3F1C" w14:textId="5BB65A08" w:rsidR="009A2540" w:rsidDel="0027480D" w:rsidRDefault="009A2540" w:rsidP="0025707C">
            <w:pPr>
              <w:pStyle w:val="TableEntry"/>
              <w:rPr>
                <w:del w:id="742" w:author="Jeroen Medema" w:date="2025-03-25T16:49:00Z" w16du:dateUtc="2025-03-25T15:49:00Z"/>
              </w:rPr>
            </w:pPr>
            <w:del w:id="743" w:author="Jeroen Medema" w:date="2025-03-25T16:49:00Z" w16du:dateUtc="2025-03-25T15:49:00Z">
              <w:r w:rsidRPr="00D21308" w:rsidDel="0027480D">
                <w:delText xml:space="preserve">The origin server </w:delText>
              </w:r>
              <w:r w:rsidDel="0027480D">
                <w:delText>unsubscribed the user agent from the target Modality Performed Procedure Step.</w:delText>
              </w:r>
              <w:r w:rsidR="00A747F2" w:rsidDel="0027480D">
                <w:br/>
                <w:delText xml:space="preserve">In case the user agent was </w:delText>
              </w:r>
              <w:r w:rsidR="00701484" w:rsidDel="0027480D">
                <w:delText xml:space="preserve">already </w:delText>
              </w:r>
              <w:r w:rsidR="00A747F2" w:rsidDel="0027480D">
                <w:delText>not subscribed to th</w:delText>
              </w:r>
              <w:r w:rsidR="00FB3CD2" w:rsidDel="0027480D">
                <w:delText>is Modality Performed Procedure Step, there is no change.</w:delText>
              </w:r>
            </w:del>
          </w:p>
        </w:tc>
      </w:tr>
      <w:tr w:rsidR="009A2540" w:rsidDel="0027480D" w14:paraId="3F11A923" w14:textId="6C8D023A" w:rsidTr="0025707C">
        <w:trPr>
          <w:del w:id="744" w:author="Jeroen Medema" w:date="2025-03-25T16:49:00Z" w16du:dateUtc="2025-03-25T15:49:00Z"/>
        </w:trPr>
        <w:tc>
          <w:tcPr>
            <w:tcW w:w="1129" w:type="dxa"/>
            <w:vMerge w:val="restart"/>
          </w:tcPr>
          <w:p w14:paraId="0F077A39" w14:textId="7BF4ED8D" w:rsidR="009A2540" w:rsidDel="0027480D" w:rsidRDefault="009A2540" w:rsidP="0025707C">
            <w:pPr>
              <w:pStyle w:val="TableEntry"/>
              <w:rPr>
                <w:del w:id="745" w:author="Jeroen Medema" w:date="2025-03-25T16:49:00Z" w16du:dateUtc="2025-03-25T15:49:00Z"/>
              </w:rPr>
            </w:pPr>
            <w:del w:id="746" w:author="Jeroen Medema" w:date="2025-03-25T16:49:00Z" w16du:dateUtc="2025-03-25T15:49:00Z">
              <w:r w:rsidDel="0027480D">
                <w:delText>Failure</w:delText>
              </w:r>
            </w:del>
          </w:p>
        </w:tc>
        <w:tc>
          <w:tcPr>
            <w:tcW w:w="2694" w:type="dxa"/>
          </w:tcPr>
          <w:p w14:paraId="2CE8914F" w14:textId="02B2C246" w:rsidR="009A2540" w:rsidDel="0027480D" w:rsidRDefault="009A2540" w:rsidP="0025707C">
            <w:pPr>
              <w:pStyle w:val="TableEntry"/>
              <w:rPr>
                <w:del w:id="747" w:author="Jeroen Medema" w:date="2025-03-25T16:49:00Z" w16du:dateUtc="2025-03-25T15:49:00Z"/>
              </w:rPr>
            </w:pPr>
            <w:del w:id="748" w:author="Jeroen Medema" w:date="2025-03-25T16:49:00Z" w16du:dateUtc="2025-03-25T15:49:00Z">
              <w:r w:rsidDel="0027480D">
                <w:delText>400 (Bad Request)</w:delText>
              </w:r>
            </w:del>
          </w:p>
        </w:tc>
        <w:tc>
          <w:tcPr>
            <w:tcW w:w="5527" w:type="dxa"/>
          </w:tcPr>
          <w:p w14:paraId="711B4ACE" w14:textId="61935767" w:rsidR="009A2540" w:rsidDel="0027480D" w:rsidRDefault="009A2540" w:rsidP="0025707C">
            <w:pPr>
              <w:pStyle w:val="TableEntry"/>
              <w:rPr>
                <w:del w:id="749" w:author="Jeroen Medema" w:date="2025-03-25T16:49:00Z" w16du:dateUtc="2025-03-25T15:49:00Z"/>
              </w:rPr>
            </w:pPr>
            <w:del w:id="750" w:author="Jeroen Medema" w:date="2025-03-25T16:49:00Z" w16du:dateUtc="2025-03-25T15:49:00Z">
              <w:r w:rsidRPr="00D21308" w:rsidDel="0027480D">
                <w:delText xml:space="preserve">The origin server cannot handle the </w:delText>
              </w:r>
              <w:r w:rsidR="006F2E32" w:rsidDel="0027480D">
                <w:delText xml:space="preserve">unsubscribe </w:delText>
              </w:r>
              <w:r w:rsidRPr="00D21308" w:rsidDel="0027480D">
                <w:delText>request because of errors in the request headers or parameters.</w:delText>
              </w:r>
            </w:del>
          </w:p>
        </w:tc>
      </w:tr>
      <w:tr w:rsidR="009A2540" w:rsidDel="0027480D" w14:paraId="16518F28" w14:textId="3C95994F" w:rsidTr="0025707C">
        <w:trPr>
          <w:trHeight w:val="193"/>
          <w:del w:id="751" w:author="Jeroen Medema" w:date="2025-03-25T16:49:00Z" w16du:dateUtc="2025-03-25T15:49:00Z"/>
        </w:trPr>
        <w:tc>
          <w:tcPr>
            <w:tcW w:w="1129" w:type="dxa"/>
            <w:vMerge/>
          </w:tcPr>
          <w:p w14:paraId="23927790" w14:textId="789B55EA" w:rsidR="009A2540" w:rsidDel="0027480D" w:rsidRDefault="009A2540" w:rsidP="0025707C">
            <w:pPr>
              <w:pStyle w:val="TableEntry"/>
              <w:rPr>
                <w:del w:id="752" w:author="Jeroen Medema" w:date="2025-03-25T16:49:00Z" w16du:dateUtc="2025-03-25T15:49:00Z"/>
              </w:rPr>
            </w:pPr>
          </w:p>
        </w:tc>
        <w:tc>
          <w:tcPr>
            <w:tcW w:w="2694" w:type="dxa"/>
          </w:tcPr>
          <w:p w14:paraId="45018C9B" w14:textId="68EA51CF" w:rsidR="009A2540" w:rsidDel="0027480D" w:rsidRDefault="009A2540" w:rsidP="0025707C">
            <w:pPr>
              <w:pStyle w:val="TableEntry"/>
              <w:rPr>
                <w:del w:id="753" w:author="Jeroen Medema" w:date="2025-03-25T16:49:00Z" w16du:dateUtc="2025-03-25T15:49:00Z"/>
              </w:rPr>
            </w:pPr>
            <w:del w:id="754" w:author="Jeroen Medema" w:date="2025-03-25T16:49:00Z" w16du:dateUtc="2025-03-25T15:49:00Z">
              <w:r w:rsidDel="0027480D">
                <w:delText>404 (Not Found)</w:delText>
              </w:r>
            </w:del>
          </w:p>
        </w:tc>
        <w:tc>
          <w:tcPr>
            <w:tcW w:w="5527" w:type="dxa"/>
          </w:tcPr>
          <w:p w14:paraId="677BE01C" w14:textId="4EF232D9" w:rsidR="009A2540" w:rsidRPr="00D21308" w:rsidDel="0027480D" w:rsidRDefault="009A2540" w:rsidP="0025707C">
            <w:pPr>
              <w:pStyle w:val="TableEntry"/>
              <w:rPr>
                <w:del w:id="755" w:author="Jeroen Medema" w:date="2025-03-25T16:49:00Z" w16du:dateUtc="2025-03-25T15:49:00Z"/>
              </w:rPr>
            </w:pPr>
            <w:del w:id="756" w:author="Jeroen Medema" w:date="2025-03-25T16:49:00Z" w16du:dateUtc="2025-03-25T15:49:00Z">
              <w:r w:rsidDel="0027480D">
                <w:delText>The origin server has no knowledge about the target Modality Performed Procedure Step.</w:delText>
              </w:r>
            </w:del>
          </w:p>
        </w:tc>
      </w:tr>
      <w:tr w:rsidR="009A2540" w:rsidDel="0027480D" w14:paraId="09CD4236" w14:textId="40898A1A" w:rsidTr="0025707C">
        <w:trPr>
          <w:del w:id="757" w:author="Jeroen Medema" w:date="2025-03-25T16:49:00Z" w16du:dateUtc="2025-03-25T15:49:00Z"/>
        </w:trPr>
        <w:tc>
          <w:tcPr>
            <w:tcW w:w="1129" w:type="dxa"/>
            <w:vMerge/>
          </w:tcPr>
          <w:p w14:paraId="51EDA41B" w14:textId="522731D5" w:rsidR="009A2540" w:rsidDel="0027480D" w:rsidRDefault="009A2540" w:rsidP="0025707C">
            <w:pPr>
              <w:pStyle w:val="TableEntry"/>
              <w:rPr>
                <w:del w:id="758" w:author="Jeroen Medema" w:date="2025-03-25T16:49:00Z" w16du:dateUtc="2025-03-25T15:49:00Z"/>
              </w:rPr>
            </w:pPr>
          </w:p>
        </w:tc>
        <w:tc>
          <w:tcPr>
            <w:tcW w:w="2694" w:type="dxa"/>
          </w:tcPr>
          <w:p w14:paraId="24BD90F4" w14:textId="1EA03EFC" w:rsidR="009A2540" w:rsidDel="0027480D" w:rsidRDefault="009A2540" w:rsidP="0025707C">
            <w:pPr>
              <w:pStyle w:val="TableEntry"/>
              <w:rPr>
                <w:del w:id="759" w:author="Jeroen Medema" w:date="2025-03-25T16:49:00Z" w16du:dateUtc="2025-03-25T15:49:00Z"/>
              </w:rPr>
            </w:pPr>
            <w:del w:id="760" w:author="Jeroen Medema" w:date="2025-03-25T16:49:00Z" w16du:dateUtc="2025-03-25T15:49:00Z">
              <w:r w:rsidDel="0027480D">
                <w:delText>410 (Gone)</w:delText>
              </w:r>
            </w:del>
          </w:p>
        </w:tc>
        <w:tc>
          <w:tcPr>
            <w:tcW w:w="5527" w:type="dxa"/>
          </w:tcPr>
          <w:p w14:paraId="176E9EC2" w14:textId="2F85F15F" w:rsidR="009A2540" w:rsidRPr="00D21308" w:rsidDel="0027480D" w:rsidRDefault="009A2540" w:rsidP="0025707C">
            <w:pPr>
              <w:pStyle w:val="TableEntry"/>
              <w:rPr>
                <w:del w:id="761" w:author="Jeroen Medema" w:date="2025-03-25T16:49:00Z" w16du:dateUtc="2025-03-25T15:49:00Z"/>
              </w:rPr>
            </w:pPr>
            <w:del w:id="762" w:author="Jeroen Medema" w:date="2025-03-25T16:49:00Z" w16du:dateUtc="2025-03-25T15:49:00Z">
              <w:r w:rsidDel="0027480D">
                <w:delText>The origin server knows that the target Modality Performed Procedure Step did exist but has been deleted.</w:delText>
              </w:r>
            </w:del>
          </w:p>
        </w:tc>
      </w:tr>
      <w:tr w:rsidR="009A2540" w:rsidDel="0027480D" w14:paraId="369E397F" w14:textId="69977458" w:rsidTr="0025707C">
        <w:trPr>
          <w:del w:id="763" w:author="Jeroen Medema" w:date="2025-03-25T16:49:00Z" w16du:dateUtc="2025-03-25T15:49:00Z"/>
        </w:trPr>
        <w:tc>
          <w:tcPr>
            <w:tcW w:w="1129" w:type="dxa"/>
            <w:vMerge/>
          </w:tcPr>
          <w:p w14:paraId="2271BAE8" w14:textId="7783D0F2" w:rsidR="009A2540" w:rsidDel="0027480D" w:rsidRDefault="009A2540" w:rsidP="0025707C">
            <w:pPr>
              <w:pStyle w:val="TableEntry"/>
              <w:rPr>
                <w:del w:id="764" w:author="Jeroen Medema" w:date="2025-03-25T16:49:00Z" w16du:dateUtc="2025-03-25T15:49:00Z"/>
              </w:rPr>
            </w:pPr>
          </w:p>
        </w:tc>
        <w:tc>
          <w:tcPr>
            <w:tcW w:w="2694" w:type="dxa"/>
          </w:tcPr>
          <w:p w14:paraId="001C0CFC" w14:textId="24342807" w:rsidR="009A2540" w:rsidDel="0027480D" w:rsidRDefault="009A2540" w:rsidP="0025707C">
            <w:pPr>
              <w:pStyle w:val="TableEntry"/>
              <w:rPr>
                <w:del w:id="765" w:author="Jeroen Medema" w:date="2025-03-25T16:49:00Z" w16du:dateUtc="2025-03-25T15:49:00Z"/>
              </w:rPr>
            </w:pPr>
            <w:del w:id="766" w:author="Jeroen Medema" w:date="2025-03-25T16:49:00Z" w16du:dateUtc="2025-03-25T15:49:00Z">
              <w:r w:rsidDel="0027480D">
                <w:delText>503 (Service Unavailable)</w:delText>
              </w:r>
            </w:del>
          </w:p>
        </w:tc>
        <w:tc>
          <w:tcPr>
            <w:tcW w:w="5527" w:type="dxa"/>
          </w:tcPr>
          <w:p w14:paraId="4F2AC396" w14:textId="3A9E650D" w:rsidR="009A2540" w:rsidDel="0027480D" w:rsidRDefault="009A2540" w:rsidP="0025707C">
            <w:pPr>
              <w:pStyle w:val="TableEntry"/>
              <w:rPr>
                <w:del w:id="767" w:author="Jeroen Medema" w:date="2025-03-25T16:49:00Z" w16du:dateUtc="2025-03-25T15:49:00Z"/>
              </w:rPr>
            </w:pPr>
            <w:del w:id="768" w:author="Jeroen Medema" w:date="2025-03-25T16:49:00Z" w16du:dateUtc="2025-03-25T15:49:00Z">
              <w:r w:rsidRPr="00F568A6" w:rsidDel="0027480D">
                <w:delText xml:space="preserve">The origin server cannot handle the </w:delText>
              </w:r>
              <w:r w:rsidR="006F2E32" w:rsidDel="0027480D">
                <w:delText>unsubscribe request</w:delText>
              </w:r>
              <w:r w:rsidDel="0027480D">
                <w:delText xml:space="preserve"> </w:delText>
              </w:r>
              <w:r w:rsidR="006F2E32" w:rsidDel="0027480D">
                <w:delText xml:space="preserve">for </w:delText>
              </w:r>
              <w:r w:rsidDel="0027480D">
                <w:delText>the target Modality Performed Procedure Step</w:delText>
              </w:r>
              <w:r w:rsidRPr="00F568A6" w:rsidDel="0027480D">
                <w:delText>; this may be a temporal or permanent state.</w:delText>
              </w:r>
            </w:del>
          </w:p>
        </w:tc>
      </w:tr>
    </w:tbl>
    <w:p w14:paraId="34FC01C7" w14:textId="72573EE4" w:rsidR="000463B8" w:rsidRPr="004833A3" w:rsidDel="0027480D" w:rsidRDefault="000463B8" w:rsidP="000463B8">
      <w:pPr>
        <w:rPr>
          <w:del w:id="769" w:author="Jeroen Medema" w:date="2025-03-25T16:49:00Z" w16du:dateUtc="2025-03-25T15:49:00Z"/>
        </w:rPr>
      </w:pPr>
    </w:p>
    <w:p w14:paraId="42DD0563" w14:textId="0C6545B2" w:rsidR="000463B8" w:rsidDel="0027480D" w:rsidRDefault="003102BE" w:rsidP="00A034FC">
      <w:pPr>
        <w:pStyle w:val="Heading4"/>
        <w:rPr>
          <w:del w:id="770" w:author="Jeroen Medema" w:date="2025-03-25T16:49:00Z" w16du:dateUtc="2025-03-25T15:49:00Z"/>
        </w:rPr>
      </w:pPr>
      <w:del w:id="771" w:author="Jeroen Medema" w:date="2025-03-25T16:49:00Z" w16du:dateUtc="2025-03-25T15:49:00Z">
        <w:r w:rsidDel="0027480D">
          <w:delText>X.8</w:delText>
        </w:r>
        <w:r w:rsidR="000463B8" w:rsidDel="0027480D">
          <w:delText>.3.2</w:delText>
        </w:r>
        <w:r w:rsidR="000463B8" w:rsidDel="0027480D">
          <w:tab/>
          <w:delText>Response Header Fields</w:delText>
        </w:r>
      </w:del>
    </w:p>
    <w:p w14:paraId="316F9CCD" w14:textId="38EB4BAA" w:rsidR="006F2E32" w:rsidDel="0027480D" w:rsidRDefault="006F2E32" w:rsidP="006F2E32">
      <w:pPr>
        <w:rPr>
          <w:del w:id="772" w:author="Jeroen Medema" w:date="2025-03-25T16:49:00Z" w16du:dateUtc="2025-03-25T15:49:00Z"/>
        </w:rPr>
      </w:pPr>
      <w:del w:id="773" w:author="Jeroen Medema" w:date="2025-03-25T16:49:00Z" w16du:dateUtc="2025-03-25T15:49:00Z">
        <w:r w:rsidRPr="00EA715A" w:rsidDel="0027480D">
          <w:delText xml:space="preserve">The origin server shall support header fields as required in Table </w:delText>
        </w:r>
        <w:r w:rsidR="003102BE" w:rsidDel="0027480D">
          <w:delText>X.8</w:delText>
        </w:r>
        <w:r w:rsidRPr="00EA715A" w:rsidDel="0027480D">
          <w:delText>.3-2.</w:delText>
        </w:r>
      </w:del>
    </w:p>
    <w:p w14:paraId="21DF3C37" w14:textId="69B4615D" w:rsidR="006F2E32" w:rsidDel="0027480D" w:rsidRDefault="006F2E32" w:rsidP="006F2E32">
      <w:pPr>
        <w:pStyle w:val="TableTitle"/>
        <w:keepNext/>
        <w:rPr>
          <w:del w:id="774" w:author="Jeroen Medema" w:date="2025-03-25T16:49:00Z" w16du:dateUtc="2025-03-25T15:49:00Z"/>
        </w:rPr>
      </w:pPr>
      <w:del w:id="775" w:author="Jeroen Medema" w:date="2025-03-25T16:49:00Z" w16du:dateUtc="2025-03-25T15:49:00Z">
        <w:r w:rsidRPr="009E04E1" w:rsidDel="0027480D">
          <w:delText xml:space="preserve">Table </w:delText>
        </w:r>
        <w:r w:rsidR="003102BE" w:rsidDel="0027480D">
          <w:delText>X.8</w:delText>
        </w:r>
        <w:r w:rsidRPr="009E04E1" w:rsidDel="0027480D">
          <w:delText>.3-2. Response Header Fields</w:delText>
        </w:r>
      </w:del>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rsidDel="0027480D" w14:paraId="69FC13AF" w14:textId="3BB01CA7" w:rsidTr="0025707C">
        <w:trPr>
          <w:jc w:val="center"/>
          <w:del w:id="776" w:author="Jeroen Medema" w:date="2025-03-25T16:49:00Z" w16du:dateUtc="2025-03-25T15:49:00Z"/>
        </w:trPr>
        <w:tc>
          <w:tcPr>
            <w:tcW w:w="1991" w:type="dxa"/>
          </w:tcPr>
          <w:p w14:paraId="0C15D85C" w14:textId="7912415A" w:rsidR="006F2E32" w:rsidRPr="00F201D1" w:rsidDel="0027480D" w:rsidRDefault="006F2E32" w:rsidP="0025707C">
            <w:pPr>
              <w:pStyle w:val="TableEntry"/>
              <w:keepNext/>
              <w:jc w:val="center"/>
              <w:rPr>
                <w:del w:id="777" w:author="Jeroen Medema" w:date="2025-03-25T16:49:00Z" w16du:dateUtc="2025-03-25T15:49:00Z"/>
                <w:b/>
                <w:bCs/>
              </w:rPr>
            </w:pPr>
            <w:del w:id="778" w:author="Jeroen Medema" w:date="2025-03-25T16:49:00Z" w16du:dateUtc="2025-03-25T15:49:00Z">
              <w:r w:rsidRPr="00F201D1" w:rsidDel="0027480D">
                <w:rPr>
                  <w:b/>
                  <w:bCs/>
                </w:rPr>
                <w:delText>Name</w:delText>
              </w:r>
            </w:del>
          </w:p>
        </w:tc>
        <w:tc>
          <w:tcPr>
            <w:tcW w:w="1276" w:type="dxa"/>
          </w:tcPr>
          <w:p w14:paraId="3D19F4C0" w14:textId="68B99332" w:rsidR="006F2E32" w:rsidRPr="00F201D1" w:rsidDel="0027480D" w:rsidRDefault="006F2E32" w:rsidP="0025707C">
            <w:pPr>
              <w:pStyle w:val="TableEntry"/>
              <w:keepNext/>
              <w:jc w:val="center"/>
              <w:rPr>
                <w:del w:id="779" w:author="Jeroen Medema" w:date="2025-03-25T16:49:00Z" w16du:dateUtc="2025-03-25T15:49:00Z"/>
                <w:b/>
                <w:bCs/>
              </w:rPr>
            </w:pPr>
            <w:del w:id="780" w:author="Jeroen Medema" w:date="2025-03-25T16:49:00Z" w16du:dateUtc="2025-03-25T15:49:00Z">
              <w:r w:rsidDel="0027480D">
                <w:rPr>
                  <w:b/>
                  <w:bCs/>
                </w:rPr>
                <w:delText>Values</w:delText>
              </w:r>
            </w:del>
          </w:p>
        </w:tc>
        <w:tc>
          <w:tcPr>
            <w:tcW w:w="1559" w:type="dxa"/>
          </w:tcPr>
          <w:p w14:paraId="27CF2D7D" w14:textId="6273D03A" w:rsidR="006F2E32" w:rsidRPr="00F201D1" w:rsidDel="0027480D" w:rsidRDefault="006F2E32" w:rsidP="0025707C">
            <w:pPr>
              <w:pStyle w:val="TableEntry"/>
              <w:keepNext/>
              <w:jc w:val="center"/>
              <w:rPr>
                <w:del w:id="781" w:author="Jeroen Medema" w:date="2025-03-25T16:49:00Z" w16du:dateUtc="2025-03-25T15:49:00Z"/>
                <w:b/>
                <w:bCs/>
              </w:rPr>
            </w:pPr>
            <w:del w:id="782" w:author="Jeroen Medema" w:date="2025-03-25T16:49:00Z" w16du:dateUtc="2025-03-25T15:49:00Z">
              <w:r w:rsidRPr="00F201D1" w:rsidDel="0027480D">
                <w:rPr>
                  <w:b/>
                  <w:bCs/>
                </w:rPr>
                <w:delText>Origin Server Usage</w:delText>
              </w:r>
            </w:del>
          </w:p>
        </w:tc>
        <w:tc>
          <w:tcPr>
            <w:tcW w:w="4110" w:type="dxa"/>
          </w:tcPr>
          <w:p w14:paraId="5210CFAD" w14:textId="247871BD" w:rsidR="006F2E32" w:rsidRPr="00F201D1" w:rsidDel="0027480D" w:rsidRDefault="006F2E32" w:rsidP="0025707C">
            <w:pPr>
              <w:pStyle w:val="TableEntry"/>
              <w:keepNext/>
              <w:jc w:val="center"/>
              <w:rPr>
                <w:del w:id="783" w:author="Jeroen Medema" w:date="2025-03-25T16:49:00Z" w16du:dateUtc="2025-03-25T15:49:00Z"/>
                <w:b/>
                <w:bCs/>
              </w:rPr>
            </w:pPr>
            <w:del w:id="784" w:author="Jeroen Medema" w:date="2025-03-25T16:49:00Z" w16du:dateUtc="2025-03-25T15:49:00Z">
              <w:r w:rsidRPr="00F201D1" w:rsidDel="0027480D">
                <w:rPr>
                  <w:b/>
                  <w:bCs/>
                </w:rPr>
                <w:delText>Description</w:delText>
              </w:r>
            </w:del>
          </w:p>
        </w:tc>
      </w:tr>
      <w:tr w:rsidR="006F2E32" w:rsidDel="0027480D" w14:paraId="0F3C0D7B" w14:textId="2042C517" w:rsidTr="0025707C">
        <w:trPr>
          <w:jc w:val="center"/>
          <w:del w:id="785" w:author="Jeroen Medema" w:date="2025-03-25T16:49:00Z" w16du:dateUtc="2025-03-25T15:49:00Z"/>
        </w:trPr>
        <w:tc>
          <w:tcPr>
            <w:tcW w:w="1991" w:type="dxa"/>
          </w:tcPr>
          <w:p w14:paraId="068C19BD" w14:textId="5C3FF278" w:rsidR="006F2E32" w:rsidDel="0027480D" w:rsidRDefault="006F2E32" w:rsidP="0025707C">
            <w:pPr>
              <w:pStyle w:val="TableEntry"/>
              <w:rPr>
                <w:del w:id="786" w:author="Jeroen Medema" w:date="2025-03-25T16:49:00Z" w16du:dateUtc="2025-03-25T15:49:00Z"/>
              </w:rPr>
            </w:pPr>
            <w:del w:id="787" w:author="Jeroen Medema" w:date="2025-03-25T16:49:00Z" w16du:dateUtc="2025-03-25T15:49:00Z">
              <w:r w:rsidDel="0027480D">
                <w:delText>Content-Type</w:delText>
              </w:r>
            </w:del>
          </w:p>
        </w:tc>
        <w:tc>
          <w:tcPr>
            <w:tcW w:w="1276" w:type="dxa"/>
          </w:tcPr>
          <w:p w14:paraId="47C4101F" w14:textId="3A71DB23" w:rsidR="006F2E32" w:rsidDel="0027480D" w:rsidRDefault="006F2E32" w:rsidP="0025707C">
            <w:pPr>
              <w:pStyle w:val="TableEntry"/>
              <w:rPr>
                <w:del w:id="788" w:author="Jeroen Medema" w:date="2025-03-25T16:49:00Z" w16du:dateUtc="2025-03-25T15:49:00Z"/>
              </w:rPr>
            </w:pPr>
            <w:del w:id="789" w:author="Jeroen Medema" w:date="2025-03-25T16:49:00Z" w16du:dateUtc="2025-03-25T15:49:00Z">
              <w:r w:rsidDel="0027480D">
                <w:delText>media-type</w:delText>
              </w:r>
            </w:del>
          </w:p>
        </w:tc>
        <w:tc>
          <w:tcPr>
            <w:tcW w:w="1559" w:type="dxa"/>
          </w:tcPr>
          <w:p w14:paraId="47AB5266" w14:textId="740BAA47" w:rsidR="006F2E32" w:rsidDel="0027480D" w:rsidRDefault="006F2E32" w:rsidP="0025707C">
            <w:pPr>
              <w:pStyle w:val="TableEntry"/>
              <w:rPr>
                <w:del w:id="790" w:author="Jeroen Medema" w:date="2025-03-25T16:49:00Z" w16du:dateUtc="2025-03-25T15:49:00Z"/>
              </w:rPr>
            </w:pPr>
            <w:del w:id="791" w:author="Jeroen Medema" w:date="2025-03-25T16:49:00Z" w16du:dateUtc="2025-03-25T15:49:00Z">
              <w:r w:rsidDel="0027480D">
                <w:delText>C</w:delText>
              </w:r>
            </w:del>
          </w:p>
        </w:tc>
        <w:tc>
          <w:tcPr>
            <w:tcW w:w="4110" w:type="dxa"/>
          </w:tcPr>
          <w:p w14:paraId="1284E46E" w14:textId="022D55D7" w:rsidR="006F2E32" w:rsidDel="0027480D" w:rsidRDefault="006F2E32" w:rsidP="0025707C">
            <w:pPr>
              <w:pStyle w:val="TableEntry"/>
              <w:rPr>
                <w:del w:id="792" w:author="Jeroen Medema" w:date="2025-03-25T16:49:00Z" w16du:dateUtc="2025-03-25T15:49:00Z"/>
              </w:rPr>
            </w:pPr>
            <w:del w:id="793" w:author="Jeroen Medema" w:date="2025-03-25T16:49:00Z" w16du:dateUtc="2025-03-25T15:49:00Z">
              <w:r w:rsidDel="0027480D">
                <w:delText>See section 8.4.2.</w:delText>
              </w:r>
            </w:del>
          </w:p>
        </w:tc>
      </w:tr>
      <w:tr w:rsidR="006F2E32" w:rsidDel="0027480D" w14:paraId="36186928" w14:textId="50562B6D" w:rsidTr="0025707C">
        <w:trPr>
          <w:jc w:val="center"/>
          <w:del w:id="794" w:author="Jeroen Medema" w:date="2025-03-25T16:49:00Z" w16du:dateUtc="2025-03-25T15:49:00Z"/>
        </w:trPr>
        <w:tc>
          <w:tcPr>
            <w:tcW w:w="1991" w:type="dxa"/>
          </w:tcPr>
          <w:p w14:paraId="0DDDE008" w14:textId="73FAE8CC" w:rsidR="006F2E32" w:rsidDel="0027480D" w:rsidRDefault="006F2E32" w:rsidP="0025707C">
            <w:pPr>
              <w:pStyle w:val="TableEntry"/>
              <w:rPr>
                <w:del w:id="795" w:author="Jeroen Medema" w:date="2025-03-25T16:49:00Z" w16du:dateUtc="2025-03-25T15:49:00Z"/>
              </w:rPr>
            </w:pPr>
            <w:del w:id="796" w:author="Jeroen Medema" w:date="2025-03-25T16:49:00Z" w16du:dateUtc="2025-03-25T15:49:00Z">
              <w:r w:rsidDel="0027480D">
                <w:delText>Content-Encoding</w:delText>
              </w:r>
            </w:del>
          </w:p>
        </w:tc>
        <w:tc>
          <w:tcPr>
            <w:tcW w:w="1276" w:type="dxa"/>
          </w:tcPr>
          <w:p w14:paraId="13E85D2A" w14:textId="53EA22F3" w:rsidR="006F2E32" w:rsidDel="0027480D" w:rsidRDefault="006F2E32" w:rsidP="0025707C">
            <w:pPr>
              <w:pStyle w:val="TableEntry"/>
              <w:rPr>
                <w:del w:id="797" w:author="Jeroen Medema" w:date="2025-03-25T16:49:00Z" w16du:dateUtc="2025-03-25T15:49:00Z"/>
              </w:rPr>
            </w:pPr>
            <w:del w:id="798" w:author="Jeroen Medema" w:date="2025-03-25T16:49:00Z" w16du:dateUtc="2025-03-25T15:49:00Z">
              <w:r w:rsidDel="0027480D">
                <w:delText>encoding</w:delText>
              </w:r>
            </w:del>
          </w:p>
        </w:tc>
        <w:tc>
          <w:tcPr>
            <w:tcW w:w="1559" w:type="dxa"/>
          </w:tcPr>
          <w:p w14:paraId="544AC7F5" w14:textId="6B0B9364" w:rsidR="006F2E32" w:rsidDel="0027480D" w:rsidRDefault="006F2E32" w:rsidP="0025707C">
            <w:pPr>
              <w:pStyle w:val="TableEntry"/>
              <w:rPr>
                <w:del w:id="799" w:author="Jeroen Medema" w:date="2025-03-25T16:49:00Z" w16du:dateUtc="2025-03-25T15:49:00Z"/>
              </w:rPr>
            </w:pPr>
            <w:del w:id="800" w:author="Jeroen Medema" w:date="2025-03-25T16:49:00Z" w16du:dateUtc="2025-03-25T15:49:00Z">
              <w:r w:rsidDel="0027480D">
                <w:delText>C</w:delText>
              </w:r>
            </w:del>
          </w:p>
        </w:tc>
        <w:tc>
          <w:tcPr>
            <w:tcW w:w="4110" w:type="dxa"/>
          </w:tcPr>
          <w:p w14:paraId="53E5E894" w14:textId="5EFDF969" w:rsidR="006F2E32" w:rsidDel="0027480D" w:rsidRDefault="006F2E32" w:rsidP="0025707C">
            <w:pPr>
              <w:pStyle w:val="TableEntry"/>
              <w:rPr>
                <w:del w:id="801" w:author="Jeroen Medema" w:date="2025-03-25T16:49:00Z" w16du:dateUtc="2025-03-25T15:49:00Z"/>
              </w:rPr>
            </w:pPr>
            <w:del w:id="802" w:author="Jeroen Medema" w:date="2025-03-25T16:49:00Z" w16du:dateUtc="2025-03-25T15:49:00Z">
              <w:r w:rsidDel="0027480D">
                <w:delText>See section 8.4.2.</w:delText>
              </w:r>
            </w:del>
          </w:p>
        </w:tc>
      </w:tr>
      <w:tr w:rsidR="006F2E32" w:rsidDel="0027480D" w14:paraId="32E49A99" w14:textId="77402B93" w:rsidTr="0025707C">
        <w:trPr>
          <w:jc w:val="center"/>
          <w:del w:id="803" w:author="Jeroen Medema" w:date="2025-03-25T16:49:00Z" w16du:dateUtc="2025-03-25T15:49:00Z"/>
        </w:trPr>
        <w:tc>
          <w:tcPr>
            <w:tcW w:w="1991" w:type="dxa"/>
          </w:tcPr>
          <w:p w14:paraId="6186F2E1" w14:textId="129C5365" w:rsidR="006F2E32" w:rsidDel="0027480D" w:rsidRDefault="006F2E32" w:rsidP="0025707C">
            <w:pPr>
              <w:pStyle w:val="TableEntry"/>
              <w:rPr>
                <w:del w:id="804" w:author="Jeroen Medema" w:date="2025-03-25T16:49:00Z" w16du:dateUtc="2025-03-25T15:49:00Z"/>
              </w:rPr>
            </w:pPr>
            <w:del w:id="805" w:author="Jeroen Medema" w:date="2025-03-25T16:49:00Z" w16du:dateUtc="2025-03-25T15:49:00Z">
              <w:r w:rsidDel="0027480D">
                <w:delText>Content-Length</w:delText>
              </w:r>
            </w:del>
          </w:p>
        </w:tc>
        <w:tc>
          <w:tcPr>
            <w:tcW w:w="1276" w:type="dxa"/>
          </w:tcPr>
          <w:p w14:paraId="1120894B" w14:textId="088AF136" w:rsidR="006F2E32" w:rsidDel="0027480D" w:rsidRDefault="006F2E32" w:rsidP="0025707C">
            <w:pPr>
              <w:pStyle w:val="TableEntry"/>
              <w:rPr>
                <w:del w:id="806" w:author="Jeroen Medema" w:date="2025-03-25T16:49:00Z" w16du:dateUtc="2025-03-25T15:49:00Z"/>
              </w:rPr>
            </w:pPr>
            <w:del w:id="807" w:author="Jeroen Medema" w:date="2025-03-25T16:49:00Z" w16du:dateUtc="2025-03-25T15:49:00Z">
              <w:r w:rsidDel="0027480D">
                <w:delText>uint</w:delText>
              </w:r>
            </w:del>
          </w:p>
        </w:tc>
        <w:tc>
          <w:tcPr>
            <w:tcW w:w="1559" w:type="dxa"/>
          </w:tcPr>
          <w:p w14:paraId="283FB6C6" w14:textId="202BDDBD" w:rsidR="006F2E32" w:rsidDel="0027480D" w:rsidRDefault="006F2E32" w:rsidP="0025707C">
            <w:pPr>
              <w:pStyle w:val="TableEntry"/>
              <w:rPr>
                <w:del w:id="808" w:author="Jeroen Medema" w:date="2025-03-25T16:49:00Z" w16du:dateUtc="2025-03-25T15:49:00Z"/>
              </w:rPr>
            </w:pPr>
            <w:del w:id="809" w:author="Jeroen Medema" w:date="2025-03-25T16:49:00Z" w16du:dateUtc="2025-03-25T15:49:00Z">
              <w:r w:rsidDel="0027480D">
                <w:delText>C</w:delText>
              </w:r>
            </w:del>
          </w:p>
        </w:tc>
        <w:tc>
          <w:tcPr>
            <w:tcW w:w="4110" w:type="dxa"/>
          </w:tcPr>
          <w:p w14:paraId="2F538A12" w14:textId="1828FB5F" w:rsidR="006F2E32" w:rsidDel="0027480D" w:rsidRDefault="006F2E32" w:rsidP="0025707C">
            <w:pPr>
              <w:pStyle w:val="TableEntry"/>
              <w:rPr>
                <w:del w:id="810" w:author="Jeroen Medema" w:date="2025-03-25T16:49:00Z" w16du:dateUtc="2025-03-25T15:49:00Z"/>
              </w:rPr>
            </w:pPr>
            <w:del w:id="811" w:author="Jeroen Medema" w:date="2025-03-25T16:49:00Z" w16du:dateUtc="2025-03-25T15:49:00Z">
              <w:r w:rsidDel="0027480D">
                <w:delText>See section 8.4.3.</w:delText>
              </w:r>
            </w:del>
          </w:p>
        </w:tc>
      </w:tr>
    </w:tbl>
    <w:p w14:paraId="070BB30E" w14:textId="73D48BDA" w:rsidR="006F2E32" w:rsidDel="0027480D" w:rsidRDefault="006F2E32" w:rsidP="006F2E32">
      <w:pPr>
        <w:rPr>
          <w:del w:id="812" w:author="Jeroen Medema" w:date="2025-03-25T16:49:00Z" w16du:dateUtc="2025-03-25T15:49:00Z"/>
        </w:rPr>
      </w:pPr>
    </w:p>
    <w:p w14:paraId="66E0E0E6" w14:textId="5344E06C" w:rsidR="006F2E32" w:rsidDel="0027480D" w:rsidRDefault="006F2E32" w:rsidP="006F2E32">
      <w:pPr>
        <w:rPr>
          <w:del w:id="813" w:author="Jeroen Medema" w:date="2025-03-25T16:49:00Z" w16du:dateUtc="2025-03-25T15:49:00Z"/>
        </w:rPr>
      </w:pPr>
      <w:del w:id="814" w:author="Jeroen Medema" w:date="2025-03-25T16:49:00Z" w16du:dateUtc="2025-03-25T15:49:00Z">
        <w:r w:rsidDel="0027480D">
          <w:delText>All success responses shall also contain the Content Representation (see Section 8.4.2) and Payload header fields (see Section 8.4.3) with appropriate values.</w:delText>
        </w:r>
      </w:del>
    </w:p>
    <w:p w14:paraId="75BC2408" w14:textId="0854730D" w:rsidR="000463B8" w:rsidDel="0027480D" w:rsidRDefault="003102BE" w:rsidP="00A034FC">
      <w:pPr>
        <w:pStyle w:val="Heading4"/>
        <w:rPr>
          <w:del w:id="815" w:author="Jeroen Medema" w:date="2025-03-25T16:49:00Z" w16du:dateUtc="2025-03-25T15:49:00Z"/>
        </w:rPr>
      </w:pPr>
      <w:del w:id="816" w:author="Jeroen Medema" w:date="2025-03-25T16:49:00Z" w16du:dateUtc="2025-03-25T15:49:00Z">
        <w:r w:rsidDel="0027480D">
          <w:delText>X.8</w:delText>
        </w:r>
        <w:r w:rsidR="000463B8" w:rsidDel="0027480D">
          <w:delText>.3.3</w:delText>
        </w:r>
        <w:r w:rsidR="000463B8" w:rsidDel="0027480D">
          <w:tab/>
          <w:delText>Response Payload</w:delText>
        </w:r>
      </w:del>
    </w:p>
    <w:p w14:paraId="59A361F7" w14:textId="4CDB4837" w:rsidR="00214AF5" w:rsidDel="0027480D" w:rsidRDefault="00214AF5" w:rsidP="00214AF5">
      <w:pPr>
        <w:rPr>
          <w:del w:id="817" w:author="Jeroen Medema" w:date="2025-03-25T16:49:00Z" w16du:dateUtc="2025-03-25T15:49:00Z"/>
        </w:rPr>
      </w:pPr>
      <w:del w:id="818" w:author="Jeroen Medema" w:date="2025-03-25T16:49:00Z" w16du:dateUtc="2025-03-25T15:49:00Z">
        <w:r w:rsidDel="0027480D">
          <w:delText>A success response shall have no payload.</w:delText>
        </w:r>
      </w:del>
    </w:p>
    <w:p w14:paraId="549B7DFD" w14:textId="0E986843" w:rsidR="000463B8" w:rsidDel="0027480D" w:rsidRDefault="00214AF5" w:rsidP="00FE3B13">
      <w:pPr>
        <w:rPr>
          <w:del w:id="819" w:author="Jeroen Medema" w:date="2025-03-25T16:49:00Z" w16du:dateUtc="2025-03-25T15:49:00Z"/>
        </w:rPr>
      </w:pPr>
      <w:del w:id="820" w:author="Jeroen Medema" w:date="2025-03-25T16:49:00Z" w16du:dateUtc="2025-03-25T15:49:00Z">
        <w:r w:rsidRPr="00EA715A" w:rsidDel="0027480D">
          <w:delText>A failure response payload may contain a Status Report describing any failures, warnings, or other useful information.</w:delText>
        </w:r>
      </w:del>
    </w:p>
    <w:p w14:paraId="7AD9296D" w14:textId="31612EB6" w:rsidR="009E7207" w:rsidDel="0027480D" w:rsidRDefault="005A283F" w:rsidP="00BC3001">
      <w:pPr>
        <w:pStyle w:val="Heading2"/>
        <w:rPr>
          <w:del w:id="821" w:author="Jeroen Medema" w:date="2025-03-25T16:49:00Z" w16du:dateUtc="2025-03-25T15:49:00Z"/>
        </w:rPr>
      </w:pPr>
      <w:del w:id="822" w:author="Jeroen Medema" w:date="2025-03-25T16:49:00Z" w16du:dateUtc="2025-03-25T15:49:00Z">
        <w:r w:rsidDel="0027480D">
          <w:delText>X.</w:delText>
        </w:r>
        <w:r w:rsidR="003102BE" w:rsidDel="0027480D">
          <w:delText>9</w:delText>
        </w:r>
        <w:r w:rsidDel="0027480D">
          <w:tab/>
          <w:delText>Modality Performed Procedure Step Event Reports</w:delText>
        </w:r>
      </w:del>
    </w:p>
    <w:p w14:paraId="7077C7F6" w14:textId="407D0DE3" w:rsidR="00201071" w:rsidDel="0027480D" w:rsidRDefault="00201071" w:rsidP="00201071">
      <w:pPr>
        <w:rPr>
          <w:del w:id="823" w:author="Jeroen Medema" w:date="2025-03-25T16:49:00Z" w16du:dateUtc="2025-03-25T15:49:00Z"/>
        </w:rPr>
      </w:pPr>
      <w:del w:id="824" w:author="Jeroen Medema" w:date="2025-03-25T16:49:00Z" w16du:dateUtc="2025-03-25T15:49:00Z">
        <w:r w:rsidDel="0027480D">
          <w:delText>The origin server uses the Send Event Report Transaction (see Section 8.10.5) to send a Modality Performed Procedure Step Event Report, containing the details of any state change in the Modality Performed Procedure Step to the user agent.</w:delText>
        </w:r>
      </w:del>
    </w:p>
    <w:p w14:paraId="3E3F110B" w14:textId="6B1C676C" w:rsidR="00201071" w:rsidDel="0027480D" w:rsidRDefault="00201071" w:rsidP="00201071">
      <w:pPr>
        <w:rPr>
          <w:del w:id="825" w:author="Jeroen Medema" w:date="2025-03-25T16:49:00Z" w16du:dateUtc="2025-03-25T15:49:00Z"/>
        </w:rPr>
      </w:pPr>
      <w:del w:id="826" w:author="Jeroen Medema" w:date="2025-03-25T16:49:00Z" w16du:dateUtc="2025-03-25T15:49:00Z">
        <w:r w:rsidDel="0027480D">
          <w:delText xml:space="preserve">The origin server shall send Modality Performed Procedure Step Event Reports as described in Section </w:delText>
        </w:r>
        <w:r w:rsidR="00FA33EB" w:rsidDel="0027480D">
          <w:delText>F.9.2</w:delText>
        </w:r>
        <w:r w:rsidDel="0027480D">
          <w:delText xml:space="preserve"> in PS3.4.</w:delText>
        </w:r>
      </w:del>
    </w:p>
    <w:p w14:paraId="147DA366" w14:textId="5F092AF4" w:rsidR="00201071" w:rsidDel="0027480D" w:rsidRDefault="00201071" w:rsidP="00201071">
      <w:pPr>
        <w:rPr>
          <w:del w:id="827" w:author="Jeroen Medema" w:date="2025-03-25T16:49:00Z" w16du:dateUtc="2025-03-25T15:49:00Z"/>
        </w:rPr>
      </w:pPr>
      <w:del w:id="828" w:author="Jeroen Medema" w:date="2025-03-25T16:49:00Z" w16du:dateUtc="2025-03-25T15:49:00Z">
        <w:r w:rsidDel="0027480D">
          <w:delText xml:space="preserve">The Event Report shall contain all mandatory Attributes described in </w:delText>
        </w:r>
        <w:r w:rsidR="003352DA" w:rsidRPr="003352DA" w:rsidDel="0027480D">
          <w:delText xml:space="preserve">Table F.9.2-1 </w:delText>
        </w:r>
        <w:r w:rsidR="003352DA" w:rsidDel="0027480D">
          <w:delText>“</w:delText>
        </w:r>
        <w:r w:rsidR="003352DA" w:rsidRPr="003352DA" w:rsidDel="0027480D">
          <w:delText>Performed Procedure Step Notification Event Information</w:delText>
        </w:r>
        <w:r w:rsidR="003352DA" w:rsidDel="0027480D">
          <w:delText>”</w:delText>
        </w:r>
        <w:r w:rsidDel="0027480D">
          <w:delText xml:space="preserve"> in PS3.4 and Table 10.3-2 “N-EVENT-REPORT-RSP Message Fields” in PS3.7.</w:delText>
        </w:r>
      </w:del>
    </w:p>
    <w:p w14:paraId="3FD5C7E6" w14:textId="4F4F2523" w:rsidR="005A283F" w:rsidDel="0027480D" w:rsidRDefault="00201071" w:rsidP="00201071">
      <w:pPr>
        <w:rPr>
          <w:del w:id="829" w:author="Jeroen Medema" w:date="2025-03-25T16:49:00Z" w16du:dateUtc="2025-03-25T15:49:00Z"/>
        </w:rPr>
      </w:pPr>
      <w:del w:id="830" w:author="Jeroen Medema" w:date="2025-03-25T16:49:00Z" w16du:dateUtc="2025-03-25T15:49:00Z">
        <w:r w:rsidDel="0027480D">
          <w:delText xml:space="preserve">The following is an example application/dicom+json </w:delText>
        </w:r>
        <w:r w:rsidR="00616C03" w:rsidDel="0027480D">
          <w:delText>Modality Performed Procedure Step</w:delText>
        </w:r>
        <w:r w:rsidDel="0027480D">
          <w:delText xml:space="preserve"> Event Report payload:</w:delText>
        </w:r>
      </w:del>
    </w:p>
    <w:p w14:paraId="05828DD9" w14:textId="797188F6" w:rsidR="00494402" w:rsidRPr="00477CDA" w:rsidDel="0027480D" w:rsidRDefault="00494402" w:rsidP="00190968">
      <w:pPr>
        <w:rPr>
          <w:del w:id="831" w:author="Jeroen Medema" w:date="2025-03-25T16:49:00Z" w16du:dateUtc="2025-03-25T15:49:00Z"/>
          <w:rFonts w:ascii="Noto Sans Mono ExtraCondensed M" w:hAnsi="Noto Sans Mono ExtraCondensed M" w:cs="Noto Sans Mono ExtraCondensed M"/>
          <w:sz w:val="18"/>
          <w:szCs w:val="18"/>
        </w:rPr>
      </w:pPr>
      <w:del w:id="832" w:author="Jeroen Medema" w:date="2025-03-25T16:49:00Z" w16du:dateUtc="2025-03-25T15:49:00Z">
        <w:r w:rsidRPr="00477CDA" w:rsidDel="0027480D">
          <w:rPr>
            <w:rFonts w:ascii="Noto Sans Mono ExtraCondensed M" w:hAnsi="Noto Sans Mono ExtraCondensed M" w:cs="Noto Sans Mono ExtraCondensed M"/>
            <w:sz w:val="18"/>
            <w:szCs w:val="18"/>
          </w:rPr>
          <w:delText>{</w:delText>
        </w:r>
        <w:r w:rsidR="009F4F80" w:rsidDel="0027480D">
          <w:rPr>
            <w:rFonts w:ascii="Noto Sans Mono ExtraCondensed M" w:hAnsi="Noto Sans Mono ExtraCondensed M" w:cs="Noto Sans Mono ExtraCondensed M"/>
            <w:sz w:val="18"/>
            <w:szCs w:val="18"/>
          </w:rPr>
          <w:delText xml:space="preserve"> </w:delText>
        </w:r>
        <w:r w:rsidR="00190968" w:rsidRPr="00477CDA" w:rsidDel="0027480D">
          <w:rPr>
            <w:rFonts w:ascii="Noto Sans Mono ExtraCondensed M" w:hAnsi="Noto Sans Mono ExtraCondensed M" w:cs="Noto Sans Mono ExtraCondensed M"/>
            <w:sz w:val="18"/>
            <w:szCs w:val="18"/>
          </w:rPr>
          <w:delText>"00000002": {"vr": "UI", "Value": ["1.2.840.10008.5.1.4.34.6.4"] }</w:delText>
        </w:r>
        <w:r w:rsidR="009F4F80" w:rsidDel="0027480D">
          <w:rPr>
            <w:rFonts w:ascii="Noto Sans Mono ExtraCondensed M" w:hAnsi="Noto Sans Mono ExtraCondensed M" w:cs="Noto Sans Mono ExtraCondensed M"/>
            <w:sz w:val="18"/>
            <w:szCs w:val="18"/>
          </w:rPr>
          <w:br/>
        </w:r>
        <w:r w:rsidR="00190968" w:rsidRPr="00477CDA" w:rsidDel="0027480D">
          <w:rPr>
            <w:rFonts w:ascii="Noto Sans Mono ExtraCondensed M" w:hAnsi="Noto Sans Mono ExtraCondensed M" w:cs="Noto Sans Mono ExtraCondensed M"/>
            <w:sz w:val="18"/>
            <w:szCs w:val="18"/>
          </w:rPr>
          <w:delText>,</w:delText>
        </w:r>
        <w:r w:rsidR="009F4F80" w:rsidDel="0027480D">
          <w:rPr>
            <w:rFonts w:ascii="Noto Sans Mono ExtraCondensed M" w:hAnsi="Noto Sans Mono ExtraCondensed M" w:cs="Noto Sans Mono ExtraCondensed M"/>
            <w:sz w:val="18"/>
            <w:szCs w:val="18"/>
          </w:rPr>
          <w:delText xml:space="preserve"> </w:delText>
        </w:r>
        <w:r w:rsidR="00190968" w:rsidRPr="00477CDA" w:rsidDel="0027480D">
          <w:rPr>
            <w:rFonts w:ascii="Noto Sans Mono ExtraCondensed M" w:hAnsi="Noto Sans Mono ExtraCondensed M" w:cs="Noto Sans Mono ExtraCondensed M"/>
            <w:sz w:val="18"/>
            <w:szCs w:val="18"/>
          </w:rPr>
          <w:delText>"00000110": {"vr": "US", "Value": [23] }</w:delText>
        </w:r>
        <w:r w:rsidR="009F4F80" w:rsidDel="0027480D">
          <w:rPr>
            <w:rFonts w:ascii="Noto Sans Mono ExtraCondensed M" w:hAnsi="Noto Sans Mono ExtraCondensed M" w:cs="Noto Sans Mono ExtraCondensed M"/>
            <w:sz w:val="18"/>
            <w:szCs w:val="18"/>
          </w:rPr>
          <w:br/>
        </w:r>
        <w:r w:rsidR="00190968" w:rsidRPr="00477CDA" w:rsidDel="0027480D">
          <w:rPr>
            <w:rFonts w:ascii="Noto Sans Mono ExtraCondensed M" w:hAnsi="Noto Sans Mono ExtraCondensed M" w:cs="Noto Sans Mono ExtraCondensed M"/>
            <w:sz w:val="18"/>
            <w:szCs w:val="18"/>
          </w:rPr>
          <w:delText>,</w:delText>
        </w:r>
        <w:r w:rsidR="009F4F80" w:rsidDel="0027480D">
          <w:rPr>
            <w:rFonts w:ascii="Noto Sans Mono ExtraCondensed M" w:hAnsi="Noto Sans Mono ExtraCondensed M" w:cs="Noto Sans Mono ExtraCondensed M"/>
            <w:sz w:val="18"/>
            <w:szCs w:val="18"/>
          </w:rPr>
          <w:delText xml:space="preserve"> </w:delText>
        </w:r>
        <w:r w:rsidR="00190968" w:rsidRPr="00477CDA" w:rsidDel="0027480D">
          <w:rPr>
            <w:rFonts w:ascii="Noto Sans Mono ExtraCondensed M" w:hAnsi="Noto Sans Mono ExtraCondensed M" w:cs="Noto Sans Mono ExtraCondensed M"/>
            <w:sz w:val="18"/>
            <w:szCs w:val="18"/>
          </w:rPr>
          <w:delText>"00001000": {"vr": "UI", "Value": ["1.2.840.10008.5.1.4.34.6.4.2.3.44.22231"] }</w:delText>
        </w:r>
        <w:r w:rsidR="009F4F80" w:rsidDel="0027480D">
          <w:rPr>
            <w:rFonts w:ascii="Noto Sans Mono ExtraCondensed M" w:hAnsi="Noto Sans Mono ExtraCondensed M" w:cs="Noto Sans Mono ExtraCondensed M"/>
            <w:sz w:val="18"/>
            <w:szCs w:val="18"/>
          </w:rPr>
          <w:br/>
        </w:r>
        <w:r w:rsidR="00190968" w:rsidRPr="00477CDA" w:rsidDel="0027480D">
          <w:rPr>
            <w:rFonts w:ascii="Noto Sans Mono ExtraCondensed M" w:hAnsi="Noto Sans Mono ExtraCondensed M" w:cs="Noto Sans Mono ExtraCondensed M"/>
            <w:sz w:val="18"/>
            <w:szCs w:val="18"/>
          </w:rPr>
          <w:delText>,</w:delText>
        </w:r>
        <w:r w:rsidR="009F4F80" w:rsidDel="0027480D">
          <w:rPr>
            <w:rFonts w:ascii="Noto Sans Mono ExtraCondensed M" w:hAnsi="Noto Sans Mono ExtraCondensed M" w:cs="Noto Sans Mono ExtraCondensed M"/>
            <w:sz w:val="18"/>
            <w:szCs w:val="18"/>
          </w:rPr>
          <w:delText xml:space="preserve"> </w:delText>
        </w:r>
        <w:r w:rsidR="00190968" w:rsidRPr="00477CDA" w:rsidDel="0027480D">
          <w:rPr>
            <w:rFonts w:ascii="Noto Sans Mono ExtraCondensed M" w:hAnsi="Noto Sans Mono ExtraCondensed M" w:cs="Noto Sans Mono ExtraCondensed M"/>
            <w:sz w:val="18"/>
            <w:szCs w:val="18"/>
          </w:rPr>
          <w:delText>"00001002": {"vr": "US", "Value": [</w:delText>
        </w:r>
        <w:r w:rsidR="00BE08A3" w:rsidRPr="00477CDA" w:rsidDel="0027480D">
          <w:rPr>
            <w:rFonts w:ascii="Noto Sans Mono ExtraCondensed M" w:hAnsi="Noto Sans Mono ExtraCondensed M" w:cs="Noto Sans Mono ExtraCondensed M"/>
            <w:sz w:val="18"/>
            <w:szCs w:val="18"/>
          </w:rPr>
          <w:delText>2</w:delText>
        </w:r>
        <w:r w:rsidR="00190968" w:rsidRPr="00477CDA" w:rsidDel="0027480D">
          <w:rPr>
            <w:rFonts w:ascii="Noto Sans Mono ExtraCondensed M" w:hAnsi="Noto Sans Mono ExtraCondensed M" w:cs="Noto Sans Mono ExtraCondensed M"/>
            <w:sz w:val="18"/>
            <w:szCs w:val="18"/>
          </w:rPr>
          <w:delText>] }</w:delText>
        </w:r>
        <w:r w:rsidR="00190968" w:rsidRPr="00477CDA" w:rsidDel="0027480D">
          <w:rPr>
            <w:rFonts w:ascii="Noto Sans Mono ExtraCondensed M" w:hAnsi="Noto Sans Mono ExtraCondensed M" w:cs="Noto Sans Mono ExtraCondensed M"/>
            <w:sz w:val="18"/>
            <w:szCs w:val="18"/>
          </w:rPr>
          <w:br/>
        </w:r>
        <w:r w:rsidRPr="00477CDA" w:rsidDel="0027480D">
          <w:rPr>
            <w:rFonts w:ascii="Noto Sans Mono ExtraCondensed M" w:hAnsi="Noto Sans Mono ExtraCondensed M" w:cs="Noto Sans Mono ExtraCondensed M"/>
            <w:sz w:val="18"/>
            <w:szCs w:val="18"/>
          </w:rPr>
          <w:delText>}</w:delText>
        </w:r>
        <w:r w:rsidR="00F44DC0" w:rsidRPr="00477CDA" w:rsidDel="0027480D">
          <w:rPr>
            <w:rFonts w:ascii="Noto Sans Mono ExtraCondensed M" w:hAnsi="Noto Sans Mono ExtraCondensed M" w:cs="Noto Sans Mono ExtraCondensed M"/>
            <w:sz w:val="18"/>
            <w:szCs w:val="18"/>
          </w:rPr>
          <w:delText xml:space="preserve"> CRLF</w:delText>
        </w:r>
      </w:del>
    </w:p>
    <w:p w14:paraId="223D1EEC" w14:textId="77777777" w:rsidR="00590804" w:rsidRDefault="00590804" w:rsidP="00590804"/>
    <w:p w14:paraId="24DD3396" w14:textId="77777777" w:rsidR="00C63B8A" w:rsidRDefault="00C63B8A">
      <w:pPr>
        <w:tabs>
          <w:tab w:val="clear" w:pos="720"/>
        </w:tabs>
        <w:overflowPunct/>
        <w:autoSpaceDE/>
        <w:autoSpaceDN/>
        <w:adjustRightInd/>
        <w:spacing w:after="0"/>
        <w:textAlignment w:val="auto"/>
        <w:rPr>
          <w:ins w:id="833" w:author="Jeroen Medema" w:date="2025-03-28T12:10:00Z" w16du:dateUtc="2025-03-28T11:10:00Z"/>
          <w:b/>
          <w:i/>
        </w:rPr>
      </w:pPr>
      <w:ins w:id="834" w:author="Jeroen Medema" w:date="2025-03-28T12:10:00Z" w16du:dateUtc="2025-03-28T11:10:00Z">
        <w:r>
          <w:br w:type="page"/>
        </w:r>
      </w:ins>
    </w:p>
    <w:p w14:paraId="4BC33626" w14:textId="43E78B70" w:rsidR="002A4B56" w:rsidRPr="00F64160" w:rsidRDefault="002A4B56" w:rsidP="00C63B8A">
      <w:pPr>
        <w:pStyle w:val="Instruction"/>
        <w:keepNext/>
        <w:rPr>
          <w:ins w:id="835" w:author="Jeroen Medema" w:date="2025-03-28T12:00:00Z" w16du:dateUtc="2025-03-28T11:00:00Z"/>
        </w:rPr>
      </w:pPr>
      <w:ins w:id="836" w:author="Jeroen Medema" w:date="2025-03-28T12:00:00Z" w16du:dateUtc="2025-03-28T11:00:00Z">
        <w:r>
          <w:lastRenderedPageBreak/>
          <w:t xml:space="preserve">Update Section </w:t>
        </w:r>
        <w:r>
          <w:t>2</w:t>
        </w:r>
        <w:r>
          <w:t xml:space="preserve"> </w:t>
        </w:r>
        <w:r>
          <w:t>Normative References</w:t>
        </w:r>
        <w:r>
          <w:t xml:space="preserve">: add </w:t>
        </w:r>
        <w:r>
          <w:t>[IHE RAD TF-1]</w:t>
        </w:r>
      </w:ins>
    </w:p>
    <w:p w14:paraId="3D71EDA1" w14:textId="77777777" w:rsidR="00C63B8A" w:rsidRDefault="00C63B8A" w:rsidP="00C63B8A">
      <w:pPr>
        <w:keepNext/>
        <w:tabs>
          <w:tab w:val="clear" w:pos="720"/>
        </w:tabs>
        <w:overflowPunct/>
        <w:autoSpaceDE/>
        <w:autoSpaceDN/>
        <w:adjustRightInd/>
        <w:spacing w:after="0"/>
        <w:textAlignment w:val="auto"/>
        <w:rPr>
          <w:ins w:id="837" w:author="Jeroen Medema" w:date="2025-03-28T12:02:00Z" w16du:dateUtc="2025-03-28T11:02:00Z"/>
        </w:rPr>
      </w:pPr>
      <w:ins w:id="838" w:author="Jeroen Medema" w:date="2025-03-28T12:02:00Z" w16du:dateUtc="2025-03-28T11:02:00Z">
        <w:r>
          <w:t>…</w:t>
        </w:r>
      </w:ins>
    </w:p>
    <w:p w14:paraId="13C711C5" w14:textId="77777777" w:rsidR="00C63B8A" w:rsidRPr="00C63B8A" w:rsidRDefault="00C63B8A" w:rsidP="00C63B8A">
      <w:pPr>
        <w:keepNext/>
        <w:tabs>
          <w:tab w:val="clear" w:pos="720"/>
        </w:tabs>
        <w:overflowPunct/>
        <w:autoSpaceDE/>
        <w:autoSpaceDN/>
        <w:adjustRightInd/>
        <w:spacing w:after="0"/>
        <w:textAlignment w:val="auto"/>
        <w:rPr>
          <w:ins w:id="839" w:author="Jeroen Medema" w:date="2025-03-28T12:02:00Z" w16du:dateUtc="2025-03-28T11:02:00Z"/>
          <w:b/>
          <w:bCs/>
        </w:rPr>
      </w:pPr>
      <w:ins w:id="840" w:author="Jeroen Medema" w:date="2025-03-28T12:02:00Z" w16du:dateUtc="2025-03-28T11:02:00Z">
        <w:r w:rsidRPr="00C63B8A">
          <w:rPr>
            <w:b/>
            <w:bCs/>
          </w:rPr>
          <w:t>2.3 Other References</w:t>
        </w:r>
      </w:ins>
    </w:p>
    <w:p w14:paraId="15042B5F" w14:textId="77777777" w:rsidR="00C63B8A" w:rsidRDefault="00C63B8A" w:rsidP="00C63B8A">
      <w:pPr>
        <w:keepNext/>
        <w:tabs>
          <w:tab w:val="clear" w:pos="720"/>
        </w:tabs>
        <w:overflowPunct/>
        <w:autoSpaceDE/>
        <w:autoSpaceDN/>
        <w:adjustRightInd/>
        <w:spacing w:after="0"/>
        <w:textAlignment w:val="auto"/>
        <w:rPr>
          <w:ins w:id="841" w:author="Jeroen Medema" w:date="2025-03-28T12:02:00Z" w16du:dateUtc="2025-03-28T11:02:00Z"/>
        </w:rPr>
      </w:pPr>
      <w:ins w:id="842" w:author="Jeroen Medema" w:date="2025-03-28T12:02:00Z" w16du:dateUtc="2025-03-28T11:02:00Z">
        <w:r>
          <w:t>…</w:t>
        </w:r>
      </w:ins>
    </w:p>
    <w:p w14:paraId="66C8EC7A" w14:textId="77777777" w:rsidR="00C63B8A" w:rsidRDefault="00C63B8A" w:rsidP="00C63B8A">
      <w:pPr>
        <w:tabs>
          <w:tab w:val="clear" w:pos="720"/>
        </w:tabs>
        <w:overflowPunct/>
        <w:autoSpaceDE/>
        <w:autoSpaceDN/>
        <w:adjustRightInd/>
        <w:spacing w:after="0"/>
        <w:textAlignment w:val="auto"/>
        <w:rPr>
          <w:ins w:id="843" w:author="Jeroen Medema" w:date="2025-03-28T12:04:00Z" w16du:dateUtc="2025-03-28T11:04:00Z"/>
        </w:rPr>
      </w:pPr>
      <w:ins w:id="844" w:author="Jeroen Medema" w:date="2025-03-28T12:02:00Z" w16du:dateUtc="2025-03-28T11:02:00Z">
        <w:r>
          <w:t>[FHIR Access Denied] HL7. . FHIR Security - Access Denied Response Handling. http://hl7.org/fhir/security.html#AccessDenie</w:t>
        </w:r>
        <w:r w:rsidRPr="00C63B8A">
          <w:t>d</w:t>
        </w:r>
        <w:r w:rsidRPr="00945D89">
          <w:rPr>
            <w:b/>
            <w:bCs/>
            <w:strike/>
            <w:highlight w:val="yellow"/>
          </w:rPr>
          <w:t xml:space="preserve"> </w:t>
        </w:r>
        <w:r w:rsidRPr="00C63B8A">
          <w:t>.</w:t>
        </w:r>
      </w:ins>
    </w:p>
    <w:p w14:paraId="62A9B4E1" w14:textId="6D5386B7" w:rsidR="00C63B8A" w:rsidRPr="00945D89" w:rsidRDefault="00C63B8A" w:rsidP="00C63B8A">
      <w:pPr>
        <w:tabs>
          <w:tab w:val="clear" w:pos="720"/>
        </w:tabs>
        <w:overflowPunct/>
        <w:autoSpaceDE/>
        <w:autoSpaceDN/>
        <w:adjustRightInd/>
        <w:spacing w:after="0"/>
        <w:textAlignment w:val="auto"/>
        <w:rPr>
          <w:ins w:id="845" w:author="Jeroen Medema" w:date="2025-03-28T12:02:00Z" w16du:dateUtc="2025-03-28T11:02:00Z"/>
          <w:b/>
          <w:bCs/>
          <w:u w:val="single"/>
        </w:rPr>
      </w:pPr>
      <w:ins w:id="846" w:author="Jeroen Medema" w:date="2025-03-28T12:05:00Z" w16du:dateUtc="2025-03-28T11:05:00Z">
        <w:r w:rsidRPr="00945D89">
          <w:rPr>
            <w:b/>
            <w:bCs/>
            <w:u w:val="single"/>
          </w:rPr>
          <w:t>[IHE RAD TF</w:t>
        </w:r>
        <w:r w:rsidRPr="00945D89">
          <w:rPr>
            <w:b/>
            <w:bCs/>
            <w:u w:val="single"/>
          </w:rPr>
          <w:t>-1</w:t>
        </w:r>
        <w:r w:rsidRPr="00945D89">
          <w:rPr>
            <w:b/>
            <w:bCs/>
            <w:u w:val="single"/>
          </w:rPr>
          <w:t xml:space="preserve">] Integrating the Healthcare Enterprise (IHE). Radiology Technical Framework Volume </w:t>
        </w:r>
        <w:r w:rsidRPr="00945D89">
          <w:rPr>
            <w:b/>
            <w:bCs/>
            <w:u w:val="single"/>
          </w:rPr>
          <w:t>1</w:t>
        </w:r>
        <w:r w:rsidRPr="00945D89">
          <w:rPr>
            <w:b/>
            <w:bCs/>
            <w:u w:val="single"/>
          </w:rPr>
          <w:t>. http://www.ihe.net/uploadedFiles/Documents/Radiology/IHE_RAD_TF_Vol</w:t>
        </w:r>
        <w:r w:rsidRPr="00945D89">
          <w:rPr>
            <w:b/>
            <w:bCs/>
            <w:u w:val="single"/>
          </w:rPr>
          <w:t>1</w:t>
        </w:r>
        <w:r w:rsidRPr="00945D89">
          <w:rPr>
            <w:b/>
            <w:bCs/>
            <w:u w:val="single"/>
          </w:rPr>
          <w:t>.pdf.</w:t>
        </w:r>
      </w:ins>
    </w:p>
    <w:p w14:paraId="0E9FF57E" w14:textId="2C961927" w:rsidR="00C63B8A" w:rsidRDefault="00C63B8A" w:rsidP="00C63B8A">
      <w:pPr>
        <w:tabs>
          <w:tab w:val="clear" w:pos="720"/>
        </w:tabs>
        <w:overflowPunct/>
        <w:autoSpaceDE/>
        <w:autoSpaceDN/>
        <w:adjustRightInd/>
        <w:spacing w:after="0"/>
        <w:textAlignment w:val="auto"/>
        <w:rPr>
          <w:ins w:id="847" w:author="Jeroen Medema" w:date="2025-03-28T12:04:00Z" w16du:dateUtc="2025-03-28T11:04:00Z"/>
        </w:rPr>
      </w:pPr>
      <w:commentRangeStart w:id="848"/>
      <w:ins w:id="849" w:author="Jeroen Medema" w:date="2025-03-28T12:02:00Z" w16du:dateUtc="2025-03-28T11:02:00Z">
        <w:r>
          <w:t>[IHE RAD TF</w:t>
        </w:r>
        <w:r w:rsidRPr="00945D89">
          <w:rPr>
            <w:b/>
            <w:bCs/>
            <w:strike/>
          </w:rPr>
          <w:t xml:space="preserve"> Vol</w:t>
        </w:r>
      </w:ins>
      <w:ins w:id="850" w:author="Jeroen Medema" w:date="2025-03-28T12:06:00Z" w16du:dateUtc="2025-03-28T11:06:00Z">
        <w:r w:rsidRPr="00945D89">
          <w:rPr>
            <w:b/>
            <w:bCs/>
            <w:u w:val="single"/>
          </w:rPr>
          <w:t>-</w:t>
        </w:r>
      </w:ins>
      <w:ins w:id="851" w:author="Jeroen Medema" w:date="2025-03-28T12:02:00Z" w16du:dateUtc="2025-03-28T11:02:00Z">
        <w:r>
          <w:t>2]</w:t>
        </w:r>
      </w:ins>
      <w:commentRangeEnd w:id="848"/>
      <w:ins w:id="852" w:author="Jeroen Medema" w:date="2025-03-28T12:08:00Z" w16du:dateUtc="2025-03-28T11:08:00Z">
        <w:r>
          <w:rPr>
            <w:rStyle w:val="CommentReference"/>
          </w:rPr>
          <w:commentReference w:id="848"/>
        </w:r>
      </w:ins>
      <w:ins w:id="853" w:author="Jeroen Medema" w:date="2025-03-28T12:02:00Z" w16du:dateUtc="2025-03-28T11:02:00Z">
        <w:r>
          <w:t xml:space="preserve"> Integrating the Healthcare Enterprise (IHE). Radiology Technical Framework Volume 2. http://www.ihe.net/uploadedFiles/Documents/Radiology/IHE_RAD_TF_Vol2.</w:t>
        </w:r>
        <w:r w:rsidRPr="00C63B8A">
          <w:t>pdf</w:t>
        </w:r>
        <w:r w:rsidRPr="00945D89">
          <w:rPr>
            <w:b/>
            <w:bCs/>
            <w:strike/>
            <w:highlight w:val="yellow"/>
          </w:rPr>
          <w:t xml:space="preserve"> </w:t>
        </w:r>
        <w:r w:rsidRPr="00C63B8A">
          <w:t>.</w:t>
        </w:r>
      </w:ins>
    </w:p>
    <w:p w14:paraId="40DBC650" w14:textId="3A46794C" w:rsidR="00426833" w:rsidRDefault="00C63B8A" w:rsidP="00C63B8A">
      <w:pPr>
        <w:tabs>
          <w:tab w:val="clear" w:pos="720"/>
        </w:tabs>
        <w:overflowPunct/>
        <w:autoSpaceDE/>
        <w:autoSpaceDN/>
        <w:adjustRightInd/>
        <w:spacing w:after="0"/>
        <w:textAlignment w:val="auto"/>
        <w:rPr>
          <w:b/>
          <w:i/>
        </w:rPr>
      </w:pPr>
      <w:ins w:id="854" w:author="Jeroen Medema" w:date="2025-03-28T12:04:00Z" w16du:dateUtc="2025-03-28T11:04:00Z">
        <w:r>
          <w:t>…</w:t>
        </w:r>
      </w:ins>
      <w:del w:id="855" w:author="Jeroen Medema" w:date="2025-03-28T12:03:00Z" w16du:dateUtc="2025-03-28T11:03:00Z">
        <w:r w:rsidR="00426833" w:rsidDel="00C63B8A">
          <w:br w:type="page"/>
        </w:r>
      </w:del>
    </w:p>
    <w:p w14:paraId="1079FCE6" w14:textId="10F3B93B" w:rsidR="00E30D37" w:rsidRPr="00F64160" w:rsidRDefault="00E30D37" w:rsidP="00C63B8A">
      <w:pPr>
        <w:pStyle w:val="Instruction"/>
        <w:keepNext/>
      </w:pPr>
      <w:r>
        <w:lastRenderedPageBreak/>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856" w:name="_Toc193985295"/>
      <w:r>
        <w:t>4</w:t>
      </w:r>
      <w:r w:rsidRPr="00F64160">
        <w:tab/>
      </w:r>
      <w:r>
        <w:t>Symbols and Abbreviated Terms</w:t>
      </w:r>
      <w:bookmarkEnd w:id="856"/>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027B4F64"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w:t>
      </w:r>
      <w:ins w:id="857" w:author="Jeroen Medema" w:date="2025-03-27T16:21:00Z" w16du:dateUtc="2025-03-27T15:21:00Z">
        <w:r w:rsidR="000C7667">
          <w:rPr>
            <w:b/>
            <w:bCs/>
            <w:u w:val="single"/>
          </w:rPr>
          <w:t>;</w:t>
        </w:r>
      </w:ins>
      <w:r>
        <w:rPr>
          <w:b/>
          <w:bCs/>
          <w:u w:val="single"/>
        </w:rPr>
        <w:t xml:space="preserve"> </w:t>
      </w:r>
      <w:del w:id="858" w:author="Jeroen Medema" w:date="2025-03-27T16:21:00Z" w16du:dateUtc="2025-03-27T15:21:00Z">
        <w:r w:rsidDel="000C7667">
          <w:rPr>
            <w:b/>
            <w:bCs/>
            <w:u w:val="single"/>
          </w:rPr>
          <w:delText>(also known as</w:delText>
        </w:r>
      </w:del>
      <w:ins w:id="859" w:author="Jeroen Medema" w:date="2025-03-27T16:21:00Z" w16du:dateUtc="2025-03-27T15:21:00Z">
        <w:r w:rsidR="000C7667">
          <w:rPr>
            <w:b/>
            <w:bCs/>
            <w:u w:val="single"/>
          </w:rPr>
          <w:t>colloquial name for the</w:t>
        </w:r>
      </w:ins>
      <w:r>
        <w:rPr>
          <w:b/>
          <w:bCs/>
          <w:u w:val="single"/>
        </w:rPr>
        <w:t xml:space="preserve"> Basic Worklist service</w:t>
      </w:r>
      <w:del w:id="860" w:author="Jeroen Medema" w:date="2025-03-27T16:21:00Z" w16du:dateUtc="2025-03-27T15:21:00Z">
        <w:r w:rsidDel="000C7667">
          <w:rPr>
            <w:b/>
            <w:bCs/>
            <w:u w:val="single"/>
          </w:rPr>
          <w:delText>)</w:delText>
        </w:r>
      </w:del>
      <w:r>
        <w:rPr>
          <w:b/>
          <w:bCs/>
          <w:u w:val="single"/>
        </w:rPr>
        <w:t>.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2D57DF29" w14:textId="77777777" w:rsidR="00C63B8A" w:rsidRDefault="00C63B8A">
      <w:pPr>
        <w:tabs>
          <w:tab w:val="clear" w:pos="720"/>
        </w:tabs>
        <w:overflowPunct/>
        <w:autoSpaceDE/>
        <w:autoSpaceDN/>
        <w:adjustRightInd/>
        <w:spacing w:after="0"/>
        <w:textAlignment w:val="auto"/>
        <w:rPr>
          <w:ins w:id="861" w:author="Jeroen Medema" w:date="2025-03-28T12:10:00Z" w16du:dateUtc="2025-03-28T11:10:00Z"/>
          <w:b/>
          <w:i/>
        </w:rPr>
      </w:pPr>
      <w:ins w:id="862" w:author="Jeroen Medema" w:date="2025-03-28T12:10:00Z" w16du:dateUtc="2025-03-28T11:10:00Z">
        <w:r>
          <w:br w:type="page"/>
        </w:r>
      </w:ins>
    </w:p>
    <w:p w14:paraId="38D7EE24" w14:textId="7D57D373" w:rsidR="00CD13AB" w:rsidRDefault="00CD13AB" w:rsidP="00127786">
      <w:pPr>
        <w:pStyle w:val="Instruction"/>
        <w:keepNext/>
      </w:pPr>
      <w:r>
        <w:lastRenderedPageBreak/>
        <w:t>Update Section 8.1.1 Request Message Syntax</w:t>
      </w:r>
      <w:r w:rsidR="006017C4">
        <w:t xml:space="preserve"> by removing unused methods and adding PATCH</w:t>
      </w:r>
    </w:p>
    <w:p w14:paraId="07CE2027" w14:textId="074EB5C8" w:rsidR="00CD13AB" w:rsidRDefault="0058765E" w:rsidP="00E30D37">
      <w:pPr>
        <w:tabs>
          <w:tab w:val="clear" w:pos="720"/>
          <w:tab w:val="left" w:pos="1134"/>
        </w:tabs>
        <w:ind w:left="1134" w:hanging="1134"/>
      </w:pPr>
      <w:r>
        <w:t>…</w:t>
      </w:r>
    </w:p>
    <w:p w14:paraId="74A5A0A1" w14:textId="40FDD029" w:rsidR="0058765E" w:rsidRPr="00477CDA" w:rsidRDefault="00C51AB8" w:rsidP="00E30D37">
      <w:pPr>
        <w:tabs>
          <w:tab w:val="clear" w:pos="720"/>
          <w:tab w:val="left" w:pos="1134"/>
        </w:tabs>
        <w:ind w:left="1134" w:hanging="1134"/>
        <w:rPr>
          <w:rFonts w:ascii="Noto Sans Mono ExtraCondensed M" w:hAnsi="Noto Sans Mono ExtraCondensed M" w:cs="Noto Sans Mono ExtraCondensed M"/>
        </w:rPr>
      </w:pPr>
      <w:commentRangeStart w:id="863"/>
      <w:r w:rsidRPr="00477CDA">
        <w:rPr>
          <w:rFonts w:ascii="Noto Sans Mono ExtraCondensed M" w:hAnsi="Noto Sans Mono ExtraCondensed M" w:cs="Noto Sans Mono ExtraCondensed M"/>
        </w:rPr>
        <w:t xml:space="preserve">method = </w:t>
      </w:r>
      <w:r w:rsidRPr="000C7667">
        <w:rPr>
          <w:rFonts w:ascii="Noto Sans Mono ExtraCondensed M" w:hAnsi="Noto Sans Mono ExtraCondensed M" w:cs="Noto Sans Mono ExtraCondensed M"/>
        </w:rPr>
        <w:t xml:space="preserve">"CONNECT" / </w:t>
      </w:r>
      <w:r w:rsidRPr="00477CDA">
        <w:rPr>
          <w:rFonts w:ascii="Noto Sans Mono ExtraCondensed M" w:hAnsi="Noto Sans Mono ExtraCondensed M" w:cs="Noto Sans Mono ExtraCondensed M"/>
        </w:rPr>
        <w:t xml:space="preserve">"DELETE" / "GET" / </w:t>
      </w:r>
      <w:r w:rsidRPr="000C7667">
        <w:rPr>
          <w:rFonts w:ascii="Noto Sans Mono ExtraCondensed M" w:hAnsi="Noto Sans Mono ExtraCondensed M" w:cs="Noto Sans Mono ExtraCondensed M"/>
        </w:rPr>
        <w:t xml:space="preserve">"HEAD" / </w:t>
      </w:r>
      <w:r w:rsidRPr="00477CDA">
        <w:rPr>
          <w:rFonts w:ascii="Noto Sans Mono ExtraCondensed M" w:hAnsi="Noto Sans Mono ExtraCondensed M" w:cs="Noto Sans Mono ExtraCondensed M"/>
        </w:rPr>
        <w:t xml:space="preserve">"OPTIONS" / </w:t>
      </w:r>
      <w:r w:rsidR="00767A3D" w:rsidRPr="00477CDA">
        <w:rPr>
          <w:rFonts w:ascii="Noto Sans Mono ExtraCondensed M" w:hAnsi="Noto Sans Mono ExtraCondensed M" w:cs="Noto Sans Mono ExtraCondensed M"/>
          <w:b/>
          <w:bCs/>
          <w:u w:val="single"/>
        </w:rPr>
        <w:t xml:space="preserve">"PATCH" / </w:t>
      </w:r>
      <w:r w:rsidR="00767A3D" w:rsidRPr="00477CDA">
        <w:rPr>
          <w:rFonts w:ascii="Noto Sans Mono ExtraCondensed M" w:hAnsi="Noto Sans Mono ExtraCondensed M" w:cs="Noto Sans Mono ExtraCondensed M"/>
        </w:rPr>
        <w:t xml:space="preserve">"POST" / </w:t>
      </w:r>
      <w:r w:rsidRPr="00477CDA">
        <w:rPr>
          <w:rFonts w:ascii="Noto Sans Mono ExtraCondensed M" w:hAnsi="Noto Sans Mono ExtraCondensed M" w:cs="Noto Sans Mono ExtraCondensed M"/>
        </w:rPr>
        <w:t>"PUT"</w:t>
      </w:r>
      <w:commentRangeEnd w:id="863"/>
      <w:r w:rsidR="00D3586F">
        <w:rPr>
          <w:rStyle w:val="CommentReference"/>
        </w:rPr>
        <w:commentReference w:id="863"/>
      </w:r>
    </w:p>
    <w:p w14:paraId="682CBCFB" w14:textId="2DB1DE6C" w:rsidR="00C51AB8" w:rsidRDefault="00C51AB8" w:rsidP="00E30D37">
      <w:pPr>
        <w:tabs>
          <w:tab w:val="clear" w:pos="720"/>
          <w:tab w:val="left" w:pos="1134"/>
        </w:tabs>
        <w:ind w:left="1134" w:hanging="1134"/>
      </w:pPr>
      <w:r>
        <w:t>…</w:t>
      </w:r>
    </w:p>
    <w:p w14:paraId="5A704ECE" w14:textId="77777777" w:rsidR="00430F11" w:rsidRDefault="00906473" w:rsidP="00430F11">
      <w:pPr>
        <w:pStyle w:val="Heading4"/>
      </w:pPr>
      <w:bookmarkStart w:id="864" w:name="_Toc193985296"/>
      <w:r>
        <w:t xml:space="preserve">8.1.1.1 </w:t>
      </w:r>
      <w:r w:rsidR="00430F11">
        <w:t>Method</w:t>
      </w:r>
      <w:bookmarkEnd w:id="864"/>
    </w:p>
    <w:p w14:paraId="3FE3FCD7" w14:textId="6F3DCF9D" w:rsidR="00906473" w:rsidRDefault="00430F11" w:rsidP="00C20071">
      <w:pPr>
        <w:tabs>
          <w:tab w:val="clear" w:pos="720"/>
        </w:tabs>
        <w:rPr>
          <w:ins w:id="865" w:author="Jeroen Medema" w:date="2025-03-28T12:10:00Z" w16du:dateUtc="2025-03-28T11:10:00Z"/>
        </w:rPr>
      </w:pPr>
      <w:r>
        <w:t xml:space="preserve">The request method is one of the HTTP methods, such as </w:t>
      </w:r>
      <w:r w:rsidRPr="000C7667">
        <w:t xml:space="preserve">CONNECT, </w:t>
      </w:r>
      <w:r>
        <w:t xml:space="preserve">DELETE, GET, </w:t>
      </w:r>
      <w:r w:rsidRPr="000C7667">
        <w:t>HEAD,</w:t>
      </w:r>
      <w:r w:rsidRPr="00776A7D">
        <w:t xml:space="preserve"> </w:t>
      </w:r>
      <w:r>
        <w:t xml:space="preserve">OPTIONS, </w:t>
      </w:r>
      <w:r w:rsidR="001F07A4" w:rsidRPr="001F07A4">
        <w:rPr>
          <w:b/>
          <w:bCs/>
          <w:u w:val="single"/>
        </w:rPr>
        <w:t>PATCH,</w:t>
      </w:r>
      <w:r w:rsidR="001F07A4">
        <w:t xml:space="preserve"> </w:t>
      </w:r>
      <w:r>
        <w:t xml:space="preserve">POST, </w:t>
      </w:r>
      <w:r w:rsidR="008317DB">
        <w:rPr>
          <w:b/>
          <w:bCs/>
          <w:u w:val="single"/>
        </w:rPr>
        <w:t>and</w:t>
      </w:r>
      <w:r w:rsidR="00C20071">
        <w:t xml:space="preserve"> </w:t>
      </w:r>
      <w:r>
        <w:t>PUT. See [RFC7230] Section 4.</w:t>
      </w:r>
    </w:p>
    <w:p w14:paraId="53C1383E" w14:textId="77777777" w:rsidR="00C63B8A" w:rsidRDefault="00C63B8A" w:rsidP="00C20071">
      <w:pPr>
        <w:tabs>
          <w:tab w:val="clear" w:pos="720"/>
        </w:tabs>
      </w:pPr>
    </w:p>
    <w:p w14:paraId="2ED4DBD7" w14:textId="057757CE" w:rsidR="00F13CF1" w:rsidRPr="00F64160" w:rsidDel="00776A7D" w:rsidRDefault="00F13CF1" w:rsidP="00F13CF1">
      <w:pPr>
        <w:pStyle w:val="Instruction"/>
        <w:keepNext/>
        <w:rPr>
          <w:del w:id="866" w:author="Jeroen Medema" w:date="2025-03-27T09:42:00Z" w16du:dateUtc="2025-03-27T08:42:00Z"/>
        </w:rPr>
      </w:pPr>
      <w:commentRangeStart w:id="867"/>
      <w:commentRangeStart w:id="868"/>
      <w:del w:id="869" w:author="Jeroen Medema" w:date="2025-03-27T09:42:00Z" w16du:dateUtc="2025-03-27T08:42:00Z">
        <w:r w:rsidDel="00776A7D">
          <w:delText xml:space="preserve">Update Section </w:delText>
        </w:r>
        <w:r w:rsidRPr="00F13CF1" w:rsidDel="00776A7D">
          <w:delText>8.3.4.3 Attributes Included in the Response</w:delText>
        </w:r>
        <w:commentRangeEnd w:id="867"/>
        <w:r w:rsidR="003F17AE" w:rsidDel="00776A7D">
          <w:rPr>
            <w:rStyle w:val="CommentReference"/>
            <w:b w:val="0"/>
            <w:i w:val="0"/>
          </w:rPr>
          <w:commentReference w:id="867"/>
        </w:r>
        <w:commentRangeEnd w:id="868"/>
        <w:r w:rsidR="007F1D06" w:rsidDel="00776A7D">
          <w:rPr>
            <w:rStyle w:val="CommentReference"/>
            <w:b w:val="0"/>
            <w:i w:val="0"/>
          </w:rPr>
          <w:commentReference w:id="868"/>
        </w:r>
      </w:del>
    </w:p>
    <w:p w14:paraId="425F52C8" w14:textId="432D8937" w:rsidR="00D3586F" w:rsidDel="00776A7D" w:rsidRDefault="00D3586F" w:rsidP="00F13CF1">
      <w:pPr>
        <w:pStyle w:val="Heading4"/>
        <w:rPr>
          <w:del w:id="870" w:author="Jeroen Medema" w:date="2025-03-27T09:42:00Z" w16du:dateUtc="2025-03-27T08:42:00Z"/>
        </w:rPr>
      </w:pPr>
      <w:del w:id="871" w:author="Jeroen Medema" w:date="2025-03-27T09:42:00Z" w16du:dateUtc="2025-03-27T08:42:00Z">
        <w:r w:rsidDel="00776A7D">
          <w:delText>8.3.4 Search Query Parameters</w:delText>
        </w:r>
      </w:del>
    </w:p>
    <w:p w14:paraId="5EDB5FEB" w14:textId="250E8E04" w:rsidR="00D3586F" w:rsidRPr="00D3586F" w:rsidDel="00776A7D" w:rsidRDefault="00D3586F" w:rsidP="00D3586F">
      <w:pPr>
        <w:rPr>
          <w:del w:id="872" w:author="Jeroen Medema" w:date="2025-03-27T09:42:00Z" w16du:dateUtc="2025-03-27T08:42:00Z"/>
        </w:rPr>
      </w:pPr>
      <w:del w:id="873" w:author="Jeroen Medema" w:date="2025-03-27T09:42:00Z" w16du:dateUtc="2025-03-27T08:42:00Z">
        <w:r w:rsidDel="00776A7D">
          <w:delText>…</w:delText>
        </w:r>
      </w:del>
    </w:p>
    <w:p w14:paraId="510CA91E" w14:textId="241B46CA" w:rsidR="00F13CF1" w:rsidDel="00776A7D" w:rsidRDefault="00F13CF1" w:rsidP="00F13CF1">
      <w:pPr>
        <w:pStyle w:val="Heading4"/>
        <w:rPr>
          <w:del w:id="874" w:author="Jeroen Medema" w:date="2025-03-27T09:42:00Z" w16du:dateUtc="2025-03-27T08:42:00Z"/>
          <w:rStyle w:val="Heading4Char"/>
          <w:b/>
        </w:rPr>
      </w:pPr>
      <w:del w:id="875" w:author="Jeroen Medema" w:date="2025-03-27T09:42:00Z" w16du:dateUtc="2025-03-27T08:42:00Z">
        <w:r w:rsidRPr="00F13CF1" w:rsidDel="00776A7D">
          <w:delText>8.3.</w:delText>
        </w:r>
        <w:r w:rsidRPr="00F13CF1" w:rsidDel="00776A7D">
          <w:rPr>
            <w:rStyle w:val="Heading4Char"/>
            <w:b/>
          </w:rPr>
          <w:delText>4.3 Attributes Included in the Response</w:delText>
        </w:r>
      </w:del>
    </w:p>
    <w:p w14:paraId="0FC640E7" w14:textId="15A29EB1" w:rsidR="005B269C" w:rsidRPr="005B269C" w:rsidDel="00776A7D" w:rsidRDefault="005B269C" w:rsidP="005B269C">
      <w:pPr>
        <w:rPr>
          <w:del w:id="876" w:author="Jeroen Medema" w:date="2025-03-27T09:42:00Z" w16du:dateUtc="2025-03-27T08:42:00Z"/>
        </w:rPr>
      </w:pPr>
      <w:del w:id="877" w:author="Jeroen Medema" w:date="2025-03-27T09:42:00Z" w16du:dateUtc="2025-03-27T08:42:00Z">
        <w:r w:rsidDel="00776A7D">
          <w:delText>…</w:delText>
        </w:r>
      </w:del>
    </w:p>
    <w:p w14:paraId="3FA5AA3F" w14:textId="23130BD5" w:rsidR="00D3586F" w:rsidDel="00776A7D" w:rsidRDefault="00F13CF1" w:rsidP="00F13CF1">
      <w:pPr>
        <w:tabs>
          <w:tab w:val="clear" w:pos="720"/>
        </w:tabs>
        <w:overflowPunct/>
        <w:autoSpaceDE/>
        <w:autoSpaceDN/>
        <w:adjustRightInd/>
        <w:spacing w:after="0"/>
        <w:textAlignment w:val="auto"/>
        <w:rPr>
          <w:del w:id="878" w:author="Jeroen Medema" w:date="2025-03-27T09:42:00Z" w16du:dateUtc="2025-03-27T08:42:00Z"/>
        </w:rPr>
      </w:pPr>
      <w:del w:id="879" w:author="Jeroen Medema" w:date="2025-03-27T09:42:00Z" w16du:dateUtc="2025-03-27T08:42:00Z">
        <w:r w:rsidDel="00776A7D">
          <w:delText>The request may contain one or more include parameters; however, if a parameter with the value of "all" is present, then other includefield parameters shall not be present. If an attribute is a value of an includefield parameter</w:delText>
        </w:r>
        <w:r w:rsidR="00D575F4" w:rsidRPr="00D575F4" w:rsidDel="00776A7D">
          <w:rPr>
            <w:u w:val="single"/>
          </w:rPr>
          <w:delText xml:space="preserve"> </w:delText>
        </w:r>
        <w:r w:rsidR="00D575F4" w:rsidRPr="00D575F4" w:rsidDel="00776A7D">
          <w:rPr>
            <w:b/>
            <w:bCs/>
            <w:u w:val="single"/>
          </w:rPr>
          <w:delText xml:space="preserve">and is used in </w:delText>
        </w:r>
        <w:r w:rsidR="00C34DD5" w:rsidDel="00776A7D">
          <w:rPr>
            <w:b/>
            <w:bCs/>
            <w:u w:val="single"/>
          </w:rPr>
          <w:delText xml:space="preserve">the context of </w:delText>
        </w:r>
        <w:r w:rsidR="00D575F4" w:rsidRPr="00D575F4" w:rsidDel="00776A7D">
          <w:rPr>
            <w:b/>
            <w:bCs/>
            <w:u w:val="single"/>
          </w:rPr>
          <w:delText>searching</w:delText>
        </w:r>
        <w:r w:rsidDel="00776A7D">
          <w:delText>, it is equivalent to C-FIND Universal matching for that attribute. See Section C.2.2.2.3 in PS3.4.</w:delText>
        </w:r>
      </w:del>
    </w:p>
    <w:p w14:paraId="59F52E15" w14:textId="24F08DE0" w:rsidR="00B31CB7" w:rsidRPr="00F64160" w:rsidRDefault="003357C1" w:rsidP="00B31CB7">
      <w:pPr>
        <w:pStyle w:val="Instruction"/>
        <w:keepNext/>
      </w:pPr>
      <w:r>
        <w:t>Update Section B Examples</w:t>
      </w:r>
      <w:r w:rsidR="004C6623">
        <w:t>:</w:t>
      </w:r>
      <w:r>
        <w:t xml:space="preserve"> </w:t>
      </w:r>
      <w:proofErr w:type="gramStart"/>
      <w:r>
        <w:t>a</w:t>
      </w:r>
      <w:r w:rsidR="00B31CB7" w:rsidRPr="00F64160">
        <w:t>dd</w:t>
      </w:r>
      <w:proofErr w:type="gramEnd"/>
      <w:r w:rsidR="00B31CB7" w:rsidRPr="00F64160">
        <w:t xml:space="preserve">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880" w:name="_Toc150508004"/>
      <w:bookmarkStart w:id="881" w:name="_Toc193985297"/>
      <w:r w:rsidRPr="00F64160">
        <w:t>B</w:t>
      </w:r>
      <w:r w:rsidRPr="00F64160">
        <w:tab/>
        <w:t>Examples (Informative)</w:t>
      </w:r>
      <w:bookmarkEnd w:id="880"/>
      <w:bookmarkEnd w:id="881"/>
    </w:p>
    <w:p w14:paraId="49F70375" w14:textId="77777777" w:rsidR="00B31CB7" w:rsidRPr="00F64160" w:rsidRDefault="00B31CB7" w:rsidP="00B31CB7">
      <w:pPr>
        <w:keepNext/>
      </w:pPr>
      <w:r w:rsidRPr="00F64160">
        <w:t>…</w:t>
      </w:r>
    </w:p>
    <w:p w14:paraId="475C9E30" w14:textId="55D58145" w:rsidR="00983E0F" w:rsidRDefault="00B31CB7" w:rsidP="00B31CB7">
      <w:pPr>
        <w:pStyle w:val="Heading2"/>
      </w:pPr>
      <w:bookmarkStart w:id="882" w:name="_Toc150508005"/>
      <w:bookmarkStart w:id="883" w:name="_Toc193985298"/>
      <w:r w:rsidRPr="00F64160">
        <w:t>B.</w:t>
      </w:r>
      <w:r w:rsidR="00983E0F">
        <w:t>X</w:t>
      </w:r>
      <w:r>
        <w:t>1</w:t>
      </w:r>
      <w:r w:rsidR="00983E0F">
        <w:tab/>
      </w:r>
      <w:r w:rsidR="000E51B0">
        <w:t xml:space="preserve">Searching </w:t>
      </w:r>
      <w:r w:rsidR="009538DC">
        <w:t>for Modality Scheduled Procedure Steps</w:t>
      </w:r>
      <w:r w:rsidR="00696939">
        <w:t xml:space="preserve"> </w:t>
      </w:r>
      <w:r w:rsidR="000512CC">
        <w:t xml:space="preserve">using </w:t>
      </w:r>
      <w:r w:rsidR="000E51B0">
        <w:t>JSON</w:t>
      </w:r>
      <w:r w:rsidR="008D0B22">
        <w:t xml:space="preserve"> </w:t>
      </w:r>
      <w:r w:rsidR="000512CC">
        <w:t>Media</w:t>
      </w:r>
      <w:r w:rsidR="008D0B22">
        <w:t xml:space="preserve"> Type</w:t>
      </w:r>
      <w:bookmarkEnd w:id="883"/>
    </w:p>
    <w:p w14:paraId="0452EBA3" w14:textId="5267D376" w:rsidR="0073318A" w:rsidRDefault="00F73A8F" w:rsidP="0073318A">
      <w:r w:rsidRPr="00F73A8F">
        <w:t xml:space="preserve">This example illustrates a request to </w:t>
      </w:r>
      <w:r>
        <w:t>retrieve the scheduled procedure steps for a scheduled station</w:t>
      </w:r>
      <w:r w:rsidR="00823C09">
        <w:t xml:space="preserve">: </w:t>
      </w:r>
      <w:r>
        <w:t>CTSCANNER</w:t>
      </w:r>
      <w:r w:rsidRPr="00F73A8F">
        <w:t>,</w:t>
      </w:r>
      <w:r w:rsidR="00823C09">
        <w:t xml:space="preserve"> start date: 20250101 and modality: CT, </w:t>
      </w:r>
      <w:r w:rsidR="000512CC">
        <w:t xml:space="preserve">where the </w:t>
      </w:r>
      <w:r w:rsidR="00823C09">
        <w:t xml:space="preserve">results are </w:t>
      </w:r>
      <w:r w:rsidR="000512CC">
        <w:t>to be</w:t>
      </w:r>
      <w:r>
        <w:t xml:space="preserve"> </w:t>
      </w:r>
      <w:r w:rsidRPr="00F73A8F">
        <w:t xml:space="preserve">returned </w:t>
      </w:r>
      <w:r w:rsidR="00823C09">
        <w:t xml:space="preserve">in </w:t>
      </w:r>
      <w:r>
        <w:t>JSON</w:t>
      </w:r>
      <w:r w:rsidRPr="00F73A8F">
        <w:t xml:space="preserve">. </w:t>
      </w:r>
      <w:r w:rsidR="004B469E">
        <w:t>Also</w:t>
      </w:r>
      <w:r w:rsidR="000512CC">
        <w:t>, the</w:t>
      </w:r>
      <w:r w:rsidR="004B469E">
        <w:t xml:space="preserve"> </w:t>
      </w:r>
      <w:r w:rsidR="000512CC">
        <w:t xml:space="preserve">number of </w:t>
      </w:r>
      <w:r w:rsidR="004B469E">
        <w:t xml:space="preserve">returned results </w:t>
      </w:r>
      <w:r w:rsidR="000512CC">
        <w:t xml:space="preserve">is </w:t>
      </w:r>
      <w:r w:rsidR="004B469E">
        <w:t xml:space="preserve">limited to 20 and </w:t>
      </w:r>
      <w:r w:rsidR="000512CC">
        <w:t xml:space="preserve">the </w:t>
      </w:r>
      <w:r w:rsidR="004B469E">
        <w:t xml:space="preserve">results </w:t>
      </w:r>
      <w:r w:rsidR="007F1D06">
        <w:t>are requested to</w:t>
      </w:r>
      <w:r w:rsidR="004B469E">
        <w:t xml:space="preserve"> </w:t>
      </w:r>
      <w:r w:rsidR="00CC2A9A">
        <w:t>contain</w:t>
      </w:r>
      <w:r w:rsidR="004B469E">
        <w:t xml:space="preserve"> all available tags. </w:t>
      </w:r>
      <w:r w:rsidR="000512CC">
        <w:t>The o</w:t>
      </w:r>
      <w:r w:rsidR="004B469E">
        <w:t xml:space="preserve">ffset </w:t>
      </w:r>
      <w:r w:rsidR="000512CC">
        <w:t xml:space="preserve">of the returned </w:t>
      </w:r>
      <w:r w:rsidR="004B469E">
        <w:t xml:space="preserve">results is </w:t>
      </w:r>
      <w:r w:rsidR="006B0B27">
        <w:t>set</w:t>
      </w:r>
      <w:r w:rsidR="004B469E">
        <w:t xml:space="preserve"> to 0.</w:t>
      </w:r>
    </w:p>
    <w:p w14:paraId="3227B1C4" w14:textId="0447D239" w:rsidR="006B0B27" w:rsidRPr="00DB22A9" w:rsidRDefault="00A9067E" w:rsidP="006B0B27">
      <w:pPr>
        <w:rPr>
          <w:rFonts w:ascii="Noto Sans Mono ExtraCondensed M" w:hAnsi="Noto Sans Mono ExtraCondensed M" w:cs="Noto Sans Mono ExtraCondensed M"/>
          <w:sz w:val="17"/>
          <w:szCs w:val="17"/>
          <w:lang w:val="en" w:eastAsia="de-DE"/>
        </w:rPr>
      </w:pPr>
      <w:bookmarkStart w:id="884" w:name="idp105553339757055"/>
      <w:commentRangeStart w:id="885"/>
      <w:r w:rsidRPr="00DB22A9">
        <w:rPr>
          <w:rFonts w:ascii="Noto Sans Mono ExtraCondensed M" w:hAnsi="Noto Sans Mono ExtraCondensed M" w:cs="Noto Sans Mono ExtraCondensed M"/>
          <w:sz w:val="17"/>
          <w:szCs w:val="17"/>
          <w:lang w:val="en" w:eastAsia="de-DE"/>
        </w:rPr>
        <w:t>GET /radiology</w:t>
      </w:r>
      <w:r w:rsidR="004E0124" w:rsidRPr="00DB22A9">
        <w:rPr>
          <w:rFonts w:ascii="Noto Sans Mono ExtraCondensed M" w:hAnsi="Noto Sans Mono ExtraCondensed M" w:cs="Noto Sans Mono ExtraCondensed M"/>
          <w:sz w:val="17"/>
          <w:szCs w:val="17"/>
          <w:lang w:val="en" w:eastAsia="de-DE"/>
        </w:rPr>
        <w:t>/modality-scheduled-procedure-steps/?</w:t>
      </w:r>
      <w:ins w:id="886" w:author="Jeroen Medema" w:date="2025-03-27T09:46:00Z" w16du:dateUtc="2025-03-27T08:46:00Z">
        <w:r w:rsidR="00776A7D" w:rsidRPr="00DB22A9">
          <w:rPr>
            <w:rFonts w:ascii="Noto Sans Mono ExtraCondensed M" w:hAnsi="Noto Sans Mono ExtraCondensed M" w:cs="Noto Sans Mono ExtraCondensed M"/>
            <w:sz w:val="17"/>
            <w:szCs w:val="17"/>
            <w:lang w:val="en" w:eastAsia="de-DE"/>
          </w:rPr>
          <w:t>00400100.</w:t>
        </w:r>
        <w:commentRangeStart w:id="887"/>
        <w:r w:rsidR="00776A7D" w:rsidRPr="00DB22A9">
          <w:rPr>
            <w:rFonts w:ascii="Noto Sans Mono ExtraCondensed M" w:hAnsi="Noto Sans Mono ExtraCondensed M" w:cs="Noto Sans Mono ExtraCondensed M"/>
            <w:sz w:val="17"/>
            <w:szCs w:val="17"/>
            <w:lang w:val="en" w:eastAsia="de-DE"/>
          </w:rPr>
          <w:t>004000</w:t>
        </w:r>
        <w:r w:rsidR="00776A7D">
          <w:rPr>
            <w:rFonts w:ascii="Noto Sans Mono ExtraCondensed M" w:hAnsi="Noto Sans Mono ExtraCondensed M" w:cs="Noto Sans Mono ExtraCondensed M"/>
            <w:sz w:val="17"/>
            <w:szCs w:val="17"/>
            <w:lang w:val="en" w:eastAsia="de-DE"/>
          </w:rPr>
          <w:t>1</w:t>
        </w:r>
        <w:commentRangeEnd w:id="887"/>
        <w:r w:rsidR="00776A7D">
          <w:rPr>
            <w:rFonts w:ascii="Noto Sans Mono ExtraCondensed M" w:hAnsi="Noto Sans Mono ExtraCondensed M" w:cs="Noto Sans Mono ExtraCondensed M"/>
            <w:sz w:val="17"/>
            <w:szCs w:val="17"/>
            <w:lang w:val="en" w:eastAsia="de-DE"/>
          </w:rPr>
          <w:t>0</w:t>
        </w:r>
        <w:r w:rsidR="00776A7D">
          <w:rPr>
            <w:rStyle w:val="CommentReference"/>
          </w:rPr>
          <w:commentReference w:id="887"/>
        </w:r>
        <w:r w:rsidR="00776A7D" w:rsidRPr="00DB22A9">
          <w:rPr>
            <w:rFonts w:ascii="Noto Sans Mono ExtraCondensed M" w:hAnsi="Noto Sans Mono ExtraCondensed M" w:cs="Noto Sans Mono ExtraCondensed M"/>
            <w:sz w:val="17"/>
            <w:szCs w:val="17"/>
            <w:lang w:val="en" w:eastAsia="de-DE"/>
          </w:rPr>
          <w:t>=CTSCANNER</w:t>
        </w:r>
      </w:ins>
      <w:ins w:id="888" w:author="Jeroen Medema" w:date="2025-03-27T09:47:00Z" w16du:dateUtc="2025-03-27T08:47:00Z">
        <w:r w:rsidR="00776A7D" w:rsidRPr="00DB22A9" w:rsidDel="00776A7D">
          <w:rPr>
            <w:rFonts w:ascii="Noto Sans Mono ExtraCondensed M" w:hAnsi="Noto Sans Mono ExtraCondensed M" w:cs="Noto Sans Mono ExtraCondensed M"/>
            <w:sz w:val="17"/>
            <w:szCs w:val="17"/>
            <w:lang w:val="en" w:eastAsia="de-DE"/>
          </w:rPr>
          <w:t xml:space="preserve"> </w:t>
        </w:r>
      </w:ins>
      <w:del w:id="889" w:author="Jeroen Medema" w:date="2025-03-27T09:47:00Z" w16du:dateUtc="2025-03-27T08:47:00Z">
        <w:r w:rsidR="004E0124" w:rsidRPr="00DB22A9" w:rsidDel="00776A7D">
          <w:rPr>
            <w:rFonts w:ascii="Noto Sans Mono ExtraCondensed M" w:hAnsi="Noto Sans Mono ExtraCondensed M" w:cs="Noto Sans Mono ExtraCondensed M"/>
            <w:sz w:val="17"/>
            <w:szCs w:val="17"/>
            <w:lang w:val="en" w:eastAsia="de-DE"/>
          </w:rPr>
          <w:delText>00400100.00080060=CT</w:delText>
        </w:r>
      </w:del>
      <w:r w:rsidR="004E0124" w:rsidRPr="00DB22A9">
        <w:rPr>
          <w:rFonts w:ascii="Noto Sans Mono ExtraCondensed M" w:hAnsi="Noto Sans Mono ExtraCondensed M" w:cs="Noto Sans Mono ExtraCondensed M"/>
          <w:sz w:val="17"/>
          <w:szCs w:val="17"/>
          <w:lang w:val="en" w:eastAsia="de-DE"/>
        </w:rPr>
        <w:t>&amp;00400100.00400002=202</w:t>
      </w:r>
      <w:r w:rsidR="000C5789" w:rsidRPr="00DB22A9">
        <w:rPr>
          <w:rFonts w:ascii="Noto Sans Mono ExtraCondensed M" w:hAnsi="Noto Sans Mono ExtraCondensed M" w:cs="Noto Sans Mono ExtraCondensed M"/>
          <w:sz w:val="17"/>
          <w:szCs w:val="17"/>
          <w:lang w:val="en" w:eastAsia="de-DE"/>
        </w:rPr>
        <w:t>5</w:t>
      </w:r>
      <w:r w:rsidR="004E0124" w:rsidRPr="00DB22A9">
        <w:rPr>
          <w:rFonts w:ascii="Noto Sans Mono ExtraCondensed M" w:hAnsi="Noto Sans Mono ExtraCondensed M" w:cs="Noto Sans Mono ExtraCondensed M"/>
          <w:sz w:val="17"/>
          <w:szCs w:val="17"/>
          <w:lang w:val="en" w:eastAsia="de-DE"/>
        </w:rPr>
        <w:t>010</w:t>
      </w:r>
      <w:r w:rsidR="00541AE8" w:rsidRPr="00DB22A9">
        <w:rPr>
          <w:rFonts w:ascii="Noto Sans Mono ExtraCondensed M" w:hAnsi="Noto Sans Mono ExtraCondensed M" w:cs="Noto Sans Mono ExtraCondensed M"/>
          <w:sz w:val="17"/>
          <w:szCs w:val="17"/>
          <w:lang w:val="en" w:eastAsia="de-DE"/>
        </w:rPr>
        <w:t>1</w:t>
      </w:r>
      <w:r w:rsidR="004E0124" w:rsidRPr="00DB22A9">
        <w:rPr>
          <w:rFonts w:ascii="Noto Sans Mono ExtraCondensed M" w:hAnsi="Noto Sans Mono ExtraCondensed M" w:cs="Noto Sans Mono ExtraCondensed M"/>
          <w:sz w:val="17"/>
          <w:szCs w:val="17"/>
          <w:lang w:val="en" w:eastAsia="de-DE"/>
        </w:rPr>
        <w:t>&amp;</w:t>
      </w:r>
      <w:ins w:id="890" w:author="Jeroen Medema" w:date="2025-03-27T09:47:00Z" w16du:dateUtc="2025-03-27T08:47:00Z">
        <w:r w:rsidR="00776A7D" w:rsidRPr="00DB22A9">
          <w:rPr>
            <w:rFonts w:ascii="Noto Sans Mono ExtraCondensed M" w:hAnsi="Noto Sans Mono ExtraCondensed M" w:cs="Noto Sans Mono ExtraCondensed M"/>
            <w:sz w:val="17"/>
            <w:szCs w:val="17"/>
            <w:lang w:val="en" w:eastAsia="de-DE"/>
          </w:rPr>
          <w:t>00400100.00080060=CT</w:t>
        </w:r>
      </w:ins>
      <w:ins w:id="891" w:author="Jeroen Medema" w:date="2025-03-27T09:46:00Z" w16du:dateUtc="2025-03-27T08:46:00Z">
        <w:r w:rsidR="00776A7D" w:rsidRPr="00DB22A9" w:rsidDel="00776A7D">
          <w:rPr>
            <w:rFonts w:ascii="Noto Sans Mono ExtraCondensed M" w:hAnsi="Noto Sans Mono ExtraCondensed M" w:cs="Noto Sans Mono ExtraCondensed M"/>
            <w:sz w:val="17"/>
            <w:szCs w:val="17"/>
            <w:lang w:val="en" w:eastAsia="de-DE"/>
          </w:rPr>
          <w:t xml:space="preserve"> </w:t>
        </w:r>
      </w:ins>
      <w:del w:id="892" w:author="Jeroen Medema" w:date="2025-03-27T09:46:00Z" w16du:dateUtc="2025-03-27T08:46:00Z">
        <w:r w:rsidR="004E0124" w:rsidRPr="00DB22A9" w:rsidDel="00776A7D">
          <w:rPr>
            <w:rFonts w:ascii="Noto Sans Mono ExtraCondensed M" w:hAnsi="Noto Sans Mono ExtraCondensed M" w:cs="Noto Sans Mono ExtraCondensed M"/>
            <w:sz w:val="17"/>
            <w:szCs w:val="17"/>
            <w:lang w:val="en" w:eastAsia="de-DE"/>
          </w:rPr>
          <w:delText>00400100.</w:delText>
        </w:r>
        <w:commentRangeStart w:id="893"/>
        <w:r w:rsidR="004E0124" w:rsidRPr="00DB22A9" w:rsidDel="00776A7D">
          <w:rPr>
            <w:rFonts w:ascii="Noto Sans Mono ExtraCondensed M" w:hAnsi="Noto Sans Mono ExtraCondensed M" w:cs="Noto Sans Mono ExtraCondensed M"/>
            <w:sz w:val="17"/>
            <w:szCs w:val="17"/>
            <w:lang w:val="en" w:eastAsia="de-DE"/>
          </w:rPr>
          <w:delText>004000</w:delText>
        </w:r>
        <w:r w:rsidR="004C15B6" w:rsidDel="00776A7D">
          <w:rPr>
            <w:rFonts w:ascii="Noto Sans Mono ExtraCondensed M" w:hAnsi="Noto Sans Mono ExtraCondensed M" w:cs="Noto Sans Mono ExtraCondensed M"/>
            <w:sz w:val="17"/>
            <w:szCs w:val="17"/>
            <w:lang w:val="en" w:eastAsia="de-DE"/>
          </w:rPr>
          <w:delText>1</w:delText>
        </w:r>
        <w:commentRangeEnd w:id="893"/>
        <w:r w:rsidR="004C15B6" w:rsidDel="00776A7D">
          <w:rPr>
            <w:rFonts w:ascii="Noto Sans Mono ExtraCondensed M" w:hAnsi="Noto Sans Mono ExtraCondensed M" w:cs="Noto Sans Mono ExtraCondensed M"/>
            <w:sz w:val="17"/>
            <w:szCs w:val="17"/>
            <w:lang w:val="en" w:eastAsia="de-DE"/>
          </w:rPr>
          <w:delText>0</w:delText>
        </w:r>
        <w:r w:rsidR="004C15B6" w:rsidDel="00776A7D">
          <w:rPr>
            <w:rStyle w:val="CommentReference"/>
          </w:rPr>
          <w:commentReference w:id="893"/>
        </w:r>
        <w:r w:rsidR="00FA1850" w:rsidRPr="00DB22A9" w:rsidDel="00776A7D">
          <w:rPr>
            <w:rFonts w:ascii="Noto Sans Mono ExtraCondensed M" w:hAnsi="Noto Sans Mono ExtraCondensed M" w:cs="Noto Sans Mono ExtraCondensed M"/>
            <w:sz w:val="17"/>
            <w:szCs w:val="17"/>
            <w:lang w:val="en" w:eastAsia="de-DE"/>
          </w:rPr>
          <w:delText>=CTSCANNER</w:delText>
        </w:r>
      </w:del>
      <w:r w:rsidR="00FA1850" w:rsidRPr="00DB22A9">
        <w:rPr>
          <w:rFonts w:ascii="Noto Sans Mono ExtraCondensed M" w:hAnsi="Noto Sans Mono ExtraCondensed M" w:cs="Noto Sans Mono ExtraCondensed M"/>
          <w:sz w:val="17"/>
          <w:szCs w:val="17"/>
          <w:lang w:val="en" w:eastAsia="de-DE"/>
        </w:rPr>
        <w:t>&amp;limit=20&amp;offset=0&amp;includefield=all</w:t>
      </w:r>
      <w:r w:rsidR="004E0124" w:rsidRPr="00DB22A9">
        <w:rPr>
          <w:rFonts w:ascii="Noto Sans Mono ExtraCondensed M" w:hAnsi="Noto Sans Mono ExtraCondensed M" w:cs="Noto Sans Mono ExtraCondensed M"/>
          <w:sz w:val="17"/>
          <w:szCs w:val="17"/>
          <w:lang w:val="en" w:eastAsia="de-DE"/>
        </w:rPr>
        <w:t xml:space="preserve"> </w:t>
      </w:r>
      <w:r w:rsidRPr="00DB22A9">
        <w:rPr>
          <w:rFonts w:ascii="Noto Sans Mono ExtraCondensed M" w:hAnsi="Noto Sans Mono ExtraCondensed M" w:cs="Noto Sans Mono ExtraCondensed M"/>
          <w:sz w:val="17"/>
          <w:szCs w:val="17"/>
          <w:lang w:val="en" w:eastAsia="de-DE"/>
        </w:rPr>
        <w:t>HTTP/1.1</w:t>
      </w:r>
      <w:r w:rsidRPr="00DB22A9">
        <w:rPr>
          <w:rFonts w:ascii="Noto Sans Mono ExtraCondensed M" w:hAnsi="Noto Sans Mono ExtraCondensed M" w:cs="Noto Sans Mono ExtraCondensed M"/>
          <w:sz w:val="17"/>
          <w:szCs w:val="17"/>
          <w:lang w:val="en" w:eastAsia="de-DE"/>
        </w:rPr>
        <w:br/>
        <w:t>Host: www.hospital-stmarco</w:t>
      </w:r>
      <w:r w:rsidRPr="00DB22A9">
        <w:rPr>
          <w:rFonts w:ascii="Noto Sans Mono ExtraCondensed M" w:hAnsi="Noto Sans Mono ExtraCondensed M" w:cs="Noto Sans Mono ExtraCondensed M"/>
          <w:sz w:val="17"/>
          <w:szCs w:val="17"/>
          <w:lang w:val="en" w:eastAsia="de-DE"/>
        </w:rPr>
        <w:br/>
        <w:t xml:space="preserve">Accept: </w:t>
      </w:r>
      <w:r w:rsidR="007E368A" w:rsidRPr="00DB22A9">
        <w:rPr>
          <w:rFonts w:ascii="Noto Sans Mono ExtraCondensed M" w:hAnsi="Noto Sans Mono ExtraCondensed M" w:cs="Noto Sans Mono ExtraCondensed M"/>
          <w:sz w:val="17"/>
          <w:szCs w:val="17"/>
          <w:lang w:val="en" w:eastAsia="de-DE"/>
        </w:rPr>
        <w:t>application/</w:t>
      </w:r>
      <w:proofErr w:type="spellStart"/>
      <w:r w:rsidR="007E368A" w:rsidRPr="00DB22A9">
        <w:rPr>
          <w:rFonts w:ascii="Noto Sans Mono ExtraCondensed M" w:hAnsi="Noto Sans Mono ExtraCondensed M" w:cs="Noto Sans Mono ExtraCondensed M"/>
          <w:sz w:val="17"/>
          <w:szCs w:val="17"/>
          <w:lang w:val="en" w:eastAsia="de-DE"/>
        </w:rPr>
        <w:t>dicom+json</w:t>
      </w:r>
      <w:proofErr w:type="spellEnd"/>
      <w:r w:rsidRPr="00DB22A9">
        <w:rPr>
          <w:rFonts w:ascii="Noto Sans Mono ExtraCondensed M" w:hAnsi="Noto Sans Mono ExtraCondensed M" w:cs="Noto Sans Mono ExtraCondensed M"/>
          <w:sz w:val="17"/>
          <w:szCs w:val="17"/>
          <w:lang w:val="en" w:eastAsia="de-DE"/>
        </w:rPr>
        <w:br/>
      </w:r>
      <w:commentRangeEnd w:id="885"/>
      <w:r w:rsidR="007F1D06">
        <w:rPr>
          <w:rStyle w:val="CommentReference"/>
        </w:rPr>
        <w:commentReference w:id="885"/>
      </w:r>
    </w:p>
    <w:p w14:paraId="70430239" w14:textId="7AA3D265" w:rsidR="006B0B27" w:rsidRDefault="006B0B27" w:rsidP="006B0B27">
      <w:pPr>
        <w:rPr>
          <w:lang w:val="en" w:eastAsia="de-DE"/>
        </w:rPr>
      </w:pPr>
      <w:r>
        <w:rPr>
          <w:lang w:val="en" w:eastAsia="de-DE"/>
        </w:rPr>
        <w:t xml:space="preserve">An example of a successful response to the above request is given </w:t>
      </w:r>
      <w:proofErr w:type="spellStart"/>
      <w:r>
        <w:rPr>
          <w:lang w:val="en" w:eastAsia="de-DE"/>
        </w:rPr>
        <w:t>below</w:t>
      </w:r>
      <w:del w:id="894" w:author="Jeroen Medema" w:date="2025-03-27T09:56:00Z" w16du:dateUtc="2025-03-27T08:56:00Z">
        <w:r w:rsidR="0082468A" w:rsidDel="006E6B98">
          <w:rPr>
            <w:lang w:val="en" w:eastAsia="de-DE"/>
          </w:rPr>
          <w:delText xml:space="preserve"> </w:delText>
        </w:r>
      </w:del>
      <w:ins w:id="895" w:author="Jeroen Medema" w:date="2025-03-27T09:56:00Z" w16du:dateUtc="2025-03-27T08:56:00Z">
        <w:r w:rsidR="006E6B98">
          <w:rPr>
            <w:lang w:val="en" w:eastAsia="de-DE"/>
          </w:rPr>
          <w:t>:</w:t>
        </w:r>
      </w:ins>
      <w:commentRangeStart w:id="896"/>
      <w:commentRangeStart w:id="897"/>
      <w:del w:id="898" w:author="Jeroen Medema" w:date="2025-03-27T09:55:00Z" w16du:dateUtc="2025-03-27T08:55:00Z">
        <w:r w:rsidR="0082468A" w:rsidDel="006E6B98">
          <w:rPr>
            <w:lang w:val="en" w:eastAsia="de-DE"/>
          </w:rPr>
          <w:delText>represented</w:delText>
        </w:r>
        <w:r w:rsidDel="006E6B98">
          <w:rPr>
            <w:lang w:val="en" w:eastAsia="de-DE"/>
          </w:rPr>
          <w:delText>, as requested</w:delText>
        </w:r>
        <w:r w:rsidR="0082468A" w:rsidDel="006E6B98">
          <w:rPr>
            <w:lang w:val="en" w:eastAsia="de-DE"/>
          </w:rPr>
          <w:delText>,</w:delText>
        </w:r>
        <w:r w:rsidDel="006E6B98">
          <w:rPr>
            <w:lang w:val="en" w:eastAsia="de-DE"/>
          </w:rPr>
          <w:delText xml:space="preserve"> </w:delText>
        </w:r>
        <w:r w:rsidR="0082468A" w:rsidDel="006E6B98">
          <w:rPr>
            <w:lang w:val="en" w:eastAsia="de-DE"/>
          </w:rPr>
          <w:delText xml:space="preserve">as </w:delText>
        </w:r>
        <w:r w:rsidDel="006E6B98">
          <w:rPr>
            <w:lang w:val="en" w:eastAsia="de-DE"/>
          </w:rPr>
          <w:delText>JSON</w:delText>
        </w:r>
        <w:commentRangeEnd w:id="896"/>
        <w:r w:rsidR="004C15B6" w:rsidDel="006E6B98">
          <w:rPr>
            <w:rStyle w:val="CommentReference"/>
          </w:rPr>
          <w:commentReference w:id="896"/>
        </w:r>
        <w:commentRangeEnd w:id="897"/>
        <w:r w:rsidR="006E6B98" w:rsidDel="006E6B98">
          <w:rPr>
            <w:rStyle w:val="CommentReference"/>
          </w:rPr>
          <w:commentReference w:id="897"/>
        </w:r>
        <w:r w:rsidDel="006E6B98">
          <w:rPr>
            <w:lang w:val="en" w:eastAsia="de-DE"/>
          </w:rPr>
          <w:delText>.</w:delText>
        </w:r>
      </w:del>
      <w:ins w:id="899" w:author="Jeroen Medema" w:date="2025-03-27T09:55:00Z" w16du:dateUtc="2025-03-27T08:55:00Z">
        <w:r w:rsidR="006E6B98">
          <w:rPr>
            <w:lang w:val="en" w:eastAsia="de-DE"/>
          </w:rPr>
          <w:t>b</w:t>
        </w:r>
      </w:ins>
      <w:proofErr w:type="spellEnd"/>
    </w:p>
    <w:p w14:paraId="6A445CC7" w14:textId="52199967" w:rsidR="000B16F0" w:rsidRPr="00DB22A9" w:rsidRDefault="00A9067E" w:rsidP="006B0B27">
      <w:pPr>
        <w:spacing w:after="0"/>
        <w:rPr>
          <w:rFonts w:ascii="Noto Sans Mono ExtraCondensed M" w:hAnsi="Noto Sans Mono ExtraCondensed M" w:cs="Noto Sans Mono ExtraCondensed M"/>
          <w:sz w:val="17"/>
          <w:szCs w:val="17"/>
          <w:lang w:val="en" w:eastAsia="de-DE"/>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bookmarkEnd w:id="884"/>
      <w:r w:rsidR="000B16F0" w:rsidRPr="00DB22A9">
        <w:rPr>
          <w:rFonts w:ascii="Noto Sans Mono ExtraCondensed M" w:hAnsi="Noto Sans Mono ExtraCondensed M" w:cs="Noto Sans Mono ExtraCondensed M"/>
          <w:sz w:val="17"/>
          <w:szCs w:val="17"/>
          <w:lang w:val="en" w:eastAsia="de-DE"/>
        </w:rPr>
        <w:t>Content-Length: 1191</w:t>
      </w:r>
    </w:p>
    <w:p w14:paraId="5BA8211F" w14:textId="7777777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w:t>
      </w:r>
      <w:proofErr w:type="spellStart"/>
      <w:r w:rsidRPr="00DB22A9">
        <w:rPr>
          <w:rFonts w:ascii="Noto Sans Mono ExtraCondensed M" w:hAnsi="Noto Sans Mono ExtraCondensed M" w:cs="Noto Sans Mono ExtraCondensed M"/>
          <w:color w:val="000000"/>
          <w:sz w:val="17"/>
          <w:szCs w:val="17"/>
          <w:lang w:val="en" w:eastAsia="de-DE"/>
        </w:rPr>
        <w:t>dicom+json</w:t>
      </w:r>
      <w:proofErr w:type="spellEnd"/>
      <w:r w:rsidRPr="00DB22A9">
        <w:rPr>
          <w:rFonts w:ascii="Noto Sans Mono ExtraCondensed M" w:hAnsi="Noto Sans Mono ExtraCondensed M" w:cs="Noto Sans Mono ExtraCondensed M"/>
          <w:color w:val="000000"/>
          <w:sz w:val="17"/>
          <w:szCs w:val="17"/>
          <w:lang w:val="en" w:eastAsia="de-DE"/>
        </w:rPr>
        <w:t>; charset=utf-8</w:t>
      </w:r>
    </w:p>
    <w:p w14:paraId="76EAA4BB" w14:textId="4F7BF8F7" w:rsidR="000B16F0" w:rsidRPr="00DB22A9" w:rsidRDefault="002036C1"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lastRenderedPageBreak/>
        <w:t>…</w:t>
      </w:r>
      <w:r w:rsidRPr="00DB22A9">
        <w:rPr>
          <w:rFonts w:ascii="Noto Sans Mono ExtraCondensed M" w:hAnsi="Noto Sans Mono ExtraCondensed M" w:cs="Noto Sans Mono ExtraCondensed M"/>
          <w:color w:val="000000"/>
          <w:sz w:val="17"/>
          <w:szCs w:val="17"/>
        </w:rPr>
        <w:br/>
      </w:r>
      <w:r w:rsidR="000B16F0" w:rsidRPr="00DB22A9">
        <w:rPr>
          <w:rFonts w:ascii="Noto Sans Mono ExtraCondensed M" w:hAnsi="Noto Sans Mono ExtraCondensed M" w:cs="Noto Sans Mono ExtraCondensed M"/>
          <w:color w:val="000000"/>
          <w:sz w:val="17"/>
          <w:szCs w:val="17"/>
          <w:lang w:val="en" w:eastAsia="de-DE"/>
        </w:rPr>
        <w:t>[</w:t>
      </w:r>
      <w:r w:rsidR="005713E7"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w:t>
      </w:r>
    </w:p>
    <w:p w14:paraId="063FF60D" w14:textId="79BD0A3A"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5713E7" w:rsidRPr="00DB22A9">
        <w:rPr>
          <w:rFonts w:ascii="Noto Sans Mono ExtraCondensed M" w:hAnsi="Noto Sans Mono ExtraCondensed M" w:cs="Noto Sans Mono ExtraCondensed M"/>
          <w:color w:val="000000"/>
          <w:sz w:val="17"/>
          <w:szCs w:val="17"/>
        </w:rPr>
        <w:t xml:space="preserve">, </w:t>
      </w:r>
      <w:r w:rsidR="002036C1" w:rsidRPr="00DB22A9">
        <w:rPr>
          <w:rFonts w:ascii="Noto Sans Mono ExtraCondensed M" w:hAnsi="Noto Sans Mono ExtraCondensed M" w:cs="Noto Sans Mono ExtraCondensed M"/>
          <w:color w:val="000000"/>
          <w:sz w:val="17"/>
          <w:szCs w:val="17"/>
        </w:rPr>
        <w:t>…</w:t>
      </w:r>
      <w:r w:rsidR="002036C1"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"00100010": { "</w:t>
      </w:r>
      <w:proofErr w:type="spellStart"/>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 "PN", "Value": [{ "Alphabetic": "</w:t>
      </w:r>
      <w:proofErr w:type="spellStart"/>
      <w:r w:rsidR="000B16F0" w:rsidRPr="00DB22A9">
        <w:rPr>
          <w:rFonts w:ascii="Noto Sans Mono ExtraCondensed M" w:hAnsi="Noto Sans Mono ExtraCondensed M" w:cs="Noto Sans Mono ExtraCondensed M"/>
          <w:color w:val="000000"/>
          <w:sz w:val="17"/>
          <w:szCs w:val="17"/>
          <w:lang w:val="en" w:eastAsia="de-DE"/>
        </w:rPr>
        <w:t>Doe^Sally</w:t>
      </w:r>
      <w:proofErr w:type="spellEnd"/>
      <w:r w:rsidR="000B16F0" w:rsidRPr="00DB22A9">
        <w:rPr>
          <w:rFonts w:ascii="Noto Sans Mono ExtraCondensed M" w:hAnsi="Noto Sans Mono ExtraCondensed M" w:cs="Noto Sans Mono ExtraCondensed M"/>
          <w:color w:val="000000"/>
          <w:sz w:val="17"/>
          <w:szCs w:val="17"/>
          <w:lang w:val="en" w:eastAsia="de-DE"/>
        </w:rPr>
        <w:t>" }] }</w:t>
      </w:r>
    </w:p>
    <w:p w14:paraId="5ECEFEBA" w14:textId="4470567C"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"0020000D</w:t>
      </w:r>
      <w:proofErr w:type="gramStart"/>
      <w:r w:rsidR="000B16F0"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 "UI", "Value": ["</w:t>
      </w:r>
      <w:ins w:id="900" w:author="Jeroen Medema" w:date="2025-03-27T15:52:00Z" w16du:dateUtc="2025-03-27T14:52:00Z">
        <w:r w:rsidR="004667F8" w:rsidRPr="004667F8">
          <w:rPr>
            <w:rFonts w:ascii="Noto Sans Mono ExtraCondensed M" w:hAnsi="Noto Sans Mono ExtraCondensed M" w:cs="Noto Sans Mono ExtraCondensed M"/>
            <w:color w:val="000000"/>
            <w:sz w:val="17"/>
            <w:szCs w:val="17"/>
            <w:lang w:val="en" w:eastAsia="de-DE"/>
          </w:rPr>
          <w:t>1.2.250.1.59.40211.</w:t>
        </w:r>
      </w:ins>
      <w:del w:id="901" w:author="Jeroen Medema" w:date="2025-03-27T15:52:00Z" w16du:dateUtc="2025-03-27T14:52:00Z">
        <w:r w:rsidR="000B16F0" w:rsidRPr="00C732B2" w:rsidDel="004667F8">
          <w:rPr>
            <w:rFonts w:ascii="Noto Sans Mono ExtraCondensed M" w:hAnsi="Noto Sans Mono ExtraCondensed M" w:cs="Noto Sans Mono ExtraCondensed M"/>
            <w:color w:val="000000"/>
            <w:sz w:val="17"/>
            <w:szCs w:val="17"/>
            <w:highlight w:val="yellow"/>
            <w:lang w:val="en" w:eastAsia="de-DE"/>
          </w:rPr>
          <w:delText>1.3.12.2.1107.5.99.3</w:delText>
        </w:r>
      </w:del>
      <w:del w:id="902" w:author="Jeroen Medema" w:date="2025-03-27T15:53:00Z" w16du:dateUtc="2025-03-27T14:53:00Z">
        <w:r w:rsidR="000B16F0" w:rsidRPr="00C732B2" w:rsidDel="004667F8">
          <w:rPr>
            <w:rFonts w:ascii="Noto Sans Mono ExtraCondensed M" w:hAnsi="Noto Sans Mono ExtraCondensed M" w:cs="Noto Sans Mono ExtraCondensed M"/>
            <w:color w:val="000000"/>
            <w:sz w:val="17"/>
            <w:szCs w:val="17"/>
            <w:highlight w:val="yellow"/>
            <w:lang w:val="en" w:eastAsia="de-DE"/>
          </w:rPr>
          <w:delText>.</w:delText>
        </w:r>
      </w:del>
      <w:r w:rsidR="000B16F0" w:rsidRPr="00C732B2">
        <w:rPr>
          <w:rFonts w:ascii="Noto Sans Mono ExtraCondensed M" w:hAnsi="Noto Sans Mono ExtraCondensed M" w:cs="Noto Sans Mono ExtraCondensed M"/>
          <w:color w:val="000000"/>
          <w:sz w:val="17"/>
          <w:szCs w:val="17"/>
          <w:highlight w:val="yellow"/>
          <w:lang w:val="en" w:eastAsia="de-DE"/>
        </w:rPr>
        <w:t>30000008090412501082300000004</w:t>
      </w:r>
      <w:r w:rsidR="000B16F0" w:rsidRPr="00DB22A9">
        <w:rPr>
          <w:rFonts w:ascii="Noto Sans Mono ExtraCondensed M" w:hAnsi="Noto Sans Mono ExtraCondensed M" w:cs="Noto Sans Mono ExtraCondensed M"/>
          <w:color w:val="000000"/>
          <w:sz w:val="17"/>
          <w:szCs w:val="17"/>
          <w:lang w:val="en" w:eastAsia="de-DE"/>
        </w:rPr>
        <w:t>"] }</w:t>
      </w:r>
    </w:p>
    <w:p w14:paraId="460F13A4" w14:textId="486ABF82"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"00401001</w:t>
      </w:r>
      <w:proofErr w:type="gramStart"/>
      <w:r w:rsidR="000B16F0"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 "SH", "Value": ["P-ID-22"] }</w:t>
      </w:r>
    </w:p>
    <w:p w14:paraId="5299380C" w14:textId="6BE73E8E"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D84F07" w:rsidRPr="00DB22A9">
        <w:rPr>
          <w:rFonts w:ascii="Noto Sans Mono ExtraCondensed M" w:hAnsi="Noto Sans Mono ExtraCondensed M" w:cs="Noto Sans Mono ExtraCondensed M"/>
          <w:color w:val="000000"/>
          <w:sz w:val="17"/>
          <w:szCs w:val="17"/>
        </w:rPr>
        <w:t xml:space="preserve">,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"00400100":</w:t>
      </w:r>
      <w:r w:rsidR="00E55E74" w:rsidRPr="00DB22A9">
        <w:rPr>
          <w:rFonts w:ascii="Noto Sans Mono ExtraCondensed M" w:hAnsi="Noto Sans Mono ExtraCondensed M" w:cs="Noto Sans Mono ExtraCondensed M"/>
          <w:color w:val="000000"/>
          <w:sz w:val="17"/>
          <w:szCs w:val="17"/>
          <w:lang w:val="en" w:eastAsia="de-DE"/>
        </w:rPr>
        <w:t xml:space="preserve"> </w:t>
      </w:r>
      <w:r w:rsidR="00BD0581"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w:t>
      </w:r>
      <w:proofErr w:type="spellStart"/>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 "SQ"</w:t>
      </w:r>
      <w:r w:rsidR="00CB1C1B"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"Value":</w:t>
      </w:r>
    </w:p>
    <w:p w14:paraId="603EF334" w14:textId="71F7328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8277BD"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r w:rsidR="00CB1C1B"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"00400002</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"DA", "Value": ["202</w:t>
      </w:r>
      <w:r w:rsidR="00E626D5" w:rsidRPr="00DB22A9">
        <w:rPr>
          <w:rFonts w:ascii="Noto Sans Mono ExtraCondensed M" w:hAnsi="Noto Sans Mono ExtraCondensed M" w:cs="Noto Sans Mono ExtraCondensed M"/>
          <w:color w:val="000000"/>
          <w:sz w:val="17"/>
          <w:szCs w:val="17"/>
          <w:lang w:val="en" w:eastAsia="de-DE"/>
        </w:rPr>
        <w:t>5</w:t>
      </w:r>
      <w:r w:rsidRPr="00DB22A9">
        <w:rPr>
          <w:rFonts w:ascii="Noto Sans Mono ExtraCondensed M" w:hAnsi="Noto Sans Mono ExtraCondensed M" w:cs="Noto Sans Mono ExtraCondensed M"/>
          <w:color w:val="000000"/>
          <w:sz w:val="17"/>
          <w:szCs w:val="17"/>
          <w:lang w:val="en" w:eastAsia="de-DE"/>
        </w:rPr>
        <w:t>0101"] }</w:t>
      </w:r>
    </w:p>
    <w:p w14:paraId="6A04E941" w14:textId="6A0270D5"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"00400007</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"LO", "Value": ["Specials^04a_HeadCTA"] }</w:t>
      </w:r>
    </w:p>
    <w:p w14:paraId="59755ADF" w14:textId="1F1D9745"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"00400009</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 ["PS-ID-23"] }</w:t>
      </w:r>
    </w:p>
    <w:p w14:paraId="062C0B4F" w14:textId="5C5B1E89"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"00400010</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 ["CTSCANNER"] }</w:t>
      </w:r>
    </w:p>
    <w:p w14:paraId="62BA978F" w14:textId="22869034"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3D33CE"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2B553C31" w14:textId="7A546036"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2450386A" w14:textId="25EF8491"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 xml:space="preserve">  </w:t>
      </w:r>
      <w:r w:rsidR="003D33CE"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"00400002": { "</w:t>
      </w:r>
      <w:proofErr w:type="spellStart"/>
      <w:proofErr w:type="gramStart"/>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w:t>
      </w:r>
      <w:proofErr w:type="gramEnd"/>
      <w:r w:rsidR="000B16F0" w:rsidRPr="00DB22A9">
        <w:rPr>
          <w:rFonts w:ascii="Noto Sans Mono ExtraCondensed M" w:hAnsi="Noto Sans Mono ExtraCondensed M" w:cs="Noto Sans Mono ExtraCondensed M"/>
          <w:color w:val="000000"/>
          <w:sz w:val="17"/>
          <w:szCs w:val="17"/>
          <w:lang w:val="en" w:eastAsia="de-DE"/>
        </w:rPr>
        <w:t xml:space="preserve"> "DA", "Value": ["202</w:t>
      </w:r>
      <w:r w:rsidR="00E626D5" w:rsidRPr="00DB22A9">
        <w:rPr>
          <w:rFonts w:ascii="Noto Sans Mono ExtraCondensed M" w:hAnsi="Noto Sans Mono ExtraCondensed M" w:cs="Noto Sans Mono ExtraCondensed M"/>
          <w:color w:val="000000"/>
          <w:sz w:val="17"/>
          <w:szCs w:val="17"/>
          <w:lang w:val="en" w:eastAsia="de-DE"/>
        </w:rPr>
        <w:t>5</w:t>
      </w:r>
      <w:r w:rsidR="000B16F0" w:rsidRPr="00DB22A9">
        <w:rPr>
          <w:rFonts w:ascii="Noto Sans Mono ExtraCondensed M" w:hAnsi="Noto Sans Mono ExtraCondensed M" w:cs="Noto Sans Mono ExtraCondensed M"/>
          <w:color w:val="000000"/>
          <w:sz w:val="17"/>
          <w:szCs w:val="17"/>
          <w:lang w:val="en" w:eastAsia="de-DE"/>
        </w:rPr>
        <w:t>0101"] }</w:t>
      </w:r>
    </w:p>
    <w:p w14:paraId="3490EE49" w14:textId="0B76EE88"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"00400007</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"LO", "Value": ["Specials^04a_SpineCTA"] }</w:t>
      </w:r>
    </w:p>
    <w:p w14:paraId="37122DB4" w14:textId="2EDAE0C1"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"00400009</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 ["PS-ID-24"] }</w:t>
      </w:r>
    </w:p>
    <w:p w14:paraId="4F701B4C" w14:textId="463ACFEC"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"00400010</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 ["CTSCANNER"] }</w:t>
      </w:r>
    </w:p>
    <w:p w14:paraId="1AD40256" w14:textId="3996A324"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526A5AE8" w14:textId="00DA0308"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552E62ED" w14:textId="27F0381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69832AC5" w14:textId="5A6D8593"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B521A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48735AA0" w14:textId="592C0752" w:rsidR="000B16F0" w:rsidRPr="00DB22A9" w:rsidRDefault="00AE436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w:t>
      </w:r>
    </w:p>
    <w:p w14:paraId="416A8C93" w14:textId="7CC44D41" w:rsidR="00A9067E" w:rsidRPr="00DB22A9" w:rsidRDefault="00C61669" w:rsidP="000B16F0">
      <w:pPr>
        <w:tabs>
          <w:tab w:val="clear" w:pos="720"/>
        </w:tabs>
        <w:overflowPunct/>
        <w:autoSpaceDE/>
        <w:autoSpaceDN/>
        <w:adjustRightInd/>
        <w:spacing w:after="0"/>
        <w:textAlignment w:val="auto"/>
        <w:rPr>
          <w:rFonts w:ascii="Times New Roman" w:hAnsi="Times New Roman"/>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000B16F0" w:rsidRPr="00DB22A9">
        <w:rPr>
          <w:rFonts w:ascii="Noto Sans Mono ExtraCondensed M" w:hAnsi="Noto Sans Mono ExtraCondensed M" w:cs="Noto Sans Mono ExtraCondensed M"/>
          <w:color w:val="000000"/>
          <w:sz w:val="17"/>
          <w:szCs w:val="17"/>
          <w:lang w:val="en" w:eastAsia="de-DE"/>
        </w:rPr>
        <w:t>]</w:t>
      </w:r>
    </w:p>
    <w:p w14:paraId="56DDA2D6" w14:textId="0A5DB537" w:rsidR="00CA4359" w:rsidRDefault="00CA4359" w:rsidP="0073318A">
      <w:pPr>
        <w:rPr>
          <w:ins w:id="903" w:author="Jeroen Medema" w:date="2025-03-27T10:13:00Z" w16du:dateUtc="2025-03-27T09:13:00Z"/>
          <w:lang w:val="en"/>
        </w:rPr>
      </w:pPr>
    </w:p>
    <w:p w14:paraId="54F424B5" w14:textId="05D17210" w:rsidR="00FB4B33" w:rsidRPr="00FB4B33" w:rsidRDefault="00FB4B33" w:rsidP="00FB4B33">
      <w:pPr>
        <w:rPr>
          <w:ins w:id="904" w:author="Jeroen Medema" w:date="2025-03-27T10:13:00Z" w16du:dateUtc="2025-03-27T09:13:00Z"/>
          <w:lang w:val="en"/>
        </w:rPr>
      </w:pPr>
      <w:ins w:id="905" w:author="Jeroen Medema" w:date="2025-03-27T10:13:00Z" w16du:dateUtc="2025-03-27T09:13:00Z">
        <w:r w:rsidRPr="00FB4B33">
          <w:rPr>
            <w:lang w:val="en"/>
          </w:rPr>
          <w:t>The response returns two scheduled procedure steps</w:t>
        </w:r>
      </w:ins>
      <w:ins w:id="906" w:author="Jeroen Medema" w:date="2025-03-27T10:14:00Z" w16du:dateUtc="2025-03-27T09:14:00Z">
        <w:r>
          <w:rPr>
            <w:lang w:val="en"/>
          </w:rPr>
          <w:t xml:space="preserve"> for Sally Doe</w:t>
        </w:r>
      </w:ins>
      <w:ins w:id="907" w:author="Jeroen Medema" w:date="2025-03-27T10:13:00Z" w16du:dateUtc="2025-03-27T09:13:00Z">
        <w:r w:rsidRPr="00FB4B33">
          <w:rPr>
            <w:lang w:val="en"/>
          </w:rPr>
          <w:t xml:space="preserve">, one for </w:t>
        </w:r>
      </w:ins>
      <w:ins w:id="908" w:author="Jeroen Medema" w:date="2025-03-27T10:16:00Z" w16du:dateUtc="2025-03-27T09:16:00Z">
        <w:r>
          <w:rPr>
            <w:lang w:val="en"/>
          </w:rPr>
          <w:t xml:space="preserve">the </w:t>
        </w:r>
      </w:ins>
      <w:ins w:id="909" w:author="Jeroen Medema" w:date="2025-03-27T10:13:00Z" w16du:dateUtc="2025-03-27T09:13:00Z">
        <w:r w:rsidRPr="00FB4B33">
          <w:rPr>
            <w:lang w:val="en"/>
          </w:rPr>
          <w:t>head and the other one for the spin</w:t>
        </w:r>
      </w:ins>
      <w:ins w:id="910" w:author="Jeroen Medema" w:date="2025-03-27T10:37:00Z" w16du:dateUtc="2025-03-27T09:37:00Z">
        <w:r w:rsidR="009B4D5A">
          <w:rPr>
            <w:lang w:val="en"/>
          </w:rPr>
          <w:t>e</w:t>
        </w:r>
      </w:ins>
      <w:ins w:id="911" w:author="Jeroen Medema" w:date="2025-03-27T10:14:00Z" w16du:dateUtc="2025-03-27T09:14:00Z">
        <w:r>
          <w:rPr>
            <w:lang w:val="en"/>
          </w:rPr>
          <w:t>. The a</w:t>
        </w:r>
      </w:ins>
      <w:ins w:id="912" w:author="Jeroen Medema" w:date="2025-03-27T10:13:00Z" w16du:dateUtc="2025-03-27T09:13:00Z">
        <w:r w:rsidRPr="00FB4B33">
          <w:rPr>
            <w:lang w:val="en"/>
          </w:rPr>
          <w:t xml:space="preserve">ttributes </w:t>
        </w:r>
      </w:ins>
      <w:ins w:id="913" w:author="Jeroen Medema" w:date="2025-03-27T10:14:00Z" w16du:dateUtc="2025-03-27T09:14:00Z">
        <w:r>
          <w:rPr>
            <w:lang w:val="en"/>
          </w:rPr>
          <w:t xml:space="preserve">are </w:t>
        </w:r>
      </w:ins>
      <w:ins w:id="914" w:author="Jeroen Medema" w:date="2025-03-27T10:13:00Z" w16du:dateUtc="2025-03-27T09:13:00Z">
        <w:r w:rsidRPr="00FB4B33">
          <w:rPr>
            <w:lang w:val="en"/>
          </w:rPr>
          <w:t>according t</w:t>
        </w:r>
      </w:ins>
      <w:ins w:id="915" w:author="Jeroen Medema" w:date="2025-03-27T10:14:00Z" w16du:dateUtc="2025-03-27T09:14:00Z">
        <w:r>
          <w:rPr>
            <w:lang w:val="en"/>
          </w:rPr>
          <w:t>o PS3.4, T</w:t>
        </w:r>
      </w:ins>
      <w:ins w:id="916" w:author="Jeroen Medema" w:date="2025-03-27T10:13:00Z" w16du:dateUtc="2025-03-27T09:13:00Z">
        <w:r w:rsidRPr="00FB4B33">
          <w:rPr>
            <w:lang w:val="en"/>
          </w:rPr>
          <w:t>able_K.6-1</w:t>
        </w:r>
      </w:ins>
      <w:ins w:id="917" w:author="Jeroen Medema" w:date="2025-03-27T10:14:00Z" w16du:dateUtc="2025-03-27T09:14:00Z">
        <w:r>
          <w:rPr>
            <w:lang w:val="en"/>
          </w:rPr>
          <w:t xml:space="preserve"> “</w:t>
        </w:r>
      </w:ins>
      <w:ins w:id="918" w:author="Jeroen Medema" w:date="2025-03-27T10:17:00Z" w16du:dateUtc="2025-03-27T09:17:00Z">
        <w:r w:rsidRPr="00FB4B33">
          <w:rPr>
            <w:lang w:val="en"/>
          </w:rPr>
          <w:t>Attributes for the Modality Worklist Information Model</w:t>
        </w:r>
      </w:ins>
      <w:ins w:id="919" w:author="Jeroen Medema" w:date="2025-03-27T10:14:00Z" w16du:dateUtc="2025-03-27T09:14:00Z">
        <w:r>
          <w:rPr>
            <w:lang w:val="en"/>
          </w:rPr>
          <w:t>”:</w:t>
        </w:r>
      </w:ins>
    </w:p>
    <w:p w14:paraId="35311862" w14:textId="5FC1CEED" w:rsidR="00FB4B33" w:rsidRPr="00FB4B33" w:rsidRDefault="00FB4B33" w:rsidP="00FB4B33">
      <w:pPr>
        <w:pStyle w:val="ListParagraph"/>
        <w:numPr>
          <w:ilvl w:val="0"/>
          <w:numId w:val="19"/>
        </w:numPr>
        <w:ind w:left="360"/>
        <w:rPr>
          <w:ins w:id="920" w:author="Jeroen Medema" w:date="2025-03-27T10:13:00Z" w16du:dateUtc="2025-03-27T09:13:00Z"/>
          <w:lang w:val="en"/>
        </w:rPr>
      </w:pPr>
      <w:ins w:id="921" w:author="Jeroen Medema" w:date="2025-03-27T10:13:00Z" w16du:dateUtc="2025-03-27T09:13:00Z">
        <w:r w:rsidRPr="00FB4B33">
          <w:rPr>
            <w:lang w:val="en"/>
          </w:rPr>
          <w:t>Patient's Name (0010,0010</w:t>
        </w:r>
        <w:proofErr w:type="gramStart"/>
        <w:r w:rsidRPr="00FB4B33">
          <w:rPr>
            <w:lang w:val="en"/>
          </w:rPr>
          <w:t>)</w:t>
        </w:r>
      </w:ins>
      <w:ins w:id="922" w:author="Jeroen Medema" w:date="2025-03-27T10:58:00Z" w16du:dateUtc="2025-03-27T09:58:00Z">
        <w:r w:rsidR="000A2782">
          <w:rPr>
            <w:lang w:val="en"/>
          </w:rPr>
          <w:t>;</w:t>
        </w:r>
      </w:ins>
      <w:proofErr w:type="gramEnd"/>
    </w:p>
    <w:p w14:paraId="37813F45" w14:textId="50B1762C" w:rsidR="00FB4B33" w:rsidRPr="00FB4B33" w:rsidRDefault="00FB4B33" w:rsidP="00FB4B33">
      <w:pPr>
        <w:pStyle w:val="ListParagraph"/>
        <w:numPr>
          <w:ilvl w:val="0"/>
          <w:numId w:val="19"/>
        </w:numPr>
        <w:ind w:left="360"/>
        <w:rPr>
          <w:ins w:id="923" w:author="Jeroen Medema" w:date="2025-03-27T10:13:00Z" w16du:dateUtc="2025-03-27T09:13:00Z"/>
          <w:lang w:val="en"/>
        </w:rPr>
      </w:pPr>
      <w:ins w:id="924" w:author="Jeroen Medema" w:date="2025-03-27T10:13:00Z" w16du:dateUtc="2025-03-27T09:13:00Z">
        <w:r w:rsidRPr="00FB4B33">
          <w:rPr>
            <w:lang w:val="en"/>
          </w:rPr>
          <w:t>Study Instance UID (0020,000D</w:t>
        </w:r>
        <w:proofErr w:type="gramStart"/>
        <w:r w:rsidRPr="00FB4B33">
          <w:rPr>
            <w:lang w:val="en"/>
          </w:rPr>
          <w:t>)</w:t>
        </w:r>
      </w:ins>
      <w:ins w:id="925" w:author="Jeroen Medema" w:date="2025-03-27T10:58:00Z" w16du:dateUtc="2025-03-27T09:58:00Z">
        <w:r w:rsidR="000A2782">
          <w:rPr>
            <w:lang w:val="en"/>
          </w:rPr>
          <w:t>;</w:t>
        </w:r>
      </w:ins>
      <w:proofErr w:type="gramEnd"/>
    </w:p>
    <w:p w14:paraId="74650178" w14:textId="677A4ECA" w:rsidR="00FB4B33" w:rsidRPr="00FB4B33" w:rsidRDefault="00FB4B33" w:rsidP="00FB4B33">
      <w:pPr>
        <w:pStyle w:val="ListParagraph"/>
        <w:numPr>
          <w:ilvl w:val="0"/>
          <w:numId w:val="19"/>
        </w:numPr>
        <w:ind w:left="360"/>
        <w:rPr>
          <w:ins w:id="926" w:author="Jeroen Medema" w:date="2025-03-27T10:13:00Z" w16du:dateUtc="2025-03-27T09:13:00Z"/>
          <w:lang w:val="en"/>
        </w:rPr>
      </w:pPr>
      <w:ins w:id="927" w:author="Jeroen Medema" w:date="2025-03-27T10:13:00Z" w16du:dateUtc="2025-03-27T09:13:00Z">
        <w:r w:rsidRPr="00FB4B33">
          <w:rPr>
            <w:lang w:val="en"/>
          </w:rPr>
          <w:t>Requested Procedure ID (0040,1001</w:t>
        </w:r>
        <w:proofErr w:type="gramStart"/>
        <w:r w:rsidRPr="00FB4B33">
          <w:rPr>
            <w:lang w:val="en"/>
          </w:rPr>
          <w:t>)</w:t>
        </w:r>
      </w:ins>
      <w:ins w:id="928" w:author="Jeroen Medema" w:date="2025-03-27T10:58:00Z" w16du:dateUtc="2025-03-27T09:58:00Z">
        <w:r w:rsidR="000A2782">
          <w:rPr>
            <w:lang w:val="en"/>
          </w:rPr>
          <w:t>;</w:t>
        </w:r>
      </w:ins>
      <w:proofErr w:type="gramEnd"/>
    </w:p>
    <w:p w14:paraId="61F65CC4" w14:textId="53524870" w:rsidR="00FB4B33" w:rsidRPr="00FB4B33" w:rsidRDefault="00FB4B33" w:rsidP="00FB4B33">
      <w:pPr>
        <w:pStyle w:val="ListParagraph"/>
        <w:numPr>
          <w:ilvl w:val="0"/>
          <w:numId w:val="19"/>
        </w:numPr>
        <w:ind w:left="360"/>
        <w:rPr>
          <w:ins w:id="929" w:author="Jeroen Medema" w:date="2025-03-27T10:13:00Z" w16du:dateUtc="2025-03-27T09:13:00Z"/>
          <w:lang w:val="en"/>
        </w:rPr>
      </w:pPr>
      <w:ins w:id="930" w:author="Jeroen Medema" w:date="2025-03-27T10:13:00Z" w16du:dateUtc="2025-03-27T09:13:00Z">
        <w:r w:rsidRPr="00FB4B33">
          <w:rPr>
            <w:lang w:val="en"/>
          </w:rPr>
          <w:t>Scheduled Procedure Step Sequence (0040,0100</w:t>
        </w:r>
        <w:proofErr w:type="gramStart"/>
        <w:r w:rsidRPr="00FB4B33">
          <w:rPr>
            <w:lang w:val="en"/>
          </w:rPr>
          <w:t>)</w:t>
        </w:r>
      </w:ins>
      <w:ins w:id="931" w:author="Jeroen Medema" w:date="2025-03-27T10:58:00Z" w16du:dateUtc="2025-03-27T09:58:00Z">
        <w:r w:rsidR="000A2782">
          <w:rPr>
            <w:lang w:val="en"/>
          </w:rPr>
          <w:t>;</w:t>
        </w:r>
      </w:ins>
      <w:proofErr w:type="gramEnd"/>
    </w:p>
    <w:p w14:paraId="4351B4ED" w14:textId="7C6085DC" w:rsidR="00FB4B33" w:rsidRPr="00FB4B33" w:rsidRDefault="00FB4B33" w:rsidP="00FB4B33">
      <w:pPr>
        <w:pStyle w:val="ListParagraph"/>
        <w:numPr>
          <w:ilvl w:val="1"/>
          <w:numId w:val="20"/>
        </w:numPr>
        <w:ind w:left="1080"/>
        <w:rPr>
          <w:ins w:id="932" w:author="Jeroen Medema" w:date="2025-03-27T10:13:00Z" w16du:dateUtc="2025-03-27T09:13:00Z"/>
          <w:lang w:val="en"/>
        </w:rPr>
      </w:pPr>
      <w:ins w:id="933" w:author="Jeroen Medema" w:date="2025-03-27T10:13:00Z" w16du:dateUtc="2025-03-27T09:13:00Z">
        <w:r w:rsidRPr="00FB4B33">
          <w:rPr>
            <w:lang w:val="en"/>
          </w:rPr>
          <w:t>Scheduled Procedure Step Description (0040,0007</w:t>
        </w:r>
        <w:proofErr w:type="gramStart"/>
        <w:r w:rsidRPr="00FB4B33">
          <w:rPr>
            <w:lang w:val="en"/>
          </w:rPr>
          <w:t>)</w:t>
        </w:r>
      </w:ins>
      <w:ins w:id="934" w:author="Jeroen Medema" w:date="2025-03-27T10:58:00Z" w16du:dateUtc="2025-03-27T09:58:00Z">
        <w:r w:rsidR="000A2782">
          <w:rPr>
            <w:lang w:val="en"/>
          </w:rPr>
          <w:t>;</w:t>
        </w:r>
      </w:ins>
      <w:proofErr w:type="gramEnd"/>
    </w:p>
    <w:p w14:paraId="3096CD41" w14:textId="45F917A5" w:rsidR="00FB4B33" w:rsidRPr="00FB4B33" w:rsidRDefault="00FB4B33" w:rsidP="00FB4B33">
      <w:pPr>
        <w:pStyle w:val="ListParagraph"/>
        <w:numPr>
          <w:ilvl w:val="1"/>
          <w:numId w:val="20"/>
        </w:numPr>
        <w:ind w:left="1080"/>
        <w:rPr>
          <w:ins w:id="935" w:author="Jeroen Medema" w:date="2025-03-27T10:13:00Z" w16du:dateUtc="2025-03-27T09:13:00Z"/>
          <w:lang w:val="en"/>
        </w:rPr>
      </w:pPr>
      <w:ins w:id="936" w:author="Jeroen Medema" w:date="2025-03-27T10:13:00Z" w16du:dateUtc="2025-03-27T09:13:00Z">
        <w:r w:rsidRPr="00FB4B33">
          <w:rPr>
            <w:lang w:val="en"/>
          </w:rPr>
          <w:t>Scheduled Station Name (0040,0010</w:t>
        </w:r>
        <w:proofErr w:type="gramStart"/>
        <w:r w:rsidRPr="00FB4B33">
          <w:rPr>
            <w:lang w:val="en"/>
          </w:rPr>
          <w:t>)</w:t>
        </w:r>
      </w:ins>
      <w:ins w:id="937" w:author="Jeroen Medema" w:date="2025-03-27T10:58:00Z" w16du:dateUtc="2025-03-27T09:58:00Z">
        <w:r w:rsidR="000A2782">
          <w:rPr>
            <w:lang w:val="en"/>
          </w:rPr>
          <w:t>;</w:t>
        </w:r>
      </w:ins>
      <w:proofErr w:type="gramEnd"/>
    </w:p>
    <w:p w14:paraId="244CF255" w14:textId="2A2D8000" w:rsidR="00FB4B33" w:rsidRPr="00FB4B33" w:rsidRDefault="00FB4B33" w:rsidP="00FB4B33">
      <w:pPr>
        <w:pStyle w:val="ListParagraph"/>
        <w:numPr>
          <w:ilvl w:val="1"/>
          <w:numId w:val="20"/>
        </w:numPr>
        <w:ind w:left="1080"/>
        <w:rPr>
          <w:ins w:id="938" w:author="Jeroen Medema" w:date="2025-03-27T10:13:00Z" w16du:dateUtc="2025-03-27T09:13:00Z"/>
          <w:lang w:val="en"/>
        </w:rPr>
      </w:pPr>
      <w:ins w:id="939" w:author="Jeroen Medema" w:date="2025-03-27T10:13:00Z" w16du:dateUtc="2025-03-27T09:13:00Z">
        <w:r w:rsidRPr="00FB4B33">
          <w:rPr>
            <w:lang w:val="en"/>
          </w:rPr>
          <w:t>Scheduled Procedure Step Start Date (0040,0002</w:t>
        </w:r>
        <w:proofErr w:type="gramStart"/>
        <w:r w:rsidRPr="00FB4B33">
          <w:rPr>
            <w:lang w:val="en"/>
          </w:rPr>
          <w:t>)</w:t>
        </w:r>
      </w:ins>
      <w:ins w:id="940" w:author="Jeroen Medema" w:date="2025-03-27T10:58:00Z" w16du:dateUtc="2025-03-27T09:58:00Z">
        <w:r w:rsidR="000A2782">
          <w:rPr>
            <w:lang w:val="en"/>
          </w:rPr>
          <w:t>;</w:t>
        </w:r>
      </w:ins>
      <w:proofErr w:type="gramEnd"/>
    </w:p>
    <w:p w14:paraId="1812B59B" w14:textId="7D74DA9A" w:rsidR="00FB4B33" w:rsidRPr="00FB4B33" w:rsidRDefault="00FB4B33" w:rsidP="00FB4B33">
      <w:pPr>
        <w:pStyle w:val="ListParagraph"/>
        <w:numPr>
          <w:ilvl w:val="1"/>
          <w:numId w:val="20"/>
        </w:numPr>
        <w:ind w:left="1080"/>
        <w:rPr>
          <w:lang w:val="en"/>
        </w:rPr>
      </w:pPr>
      <w:ins w:id="941" w:author="Jeroen Medema" w:date="2025-03-27T10:13:00Z" w16du:dateUtc="2025-03-27T09:13:00Z">
        <w:r w:rsidRPr="00FB4B33">
          <w:rPr>
            <w:lang w:val="en"/>
          </w:rPr>
          <w:t>Scheduled Procedure Step ID (0040,0009)</w:t>
        </w:r>
      </w:ins>
      <w:ins w:id="942" w:author="Jeroen Medema" w:date="2025-03-27T10:58:00Z" w16du:dateUtc="2025-03-27T09:58:00Z">
        <w:r w:rsidR="000A2782">
          <w:rPr>
            <w:lang w:val="en"/>
          </w:rPr>
          <w:t>.</w:t>
        </w:r>
      </w:ins>
    </w:p>
    <w:p w14:paraId="59D21620" w14:textId="68C8F684" w:rsidR="00983E0F" w:rsidRDefault="00983E0F" w:rsidP="00597FC5">
      <w:pPr>
        <w:pStyle w:val="Heading2"/>
      </w:pPr>
      <w:bookmarkStart w:id="943" w:name="_Toc193985299"/>
      <w:r>
        <w:t>B.X</w:t>
      </w:r>
      <w:r w:rsidR="006B7E57">
        <w:t>2</w:t>
      </w:r>
      <w:r w:rsidR="00E437D5">
        <w:tab/>
        <w:t>Creat</w:t>
      </w:r>
      <w:r w:rsidR="008355CE">
        <w:t xml:space="preserve">ing a Modality Performed Procedure Step </w:t>
      </w:r>
      <w:r w:rsidR="002668AB">
        <w:t>using</w:t>
      </w:r>
      <w:r w:rsidR="008355CE">
        <w:t xml:space="preserve"> JSON</w:t>
      </w:r>
      <w:r w:rsidR="008D0B22">
        <w:t xml:space="preserve"> Content Type</w:t>
      </w:r>
      <w:bookmarkEnd w:id="943"/>
    </w:p>
    <w:p w14:paraId="5D4B3902" w14:textId="5F74A647" w:rsidR="00CA4359" w:rsidRDefault="00CA4359" w:rsidP="00CA4359">
      <w:commentRangeStart w:id="944"/>
      <w:r>
        <w:t xml:space="preserve">This example </w:t>
      </w:r>
      <w:r w:rsidR="00FC747E" w:rsidRPr="00F73A8F">
        <w:t>illustrates a</w:t>
      </w:r>
      <w:r>
        <w:t xml:space="preserve"> request </w:t>
      </w:r>
      <w:r w:rsidR="00FC747E" w:rsidRPr="00F73A8F">
        <w:t xml:space="preserve">to </w:t>
      </w:r>
      <w:r>
        <w:t>creat</w:t>
      </w:r>
      <w:r w:rsidR="00FC747E">
        <w:t>e</w:t>
      </w:r>
      <w:r>
        <w:t xml:space="preserve"> a modality performed procedure step using JSON.</w:t>
      </w:r>
      <w:r w:rsidR="004909D2">
        <w:t xml:space="preserve"> The intention is to mark </w:t>
      </w:r>
      <w:del w:id="945" w:author="Jeroen Medema" w:date="2025-03-27T10:29:00Z" w16du:dateUtc="2025-03-27T09:29:00Z">
        <w:r w:rsidR="004909D2" w:rsidDel="00C732B2">
          <w:delText xml:space="preserve">the referenced procedure </w:delText>
        </w:r>
      </w:del>
      <w:ins w:id="946" w:author="Jeroen Medema" w:date="2025-03-27T10:29:00Z" w16du:dateUtc="2025-03-27T09:29:00Z">
        <w:r w:rsidR="00C732B2">
          <w:t xml:space="preserve">it </w:t>
        </w:r>
      </w:ins>
      <w:r w:rsidR="004909D2">
        <w:t>in the state: “IN PROGRESS”.</w:t>
      </w:r>
      <w:commentRangeEnd w:id="944"/>
      <w:r w:rsidR="00AD25C6">
        <w:rPr>
          <w:rStyle w:val="CommentReference"/>
        </w:rPr>
        <w:commentReference w:id="944"/>
      </w:r>
      <w:ins w:id="947" w:author="Jeroen Medema" w:date="2025-03-27T10:22:00Z" w16du:dateUtc="2025-03-27T09:22:00Z">
        <w:r w:rsidR="00FB4B33">
          <w:t xml:space="preserve"> This is a continuation of the previous example</w:t>
        </w:r>
      </w:ins>
      <w:ins w:id="948" w:author="Jeroen Medema" w:date="2025-03-27T11:46:00Z" w16du:dateUtc="2025-03-27T10:46:00Z">
        <w:r w:rsidR="00E95FB2">
          <w:t xml:space="preserve"> </w:t>
        </w:r>
      </w:ins>
      <w:ins w:id="949" w:author="Jeroen Medema" w:date="2025-03-27T11:47:00Z" w16du:dateUtc="2025-03-27T10:47:00Z">
        <w:r w:rsidR="00E95FB2">
          <w:t>as given in B.X1</w:t>
        </w:r>
      </w:ins>
      <w:ins w:id="950" w:author="Jeroen Medema" w:date="2025-03-27T10:22:00Z" w16du:dateUtc="2025-03-27T09:22:00Z">
        <w:r w:rsidR="00FB4B33">
          <w:t>, where the Patient’s Name (</w:t>
        </w:r>
      </w:ins>
      <w:ins w:id="951" w:author="Jeroen Medema" w:date="2025-03-27T10:23:00Z" w16du:dateUtc="2025-03-27T09:23:00Z">
        <w:r w:rsidR="00FB4B33">
          <w:t>0010,0010)</w:t>
        </w:r>
      </w:ins>
      <w:ins w:id="952" w:author="Jeroen Medema" w:date="2025-03-27T10:22:00Z" w16du:dateUtc="2025-03-27T09:22:00Z">
        <w:r w:rsidR="00FB4B33">
          <w:t>, Study Instance UID (</w:t>
        </w:r>
      </w:ins>
      <w:ins w:id="953" w:author="Jeroen Medema" w:date="2025-03-27T10:23:00Z" w16du:dateUtc="2025-03-27T09:23:00Z">
        <w:r w:rsidR="00FB4B33">
          <w:t>0020,000D</w:t>
        </w:r>
      </w:ins>
      <w:ins w:id="954" w:author="Jeroen Medema" w:date="2025-03-27T10:22:00Z" w16du:dateUtc="2025-03-27T09:22:00Z">
        <w:r w:rsidR="00FB4B33">
          <w:t xml:space="preserve">), </w:t>
        </w:r>
      </w:ins>
      <w:ins w:id="955" w:author="Jeroen Medema" w:date="2025-03-27T10:28:00Z" w16du:dateUtc="2025-03-27T09:28:00Z">
        <w:r w:rsidR="00C732B2" w:rsidRPr="00C732B2">
          <w:t>Scheduled Procedure Step Description (0040,0007)</w:t>
        </w:r>
        <w:r w:rsidR="00C732B2">
          <w:t xml:space="preserve">, </w:t>
        </w:r>
      </w:ins>
      <w:ins w:id="956" w:author="Jeroen Medema" w:date="2025-03-27T10:23:00Z" w16du:dateUtc="2025-03-27T09:23:00Z">
        <w:r w:rsidR="00FB4B33">
          <w:t xml:space="preserve">and </w:t>
        </w:r>
      </w:ins>
      <w:ins w:id="957" w:author="Jeroen Medema" w:date="2025-03-27T10:22:00Z" w16du:dateUtc="2025-03-27T09:22:00Z">
        <w:r w:rsidR="00FB4B33">
          <w:t>Requested Procedure ID</w:t>
        </w:r>
      </w:ins>
      <w:ins w:id="958" w:author="Jeroen Medema" w:date="2025-03-27T10:23:00Z" w16du:dateUtc="2025-03-27T09:23:00Z">
        <w:r w:rsidR="00FB4B33">
          <w:t xml:space="preserve"> (0040,1001) have been </w:t>
        </w:r>
      </w:ins>
      <w:ins w:id="959" w:author="Jeroen Medema" w:date="2025-03-27T10:27:00Z" w16du:dateUtc="2025-03-27T09:27:00Z">
        <w:r w:rsidR="00C732B2">
          <w:t>taken over</w:t>
        </w:r>
      </w:ins>
      <w:ins w:id="960" w:author="Jeroen Medema" w:date="2025-03-27T10:24:00Z" w16du:dateUtc="2025-03-27T09:24:00Z">
        <w:r w:rsidR="00C732B2">
          <w:t xml:space="preserve"> from the </w:t>
        </w:r>
      </w:ins>
      <w:ins w:id="961" w:author="Jeroen Medema" w:date="2025-03-27T10:27:00Z" w16du:dateUtc="2025-03-27T09:27:00Z">
        <w:r w:rsidR="00C732B2">
          <w:t xml:space="preserve">received </w:t>
        </w:r>
      </w:ins>
      <w:ins w:id="962" w:author="Jeroen Medema" w:date="2025-03-27T10:25:00Z" w16du:dateUtc="2025-03-27T09:25:00Z">
        <w:r w:rsidR="00C732B2">
          <w:t xml:space="preserve">modality </w:t>
        </w:r>
      </w:ins>
      <w:ins w:id="963" w:author="Jeroen Medema" w:date="2025-03-27T10:24:00Z" w16du:dateUtc="2025-03-27T09:24:00Z">
        <w:r w:rsidR="00C732B2">
          <w:t xml:space="preserve">scheduled procedure step, and </w:t>
        </w:r>
      </w:ins>
      <w:ins w:id="964" w:author="Jeroen Medema" w:date="2025-03-27T10:40:00Z" w16du:dateUtc="2025-03-27T09:40:00Z">
        <w:r w:rsidR="009B4D5A">
          <w:t xml:space="preserve">the </w:t>
        </w:r>
        <w:r w:rsidR="009B4D5A" w:rsidRPr="009B4D5A">
          <w:t>Performed Procedure Step Status</w:t>
        </w:r>
        <w:r w:rsidR="009B4D5A" w:rsidRPr="009B4D5A">
          <w:t xml:space="preserve"> </w:t>
        </w:r>
        <w:r w:rsidR="009B4D5A">
          <w:t xml:space="preserve"> </w:t>
        </w:r>
      </w:ins>
      <w:ins w:id="965" w:author="Jeroen Medema" w:date="2025-03-27T10:30:00Z" w16du:dateUtc="2025-03-27T09:30:00Z">
        <w:r w:rsidR="00C732B2">
          <w:t>(00</w:t>
        </w:r>
      </w:ins>
      <w:ins w:id="966" w:author="Jeroen Medema" w:date="2025-03-27T10:34:00Z" w16du:dateUtc="2025-03-27T09:34:00Z">
        <w:r w:rsidR="009B4D5A">
          <w:t>40</w:t>
        </w:r>
      </w:ins>
      <w:ins w:id="967" w:author="Jeroen Medema" w:date="2025-03-27T10:30:00Z" w16du:dateUtc="2025-03-27T09:30:00Z">
        <w:r w:rsidR="00C732B2">
          <w:t xml:space="preserve">,0252), </w:t>
        </w:r>
      </w:ins>
      <w:ins w:id="968" w:author="Jeroen Medema" w:date="2025-03-27T10:40:00Z" w16du:dateUtc="2025-03-27T09:40:00Z">
        <w:r w:rsidR="009B4D5A" w:rsidRPr="009B4D5A">
          <w:t>Performed Procedure Step ID</w:t>
        </w:r>
        <w:r w:rsidR="009B4D5A" w:rsidRPr="009B4D5A">
          <w:t xml:space="preserve"> </w:t>
        </w:r>
        <w:r w:rsidR="009B4D5A">
          <w:t>(0040,0253)</w:t>
        </w:r>
      </w:ins>
      <w:ins w:id="969" w:author="Jeroen Medema" w:date="2025-03-27T10:41:00Z" w16du:dateUtc="2025-03-27T09:41:00Z">
        <w:r w:rsidR="009B4D5A">
          <w:t xml:space="preserve">, </w:t>
        </w:r>
      </w:ins>
      <w:ins w:id="970" w:author="Jeroen Medema" w:date="2025-03-27T10:42:00Z" w16du:dateUtc="2025-03-27T09:42:00Z">
        <w:r w:rsidR="009B4D5A">
          <w:t xml:space="preserve">Accession  Number </w:t>
        </w:r>
      </w:ins>
      <w:ins w:id="971" w:author="Jeroen Medema" w:date="2025-03-27T10:30:00Z" w16du:dateUtc="2025-03-27T09:30:00Z">
        <w:r w:rsidR="00C732B2">
          <w:t>(00</w:t>
        </w:r>
      </w:ins>
      <w:ins w:id="972" w:author="Jeroen Medema" w:date="2025-03-27T10:31:00Z" w16du:dateUtc="2025-03-27T09:31:00Z">
        <w:r w:rsidR="00C732B2">
          <w:t xml:space="preserve">08,0050), </w:t>
        </w:r>
      </w:ins>
      <w:ins w:id="973" w:author="Jeroen Medema" w:date="2025-03-27T10:42:00Z" w16du:dateUtc="2025-03-27T09:42:00Z">
        <w:r w:rsidR="009B4D5A">
          <w:t xml:space="preserve">and </w:t>
        </w:r>
      </w:ins>
      <w:ins w:id="974" w:author="Jeroen Medema" w:date="2025-03-27T10:43:00Z" w16du:dateUtc="2025-03-27T09:43:00Z">
        <w:r w:rsidR="009B4D5A" w:rsidRPr="009B4D5A">
          <w:t>Scheduled Procedure Step ID</w:t>
        </w:r>
        <w:r w:rsidR="009B4D5A">
          <w:t xml:space="preserve"> </w:t>
        </w:r>
      </w:ins>
      <w:ins w:id="975" w:author="Jeroen Medema" w:date="2025-03-27T10:31:00Z" w16du:dateUtc="2025-03-27T09:31:00Z">
        <w:r w:rsidR="00C732B2">
          <w:t xml:space="preserve">(0040,0009) </w:t>
        </w:r>
      </w:ins>
      <w:ins w:id="976" w:author="Jeroen Medema" w:date="2025-03-27T10:30:00Z" w16du:dateUtc="2025-03-27T09:30:00Z">
        <w:r w:rsidR="00C732B2">
          <w:t>have been added</w:t>
        </w:r>
      </w:ins>
      <w:ins w:id="977" w:author="Jeroen Medema" w:date="2025-03-27T10:31:00Z" w16du:dateUtc="2025-03-27T09:31:00Z">
        <w:r w:rsidR="00C732B2">
          <w:t xml:space="preserve"> as “IN PROGRESS”, </w:t>
        </w:r>
      </w:ins>
      <w:ins w:id="978" w:author="Jeroen Medema" w:date="2025-03-27T15:58:00Z" w16du:dateUtc="2025-03-27T14:58:00Z">
        <w:r w:rsidR="004667F8" w:rsidRPr="004667F8">
          <w:t>1.2.250.1.59.40211.</w:t>
        </w:r>
      </w:ins>
      <w:ins w:id="979" w:author="Jeroen Medema" w:date="2025-03-27T10:41:00Z" w16du:dateUtc="2025-03-27T09:41:00Z">
        <w:r w:rsidR="009B4D5A" w:rsidRPr="004667F8">
          <w:t>12345678.987654</w:t>
        </w:r>
        <w:r w:rsidR="009B4D5A">
          <w:t xml:space="preserve">, </w:t>
        </w:r>
      </w:ins>
      <w:ins w:id="980" w:author="Jeroen Medema" w:date="2025-03-27T10:31:00Z" w16du:dateUtc="2025-03-27T09:31:00Z">
        <w:r w:rsidR="00C732B2">
          <w:t>1, and “PS-ID-23”</w:t>
        </w:r>
      </w:ins>
      <w:ins w:id="981" w:author="Jeroen Medema" w:date="2025-03-27T10:32:00Z" w16du:dateUtc="2025-03-27T09:32:00Z">
        <w:r w:rsidR="00C732B2">
          <w:t xml:space="preserve"> respectively</w:t>
        </w:r>
      </w:ins>
      <w:ins w:id="982" w:author="Jeroen Medema" w:date="2025-03-27T10:45:00Z" w16du:dateUtc="2025-03-27T09:45:00Z">
        <w:r w:rsidR="00D415CA">
          <w:t xml:space="preserve">, some of which in the </w:t>
        </w:r>
        <w:r w:rsidR="00D415CA" w:rsidRPr="00D415CA">
          <w:t>Scheduled Step Attributes Sequence</w:t>
        </w:r>
        <w:r w:rsidR="00D415CA">
          <w:t xml:space="preserve"> (0040,0270)</w:t>
        </w:r>
      </w:ins>
      <w:ins w:id="983" w:author="Jeroen Medema" w:date="2025-03-27T10:30:00Z" w16du:dateUtc="2025-03-27T09:30:00Z">
        <w:r w:rsidR="00C732B2">
          <w:t>.</w:t>
        </w:r>
      </w:ins>
    </w:p>
    <w:p w14:paraId="23E02AB5" w14:textId="58F926A9"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PUT /radiology/</w:t>
      </w:r>
      <w:r w:rsidR="000F65E2" w:rsidRPr="00DB22A9">
        <w:rPr>
          <w:rFonts w:ascii="Noto Sans Mono ExtraCondensed M" w:hAnsi="Noto Sans Mono ExtraCondensed M" w:cs="Noto Sans Mono ExtraCondensed M"/>
          <w:color w:val="000000"/>
          <w:sz w:val="17"/>
          <w:szCs w:val="17"/>
          <w:lang w:val="en" w:eastAsia="de-DE"/>
        </w:rPr>
        <w:t>modality-performed-procedure-steps</w:t>
      </w:r>
      <w:r w:rsidRPr="00DB22A9">
        <w:rPr>
          <w:rFonts w:ascii="Noto Sans Mono ExtraCondensed M" w:hAnsi="Noto Sans Mono ExtraCondensed M" w:cs="Noto Sans Mono ExtraCondensed M"/>
          <w:color w:val="000000"/>
          <w:sz w:val="17"/>
          <w:szCs w:val="17"/>
          <w:lang w:val="en" w:eastAsia="de-DE"/>
        </w:rPr>
        <w:t>/</w:t>
      </w:r>
      <w:ins w:id="984" w:author="Jeroen Medema" w:date="2025-03-27T15:58:00Z" w16du:dateUtc="2025-03-27T14:58:00Z">
        <w:r w:rsidR="004667F8" w:rsidRPr="004667F8">
          <w:t xml:space="preserve"> </w:t>
        </w:r>
        <w:r w:rsidR="004667F8" w:rsidRPr="004667F8">
          <w:rPr>
            <w:rFonts w:ascii="Noto Sans Mono ExtraCondensed M" w:hAnsi="Noto Sans Mono ExtraCondensed M" w:cs="Noto Sans Mono ExtraCondensed M"/>
            <w:color w:val="000000"/>
            <w:sz w:val="17"/>
            <w:szCs w:val="17"/>
            <w:lang w:val="en" w:eastAsia="de-DE"/>
          </w:rPr>
          <w:t>1.2.250.1.59.40211.</w:t>
        </w:r>
      </w:ins>
      <w:commentRangeStart w:id="985"/>
      <w:del w:id="986" w:author="Jeroen Medema" w:date="2025-03-27T15:58:00Z" w16du:dateUtc="2025-03-27T14:58:00Z">
        <w:r w:rsidRPr="00DB22A9" w:rsidDel="004667F8">
          <w:rPr>
            <w:rFonts w:ascii="Noto Sans Mono ExtraCondensed M" w:hAnsi="Noto Sans Mono ExtraCondensed M" w:cs="Noto Sans Mono ExtraCondensed M"/>
            <w:color w:val="000000"/>
            <w:sz w:val="17"/>
            <w:szCs w:val="17"/>
            <w:lang w:val="en" w:eastAsia="de-DE"/>
          </w:rPr>
          <w:delText>1.2.</w:delText>
        </w:r>
      </w:del>
      <w:r w:rsidRPr="00DB22A9">
        <w:rPr>
          <w:rFonts w:ascii="Noto Sans Mono ExtraCondensed M" w:hAnsi="Noto Sans Mono ExtraCondensed M" w:cs="Noto Sans Mono ExtraCondensed M"/>
          <w:color w:val="000000"/>
          <w:sz w:val="17"/>
          <w:szCs w:val="17"/>
          <w:lang w:val="en" w:eastAsia="de-DE"/>
        </w:rPr>
        <w:t>12345678.987654</w:t>
      </w:r>
      <w:commentRangeEnd w:id="985"/>
      <w:r w:rsidR="004C15B6">
        <w:rPr>
          <w:rStyle w:val="CommentReference"/>
        </w:rPr>
        <w:commentReference w:id="985"/>
      </w:r>
      <w:r w:rsidRPr="00DB22A9">
        <w:rPr>
          <w:rFonts w:ascii="Noto Sans Mono ExtraCondensed M" w:hAnsi="Noto Sans Mono ExtraCondensed M" w:cs="Noto Sans Mono ExtraCondensed M"/>
          <w:color w:val="000000"/>
          <w:sz w:val="17"/>
          <w:szCs w:val="17"/>
          <w:lang w:val="en" w:eastAsia="de-DE"/>
        </w:rPr>
        <w:t xml:space="preserve"> HTTP/1.1</w:t>
      </w:r>
    </w:p>
    <w:p w14:paraId="69D32809" w14:textId="7777777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Host: www.hospital-stmarco</w:t>
      </w:r>
    </w:p>
    <w:p w14:paraId="64B3C9A5" w14:textId="7777777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lastRenderedPageBreak/>
        <w:t>Content-Type: application/</w:t>
      </w:r>
      <w:proofErr w:type="spellStart"/>
      <w:r w:rsidRPr="00DB22A9">
        <w:rPr>
          <w:rFonts w:ascii="Noto Sans Mono ExtraCondensed M" w:hAnsi="Noto Sans Mono ExtraCondensed M" w:cs="Noto Sans Mono ExtraCondensed M"/>
          <w:color w:val="000000"/>
          <w:sz w:val="17"/>
          <w:szCs w:val="17"/>
          <w:lang w:val="en" w:eastAsia="de-DE"/>
        </w:rPr>
        <w:t>dicom+json</w:t>
      </w:r>
      <w:proofErr w:type="spellEnd"/>
    </w:p>
    <w:p w14:paraId="4F5660A5" w14:textId="040BDE08" w:rsidR="003156EA" w:rsidRPr="00DB22A9" w:rsidRDefault="00EE7A98"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3156EA" w:rsidRPr="00DB22A9">
        <w:rPr>
          <w:rFonts w:ascii="Noto Sans Mono ExtraCondensed M" w:hAnsi="Noto Sans Mono ExtraCondensed M" w:cs="Noto Sans Mono ExtraCondensed M"/>
          <w:color w:val="000000"/>
          <w:sz w:val="17"/>
          <w:szCs w:val="17"/>
          <w:lang w:val="en" w:eastAsia="de-DE"/>
        </w:rPr>
        <w:t>{</w:t>
      </w:r>
    </w:p>
    <w:p w14:paraId="3EBB8A25" w14:textId="29A5086D" w:rsidR="003156EA" w:rsidRPr="00DB22A9" w:rsidRDefault="00EE7A98"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EC5AE9"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"00100010": { "</w:t>
      </w:r>
      <w:proofErr w:type="spellStart"/>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"PN", "Value": [{ "Alphabetic": "</w:t>
      </w:r>
      <w:proofErr w:type="spellStart"/>
      <w:r w:rsidR="003156EA" w:rsidRPr="00DB22A9">
        <w:rPr>
          <w:rFonts w:ascii="Noto Sans Mono ExtraCondensed M" w:hAnsi="Noto Sans Mono ExtraCondensed M" w:cs="Noto Sans Mono ExtraCondensed M"/>
          <w:color w:val="000000"/>
          <w:sz w:val="17"/>
          <w:szCs w:val="17"/>
          <w:lang w:val="en" w:eastAsia="de-DE"/>
        </w:rPr>
        <w:t>Doe^Sally</w:t>
      </w:r>
      <w:proofErr w:type="spellEnd"/>
      <w:r w:rsidR="003156EA" w:rsidRPr="00DB22A9">
        <w:rPr>
          <w:rFonts w:ascii="Noto Sans Mono ExtraCondensed M" w:hAnsi="Noto Sans Mono ExtraCondensed M" w:cs="Noto Sans Mono ExtraCondensed M"/>
          <w:color w:val="000000"/>
          <w:sz w:val="17"/>
          <w:szCs w:val="17"/>
          <w:lang w:val="en" w:eastAsia="de-DE"/>
        </w:rPr>
        <w:t>" }] }</w:t>
      </w:r>
    </w:p>
    <w:p w14:paraId="54ACABF2" w14:textId="5555BDFF"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"00400242</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"SH", "Value": ["CTSCANNER"] }</w:t>
      </w:r>
    </w:p>
    <w:p w14:paraId="7F4D35C8" w14:textId="53178B18"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"00400252</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"CS", "Value": ["IN PROGRESS"] }</w:t>
      </w:r>
    </w:p>
    <w:p w14:paraId="5302AB73" w14:textId="3528D22B" w:rsidR="009B4D5A" w:rsidRPr="00DB22A9" w:rsidRDefault="009B4D5A" w:rsidP="009B4D5A">
      <w:pPr>
        <w:spacing w:after="0"/>
        <w:rPr>
          <w:rFonts w:ascii="Noto Sans Mono ExtraCondensed M" w:hAnsi="Noto Sans Mono ExtraCondensed M" w:cs="Noto Sans Mono ExtraCondensed M"/>
          <w:color w:val="000000"/>
          <w:sz w:val="17"/>
          <w:szCs w:val="17"/>
          <w:lang w:val="en" w:eastAsia="de-DE"/>
        </w:rPr>
      </w:pPr>
      <w:r w:rsidRPr="004667F8">
        <w:rPr>
          <w:rFonts w:ascii="Noto Sans Mono ExtraCondensed M" w:hAnsi="Noto Sans Mono ExtraCondensed M" w:cs="Noto Sans Mono ExtraCondensed M"/>
          <w:color w:val="000000"/>
          <w:sz w:val="17"/>
          <w:szCs w:val="17"/>
          <w:lang w:val="en" w:eastAsia="de-DE"/>
        </w:rPr>
        <w:t>, "00400253</w:t>
      </w:r>
      <w:proofErr w:type="gramStart"/>
      <w:r w:rsidRPr="004667F8">
        <w:rPr>
          <w:rFonts w:ascii="Noto Sans Mono ExtraCondensed M" w:hAnsi="Noto Sans Mono ExtraCondensed M" w:cs="Noto Sans Mono ExtraCondensed M"/>
          <w:color w:val="000000"/>
          <w:sz w:val="17"/>
          <w:szCs w:val="17"/>
          <w:lang w:val="en" w:eastAsia="de-DE"/>
        </w:rPr>
        <w:t>": { "</w:t>
      </w:r>
      <w:proofErr w:type="spellStart"/>
      <w:proofErr w:type="gramEnd"/>
      <w:r w:rsidRPr="004667F8">
        <w:rPr>
          <w:rFonts w:ascii="Noto Sans Mono ExtraCondensed M" w:hAnsi="Noto Sans Mono ExtraCondensed M" w:cs="Noto Sans Mono ExtraCondensed M"/>
          <w:color w:val="000000"/>
          <w:sz w:val="17"/>
          <w:szCs w:val="17"/>
          <w:lang w:val="en" w:eastAsia="de-DE"/>
        </w:rPr>
        <w:t>vr</w:t>
      </w:r>
      <w:proofErr w:type="spellEnd"/>
      <w:r w:rsidRPr="004667F8">
        <w:rPr>
          <w:rFonts w:ascii="Noto Sans Mono ExtraCondensed M" w:hAnsi="Noto Sans Mono ExtraCondensed M" w:cs="Noto Sans Mono ExtraCondensed M"/>
          <w:color w:val="000000"/>
          <w:sz w:val="17"/>
          <w:szCs w:val="17"/>
          <w:lang w:val="en" w:eastAsia="de-DE"/>
        </w:rPr>
        <w:t>": "SH", "Value": ["</w:t>
      </w:r>
      <w:ins w:id="987" w:author="Jeroen Medema" w:date="2025-03-27T15:58:00Z" w16du:dateUtc="2025-03-27T14:58:00Z">
        <w:r w:rsidR="004667F8" w:rsidRPr="004667F8">
          <w:rPr>
            <w:rFonts w:ascii="Noto Sans Mono ExtraCondensed M" w:hAnsi="Noto Sans Mono ExtraCondensed M" w:cs="Noto Sans Mono ExtraCondensed M"/>
            <w:color w:val="000000"/>
            <w:sz w:val="17"/>
            <w:szCs w:val="17"/>
            <w:lang w:val="en" w:eastAsia="de-DE"/>
          </w:rPr>
          <w:t>1.2.250.1.59.40211.</w:t>
        </w:r>
      </w:ins>
      <w:del w:id="988" w:author="Jeroen Medema" w:date="2025-03-27T15:58:00Z" w16du:dateUtc="2025-03-27T14:58:00Z">
        <w:r w:rsidRPr="004667F8" w:rsidDel="004667F8">
          <w:rPr>
            <w:rFonts w:ascii="Noto Sans Mono ExtraCondensed M" w:hAnsi="Noto Sans Mono ExtraCondensed M" w:cs="Noto Sans Mono ExtraCondensed M"/>
            <w:color w:val="000000"/>
            <w:sz w:val="17"/>
            <w:szCs w:val="17"/>
            <w:lang w:val="en" w:eastAsia="de-DE"/>
            <w:rPrChange w:id="989" w:author="Jeroen Medema" w:date="2025-03-27T15:59:00Z" w16du:dateUtc="2025-03-27T14:59:00Z">
              <w:rPr>
                <w:rFonts w:ascii="Noto Sans Mono ExtraCondensed M" w:hAnsi="Noto Sans Mono ExtraCondensed M" w:cs="Noto Sans Mono ExtraCondensed M"/>
                <w:color w:val="000000"/>
                <w:sz w:val="17"/>
                <w:szCs w:val="17"/>
                <w:highlight w:val="yellow"/>
                <w:lang w:val="en" w:eastAsia="de-DE"/>
              </w:rPr>
            </w:rPrChange>
          </w:rPr>
          <w:delText>1.2.</w:delText>
        </w:r>
      </w:del>
      <w:r w:rsidRPr="004667F8">
        <w:rPr>
          <w:rFonts w:ascii="Noto Sans Mono ExtraCondensed M" w:hAnsi="Noto Sans Mono ExtraCondensed M" w:cs="Noto Sans Mono ExtraCondensed M"/>
          <w:color w:val="000000"/>
          <w:sz w:val="17"/>
          <w:szCs w:val="17"/>
          <w:lang w:val="en" w:eastAsia="de-DE"/>
          <w:rPrChange w:id="990" w:author="Jeroen Medema" w:date="2025-03-27T15:59:00Z" w16du:dateUtc="2025-03-27T14:59:00Z">
            <w:rPr>
              <w:rFonts w:ascii="Noto Sans Mono ExtraCondensed M" w:hAnsi="Noto Sans Mono ExtraCondensed M" w:cs="Noto Sans Mono ExtraCondensed M"/>
              <w:color w:val="000000"/>
              <w:sz w:val="17"/>
              <w:szCs w:val="17"/>
              <w:highlight w:val="yellow"/>
              <w:lang w:val="en" w:eastAsia="de-DE"/>
            </w:rPr>
          </w:rPrChange>
        </w:rPr>
        <w:t>12345678.987654</w:t>
      </w:r>
      <w:r w:rsidRPr="004667F8">
        <w:rPr>
          <w:rFonts w:ascii="Noto Sans Mono ExtraCondensed M" w:hAnsi="Noto Sans Mono ExtraCondensed M" w:cs="Noto Sans Mono ExtraCondensed M"/>
          <w:color w:val="000000"/>
          <w:sz w:val="17"/>
          <w:szCs w:val="17"/>
          <w:lang w:val="en" w:eastAsia="de-DE"/>
        </w:rPr>
        <w:t>"] }</w:t>
      </w:r>
    </w:p>
    <w:p w14:paraId="384CBBD7" w14:textId="4F0A716E"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EE7A98" w:rsidRPr="00DB22A9">
        <w:rPr>
          <w:rFonts w:ascii="Noto Sans Mono ExtraCondensed M" w:hAnsi="Noto Sans Mono ExtraCondensed M" w:cs="Noto Sans Mono ExtraCondensed M"/>
          <w:color w:val="000000"/>
          <w:sz w:val="17"/>
          <w:szCs w:val="17"/>
        </w:rPr>
        <w:t>…</w:t>
      </w:r>
      <w:r w:rsidR="00EE7A98" w:rsidRPr="00DB22A9">
        <w:rPr>
          <w:rFonts w:ascii="Noto Sans Mono ExtraCondensed M" w:hAnsi="Noto Sans Mono ExtraCondensed M" w:cs="Noto Sans Mono ExtraCondensed M"/>
          <w:color w:val="000000"/>
          <w:sz w:val="17"/>
          <w:szCs w:val="17"/>
        </w:rPr>
        <w:br/>
      </w:r>
      <w:r w:rsidR="00EC5AE9"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"00400270":</w:t>
      </w:r>
      <w:r w:rsidR="00D16130"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w:t>
      </w:r>
      <w:r w:rsidR="00114662"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w:t>
      </w:r>
      <w:proofErr w:type="spellStart"/>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"SQ"</w:t>
      </w:r>
      <w:r w:rsidR="00114662"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"Value":</w:t>
      </w:r>
    </w:p>
    <w:p w14:paraId="0816D01A" w14:textId="14D6B545"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4B33C0"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w:t>
      </w:r>
      <w:r w:rsidR="004A68FC" w:rsidRPr="00DB22A9">
        <w:rPr>
          <w:rFonts w:ascii="Noto Sans Mono ExtraCondensed M" w:hAnsi="Noto Sans Mono ExtraCondensed M" w:cs="Noto Sans Mono ExtraCondensed M"/>
          <w:color w:val="000000"/>
          <w:sz w:val="17"/>
          <w:szCs w:val="17"/>
          <w:lang w:val="en" w:eastAsia="de-DE"/>
        </w:rPr>
        <w:t xml:space="preserve"> </w:t>
      </w:r>
      <w:r w:rsidR="009B4D5A" w:rsidRPr="00DB22A9">
        <w:rPr>
          <w:rFonts w:ascii="Noto Sans Mono ExtraCondensed M" w:hAnsi="Noto Sans Mono ExtraCondensed M" w:cs="Noto Sans Mono ExtraCondensed M"/>
          <w:color w:val="000000"/>
          <w:sz w:val="17"/>
          <w:szCs w:val="17"/>
          <w:lang w:val="en" w:eastAsia="de-DE"/>
        </w:rPr>
        <w:t>"00080050</w:t>
      </w:r>
      <w:proofErr w:type="gramStart"/>
      <w:r w:rsidR="009B4D5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9B4D5A" w:rsidRPr="00DB22A9">
        <w:rPr>
          <w:rFonts w:ascii="Noto Sans Mono ExtraCondensed M" w:hAnsi="Noto Sans Mono ExtraCondensed M" w:cs="Noto Sans Mono ExtraCondensed M"/>
          <w:color w:val="000000"/>
          <w:sz w:val="17"/>
          <w:szCs w:val="17"/>
          <w:lang w:val="en" w:eastAsia="de-DE"/>
        </w:rPr>
        <w:t>vr</w:t>
      </w:r>
      <w:proofErr w:type="spellEnd"/>
      <w:r w:rsidR="009B4D5A" w:rsidRPr="00DB22A9">
        <w:rPr>
          <w:rFonts w:ascii="Noto Sans Mono ExtraCondensed M" w:hAnsi="Noto Sans Mono ExtraCondensed M" w:cs="Noto Sans Mono ExtraCondensed M"/>
          <w:color w:val="000000"/>
          <w:sz w:val="17"/>
          <w:szCs w:val="17"/>
          <w:lang w:val="en" w:eastAsia="de-DE"/>
        </w:rPr>
        <w:t>": "SH", "Value": ["1"] }</w:t>
      </w:r>
    </w:p>
    <w:p w14:paraId="6E3A295E" w14:textId="17C409BC"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w:t>
      </w:r>
      <w:r w:rsidR="009B4D5A" w:rsidRPr="00DB22A9">
        <w:rPr>
          <w:rFonts w:ascii="Noto Sans Mono ExtraCondensed M" w:hAnsi="Noto Sans Mono ExtraCondensed M" w:cs="Noto Sans Mono ExtraCondensed M"/>
          <w:color w:val="000000"/>
          <w:sz w:val="17"/>
          <w:szCs w:val="17"/>
          <w:lang w:val="en" w:eastAsia="de-DE"/>
        </w:rPr>
        <w:t>"0020000D</w:t>
      </w:r>
      <w:proofErr w:type="gramStart"/>
      <w:r w:rsidR="009B4D5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9B4D5A" w:rsidRPr="00DB22A9">
        <w:rPr>
          <w:rFonts w:ascii="Noto Sans Mono ExtraCondensed M" w:hAnsi="Noto Sans Mono ExtraCondensed M" w:cs="Noto Sans Mono ExtraCondensed M"/>
          <w:color w:val="000000"/>
          <w:sz w:val="17"/>
          <w:szCs w:val="17"/>
          <w:lang w:val="en" w:eastAsia="de-DE"/>
        </w:rPr>
        <w:t>vr</w:t>
      </w:r>
      <w:proofErr w:type="spellEnd"/>
      <w:r w:rsidR="009B4D5A" w:rsidRPr="00DB22A9">
        <w:rPr>
          <w:rFonts w:ascii="Noto Sans Mono ExtraCondensed M" w:hAnsi="Noto Sans Mono ExtraCondensed M" w:cs="Noto Sans Mono ExtraCondensed M"/>
          <w:color w:val="000000"/>
          <w:sz w:val="17"/>
          <w:szCs w:val="17"/>
          <w:lang w:val="en" w:eastAsia="de-DE"/>
        </w:rPr>
        <w:t>": "UI", "Value": ["</w:t>
      </w:r>
      <w:ins w:id="991" w:author="Jeroen Medema" w:date="2025-03-27T15:59:00Z" w16du:dateUtc="2025-03-27T14:59:00Z">
        <w:r w:rsidR="004667F8" w:rsidRPr="004667F8">
          <w:rPr>
            <w:rFonts w:ascii="Noto Sans Mono ExtraCondensed M" w:hAnsi="Noto Sans Mono ExtraCondensed M" w:cs="Noto Sans Mono ExtraCondensed M"/>
            <w:color w:val="000000"/>
            <w:sz w:val="17"/>
            <w:szCs w:val="17"/>
            <w:lang w:val="en" w:eastAsia="de-DE"/>
          </w:rPr>
          <w:t>1.2.250.1.59.40211.</w:t>
        </w:r>
      </w:ins>
      <w:commentRangeStart w:id="992"/>
      <w:del w:id="993" w:author="Jeroen Medema" w:date="2025-03-27T15:59:00Z" w16du:dateUtc="2025-03-27T14:59:00Z">
        <w:r w:rsidR="009B4D5A" w:rsidRPr="00DB22A9" w:rsidDel="004667F8">
          <w:rPr>
            <w:rFonts w:ascii="Noto Sans Mono ExtraCondensed M" w:hAnsi="Noto Sans Mono ExtraCondensed M" w:cs="Noto Sans Mono ExtraCondensed M"/>
            <w:color w:val="000000"/>
            <w:sz w:val="17"/>
            <w:szCs w:val="17"/>
            <w:lang w:val="en" w:eastAsia="de-DE"/>
          </w:rPr>
          <w:delText>1.3.12.2.1107.5.99.3</w:delText>
        </w:r>
      </w:del>
      <w:r w:rsidR="009B4D5A" w:rsidRPr="00DB22A9">
        <w:rPr>
          <w:rFonts w:ascii="Noto Sans Mono ExtraCondensed M" w:hAnsi="Noto Sans Mono ExtraCondensed M" w:cs="Noto Sans Mono ExtraCondensed M"/>
          <w:color w:val="000000"/>
          <w:sz w:val="17"/>
          <w:szCs w:val="17"/>
          <w:lang w:val="en" w:eastAsia="de-DE"/>
        </w:rPr>
        <w:t>.30000008090412501082300000004</w:t>
      </w:r>
      <w:commentRangeEnd w:id="992"/>
      <w:r w:rsidR="009B4D5A">
        <w:rPr>
          <w:rStyle w:val="CommentReference"/>
        </w:rPr>
        <w:commentReference w:id="992"/>
      </w:r>
      <w:r w:rsidR="009B4D5A" w:rsidRPr="00DB22A9">
        <w:rPr>
          <w:rFonts w:ascii="Noto Sans Mono ExtraCondensed M" w:hAnsi="Noto Sans Mono ExtraCondensed M" w:cs="Noto Sans Mono ExtraCondensed M"/>
          <w:color w:val="000000"/>
          <w:sz w:val="17"/>
          <w:szCs w:val="17"/>
          <w:lang w:val="en" w:eastAsia="de-DE"/>
        </w:rPr>
        <w:t>"] }</w:t>
      </w:r>
    </w:p>
    <w:p w14:paraId="4851F6A1" w14:textId="6C80BBA9"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"00400007</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"LO", "Value": ["Specials^04a_HeadCTA"] }</w:t>
      </w:r>
    </w:p>
    <w:p w14:paraId="0A5A664E" w14:textId="77777777" w:rsidR="009B4D5A" w:rsidRPr="00DB22A9" w:rsidRDefault="009B4D5A" w:rsidP="009B4D5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 "00400009</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 ["PS-ID-23"] }</w:t>
      </w:r>
    </w:p>
    <w:p w14:paraId="0B6F6585" w14:textId="4B954973"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"00401001</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"SH", "Value": ["P-ID-22"] }</w:t>
      </w:r>
    </w:p>
    <w:p w14:paraId="5F8BB795" w14:textId="4C36D03C"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p>
    <w:p w14:paraId="0E0EB8EE" w14:textId="267DD52A"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0722"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 xml:space="preserve">  }</w:t>
      </w:r>
    </w:p>
    <w:p w14:paraId="65D94838" w14:textId="0FAE0275"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0722"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335F03A2" w14:textId="6B48C9A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4B33C0"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32AA2DAC" w14:textId="4777072C" w:rsidR="003156EA" w:rsidRPr="00DB22A9" w:rsidRDefault="00121DA6"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EE7A98" w:rsidRPr="00DB22A9">
        <w:rPr>
          <w:rFonts w:ascii="Noto Sans Mono ExtraCondensed M" w:hAnsi="Noto Sans Mono ExtraCondensed M" w:cs="Noto Sans Mono ExtraCondensed M"/>
          <w:color w:val="000000"/>
          <w:sz w:val="17"/>
          <w:szCs w:val="17"/>
        </w:rPr>
        <w:t>…</w:t>
      </w:r>
      <w:r w:rsidR="00EE7A98" w:rsidRPr="00DB22A9">
        <w:rPr>
          <w:rFonts w:ascii="Noto Sans Mono ExtraCondensed M" w:hAnsi="Noto Sans Mono ExtraCondensed M" w:cs="Noto Sans Mono ExtraCondensed M"/>
          <w:color w:val="000000"/>
          <w:sz w:val="17"/>
          <w:szCs w:val="17"/>
        </w:rPr>
        <w:br/>
      </w:r>
      <w:r w:rsidR="003156EA" w:rsidRPr="00DB22A9">
        <w:rPr>
          <w:rFonts w:ascii="Noto Sans Mono ExtraCondensed M" w:hAnsi="Noto Sans Mono ExtraCondensed M" w:cs="Noto Sans Mono ExtraCondensed M"/>
          <w:color w:val="000000"/>
          <w:sz w:val="17"/>
          <w:szCs w:val="17"/>
          <w:lang w:val="en" w:eastAsia="de-DE"/>
        </w:rPr>
        <w:t>}</w:t>
      </w:r>
    </w:p>
    <w:p w14:paraId="51B9BA0F" w14:textId="77777777" w:rsidR="00EE7A98" w:rsidRDefault="00EE7A98" w:rsidP="006B0B27">
      <w:r w:rsidRPr="00DB22A9">
        <w:rPr>
          <w:rFonts w:ascii="Noto Sans Mono ExtraCondensed M" w:hAnsi="Noto Sans Mono ExtraCondensed M" w:cs="Noto Sans Mono ExtraCondensed M"/>
          <w:sz w:val="17"/>
          <w:szCs w:val="17"/>
        </w:rPr>
        <w:t>…</w:t>
      </w:r>
      <w:r w:rsidRPr="00DB22A9">
        <w:rPr>
          <w:sz w:val="17"/>
          <w:szCs w:val="17"/>
        </w:rPr>
        <w:br/>
      </w:r>
    </w:p>
    <w:p w14:paraId="159572AA" w14:textId="156655D0" w:rsidR="006B0B27" w:rsidRDefault="00B137D6" w:rsidP="009B4D5A">
      <w:pPr>
        <w:keepNext/>
      </w:pPr>
      <w:r>
        <w:t>A</w:t>
      </w:r>
      <w:r w:rsidR="006B0B27">
        <w:t xml:space="preserve"> successful response to the request will be</w:t>
      </w:r>
      <w:ins w:id="994" w:author="Jeroen Medema" w:date="2025-03-27T11:43:00Z" w16du:dateUtc="2025-03-27T10:43:00Z">
        <w:r w:rsidR="00E95FB2">
          <w:t>:</w:t>
        </w:r>
      </w:ins>
    </w:p>
    <w:p w14:paraId="08FEDD6E" w14:textId="135C2D48" w:rsidR="00BE58CF" w:rsidRPr="008D0B22" w:rsidRDefault="006B0B27" w:rsidP="00792D61">
      <w:pPr>
        <w:spacing w:after="0"/>
        <w:rPr>
          <w:lang w:val="en"/>
        </w:rPr>
      </w:pP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r>
    </w:p>
    <w:p w14:paraId="231A2BDB" w14:textId="3BC878EB" w:rsidR="00E17F75" w:rsidRDefault="00E17F75" w:rsidP="00597FC5">
      <w:pPr>
        <w:pStyle w:val="Heading2"/>
      </w:pPr>
      <w:bookmarkStart w:id="995" w:name="_Toc193985300"/>
      <w:r>
        <w:t>B.X3</w:t>
      </w:r>
      <w:r>
        <w:tab/>
      </w:r>
      <w:r w:rsidR="00696939">
        <w:t>Updat</w:t>
      </w:r>
      <w:r w:rsidR="008355CE">
        <w:t xml:space="preserve">ing a Modality Performed Procedure Step with </w:t>
      </w:r>
      <w:r w:rsidR="002668AB">
        <w:t>P</w:t>
      </w:r>
      <w:r w:rsidR="00A414EB">
        <w:t xml:space="preserve">roduced </w:t>
      </w:r>
      <w:r w:rsidR="002668AB">
        <w:t>I</w:t>
      </w:r>
      <w:r w:rsidR="00A414EB">
        <w:t xml:space="preserve">mage </w:t>
      </w:r>
      <w:r w:rsidR="002668AB">
        <w:t>D</w:t>
      </w:r>
      <w:r w:rsidR="00A414EB">
        <w:t>ata</w:t>
      </w:r>
      <w:r w:rsidR="002668AB">
        <w:t xml:space="preserve"> using JSON</w:t>
      </w:r>
      <w:r w:rsidR="000512CC">
        <w:t xml:space="preserve"> Content Type</w:t>
      </w:r>
      <w:bookmarkEnd w:id="995"/>
    </w:p>
    <w:p w14:paraId="2C21FE1E" w14:textId="3D3F0AB4" w:rsidR="004765D4" w:rsidRDefault="007126DC" w:rsidP="007126DC">
      <w:pPr>
        <w:rPr>
          <w:ins w:id="996" w:author="Jeroen Medema" w:date="2025-03-27T10:49:00Z" w16du:dateUtc="2025-03-27T09:49:00Z"/>
        </w:rPr>
      </w:pPr>
      <w:r>
        <w:t xml:space="preserve">This </w:t>
      </w:r>
      <w:r w:rsidR="00DD7782" w:rsidRPr="00F73A8F">
        <w:t>example illustrates</w:t>
      </w:r>
      <w:r>
        <w:t xml:space="preserve"> an HTTP request for updating a modality performed procedure step using JSON.</w:t>
      </w:r>
      <w:r w:rsidR="00DD7782">
        <w:t xml:space="preserve"> </w:t>
      </w:r>
      <w:r w:rsidR="00B94709">
        <w:t xml:space="preserve">The intention is to </w:t>
      </w:r>
      <w:r w:rsidR="00AD25C6">
        <w:t xml:space="preserve">record </w:t>
      </w:r>
      <w:r w:rsidR="00B94709">
        <w:t xml:space="preserve">the newly created instances as part of the </w:t>
      </w:r>
      <w:r w:rsidR="00B94709" w:rsidRPr="00B94709">
        <w:t>Referenced Image Sequence</w:t>
      </w:r>
      <w:ins w:id="997" w:author="Jeroen Medema" w:date="2025-03-27T10:46:00Z" w16du:dateUtc="2025-03-27T09:46:00Z">
        <w:r w:rsidR="00D415CA">
          <w:t xml:space="preserve"> (0008,1140)</w:t>
        </w:r>
      </w:ins>
      <w:r w:rsidR="002501F2">
        <w:t xml:space="preserve"> during the ongoing acquisition of images on the modality</w:t>
      </w:r>
      <w:r w:rsidR="00B94709">
        <w:t>.</w:t>
      </w:r>
    </w:p>
    <w:p w14:paraId="624551C2" w14:textId="2EC41D5A" w:rsidR="000A2782" w:rsidRDefault="00B94709" w:rsidP="007126DC">
      <w:pPr>
        <w:rPr>
          <w:ins w:id="998" w:author="Jeroen Medema" w:date="2025-03-27T10:55:00Z" w16du:dateUtc="2025-03-27T09:55:00Z"/>
        </w:rPr>
      </w:pPr>
      <w:del w:id="999" w:author="Jeroen Medema" w:date="2025-03-27T10:49:00Z" w16du:dateUtc="2025-03-27T09:49:00Z">
        <w:r w:rsidRPr="00B94709" w:rsidDel="004765D4">
          <w:delText> </w:delText>
        </w:r>
      </w:del>
      <w:ins w:id="1000" w:author="Jeroen Medema" w:date="2025-03-27T10:47:00Z" w16du:dateUtc="2025-03-27T09:47:00Z">
        <w:r w:rsidR="00D415CA" w:rsidRPr="004667F8">
          <w:t>This example</w:t>
        </w:r>
      </w:ins>
      <w:ins w:id="1001" w:author="Jeroen Medema" w:date="2025-03-27T10:46:00Z" w16du:dateUtc="2025-03-27T09:46:00Z">
        <w:r w:rsidR="00D415CA" w:rsidRPr="004667F8">
          <w:t xml:space="preserve"> is a contin</w:t>
        </w:r>
      </w:ins>
      <w:ins w:id="1002" w:author="Jeroen Medema" w:date="2025-03-27T10:47:00Z" w16du:dateUtc="2025-03-27T09:47:00Z">
        <w:r w:rsidR="00D415CA" w:rsidRPr="004667F8">
          <w:t>uation of the previous example</w:t>
        </w:r>
      </w:ins>
      <w:ins w:id="1003" w:author="Jeroen Medema" w:date="2025-03-27T11:46:00Z" w16du:dateUtc="2025-03-27T10:46:00Z">
        <w:r w:rsidR="00E95FB2" w:rsidRPr="004667F8">
          <w:t xml:space="preserve"> as given in B.X2</w:t>
        </w:r>
      </w:ins>
      <w:ins w:id="1004" w:author="Jeroen Medema" w:date="2025-03-27T10:47:00Z" w16du:dateUtc="2025-03-27T09:47:00Z">
        <w:r w:rsidR="00D415CA" w:rsidRPr="004667F8">
          <w:t xml:space="preserve">, </w:t>
        </w:r>
      </w:ins>
      <w:ins w:id="1005" w:author="Jeroen Medema" w:date="2025-03-27T10:48:00Z" w16du:dateUtc="2025-03-27T09:48:00Z">
        <w:r w:rsidR="00D415CA" w:rsidRPr="004667F8">
          <w:t xml:space="preserve">working on the same MPPS with UID </w:t>
        </w:r>
      </w:ins>
      <w:ins w:id="1006" w:author="Jeroen Medema" w:date="2025-03-27T16:00:00Z" w16du:dateUtc="2025-03-27T15:00:00Z">
        <w:r w:rsidR="004667F8" w:rsidRPr="004667F8">
          <w:t>1.2.250.1.59.40211.</w:t>
        </w:r>
      </w:ins>
      <w:ins w:id="1007" w:author="Jeroen Medema" w:date="2025-03-27T10:48:00Z" w16du:dateUtc="2025-03-27T09:48:00Z">
        <w:r w:rsidR="00D415CA" w:rsidRPr="004667F8">
          <w:t>12345678.987654</w:t>
        </w:r>
        <w:r w:rsidR="00D415CA" w:rsidRPr="004667F8">
          <w:t>.</w:t>
        </w:r>
      </w:ins>
      <w:ins w:id="1008" w:author="Jeroen Medema" w:date="2025-03-27T10:50:00Z" w16du:dateUtc="2025-03-27T09:50:00Z">
        <w:r w:rsidR="004765D4" w:rsidRPr="004667F8">
          <w:t xml:space="preserve"> It adds </w:t>
        </w:r>
      </w:ins>
      <w:ins w:id="1009" w:author="Jeroen Medema" w:date="2025-03-27T10:55:00Z" w16du:dateUtc="2025-03-27T09:55:00Z">
        <w:r w:rsidR="000A2782" w:rsidRPr="004667F8">
          <w:t xml:space="preserve">a </w:t>
        </w:r>
      </w:ins>
      <w:ins w:id="1010" w:author="Jeroen Medema" w:date="2025-03-27T10:50:00Z" w16du:dateUtc="2025-03-27T09:50:00Z">
        <w:r w:rsidR="004765D4" w:rsidRPr="004667F8">
          <w:t xml:space="preserve">Performed Series Sequence (0040,0340), which </w:t>
        </w:r>
      </w:ins>
      <w:ins w:id="1011" w:author="Jeroen Medema" w:date="2025-03-27T10:57:00Z" w16du:dateUtc="2025-03-27T09:57:00Z">
        <w:r w:rsidR="000A2782" w:rsidRPr="004667F8">
          <w:t>contains</w:t>
        </w:r>
      </w:ins>
      <w:ins w:id="1012" w:author="Jeroen Medema" w:date="2025-03-27T10:55:00Z" w16du:dateUtc="2025-03-27T09:55:00Z">
        <w:r w:rsidR="000A2782" w:rsidRPr="004667F8">
          <w:t>:</w:t>
        </w:r>
      </w:ins>
    </w:p>
    <w:p w14:paraId="6820E594" w14:textId="30ED2FBB" w:rsidR="000A2782" w:rsidRDefault="004765D4" w:rsidP="005215F2">
      <w:pPr>
        <w:pStyle w:val="ListParagraph"/>
        <w:numPr>
          <w:ilvl w:val="0"/>
          <w:numId w:val="22"/>
        </w:numPr>
        <w:rPr>
          <w:ins w:id="1013" w:author="Jeroen Medema" w:date="2025-03-27T10:56:00Z" w16du:dateUtc="2025-03-27T09:56:00Z"/>
        </w:rPr>
      </w:pPr>
      <w:ins w:id="1014" w:author="Jeroen Medema" w:date="2025-03-27T10:52:00Z" w16du:dateUtc="2025-03-27T09:52:00Z">
        <w:r>
          <w:t>a Series Description (0008,103E)</w:t>
        </w:r>
      </w:ins>
      <w:ins w:id="1015" w:author="Jeroen Medema" w:date="2025-03-27T10:56:00Z" w16du:dateUtc="2025-03-27T09:56:00Z">
        <w:r w:rsidR="000A2782">
          <w:t xml:space="preserve"> with value </w:t>
        </w:r>
        <w:r w:rsidR="000A2782" w:rsidRPr="000A2782">
          <w:t>"Head 1.50 Hr64 ax</w:t>
        </w:r>
        <w:proofErr w:type="gramStart"/>
        <w:r w:rsidR="000A2782" w:rsidRPr="000A2782">
          <w:t>"</w:t>
        </w:r>
      </w:ins>
      <w:ins w:id="1016" w:author="Jeroen Medema" w:date="2025-03-27T10:58:00Z" w16du:dateUtc="2025-03-27T09:58:00Z">
        <w:r w:rsidR="000A2782">
          <w:t>;</w:t>
        </w:r>
      </w:ins>
      <w:proofErr w:type="gramEnd"/>
    </w:p>
    <w:p w14:paraId="17630FBA" w14:textId="572AF6DC" w:rsidR="000A2782" w:rsidRDefault="000A2782" w:rsidP="000A2782">
      <w:pPr>
        <w:pStyle w:val="ListParagraph"/>
        <w:numPr>
          <w:ilvl w:val="0"/>
          <w:numId w:val="22"/>
        </w:numPr>
        <w:rPr>
          <w:ins w:id="1017" w:author="Jeroen Medema" w:date="2025-03-27T11:02:00Z" w16du:dateUtc="2025-03-27T10:02:00Z"/>
        </w:rPr>
      </w:pPr>
      <w:ins w:id="1018" w:author="Jeroen Medema" w:date="2025-03-27T10:57:00Z" w16du:dateUtc="2025-03-27T09:57:00Z">
        <w:r>
          <w:t xml:space="preserve">Gregory House as </w:t>
        </w:r>
      </w:ins>
      <w:ins w:id="1019" w:author="Jeroen Medema" w:date="2025-03-27T10:58:00Z" w16du:dateUtc="2025-03-27T09:58:00Z">
        <w:r>
          <w:t>the performing physician (</w:t>
        </w:r>
      </w:ins>
      <w:ins w:id="1020" w:author="Jeroen Medema" w:date="2025-03-27T10:53:00Z" w16du:dateUtc="2025-03-27T09:53:00Z">
        <w:r w:rsidR="004765D4" w:rsidRPr="004765D4">
          <w:t>Performing Physician's Name</w:t>
        </w:r>
        <w:r w:rsidR="004765D4">
          <w:t xml:space="preserve"> (0008,1050)</w:t>
        </w:r>
      </w:ins>
      <w:proofErr w:type="gramStart"/>
      <w:ins w:id="1021" w:author="Jeroen Medema" w:date="2025-03-27T10:58:00Z" w16du:dateUtc="2025-03-27T09:58:00Z">
        <w:r>
          <w:t>);</w:t>
        </w:r>
      </w:ins>
      <w:proofErr w:type="gramEnd"/>
    </w:p>
    <w:p w14:paraId="1608A12C" w14:textId="1D0FC475" w:rsidR="000A2782" w:rsidRDefault="000A2782" w:rsidP="005215F2">
      <w:pPr>
        <w:pStyle w:val="ListParagraph"/>
        <w:numPr>
          <w:ilvl w:val="0"/>
          <w:numId w:val="22"/>
        </w:numPr>
        <w:rPr>
          <w:ins w:id="1022" w:author="Jeroen Medema" w:date="2025-03-27T10:56:00Z" w16du:dateUtc="2025-03-27T09:56:00Z"/>
        </w:rPr>
      </w:pPr>
      <w:ins w:id="1023" w:author="Jeroen Medema" w:date="2025-03-27T11:02:00Z" w16du:dateUtc="2025-03-27T10:02:00Z">
        <w:r>
          <w:t xml:space="preserve">a </w:t>
        </w:r>
        <w:r w:rsidRPr="000A2782">
          <w:t>Referenced Image Sequence</w:t>
        </w:r>
        <w:r>
          <w:t xml:space="preserve"> (0008,</w:t>
        </w:r>
      </w:ins>
      <w:ins w:id="1024" w:author="Jeroen Medema" w:date="2025-03-27T11:03:00Z" w16du:dateUtc="2025-03-27T10:03:00Z">
        <w:r>
          <w:t xml:space="preserve">1140) with </w:t>
        </w:r>
      </w:ins>
      <w:ins w:id="1025" w:author="Jeroen Medema" w:date="2025-03-27T11:04:00Z" w16du:dateUtc="2025-03-27T10:04:00Z">
        <w:r w:rsidR="00C95D23">
          <w:t xml:space="preserve">two </w:t>
        </w:r>
      </w:ins>
      <w:ins w:id="1026" w:author="Jeroen Medema" w:date="2025-03-27T11:24:00Z" w16du:dateUtc="2025-03-27T10:24:00Z">
        <w:r w:rsidR="00E41A9A">
          <w:t>items</w:t>
        </w:r>
      </w:ins>
      <w:ins w:id="1027" w:author="Jeroen Medema" w:date="2025-03-27T11:04:00Z" w16du:dateUtc="2025-03-27T10:04:00Z">
        <w:r w:rsidR="00C95D23">
          <w:t xml:space="preserve"> that </w:t>
        </w:r>
      </w:ins>
      <w:ins w:id="1028" w:author="Jeroen Medema" w:date="2025-03-27T11:20:00Z" w16du:dateUtc="2025-03-27T10:20:00Z">
        <w:r w:rsidR="005215F2">
          <w:t>have</w:t>
        </w:r>
      </w:ins>
      <w:ins w:id="1029" w:author="Jeroen Medema" w:date="2025-03-27T11:04:00Z" w16du:dateUtc="2025-03-27T10:04:00Z">
        <w:r w:rsidR="00C95D23">
          <w:t xml:space="preserve"> the same </w:t>
        </w:r>
        <w:r w:rsidR="00C95D23" w:rsidRPr="00C95D23">
          <w:t>Referenced SOP Class UID</w:t>
        </w:r>
        <w:r w:rsidR="00C95D23">
          <w:t xml:space="preserve"> (0008,1150)</w:t>
        </w:r>
      </w:ins>
      <w:ins w:id="1030" w:author="Jeroen Medema" w:date="2025-03-27T11:05:00Z" w16du:dateUtc="2025-03-27T10:05:00Z">
        <w:r w:rsidR="00C95D23">
          <w:t xml:space="preserve">, namely </w:t>
        </w:r>
        <w:r w:rsidR="00C95D23" w:rsidRPr="00C95D23">
          <w:t>"1.2.840.10008.5.1.4.1.1.2"</w:t>
        </w:r>
        <w:r w:rsidR="00C95D23">
          <w:t>, which is CT</w:t>
        </w:r>
      </w:ins>
      <w:ins w:id="1031" w:author="Jeroen Medema" w:date="2025-03-27T11:20:00Z" w16du:dateUtc="2025-03-27T10:20:00Z">
        <w:r w:rsidR="005215F2">
          <w:t xml:space="preserve"> Image</w:t>
        </w:r>
      </w:ins>
      <w:ins w:id="1032" w:author="Jeroen Medema" w:date="2025-03-27T11:05:00Z" w16du:dateUtc="2025-03-27T10:05:00Z">
        <w:r w:rsidR="00C95D23">
          <w:t xml:space="preserve">, and have distinct </w:t>
        </w:r>
        <w:r w:rsidR="00C95D23" w:rsidRPr="00C95D23">
          <w:t>Referenced SOP Instance UID</w:t>
        </w:r>
        <w:r w:rsidR="00C95D23">
          <w:t>s</w:t>
        </w:r>
      </w:ins>
      <w:ins w:id="1033" w:author="Jeroen Medema" w:date="2025-03-27T11:06:00Z" w16du:dateUtc="2025-03-27T10:06:00Z">
        <w:r w:rsidR="00C95D23">
          <w:t xml:space="preserve"> (0008,1155</w:t>
        </w:r>
        <w:proofErr w:type="gramStart"/>
        <w:r w:rsidR="00C95D23">
          <w:t>)</w:t>
        </w:r>
      </w:ins>
      <w:ins w:id="1034" w:author="Jeroen Medema" w:date="2025-03-27T11:05:00Z" w16du:dateUtc="2025-03-27T10:05:00Z">
        <w:r w:rsidR="00C95D23">
          <w:t>;</w:t>
        </w:r>
      </w:ins>
      <w:proofErr w:type="gramEnd"/>
    </w:p>
    <w:p w14:paraId="343A6455" w14:textId="2A057DFC" w:rsidR="007126DC" w:rsidRDefault="000A2782" w:rsidP="000A2782">
      <w:pPr>
        <w:pStyle w:val="ListParagraph"/>
        <w:numPr>
          <w:ilvl w:val="0"/>
          <w:numId w:val="22"/>
        </w:numPr>
        <w:rPr>
          <w:ins w:id="1035" w:author="Jeroen Medema" w:date="2025-03-27T10:59:00Z" w16du:dateUtc="2025-03-27T09:59:00Z"/>
        </w:rPr>
      </w:pPr>
      <w:ins w:id="1036" w:author="Jeroen Medema" w:date="2025-03-27T10:55:00Z" w16du:dateUtc="2025-03-27T09:55:00Z">
        <w:r>
          <w:t>a Protocol Name (0018,1030)</w:t>
        </w:r>
      </w:ins>
      <w:ins w:id="1037" w:author="Jeroen Medema" w:date="2025-03-27T10:58:00Z" w16du:dateUtc="2025-03-27T09:58:00Z">
        <w:r>
          <w:t xml:space="preserve"> with value </w:t>
        </w:r>
      </w:ins>
      <w:ins w:id="1038" w:author="Jeroen Medema" w:date="2025-03-27T10:59:00Z" w16du:dateUtc="2025-03-27T09:59:00Z">
        <w:r w:rsidRPr="000A2782">
          <w:t>"Special^99a_HeadCTA</w:t>
        </w:r>
        <w:proofErr w:type="gramStart"/>
        <w:r w:rsidRPr="000A2782">
          <w:t>"</w:t>
        </w:r>
        <w:r>
          <w:t>;</w:t>
        </w:r>
        <w:proofErr w:type="gramEnd"/>
      </w:ins>
    </w:p>
    <w:p w14:paraId="3152D123" w14:textId="48D55CE7" w:rsidR="000A2782" w:rsidRDefault="000A2782" w:rsidP="005215F2">
      <w:pPr>
        <w:pStyle w:val="ListParagraph"/>
        <w:numPr>
          <w:ilvl w:val="0"/>
          <w:numId w:val="22"/>
        </w:numPr>
        <w:rPr>
          <w:ins w:id="1039" w:author="Jeroen Medema" w:date="2025-03-27T10:56:00Z" w16du:dateUtc="2025-03-27T09:56:00Z"/>
        </w:rPr>
      </w:pPr>
      <w:ins w:id="1040" w:author="Jeroen Medema" w:date="2025-03-27T10:59:00Z" w16du:dateUtc="2025-03-27T09:59:00Z">
        <w:r>
          <w:t xml:space="preserve">a Series Instance UID (0020,000E): </w:t>
        </w:r>
      </w:ins>
      <w:ins w:id="1041" w:author="Jeroen Medema" w:date="2025-03-27T11:00:00Z" w16du:dateUtc="2025-03-27T10:00:00Z">
        <w:r w:rsidRPr="000A2782">
          <w:t>"</w:t>
        </w:r>
      </w:ins>
      <w:ins w:id="1042" w:author="Jeroen Medema" w:date="2025-03-27T16:12:00Z" w16du:dateUtc="2025-03-27T15:12:00Z">
        <w:r w:rsidR="00A23102" w:rsidRPr="00A23102">
          <w:t>1.2.250.1.59.40211.</w:t>
        </w:r>
      </w:ins>
      <w:ins w:id="1043" w:author="Jeroen Medema" w:date="2025-03-27T11:00:00Z" w16du:dateUtc="2025-03-27T10:00:00Z">
        <w:r w:rsidRPr="000A2782">
          <w:t>197132.30000020040718322840300000007"</w:t>
        </w:r>
      </w:ins>
      <w:ins w:id="1044" w:author="Jeroen Medema" w:date="2025-03-27T11:03:00Z" w16du:dateUtc="2025-03-27T10:03:00Z">
        <w:r>
          <w:t>.</w:t>
        </w:r>
      </w:ins>
    </w:p>
    <w:p w14:paraId="37115095" w14:textId="77777777" w:rsidR="000A2782" w:rsidRDefault="000A2782" w:rsidP="007126DC"/>
    <w:p w14:paraId="1273A968" w14:textId="707D7C33"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PATCH /radiology/</w:t>
      </w:r>
      <w:r w:rsidR="00DF2BB1" w:rsidRPr="00F64CBB">
        <w:rPr>
          <w:rFonts w:ascii="Noto Sans Mono ExtraCondensed M" w:hAnsi="Noto Sans Mono ExtraCondensed M" w:cs="Noto Sans Mono ExtraCondensed M"/>
          <w:color w:val="000000"/>
          <w:sz w:val="17"/>
          <w:szCs w:val="17"/>
          <w:lang w:val="en" w:eastAsia="de-DE"/>
        </w:rPr>
        <w:t>modality-performed-procedure-steps</w:t>
      </w:r>
      <w:r w:rsidRPr="00F64CBB">
        <w:rPr>
          <w:rFonts w:ascii="Noto Sans Mono ExtraCondensed M" w:hAnsi="Noto Sans Mono ExtraCondensed M" w:cs="Noto Sans Mono ExtraCondensed M"/>
          <w:color w:val="000000"/>
          <w:sz w:val="17"/>
          <w:szCs w:val="17"/>
          <w:lang w:val="en" w:eastAsia="de-DE"/>
        </w:rPr>
        <w:t>/</w:t>
      </w:r>
      <w:ins w:id="1045" w:author="Jeroen Medema" w:date="2025-03-27T16:00:00Z" w16du:dateUtc="2025-03-27T15:00:00Z">
        <w:r w:rsidR="004667F8" w:rsidRPr="004667F8">
          <w:rPr>
            <w:rFonts w:ascii="Noto Sans Mono ExtraCondensed M" w:hAnsi="Noto Sans Mono ExtraCondensed M" w:cs="Noto Sans Mono ExtraCondensed M"/>
            <w:color w:val="000000"/>
            <w:sz w:val="17"/>
            <w:szCs w:val="17"/>
            <w:lang w:val="en" w:eastAsia="de-DE"/>
          </w:rPr>
          <w:t>1.2.250.1.59.40211.</w:t>
        </w:r>
      </w:ins>
      <w:del w:id="1046" w:author="Jeroen Medema" w:date="2025-03-27T16:00:00Z" w16du:dateUtc="2025-03-27T15:00:00Z">
        <w:r w:rsidRPr="00F64CBB" w:rsidDel="004667F8">
          <w:rPr>
            <w:rFonts w:ascii="Noto Sans Mono ExtraCondensed M" w:hAnsi="Noto Sans Mono ExtraCondensed M" w:cs="Noto Sans Mono ExtraCondensed M"/>
            <w:color w:val="000000"/>
            <w:sz w:val="17"/>
            <w:szCs w:val="17"/>
            <w:lang w:val="en" w:eastAsia="de-DE"/>
          </w:rPr>
          <w:delText>1.2.</w:delText>
        </w:r>
      </w:del>
      <w:r w:rsidRPr="00F64CBB">
        <w:rPr>
          <w:rFonts w:ascii="Noto Sans Mono ExtraCondensed M" w:hAnsi="Noto Sans Mono ExtraCondensed M" w:cs="Noto Sans Mono ExtraCondensed M"/>
          <w:color w:val="000000"/>
          <w:sz w:val="17"/>
          <w:szCs w:val="17"/>
          <w:lang w:val="en" w:eastAsia="de-DE"/>
        </w:rPr>
        <w:t>12345678.987654 HTTP/1.1</w:t>
      </w:r>
    </w:p>
    <w:p w14:paraId="7A36AEA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Host: www.hospital-stmarco</w:t>
      </w:r>
    </w:p>
    <w:p w14:paraId="1ED64B0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Content-Type: application/</w:t>
      </w:r>
      <w:proofErr w:type="spellStart"/>
      <w:r w:rsidRPr="00F64CBB">
        <w:rPr>
          <w:rFonts w:ascii="Noto Sans Mono ExtraCondensed M" w:hAnsi="Noto Sans Mono ExtraCondensed M" w:cs="Noto Sans Mono ExtraCondensed M"/>
          <w:color w:val="000000"/>
          <w:sz w:val="17"/>
          <w:szCs w:val="17"/>
          <w:lang w:val="en" w:eastAsia="de-DE"/>
        </w:rPr>
        <w:t>dicom+json</w:t>
      </w:r>
      <w:proofErr w:type="spellEnd"/>
    </w:p>
    <w:p w14:paraId="2E6EEC4F" w14:textId="3D486670" w:rsidR="000F0095" w:rsidRPr="00F64CBB" w:rsidRDefault="00EE7A98"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rPr>
        <w:lastRenderedPageBreak/>
        <w:t>…</w:t>
      </w:r>
      <w:r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r w:rsidR="00456ADF">
        <w:rPr>
          <w:rFonts w:ascii="Noto Sans Mono ExtraCondensed M" w:hAnsi="Noto Sans Mono ExtraCondensed M" w:cs="Noto Sans Mono ExtraCondensed M"/>
          <w:color w:val="000000"/>
          <w:sz w:val="17"/>
          <w:szCs w:val="17"/>
          <w:lang w:val="en" w:eastAsia="de-DE"/>
        </w:rPr>
        <w:t xml:space="preserve"> </w:t>
      </w:r>
      <w:commentRangeStart w:id="1047"/>
      <w:commentRangeStart w:id="1048"/>
      <w:r w:rsidRPr="00F64CBB">
        <w:rPr>
          <w:rFonts w:ascii="Noto Sans Mono ExtraCondensed M" w:hAnsi="Noto Sans Mono ExtraCondensed M" w:cs="Noto Sans Mono ExtraCondensed M"/>
          <w:color w:val="000000"/>
          <w:sz w:val="17"/>
          <w:szCs w:val="17"/>
        </w:rPr>
        <w:t>…</w:t>
      </w:r>
      <w:commentRangeEnd w:id="1047"/>
      <w:r w:rsidR="00D3646C">
        <w:rPr>
          <w:rStyle w:val="CommentReference"/>
        </w:rPr>
        <w:commentReference w:id="1047"/>
      </w:r>
      <w:commentRangeEnd w:id="1048"/>
      <w:r w:rsidR="00E41A9A">
        <w:rPr>
          <w:rStyle w:val="CommentReference"/>
        </w:rPr>
        <w:commentReference w:id="1048"/>
      </w:r>
      <w:r w:rsidRPr="00F64CBB">
        <w:rPr>
          <w:rFonts w:ascii="Noto Sans Mono ExtraCondensed M" w:hAnsi="Noto Sans Mono ExtraCondensed M" w:cs="Noto Sans Mono ExtraCondensed M"/>
          <w:color w:val="000000"/>
          <w:sz w:val="17"/>
          <w:szCs w:val="17"/>
        </w:rPr>
        <w:br/>
      </w:r>
      <w:r w:rsidR="00DB02DF">
        <w:rPr>
          <w:rFonts w:ascii="Noto Sans Mono ExtraCondensed M" w:hAnsi="Noto Sans Mono ExtraCondensed M" w:cs="Noto Sans Mono ExtraCondensed M"/>
          <w:color w:val="000000"/>
          <w:sz w:val="17"/>
          <w:szCs w:val="17"/>
          <w:lang w:val="en" w:eastAsia="de-DE"/>
        </w:rPr>
        <w:t>,</w:t>
      </w:r>
      <w:r w:rsidR="00B94709" w:rsidRPr="00F64CBB">
        <w:rPr>
          <w:rFonts w:ascii="Noto Sans Mono ExtraCondensed M" w:hAnsi="Noto Sans Mono ExtraCondensed M" w:cs="Noto Sans Mono ExtraCondensed M"/>
          <w:color w:val="000000"/>
          <w:sz w:val="17"/>
          <w:szCs w:val="17"/>
          <w:lang w:val="en" w:eastAsia="de-DE"/>
        </w:rPr>
        <w:t xml:space="preserve"> "00400340": { "</w:t>
      </w:r>
      <w:proofErr w:type="spellStart"/>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"SQ", "Value":</w:t>
      </w:r>
    </w:p>
    <w:p w14:paraId="49552F68" w14:textId="77777777" w:rsidR="004765D4" w:rsidRDefault="000F0095"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4765D4" w:rsidRPr="00F64CBB">
        <w:rPr>
          <w:rFonts w:ascii="Noto Sans Mono ExtraCondensed M" w:hAnsi="Noto Sans Mono ExtraCondensed M" w:cs="Noto Sans Mono ExtraCondensed M"/>
          <w:color w:val="000000"/>
          <w:sz w:val="17"/>
          <w:szCs w:val="17"/>
          <w:lang w:val="en" w:eastAsia="de-DE"/>
        </w:rPr>
        <w:t>"0008103E</w:t>
      </w:r>
      <w:proofErr w:type="gramStart"/>
      <w:r w:rsidR="004765D4"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004765D4" w:rsidRPr="00F64CBB">
        <w:rPr>
          <w:rFonts w:ascii="Noto Sans Mono ExtraCondensed M" w:hAnsi="Noto Sans Mono ExtraCondensed M" w:cs="Noto Sans Mono ExtraCondensed M"/>
          <w:color w:val="000000"/>
          <w:sz w:val="17"/>
          <w:szCs w:val="17"/>
          <w:lang w:val="en" w:eastAsia="de-DE"/>
        </w:rPr>
        <w:t>vr</w:t>
      </w:r>
      <w:proofErr w:type="spellEnd"/>
      <w:r w:rsidR="004765D4" w:rsidRPr="00F64CBB">
        <w:rPr>
          <w:rFonts w:ascii="Noto Sans Mono ExtraCondensed M" w:hAnsi="Noto Sans Mono ExtraCondensed M" w:cs="Noto Sans Mono ExtraCondensed M"/>
          <w:color w:val="000000"/>
          <w:sz w:val="17"/>
          <w:szCs w:val="17"/>
          <w:lang w:val="en" w:eastAsia="de-DE"/>
        </w:rPr>
        <w:t>": "LO", "Value": ["Head 1.50 Hr64 ax"] }</w:t>
      </w:r>
    </w:p>
    <w:p w14:paraId="30F94634" w14:textId="1C7B0B4E" w:rsidR="00B94709" w:rsidRPr="00F64CBB" w:rsidRDefault="004765D4"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lang w:val="en" w:eastAsia="de-DE"/>
        </w:rPr>
        <w:t xml:space="preserve">    , </w:t>
      </w:r>
      <w:r w:rsidR="00B94709" w:rsidRPr="00F64CBB">
        <w:rPr>
          <w:rFonts w:ascii="Noto Sans Mono ExtraCondensed M" w:hAnsi="Noto Sans Mono ExtraCondensed M" w:cs="Noto Sans Mono ExtraCondensed M"/>
          <w:color w:val="000000"/>
          <w:sz w:val="17"/>
          <w:szCs w:val="17"/>
          <w:lang w:val="en" w:eastAsia="de-DE"/>
        </w:rPr>
        <w:t>"00081050": { "</w:t>
      </w:r>
      <w:proofErr w:type="spellStart"/>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"PN", "Value": [{ "Alphabetic": "</w:t>
      </w:r>
      <w:proofErr w:type="spellStart"/>
      <w:r w:rsidR="00B94709" w:rsidRPr="00F64CBB">
        <w:rPr>
          <w:rFonts w:ascii="Noto Sans Mono ExtraCondensed M" w:hAnsi="Noto Sans Mono ExtraCondensed M" w:cs="Noto Sans Mono ExtraCondensed M"/>
          <w:color w:val="000000"/>
          <w:sz w:val="17"/>
          <w:szCs w:val="17"/>
          <w:lang w:val="en" w:eastAsia="de-DE"/>
        </w:rPr>
        <w:t>House^Gregory</w:t>
      </w:r>
      <w:proofErr w:type="spellEnd"/>
      <w:r w:rsidR="00B94709" w:rsidRPr="00F64CBB">
        <w:rPr>
          <w:rFonts w:ascii="Noto Sans Mono ExtraCondensed M" w:hAnsi="Noto Sans Mono ExtraCondensed M" w:cs="Noto Sans Mono ExtraCondensed M"/>
          <w:color w:val="000000"/>
          <w:sz w:val="17"/>
          <w:szCs w:val="17"/>
          <w:lang w:val="en" w:eastAsia="de-DE"/>
        </w:rPr>
        <w:t>" }] }</w:t>
      </w:r>
    </w:p>
    <w:p w14:paraId="04B93ABC"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 "00081140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"SQ", "Value":</w:t>
      </w:r>
    </w:p>
    <w:p w14:paraId="510EF106"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"00081150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["1.2.840.10008.5.1.4.1.1.2"] }</w:t>
      </w:r>
    </w:p>
    <w:p w14:paraId="45414BE5" w14:textId="275E7EE1"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"00081155</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w:t>
      </w:r>
      <w:ins w:id="1049" w:author="Jeroen Medema" w:date="2025-03-27T16:01:00Z" w16du:dateUtc="2025-03-27T15:01:00Z">
        <w:r w:rsidR="004667F8" w:rsidRPr="004667F8">
          <w:rPr>
            <w:rFonts w:ascii="Noto Sans Mono ExtraCondensed M" w:hAnsi="Noto Sans Mono ExtraCondensed M" w:cs="Noto Sans Mono ExtraCondensed M"/>
            <w:color w:val="000000"/>
            <w:sz w:val="17"/>
            <w:szCs w:val="17"/>
            <w:lang w:val="en" w:eastAsia="de-DE"/>
          </w:rPr>
          <w:t>1.2.250.1.59.40211.</w:t>
        </w:r>
      </w:ins>
      <w:del w:id="1050" w:author="Jeroen Medema" w:date="2025-03-27T16:01:00Z" w16du:dateUtc="2025-03-27T15:01:00Z">
        <w:r w:rsidRPr="00F64CBB" w:rsidDel="004667F8">
          <w:rPr>
            <w:rFonts w:ascii="Noto Sans Mono ExtraCondensed M" w:hAnsi="Noto Sans Mono ExtraCondensed M" w:cs="Noto Sans Mono ExtraCondensed M"/>
            <w:color w:val="000000"/>
            <w:sz w:val="17"/>
            <w:szCs w:val="17"/>
            <w:lang w:val="en" w:eastAsia="de-DE"/>
          </w:rPr>
          <w:delText>1.3.12.2.1107.5.99.3.99.</w:delText>
        </w:r>
      </w:del>
      <w:r w:rsidRPr="00F64CBB">
        <w:rPr>
          <w:rFonts w:ascii="Noto Sans Mono ExtraCondensed M" w:hAnsi="Noto Sans Mono ExtraCondensed M" w:cs="Noto Sans Mono ExtraCondensed M"/>
          <w:color w:val="000000"/>
          <w:sz w:val="17"/>
          <w:szCs w:val="17"/>
          <w:lang w:val="en" w:eastAsia="de-DE"/>
        </w:rPr>
        <w:t>197132.3000002004071832284030000520"]</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75096C6D"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0591827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3A45F1CF"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roofErr w:type="gramStart"/>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roofErr w:type="gramEnd"/>
      <w:r w:rsidRPr="00F64CBB">
        <w:rPr>
          <w:rFonts w:ascii="Noto Sans Mono ExtraCondensed M" w:hAnsi="Noto Sans Mono ExtraCondensed M" w:cs="Noto Sans Mono ExtraCondensed M"/>
          <w:color w:val="000000"/>
          <w:sz w:val="17"/>
          <w:szCs w:val="17"/>
          <w:lang w:val="en" w:eastAsia="de-DE"/>
        </w:rPr>
        <w:t>00081150": { "</w:t>
      </w:r>
      <w:proofErr w:type="spellStart"/>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["1.2.840.10008.5.1.4.1.1.2"] }</w:t>
      </w:r>
    </w:p>
    <w:p w14:paraId="285A53FD" w14:textId="6BF0769C"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w:t>
      </w:r>
      <w:ins w:id="1051" w:author="Jeroen Medema" w:date="2025-03-27T16:01:00Z" w16du:dateUtc="2025-03-27T15:01:00Z">
        <w:r w:rsidR="004667F8" w:rsidRPr="004667F8">
          <w:rPr>
            <w:rFonts w:ascii="Noto Sans Mono ExtraCondensed M" w:hAnsi="Noto Sans Mono ExtraCondensed M" w:cs="Noto Sans Mono ExtraCondensed M"/>
            <w:color w:val="000000"/>
            <w:sz w:val="17"/>
            <w:szCs w:val="17"/>
            <w:lang w:val="en" w:eastAsia="de-DE"/>
          </w:rPr>
          <w:t>1.2.250.1.59.40211.</w:t>
        </w:r>
      </w:ins>
      <w:del w:id="1052" w:author="Jeroen Medema" w:date="2025-03-27T16:01:00Z" w16du:dateUtc="2025-03-27T15:01:00Z">
        <w:r w:rsidRPr="00F64CBB" w:rsidDel="004667F8">
          <w:rPr>
            <w:rFonts w:ascii="Noto Sans Mono ExtraCondensed M" w:hAnsi="Noto Sans Mono ExtraCondensed M" w:cs="Noto Sans Mono ExtraCondensed M"/>
            <w:color w:val="000000"/>
            <w:sz w:val="17"/>
            <w:szCs w:val="17"/>
            <w:lang w:val="en" w:eastAsia="de-DE"/>
          </w:rPr>
          <w:delText>1.3.12.2.1107.5.99.3.99.</w:delText>
        </w:r>
      </w:del>
      <w:r w:rsidRPr="00F64CBB">
        <w:rPr>
          <w:rFonts w:ascii="Noto Sans Mono ExtraCondensed M" w:hAnsi="Noto Sans Mono ExtraCondensed M" w:cs="Noto Sans Mono ExtraCondensed M"/>
          <w:color w:val="000000"/>
          <w:sz w:val="17"/>
          <w:szCs w:val="17"/>
          <w:lang w:val="en" w:eastAsia="de-DE"/>
        </w:rPr>
        <w:t xml:space="preserve">197132.3000002004071832284030000521"] </w:t>
      </w:r>
      <w:r>
        <w:rPr>
          <w:rFonts w:ascii="Noto Sans Mono ExtraCondensed M" w:hAnsi="Noto Sans Mono ExtraCondensed M" w:cs="Noto Sans Mono ExtraCondensed M"/>
          <w:color w:val="000000"/>
          <w:sz w:val="17"/>
          <w:szCs w:val="17"/>
          <w:lang w:val="en" w:eastAsia="de-DE"/>
        </w:rPr>
        <w:t>}</w:t>
      </w:r>
    </w:p>
    <w:p w14:paraId="2C54D6D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4DC1FBD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25E696B6"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1A307B6B"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7A7ACE2F"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 …     </w:t>
      </w:r>
    </w:p>
    <w:p w14:paraId="66070CBC" w14:textId="3EF0E87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"00181030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"LO", "Value": ["Special^99a_HeadCTA"] }</w:t>
      </w:r>
    </w:p>
    <w:p w14:paraId="54BA3972" w14:textId="3E1FF52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"0020000E</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w:t>
      </w:r>
      <w:r w:rsidR="00FA0674"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ins w:id="1053" w:author="Jeroen Medema" w:date="2025-03-27T16:01:00Z" w16du:dateUtc="2025-03-27T15:01:00Z">
        <w:r w:rsidR="004667F8" w:rsidRPr="004667F8">
          <w:rPr>
            <w:rFonts w:ascii="Noto Sans Mono ExtraCondensed M" w:hAnsi="Noto Sans Mono ExtraCondensed M" w:cs="Noto Sans Mono ExtraCondensed M"/>
            <w:color w:val="000000"/>
            <w:sz w:val="17"/>
            <w:szCs w:val="17"/>
            <w:lang w:val="en" w:eastAsia="de-DE"/>
          </w:rPr>
          <w:t>1.2.250.1.59.40211.</w:t>
        </w:r>
      </w:ins>
      <w:del w:id="1054" w:author="Jeroen Medema" w:date="2025-03-27T16:01:00Z" w16du:dateUtc="2025-03-27T15:01:00Z">
        <w:r w:rsidRPr="00F64CBB" w:rsidDel="004667F8">
          <w:rPr>
            <w:rFonts w:ascii="Noto Sans Mono ExtraCondensed M" w:hAnsi="Noto Sans Mono ExtraCondensed M" w:cs="Noto Sans Mono ExtraCondensed M"/>
            <w:color w:val="000000"/>
            <w:sz w:val="17"/>
            <w:szCs w:val="17"/>
            <w:lang w:val="en" w:eastAsia="de-DE"/>
          </w:rPr>
          <w:delText>1.3.12.2.1107.5.99.3.99.</w:delText>
        </w:r>
      </w:del>
      <w:r w:rsidRPr="00F64CBB">
        <w:rPr>
          <w:rFonts w:ascii="Noto Sans Mono ExtraCondensed M" w:hAnsi="Noto Sans Mono ExtraCondensed M" w:cs="Noto Sans Mono ExtraCondensed M"/>
          <w:color w:val="000000"/>
          <w:sz w:val="17"/>
          <w:szCs w:val="17"/>
          <w:lang w:val="en" w:eastAsia="de-DE"/>
        </w:rPr>
        <w:t>197132.300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00200407183228403000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0007"]</w:t>
      </w:r>
      <w:r w:rsidR="000C1E4C"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08B2D4A7" w14:textId="68704CC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
    <w:p w14:paraId="4F94CC61" w14:textId="732238F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1A718A8B" w14:textId="0F9C0912"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7FC460D8" w14:textId="676841EC"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9132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23BED18F" w14:textId="444BE694" w:rsidR="00B94709" w:rsidRPr="00F64CBB" w:rsidRDefault="00C9132B"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rPr>
        <w:t xml:space="preserve">, </w:t>
      </w:r>
      <w:r w:rsidR="00EE7A98" w:rsidRPr="00F64CBB">
        <w:rPr>
          <w:rFonts w:ascii="Noto Sans Mono ExtraCondensed M" w:hAnsi="Noto Sans Mono ExtraCondensed M" w:cs="Noto Sans Mono ExtraCondensed M"/>
          <w:color w:val="000000"/>
          <w:sz w:val="17"/>
          <w:szCs w:val="17"/>
        </w:rPr>
        <w:t>…</w:t>
      </w:r>
      <w:r w:rsidR="00EE7A98"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p>
    <w:p w14:paraId="142108DD" w14:textId="77777777" w:rsidR="00EE7A98" w:rsidRDefault="00EE7A98" w:rsidP="006B0B27">
      <w:r w:rsidRPr="00F64CBB">
        <w:rPr>
          <w:rFonts w:ascii="Noto Sans Mono ExtraCondensed M" w:hAnsi="Noto Sans Mono ExtraCondensed M" w:cs="Noto Sans Mono ExtraCondensed M"/>
          <w:sz w:val="17"/>
          <w:szCs w:val="17"/>
        </w:rPr>
        <w:t>…</w:t>
      </w:r>
      <w:r w:rsidRPr="00F64CBB">
        <w:rPr>
          <w:sz w:val="17"/>
          <w:szCs w:val="17"/>
        </w:rPr>
        <w:br/>
      </w:r>
    </w:p>
    <w:p w14:paraId="1E6756CF" w14:textId="1BCA79C3" w:rsidR="00792D61" w:rsidRDefault="00792D61" w:rsidP="00792D61">
      <w:r>
        <w:t>A successful response to the request will be</w:t>
      </w:r>
      <w:ins w:id="1055" w:author="Jeroen Medema" w:date="2025-03-27T11:43:00Z" w16du:dateUtc="2025-03-27T10:43:00Z">
        <w:r w:rsidR="00E95FB2">
          <w:t>:</w:t>
        </w:r>
      </w:ins>
    </w:p>
    <w:p w14:paraId="49074975" w14:textId="7D79FC71" w:rsidR="00792D61" w:rsidRPr="00DB22A9" w:rsidRDefault="00792D61" w:rsidP="00792D61">
      <w:pPr>
        <w:rPr>
          <w:sz w:val="17"/>
          <w:szCs w:val="17"/>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p>
    <w:p w14:paraId="2D0B90E8" w14:textId="53DC9FEB" w:rsidR="00BE58CF" w:rsidRDefault="00966E12" w:rsidP="00966E12">
      <w:pPr>
        <w:pStyle w:val="Note"/>
      </w:pPr>
      <w:commentRangeStart w:id="1056"/>
      <w:commentRangeStart w:id="1057"/>
      <w:r>
        <w:t>Note</w:t>
      </w:r>
      <w:r>
        <w:tab/>
      </w:r>
      <w:r w:rsidR="0043142A">
        <w:t xml:space="preserve">Even though the </w:t>
      </w:r>
      <w:r w:rsidR="008A2D44">
        <w:t xml:space="preserve">Modality Performed Procedure Step </w:t>
      </w:r>
      <w:r w:rsidR="0043142A">
        <w:t>is updated</w:t>
      </w:r>
      <w:r w:rsidR="00F91926" w:rsidRPr="00966E12">
        <w:t xml:space="preserve">, </w:t>
      </w:r>
      <w:r w:rsidRPr="00966E12">
        <w:t>s</w:t>
      </w:r>
      <w:r w:rsidR="00A325D1" w:rsidRPr="00966E12">
        <w:t>equences</w:t>
      </w:r>
      <w:r w:rsidR="008A2D44">
        <w:t xml:space="preserve"> within it</w:t>
      </w:r>
      <w:r w:rsidR="00520B8E" w:rsidRPr="00966E12">
        <w:t xml:space="preserve">, like </w:t>
      </w:r>
      <w:ins w:id="1058" w:author="Jeroen Medema" w:date="2025-03-27T11:30:00Z" w16du:dateUtc="2025-03-27T10:30:00Z">
        <w:r w:rsidR="00E41A9A">
          <w:t xml:space="preserve">the </w:t>
        </w:r>
      </w:ins>
      <w:ins w:id="1059" w:author="Jeroen Medema" w:date="2025-03-27T11:32:00Z" w16du:dateUtc="2025-03-27T10:32:00Z">
        <w:r w:rsidR="00E41A9A" w:rsidRPr="00E41A9A">
          <w:t>Performed Series Sequence</w:t>
        </w:r>
      </w:ins>
      <w:ins w:id="1060" w:author="Jeroen Medema" w:date="2025-03-27T11:30:00Z" w16du:dateUtc="2025-03-27T10:30:00Z">
        <w:r w:rsidR="00E41A9A" w:rsidRPr="00E41A9A">
          <w:t xml:space="preserve"> </w:t>
        </w:r>
      </w:ins>
      <w:r w:rsidR="00F91926" w:rsidRPr="00966E12">
        <w:t>(</w:t>
      </w:r>
      <w:r w:rsidR="00520B8E" w:rsidRPr="00966E12">
        <w:t>0040,</w:t>
      </w:r>
      <w:r w:rsidR="00F91926" w:rsidRPr="00966E12">
        <w:t xml:space="preserve">0340) and </w:t>
      </w:r>
      <w:ins w:id="1061" w:author="Jeroen Medema" w:date="2025-03-27T11:31:00Z" w16du:dateUtc="2025-03-27T10:31:00Z">
        <w:r w:rsidR="00E41A9A">
          <w:t xml:space="preserve">the </w:t>
        </w:r>
        <w:r w:rsidR="00E41A9A" w:rsidRPr="00E41A9A">
          <w:t>Referenced Image Sequence</w:t>
        </w:r>
        <w:r w:rsidR="00E41A9A" w:rsidRPr="00E41A9A">
          <w:t xml:space="preserve"> </w:t>
        </w:r>
      </w:ins>
      <w:r w:rsidR="00F91926" w:rsidRPr="00966E12">
        <w:t xml:space="preserve">(0008,0140) </w:t>
      </w:r>
      <w:r w:rsidR="00A325D1" w:rsidRPr="00966E12">
        <w:t>are to be given in their entirety</w:t>
      </w:r>
      <w:r w:rsidR="00537E86" w:rsidRPr="00966E12">
        <w:t xml:space="preserve">, as </w:t>
      </w:r>
      <w:r w:rsidR="007B7C8E" w:rsidRPr="00966E12">
        <w:t xml:space="preserve">required </w:t>
      </w:r>
      <w:r w:rsidR="00537E86" w:rsidRPr="00966E12">
        <w:t xml:space="preserve">in </w:t>
      </w:r>
      <w:r w:rsidR="00354B8D" w:rsidRPr="00966E12">
        <w:t>DIMSE</w:t>
      </w:r>
      <w:r w:rsidR="007F779D">
        <w:t>; updates to these are not allowed</w:t>
      </w:r>
      <w:r w:rsidR="00F91926" w:rsidRPr="00966E12">
        <w:t>. See PS3.4, section</w:t>
      </w:r>
      <w:r w:rsidR="009A2B75" w:rsidRPr="00966E12">
        <w:t xml:space="preserve"> </w:t>
      </w:r>
      <w:r w:rsidR="00147EB1" w:rsidRPr="00966E12">
        <w:t>F.7.2.2.2</w:t>
      </w:r>
      <w:r w:rsidR="001774EF" w:rsidRPr="00966E12">
        <w:t>.</w:t>
      </w:r>
      <w:commentRangeEnd w:id="1056"/>
      <w:r w:rsidR="0002560A">
        <w:rPr>
          <w:rStyle w:val="CommentReference"/>
        </w:rPr>
        <w:commentReference w:id="1056"/>
      </w:r>
      <w:commentRangeEnd w:id="1057"/>
      <w:r w:rsidR="00D3646C">
        <w:rPr>
          <w:rStyle w:val="CommentReference"/>
        </w:rPr>
        <w:commentReference w:id="1057"/>
      </w:r>
    </w:p>
    <w:p w14:paraId="7CCD084D" w14:textId="77777777" w:rsidR="00622DBC" w:rsidRPr="00BE58CF" w:rsidRDefault="00622DBC" w:rsidP="00BE58CF"/>
    <w:p w14:paraId="72E81624" w14:textId="39F21D1C" w:rsidR="006F2DD0" w:rsidRDefault="006F2DD0" w:rsidP="00597FC5">
      <w:pPr>
        <w:pStyle w:val="Heading2"/>
      </w:pPr>
      <w:bookmarkStart w:id="1062" w:name="_Toc193985301"/>
      <w:r>
        <w:t>B.X4</w:t>
      </w:r>
      <w:r>
        <w:tab/>
      </w:r>
      <w:r w:rsidR="00A414EB">
        <w:t>Complet</w:t>
      </w:r>
      <w:r w:rsidR="008D0B22">
        <w:t>ing</w:t>
      </w:r>
      <w:r w:rsidR="00A414EB">
        <w:t xml:space="preserve"> </w:t>
      </w:r>
      <w:r w:rsidR="008D0B22">
        <w:t>a</w:t>
      </w:r>
      <w:r w:rsidR="008355CE">
        <w:t xml:space="preserve"> Modality Performed Procedure Step</w:t>
      </w:r>
      <w:r w:rsidR="008D0B22">
        <w:t xml:space="preserve"> using JSON</w:t>
      </w:r>
      <w:r w:rsidR="000512CC">
        <w:t xml:space="preserve"> Content Type</w:t>
      </w:r>
      <w:bookmarkEnd w:id="1062"/>
    </w:p>
    <w:p w14:paraId="1160880E" w14:textId="0E757CA8" w:rsidR="00FA2384" w:rsidRDefault="007126DC" w:rsidP="007126DC">
      <w:r>
        <w:t xml:space="preserve">This </w:t>
      </w:r>
      <w:r w:rsidR="009348FF" w:rsidRPr="00F73A8F">
        <w:t>example illustrates</w:t>
      </w:r>
      <w:r>
        <w:t xml:space="preserve"> an example of an HTTP request for </w:t>
      </w:r>
      <w:r w:rsidR="009348FF">
        <w:t>completing</w:t>
      </w:r>
      <w:r>
        <w:t xml:space="preserve"> a </w:t>
      </w:r>
      <w:commentRangeStart w:id="1063"/>
      <w:r>
        <w:t>modality performed procedure</w:t>
      </w:r>
      <w:r w:rsidR="00D3646C">
        <w:t xml:space="preserve"> step</w:t>
      </w:r>
      <w:commentRangeEnd w:id="1063"/>
      <w:r w:rsidR="00D3646C">
        <w:rPr>
          <w:rStyle w:val="CommentReference"/>
        </w:rPr>
        <w:commentReference w:id="1063"/>
      </w:r>
      <w:r>
        <w:t>.</w:t>
      </w:r>
      <w:ins w:id="1064" w:author="Jeroen Medema" w:date="2025-03-27T11:34:00Z" w16du:dateUtc="2025-03-27T10:34:00Z">
        <w:r w:rsidR="00FA2384">
          <w:t xml:space="preserve"> It </w:t>
        </w:r>
        <w:r w:rsidR="00FA2384" w:rsidRPr="00FA2384">
          <w:t>is a continuation of the previous example</w:t>
        </w:r>
      </w:ins>
      <w:ins w:id="1065" w:author="Jeroen Medema" w:date="2025-03-27T11:46:00Z" w16du:dateUtc="2025-03-27T10:46:00Z">
        <w:r w:rsidR="00E95FB2">
          <w:t xml:space="preserve"> as given in B.X3</w:t>
        </w:r>
      </w:ins>
      <w:ins w:id="1066" w:author="Jeroen Medema" w:date="2025-03-27T11:34:00Z" w16du:dateUtc="2025-03-27T10:34:00Z">
        <w:r w:rsidR="00FA2384" w:rsidRPr="00FA2384">
          <w:t xml:space="preserve">, working on the same MPPS with UID </w:t>
        </w:r>
      </w:ins>
      <w:ins w:id="1067" w:author="Jeroen Medema" w:date="2025-03-27T16:01:00Z" w16du:dateUtc="2025-03-27T15:01:00Z">
        <w:r w:rsidR="004667F8" w:rsidRPr="004667F8">
          <w:t>1.2.250.1.59.40211.</w:t>
        </w:r>
      </w:ins>
      <w:ins w:id="1068" w:author="Jeroen Medema" w:date="2025-03-27T11:34:00Z" w16du:dateUtc="2025-03-27T10:34:00Z">
        <w:r w:rsidR="00FA2384" w:rsidRPr="004667F8">
          <w:t>12345678.987654</w:t>
        </w:r>
        <w:r w:rsidR="00FA2384" w:rsidRPr="00FA2384">
          <w:t xml:space="preserve">. </w:t>
        </w:r>
      </w:ins>
      <w:ins w:id="1069" w:author="Jeroen Medema" w:date="2025-03-27T11:37:00Z" w16du:dateUtc="2025-03-27T10:37:00Z">
        <w:r w:rsidR="00FA2384">
          <w:t>Here, t</w:t>
        </w:r>
      </w:ins>
      <w:ins w:id="1070" w:author="Jeroen Medema" w:date="2025-03-27T11:35:00Z" w16du:dateUtc="2025-03-27T10:35:00Z">
        <w:r w:rsidR="00FA2384">
          <w:t xml:space="preserve">he mandatory </w:t>
        </w:r>
        <w:r w:rsidR="00FA2384" w:rsidRPr="00FA2384">
          <w:t>Performed Procedure Step End Date</w:t>
        </w:r>
        <w:r w:rsidR="00FA2384">
          <w:t xml:space="preserve"> </w:t>
        </w:r>
        <w:r w:rsidR="00FA2384" w:rsidRPr="00FA2384">
          <w:t>(0040,0250)</w:t>
        </w:r>
      </w:ins>
      <w:ins w:id="1071" w:author="Jeroen Medema" w:date="2025-03-27T11:36:00Z" w16du:dateUtc="2025-03-27T10:36:00Z">
        <w:r w:rsidR="00FA2384">
          <w:t xml:space="preserve"> and </w:t>
        </w:r>
        <w:r w:rsidR="00FA2384" w:rsidRPr="00FA2384">
          <w:t>Performed Procedure Step End Time</w:t>
        </w:r>
        <w:r w:rsidR="00FA2384">
          <w:t xml:space="preserve"> (0040,0251)</w:t>
        </w:r>
      </w:ins>
      <w:ins w:id="1072" w:author="Jeroen Medema" w:date="2025-03-27T11:37:00Z" w16du:dateUtc="2025-03-27T10:37:00Z">
        <w:r w:rsidR="00FA2384">
          <w:t xml:space="preserve"> are added</w:t>
        </w:r>
      </w:ins>
      <w:ins w:id="1073" w:author="Jeroen Medema" w:date="2025-03-27T11:36:00Z" w16du:dateUtc="2025-03-27T10:36:00Z">
        <w:r w:rsidR="00FA2384">
          <w:t xml:space="preserve">, and the </w:t>
        </w:r>
        <w:r w:rsidR="00FA2384" w:rsidRPr="00FA2384">
          <w:t>Performed Procedure Step Status</w:t>
        </w:r>
        <w:r w:rsidR="00FA2384">
          <w:t xml:space="preserve"> (0040,0252) </w:t>
        </w:r>
      </w:ins>
      <w:ins w:id="1074" w:author="Jeroen Medema" w:date="2025-03-27T11:38:00Z" w16du:dateUtc="2025-03-27T10:38:00Z">
        <w:r w:rsidR="00FA2384">
          <w:t xml:space="preserve">is set </w:t>
        </w:r>
      </w:ins>
      <w:ins w:id="1075" w:author="Jeroen Medema" w:date="2025-03-27T11:36:00Z" w16du:dateUtc="2025-03-27T10:36:00Z">
        <w:r w:rsidR="00FA2384">
          <w:t>to “COM</w:t>
        </w:r>
      </w:ins>
      <w:ins w:id="1076" w:author="Jeroen Medema" w:date="2025-03-27T11:37:00Z" w16du:dateUtc="2025-03-27T10:37:00Z">
        <w:r w:rsidR="00FA2384">
          <w:t>PL</w:t>
        </w:r>
      </w:ins>
      <w:ins w:id="1077" w:author="Jeroen Medema" w:date="2025-03-27T11:36:00Z" w16du:dateUtc="2025-03-27T10:36:00Z">
        <w:r w:rsidR="00FA2384">
          <w:t>ETED”.</w:t>
        </w:r>
      </w:ins>
    </w:p>
    <w:p w14:paraId="4B2D3734" w14:textId="7530E87C"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PATCH /radiology/</w:t>
      </w:r>
      <w:r w:rsidR="00107D9C" w:rsidRPr="00DB22A9">
        <w:rPr>
          <w:rFonts w:ascii="Noto Sans Mono ExtraCondensed M" w:hAnsi="Noto Sans Mono ExtraCondensed M" w:cs="Noto Sans Mono ExtraCondensed M"/>
          <w:color w:val="000000"/>
          <w:sz w:val="17"/>
          <w:szCs w:val="17"/>
          <w:lang w:val="en" w:eastAsia="de-DE"/>
        </w:rPr>
        <w:t>modality-performed-procedure-steps</w:t>
      </w:r>
      <w:r w:rsidRPr="00DB22A9">
        <w:rPr>
          <w:rFonts w:ascii="Noto Sans Mono ExtraCondensed M" w:hAnsi="Noto Sans Mono ExtraCondensed M" w:cs="Noto Sans Mono ExtraCondensed M"/>
          <w:color w:val="000000"/>
          <w:sz w:val="17"/>
          <w:szCs w:val="17"/>
          <w:lang w:val="en" w:eastAsia="de-DE"/>
        </w:rPr>
        <w:t>/</w:t>
      </w:r>
      <w:ins w:id="1078" w:author="Jeroen Medema" w:date="2025-03-27T16:02:00Z" w16du:dateUtc="2025-03-27T15:02:00Z">
        <w:r w:rsidR="004667F8" w:rsidRPr="004667F8">
          <w:rPr>
            <w:rFonts w:ascii="Noto Sans Mono ExtraCondensed M" w:hAnsi="Noto Sans Mono ExtraCondensed M" w:cs="Noto Sans Mono ExtraCondensed M"/>
            <w:color w:val="000000"/>
            <w:sz w:val="17"/>
            <w:szCs w:val="17"/>
            <w:lang w:val="en" w:eastAsia="de-DE"/>
          </w:rPr>
          <w:t>1.2.250.1.59.40211.</w:t>
        </w:r>
      </w:ins>
      <w:del w:id="1079" w:author="Jeroen Medema" w:date="2025-03-27T16:02:00Z" w16du:dateUtc="2025-03-27T15:02:00Z">
        <w:r w:rsidRPr="00DB22A9" w:rsidDel="004667F8">
          <w:rPr>
            <w:rFonts w:ascii="Noto Sans Mono ExtraCondensed M" w:hAnsi="Noto Sans Mono ExtraCondensed M" w:cs="Noto Sans Mono ExtraCondensed M"/>
            <w:color w:val="000000"/>
            <w:sz w:val="17"/>
            <w:szCs w:val="17"/>
            <w:lang w:val="en" w:eastAsia="de-DE"/>
          </w:rPr>
          <w:delText>1.2.</w:delText>
        </w:r>
      </w:del>
      <w:r w:rsidRPr="00DB22A9">
        <w:rPr>
          <w:rFonts w:ascii="Noto Sans Mono ExtraCondensed M" w:hAnsi="Noto Sans Mono ExtraCondensed M" w:cs="Noto Sans Mono ExtraCondensed M"/>
          <w:color w:val="000000"/>
          <w:sz w:val="17"/>
          <w:szCs w:val="17"/>
          <w:lang w:val="en" w:eastAsia="de-DE"/>
        </w:rPr>
        <w:t>12345678.987654 HTTP/1.1</w:t>
      </w:r>
    </w:p>
    <w:p w14:paraId="20ABB323" w14:textId="7777777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Host: www.hospital-stmarco</w:t>
      </w:r>
    </w:p>
    <w:p w14:paraId="7604191B" w14:textId="7777777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w:t>
      </w:r>
      <w:proofErr w:type="spellStart"/>
      <w:r w:rsidRPr="00DB22A9">
        <w:rPr>
          <w:rFonts w:ascii="Noto Sans Mono ExtraCondensed M" w:hAnsi="Noto Sans Mono ExtraCondensed M" w:cs="Noto Sans Mono ExtraCondensed M"/>
          <w:color w:val="000000"/>
          <w:sz w:val="17"/>
          <w:szCs w:val="17"/>
          <w:lang w:val="en" w:eastAsia="de-DE"/>
        </w:rPr>
        <w:t>dicom+json</w:t>
      </w:r>
      <w:proofErr w:type="spellEnd"/>
    </w:p>
    <w:p w14:paraId="711BD9E4" w14:textId="380E9963" w:rsidR="00F276F5" w:rsidRPr="00DB22A9" w:rsidRDefault="00281A2E"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F276F5" w:rsidRPr="00DB22A9">
        <w:rPr>
          <w:rFonts w:ascii="Noto Sans Mono ExtraCondensed M" w:hAnsi="Noto Sans Mono ExtraCondensed M" w:cs="Noto Sans Mono ExtraCondensed M"/>
          <w:color w:val="000000"/>
          <w:sz w:val="17"/>
          <w:szCs w:val="17"/>
          <w:lang w:val="en" w:eastAsia="de-DE"/>
        </w:rPr>
        <w:t>{</w:t>
      </w:r>
      <w:r w:rsidR="0070398F"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70398F"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"00400250": { "</w:t>
      </w:r>
      <w:proofErr w:type="spellStart"/>
      <w:r w:rsidR="00F276F5" w:rsidRPr="00DB22A9">
        <w:rPr>
          <w:rFonts w:ascii="Noto Sans Mono ExtraCondensed M" w:hAnsi="Noto Sans Mono ExtraCondensed M" w:cs="Noto Sans Mono ExtraCondensed M"/>
          <w:color w:val="000000"/>
          <w:sz w:val="17"/>
          <w:szCs w:val="17"/>
          <w:lang w:val="en" w:eastAsia="de-DE"/>
        </w:rPr>
        <w:t>vr</w:t>
      </w:r>
      <w:proofErr w:type="spellEnd"/>
      <w:r w:rsidR="00F276F5" w:rsidRPr="00DB22A9">
        <w:rPr>
          <w:rFonts w:ascii="Noto Sans Mono ExtraCondensed M" w:hAnsi="Noto Sans Mono ExtraCondensed M" w:cs="Noto Sans Mono ExtraCondensed M"/>
          <w:color w:val="000000"/>
          <w:sz w:val="17"/>
          <w:szCs w:val="17"/>
          <w:lang w:val="en" w:eastAsia="de-DE"/>
        </w:rPr>
        <w:t>": "DA", "Value": ["20200101"] }</w:t>
      </w:r>
    </w:p>
    <w:p w14:paraId="5482F996" w14:textId="060603AC"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"00400251</w:t>
      </w:r>
      <w:proofErr w:type="gramStart"/>
      <w:r w:rsidR="00F276F5"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F276F5" w:rsidRPr="00DB22A9">
        <w:rPr>
          <w:rFonts w:ascii="Noto Sans Mono ExtraCondensed M" w:hAnsi="Noto Sans Mono ExtraCondensed M" w:cs="Noto Sans Mono ExtraCondensed M"/>
          <w:color w:val="000000"/>
          <w:sz w:val="17"/>
          <w:szCs w:val="17"/>
          <w:lang w:val="en" w:eastAsia="de-DE"/>
        </w:rPr>
        <w:t>vr</w:t>
      </w:r>
      <w:proofErr w:type="spellEnd"/>
      <w:r w:rsidR="00F276F5" w:rsidRPr="00DB22A9">
        <w:rPr>
          <w:rFonts w:ascii="Noto Sans Mono ExtraCondensed M" w:hAnsi="Noto Sans Mono ExtraCondensed M" w:cs="Noto Sans Mono ExtraCondensed M"/>
          <w:color w:val="000000"/>
          <w:sz w:val="17"/>
          <w:szCs w:val="17"/>
          <w:lang w:val="en" w:eastAsia="de-DE"/>
        </w:rPr>
        <w:t>": "TM", "Value": ["1300"] }</w:t>
      </w:r>
    </w:p>
    <w:p w14:paraId="3FADCFC6" w14:textId="3BC65C6A"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lastRenderedPageBreak/>
        <w:t>,</w:t>
      </w:r>
      <w:r w:rsidR="00F276F5" w:rsidRPr="00DB22A9">
        <w:rPr>
          <w:rFonts w:ascii="Noto Sans Mono ExtraCondensed M" w:hAnsi="Noto Sans Mono ExtraCondensed M" w:cs="Noto Sans Mono ExtraCondensed M"/>
          <w:color w:val="000000"/>
          <w:sz w:val="17"/>
          <w:szCs w:val="17"/>
          <w:lang w:val="en" w:eastAsia="de-DE"/>
        </w:rPr>
        <w:t xml:space="preserve"> "00400252</w:t>
      </w:r>
      <w:proofErr w:type="gramStart"/>
      <w:r w:rsidR="00F276F5"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F276F5" w:rsidRPr="00DB22A9">
        <w:rPr>
          <w:rFonts w:ascii="Noto Sans Mono ExtraCondensed M" w:hAnsi="Noto Sans Mono ExtraCondensed M" w:cs="Noto Sans Mono ExtraCondensed M"/>
          <w:color w:val="000000"/>
          <w:sz w:val="17"/>
          <w:szCs w:val="17"/>
          <w:lang w:val="en" w:eastAsia="de-DE"/>
        </w:rPr>
        <w:t>vr</w:t>
      </w:r>
      <w:proofErr w:type="spellEnd"/>
      <w:r w:rsidR="00F276F5" w:rsidRPr="00DB22A9">
        <w:rPr>
          <w:rFonts w:ascii="Noto Sans Mono ExtraCondensed M" w:hAnsi="Noto Sans Mono ExtraCondensed M" w:cs="Noto Sans Mono ExtraCondensed M"/>
          <w:color w:val="000000"/>
          <w:sz w:val="17"/>
          <w:szCs w:val="17"/>
          <w:lang w:val="en" w:eastAsia="de-DE"/>
        </w:rPr>
        <w:t>": "CS", "Value": ["COMPLETED"] }</w:t>
      </w:r>
    </w:p>
    <w:p w14:paraId="0DFDF436" w14:textId="470BFC44"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281A2E" w:rsidRPr="00DB22A9">
        <w:rPr>
          <w:rFonts w:ascii="Noto Sans Mono ExtraCondensed M" w:hAnsi="Noto Sans Mono ExtraCondensed M" w:cs="Noto Sans Mono ExtraCondensed M"/>
          <w:color w:val="000000"/>
          <w:sz w:val="17"/>
          <w:szCs w:val="17"/>
        </w:rPr>
        <w:t>…</w:t>
      </w:r>
      <w:r w:rsidR="00281A2E" w:rsidRPr="00DB22A9">
        <w:rPr>
          <w:rFonts w:ascii="Noto Sans Mono ExtraCondensed M" w:hAnsi="Noto Sans Mono ExtraCondensed M" w:cs="Noto Sans Mono ExtraCondensed M"/>
          <w:color w:val="000000"/>
          <w:sz w:val="17"/>
          <w:szCs w:val="17"/>
        </w:rPr>
        <w:br/>
      </w:r>
      <w:r w:rsidR="00F276F5" w:rsidRPr="00DB22A9">
        <w:rPr>
          <w:rFonts w:ascii="Noto Sans Mono ExtraCondensed M" w:hAnsi="Noto Sans Mono ExtraCondensed M" w:cs="Noto Sans Mono ExtraCondensed M"/>
          <w:color w:val="000000"/>
          <w:sz w:val="17"/>
          <w:szCs w:val="17"/>
          <w:lang w:val="en" w:eastAsia="de-DE"/>
        </w:rPr>
        <w:t>}</w:t>
      </w:r>
    </w:p>
    <w:p w14:paraId="643F644E" w14:textId="77DFF784" w:rsidR="0052683E" w:rsidRDefault="00281A2E" w:rsidP="00BE58CF">
      <w:r w:rsidRPr="00DB22A9">
        <w:rPr>
          <w:rFonts w:ascii="Noto Sans Mono ExtraCondensed M" w:hAnsi="Noto Sans Mono ExtraCondensed M" w:cs="Noto Sans Mono ExtraCondensed M"/>
          <w:color w:val="000000"/>
          <w:sz w:val="17"/>
          <w:szCs w:val="17"/>
        </w:rPr>
        <w:t>…</w:t>
      </w:r>
      <w:r w:rsidRPr="00DB22A9">
        <w:rPr>
          <w:rFonts w:ascii="Courier New" w:hAnsi="Courier New"/>
          <w:color w:val="000000"/>
          <w:sz w:val="17"/>
          <w:szCs w:val="17"/>
        </w:rPr>
        <w:br/>
      </w:r>
    </w:p>
    <w:p w14:paraId="55DC0F0B" w14:textId="51F37B9F" w:rsidR="00730F25" w:rsidRDefault="00730F25" w:rsidP="00730F25">
      <w:r>
        <w:t>A successful response to the request will be</w:t>
      </w:r>
      <w:ins w:id="1080" w:author="Jeroen Medema" w:date="2025-03-27T11:43:00Z" w16du:dateUtc="2025-03-27T10:43:00Z">
        <w:r w:rsidR="00E95FB2">
          <w:t>:</w:t>
        </w:r>
      </w:ins>
      <w:r>
        <w:t xml:space="preserve"> </w:t>
      </w:r>
    </w:p>
    <w:p w14:paraId="67397CEE" w14:textId="2B367114" w:rsidR="00730F25" w:rsidRPr="00DB22A9" w:rsidRDefault="00EC1743" w:rsidP="00BE58CF">
      <w:pPr>
        <w:rPr>
          <w:sz w:val="17"/>
          <w:szCs w:val="17"/>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p>
    <w:p w14:paraId="0BDF45B5" w14:textId="6A243B5C" w:rsidR="002668AB" w:rsidRDefault="008D0B22" w:rsidP="008D0B22">
      <w:pPr>
        <w:pStyle w:val="Heading2"/>
      </w:pPr>
      <w:bookmarkStart w:id="1081" w:name="_Toc193985302"/>
      <w:r>
        <w:t>B.X5</w:t>
      </w:r>
      <w:r>
        <w:tab/>
      </w:r>
      <w:r w:rsidR="002668AB">
        <w:t>Retriev</w:t>
      </w:r>
      <w:r>
        <w:t>ing</w:t>
      </w:r>
      <w:r w:rsidR="002668AB">
        <w:t xml:space="preserve"> a M</w:t>
      </w:r>
      <w:r>
        <w:t>odality Performed Procedure Step using JSON</w:t>
      </w:r>
      <w:r w:rsidR="000512CC">
        <w:t xml:space="preserve"> Media and Content Type</w:t>
      </w:r>
      <w:bookmarkEnd w:id="1081"/>
    </w:p>
    <w:p w14:paraId="205E8813" w14:textId="165BF454" w:rsidR="00D3646C" w:rsidRPr="00D3646C" w:rsidRDefault="00D3646C" w:rsidP="00D3646C">
      <w:del w:id="1082" w:author="Jeroen Medema" w:date="2025-03-27T11:41:00Z" w16du:dateUtc="2025-03-27T10:41:00Z">
        <w:r w:rsidRPr="00D3646C" w:rsidDel="00E95FB2">
          <w:rPr>
            <w:highlight w:val="yellow"/>
          </w:rPr>
          <w:delText>&lt;explain that we have two subsections</w:delText>
        </w:r>
        <w:r w:rsidDel="00E95FB2">
          <w:rPr>
            <w:highlight w:val="yellow"/>
          </w:rPr>
          <w:delText>, one per use case</w:delText>
        </w:r>
        <w:r w:rsidRPr="00D3646C" w:rsidDel="00E95FB2">
          <w:rPr>
            <w:highlight w:val="yellow"/>
          </w:rPr>
          <w:delText>&gt;</w:delText>
        </w:r>
      </w:del>
      <w:ins w:id="1083" w:author="Jeroen Medema" w:date="2025-03-27T11:40:00Z" w16du:dateUtc="2025-03-27T10:40:00Z">
        <w:r w:rsidR="00E95FB2">
          <w:t xml:space="preserve">Here we have two examples, </w:t>
        </w:r>
      </w:ins>
      <w:ins w:id="1084" w:author="Jeroen Medema" w:date="2025-03-27T11:41:00Z" w16du:dateUtc="2025-03-27T10:41:00Z">
        <w:r w:rsidR="00E95FB2">
          <w:t xml:space="preserve">the first </w:t>
        </w:r>
      </w:ins>
      <w:ins w:id="1085" w:author="Jeroen Medema" w:date="2025-03-27T11:40:00Z" w16du:dateUtc="2025-03-27T10:40:00Z">
        <w:r w:rsidR="00E95FB2">
          <w:t>retur</w:t>
        </w:r>
      </w:ins>
      <w:ins w:id="1086" w:author="Jeroen Medema" w:date="2025-03-27T11:41:00Z" w16du:dateUtc="2025-03-27T10:41:00Z">
        <w:r w:rsidR="00E95FB2">
          <w:t>n</w:t>
        </w:r>
      </w:ins>
      <w:ins w:id="1087" w:author="Jeroen Medema" w:date="2025-03-27T11:40:00Z" w16du:dateUtc="2025-03-27T10:40:00Z">
        <w:r w:rsidR="00E95FB2">
          <w:t xml:space="preserve">ing all available attributes, and </w:t>
        </w:r>
      </w:ins>
      <w:ins w:id="1088" w:author="Jeroen Medema" w:date="2025-03-27T11:41:00Z" w16du:dateUtc="2025-03-27T10:41:00Z">
        <w:r w:rsidR="00E95FB2">
          <w:t>the second returning a specified selection</w:t>
        </w:r>
      </w:ins>
      <w:ins w:id="1089" w:author="Jeroen Medema" w:date="2025-03-27T15:42:00Z" w16du:dateUtc="2025-03-27T14:42:00Z">
        <w:r w:rsidR="00C874DD">
          <w:t xml:space="preserve"> of attributes</w:t>
        </w:r>
      </w:ins>
      <w:ins w:id="1090" w:author="Jeroen Medema" w:date="2025-03-27T11:41:00Z" w16du:dateUtc="2025-03-27T10:41:00Z">
        <w:r w:rsidR="00E95FB2">
          <w:t>.</w:t>
        </w:r>
      </w:ins>
    </w:p>
    <w:p w14:paraId="2F2A3BB1" w14:textId="05B4BC05" w:rsidR="00FC6E73" w:rsidRPr="00FC6E73" w:rsidRDefault="00FC6E73" w:rsidP="006D4A43">
      <w:pPr>
        <w:pStyle w:val="Heading3"/>
      </w:pPr>
      <w:bookmarkStart w:id="1091" w:name="_Toc193985303"/>
      <w:r>
        <w:t>B.X5.1</w:t>
      </w:r>
      <w:r>
        <w:tab/>
      </w:r>
      <w:r w:rsidR="006D4A43">
        <w:t>Return All Attributes</w:t>
      </w:r>
      <w:bookmarkEnd w:id="1091"/>
    </w:p>
    <w:p w14:paraId="2CD55F38" w14:textId="4860FD1F" w:rsidR="00964C72" w:rsidRDefault="00964C72" w:rsidP="00964C72">
      <w:r>
        <w:t xml:space="preserve">This example </w:t>
      </w:r>
      <w:r w:rsidRPr="00F73A8F">
        <w:t>illustrates a</w:t>
      </w:r>
      <w:r>
        <w:t xml:space="preserve"> request </w:t>
      </w:r>
      <w:r w:rsidRPr="00F73A8F">
        <w:t xml:space="preserve">to </w:t>
      </w:r>
      <w:r w:rsidR="00A34573">
        <w:t xml:space="preserve">retrieve </w:t>
      </w:r>
      <w:r>
        <w:t>a</w:t>
      </w:r>
      <w:r w:rsidR="00A34573">
        <w:t>n existing</w:t>
      </w:r>
      <w:r>
        <w:t xml:space="preserve"> modality performed procedure step </w:t>
      </w:r>
      <w:r w:rsidR="00A34573">
        <w:t xml:space="preserve">in </w:t>
      </w:r>
      <w:r>
        <w:t>JSON</w:t>
      </w:r>
      <w:r w:rsidR="0091199E">
        <w:t xml:space="preserve"> returning all attributes</w:t>
      </w:r>
      <w:r>
        <w:t>.</w:t>
      </w:r>
      <w:r w:rsidR="00A264B7">
        <w:t xml:space="preserve"> </w:t>
      </w:r>
      <w:del w:id="1092" w:author="Jeroen Medema" w:date="2025-03-27T11:41:00Z" w16du:dateUtc="2025-03-27T10:41:00Z">
        <w:r w:rsidR="00A264B7" w:rsidRPr="00A264B7" w:rsidDel="00E95FB2">
          <w:rPr>
            <w:highlight w:val="magenta"/>
          </w:rPr>
          <w:delText>Continuation of previous examples.</w:delText>
        </w:r>
      </w:del>
      <w:ins w:id="1093" w:author="Jeroen Medema" w:date="2025-03-27T11:41:00Z" w16du:dateUtc="2025-03-27T10:41:00Z">
        <w:r w:rsidR="00E95FB2">
          <w:t xml:space="preserve"> It is a </w:t>
        </w:r>
      </w:ins>
      <w:ins w:id="1094" w:author="Jeroen Medema" w:date="2025-03-27T11:45:00Z" w16du:dateUtc="2025-03-27T10:45:00Z">
        <w:r w:rsidR="00E95FB2">
          <w:t xml:space="preserve">culmination </w:t>
        </w:r>
      </w:ins>
      <w:ins w:id="1095" w:author="Jeroen Medema" w:date="2025-03-27T11:41:00Z" w16du:dateUtc="2025-03-27T10:41:00Z">
        <w:r w:rsidR="00E95FB2">
          <w:t>of the pre</w:t>
        </w:r>
      </w:ins>
      <w:ins w:id="1096" w:author="Jeroen Medema" w:date="2025-03-27T11:42:00Z" w16du:dateUtc="2025-03-27T10:42:00Z">
        <w:r w:rsidR="00E95FB2">
          <w:t>vious example</w:t>
        </w:r>
      </w:ins>
      <w:ins w:id="1097" w:author="Jeroen Medema" w:date="2025-03-27T11:45:00Z" w16du:dateUtc="2025-03-27T10:45:00Z">
        <w:r w:rsidR="00E95FB2">
          <w:t>s</w:t>
        </w:r>
      </w:ins>
      <w:ins w:id="1098" w:author="Jeroen Medema" w:date="2025-03-27T11:46:00Z" w16du:dateUtc="2025-03-27T10:46:00Z">
        <w:r w:rsidR="00E95FB2">
          <w:t xml:space="preserve"> as given in B.X2-B.X4</w:t>
        </w:r>
      </w:ins>
      <w:ins w:id="1099" w:author="Jeroen Medema" w:date="2025-03-27T11:42:00Z" w16du:dateUtc="2025-03-27T10:42:00Z">
        <w:r w:rsidR="00E95FB2">
          <w:t xml:space="preserve"> in which all attributes that have been added are returned here.</w:t>
        </w:r>
      </w:ins>
    </w:p>
    <w:p w14:paraId="76DFDD80" w14:textId="0989D101" w:rsidR="00964C72" w:rsidRPr="00DB22A9" w:rsidRDefault="00964C72" w:rsidP="00D22939">
      <w:pPr>
        <w:spacing w:after="0"/>
        <w:rPr>
          <w:rFonts w:ascii="Noto Sans Mono ExtraCondensed M" w:hAnsi="Noto Sans Mono ExtraCondensed M" w:cs="Noto Sans Mono ExtraCondensed M"/>
          <w:sz w:val="17"/>
          <w:szCs w:val="17"/>
        </w:rPr>
      </w:pPr>
      <w:r w:rsidRPr="00DB22A9">
        <w:rPr>
          <w:rFonts w:ascii="Noto Sans Mono ExtraCondensed M" w:hAnsi="Noto Sans Mono ExtraCondensed M" w:cs="Noto Sans Mono ExtraCondensed M"/>
          <w:sz w:val="17"/>
          <w:szCs w:val="17"/>
        </w:rPr>
        <w:t>GET /radiology/modality-performed-procedure-steps/</w:t>
      </w:r>
      <w:ins w:id="1100" w:author="Jeroen Medema" w:date="2025-03-27T16:09:00Z" w16du:dateUtc="2025-03-27T15:09:00Z">
        <w:r w:rsidR="00A23102" w:rsidRPr="00A23102">
          <w:t xml:space="preserve"> </w:t>
        </w:r>
        <w:r w:rsidR="00A23102" w:rsidRPr="00A23102">
          <w:rPr>
            <w:rFonts w:ascii="Noto Sans Mono ExtraCondensed M" w:hAnsi="Noto Sans Mono ExtraCondensed M" w:cs="Noto Sans Mono ExtraCondensed M"/>
            <w:sz w:val="17"/>
            <w:szCs w:val="17"/>
          </w:rPr>
          <w:t>1.2.250.1.59.40211.</w:t>
        </w:r>
      </w:ins>
      <w:del w:id="1101" w:author="Jeroen Medema" w:date="2025-03-27T16:09:00Z" w16du:dateUtc="2025-03-27T15:09:00Z">
        <w:r w:rsidRPr="00DB22A9" w:rsidDel="00A23102">
          <w:rPr>
            <w:rFonts w:ascii="Noto Sans Mono ExtraCondensed M" w:hAnsi="Noto Sans Mono ExtraCondensed M" w:cs="Noto Sans Mono ExtraCondensed M"/>
            <w:sz w:val="17"/>
            <w:szCs w:val="17"/>
          </w:rPr>
          <w:delText>1.2.</w:delText>
        </w:r>
      </w:del>
      <w:r w:rsidRPr="00DB22A9">
        <w:rPr>
          <w:rFonts w:ascii="Noto Sans Mono ExtraCondensed M" w:hAnsi="Noto Sans Mono ExtraCondensed M" w:cs="Noto Sans Mono ExtraCondensed M"/>
          <w:sz w:val="17"/>
          <w:szCs w:val="17"/>
        </w:rPr>
        <w:t>12345678.987654?includefield=all HTTP/1.1</w:t>
      </w:r>
    </w:p>
    <w:p w14:paraId="05416BF1" w14:textId="77777777" w:rsidR="00964C72" w:rsidRPr="00DB22A9" w:rsidRDefault="00964C72" w:rsidP="00D22939">
      <w:pPr>
        <w:spacing w:after="0"/>
        <w:rPr>
          <w:rFonts w:ascii="Noto Sans Mono ExtraCondensed M" w:hAnsi="Noto Sans Mono ExtraCondensed M" w:cs="Noto Sans Mono ExtraCondensed M"/>
          <w:sz w:val="17"/>
          <w:szCs w:val="17"/>
        </w:rPr>
      </w:pPr>
      <w:r w:rsidRPr="00DB22A9">
        <w:rPr>
          <w:rFonts w:ascii="Noto Sans Mono ExtraCondensed M" w:hAnsi="Noto Sans Mono ExtraCondensed M" w:cs="Noto Sans Mono ExtraCondensed M"/>
          <w:sz w:val="17"/>
          <w:szCs w:val="17"/>
        </w:rPr>
        <w:t>Host: www.hospital-stmarco</w:t>
      </w:r>
    </w:p>
    <w:p w14:paraId="02F5BD28" w14:textId="39D6BA84" w:rsidR="00622DBC" w:rsidRPr="0034663C" w:rsidRDefault="00964C72" w:rsidP="00964C72">
      <w:pPr>
        <w:rPr>
          <w:rFonts w:ascii="Noto Sans Mono ExtraCondensed M" w:hAnsi="Noto Sans Mono ExtraCondensed M" w:cs="Noto Sans Mono ExtraCondensed M"/>
        </w:rPr>
      </w:pPr>
      <w:r w:rsidRPr="00DB22A9">
        <w:rPr>
          <w:rFonts w:ascii="Noto Sans Mono ExtraCondensed M" w:hAnsi="Noto Sans Mono ExtraCondensed M" w:cs="Noto Sans Mono ExtraCondensed M"/>
          <w:sz w:val="17"/>
          <w:szCs w:val="17"/>
        </w:rPr>
        <w:t>Accept: application/</w:t>
      </w:r>
      <w:proofErr w:type="spellStart"/>
      <w:r w:rsidRPr="00DB22A9">
        <w:rPr>
          <w:rFonts w:ascii="Noto Sans Mono ExtraCondensed M" w:hAnsi="Noto Sans Mono ExtraCondensed M" w:cs="Noto Sans Mono ExtraCondensed M"/>
          <w:sz w:val="17"/>
          <w:szCs w:val="17"/>
        </w:rPr>
        <w:t>dicom+json</w:t>
      </w:r>
      <w:proofErr w:type="spellEnd"/>
    </w:p>
    <w:p w14:paraId="073B1FE7" w14:textId="254EA0CD" w:rsidR="00964C72" w:rsidRDefault="0065666D" w:rsidP="00964C72">
      <w:r>
        <w:t xml:space="preserve">A successful response to the request will </w:t>
      </w:r>
      <w:del w:id="1102" w:author="Jeroen Medema" w:date="2025-03-27T11:43:00Z" w16du:dateUtc="2025-03-27T10:43:00Z">
        <w:r w:rsidDel="00E95FB2">
          <w:delText xml:space="preserve">typically </w:delText>
        </w:r>
      </w:del>
      <w:r>
        <w:t>be</w:t>
      </w:r>
      <w:del w:id="1103" w:author="Jeroen Medema" w:date="2025-03-27T11:43:00Z" w16du:dateUtc="2025-03-27T10:43:00Z">
        <w:r w:rsidDel="00E95FB2">
          <w:delText xml:space="preserve"> </w:delText>
        </w:r>
        <w:r w:rsidRPr="00A264B7" w:rsidDel="00E95FB2">
          <w:rPr>
            <w:highlight w:val="magenta"/>
          </w:rPr>
          <w:delText>something like</w:delText>
        </w:r>
      </w:del>
      <w:r>
        <w:t>:</w:t>
      </w:r>
    </w:p>
    <w:p w14:paraId="300E916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HTTP/1.1 200 OK</w:t>
      </w:r>
    </w:p>
    <w:p w14:paraId="39ECF68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Content-Length: 2191</w:t>
      </w:r>
    </w:p>
    <w:p w14:paraId="52BB9321"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Content-Type: application/</w:t>
      </w:r>
      <w:proofErr w:type="spellStart"/>
      <w:r w:rsidRPr="00B0614D">
        <w:rPr>
          <w:rFonts w:ascii="Noto Sans Mono ExtraCondensed M" w:hAnsi="Noto Sans Mono ExtraCondensed M" w:cs="Noto Sans Mono ExtraCondensed M"/>
          <w:sz w:val="17"/>
          <w:szCs w:val="17"/>
        </w:rPr>
        <w:t>dicom+json</w:t>
      </w:r>
      <w:proofErr w:type="spellEnd"/>
      <w:r w:rsidRPr="00B0614D">
        <w:rPr>
          <w:rFonts w:ascii="Noto Sans Mono ExtraCondensed M" w:hAnsi="Noto Sans Mono ExtraCondensed M" w:cs="Noto Sans Mono ExtraCondensed M"/>
          <w:sz w:val="17"/>
          <w:szCs w:val="17"/>
        </w:rPr>
        <w:t>; charset=utf-8</w:t>
      </w:r>
    </w:p>
    <w:p w14:paraId="01084843"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p>
    <w:p w14:paraId="35C8DBB4"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75A1460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p>
    <w:p w14:paraId="47097F3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"00100010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"PN", "Value": [{ "Alphabetic": "</w:t>
      </w:r>
      <w:proofErr w:type="spellStart"/>
      <w:r w:rsidRPr="00B0614D">
        <w:rPr>
          <w:rFonts w:ascii="Noto Sans Mono ExtraCondensed M" w:hAnsi="Noto Sans Mono ExtraCondensed M" w:cs="Noto Sans Mono ExtraCondensed M"/>
          <w:sz w:val="17"/>
          <w:szCs w:val="17"/>
        </w:rPr>
        <w:t>Doe^Sally</w:t>
      </w:r>
      <w:proofErr w:type="spellEnd"/>
      <w:r w:rsidRPr="00B0614D">
        <w:rPr>
          <w:rFonts w:ascii="Noto Sans Mono ExtraCondensed M" w:hAnsi="Noto Sans Mono ExtraCondensed M" w:cs="Noto Sans Mono ExtraCondensed M"/>
          <w:sz w:val="17"/>
          <w:szCs w:val="17"/>
        </w:rPr>
        <w:t>" }] }</w:t>
      </w:r>
    </w:p>
    <w:p w14:paraId="01B59BA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"00400242</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 ["CTSCANNER"] }</w:t>
      </w:r>
    </w:p>
    <w:p w14:paraId="2F21440A"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"00400252</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"CS", "Value": ["COMPLETED"] }</w:t>
      </w:r>
    </w:p>
    <w:p w14:paraId="73FD7DAA" w14:textId="3E65F48E"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"00400253</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 ["</w:t>
      </w:r>
      <w:ins w:id="1104" w:author="Jeroen Medema" w:date="2025-03-27T16:10:00Z" w16du:dateUtc="2025-03-27T15:10:00Z">
        <w:r w:rsidR="00A23102" w:rsidRPr="00A23102">
          <w:rPr>
            <w:rFonts w:ascii="Noto Sans Mono ExtraCondensed M" w:hAnsi="Noto Sans Mono ExtraCondensed M" w:cs="Noto Sans Mono ExtraCondensed M"/>
            <w:sz w:val="17"/>
            <w:szCs w:val="17"/>
          </w:rPr>
          <w:t>1.2.250.1.59.40211.</w:t>
        </w:r>
      </w:ins>
      <w:del w:id="1105" w:author="Jeroen Medema" w:date="2025-03-27T16:10:00Z" w16du:dateUtc="2025-03-27T15:10:00Z">
        <w:r w:rsidRPr="00B0614D" w:rsidDel="00A23102">
          <w:rPr>
            <w:rFonts w:ascii="Noto Sans Mono ExtraCondensed M" w:hAnsi="Noto Sans Mono ExtraCondensed M" w:cs="Noto Sans Mono ExtraCondensed M"/>
            <w:sz w:val="17"/>
            <w:szCs w:val="17"/>
          </w:rPr>
          <w:delText>1.2.</w:delText>
        </w:r>
      </w:del>
      <w:r w:rsidRPr="00B0614D">
        <w:rPr>
          <w:rFonts w:ascii="Noto Sans Mono ExtraCondensed M" w:hAnsi="Noto Sans Mono ExtraCondensed M" w:cs="Noto Sans Mono ExtraCondensed M"/>
          <w:sz w:val="17"/>
          <w:szCs w:val="17"/>
        </w:rPr>
        <w:t>12345678.987654"] }</w:t>
      </w:r>
    </w:p>
    <w:p w14:paraId="2A3BFC78"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5A5140FD"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"00400270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"SQ", "Value":</w:t>
      </w:r>
    </w:p>
    <w:p w14:paraId="7A3708FE" w14:textId="386DFCCA"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r w:rsidR="00E95FB2" w:rsidRPr="00B0614D">
        <w:rPr>
          <w:rFonts w:ascii="Noto Sans Mono ExtraCondensed M" w:hAnsi="Noto Sans Mono ExtraCondensed M" w:cs="Noto Sans Mono ExtraCondensed M"/>
          <w:sz w:val="17"/>
          <w:szCs w:val="17"/>
        </w:rPr>
        <w:t>"00080050</w:t>
      </w:r>
      <w:proofErr w:type="gramStart"/>
      <w:r w:rsidR="00E95FB2" w:rsidRPr="00B0614D">
        <w:rPr>
          <w:rFonts w:ascii="Noto Sans Mono ExtraCondensed M" w:hAnsi="Noto Sans Mono ExtraCondensed M" w:cs="Noto Sans Mono ExtraCondensed M"/>
          <w:sz w:val="17"/>
          <w:szCs w:val="17"/>
        </w:rPr>
        <w:t>": { "</w:t>
      </w:r>
      <w:proofErr w:type="spellStart"/>
      <w:proofErr w:type="gramEnd"/>
      <w:r w:rsidR="00E95FB2" w:rsidRPr="00B0614D">
        <w:rPr>
          <w:rFonts w:ascii="Noto Sans Mono ExtraCondensed M" w:hAnsi="Noto Sans Mono ExtraCondensed M" w:cs="Noto Sans Mono ExtraCondensed M"/>
          <w:sz w:val="17"/>
          <w:szCs w:val="17"/>
        </w:rPr>
        <w:t>vr</w:t>
      </w:r>
      <w:proofErr w:type="spellEnd"/>
      <w:r w:rsidR="00E95FB2" w:rsidRPr="00B0614D">
        <w:rPr>
          <w:rFonts w:ascii="Noto Sans Mono ExtraCondensed M" w:hAnsi="Noto Sans Mono ExtraCondensed M" w:cs="Noto Sans Mono ExtraCondensed M"/>
          <w:sz w:val="17"/>
          <w:szCs w:val="17"/>
        </w:rPr>
        <w:t>": "SH", "Value": ["1"] }</w:t>
      </w:r>
    </w:p>
    <w:p w14:paraId="2C60E55F" w14:textId="66B492B0"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w:t>
      </w:r>
      <w:r w:rsidR="00E95FB2" w:rsidRPr="00B0614D">
        <w:rPr>
          <w:rFonts w:ascii="Noto Sans Mono ExtraCondensed M" w:hAnsi="Noto Sans Mono ExtraCondensed M" w:cs="Noto Sans Mono ExtraCondensed M"/>
          <w:sz w:val="17"/>
          <w:szCs w:val="17"/>
        </w:rPr>
        <w:t>"0020000D</w:t>
      </w:r>
      <w:proofErr w:type="gramStart"/>
      <w:r w:rsidR="00E95FB2" w:rsidRPr="00B0614D">
        <w:rPr>
          <w:rFonts w:ascii="Noto Sans Mono ExtraCondensed M" w:hAnsi="Noto Sans Mono ExtraCondensed M" w:cs="Noto Sans Mono ExtraCondensed M"/>
          <w:sz w:val="17"/>
          <w:szCs w:val="17"/>
        </w:rPr>
        <w:t>": { "</w:t>
      </w:r>
      <w:proofErr w:type="spellStart"/>
      <w:proofErr w:type="gramEnd"/>
      <w:r w:rsidR="00E95FB2" w:rsidRPr="00B0614D">
        <w:rPr>
          <w:rFonts w:ascii="Noto Sans Mono ExtraCondensed M" w:hAnsi="Noto Sans Mono ExtraCondensed M" w:cs="Noto Sans Mono ExtraCondensed M"/>
          <w:sz w:val="17"/>
          <w:szCs w:val="17"/>
        </w:rPr>
        <w:t>vr</w:t>
      </w:r>
      <w:proofErr w:type="spellEnd"/>
      <w:r w:rsidR="00E95FB2" w:rsidRPr="00B0614D">
        <w:rPr>
          <w:rFonts w:ascii="Noto Sans Mono ExtraCondensed M" w:hAnsi="Noto Sans Mono ExtraCondensed M" w:cs="Noto Sans Mono ExtraCondensed M"/>
          <w:sz w:val="17"/>
          <w:szCs w:val="17"/>
        </w:rPr>
        <w:t>": "UI", "Value": ["</w:t>
      </w:r>
      <w:ins w:id="1106" w:author="Jeroen Medema" w:date="2025-03-27T16:10:00Z" w16du:dateUtc="2025-03-27T15:10:00Z">
        <w:r w:rsidR="00A23102" w:rsidRPr="00A23102">
          <w:rPr>
            <w:rFonts w:ascii="Noto Sans Mono ExtraCondensed M" w:hAnsi="Noto Sans Mono ExtraCondensed M" w:cs="Noto Sans Mono ExtraCondensed M"/>
            <w:sz w:val="17"/>
            <w:szCs w:val="17"/>
          </w:rPr>
          <w:t>1.2.250.1.59.40211.</w:t>
        </w:r>
      </w:ins>
      <w:del w:id="1107" w:author="Jeroen Medema" w:date="2025-03-27T16:10:00Z" w16du:dateUtc="2025-03-27T15:10:00Z">
        <w:r w:rsidR="00E95FB2" w:rsidRPr="00B0614D" w:rsidDel="00A23102">
          <w:rPr>
            <w:rFonts w:ascii="Noto Sans Mono ExtraCondensed M" w:hAnsi="Noto Sans Mono ExtraCondensed M" w:cs="Noto Sans Mono ExtraCondensed M"/>
            <w:sz w:val="17"/>
            <w:szCs w:val="17"/>
          </w:rPr>
          <w:delText>1.3.12.2.1107.5.99.3</w:delText>
        </w:r>
      </w:del>
      <w:r w:rsidR="00E95FB2" w:rsidRPr="00B0614D">
        <w:rPr>
          <w:rFonts w:ascii="Noto Sans Mono ExtraCondensed M" w:hAnsi="Noto Sans Mono ExtraCondensed M" w:cs="Noto Sans Mono ExtraCondensed M"/>
          <w:sz w:val="17"/>
          <w:szCs w:val="17"/>
        </w:rPr>
        <w:t>.30000008090412501082300000004"] }</w:t>
      </w:r>
    </w:p>
    <w:p w14:paraId="1C4C32F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"00400007</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"LO", "Value": ["Specials^04a_HeadCTA"] }</w:t>
      </w:r>
    </w:p>
    <w:p w14:paraId="31BB824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"00400009</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 ["PS-ID-23"] }</w:t>
      </w:r>
    </w:p>
    <w:p w14:paraId="57E7AEC4"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"00401001</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 ["P-ID-22"] }</w:t>
      </w:r>
    </w:p>
    <w:p w14:paraId="0181B936"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68AAF0C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00E504C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CF5017C"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E46DEEC" w14:textId="47DEE09C"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4FE2BFE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"00400340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"SQ", "Value":</w:t>
      </w:r>
    </w:p>
    <w:p w14:paraId="62C42B42" w14:textId="77777777" w:rsidR="00E95FB2"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r w:rsidR="00E95FB2" w:rsidRPr="00B0614D">
        <w:rPr>
          <w:rFonts w:ascii="Noto Sans Mono ExtraCondensed M" w:hAnsi="Noto Sans Mono ExtraCondensed M" w:cs="Noto Sans Mono ExtraCondensed M"/>
          <w:sz w:val="17"/>
          <w:szCs w:val="17"/>
        </w:rPr>
        <w:t>"0008103E</w:t>
      </w:r>
      <w:proofErr w:type="gramStart"/>
      <w:r w:rsidR="00E95FB2" w:rsidRPr="00B0614D">
        <w:rPr>
          <w:rFonts w:ascii="Noto Sans Mono ExtraCondensed M" w:hAnsi="Noto Sans Mono ExtraCondensed M" w:cs="Noto Sans Mono ExtraCondensed M"/>
          <w:sz w:val="17"/>
          <w:szCs w:val="17"/>
        </w:rPr>
        <w:t>": { "</w:t>
      </w:r>
      <w:proofErr w:type="spellStart"/>
      <w:proofErr w:type="gramEnd"/>
      <w:r w:rsidR="00E95FB2" w:rsidRPr="00B0614D">
        <w:rPr>
          <w:rFonts w:ascii="Noto Sans Mono ExtraCondensed M" w:hAnsi="Noto Sans Mono ExtraCondensed M" w:cs="Noto Sans Mono ExtraCondensed M"/>
          <w:sz w:val="17"/>
          <w:szCs w:val="17"/>
        </w:rPr>
        <w:t>vr</w:t>
      </w:r>
      <w:proofErr w:type="spellEnd"/>
      <w:r w:rsidR="00E95FB2" w:rsidRPr="00B0614D">
        <w:rPr>
          <w:rFonts w:ascii="Noto Sans Mono ExtraCondensed M" w:hAnsi="Noto Sans Mono ExtraCondensed M" w:cs="Noto Sans Mono ExtraCondensed M"/>
          <w:sz w:val="17"/>
          <w:szCs w:val="17"/>
        </w:rPr>
        <w:t>": "LO", "Value": ["Head 1.50 Hr64 ax"] }</w:t>
      </w:r>
    </w:p>
    <w:p w14:paraId="655932EF" w14:textId="3299859C" w:rsidR="00E95FB2" w:rsidRPr="00B0614D" w:rsidRDefault="00E95FB2" w:rsidP="005F30CA">
      <w:pPr>
        <w:spacing w:after="0"/>
        <w:rPr>
          <w:rFonts w:ascii="Noto Sans Mono ExtraCondensed M" w:hAnsi="Noto Sans Mono ExtraCondensed M" w:cs="Noto Sans Mono ExtraCondensed M"/>
          <w:sz w:val="17"/>
          <w:szCs w:val="17"/>
        </w:rPr>
      </w:pPr>
      <w:r>
        <w:rPr>
          <w:rFonts w:ascii="Noto Sans Mono ExtraCondensed M" w:hAnsi="Noto Sans Mono ExtraCondensed M" w:cs="Noto Sans Mono ExtraCondensed M"/>
          <w:sz w:val="17"/>
          <w:szCs w:val="17"/>
        </w:rPr>
        <w:t xml:space="preserve">      , </w:t>
      </w:r>
      <w:r w:rsidR="00B0614D" w:rsidRPr="00B0614D">
        <w:rPr>
          <w:rFonts w:ascii="Noto Sans Mono ExtraCondensed M" w:hAnsi="Noto Sans Mono ExtraCondensed M" w:cs="Noto Sans Mono ExtraCondensed M"/>
          <w:sz w:val="17"/>
          <w:szCs w:val="17"/>
        </w:rPr>
        <w:t>"00081050": { "</w:t>
      </w:r>
      <w:proofErr w:type="spellStart"/>
      <w:r w:rsidR="00B0614D" w:rsidRPr="00B0614D">
        <w:rPr>
          <w:rFonts w:ascii="Noto Sans Mono ExtraCondensed M" w:hAnsi="Noto Sans Mono ExtraCondensed M" w:cs="Noto Sans Mono ExtraCondensed M"/>
          <w:sz w:val="17"/>
          <w:szCs w:val="17"/>
        </w:rPr>
        <w:t>vr</w:t>
      </w:r>
      <w:proofErr w:type="spellEnd"/>
      <w:r w:rsidR="00B0614D" w:rsidRPr="00B0614D">
        <w:rPr>
          <w:rFonts w:ascii="Noto Sans Mono ExtraCondensed M" w:hAnsi="Noto Sans Mono ExtraCondensed M" w:cs="Noto Sans Mono ExtraCondensed M"/>
          <w:sz w:val="17"/>
          <w:szCs w:val="17"/>
        </w:rPr>
        <w:t>": "PN", "Value": [{ "Alphabetic": "</w:t>
      </w:r>
      <w:proofErr w:type="spellStart"/>
      <w:r w:rsidR="00B0614D" w:rsidRPr="00B0614D">
        <w:rPr>
          <w:rFonts w:ascii="Noto Sans Mono ExtraCondensed M" w:hAnsi="Noto Sans Mono ExtraCondensed M" w:cs="Noto Sans Mono ExtraCondensed M"/>
          <w:sz w:val="17"/>
          <w:szCs w:val="17"/>
        </w:rPr>
        <w:t>House^Gregory</w:t>
      </w:r>
      <w:proofErr w:type="spellEnd"/>
      <w:r w:rsidR="00B0614D" w:rsidRPr="00B0614D">
        <w:rPr>
          <w:rFonts w:ascii="Noto Sans Mono ExtraCondensed M" w:hAnsi="Noto Sans Mono ExtraCondensed M" w:cs="Noto Sans Mono ExtraCondensed M"/>
          <w:sz w:val="17"/>
          <w:szCs w:val="17"/>
        </w:rPr>
        <w:t>" }] }</w:t>
      </w:r>
    </w:p>
    <w:p w14:paraId="263852CB"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"00081140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"SQ", "Value":</w:t>
      </w:r>
    </w:p>
    <w:p w14:paraId="59CCFB5A"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 "00081150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["1.2.840.10008.5.1.4.1.1.2"] }</w:t>
      </w:r>
    </w:p>
    <w:p w14:paraId="27D3A215" w14:textId="2951591B"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lastRenderedPageBreak/>
        <w:t>          , "00081155</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w:t>
      </w:r>
      <w:ins w:id="1108" w:author="Jeroen Medema" w:date="2025-03-27T16:10:00Z" w16du:dateUtc="2025-03-27T15:10:00Z">
        <w:r w:rsidR="00A23102" w:rsidRPr="00A23102">
          <w:rPr>
            <w:rFonts w:ascii="Noto Sans Mono ExtraCondensed M" w:hAnsi="Noto Sans Mono ExtraCondensed M" w:cs="Noto Sans Mono ExtraCondensed M"/>
            <w:sz w:val="17"/>
            <w:szCs w:val="17"/>
          </w:rPr>
          <w:t>1.2.250.1.59.40211.</w:t>
        </w:r>
      </w:ins>
      <w:del w:id="1109" w:author="Jeroen Medema" w:date="2025-03-27T16:10:00Z" w16du:dateUtc="2025-03-27T15:10:00Z">
        <w:r w:rsidRPr="00B0614D" w:rsidDel="00A23102">
          <w:rPr>
            <w:rFonts w:ascii="Noto Sans Mono ExtraCondensed M" w:hAnsi="Noto Sans Mono ExtraCondensed M" w:cs="Noto Sans Mono ExtraCondensed M"/>
            <w:sz w:val="17"/>
            <w:szCs w:val="17"/>
          </w:rPr>
          <w:delText>1.3.12.2.1107.5.99.3.99.</w:delText>
        </w:r>
      </w:del>
      <w:r w:rsidRPr="00B0614D">
        <w:rPr>
          <w:rFonts w:ascii="Noto Sans Mono ExtraCondensed M" w:hAnsi="Noto Sans Mono ExtraCondensed M" w:cs="Noto Sans Mono ExtraCondensed M"/>
          <w:sz w:val="17"/>
          <w:szCs w:val="17"/>
        </w:rPr>
        <w:t>197132.3000002004071832284030000520"] }</w:t>
      </w:r>
    </w:p>
    <w:p w14:paraId="7CFDD92A"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318122C9"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42203CAE"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w:t>
      </w:r>
      <w:proofErr w:type="gramStart"/>
      <w:r w:rsidRPr="00B0614D">
        <w:rPr>
          <w:rFonts w:ascii="Noto Sans Mono ExtraCondensed M" w:hAnsi="Noto Sans Mono ExtraCondensed M" w:cs="Noto Sans Mono ExtraCondensed M"/>
          <w:sz w:val="17"/>
          <w:szCs w:val="17"/>
        </w:rPr>
        <w:t>, { "</w:t>
      </w:r>
      <w:proofErr w:type="gramEnd"/>
      <w:r w:rsidRPr="00B0614D">
        <w:rPr>
          <w:rFonts w:ascii="Noto Sans Mono ExtraCondensed M" w:hAnsi="Noto Sans Mono ExtraCondensed M" w:cs="Noto Sans Mono ExtraCondensed M"/>
          <w:sz w:val="17"/>
          <w:szCs w:val="17"/>
        </w:rPr>
        <w:t>00081150": { "</w:t>
      </w:r>
      <w:proofErr w:type="spellStart"/>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["1.2.840.10008.5.1.4.1.1.2"] }</w:t>
      </w:r>
    </w:p>
    <w:p w14:paraId="69C4B9DF" w14:textId="1770804C"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"00081155</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w:t>
      </w:r>
      <w:ins w:id="1110" w:author="Jeroen Medema" w:date="2025-03-27T16:10:00Z" w16du:dateUtc="2025-03-27T15:10:00Z">
        <w:r w:rsidR="00A23102" w:rsidRPr="00A23102">
          <w:rPr>
            <w:rFonts w:ascii="Noto Sans Mono ExtraCondensed M" w:hAnsi="Noto Sans Mono ExtraCondensed M" w:cs="Noto Sans Mono ExtraCondensed M"/>
            <w:sz w:val="17"/>
            <w:szCs w:val="17"/>
          </w:rPr>
          <w:t>1.2.250.1.59.40211.</w:t>
        </w:r>
      </w:ins>
      <w:del w:id="1111" w:author="Jeroen Medema" w:date="2025-03-27T16:10:00Z" w16du:dateUtc="2025-03-27T15:10:00Z">
        <w:r w:rsidRPr="00B0614D" w:rsidDel="00A23102">
          <w:rPr>
            <w:rFonts w:ascii="Noto Sans Mono ExtraCondensed M" w:hAnsi="Noto Sans Mono ExtraCondensed M" w:cs="Noto Sans Mono ExtraCondensed M"/>
            <w:sz w:val="17"/>
            <w:szCs w:val="17"/>
          </w:rPr>
          <w:delText>1.3.12.2.1107.5.99.3.99.</w:delText>
        </w:r>
      </w:del>
      <w:r w:rsidRPr="00B0614D">
        <w:rPr>
          <w:rFonts w:ascii="Noto Sans Mono ExtraCondensed M" w:hAnsi="Noto Sans Mono ExtraCondensed M" w:cs="Noto Sans Mono ExtraCondensed M"/>
          <w:sz w:val="17"/>
          <w:szCs w:val="17"/>
        </w:rPr>
        <w:t>197132.3000002004071832284030000521"] }</w:t>
      </w:r>
    </w:p>
    <w:p w14:paraId="3B1B97F9"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2CA1FDE1"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5D957315"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43AF25C" w14:textId="77777777" w:rsidR="00E95FB2"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3CEE07F3" w14:textId="4B100DBB" w:rsidR="00E95FB2" w:rsidRDefault="00E95FB2" w:rsidP="00E95FB2">
      <w:pPr>
        <w:spacing w:after="0"/>
        <w:rPr>
          <w:rFonts w:ascii="Noto Sans Mono ExtraCondensed M" w:hAnsi="Noto Sans Mono ExtraCondensed M" w:cs="Noto Sans Mono ExtraCondensed M"/>
          <w:sz w:val="17"/>
          <w:szCs w:val="17"/>
        </w:rPr>
      </w:pPr>
      <w:r>
        <w:rPr>
          <w:rFonts w:ascii="Noto Sans Mono ExtraCondensed M" w:hAnsi="Noto Sans Mono ExtraCondensed M" w:cs="Noto Sans Mono ExtraCondensed M"/>
          <w:sz w:val="17"/>
          <w:szCs w:val="17"/>
        </w:rPr>
        <w:t xml:space="preserve">      , …</w:t>
      </w:r>
    </w:p>
    <w:p w14:paraId="274B3F97" w14:textId="44C8BE57" w:rsidR="00B0614D" w:rsidRPr="00B0614D" w:rsidRDefault="00B0614D"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"00181030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"LO", "Value": ["Special^99a_HeadCTA"] }</w:t>
      </w:r>
    </w:p>
    <w:p w14:paraId="22C43297" w14:textId="69A71E55"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"0020000E</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w:t>
      </w:r>
      <w:ins w:id="1112" w:author="Jeroen Medema" w:date="2025-03-27T16:10:00Z" w16du:dateUtc="2025-03-27T15:10:00Z">
        <w:r w:rsidR="00A23102" w:rsidRPr="00A23102">
          <w:rPr>
            <w:rFonts w:ascii="Noto Sans Mono ExtraCondensed M" w:hAnsi="Noto Sans Mono ExtraCondensed M" w:cs="Noto Sans Mono ExtraCondensed M"/>
            <w:sz w:val="17"/>
            <w:szCs w:val="17"/>
          </w:rPr>
          <w:t>1.2.250.1.59.40211.</w:t>
        </w:r>
      </w:ins>
      <w:del w:id="1113" w:author="Jeroen Medema" w:date="2025-03-27T16:10:00Z" w16du:dateUtc="2025-03-27T15:10:00Z">
        <w:r w:rsidRPr="00B0614D" w:rsidDel="00A23102">
          <w:rPr>
            <w:rFonts w:ascii="Noto Sans Mono ExtraCondensed M" w:hAnsi="Noto Sans Mono ExtraCondensed M" w:cs="Noto Sans Mono ExtraCondensed M"/>
            <w:sz w:val="17"/>
            <w:szCs w:val="17"/>
          </w:rPr>
          <w:delText>1.3.12.2.1107.5.99.3.99.</w:delText>
        </w:r>
      </w:del>
      <w:r w:rsidRPr="00B0614D">
        <w:rPr>
          <w:rFonts w:ascii="Noto Sans Mono ExtraCondensed M" w:hAnsi="Noto Sans Mono ExtraCondensed M" w:cs="Noto Sans Mono ExtraCondensed M"/>
          <w:sz w:val="17"/>
          <w:szCs w:val="17"/>
        </w:rPr>
        <w:t>197132.30000020040718322840300000007"] }</w:t>
      </w:r>
    </w:p>
    <w:p w14:paraId="12196303"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72F832F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36C9475D"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2C395D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4578DBB"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62DA67F7" w14:textId="14321C93" w:rsidR="0065666D" w:rsidRPr="00DB22A9" w:rsidRDefault="00B0614D" w:rsidP="00DB22A9">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r w:rsidR="003C2F96">
        <w:rPr>
          <w:rFonts w:ascii="Noto Sans Mono ExtraCondensed M" w:hAnsi="Noto Sans Mono ExtraCondensed M" w:cs="Noto Sans Mono ExtraCondensed M"/>
          <w:sz w:val="17"/>
          <w:szCs w:val="17"/>
        </w:rPr>
        <w:t xml:space="preserve"> </w:t>
      </w:r>
      <w:r w:rsidRPr="00B0614D">
        <w:rPr>
          <w:rFonts w:ascii="Noto Sans Mono ExtraCondensed M" w:hAnsi="Noto Sans Mono ExtraCondensed M" w:cs="Noto Sans Mono ExtraCondensed M"/>
          <w:sz w:val="17"/>
          <w:szCs w:val="17"/>
        </w:rPr>
        <w:t>]</w:t>
      </w:r>
    </w:p>
    <w:p w14:paraId="47D7A8DC" w14:textId="77777777" w:rsidR="00964C72" w:rsidRDefault="00964C72" w:rsidP="00964C72"/>
    <w:p w14:paraId="5EAAFA45" w14:textId="2792AC95" w:rsidR="00D03F26" w:rsidRDefault="00E95FB2" w:rsidP="00964C72">
      <w:r>
        <w:t>T</w:t>
      </w:r>
      <w:r w:rsidR="00D03F26">
        <w:t>he a</w:t>
      </w:r>
      <w:r w:rsidR="00D03F26" w:rsidRPr="00D03F26">
        <w:t xml:space="preserve">ttributes </w:t>
      </w:r>
      <w:r w:rsidR="00D03F26">
        <w:t xml:space="preserve">are </w:t>
      </w:r>
      <w:r w:rsidR="00D03F26" w:rsidRPr="00D03F26">
        <w:t>according to</w:t>
      </w:r>
      <w:r w:rsidR="00D03F26">
        <w:t xml:space="preserve"> </w:t>
      </w:r>
      <w:commentRangeStart w:id="1114"/>
      <w:r w:rsidR="00D03F26">
        <w:t>PS3.4, Section F.8</w:t>
      </w:r>
      <w:commentRangeEnd w:id="1114"/>
      <w:r w:rsidR="00F80F50">
        <w:rPr>
          <w:rStyle w:val="CommentReference"/>
        </w:rPr>
        <w:commentReference w:id="1114"/>
      </w:r>
      <w:r w:rsidR="00D03F26">
        <w:t>.</w:t>
      </w:r>
    </w:p>
    <w:p w14:paraId="31983E18" w14:textId="23389376" w:rsidR="0091199E" w:rsidRDefault="0091199E" w:rsidP="0091199E">
      <w:pPr>
        <w:pStyle w:val="Heading3"/>
      </w:pPr>
      <w:bookmarkStart w:id="1115" w:name="_Toc193985304"/>
      <w:r>
        <w:t>B.X5.2</w:t>
      </w:r>
      <w:r>
        <w:tab/>
        <w:t>Returning Specific Attributes Only</w:t>
      </w:r>
      <w:bookmarkEnd w:id="1115"/>
    </w:p>
    <w:p w14:paraId="3DC0882B" w14:textId="06170AB1" w:rsidR="003A4CDC" w:rsidRDefault="003A4CDC" w:rsidP="003A4CDC">
      <w:r>
        <w:t xml:space="preserve">This example </w:t>
      </w:r>
      <w:r w:rsidRPr="00F73A8F">
        <w:t>illustrates a</w:t>
      </w:r>
      <w:r>
        <w:t xml:space="preserve"> request </w:t>
      </w:r>
      <w:r w:rsidRPr="00F73A8F">
        <w:t xml:space="preserve">to </w:t>
      </w:r>
      <w:r>
        <w:t>retrieve an existing modality performed procedure step in JSON returning specific attributes only</w:t>
      </w:r>
      <w:r w:rsidR="008F6C2C">
        <w:t xml:space="preserve">, in this case the Patient’s Name (0010,0010), </w:t>
      </w:r>
      <w:r w:rsidR="008F6C2C">
        <w:t>the Performed Procedure Step Status (0040,0252)</w:t>
      </w:r>
      <w:r w:rsidR="008F6C2C">
        <w:t>, and</w:t>
      </w:r>
      <w:r w:rsidR="008F6C2C" w:rsidRPr="008F6C2C">
        <w:t xml:space="preserve"> </w:t>
      </w:r>
      <w:r w:rsidR="008F6C2C">
        <w:t>the Performed Station Name (0040,0242)</w:t>
      </w:r>
      <w:r>
        <w:t>.</w:t>
      </w:r>
    </w:p>
    <w:p w14:paraId="143D9782" w14:textId="4AF70E8F" w:rsidR="007F3271" w:rsidRPr="00B555DA" w:rsidRDefault="007F3271" w:rsidP="002C1A3C">
      <w:pPr>
        <w:contextualSpacing/>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GET /radiology/modality-performed-procedure-steps/</w:t>
      </w:r>
      <w:ins w:id="1116" w:author="Jeroen Medema" w:date="2025-03-27T16:11:00Z" w16du:dateUtc="2025-03-27T15:11:00Z">
        <w:r w:rsidR="00A23102" w:rsidRPr="00A23102">
          <w:t xml:space="preserve"> </w:t>
        </w:r>
        <w:r w:rsidR="00A23102" w:rsidRPr="00A23102">
          <w:rPr>
            <w:rFonts w:ascii="Noto Sans Mono ExtraCondensed M" w:hAnsi="Noto Sans Mono ExtraCondensed M" w:cs="Noto Sans Mono ExtraCondensed M"/>
            <w:sz w:val="17"/>
            <w:szCs w:val="17"/>
          </w:rPr>
          <w:t>1.2.250.1.59.40211.</w:t>
        </w:r>
      </w:ins>
      <w:del w:id="1117" w:author="Jeroen Medema" w:date="2025-03-27T16:11:00Z" w16du:dateUtc="2025-03-27T15:11:00Z">
        <w:r w:rsidRPr="00B555DA" w:rsidDel="00A23102">
          <w:rPr>
            <w:rFonts w:ascii="Noto Sans Mono ExtraCondensed M" w:hAnsi="Noto Sans Mono ExtraCondensed M" w:cs="Noto Sans Mono ExtraCondensed M"/>
            <w:sz w:val="17"/>
            <w:szCs w:val="17"/>
          </w:rPr>
          <w:delText>1.2.</w:delText>
        </w:r>
      </w:del>
      <w:r w:rsidRPr="00B555DA">
        <w:rPr>
          <w:rFonts w:ascii="Noto Sans Mono ExtraCondensed M" w:hAnsi="Noto Sans Mono ExtraCondensed M" w:cs="Noto Sans Mono ExtraCondensed M"/>
          <w:sz w:val="17"/>
          <w:szCs w:val="17"/>
        </w:rPr>
        <w:t>12345678.987654?includefield=00100010,004002</w:t>
      </w:r>
      <w:r w:rsidR="008F6C2C">
        <w:rPr>
          <w:rFonts w:ascii="Noto Sans Mono ExtraCondensed M" w:hAnsi="Noto Sans Mono ExtraCondensed M" w:cs="Noto Sans Mono ExtraCondensed M"/>
          <w:sz w:val="17"/>
          <w:szCs w:val="17"/>
        </w:rPr>
        <w:t>5</w:t>
      </w:r>
      <w:r w:rsidRPr="00B555DA">
        <w:rPr>
          <w:rFonts w:ascii="Noto Sans Mono ExtraCondensed M" w:hAnsi="Noto Sans Mono ExtraCondensed M" w:cs="Noto Sans Mono ExtraCondensed M"/>
          <w:sz w:val="17"/>
          <w:szCs w:val="17"/>
        </w:rPr>
        <w:t>2,004002</w:t>
      </w:r>
      <w:r w:rsidR="008F6C2C">
        <w:rPr>
          <w:rFonts w:ascii="Noto Sans Mono ExtraCondensed M" w:hAnsi="Noto Sans Mono ExtraCondensed M" w:cs="Noto Sans Mono ExtraCondensed M"/>
          <w:sz w:val="17"/>
          <w:szCs w:val="17"/>
        </w:rPr>
        <w:t>4</w:t>
      </w:r>
      <w:r w:rsidRPr="00B555DA">
        <w:rPr>
          <w:rFonts w:ascii="Noto Sans Mono ExtraCondensed M" w:hAnsi="Noto Sans Mono ExtraCondensed M" w:cs="Noto Sans Mono ExtraCondensed M"/>
          <w:sz w:val="17"/>
          <w:szCs w:val="17"/>
        </w:rPr>
        <w:t>2 HTTP/1.1</w:t>
      </w:r>
    </w:p>
    <w:p w14:paraId="19EA0390" w14:textId="77777777" w:rsidR="007F3271" w:rsidRPr="00B555DA" w:rsidRDefault="007F3271" w:rsidP="002C1A3C">
      <w:pPr>
        <w:contextualSpacing/>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Host: www.hospital-stmarco</w:t>
      </w:r>
    </w:p>
    <w:p w14:paraId="5634930A" w14:textId="41975AAB" w:rsidR="0091199E" w:rsidRPr="00B555DA" w:rsidRDefault="007F3271" w:rsidP="007F3271">
      <w:pPr>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Accept: application/</w:t>
      </w:r>
      <w:proofErr w:type="spellStart"/>
      <w:r w:rsidRPr="00B555DA">
        <w:rPr>
          <w:rFonts w:ascii="Noto Sans Mono ExtraCondensed M" w:hAnsi="Noto Sans Mono ExtraCondensed M" w:cs="Noto Sans Mono ExtraCondensed M"/>
          <w:sz w:val="17"/>
          <w:szCs w:val="17"/>
        </w:rPr>
        <w:t>dicom+json</w:t>
      </w:r>
      <w:proofErr w:type="spellEnd"/>
    </w:p>
    <w:p w14:paraId="1CA48A80" w14:textId="6CE7FEE8" w:rsidR="007F3271" w:rsidRDefault="007F3271" w:rsidP="007F3271">
      <w:r>
        <w:t>A successful response to the request will be:</w:t>
      </w:r>
    </w:p>
    <w:p w14:paraId="484D7681"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HTTP/1.1 200 OK</w:t>
      </w:r>
    </w:p>
    <w:p w14:paraId="5EC8110C" w14:textId="41589915"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Content-Length: </w:t>
      </w:r>
      <w:r w:rsidR="007C3D3E">
        <w:rPr>
          <w:rFonts w:ascii="Noto Sans Mono ExtraCondensed M" w:hAnsi="Noto Sans Mono ExtraCondensed M" w:cs="Noto Sans Mono ExtraCondensed M"/>
          <w:sz w:val="17"/>
          <w:szCs w:val="17"/>
        </w:rPr>
        <w:t>289</w:t>
      </w:r>
    </w:p>
    <w:p w14:paraId="3C42DF90"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Content-Type: application/</w:t>
      </w:r>
      <w:proofErr w:type="spellStart"/>
      <w:r w:rsidRPr="002C1A3C">
        <w:rPr>
          <w:rFonts w:ascii="Noto Sans Mono ExtraCondensed M" w:hAnsi="Noto Sans Mono ExtraCondensed M" w:cs="Noto Sans Mono ExtraCondensed M"/>
          <w:sz w:val="17"/>
          <w:szCs w:val="17"/>
        </w:rPr>
        <w:t>dicom+json</w:t>
      </w:r>
      <w:proofErr w:type="spellEnd"/>
      <w:r w:rsidRPr="002C1A3C">
        <w:rPr>
          <w:rFonts w:ascii="Noto Sans Mono ExtraCondensed M" w:hAnsi="Noto Sans Mono ExtraCondensed M" w:cs="Noto Sans Mono ExtraCondensed M"/>
          <w:sz w:val="17"/>
          <w:szCs w:val="17"/>
        </w:rPr>
        <w:t>; charset=utf-8</w:t>
      </w:r>
    </w:p>
    <w:p w14:paraId="6C8767DC" w14:textId="78E0504E" w:rsidR="00B555DA" w:rsidRPr="002C1A3C" w:rsidRDefault="00B555DA" w:rsidP="00F570B1">
      <w:pPr>
        <w:contextualSpacing/>
        <w:rPr>
          <w:rFonts w:ascii="Noto Sans Mono ExtraCondensed M" w:hAnsi="Noto Sans Mono ExtraCondensed M" w:cs="Noto Sans Mono ExtraCondensed M"/>
          <w:sz w:val="17"/>
          <w:szCs w:val="17"/>
        </w:rPr>
      </w:pPr>
    </w:p>
    <w:p w14:paraId="4FB3E534" w14:textId="00D25B6D"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 "00100010</w:t>
      </w:r>
      <w:proofErr w:type="gramStart"/>
      <w:r w:rsidRPr="002C1A3C">
        <w:rPr>
          <w:rFonts w:ascii="Noto Sans Mono ExtraCondensed M" w:hAnsi="Noto Sans Mono ExtraCondensed M" w:cs="Noto Sans Mono ExtraCondensed M"/>
          <w:sz w:val="17"/>
          <w:szCs w:val="17"/>
        </w:rPr>
        <w:t>": { "</w:t>
      </w:r>
      <w:proofErr w:type="spellStart"/>
      <w:proofErr w:type="gramEnd"/>
      <w:r w:rsidRPr="002C1A3C">
        <w:rPr>
          <w:rFonts w:ascii="Noto Sans Mono ExtraCondensed M" w:hAnsi="Noto Sans Mono ExtraCondensed M" w:cs="Noto Sans Mono ExtraCondensed M"/>
          <w:sz w:val="17"/>
          <w:szCs w:val="17"/>
        </w:rPr>
        <w:t>vr</w:t>
      </w:r>
      <w:proofErr w:type="spellEnd"/>
      <w:r w:rsidRPr="002C1A3C">
        <w:rPr>
          <w:rFonts w:ascii="Noto Sans Mono ExtraCondensed M" w:hAnsi="Noto Sans Mono ExtraCondensed M" w:cs="Noto Sans Mono ExtraCondensed M"/>
          <w:sz w:val="17"/>
          <w:szCs w:val="17"/>
        </w:rPr>
        <w:t>": "PN", "Value": [{ "Alphabetic": "</w:t>
      </w:r>
      <w:proofErr w:type="spellStart"/>
      <w:r w:rsidRPr="002C1A3C">
        <w:rPr>
          <w:rFonts w:ascii="Noto Sans Mono ExtraCondensed M" w:hAnsi="Noto Sans Mono ExtraCondensed M" w:cs="Noto Sans Mono ExtraCondensed M"/>
          <w:sz w:val="17"/>
          <w:szCs w:val="17"/>
        </w:rPr>
        <w:t>Doe^Sally</w:t>
      </w:r>
      <w:proofErr w:type="spellEnd"/>
      <w:r w:rsidRPr="002C1A3C">
        <w:rPr>
          <w:rFonts w:ascii="Noto Sans Mono ExtraCondensed M" w:hAnsi="Noto Sans Mono ExtraCondensed M" w:cs="Noto Sans Mono ExtraCondensed M"/>
          <w:sz w:val="17"/>
          <w:szCs w:val="17"/>
        </w:rPr>
        <w:t>" }] }</w:t>
      </w:r>
    </w:p>
    <w:p w14:paraId="436CCFF6"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"00400242</w:t>
      </w:r>
      <w:proofErr w:type="gramStart"/>
      <w:r w:rsidRPr="002C1A3C">
        <w:rPr>
          <w:rFonts w:ascii="Noto Sans Mono ExtraCondensed M" w:hAnsi="Noto Sans Mono ExtraCondensed M" w:cs="Noto Sans Mono ExtraCondensed M"/>
          <w:sz w:val="17"/>
          <w:szCs w:val="17"/>
        </w:rPr>
        <w:t>": { "</w:t>
      </w:r>
      <w:proofErr w:type="spellStart"/>
      <w:proofErr w:type="gramEnd"/>
      <w:r w:rsidRPr="002C1A3C">
        <w:rPr>
          <w:rFonts w:ascii="Noto Sans Mono ExtraCondensed M" w:hAnsi="Noto Sans Mono ExtraCondensed M" w:cs="Noto Sans Mono ExtraCondensed M"/>
          <w:sz w:val="17"/>
          <w:szCs w:val="17"/>
        </w:rPr>
        <w:t>vr</w:t>
      </w:r>
      <w:proofErr w:type="spellEnd"/>
      <w:r w:rsidRPr="002C1A3C">
        <w:rPr>
          <w:rFonts w:ascii="Noto Sans Mono ExtraCondensed M" w:hAnsi="Noto Sans Mono ExtraCondensed M" w:cs="Noto Sans Mono ExtraCondensed M"/>
          <w:sz w:val="17"/>
          <w:szCs w:val="17"/>
        </w:rPr>
        <w:t>": "SH", "Value": ["CTSCANNER"] }</w:t>
      </w:r>
    </w:p>
    <w:p w14:paraId="4072E290"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"00400252</w:t>
      </w:r>
      <w:proofErr w:type="gramStart"/>
      <w:r w:rsidRPr="002C1A3C">
        <w:rPr>
          <w:rFonts w:ascii="Noto Sans Mono ExtraCondensed M" w:hAnsi="Noto Sans Mono ExtraCondensed M" w:cs="Noto Sans Mono ExtraCondensed M"/>
          <w:sz w:val="17"/>
          <w:szCs w:val="17"/>
        </w:rPr>
        <w:t>": { "</w:t>
      </w:r>
      <w:proofErr w:type="spellStart"/>
      <w:proofErr w:type="gramEnd"/>
      <w:r w:rsidRPr="002C1A3C">
        <w:rPr>
          <w:rFonts w:ascii="Noto Sans Mono ExtraCondensed M" w:hAnsi="Noto Sans Mono ExtraCondensed M" w:cs="Noto Sans Mono ExtraCondensed M"/>
          <w:sz w:val="17"/>
          <w:szCs w:val="17"/>
        </w:rPr>
        <w:t>vr</w:t>
      </w:r>
      <w:proofErr w:type="spellEnd"/>
      <w:r w:rsidRPr="002C1A3C">
        <w:rPr>
          <w:rFonts w:ascii="Noto Sans Mono ExtraCondensed M" w:hAnsi="Noto Sans Mono ExtraCondensed M" w:cs="Noto Sans Mono ExtraCondensed M"/>
          <w:sz w:val="17"/>
          <w:szCs w:val="17"/>
        </w:rPr>
        <w:t>": "CS", "Value": ["COMPLETED"] }</w:t>
      </w:r>
    </w:p>
    <w:p w14:paraId="360C6616" w14:textId="526D0669" w:rsidR="007F3271"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w:t>
      </w:r>
    </w:p>
    <w:p w14:paraId="16A381F7" w14:textId="77777777" w:rsidR="008F6C2C" w:rsidRDefault="008F6C2C" w:rsidP="008F6C2C"/>
    <w:p w14:paraId="4A268D4C" w14:textId="0B506365" w:rsidR="008F6C2C" w:rsidRDefault="008F6C2C" w:rsidP="008F6C2C">
      <w:pPr>
        <w:pStyle w:val="Note"/>
      </w:pPr>
      <w:r>
        <w:t>Note</w:t>
      </w:r>
      <w:r>
        <w:tab/>
        <w:t xml:space="preserve">The order of the attributes in the result is different than that of the request, as the JSON result needs to provide the attributes in ascending order (see </w:t>
      </w:r>
      <w:r w:rsidR="00FF2205">
        <w:t>Section F.2.2</w:t>
      </w:r>
      <w:r>
        <w:t>). Such ordering is not required for the query parameters.</w:t>
      </w:r>
    </w:p>
    <w:p w14:paraId="58F0EAB3" w14:textId="77777777" w:rsidR="008F6C2C" w:rsidRPr="00BE58CF" w:rsidRDefault="008F6C2C" w:rsidP="008F6C2C">
      <w:pPr>
        <w:pStyle w:val="Note"/>
        <w:ind w:left="0" w:firstLine="0"/>
      </w:pPr>
    </w:p>
    <w:p w14:paraId="0C97F2EE" w14:textId="615721F7" w:rsidR="00B31CB7" w:rsidRDefault="00E950A2" w:rsidP="00AF191A">
      <w:pPr>
        <w:pStyle w:val="Heading2"/>
      </w:pPr>
      <w:bookmarkStart w:id="1118" w:name="_Toc193985305"/>
      <w:bookmarkEnd w:id="882"/>
      <w:r>
        <w:t>B.X</w:t>
      </w:r>
      <w:r w:rsidR="008D0B22">
        <w:t>6</w:t>
      </w:r>
      <w:r>
        <w:tab/>
      </w:r>
      <w:r w:rsidRPr="00E950A2">
        <w:t>Bi-directional Prox</w:t>
      </w:r>
      <w:r w:rsidR="003A42B3">
        <w:t>ies</w:t>
      </w:r>
      <w:r w:rsidRPr="00E950A2">
        <w:t xml:space="preserve"> for </w:t>
      </w:r>
      <w:r w:rsidR="00622DBC">
        <w:t xml:space="preserve">Searching the </w:t>
      </w:r>
      <w:r>
        <w:t xml:space="preserve">Modality </w:t>
      </w:r>
      <w:r w:rsidR="000C7667">
        <w:t>Scheduled Procedure Steps</w:t>
      </w:r>
      <w:bookmarkEnd w:id="1118"/>
    </w:p>
    <w:p w14:paraId="0F64E763" w14:textId="5B5F2D23" w:rsidR="00780F00" w:rsidRDefault="00780F00" w:rsidP="00780F00">
      <w:r>
        <w:t xml:space="preserve">The DICOMweb Modality </w:t>
      </w:r>
      <w:r w:rsidR="0037189E">
        <w:t>Scheduled Procedure Step</w:t>
      </w:r>
      <w:r>
        <w:t xml:space="preserve"> Service may be deployed in a hybrid environment, i.e. an environment in which both DICOMweb and DIMSE are used. In such a hybrid environment, a </w:t>
      </w:r>
      <w:r>
        <w:lastRenderedPageBreak/>
        <w:t xml:space="preserve">proxy can broker transactions from one service to the other, allowing a DICOMweb origin server or a DIMSE SCP to support </w:t>
      </w:r>
      <w:r w:rsidR="0010474D">
        <w:t xml:space="preserve">workflow primitives </w:t>
      </w:r>
      <w:r>
        <w:t>for a mixed set of DICOMweb user agents and DIMSE SCUs.</w:t>
      </w:r>
    </w:p>
    <w:p w14:paraId="2D0D83BA" w14:textId="77777777" w:rsidR="00780F00" w:rsidRDefault="00780F00" w:rsidP="00780F00">
      <w:r>
        <w:t xml:space="preserve">DICOM does not require </w:t>
      </w:r>
      <w:proofErr w:type="gramStart"/>
      <w:r>
        <w:t>an</w:t>
      </w:r>
      <w:proofErr w:type="gramEnd"/>
      <w:r>
        <w:t xml:space="preserve"> implementation of proxies; however, since they would be very useful in a hybrid environment, the examples in this section show how this could be done.</w:t>
      </w:r>
    </w:p>
    <w:p w14:paraId="5F899447" w14:textId="484D9763" w:rsidR="00E15B6B" w:rsidRPr="00780F00" w:rsidRDefault="00BA1318" w:rsidP="00E15B6B">
      <w:r>
        <w:t xml:space="preserve">Figure </w:t>
      </w:r>
      <w:r w:rsidR="008D0B22">
        <w:t>B.X6</w:t>
      </w:r>
      <w:r w:rsidR="008E561E">
        <w:t>-1</w:t>
      </w:r>
      <w:r w:rsidR="00E15B6B">
        <w:t xml:space="preserve"> shows how a proxy could facilitate </w:t>
      </w:r>
      <w:r w:rsidR="008E561E">
        <w:t xml:space="preserve">a request for searching modality </w:t>
      </w:r>
      <w:r w:rsidR="0037189E">
        <w:t xml:space="preserve">scheduled procedure steps </w:t>
      </w:r>
      <w:r w:rsidR="00E15B6B">
        <w:t>from a DIMSE SCU to a DICOMweb origin server.</w:t>
      </w:r>
    </w:p>
    <w:p w14:paraId="2F78ADDE" w14:textId="1F008625" w:rsidR="00763683" w:rsidRDefault="00763683" w:rsidP="00BA1318">
      <w:pPr>
        <w:keepNext/>
      </w:pPr>
      <w:r w:rsidRPr="000D67FA">
        <w:rPr>
          <w:noProof/>
        </w:rPr>
        <w:drawing>
          <wp:inline distT="0" distB="0" distL="0" distR="0" wp14:anchorId="72270305" wp14:editId="27101434">
            <wp:extent cx="5943600" cy="4792980"/>
            <wp:effectExtent l="0" t="0" r="0" b="7620"/>
            <wp:docPr id="498559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9237" name="Picture 1" descr="A screenshot of a computer program&#10;&#10;Description automatically generated"/>
                    <pic:cNvPicPr/>
                  </pic:nvPicPr>
                  <pic:blipFill>
                    <a:blip r:embed="rId15"/>
                    <a:stretch>
                      <a:fillRect/>
                    </a:stretch>
                  </pic:blipFill>
                  <pic:spPr>
                    <a:xfrm>
                      <a:off x="0" y="0"/>
                      <a:ext cx="5943600" cy="4792980"/>
                    </a:xfrm>
                    <a:prstGeom prst="rect">
                      <a:avLst/>
                    </a:prstGeom>
                  </pic:spPr>
                </pic:pic>
              </a:graphicData>
            </a:graphic>
          </wp:inline>
        </w:drawing>
      </w:r>
    </w:p>
    <w:p w14:paraId="5771D1BC" w14:textId="07611EE0" w:rsidR="0019580D" w:rsidRDefault="0019580D" w:rsidP="00A02F82">
      <w:pPr>
        <w:pStyle w:val="FigureTitle"/>
        <w:keepNext w:val="0"/>
        <w:keepLines w:val="0"/>
      </w:pPr>
      <w:r>
        <w:t xml:space="preserve">Figure </w:t>
      </w:r>
      <w:r w:rsidR="008D0B22">
        <w:t>B.X6</w:t>
      </w:r>
      <w:r>
        <w:t>-1.</w:t>
      </w:r>
      <w:r w:rsidR="00E57081">
        <w:t xml:space="preserve"> </w:t>
      </w:r>
      <w:r w:rsidR="00470807">
        <w:t xml:space="preserve">Modality </w:t>
      </w:r>
      <w:r w:rsidR="0037189E">
        <w:t>Scheduled Procedure Step</w:t>
      </w:r>
      <w:r w:rsidR="00470807">
        <w:t xml:space="preserve"> DIMSE Proxy for DICOMweb Origin Server</w:t>
      </w:r>
    </w:p>
    <w:p w14:paraId="734CAFBE" w14:textId="3483BD90" w:rsidR="00184FF7" w:rsidRPr="00780F00" w:rsidRDefault="00BE7E6E" w:rsidP="00184FF7">
      <w:r>
        <w:t xml:space="preserve">Figure </w:t>
      </w:r>
      <w:r w:rsidR="008D0B22">
        <w:t>B.X6</w:t>
      </w:r>
      <w:r>
        <w:t xml:space="preserve">-2 </w:t>
      </w:r>
      <w:r w:rsidR="00184FF7">
        <w:t xml:space="preserve">shows how a proxy could facilitate </w:t>
      </w:r>
      <w:r w:rsidR="005039E1">
        <w:t xml:space="preserve">a </w:t>
      </w:r>
      <w:r w:rsidR="00184FF7">
        <w:t>request</w:t>
      </w:r>
      <w:r w:rsidR="005039E1">
        <w:t xml:space="preserve"> for searching </w:t>
      </w:r>
      <w:r w:rsidR="008E561E">
        <w:t xml:space="preserve">modality </w:t>
      </w:r>
      <w:r w:rsidR="0037189E">
        <w:t xml:space="preserve">scheduled procedure steps </w:t>
      </w:r>
      <w:r w:rsidR="00184FF7">
        <w:t>from a DICOMweb user agent to a DIMSE SCP.</w:t>
      </w:r>
    </w:p>
    <w:p w14:paraId="57ACF192" w14:textId="77777777" w:rsidR="00184FF7" w:rsidRDefault="00184FF7" w:rsidP="00A02F82">
      <w:pPr>
        <w:keepNext/>
      </w:pPr>
      <w:r w:rsidRPr="00720D34">
        <w:rPr>
          <w:noProof/>
        </w:rPr>
        <w:lastRenderedPageBreak/>
        <w:drawing>
          <wp:inline distT="0" distB="0" distL="0" distR="0" wp14:anchorId="20BC52E5" wp14:editId="73C4E165">
            <wp:extent cx="5943600" cy="4935220"/>
            <wp:effectExtent l="0" t="0" r="0" b="0"/>
            <wp:docPr id="897312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12861" name="Picture 1" descr="A screenshot of a computer program&#10;&#10;Description automatically generated"/>
                    <pic:cNvPicPr/>
                  </pic:nvPicPr>
                  <pic:blipFill>
                    <a:blip r:embed="rId16"/>
                    <a:stretch>
                      <a:fillRect/>
                    </a:stretch>
                  </pic:blipFill>
                  <pic:spPr>
                    <a:xfrm>
                      <a:off x="0" y="0"/>
                      <a:ext cx="5943600" cy="4935220"/>
                    </a:xfrm>
                    <a:prstGeom prst="rect">
                      <a:avLst/>
                    </a:prstGeom>
                  </pic:spPr>
                </pic:pic>
              </a:graphicData>
            </a:graphic>
          </wp:inline>
        </w:drawing>
      </w:r>
    </w:p>
    <w:p w14:paraId="1D18EA44" w14:textId="4C62695C" w:rsidR="008E561E" w:rsidRDefault="008E561E" w:rsidP="00A02F82">
      <w:pPr>
        <w:pStyle w:val="FigureTitle"/>
        <w:keepNext w:val="0"/>
        <w:keepLines w:val="0"/>
      </w:pPr>
      <w:r>
        <w:t>Figure B.X</w:t>
      </w:r>
      <w:r w:rsidR="008D0B22">
        <w:t>6</w:t>
      </w:r>
      <w:r>
        <w:t>-2.</w:t>
      </w:r>
      <w:r w:rsidR="00E57081">
        <w:t xml:space="preserve"> </w:t>
      </w:r>
      <w:r>
        <w:t xml:space="preserve">Modality </w:t>
      </w:r>
      <w:r w:rsidR="0037189E">
        <w:t>Scheduled Procedure Step</w:t>
      </w:r>
      <w:r>
        <w:t xml:space="preserve"> DICOMweb Proxy for DIMSE </w:t>
      </w:r>
      <w:r w:rsidR="00A02F82">
        <w:t>SCP</w:t>
      </w:r>
    </w:p>
    <w:p w14:paraId="2C5A0619" w14:textId="02ED495F" w:rsidR="003251CC" w:rsidRDefault="00400239" w:rsidP="003251CC">
      <w:pPr>
        <w:pStyle w:val="Heading2"/>
      </w:pPr>
      <w:bookmarkStart w:id="1119" w:name="_Toc193985306"/>
      <w:r>
        <w:t>B.X</w:t>
      </w:r>
      <w:r w:rsidR="008D0B22">
        <w:t>7</w:t>
      </w:r>
      <w:r>
        <w:tab/>
      </w:r>
      <w:r w:rsidRPr="00E950A2">
        <w:t>Bi-directional Prox</w:t>
      </w:r>
      <w:r>
        <w:t>ies</w:t>
      </w:r>
      <w:r w:rsidRPr="00E950A2">
        <w:t xml:space="preserve"> for </w:t>
      </w:r>
      <w:r w:rsidR="003251CC">
        <w:t>Managing</w:t>
      </w:r>
      <w:r>
        <w:t xml:space="preserve"> a Modality </w:t>
      </w:r>
      <w:r w:rsidR="00405B38">
        <w:t>Performed Procedure Step</w:t>
      </w:r>
      <w:bookmarkEnd w:id="1119"/>
    </w:p>
    <w:p w14:paraId="33DA2F7E" w14:textId="1CFA7CB0" w:rsidR="00510597" w:rsidRDefault="00510597" w:rsidP="00510597">
      <w:r>
        <w:t>The DICOMweb Modality Performed Procedure Step Service may be deployed in a hybrid environment, i.e. an environment in which both DICOMweb and DIMSE are used. In such a hybrid environment, a proxy can broker transactions from one service to the other, allowing a DICOMweb origin server or a DIMSE SCP to support workflow primitives for a mixed set of DICOMweb user agents and DIMSE SCUs.</w:t>
      </w:r>
    </w:p>
    <w:p w14:paraId="545CB643" w14:textId="77777777" w:rsidR="00510597" w:rsidRDefault="00510597" w:rsidP="00510597">
      <w:r>
        <w:t xml:space="preserve">DICOM does not require </w:t>
      </w:r>
      <w:proofErr w:type="gramStart"/>
      <w:r>
        <w:t>an</w:t>
      </w:r>
      <w:proofErr w:type="gramEnd"/>
      <w:r>
        <w:t xml:space="preserve"> implementation of proxies; however, since they would be very useful in a hybrid environment, the examples in this section show how this could be done.</w:t>
      </w:r>
    </w:p>
    <w:p w14:paraId="7375D97D" w14:textId="5AAD5BF7" w:rsidR="004059B1" w:rsidRDefault="004059B1" w:rsidP="004059B1">
      <w:pPr>
        <w:pStyle w:val="Heading3"/>
      </w:pPr>
      <w:bookmarkStart w:id="1120" w:name="_Toc193985307"/>
      <w:r>
        <w:t>B.X</w:t>
      </w:r>
      <w:r w:rsidR="008D0B22">
        <w:t>7</w:t>
      </w:r>
      <w:r>
        <w:t>.1</w:t>
      </w:r>
      <w:r>
        <w:tab/>
        <w:t>Create</w:t>
      </w:r>
      <w:bookmarkEnd w:id="1120"/>
    </w:p>
    <w:p w14:paraId="2AFDF37B" w14:textId="6E821E9F" w:rsidR="00510597" w:rsidRPr="00780F00" w:rsidRDefault="00510597" w:rsidP="00510597">
      <w:r>
        <w:t xml:space="preserve">Figure </w:t>
      </w:r>
      <w:r w:rsidR="008D0B22">
        <w:t>B.X7</w:t>
      </w:r>
      <w:r w:rsidR="007F475E">
        <w:t>.1</w:t>
      </w:r>
      <w:r>
        <w:t xml:space="preserve">-1 shows how a proxy could facilitate a request for </w:t>
      </w:r>
      <w:r w:rsidR="00056CD9">
        <w:t>creating</w:t>
      </w:r>
      <w:r>
        <w:t xml:space="preserve"> a modality </w:t>
      </w:r>
      <w:r w:rsidR="00056CD9">
        <w:t xml:space="preserve">performed procedure step </w:t>
      </w:r>
      <w:r>
        <w:t>from a DIMSE SCU to a DICOMweb origin server.</w:t>
      </w:r>
    </w:p>
    <w:p w14:paraId="70E3185D" w14:textId="47A7B297" w:rsidR="002D1B77" w:rsidRDefault="00FC7F3B" w:rsidP="002D1B77">
      <w:r w:rsidRPr="00FC7F3B">
        <w:rPr>
          <w:noProof/>
        </w:rPr>
        <w:lastRenderedPageBreak/>
        <w:drawing>
          <wp:inline distT="0" distB="0" distL="0" distR="0" wp14:anchorId="077B139D" wp14:editId="5BC064BD">
            <wp:extent cx="5943600" cy="3742690"/>
            <wp:effectExtent l="0" t="0" r="0" b="0"/>
            <wp:docPr id="576187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7563" name="Picture 1" descr="A screenshot of a computer program&#10;&#10;Description automatically generated"/>
                    <pic:cNvPicPr/>
                  </pic:nvPicPr>
                  <pic:blipFill>
                    <a:blip r:embed="rId17"/>
                    <a:stretch>
                      <a:fillRect/>
                    </a:stretch>
                  </pic:blipFill>
                  <pic:spPr>
                    <a:xfrm>
                      <a:off x="0" y="0"/>
                      <a:ext cx="5943600" cy="3742690"/>
                    </a:xfrm>
                    <a:prstGeom prst="rect">
                      <a:avLst/>
                    </a:prstGeom>
                  </pic:spPr>
                </pic:pic>
              </a:graphicData>
            </a:graphic>
          </wp:inline>
        </w:drawing>
      </w:r>
    </w:p>
    <w:p w14:paraId="3D4631BE" w14:textId="15DD5831" w:rsidR="00B40386" w:rsidRDefault="00B40386" w:rsidP="00B40386">
      <w:pPr>
        <w:pStyle w:val="FigureTitle"/>
        <w:keepNext w:val="0"/>
        <w:keepLines w:val="0"/>
      </w:pPr>
      <w:r>
        <w:t xml:space="preserve">Figure </w:t>
      </w:r>
      <w:r w:rsidR="008D0B22">
        <w:t>B.X7</w:t>
      </w:r>
      <w:r>
        <w:t>.1-1.</w:t>
      </w:r>
      <w:r w:rsidR="00E57081">
        <w:t xml:space="preserve"> </w:t>
      </w:r>
      <w:r w:rsidR="00A96242">
        <w:t xml:space="preserve">MPPS Create </w:t>
      </w:r>
      <w:r>
        <w:t>DIMSE Proxy for DICOMweb Origin Server</w:t>
      </w:r>
    </w:p>
    <w:p w14:paraId="6A0A3CD1" w14:textId="2785A4C0" w:rsidR="00056CD9" w:rsidRDefault="00056CD9" w:rsidP="00056CD9">
      <w:r>
        <w:t xml:space="preserve">Figure </w:t>
      </w:r>
      <w:r w:rsidR="008D0B22">
        <w:t>B.X7</w:t>
      </w:r>
      <w:r>
        <w:t xml:space="preserve">.1-2 shows how a proxy could facilitate a request for </w:t>
      </w:r>
      <w:r w:rsidR="00B40386">
        <w:t>creating</w:t>
      </w:r>
      <w:r>
        <w:t xml:space="preserve"> a modality </w:t>
      </w:r>
      <w:r w:rsidR="00B40386">
        <w:t xml:space="preserve">performed procedure step </w:t>
      </w:r>
      <w:r>
        <w:t>from a DICOMweb user agent to a DIMSE SCP.</w:t>
      </w:r>
    </w:p>
    <w:p w14:paraId="1F741BA6" w14:textId="120CDCF2" w:rsidR="00E57081" w:rsidRDefault="00E57081" w:rsidP="00056CD9">
      <w:r w:rsidRPr="002B0276">
        <w:rPr>
          <w:noProof/>
        </w:rPr>
        <w:lastRenderedPageBreak/>
        <w:drawing>
          <wp:inline distT="0" distB="0" distL="0" distR="0" wp14:anchorId="1284EC4F" wp14:editId="62111D07">
            <wp:extent cx="5943600" cy="3900170"/>
            <wp:effectExtent l="0" t="0" r="0" b="5080"/>
            <wp:docPr id="1410591064" name="Picture 1"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1064" name="Picture 1" descr="A screenshot of a software application&#10;&#10;Description automatically generated"/>
                    <pic:cNvPicPr/>
                  </pic:nvPicPr>
                  <pic:blipFill>
                    <a:blip r:embed="rId18"/>
                    <a:stretch>
                      <a:fillRect/>
                    </a:stretch>
                  </pic:blipFill>
                  <pic:spPr>
                    <a:xfrm>
                      <a:off x="0" y="0"/>
                      <a:ext cx="5943600" cy="3900170"/>
                    </a:xfrm>
                    <a:prstGeom prst="rect">
                      <a:avLst/>
                    </a:prstGeom>
                  </pic:spPr>
                </pic:pic>
              </a:graphicData>
            </a:graphic>
          </wp:inline>
        </w:drawing>
      </w:r>
    </w:p>
    <w:p w14:paraId="29145F1B" w14:textId="4293891F" w:rsidR="00E57081" w:rsidRDefault="00E57081" w:rsidP="00E57081">
      <w:pPr>
        <w:pStyle w:val="FigureTitle"/>
        <w:keepNext w:val="0"/>
        <w:keepLines w:val="0"/>
      </w:pPr>
      <w:r>
        <w:t xml:space="preserve">Figure </w:t>
      </w:r>
      <w:r w:rsidR="008D0B22">
        <w:t>B.X7</w:t>
      </w:r>
      <w:r>
        <w:t>.</w:t>
      </w:r>
      <w:r w:rsidR="00023C64">
        <w:t>1</w:t>
      </w:r>
      <w:r>
        <w:t>-</w:t>
      </w:r>
      <w:r w:rsidR="00023C64">
        <w:t>2</w:t>
      </w:r>
      <w:r>
        <w:t xml:space="preserve">. </w:t>
      </w:r>
      <w:r w:rsidR="00A96242">
        <w:t>MPPS Create</w:t>
      </w:r>
      <w:r>
        <w:t xml:space="preserve"> </w:t>
      </w:r>
      <w:r w:rsidR="00023C64">
        <w:t xml:space="preserve">DICOMweb </w:t>
      </w:r>
      <w:r>
        <w:t xml:space="preserve">Proxy for </w:t>
      </w:r>
      <w:r w:rsidR="00023C64">
        <w:t>DIMSE SCP</w:t>
      </w:r>
    </w:p>
    <w:p w14:paraId="18B41EAE" w14:textId="4339F9BF" w:rsidR="005D68B5" w:rsidRDefault="008D0B22" w:rsidP="004059B1">
      <w:pPr>
        <w:pStyle w:val="Heading3"/>
      </w:pPr>
      <w:bookmarkStart w:id="1121" w:name="_Toc193985308"/>
      <w:r>
        <w:t>B.X7</w:t>
      </w:r>
      <w:r w:rsidR="005D68B5">
        <w:t>.</w:t>
      </w:r>
      <w:r w:rsidR="004059B1">
        <w:t>2</w:t>
      </w:r>
      <w:r w:rsidR="005D68B5">
        <w:tab/>
        <w:t>Update</w:t>
      </w:r>
      <w:bookmarkEnd w:id="1121"/>
    </w:p>
    <w:p w14:paraId="476F4ACD" w14:textId="60F92F9F" w:rsidR="00EC0B85" w:rsidRPr="00780F00" w:rsidRDefault="00EC0B85" w:rsidP="00EC0B85">
      <w:r>
        <w:t xml:space="preserve">Figure </w:t>
      </w:r>
      <w:r w:rsidR="008D0B22">
        <w:t>B.X7</w:t>
      </w:r>
      <w:r>
        <w:t>.2-1 shows how a proxy could facilitate a request for updating a modality performed procedure step from a DIMSE SCU to a DICOMweb origin server.</w:t>
      </w:r>
    </w:p>
    <w:p w14:paraId="320D4B6E" w14:textId="4E36AB0B" w:rsidR="002D1B77" w:rsidRDefault="00FC7F3B" w:rsidP="002D1B77">
      <w:r w:rsidRPr="00FC7F3B">
        <w:rPr>
          <w:noProof/>
        </w:rPr>
        <w:lastRenderedPageBreak/>
        <w:drawing>
          <wp:inline distT="0" distB="0" distL="0" distR="0" wp14:anchorId="224CAE92" wp14:editId="0166EB94">
            <wp:extent cx="5943600" cy="4063365"/>
            <wp:effectExtent l="0" t="0" r="0" b="0"/>
            <wp:docPr id="317280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0861" name="Picture 1" descr="A screenshot of a computer program&#10;&#10;Description automatically generated"/>
                    <pic:cNvPicPr/>
                  </pic:nvPicPr>
                  <pic:blipFill>
                    <a:blip r:embed="rId19"/>
                    <a:stretch>
                      <a:fillRect/>
                    </a:stretch>
                  </pic:blipFill>
                  <pic:spPr>
                    <a:xfrm>
                      <a:off x="0" y="0"/>
                      <a:ext cx="5943600" cy="4063365"/>
                    </a:xfrm>
                    <a:prstGeom prst="rect">
                      <a:avLst/>
                    </a:prstGeom>
                  </pic:spPr>
                </pic:pic>
              </a:graphicData>
            </a:graphic>
          </wp:inline>
        </w:drawing>
      </w:r>
    </w:p>
    <w:p w14:paraId="0D2176BB" w14:textId="20C1004F" w:rsidR="00EC0B85" w:rsidRDefault="00EC0B85" w:rsidP="00EC0B85">
      <w:pPr>
        <w:pStyle w:val="FigureTitle"/>
        <w:keepNext w:val="0"/>
        <w:keepLines w:val="0"/>
      </w:pPr>
      <w:r>
        <w:t xml:space="preserve">Figure </w:t>
      </w:r>
      <w:r w:rsidR="008D0B22">
        <w:t>B.X7</w:t>
      </w:r>
      <w:r>
        <w:t>.2-1. MPPS Update DIMSE Proxy for DICOMweb Origin Server</w:t>
      </w:r>
    </w:p>
    <w:p w14:paraId="29315B97" w14:textId="4A263D7D" w:rsidR="00071404" w:rsidRDefault="00071404" w:rsidP="00071404">
      <w:r>
        <w:t xml:space="preserve">Figure </w:t>
      </w:r>
      <w:r w:rsidR="008D0B22">
        <w:t>B.X7</w:t>
      </w:r>
      <w:r>
        <w:t>.2-2 shows how a proxy could facilitate a request for updating a modality performed procedure step from a DICOMweb user agent to a DIMSE SCP.</w:t>
      </w:r>
    </w:p>
    <w:p w14:paraId="5B28206D" w14:textId="3F645CA2" w:rsidR="00751F2A" w:rsidRDefault="00751F2A" w:rsidP="00071404">
      <w:r w:rsidRPr="00C83BA1">
        <w:rPr>
          <w:noProof/>
        </w:rPr>
        <w:lastRenderedPageBreak/>
        <w:drawing>
          <wp:inline distT="0" distB="0" distL="0" distR="0" wp14:anchorId="084296F6" wp14:editId="41260049">
            <wp:extent cx="5943600" cy="4272915"/>
            <wp:effectExtent l="0" t="0" r="0" b="0"/>
            <wp:docPr id="583435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5755" name="Picture 1" descr="A screenshot of a computer program&#10;&#10;Description automatically generated"/>
                    <pic:cNvPicPr/>
                  </pic:nvPicPr>
                  <pic:blipFill>
                    <a:blip r:embed="rId20"/>
                    <a:stretch>
                      <a:fillRect/>
                    </a:stretch>
                  </pic:blipFill>
                  <pic:spPr>
                    <a:xfrm>
                      <a:off x="0" y="0"/>
                      <a:ext cx="5943600" cy="4272915"/>
                    </a:xfrm>
                    <a:prstGeom prst="rect">
                      <a:avLst/>
                    </a:prstGeom>
                  </pic:spPr>
                </pic:pic>
              </a:graphicData>
            </a:graphic>
          </wp:inline>
        </w:drawing>
      </w:r>
    </w:p>
    <w:p w14:paraId="3F4091DB" w14:textId="23CF5F4C" w:rsidR="00751F2A" w:rsidRDefault="00751F2A" w:rsidP="00751F2A">
      <w:pPr>
        <w:pStyle w:val="FigureTitle"/>
        <w:keepNext w:val="0"/>
        <w:keepLines w:val="0"/>
      </w:pPr>
      <w:r>
        <w:t xml:space="preserve">Figure </w:t>
      </w:r>
      <w:r w:rsidR="008D0B22">
        <w:t>B.X7</w:t>
      </w:r>
      <w:r>
        <w:t>.2-2. MPPS Update DICOMweb Proxy for DIMSE SCP</w:t>
      </w:r>
    </w:p>
    <w:p w14:paraId="65156878" w14:textId="33955A42" w:rsidR="005D68B5" w:rsidRDefault="008D0B22" w:rsidP="004059B1">
      <w:pPr>
        <w:pStyle w:val="Heading3"/>
      </w:pPr>
      <w:bookmarkStart w:id="1122" w:name="_Toc193985309"/>
      <w:r>
        <w:t>B.X7</w:t>
      </w:r>
      <w:r w:rsidR="004059B1">
        <w:t>.3</w:t>
      </w:r>
      <w:r w:rsidR="005D68B5">
        <w:tab/>
        <w:t>Retrieve</w:t>
      </w:r>
      <w:bookmarkEnd w:id="1122"/>
    </w:p>
    <w:p w14:paraId="638B4717" w14:textId="3A25C3E9" w:rsidR="00D076BD" w:rsidRPr="00780F00" w:rsidRDefault="00D076BD" w:rsidP="00D076BD">
      <w:r>
        <w:t xml:space="preserve">Figure </w:t>
      </w:r>
      <w:r w:rsidR="008D0B22">
        <w:t>B.X7</w:t>
      </w:r>
      <w:r>
        <w:t>.3-1 shows how a proxy could facilitate a request for retrieving a modality performed procedure step from a DIMSE SCU to a DICOMweb origin server.</w:t>
      </w:r>
    </w:p>
    <w:p w14:paraId="7604FB61" w14:textId="07AB5328" w:rsidR="007F6030" w:rsidRDefault="0051445A" w:rsidP="007F6030">
      <w:r w:rsidRPr="0051445A">
        <w:rPr>
          <w:noProof/>
        </w:rPr>
        <w:lastRenderedPageBreak/>
        <w:drawing>
          <wp:inline distT="0" distB="0" distL="0" distR="0" wp14:anchorId="52A1D5B6" wp14:editId="01917F72">
            <wp:extent cx="5943600" cy="3919855"/>
            <wp:effectExtent l="0" t="0" r="0" b="4445"/>
            <wp:docPr id="9964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1233" name="Picture 1" descr="A screenshot of a computer&#10;&#10;Description automatically generated"/>
                    <pic:cNvPicPr/>
                  </pic:nvPicPr>
                  <pic:blipFill>
                    <a:blip r:embed="rId21"/>
                    <a:stretch>
                      <a:fillRect/>
                    </a:stretch>
                  </pic:blipFill>
                  <pic:spPr>
                    <a:xfrm>
                      <a:off x="0" y="0"/>
                      <a:ext cx="5943600" cy="3919855"/>
                    </a:xfrm>
                    <a:prstGeom prst="rect">
                      <a:avLst/>
                    </a:prstGeom>
                  </pic:spPr>
                </pic:pic>
              </a:graphicData>
            </a:graphic>
          </wp:inline>
        </w:drawing>
      </w:r>
    </w:p>
    <w:p w14:paraId="023B9113" w14:textId="7A556B3A" w:rsidR="00D076BD" w:rsidRDefault="00D076BD" w:rsidP="00D076BD">
      <w:pPr>
        <w:pStyle w:val="FigureTitle"/>
        <w:keepNext w:val="0"/>
        <w:keepLines w:val="0"/>
      </w:pPr>
      <w:r>
        <w:t xml:space="preserve">Figure </w:t>
      </w:r>
      <w:r w:rsidR="008D0B22">
        <w:t>B.X7</w:t>
      </w:r>
      <w:r>
        <w:t xml:space="preserve">.2-1. MPPS </w:t>
      </w:r>
      <w:r w:rsidR="00B977BF">
        <w:t>Retrieve</w:t>
      </w:r>
      <w:r>
        <w:t xml:space="preserve"> DIMSE Proxy for DICOMweb Origin Server</w:t>
      </w:r>
    </w:p>
    <w:p w14:paraId="4239351B" w14:textId="7A28F9F0" w:rsidR="00D076BD" w:rsidRDefault="00D076BD" w:rsidP="00D076BD">
      <w:r>
        <w:t xml:space="preserve">Figure </w:t>
      </w:r>
      <w:r w:rsidR="008D0B22">
        <w:t>B.X7</w:t>
      </w:r>
      <w:r>
        <w:t>.</w:t>
      </w:r>
      <w:r w:rsidR="00B977BF">
        <w:t>4</w:t>
      </w:r>
      <w:r>
        <w:t xml:space="preserve">-2 shows how a proxy could facilitate a request for </w:t>
      </w:r>
      <w:r w:rsidR="00B977BF">
        <w:t>retrieving</w:t>
      </w:r>
      <w:r>
        <w:t xml:space="preserve"> a modality performed procedure step from a DICOMweb user agent to a DIMSE SCP.</w:t>
      </w:r>
    </w:p>
    <w:p w14:paraId="27B73749" w14:textId="6AF9C542" w:rsidR="00D076BD" w:rsidRDefault="00B977BF" w:rsidP="00D076BD">
      <w:r w:rsidRPr="00A150B9">
        <w:rPr>
          <w:noProof/>
        </w:rPr>
        <w:lastRenderedPageBreak/>
        <w:drawing>
          <wp:inline distT="0" distB="0" distL="0" distR="0" wp14:anchorId="0B1168D2" wp14:editId="7564E09B">
            <wp:extent cx="5943600" cy="4272915"/>
            <wp:effectExtent l="0" t="0" r="0" b="0"/>
            <wp:docPr id="1950243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345" name="Picture 1" descr="A screenshot of a computer program&#10;&#10;Description automatically generated"/>
                    <pic:cNvPicPr/>
                  </pic:nvPicPr>
                  <pic:blipFill>
                    <a:blip r:embed="rId22"/>
                    <a:stretch>
                      <a:fillRect/>
                    </a:stretch>
                  </pic:blipFill>
                  <pic:spPr>
                    <a:xfrm>
                      <a:off x="0" y="0"/>
                      <a:ext cx="5943600" cy="4272915"/>
                    </a:xfrm>
                    <a:prstGeom prst="rect">
                      <a:avLst/>
                    </a:prstGeom>
                  </pic:spPr>
                </pic:pic>
              </a:graphicData>
            </a:graphic>
          </wp:inline>
        </w:drawing>
      </w:r>
    </w:p>
    <w:p w14:paraId="3AD0BA45" w14:textId="3E51035F" w:rsidR="00D076BD" w:rsidRDefault="00D076BD" w:rsidP="00D076BD">
      <w:pPr>
        <w:pStyle w:val="FigureTitle"/>
        <w:keepNext w:val="0"/>
        <w:keepLines w:val="0"/>
      </w:pPr>
      <w:r>
        <w:t xml:space="preserve">Figure </w:t>
      </w:r>
      <w:r w:rsidR="008D0B22">
        <w:t>B.X7</w:t>
      </w:r>
      <w:r>
        <w:t xml:space="preserve">.2-2. MPPS </w:t>
      </w:r>
      <w:r w:rsidR="00B977BF">
        <w:t>Retrieve</w:t>
      </w:r>
      <w:r>
        <w:t xml:space="preserve"> DICOMweb Proxy for DIMSE SCP</w:t>
      </w:r>
    </w:p>
    <w:p w14:paraId="3BBAF673" w14:textId="3DC15703" w:rsidR="00AF191A" w:rsidDel="0027480D" w:rsidRDefault="008D0B22" w:rsidP="00A97E7D">
      <w:pPr>
        <w:pStyle w:val="Heading3"/>
        <w:rPr>
          <w:del w:id="1123" w:author="Jeroen Medema" w:date="2025-03-25T16:50:00Z" w16du:dateUtc="2025-03-25T15:50:00Z"/>
        </w:rPr>
      </w:pPr>
      <w:del w:id="1124" w:author="Jeroen Medema" w:date="2025-03-25T16:50:00Z" w16du:dateUtc="2025-03-25T15:50:00Z">
        <w:r w:rsidDel="0027480D">
          <w:delText>B.X7</w:delText>
        </w:r>
        <w:r w:rsidR="00A97E7D" w:rsidDel="0027480D">
          <w:delText>.4</w:delText>
        </w:r>
        <w:r w:rsidR="00AF191A" w:rsidRPr="00F64160" w:rsidDel="0027480D">
          <w:tab/>
        </w:r>
        <w:r w:rsidR="00AF191A" w:rsidDel="0027480D">
          <w:delText>Notif</w:delText>
        </w:r>
        <w:r w:rsidR="008C6FAF" w:rsidDel="0027480D">
          <w:delText>y</w:delText>
        </w:r>
      </w:del>
    </w:p>
    <w:p w14:paraId="63F05C71" w14:textId="0D1E7293" w:rsidR="00AF191A" w:rsidRPr="00AF191A" w:rsidDel="0027480D" w:rsidRDefault="00926109" w:rsidP="00AF191A">
      <w:pPr>
        <w:rPr>
          <w:del w:id="1125" w:author="Jeroen Medema" w:date="2025-03-25T16:50:00Z" w16du:dateUtc="2025-03-25T15:50:00Z"/>
        </w:rPr>
      </w:pPr>
      <w:del w:id="1126" w:author="Jeroen Medema" w:date="2025-03-25T16:50:00Z" w16du:dateUtc="2025-03-25T15:50:00Z">
        <w:r w:rsidRPr="00926109" w:rsidDel="0027480D">
          <w:rPr>
            <w:highlight w:val="yellow"/>
          </w:rPr>
          <w:delText>TBS</w:delText>
        </w:r>
      </w:del>
    </w:p>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1127" w:name="_Toc193985310"/>
      <w:r>
        <w:t>H</w:t>
      </w:r>
      <w:r w:rsidRPr="00F64160">
        <w:tab/>
      </w:r>
      <w:r w:rsidR="003A024D" w:rsidRPr="00F64160">
        <w:t>Capabilities Description</w:t>
      </w:r>
      <w:bookmarkEnd w:id="1127"/>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6B96650C"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 xml:space="preserve">Modality </w:t>
            </w:r>
            <w:r w:rsidR="0037189E">
              <w:rPr>
                <w:rFonts w:cs="Helvetica"/>
                <w:b/>
                <w:bCs/>
                <w:u w:val="single"/>
              </w:rPr>
              <w:t>Scheduled Procedure Step</w:t>
            </w:r>
            <w:r w:rsidRPr="003608B3">
              <w:rPr>
                <w:rFonts w:cs="Helvetica"/>
                <w:b/>
                <w:bCs/>
                <w:u w:val="single"/>
              </w:rPr>
              <w:t xml:space="preserve">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E30D37" w:rsidRPr="0035130F" w14:paraId="316AAF83" w14:textId="77777777" w:rsidTr="00A1670F">
        <w:trPr>
          <w:trHeight w:val="31"/>
        </w:trPr>
        <w:tc>
          <w:tcPr>
            <w:tcW w:w="1267" w:type="dxa"/>
            <w:vMerge w:val="restart"/>
            <w:tcBorders>
              <w:left w:val="single" w:sz="4" w:space="0" w:color="auto"/>
              <w:right w:val="single" w:sz="4" w:space="0" w:color="auto"/>
            </w:tcBorders>
            <w:shd w:val="clear" w:color="auto" w:fill="auto"/>
          </w:tcPr>
          <w:p w14:paraId="0B30CFD0"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6AA10FB7" w14:textId="479F1481"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sidR="000C4DD7">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X.4</w:t>
            </w:r>
          </w:p>
        </w:tc>
      </w:tr>
      <w:tr w:rsidR="00E30D37" w:rsidRPr="0035130F" w14:paraId="48084D69" w14:textId="77777777" w:rsidTr="00A1670F">
        <w:trPr>
          <w:trHeight w:val="41"/>
        </w:trPr>
        <w:tc>
          <w:tcPr>
            <w:tcW w:w="1267" w:type="dxa"/>
            <w:vMerge/>
            <w:tcBorders>
              <w:left w:val="single" w:sz="4" w:space="0" w:color="auto"/>
              <w:right w:val="single" w:sz="4" w:space="0" w:color="auto"/>
            </w:tcBorders>
            <w:shd w:val="clear" w:color="auto" w:fill="auto"/>
          </w:tcPr>
          <w:p w14:paraId="6DFF8704"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EEBA148"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X.5</w:t>
            </w:r>
          </w:p>
        </w:tc>
      </w:tr>
      <w:tr w:rsidR="00E30D37" w:rsidRPr="0035130F" w14:paraId="4F9AC2B5" w14:textId="77777777" w:rsidTr="00A1670F">
        <w:trPr>
          <w:trHeight w:val="31"/>
        </w:trPr>
        <w:tc>
          <w:tcPr>
            <w:tcW w:w="1267" w:type="dxa"/>
            <w:vMerge w:val="restart"/>
            <w:tcBorders>
              <w:left w:val="single" w:sz="4" w:space="0" w:color="auto"/>
              <w:right w:val="single" w:sz="4" w:space="0" w:color="auto"/>
            </w:tcBorders>
            <w:shd w:val="clear" w:color="auto" w:fill="auto"/>
          </w:tcPr>
          <w:p w14:paraId="749AE43C"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532BDD7"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X.6</w:t>
            </w:r>
          </w:p>
        </w:tc>
      </w:tr>
      <w:tr w:rsidR="00E30D37" w:rsidRPr="0035130F" w14:paraId="173A0569" w14:textId="77777777" w:rsidTr="00A1670F">
        <w:trPr>
          <w:trHeight w:val="31"/>
        </w:trPr>
        <w:tc>
          <w:tcPr>
            <w:tcW w:w="1267" w:type="dxa"/>
            <w:vMerge/>
            <w:tcBorders>
              <w:left w:val="single" w:sz="4" w:space="0" w:color="auto"/>
              <w:right w:val="single" w:sz="4" w:space="0" w:color="auto"/>
            </w:tcBorders>
            <w:shd w:val="clear" w:color="auto" w:fill="auto"/>
          </w:tcPr>
          <w:p w14:paraId="2D49CD4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0354BC1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4C17B86" w14:textId="6D8C0706" w:rsidR="00E30D37" w:rsidRDefault="00E30D37" w:rsidP="006E680D">
            <w:pPr>
              <w:tabs>
                <w:tab w:val="clear" w:pos="720"/>
              </w:tabs>
              <w:overflowPunct/>
              <w:autoSpaceDE/>
              <w:autoSpaceDN/>
              <w:adjustRightInd/>
              <w:spacing w:after="0"/>
              <w:textAlignment w:val="auto"/>
              <w:rPr>
                <w:rFonts w:cs="Helvetica"/>
                <w:b/>
                <w:bCs/>
                <w:u w:val="single"/>
              </w:rPr>
            </w:pPr>
            <w:del w:id="1128" w:author="Jeroen Medema" w:date="2025-03-27T12:01:00Z" w16du:dateUtc="2025-03-27T11:01:00Z">
              <w:r w:rsidDel="00695EA7">
                <w:rPr>
                  <w:rFonts w:cs="Helvetica"/>
                  <w:b/>
                  <w:bCs/>
                  <w:u w:val="single"/>
                </w:rPr>
                <w:delText>Subscribe</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6DACBF76" w14:textId="61A762F4" w:rsidR="00E30D37" w:rsidRPr="003A024D" w:rsidRDefault="00E30D37" w:rsidP="006E680D">
            <w:pPr>
              <w:tabs>
                <w:tab w:val="clear" w:pos="720"/>
              </w:tabs>
              <w:overflowPunct/>
              <w:autoSpaceDE/>
              <w:autoSpaceDN/>
              <w:adjustRightInd/>
              <w:spacing w:after="0"/>
              <w:textAlignment w:val="auto"/>
              <w:rPr>
                <w:rFonts w:cs="Helvetica"/>
                <w:b/>
                <w:bCs/>
                <w:u w:val="single"/>
              </w:rPr>
            </w:pPr>
            <w:del w:id="1129" w:author="Jeroen Medema" w:date="2025-03-27T12:01:00Z" w16du:dateUtc="2025-03-27T11:01:00Z">
              <w:r w:rsidDel="00695EA7">
                <w:rPr>
                  <w:rFonts w:cs="Helvetica"/>
                  <w:b/>
                  <w:bCs/>
                  <w:u w:val="single"/>
                </w:rPr>
                <w:delText xml:space="preserve">Section </w:delText>
              </w:r>
              <w:r w:rsidR="003102BE" w:rsidDel="00695EA7">
                <w:rPr>
                  <w:rFonts w:cs="Helvetica"/>
                  <w:b/>
                  <w:bCs/>
                  <w:u w:val="single"/>
                </w:rPr>
                <w:delText>X.7</w:delText>
              </w:r>
            </w:del>
          </w:p>
        </w:tc>
      </w:tr>
      <w:tr w:rsidR="00E30D37" w:rsidRPr="0035130F" w14:paraId="6891C32A"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5EE8E61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27CFC43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8A847BA" w14:textId="42ED10E6" w:rsidR="00E30D37" w:rsidRDefault="00E30D37" w:rsidP="006E680D">
            <w:pPr>
              <w:tabs>
                <w:tab w:val="clear" w:pos="720"/>
              </w:tabs>
              <w:overflowPunct/>
              <w:autoSpaceDE/>
              <w:autoSpaceDN/>
              <w:adjustRightInd/>
              <w:spacing w:after="0"/>
              <w:textAlignment w:val="auto"/>
              <w:rPr>
                <w:rFonts w:cs="Helvetica"/>
                <w:b/>
                <w:bCs/>
                <w:u w:val="single"/>
              </w:rPr>
            </w:pPr>
            <w:del w:id="1130" w:author="Jeroen Medema" w:date="2025-03-27T12:01:00Z" w16du:dateUtc="2025-03-27T11:01:00Z">
              <w:r w:rsidDel="00695EA7">
                <w:rPr>
                  <w:rFonts w:cs="Helvetica"/>
                  <w:b/>
                  <w:bCs/>
                  <w:u w:val="single"/>
                </w:rPr>
                <w:delText>Unsubscribe</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1AD4962C" w14:textId="1C31F0BC" w:rsidR="00E30D37" w:rsidRPr="003A024D" w:rsidRDefault="00E30D37" w:rsidP="006E680D">
            <w:pPr>
              <w:tabs>
                <w:tab w:val="clear" w:pos="720"/>
              </w:tabs>
              <w:overflowPunct/>
              <w:autoSpaceDE/>
              <w:autoSpaceDN/>
              <w:adjustRightInd/>
              <w:spacing w:after="0"/>
              <w:textAlignment w:val="auto"/>
              <w:rPr>
                <w:rFonts w:cs="Helvetica"/>
                <w:b/>
                <w:bCs/>
                <w:u w:val="single"/>
              </w:rPr>
            </w:pPr>
            <w:del w:id="1131" w:author="Jeroen Medema" w:date="2025-03-27T12:01:00Z" w16du:dateUtc="2025-03-27T11:01:00Z">
              <w:r w:rsidDel="00695EA7">
                <w:rPr>
                  <w:rFonts w:cs="Helvetica"/>
                  <w:b/>
                  <w:bCs/>
                  <w:u w:val="single"/>
                </w:rPr>
                <w:delText xml:space="preserve">Section </w:delText>
              </w:r>
              <w:r w:rsidR="003102BE" w:rsidDel="00695EA7">
                <w:rPr>
                  <w:rFonts w:cs="Helvetica"/>
                  <w:b/>
                  <w:bCs/>
                  <w:u w:val="single"/>
                </w:rPr>
                <w:delText>X.8</w:delText>
              </w:r>
            </w:del>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31F4D5D0" w:rsidR="009757B7" w:rsidRPr="00F64160" w:rsidRDefault="009D6C53" w:rsidP="009757B7">
      <w:pPr>
        <w:pStyle w:val="Instruction"/>
      </w:pPr>
      <w:r>
        <w:t>Add new section</w:t>
      </w:r>
      <w:r w:rsidR="00CB20D7">
        <w:t>s</w:t>
      </w:r>
      <w:r>
        <w:t xml:space="preserve"> to N.1.3 for </w:t>
      </w:r>
      <w:r w:rsidR="00CB20D7">
        <w:t xml:space="preserve">the </w:t>
      </w:r>
      <w:r>
        <w:t xml:space="preserve">Modality </w:t>
      </w:r>
      <w:r w:rsidR="00712500">
        <w:t>Scheduled and Performed Procedure Step</w:t>
      </w:r>
      <w:r>
        <w:t xml:space="preserve"> Service</w:t>
      </w:r>
      <w:r w:rsidR="0041780F">
        <w:t>s</w:t>
      </w:r>
    </w:p>
    <w:p w14:paraId="23C561FB" w14:textId="77777777" w:rsidR="009D6C53" w:rsidRPr="00F64160" w:rsidRDefault="009D6C53" w:rsidP="009D6C53">
      <w:pPr>
        <w:pStyle w:val="Heading2"/>
      </w:pPr>
      <w:bookmarkStart w:id="1132" w:name="_Toc150508014"/>
      <w:bookmarkStart w:id="1133" w:name="_Toc193985311"/>
      <w:r>
        <w:t>N</w:t>
      </w:r>
      <w:r w:rsidRPr="00F64160">
        <w:t>.1</w:t>
      </w:r>
      <w:r w:rsidRPr="00F64160">
        <w:tab/>
        <w:t>Overview</w:t>
      </w:r>
      <w:bookmarkEnd w:id="1132"/>
      <w:bookmarkEnd w:id="1133"/>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134" w:name="_Toc150508015"/>
      <w:bookmarkStart w:id="1135" w:name="_Toc193985312"/>
      <w:r>
        <w:t>N</w:t>
      </w:r>
      <w:r w:rsidRPr="00F64160">
        <w:t>.1.3</w:t>
      </w:r>
      <w:r w:rsidRPr="00F64160">
        <w:tab/>
        <w:t>DICOM Web Services</w:t>
      </w:r>
      <w:bookmarkEnd w:id="1134"/>
      <w:bookmarkEnd w:id="1135"/>
    </w:p>
    <w:p w14:paraId="3BBA9024" w14:textId="77777777" w:rsidR="009D6C53" w:rsidRPr="00F64160" w:rsidRDefault="009D6C53" w:rsidP="009D6C53">
      <w:r w:rsidRPr="00F64160">
        <w:t>…</w:t>
      </w:r>
    </w:p>
    <w:p w14:paraId="7F388998" w14:textId="1014FCC5" w:rsidR="009D6C53" w:rsidRPr="00F64160" w:rsidRDefault="009D6C53" w:rsidP="009D6C53">
      <w:pPr>
        <w:pStyle w:val="Heading4"/>
      </w:pPr>
      <w:bookmarkStart w:id="1136" w:name="_Toc150508016"/>
      <w:bookmarkStart w:id="1137" w:name="_Toc193985313"/>
      <w:r>
        <w:t>N</w:t>
      </w:r>
      <w:r w:rsidRPr="00F64160">
        <w:t>.1.3.</w:t>
      </w:r>
      <w:r w:rsidR="00D761A4">
        <w:t>Y</w:t>
      </w:r>
      <w:r w:rsidRPr="00F64160">
        <w:tab/>
      </w:r>
      <w:r>
        <w:t xml:space="preserve">Modality </w:t>
      </w:r>
      <w:r w:rsidR="000C7667">
        <w:t>Scheduled Procedure Step</w:t>
      </w:r>
      <w:r>
        <w:t xml:space="preserve"> </w:t>
      </w:r>
      <w:r w:rsidRPr="00F64160">
        <w:t>Service</w:t>
      </w:r>
      <w:bookmarkEnd w:id="1136"/>
      <w:bookmarkEnd w:id="1137"/>
    </w:p>
    <w:p w14:paraId="3703883A" w14:textId="0ACC121F" w:rsidR="009D6C53" w:rsidRPr="00F64160" w:rsidRDefault="009D6C53" w:rsidP="009D6C53">
      <w:r>
        <w:t>Table N.1.3.</w:t>
      </w:r>
      <w:r w:rsidR="00D761A4">
        <w:t>Y</w:t>
      </w:r>
      <w:r>
        <w:t>-1</w:t>
      </w:r>
      <w:r w:rsidRPr="00F64160">
        <w:t xml:space="preserve"> lists details on the support of the </w:t>
      </w:r>
      <w:r>
        <w:t xml:space="preserve">Modality </w:t>
      </w:r>
      <w:r w:rsidR="000C7667">
        <w:t xml:space="preserve">Scheduled Procedure Step </w:t>
      </w:r>
      <w:r w:rsidRPr="00F64160">
        <w:t>Service.</w:t>
      </w:r>
    </w:p>
    <w:p w14:paraId="1D8DE43A" w14:textId="03D95E23"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37189E">
        <w:t>Scheduled Procedure Step</w:t>
      </w:r>
      <w:r w:rsidR="00CD4616">
        <w:t xml:space="preserve"> </w:t>
      </w:r>
      <w:r w:rsidRPr="00F64160">
        <w:t>Web Service]</w:t>
      </w:r>
    </w:p>
    <w:p w14:paraId="67793FAA" w14:textId="0070DB39" w:rsidR="009D6C53" w:rsidRPr="00F64160" w:rsidRDefault="009D6C53" w:rsidP="009D6C53">
      <w:pPr>
        <w:pStyle w:val="TableTitle"/>
        <w:rPr>
          <w:rFonts w:cs="Arial"/>
        </w:rPr>
      </w:pPr>
      <w:bookmarkStart w:id="1138" w:name="_Ref72392990"/>
      <w:bookmarkStart w:id="1139" w:name="_Ref72321564"/>
      <w:r w:rsidRPr="00F64160">
        <w:rPr>
          <w:rFonts w:cs="Arial"/>
        </w:rPr>
        <w:t>Table</w:t>
      </w:r>
      <w:r>
        <w:rPr>
          <w:rFonts w:cs="Arial"/>
        </w:rPr>
        <w:t xml:space="preserve"> N.1.3.</w:t>
      </w:r>
      <w:r w:rsidR="00CD4616">
        <w:rPr>
          <w:rFonts w:cs="Arial"/>
        </w:rPr>
        <w:t>Y</w:t>
      </w:r>
      <w:r w:rsidRPr="00F64160">
        <w:rPr>
          <w:rFonts w:cs="Arial"/>
        </w:rPr>
        <w:noBreakHyphen/>
      </w:r>
      <w:bookmarkEnd w:id="1138"/>
      <w:r>
        <w:rPr>
          <w:rFonts w:cs="Arial"/>
        </w:rPr>
        <w:t>1</w:t>
      </w:r>
      <w:r w:rsidRPr="00F64160">
        <w:rPr>
          <w:rFonts w:cs="Arial"/>
        </w:rPr>
        <w:t xml:space="preserve"> </w:t>
      </w:r>
      <w:r>
        <w:rPr>
          <w:rFonts w:cs="Arial"/>
        </w:rPr>
        <w:t xml:space="preserve">Modality </w:t>
      </w:r>
      <w:r w:rsidR="000C7667">
        <w:rPr>
          <w:rFonts w:cs="Arial"/>
        </w:rPr>
        <w:t>Scheduled Procedure Step</w:t>
      </w:r>
      <w:r w:rsidR="00CD4616">
        <w:rPr>
          <w:rFonts w:cs="Arial"/>
        </w:rPr>
        <w:t xml:space="preserve"> </w:t>
      </w:r>
      <w:r w:rsidRPr="00F64160">
        <w:rPr>
          <w:rFonts w:cs="Arial"/>
        </w:rPr>
        <w:t>Service</w:t>
      </w:r>
      <w:bookmarkEnd w:id="1139"/>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CC15C54" w:rsidR="009D6C53" w:rsidRPr="00DB0718" w:rsidRDefault="007C0A45" w:rsidP="000C3C03">
            <w:pPr>
              <w:spacing w:after="0"/>
              <w:ind w:left="57"/>
              <w:rPr>
                <w:rFonts w:cs="Arial"/>
              </w:rPr>
            </w:pPr>
            <w:r>
              <w:rPr>
                <w:rFonts w:cs="Arial"/>
              </w:rPr>
              <w:t xml:space="preserve">Modality </w:t>
            </w:r>
            <w:r w:rsidR="000C7667">
              <w:rPr>
                <w:rFonts w:cs="Arial"/>
              </w:rPr>
              <w:t>Scheduled Procedure Step</w:t>
            </w:r>
            <w:r>
              <w:rPr>
                <w:rFonts w:cs="Arial"/>
              </w:rPr>
              <w:t xml:space="preserve">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1140" w:name="_Toc193985314"/>
      <w:r>
        <w:t>N</w:t>
      </w:r>
      <w:r w:rsidRPr="00F64160">
        <w:t>.1.3.</w:t>
      </w:r>
      <w:r>
        <w:t>X</w:t>
      </w:r>
      <w:r w:rsidRPr="00F64160">
        <w:tab/>
      </w:r>
      <w:r>
        <w:t xml:space="preserve">Modality </w:t>
      </w:r>
      <w:r w:rsidR="007C0A45">
        <w:t>Performed Procedure Step</w:t>
      </w:r>
      <w:r>
        <w:t xml:space="preserve"> </w:t>
      </w:r>
      <w:r w:rsidRPr="00F64160">
        <w:t>Service</w:t>
      </w:r>
      <w:bookmarkEnd w:id="1140"/>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690B5C81"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t>
      </w:r>
      <w:r w:rsidR="00712500">
        <w:rPr>
          <w:rFonts w:cs="Arial"/>
        </w:rPr>
        <w:t>Performed</w:t>
      </w:r>
      <w:r w:rsidR="00712500" w:rsidRPr="00712500">
        <w:rPr>
          <w:rFonts w:cs="Arial"/>
        </w:rPr>
        <w:t xml:space="preserve"> Procedure Step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D761A4" w:rsidRPr="00F64160" w14:paraId="56C7DC86" w14:textId="77777777" w:rsidTr="00613AA1">
        <w:tc>
          <w:tcPr>
            <w:tcW w:w="1129" w:type="dxa"/>
            <w:shd w:val="clear" w:color="auto" w:fill="BFBFBF" w:themeFill="background1" w:themeFillShade="BF"/>
          </w:tcPr>
          <w:p w14:paraId="3BBCF45F" w14:textId="77777777" w:rsidR="00D761A4" w:rsidRPr="00F64160" w:rsidRDefault="00D761A4" w:rsidP="00613AA1">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5AF7B148" w14:textId="77777777" w:rsidR="00D761A4" w:rsidRPr="00F64160" w:rsidRDefault="00D761A4" w:rsidP="00613AA1">
            <w:pPr>
              <w:ind w:left="289"/>
              <w:jc w:val="center"/>
              <w:rPr>
                <w:rFonts w:cs="Arial"/>
                <w:b/>
              </w:rPr>
            </w:pPr>
            <w:r w:rsidRPr="00F64160">
              <w:rPr>
                <w:rFonts w:cs="Arial"/>
                <w:b/>
              </w:rPr>
              <w:t>Transaction</w:t>
            </w:r>
          </w:p>
        </w:tc>
        <w:tc>
          <w:tcPr>
            <w:tcW w:w="3686" w:type="dxa"/>
            <w:shd w:val="clear" w:color="auto" w:fill="BFBFBF" w:themeFill="background1" w:themeFillShade="BF"/>
          </w:tcPr>
          <w:p w14:paraId="6B591003" w14:textId="77777777" w:rsidR="00D761A4" w:rsidRPr="00F64160" w:rsidRDefault="00D761A4" w:rsidP="00613AA1">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613AA1">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613AA1">
            <w:pPr>
              <w:spacing w:after="120"/>
              <w:ind w:left="289"/>
              <w:jc w:val="center"/>
              <w:rPr>
                <w:rFonts w:cs="Arial"/>
                <w:b/>
              </w:rPr>
            </w:pPr>
            <w:r w:rsidRPr="00F64160">
              <w:rPr>
                <w:rFonts w:cs="Arial"/>
                <w:b/>
              </w:rPr>
              <w:t>Origin Server</w:t>
            </w:r>
          </w:p>
        </w:tc>
      </w:tr>
      <w:tr w:rsidR="00F80A6D" w:rsidRPr="00F64160" w14:paraId="72A3BFBB" w14:textId="77777777" w:rsidTr="00613AA1">
        <w:tc>
          <w:tcPr>
            <w:tcW w:w="1129" w:type="dxa"/>
            <w:vMerge w:val="restart"/>
          </w:tcPr>
          <w:p w14:paraId="165220F9" w14:textId="6FCBF38A" w:rsidR="00F80A6D" w:rsidRDefault="00F80A6D"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701" w:type="dxa"/>
          </w:tcPr>
          <w:p w14:paraId="67C7A68E" w14:textId="77777777" w:rsidR="00F80A6D" w:rsidRPr="00DB0718" w:rsidRDefault="00F80A6D" w:rsidP="00613AA1">
            <w:pPr>
              <w:spacing w:after="0"/>
              <w:ind w:left="57"/>
              <w:rPr>
                <w:rFonts w:cs="Arial"/>
                <w:i/>
                <w:iCs/>
              </w:rPr>
            </w:pPr>
            <w:r>
              <w:rPr>
                <w:rFonts w:cs="Arial"/>
                <w:i/>
                <w:iCs/>
              </w:rPr>
              <w:t>Create</w:t>
            </w:r>
          </w:p>
        </w:tc>
        <w:tc>
          <w:tcPr>
            <w:tcW w:w="3686" w:type="dxa"/>
            <w:vMerge w:val="restart"/>
          </w:tcPr>
          <w:p w14:paraId="714D74F8" w14:textId="77777777" w:rsidR="00F80A6D" w:rsidRPr="00AB477B" w:rsidRDefault="00F80A6D" w:rsidP="00613AA1">
            <w:pPr>
              <w:spacing w:after="0"/>
              <w:ind w:left="57"/>
              <w:rPr>
                <w:rFonts w:cs="Arial"/>
              </w:rPr>
            </w:pPr>
            <w:r>
              <w:rPr>
                <w:rFonts w:cs="Arial"/>
              </w:rPr>
              <w:t>modality-performed-procedure-steps</w:t>
            </w:r>
          </w:p>
        </w:tc>
        <w:tc>
          <w:tcPr>
            <w:tcW w:w="1072" w:type="dxa"/>
          </w:tcPr>
          <w:p w14:paraId="438D30B3" w14:textId="77777777" w:rsidR="00F80A6D" w:rsidRPr="00AB477B" w:rsidRDefault="00F80A6D" w:rsidP="00613AA1">
            <w:pPr>
              <w:spacing w:after="0"/>
              <w:ind w:left="57"/>
              <w:rPr>
                <w:rFonts w:cs="Arial"/>
              </w:rPr>
            </w:pPr>
          </w:p>
        </w:tc>
        <w:tc>
          <w:tcPr>
            <w:tcW w:w="1128" w:type="dxa"/>
          </w:tcPr>
          <w:p w14:paraId="1A921E5E" w14:textId="77777777" w:rsidR="00F80A6D" w:rsidRPr="00F64160" w:rsidRDefault="00F80A6D" w:rsidP="00613AA1">
            <w:pPr>
              <w:spacing w:after="0"/>
              <w:ind w:left="57"/>
              <w:rPr>
                <w:rFonts w:cs="Arial"/>
                <w:b/>
                <w:bCs/>
                <w:u w:val="single"/>
              </w:rPr>
            </w:pPr>
          </w:p>
        </w:tc>
      </w:tr>
      <w:tr w:rsidR="00F80A6D" w:rsidRPr="00F64160" w14:paraId="7FB24751" w14:textId="77777777" w:rsidTr="00613AA1">
        <w:tc>
          <w:tcPr>
            <w:tcW w:w="1129" w:type="dxa"/>
            <w:vMerge/>
          </w:tcPr>
          <w:p w14:paraId="0EFF62FF" w14:textId="77777777" w:rsidR="00F80A6D" w:rsidRDefault="00F80A6D" w:rsidP="00613AA1">
            <w:pPr>
              <w:spacing w:after="0"/>
              <w:ind w:left="57"/>
              <w:rPr>
                <w:rFonts w:cs="Arial"/>
                <w:b/>
                <w:bCs/>
                <w:u w:val="single"/>
              </w:rPr>
            </w:pPr>
          </w:p>
        </w:tc>
        <w:tc>
          <w:tcPr>
            <w:tcW w:w="1701" w:type="dxa"/>
          </w:tcPr>
          <w:p w14:paraId="76858010" w14:textId="77777777" w:rsidR="00F80A6D" w:rsidRDefault="00F80A6D" w:rsidP="00613AA1">
            <w:pPr>
              <w:spacing w:after="0"/>
              <w:ind w:left="57"/>
              <w:rPr>
                <w:rFonts w:cs="Arial"/>
                <w:i/>
                <w:iCs/>
              </w:rPr>
            </w:pPr>
            <w:r>
              <w:rPr>
                <w:rFonts w:cs="Arial"/>
                <w:i/>
                <w:iCs/>
              </w:rPr>
              <w:t>Update</w:t>
            </w:r>
          </w:p>
        </w:tc>
        <w:tc>
          <w:tcPr>
            <w:tcW w:w="3686" w:type="dxa"/>
            <w:vMerge/>
          </w:tcPr>
          <w:p w14:paraId="7A8EE530" w14:textId="77777777" w:rsidR="00F80A6D" w:rsidRDefault="00F80A6D" w:rsidP="00613AA1">
            <w:pPr>
              <w:spacing w:after="0"/>
              <w:ind w:left="57"/>
              <w:rPr>
                <w:rFonts w:cs="Arial"/>
              </w:rPr>
            </w:pPr>
          </w:p>
        </w:tc>
        <w:tc>
          <w:tcPr>
            <w:tcW w:w="1072" w:type="dxa"/>
          </w:tcPr>
          <w:p w14:paraId="56FB5A8C" w14:textId="77777777" w:rsidR="00F80A6D" w:rsidRPr="00AB477B" w:rsidRDefault="00F80A6D" w:rsidP="00613AA1">
            <w:pPr>
              <w:spacing w:after="0"/>
              <w:ind w:left="57"/>
              <w:rPr>
                <w:rFonts w:cs="Arial"/>
              </w:rPr>
            </w:pPr>
          </w:p>
        </w:tc>
        <w:tc>
          <w:tcPr>
            <w:tcW w:w="1128" w:type="dxa"/>
          </w:tcPr>
          <w:p w14:paraId="03CD8D4C" w14:textId="77777777" w:rsidR="00F80A6D" w:rsidRPr="00F64160" w:rsidRDefault="00F80A6D" w:rsidP="00613AA1">
            <w:pPr>
              <w:spacing w:after="0"/>
              <w:ind w:left="57"/>
              <w:rPr>
                <w:rFonts w:cs="Arial"/>
                <w:b/>
                <w:bCs/>
                <w:u w:val="single"/>
              </w:rPr>
            </w:pPr>
          </w:p>
        </w:tc>
      </w:tr>
      <w:tr w:rsidR="00F80A6D" w:rsidRPr="00F64160" w14:paraId="722E0FE4" w14:textId="77777777" w:rsidTr="00613AA1">
        <w:tc>
          <w:tcPr>
            <w:tcW w:w="1129" w:type="dxa"/>
            <w:vMerge/>
          </w:tcPr>
          <w:p w14:paraId="7566DCCB" w14:textId="77777777" w:rsidR="00F80A6D" w:rsidRDefault="00F80A6D" w:rsidP="00613AA1">
            <w:pPr>
              <w:spacing w:after="0"/>
              <w:ind w:left="57"/>
              <w:rPr>
                <w:rFonts w:cs="Arial"/>
                <w:b/>
                <w:bCs/>
                <w:u w:val="single"/>
              </w:rPr>
            </w:pPr>
          </w:p>
        </w:tc>
        <w:tc>
          <w:tcPr>
            <w:tcW w:w="1701" w:type="dxa"/>
          </w:tcPr>
          <w:p w14:paraId="06314705" w14:textId="77777777" w:rsidR="00F80A6D" w:rsidRDefault="00F80A6D" w:rsidP="00613AA1">
            <w:pPr>
              <w:spacing w:after="0"/>
              <w:ind w:left="57"/>
              <w:rPr>
                <w:rFonts w:cs="Arial"/>
                <w:i/>
                <w:iCs/>
              </w:rPr>
            </w:pPr>
            <w:r>
              <w:rPr>
                <w:rFonts w:cs="Arial"/>
                <w:i/>
                <w:iCs/>
              </w:rPr>
              <w:t>Retrieve</w:t>
            </w:r>
          </w:p>
        </w:tc>
        <w:tc>
          <w:tcPr>
            <w:tcW w:w="3686" w:type="dxa"/>
            <w:vMerge/>
          </w:tcPr>
          <w:p w14:paraId="2B7E3441" w14:textId="77777777" w:rsidR="00F80A6D" w:rsidRDefault="00F80A6D" w:rsidP="00613AA1">
            <w:pPr>
              <w:spacing w:after="0"/>
              <w:ind w:left="57"/>
              <w:rPr>
                <w:rFonts w:cs="Arial"/>
              </w:rPr>
            </w:pPr>
          </w:p>
        </w:tc>
        <w:tc>
          <w:tcPr>
            <w:tcW w:w="1072" w:type="dxa"/>
          </w:tcPr>
          <w:p w14:paraId="23A76640" w14:textId="77777777" w:rsidR="00F80A6D" w:rsidRPr="00AB477B" w:rsidRDefault="00F80A6D" w:rsidP="00613AA1">
            <w:pPr>
              <w:spacing w:after="0"/>
              <w:ind w:left="57"/>
              <w:rPr>
                <w:rFonts w:cs="Arial"/>
              </w:rPr>
            </w:pPr>
          </w:p>
        </w:tc>
        <w:tc>
          <w:tcPr>
            <w:tcW w:w="1128" w:type="dxa"/>
          </w:tcPr>
          <w:p w14:paraId="680A6769" w14:textId="77777777" w:rsidR="00F80A6D" w:rsidRPr="00F64160" w:rsidRDefault="00F80A6D" w:rsidP="00613AA1">
            <w:pPr>
              <w:spacing w:after="0"/>
              <w:ind w:left="57"/>
              <w:rPr>
                <w:rFonts w:cs="Arial"/>
                <w:b/>
                <w:bCs/>
                <w:u w:val="single"/>
              </w:rPr>
            </w:pPr>
          </w:p>
        </w:tc>
      </w:tr>
      <w:tr w:rsidR="00F80A6D" w:rsidRPr="00F64160" w14:paraId="3D18672A" w14:textId="77777777" w:rsidTr="00613AA1">
        <w:tc>
          <w:tcPr>
            <w:tcW w:w="1129" w:type="dxa"/>
            <w:vMerge/>
          </w:tcPr>
          <w:p w14:paraId="6C249B7B" w14:textId="77777777" w:rsidR="00F80A6D" w:rsidRDefault="00F80A6D" w:rsidP="00613AA1">
            <w:pPr>
              <w:spacing w:after="0"/>
              <w:ind w:left="57"/>
              <w:rPr>
                <w:rFonts w:cs="Arial"/>
                <w:b/>
                <w:bCs/>
                <w:u w:val="single"/>
              </w:rPr>
            </w:pPr>
          </w:p>
        </w:tc>
        <w:tc>
          <w:tcPr>
            <w:tcW w:w="1701" w:type="dxa"/>
          </w:tcPr>
          <w:p w14:paraId="536DAF0D" w14:textId="427A980C" w:rsidR="00F80A6D" w:rsidRDefault="00F80A6D" w:rsidP="00613AA1">
            <w:pPr>
              <w:spacing w:after="0"/>
              <w:ind w:left="57"/>
              <w:rPr>
                <w:rFonts w:cs="Arial"/>
                <w:i/>
                <w:iCs/>
              </w:rPr>
            </w:pPr>
            <w:del w:id="1141" w:author="Jeroen Medema" w:date="2025-03-27T12:01:00Z" w16du:dateUtc="2025-03-27T11:01:00Z">
              <w:r w:rsidDel="00695EA7">
                <w:rPr>
                  <w:rFonts w:cs="Arial"/>
                  <w:i/>
                  <w:iCs/>
                </w:rPr>
                <w:delText>Subscribe</w:delText>
              </w:r>
            </w:del>
          </w:p>
        </w:tc>
        <w:tc>
          <w:tcPr>
            <w:tcW w:w="3686" w:type="dxa"/>
            <w:vMerge/>
          </w:tcPr>
          <w:p w14:paraId="31E158D2" w14:textId="77777777" w:rsidR="00F80A6D" w:rsidRDefault="00F80A6D" w:rsidP="00613AA1">
            <w:pPr>
              <w:spacing w:after="0"/>
              <w:ind w:left="57"/>
              <w:rPr>
                <w:rFonts w:cs="Arial"/>
              </w:rPr>
            </w:pPr>
          </w:p>
        </w:tc>
        <w:tc>
          <w:tcPr>
            <w:tcW w:w="1072" w:type="dxa"/>
          </w:tcPr>
          <w:p w14:paraId="2D1934A0" w14:textId="77777777" w:rsidR="00F80A6D" w:rsidRPr="00AB477B" w:rsidRDefault="00F80A6D" w:rsidP="00613AA1">
            <w:pPr>
              <w:spacing w:after="0"/>
              <w:ind w:left="57"/>
              <w:rPr>
                <w:rFonts w:cs="Arial"/>
              </w:rPr>
            </w:pPr>
          </w:p>
        </w:tc>
        <w:tc>
          <w:tcPr>
            <w:tcW w:w="1128" w:type="dxa"/>
          </w:tcPr>
          <w:p w14:paraId="3B04AAC7" w14:textId="77777777" w:rsidR="00F80A6D" w:rsidRPr="00F64160" w:rsidRDefault="00F80A6D" w:rsidP="00613AA1">
            <w:pPr>
              <w:spacing w:after="0"/>
              <w:ind w:left="57"/>
              <w:rPr>
                <w:rFonts w:cs="Arial"/>
                <w:b/>
                <w:bCs/>
                <w:u w:val="single"/>
              </w:rPr>
            </w:pPr>
          </w:p>
        </w:tc>
      </w:tr>
      <w:tr w:rsidR="00F80A6D" w:rsidRPr="00F64160" w14:paraId="15D19B47" w14:textId="77777777" w:rsidTr="00613AA1">
        <w:tc>
          <w:tcPr>
            <w:tcW w:w="1129" w:type="dxa"/>
            <w:vMerge/>
          </w:tcPr>
          <w:p w14:paraId="6C3A8C0C" w14:textId="77777777" w:rsidR="00F80A6D" w:rsidRDefault="00F80A6D" w:rsidP="00613AA1">
            <w:pPr>
              <w:spacing w:after="0"/>
              <w:ind w:left="57"/>
              <w:rPr>
                <w:rFonts w:cs="Arial"/>
                <w:b/>
                <w:bCs/>
                <w:u w:val="single"/>
              </w:rPr>
            </w:pPr>
          </w:p>
        </w:tc>
        <w:tc>
          <w:tcPr>
            <w:tcW w:w="1701" w:type="dxa"/>
          </w:tcPr>
          <w:p w14:paraId="1D1BA7BD" w14:textId="7427D7E7" w:rsidR="00F80A6D" w:rsidRDefault="00F80A6D" w:rsidP="00613AA1">
            <w:pPr>
              <w:spacing w:after="0"/>
              <w:ind w:left="57"/>
              <w:rPr>
                <w:rFonts w:cs="Arial"/>
                <w:i/>
                <w:iCs/>
              </w:rPr>
            </w:pPr>
            <w:del w:id="1142" w:author="Jeroen Medema" w:date="2025-03-27T12:01:00Z" w16du:dateUtc="2025-03-27T11:01:00Z">
              <w:r w:rsidDel="00695EA7">
                <w:rPr>
                  <w:rFonts w:cs="Arial"/>
                  <w:i/>
                  <w:iCs/>
                </w:rPr>
                <w:delText>Unsubscribe</w:delText>
              </w:r>
            </w:del>
          </w:p>
        </w:tc>
        <w:tc>
          <w:tcPr>
            <w:tcW w:w="3686" w:type="dxa"/>
            <w:vMerge/>
          </w:tcPr>
          <w:p w14:paraId="48FECF68" w14:textId="77777777" w:rsidR="00F80A6D" w:rsidRDefault="00F80A6D" w:rsidP="00613AA1">
            <w:pPr>
              <w:spacing w:after="0"/>
              <w:ind w:left="57"/>
              <w:rPr>
                <w:rFonts w:cs="Arial"/>
              </w:rPr>
            </w:pPr>
          </w:p>
        </w:tc>
        <w:tc>
          <w:tcPr>
            <w:tcW w:w="1072" w:type="dxa"/>
          </w:tcPr>
          <w:p w14:paraId="7267A923" w14:textId="77777777" w:rsidR="00F80A6D" w:rsidRPr="00AB477B" w:rsidRDefault="00F80A6D" w:rsidP="00613AA1">
            <w:pPr>
              <w:spacing w:after="0"/>
              <w:ind w:left="57"/>
              <w:rPr>
                <w:rFonts w:cs="Arial"/>
              </w:rPr>
            </w:pPr>
          </w:p>
        </w:tc>
        <w:tc>
          <w:tcPr>
            <w:tcW w:w="1128" w:type="dxa"/>
          </w:tcPr>
          <w:p w14:paraId="0DD09430" w14:textId="77777777" w:rsidR="00F80A6D" w:rsidRPr="00F64160" w:rsidRDefault="00F80A6D" w:rsidP="00613AA1">
            <w:pPr>
              <w:spacing w:after="0"/>
              <w:ind w:left="57"/>
              <w:rPr>
                <w:rFonts w:cs="Arial"/>
                <w:b/>
                <w:bCs/>
                <w:u w:val="single"/>
              </w:rPr>
            </w:pPr>
          </w:p>
        </w:tc>
      </w:tr>
    </w:tbl>
    <w:p w14:paraId="3B67CCFE" w14:textId="77777777" w:rsidR="009D6C53" w:rsidRDefault="009D6C53" w:rsidP="009D6C53"/>
    <w:p w14:paraId="3FDA2E1F" w14:textId="666ABD4F" w:rsidR="00D52777" w:rsidRPr="008574C9" w:rsidRDefault="008574C9" w:rsidP="008574C9">
      <w:pPr>
        <w:pStyle w:val="TemplateInstruction"/>
      </w:pPr>
      <w:r w:rsidRPr="008574C9">
        <w:t xml:space="preserve">[When supporting both the Origin Server and User Agent roles, indicate whether creation and update of </w:t>
      </w:r>
      <w:r w:rsidRPr="008574C9">
        <w:t xml:space="preserve">MPPSs </w:t>
      </w:r>
      <w:r w:rsidRPr="008574C9">
        <w:t>on the Origin Server side is mirrored on the User Agent side</w:t>
      </w:r>
      <w:r>
        <w:t xml:space="preserve"> by selecting one of the two texts below</w:t>
      </w:r>
      <w:r w:rsidRPr="008574C9">
        <w:t>.</w:t>
      </w:r>
      <w:r>
        <w:t xml:space="preserve"> When only supporting one of the roles, remove the texts below.</w:t>
      </w:r>
      <w:r w:rsidRPr="008574C9">
        <w:t>]</w:t>
      </w:r>
    </w:p>
    <w:p w14:paraId="16D566AC" w14:textId="186580C5" w:rsidR="008574C9" w:rsidRPr="008574C9" w:rsidRDefault="008574C9" w:rsidP="009D6C53">
      <w:pPr>
        <w:rPr>
          <w:i/>
          <w:iCs/>
        </w:rPr>
      </w:pPr>
      <w:r w:rsidRPr="008574C9">
        <w:rPr>
          <w:i/>
          <w:iCs/>
        </w:rPr>
        <w:t>This system does not mirror the creation and updating of MPPSs on the Origin Server side to the User Agent side.</w:t>
      </w:r>
    </w:p>
    <w:p w14:paraId="3F82B6CF" w14:textId="2694BFC8" w:rsidR="008574C9" w:rsidRPr="008574C9" w:rsidRDefault="008574C9" w:rsidP="008574C9">
      <w:pPr>
        <w:rPr>
          <w:i/>
          <w:iCs/>
        </w:rPr>
      </w:pPr>
      <w:r w:rsidRPr="008574C9">
        <w:rPr>
          <w:i/>
          <w:iCs/>
        </w:rPr>
        <w:t>This system mirrors the creation and updating of MPPSs on the Origin Server side to the User Agent side.</w:t>
      </w:r>
    </w:p>
    <w:p w14:paraId="1D62122C" w14:textId="292C2113" w:rsidR="004236DB" w:rsidRPr="00F64160" w:rsidRDefault="004236DB" w:rsidP="004236DB">
      <w:pPr>
        <w:pStyle w:val="Instruction"/>
        <w:keepNext/>
      </w:pPr>
      <w:r>
        <w:lastRenderedPageBreak/>
        <w:t>A</w:t>
      </w:r>
      <w:r w:rsidRPr="00F64160">
        <w:t xml:space="preserve">dd a </w:t>
      </w:r>
      <w:proofErr w:type="gramStart"/>
      <w:r w:rsidRPr="00F64160">
        <w:t>new subsection</w:t>
      </w:r>
      <w:r w:rsidR="00712500">
        <w:t>s</w:t>
      </w:r>
      <w:proofErr w:type="gramEnd"/>
      <w:r w:rsidRPr="00F64160">
        <w:t xml:space="preserve"> on the </w:t>
      </w:r>
      <w:r>
        <w:t xml:space="preserve">Modality </w:t>
      </w:r>
      <w:r w:rsidR="00712500" w:rsidRPr="00712500">
        <w:t xml:space="preserve">Scheduled </w:t>
      </w:r>
      <w:r w:rsidR="00712500">
        <w:t>and Performed Procedure Step Services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1143" w:name="_Ref65670722"/>
      <w:bookmarkStart w:id="1144" w:name="_Ref65670732"/>
      <w:bookmarkStart w:id="1145" w:name="_Toc114129338"/>
      <w:bookmarkStart w:id="1146" w:name="_Toc150508017"/>
      <w:bookmarkStart w:id="1147" w:name="_Toc193985315"/>
      <w:r>
        <w:t>N</w:t>
      </w:r>
      <w:r w:rsidRPr="00F64160">
        <w:t>.5</w:t>
      </w:r>
      <w:r w:rsidRPr="00F64160">
        <w:tab/>
        <w:t>Service and Interoperability Description</w:t>
      </w:r>
      <w:bookmarkEnd w:id="1143"/>
      <w:bookmarkEnd w:id="1144"/>
      <w:bookmarkEnd w:id="1145"/>
      <w:bookmarkEnd w:id="1146"/>
      <w:bookmarkEnd w:id="1147"/>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1148" w:name="_Toc114129396"/>
      <w:bookmarkStart w:id="1149" w:name="_Toc150508018"/>
      <w:bookmarkStart w:id="1150" w:name="_Toc193985316"/>
      <w:r>
        <w:t>N</w:t>
      </w:r>
      <w:r w:rsidRPr="00F64160">
        <w:t>.5.3</w:t>
      </w:r>
      <w:r w:rsidRPr="00F64160">
        <w:tab/>
        <w:t>Supported DICOM Web Services</w:t>
      </w:r>
      <w:bookmarkEnd w:id="1148"/>
      <w:bookmarkEnd w:id="1149"/>
      <w:bookmarkEnd w:id="1150"/>
    </w:p>
    <w:p w14:paraId="5B73B552" w14:textId="77777777" w:rsidR="000F61A3" w:rsidRPr="00F64160" w:rsidRDefault="000F61A3" w:rsidP="000F61A3">
      <w:r w:rsidRPr="00F64160">
        <w:t>…</w:t>
      </w:r>
    </w:p>
    <w:p w14:paraId="00FFF4F7" w14:textId="0497ACA3" w:rsidR="000F61A3" w:rsidRDefault="000F61A3" w:rsidP="000F61A3">
      <w:pPr>
        <w:pStyle w:val="Heading4"/>
      </w:pPr>
      <w:bookmarkStart w:id="1151" w:name="_Toc114129407"/>
      <w:bookmarkStart w:id="1152" w:name="_Toc150508019"/>
      <w:bookmarkStart w:id="1153" w:name="_Toc193985317"/>
      <w:r>
        <w:t>N</w:t>
      </w:r>
      <w:r w:rsidRPr="00F64160">
        <w:t>.5.3.</w:t>
      </w:r>
      <w:r w:rsidR="00CB20D7">
        <w:t>Y</w:t>
      </w:r>
      <w:r w:rsidRPr="00F64160">
        <w:tab/>
      </w:r>
      <w:r w:rsidR="00DF01E5">
        <w:t xml:space="preserve">Modality </w:t>
      </w:r>
      <w:r w:rsidR="000C7667">
        <w:t>Scheduled Procedure Step</w:t>
      </w:r>
      <w:r w:rsidR="00DF01E5">
        <w:t xml:space="preserve"> </w:t>
      </w:r>
      <w:r w:rsidRPr="00F64160">
        <w:t>Web Service</w:t>
      </w:r>
      <w:bookmarkEnd w:id="1151"/>
      <w:bookmarkEnd w:id="1152"/>
      <w:bookmarkEnd w:id="1153"/>
    </w:p>
    <w:p w14:paraId="766569F7" w14:textId="579FB23C" w:rsidR="000F61A3" w:rsidRPr="00183BE0" w:rsidRDefault="000F61A3" w:rsidP="000F61A3">
      <w:pPr>
        <w:rPr>
          <w:rFonts w:cs="Arial"/>
        </w:rPr>
      </w:pPr>
      <w:r>
        <w:t xml:space="preserve">This section provides details regarding the </w:t>
      </w:r>
      <w:r w:rsidR="00E775B6">
        <w:t xml:space="preserve">Modality </w:t>
      </w:r>
      <w:r w:rsidR="000C7667">
        <w:t>Scheduled Procedure Step</w:t>
      </w:r>
      <w:r w:rsidR="005B42DD">
        <w:t xml:space="preserve">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0C7667">
        <w:rPr>
          <w:rFonts w:cs="Arial"/>
        </w:rPr>
        <w:t>Scheduled Procedure Step</w:t>
      </w:r>
      <w:r w:rsidR="005B42DD">
        <w:rPr>
          <w:rFonts w:cs="Arial"/>
        </w:rPr>
        <w:t xml:space="preserve"> </w:t>
      </w:r>
      <w:r w:rsidRPr="00F64160">
        <w:rPr>
          <w:rFonts w:cs="Arial"/>
        </w:rPr>
        <w:t>Service</w:t>
      </w:r>
      <w:r>
        <w:t>.</w:t>
      </w:r>
    </w:p>
    <w:p w14:paraId="2B9F1874" w14:textId="664AF78B" w:rsidR="000F61A3" w:rsidRDefault="000F61A3" w:rsidP="000F61A3">
      <w:pPr>
        <w:pStyle w:val="Heading5"/>
      </w:pPr>
      <w:bookmarkStart w:id="1154" w:name="_Toc150508020"/>
      <w:bookmarkStart w:id="1155" w:name="_Toc193985318"/>
      <w:r>
        <w:t>N</w:t>
      </w:r>
      <w:r w:rsidRPr="00F64160">
        <w:t>.5.3.</w:t>
      </w:r>
      <w:r w:rsidR="005B6FC4">
        <w:t>Y</w:t>
      </w:r>
      <w:r w:rsidRPr="00F64160">
        <w:t>.</w:t>
      </w:r>
      <w:r>
        <w:t>1</w:t>
      </w:r>
      <w:r w:rsidRPr="00F64160">
        <w:tab/>
      </w:r>
      <w:r w:rsidR="003E6659">
        <w:t>Search</w:t>
      </w:r>
      <w:r>
        <w:t xml:space="preserve"> </w:t>
      </w:r>
      <w:r w:rsidRPr="00F64160">
        <w:t>Transaction</w:t>
      </w:r>
      <w:r>
        <w:t xml:space="preserve"> – </w:t>
      </w:r>
      <w:r w:rsidR="003E6659">
        <w:t xml:space="preserve">Modality </w:t>
      </w:r>
      <w:r w:rsidR="00712500">
        <w:t xml:space="preserve">Scheduled Procedure Step </w:t>
      </w:r>
      <w:r>
        <w:t>Service</w:t>
      </w:r>
      <w:bookmarkEnd w:id="1154"/>
      <w:bookmarkEnd w:id="1155"/>
    </w:p>
    <w:p w14:paraId="5DE90320" w14:textId="30D311AC" w:rsidR="00892D3A" w:rsidRPr="00892D3A" w:rsidRDefault="00892D3A" w:rsidP="00892D3A">
      <w:pPr>
        <w:rPr>
          <w:i/>
          <w:iCs/>
        </w:rPr>
      </w:pPr>
      <w:r w:rsidRPr="00892D3A">
        <w:rPr>
          <w:i/>
          <w:iCs/>
        </w:rPr>
        <w:t xml:space="preserve">[If your system does not support the </w:t>
      </w:r>
      <w:r>
        <w:rPr>
          <w:i/>
          <w:iCs/>
        </w:rPr>
        <w:t xml:space="preserve">Modality </w:t>
      </w:r>
      <w:r w:rsidR="00712500" w:rsidRPr="00712500">
        <w:rPr>
          <w:i/>
          <w:iCs/>
        </w:rPr>
        <w:t xml:space="preserve">Scheduled Procedure Step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1156" w:name="_Toc150508021"/>
      <w:bookmarkStart w:id="1157" w:name="_Toc193985319"/>
      <w:r>
        <w:t>N</w:t>
      </w:r>
      <w:r w:rsidRPr="00F64160">
        <w:t>.5.3.</w:t>
      </w:r>
      <w:r w:rsidR="005B6FC4">
        <w:t>Y</w:t>
      </w:r>
      <w:r w:rsidRPr="00F64160">
        <w:t>.</w:t>
      </w:r>
      <w:r>
        <w:t>1</w:t>
      </w:r>
      <w:r w:rsidRPr="00F64160">
        <w:t>.1</w:t>
      </w:r>
      <w:r w:rsidRPr="00F64160">
        <w:tab/>
        <w:t>User Agent</w:t>
      </w:r>
      <w:bookmarkEnd w:id="1156"/>
      <w:bookmarkEnd w:id="1157"/>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706B2EA4"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t>
      </w:r>
      <w:r w:rsidR="000C7667">
        <w:rPr>
          <w:rFonts w:cs="Arial"/>
        </w:rPr>
        <w:t>Scheduled Procedure Step</w:t>
      </w:r>
      <w:r w:rsidR="00FC0AD5">
        <w:rPr>
          <w:rFonts w:cs="Arial"/>
        </w:rPr>
        <w:t xml:space="preserve">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1158" w:name="_Ref72843208"/>
      <w:r w:rsidRPr="00F64160">
        <w:rPr>
          <w:rFonts w:cs="Arial"/>
        </w:rPr>
        <w:t xml:space="preserve">Table </w:t>
      </w:r>
      <w:bookmarkEnd w:id="1158"/>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1159" w:name="_Ref72843230"/>
      <w:r w:rsidRPr="00F64160">
        <w:rPr>
          <w:rFonts w:cs="Arial"/>
        </w:rPr>
        <w:t xml:space="preserve">Table </w:t>
      </w:r>
      <w:bookmarkEnd w:id="1159"/>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1160" w:name="_Toc150508022"/>
      <w:bookmarkStart w:id="1161" w:name="_Toc193985320"/>
      <w:r>
        <w:t>N</w:t>
      </w:r>
      <w:r w:rsidRPr="00F64160">
        <w:t>.5.3.</w:t>
      </w:r>
      <w:r w:rsidR="005B6FC4">
        <w:t>Y</w:t>
      </w:r>
      <w:r w:rsidRPr="00F64160">
        <w:t>.</w:t>
      </w:r>
      <w:r>
        <w:t>1</w:t>
      </w:r>
      <w:r w:rsidRPr="00F64160">
        <w:t>.2</w:t>
      </w:r>
      <w:r w:rsidRPr="00F64160">
        <w:tab/>
        <w:t>Origin Server</w:t>
      </w:r>
      <w:bookmarkEnd w:id="1160"/>
      <w:bookmarkEnd w:id="1161"/>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lastRenderedPageBreak/>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1162" w:name="_Ref72845315"/>
      <w:r w:rsidRPr="00F64160">
        <w:rPr>
          <w:rFonts w:cs="Arial"/>
        </w:rPr>
        <w:t>Table</w:t>
      </w:r>
      <w:bookmarkEnd w:id="1162"/>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1163" w:name="_Ref72845353"/>
      <w:r w:rsidRPr="00F64160">
        <w:rPr>
          <w:rFonts w:cs="Arial"/>
        </w:rPr>
        <w:t>Table</w:t>
      </w:r>
      <w:bookmarkEnd w:id="1163"/>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1164" w:name="_Toc150508023"/>
      <w:bookmarkStart w:id="1165" w:name="_Toc193985321"/>
      <w:r>
        <w:t>N</w:t>
      </w:r>
      <w:r w:rsidRPr="00F64160">
        <w:t>.5.3.</w:t>
      </w:r>
      <w:r>
        <w:t>X</w:t>
      </w:r>
      <w:r w:rsidRPr="00F64160">
        <w:tab/>
      </w:r>
      <w:r>
        <w:t xml:space="preserve">Modality Performed Procedure Step </w:t>
      </w:r>
      <w:r w:rsidRPr="00F64160">
        <w:t>Web Service</w:t>
      </w:r>
      <w:bookmarkEnd w:id="1165"/>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1166" w:name="_Toc193985322"/>
      <w:r>
        <w:t>N</w:t>
      </w:r>
      <w:r w:rsidRPr="00F64160">
        <w:t>.5.3.</w:t>
      </w:r>
      <w:r w:rsidR="005B6FC4">
        <w:t>X.1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1164"/>
      <w:bookmarkEnd w:id="1166"/>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1167" w:name="_Toc150508024"/>
      <w:bookmarkStart w:id="1168" w:name="_Toc193985323"/>
      <w:r>
        <w:t>N</w:t>
      </w:r>
      <w:r w:rsidRPr="00F64160">
        <w:t>.5.3.</w:t>
      </w:r>
      <w:r w:rsidR="005B6FC4">
        <w:t>X.1</w:t>
      </w:r>
      <w:r w:rsidRPr="00F64160">
        <w:t>.1</w:t>
      </w:r>
      <w:r w:rsidRPr="00F64160">
        <w:tab/>
        <w:t>User Agent</w:t>
      </w:r>
      <w:bookmarkEnd w:id="1167"/>
      <w:bookmarkEnd w:id="1168"/>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w:t>
      </w:r>
      <w:proofErr w:type="gramStart"/>
      <w:r w:rsidR="005B6FC4">
        <w:rPr>
          <w:rFonts w:cs="Arial"/>
        </w:rPr>
        <w:t>1</w:t>
      </w:r>
      <w:r>
        <w:rPr>
          <w:rFonts w:cs="Arial"/>
        </w:rPr>
        <w:t>.1</w:t>
      </w:r>
      <w:proofErr w:type="gramEnd"/>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1169" w:name="_Toc150508025"/>
      <w:bookmarkStart w:id="1170" w:name="_Toc193985324"/>
      <w:r>
        <w:t>N</w:t>
      </w:r>
      <w:r w:rsidRPr="00F64160">
        <w:t>.5.3.</w:t>
      </w:r>
      <w:r w:rsidR="005B6FC4">
        <w:t>X.1</w:t>
      </w:r>
      <w:r w:rsidRPr="00F64160">
        <w:t>.2</w:t>
      </w:r>
      <w:r w:rsidRPr="00F64160">
        <w:tab/>
        <w:t>Origin Server</w:t>
      </w:r>
      <w:bookmarkEnd w:id="1169"/>
      <w:bookmarkEnd w:id="1170"/>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lastRenderedPageBreak/>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1171" w:name="_Toc193985325"/>
      <w:r>
        <w:t>N</w:t>
      </w:r>
      <w:r w:rsidRPr="00F64160">
        <w:t>.5.3.</w:t>
      </w:r>
      <w:r w:rsidR="005B6FC4">
        <w:t>X.2</w:t>
      </w:r>
      <w:r w:rsidRPr="00F64160">
        <w:tab/>
      </w:r>
      <w:r>
        <w:t xml:space="preserve">Update </w:t>
      </w:r>
      <w:r w:rsidRPr="00F64160">
        <w:t>Transaction</w:t>
      </w:r>
      <w:r>
        <w:t xml:space="preserve"> – Modality </w:t>
      </w:r>
      <w:r w:rsidR="005B6FC4" w:rsidRPr="005B6FC4">
        <w:t xml:space="preserve">Performed Procedure Step </w:t>
      </w:r>
      <w:r>
        <w:t>Service</w:t>
      </w:r>
      <w:bookmarkEnd w:id="1171"/>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1172" w:name="_Toc193985326"/>
      <w:r>
        <w:t>N</w:t>
      </w:r>
      <w:r w:rsidRPr="00F64160">
        <w:t>.5.3.</w:t>
      </w:r>
      <w:r w:rsidR="005B6FC4">
        <w:t>X.2</w:t>
      </w:r>
      <w:r w:rsidRPr="00F64160">
        <w:t>.1</w:t>
      </w:r>
      <w:r w:rsidRPr="00F64160">
        <w:tab/>
        <w:t>User Agent</w:t>
      </w:r>
      <w:bookmarkEnd w:id="1172"/>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1173" w:name="_Toc193985327"/>
      <w:r>
        <w:t>N</w:t>
      </w:r>
      <w:r w:rsidRPr="00F64160">
        <w:t>.5.3.</w:t>
      </w:r>
      <w:r w:rsidR="005B6FC4">
        <w:t>X.2</w:t>
      </w:r>
      <w:r w:rsidRPr="00F64160">
        <w:t>.2</w:t>
      </w:r>
      <w:r w:rsidRPr="00F64160">
        <w:tab/>
        <w:t>Origin Server</w:t>
      </w:r>
      <w:bookmarkEnd w:id="1173"/>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1174" w:name="_Toc193985328"/>
      <w:r>
        <w:t>N</w:t>
      </w:r>
      <w:r w:rsidRPr="00F64160">
        <w:t>.5.3.</w:t>
      </w:r>
      <w:r w:rsidR="005B6FC4">
        <w:t>X.3</w:t>
      </w:r>
      <w:r w:rsidRPr="00F64160">
        <w:tab/>
      </w:r>
      <w:r>
        <w:t xml:space="preserve">Retrieve </w:t>
      </w:r>
      <w:r w:rsidRPr="00F64160">
        <w:t>Transaction</w:t>
      </w:r>
      <w:r>
        <w:t xml:space="preserve"> – Modality </w:t>
      </w:r>
      <w:r w:rsidR="005B6FC4" w:rsidRPr="005B6FC4">
        <w:t xml:space="preserve">Performed Procedure Step </w:t>
      </w:r>
      <w:r>
        <w:t>Service</w:t>
      </w:r>
      <w:bookmarkEnd w:id="1174"/>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1175" w:name="_Toc193985329"/>
      <w:r>
        <w:t>N</w:t>
      </w:r>
      <w:r w:rsidRPr="00F64160">
        <w:t>.5.3.</w:t>
      </w:r>
      <w:r w:rsidR="005B6FC4">
        <w:t>X.3</w:t>
      </w:r>
      <w:r w:rsidRPr="00F64160">
        <w:t>.1</w:t>
      </w:r>
      <w:r w:rsidRPr="00F64160">
        <w:tab/>
        <w:t>User Agent</w:t>
      </w:r>
      <w:bookmarkEnd w:id="1175"/>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lastRenderedPageBreak/>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1176" w:name="_Toc193985330"/>
      <w:r>
        <w:t>N</w:t>
      </w:r>
      <w:r w:rsidRPr="00F64160">
        <w:t>.5.3.</w:t>
      </w:r>
      <w:r w:rsidR="005B6FC4">
        <w:t>X.3</w:t>
      </w:r>
      <w:r w:rsidRPr="00F64160">
        <w:t>.2</w:t>
      </w:r>
      <w:r w:rsidRPr="00F64160">
        <w:tab/>
        <w:t>Origin Server</w:t>
      </w:r>
      <w:bookmarkEnd w:id="1176"/>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6B3393FA" w14:textId="226D9F58" w:rsidR="00192340" w:rsidRPr="00F64160" w:rsidDel="00695EA7" w:rsidRDefault="00192340" w:rsidP="00192340">
      <w:pPr>
        <w:pStyle w:val="Heading5"/>
        <w:rPr>
          <w:del w:id="1177" w:author="Jeroen Medema" w:date="2025-03-27T12:02:00Z" w16du:dateUtc="2025-03-27T11:02:00Z"/>
        </w:rPr>
      </w:pPr>
      <w:del w:id="1178" w:author="Jeroen Medema" w:date="2025-03-27T12:02:00Z" w16du:dateUtc="2025-03-27T11:02:00Z">
        <w:r w:rsidDel="00695EA7">
          <w:delText>N</w:delText>
        </w:r>
        <w:r w:rsidRPr="00F64160" w:rsidDel="00695EA7">
          <w:delText>.5.3.</w:delText>
        </w:r>
        <w:r w:rsidR="005B6FC4" w:rsidDel="00695EA7">
          <w:delText>X.4</w:delText>
        </w:r>
        <w:r w:rsidRPr="00F64160" w:rsidDel="00695EA7">
          <w:tab/>
        </w:r>
        <w:r w:rsidDel="00695EA7">
          <w:delText xml:space="preserve">Subscribe </w:delText>
        </w:r>
        <w:r w:rsidRPr="00F64160" w:rsidDel="00695EA7">
          <w:delText>Transaction</w:delText>
        </w:r>
        <w:r w:rsidDel="00695EA7">
          <w:delText xml:space="preserve"> – Modality </w:delText>
        </w:r>
        <w:r w:rsidR="005B6FC4" w:rsidRPr="005B6FC4" w:rsidDel="00695EA7">
          <w:delText xml:space="preserve">Performed Procedure Step </w:delText>
        </w:r>
        <w:r w:rsidDel="00695EA7">
          <w:delText>Service</w:delText>
        </w:r>
      </w:del>
    </w:p>
    <w:p w14:paraId="28BFD436" w14:textId="0DCFFD27" w:rsidR="00406BD9" w:rsidRPr="00892D3A" w:rsidDel="00695EA7" w:rsidRDefault="00406BD9" w:rsidP="00406BD9">
      <w:pPr>
        <w:rPr>
          <w:del w:id="1179" w:author="Jeroen Medema" w:date="2025-03-27T12:02:00Z" w16du:dateUtc="2025-03-27T11:02:00Z"/>
          <w:i/>
          <w:iCs/>
        </w:rPr>
      </w:pPr>
      <w:del w:id="1180" w:author="Jeroen Medema" w:date="2025-03-27T12:02:00Z" w16du:dateUtc="2025-03-27T11:02:00Z">
        <w:r w:rsidRPr="00892D3A" w:rsidDel="00695EA7">
          <w:rPr>
            <w:i/>
            <w:iCs/>
          </w:rPr>
          <w:delText xml:space="preserve">[If your system does not support the </w:delText>
        </w:r>
        <w:r w:rsidDel="00695EA7">
          <w:rPr>
            <w:i/>
            <w:iCs/>
          </w:rPr>
          <w:delText xml:space="preserve">Modality </w:delText>
        </w:r>
        <w:r w:rsidR="005B6FC4" w:rsidRPr="005B6FC4" w:rsidDel="00695EA7">
          <w:rPr>
            <w:i/>
            <w:iCs/>
          </w:rPr>
          <w:delText xml:space="preserve">Performed Procedure Step </w:delText>
        </w:r>
        <w:r w:rsidRPr="00892D3A" w:rsidDel="00695EA7">
          <w:rPr>
            <w:i/>
            <w:iCs/>
          </w:rPr>
          <w:delText xml:space="preserve">Web Service </w:delText>
        </w:r>
        <w:r w:rsidDel="00695EA7">
          <w:rPr>
            <w:i/>
            <w:iCs/>
          </w:rPr>
          <w:delText xml:space="preserve">Subscribe </w:delText>
        </w:r>
        <w:r w:rsidRPr="00892D3A" w:rsidDel="00695EA7">
          <w:rPr>
            <w:i/>
            <w:iCs/>
          </w:rPr>
          <w:delText>Transaction, you can indicate that this section is not applicable and remove the subsections below.]</w:delText>
        </w:r>
      </w:del>
    </w:p>
    <w:p w14:paraId="34C0DA0D" w14:textId="4D848C18" w:rsidR="00192340" w:rsidDel="00695EA7" w:rsidRDefault="00192340" w:rsidP="00774FAA">
      <w:pPr>
        <w:pStyle w:val="Heading6"/>
        <w:rPr>
          <w:del w:id="1181" w:author="Jeroen Medema" w:date="2025-03-27T12:02:00Z" w16du:dateUtc="2025-03-27T11:02:00Z"/>
        </w:rPr>
      </w:pPr>
      <w:del w:id="1182" w:author="Jeroen Medema" w:date="2025-03-27T12:02:00Z" w16du:dateUtc="2025-03-27T11:02:00Z">
        <w:r w:rsidDel="00695EA7">
          <w:delText>N</w:delText>
        </w:r>
        <w:r w:rsidRPr="00F64160" w:rsidDel="00695EA7">
          <w:delText>.5.3.</w:delText>
        </w:r>
        <w:r w:rsidR="005B6FC4" w:rsidDel="00695EA7">
          <w:delText>X.4</w:delText>
        </w:r>
        <w:r w:rsidRPr="00F64160" w:rsidDel="00695EA7">
          <w:delText>.1</w:delText>
        </w:r>
        <w:r w:rsidRPr="00F64160" w:rsidDel="00695EA7">
          <w:tab/>
          <w:delText>User Agent</w:delText>
        </w:r>
      </w:del>
    </w:p>
    <w:p w14:paraId="2B58171E" w14:textId="32CF3A5F" w:rsidR="00C24625" w:rsidRPr="00F64160" w:rsidDel="00695EA7" w:rsidRDefault="00C24625" w:rsidP="00C24625">
      <w:pPr>
        <w:rPr>
          <w:del w:id="1183" w:author="Jeroen Medema" w:date="2025-03-27T12:02:00Z" w16du:dateUtc="2025-03-27T11:02:00Z"/>
          <w:rFonts w:cs="Arial"/>
        </w:rPr>
      </w:pPr>
      <w:del w:id="1184" w:author="Jeroen Medema" w:date="2025-03-27T12:02:00Z" w16du:dateUtc="2025-03-27T11:02:00Z">
        <w:r w:rsidRPr="00F64160" w:rsidDel="00695EA7">
          <w:rPr>
            <w:rFonts w:cs="Arial"/>
          </w:rPr>
          <w:delText xml:space="preserve">The </w:delText>
        </w:r>
        <w:r w:rsidDel="00695EA7">
          <w:rPr>
            <w:rFonts w:cs="Arial"/>
          </w:rPr>
          <w:delText xml:space="preserve">Subscribe </w:delText>
        </w:r>
        <w:r w:rsidRPr="00F64160" w:rsidDel="00695EA7">
          <w:rPr>
            <w:rFonts w:cs="Arial"/>
          </w:rPr>
          <w:delText xml:space="preserve">Transaction user agent can request resources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.1</w:delText>
        </w:r>
        <w:r w:rsidRPr="00F64160" w:rsidDel="00695EA7">
          <w:rPr>
            <w:rFonts w:cs="Arial"/>
          </w:rPr>
          <w:delText>-1.</w:delText>
        </w:r>
      </w:del>
    </w:p>
    <w:p w14:paraId="6D7BA25A" w14:textId="11545D67" w:rsidR="00C24625" w:rsidRPr="00F64160" w:rsidDel="00695EA7" w:rsidRDefault="00C24625" w:rsidP="00C24625">
      <w:pPr>
        <w:pStyle w:val="TemplateInstruction"/>
        <w:rPr>
          <w:del w:id="1185" w:author="Jeroen Medema" w:date="2025-03-27T12:02:00Z" w16du:dateUtc="2025-03-27T11:02:00Z"/>
          <w:rFonts w:cs="Arial"/>
        </w:rPr>
      </w:pPr>
      <w:del w:id="1186" w:author="Jeroen Medema" w:date="2025-03-27T12:02:00Z" w16du:dateUtc="2025-03-27T11:02:00Z">
        <w:r w:rsidRPr="00F64160" w:rsidDel="00695EA7">
          <w:rPr>
            <w:rFonts w:cs="Arial"/>
          </w:rPr>
          <w:lastRenderedPageBreak/>
          <w:delText xml:space="preserve">[List the supported resources for your </w:delText>
        </w:r>
        <w:r w:rsidDel="00695EA7">
          <w:rPr>
            <w:rFonts w:cs="Arial"/>
          </w:rPr>
          <w:delText xml:space="preserve">Modality </w:delText>
        </w:r>
        <w:r w:rsidR="005B6FC4" w:rsidRPr="005B6FC4" w:rsidDel="00695EA7">
          <w:rPr>
            <w:rFonts w:cs="Arial"/>
          </w:rPr>
          <w:delText xml:space="preserve">Performed Procedure Step </w:delText>
        </w:r>
        <w:r w:rsidR="00147BDF" w:rsidDel="00695EA7">
          <w:rPr>
            <w:rFonts w:cs="Arial"/>
          </w:rPr>
          <w:delText xml:space="preserve">Subscribe </w:delText>
        </w:r>
        <w:r w:rsidRPr="00F64160" w:rsidDel="00695EA7">
          <w:rPr>
            <w:rFonts w:cs="Arial"/>
          </w:rPr>
          <w:delText>Transaction user agent. Remove the non-supported resources rows. Fill in information on your implementation in the Comments column when necessary.]</w:delText>
        </w:r>
      </w:del>
    </w:p>
    <w:p w14:paraId="3B104956" w14:textId="34D26634" w:rsidR="00C24625" w:rsidRPr="00F64160" w:rsidDel="00695EA7" w:rsidRDefault="00C24625" w:rsidP="00C24625">
      <w:pPr>
        <w:pStyle w:val="TableTitle"/>
        <w:keepNext/>
        <w:rPr>
          <w:del w:id="1187" w:author="Jeroen Medema" w:date="2025-03-27T12:02:00Z" w16du:dateUtc="2025-03-27T11:02:00Z"/>
          <w:rFonts w:cs="Arial"/>
        </w:rPr>
      </w:pPr>
      <w:del w:id="1188"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.1</w:delText>
        </w:r>
        <w:r w:rsidRPr="00F64160" w:rsidDel="00695EA7">
          <w:rPr>
            <w:rFonts w:cs="Arial"/>
          </w:rPr>
          <w:delText xml:space="preserve">-1: Resources </w:delText>
        </w:r>
        <w:r w:rsidDel="00695EA7">
          <w:rPr>
            <w:rFonts w:cs="Arial"/>
          </w:rPr>
          <w:delText xml:space="preserve">for </w:delText>
        </w:r>
        <w:r w:rsidR="0025760C" w:rsidDel="00695EA7">
          <w:rPr>
            <w:rFonts w:cs="Arial"/>
          </w:rPr>
          <w:delText>Subscribe</w:delText>
        </w:r>
        <w:r w:rsidDel="00695EA7">
          <w:rPr>
            <w:rFonts w:cs="Arial"/>
          </w:rPr>
          <w:delText xml:space="preserve"> </w:delText>
        </w:r>
        <w:r w:rsidRPr="00F64160" w:rsidDel="00695EA7">
          <w:rPr>
            <w:rFonts w:cs="Arial"/>
          </w:rPr>
          <w:delText>Transaction – User Agent</w:delText>
        </w:r>
      </w:del>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C24625" w:rsidRPr="00F64160" w:rsidDel="00695EA7" w14:paraId="308CBD53" w14:textId="6339106B" w:rsidTr="000C3C03">
        <w:trPr>
          <w:del w:id="1189" w:author="Jeroen Medema" w:date="2025-03-27T12:02:00Z" w16du:dateUtc="2025-03-27T11:02:00Z"/>
        </w:trPr>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A3EC8" w14:textId="69780D80" w:rsidR="00C24625" w:rsidRPr="00F64160" w:rsidDel="00695EA7" w:rsidRDefault="00C24625" w:rsidP="000C3C03">
            <w:pPr>
              <w:pStyle w:val="TableHeader"/>
              <w:rPr>
                <w:del w:id="1190" w:author="Jeroen Medema" w:date="2025-03-27T12:02:00Z" w16du:dateUtc="2025-03-27T11:02:00Z"/>
                <w:rFonts w:cs="Arial"/>
              </w:rPr>
            </w:pPr>
            <w:del w:id="1191" w:author="Jeroen Medema" w:date="2025-03-27T12:02:00Z" w16du:dateUtc="2025-03-27T11:02:00Z">
              <w:r w:rsidRPr="00F64160" w:rsidDel="00695EA7">
                <w:rPr>
                  <w:rFonts w:cs="Arial"/>
                </w:rPr>
                <w:delText>Resource</w:delText>
              </w:r>
            </w:del>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A776FE" w14:textId="5FC9FE99" w:rsidR="00C24625" w:rsidRPr="00F64160" w:rsidDel="00695EA7" w:rsidRDefault="00C24625" w:rsidP="000C3C03">
            <w:pPr>
              <w:pStyle w:val="TableHeader"/>
              <w:rPr>
                <w:del w:id="1192" w:author="Jeroen Medema" w:date="2025-03-27T12:02:00Z" w16du:dateUtc="2025-03-27T11:02:00Z"/>
                <w:rFonts w:cs="Arial"/>
              </w:rPr>
            </w:pPr>
            <w:del w:id="1193" w:author="Jeroen Medema" w:date="2025-03-27T12:02:00Z" w16du:dateUtc="2025-03-27T11:02:00Z">
              <w:r w:rsidRPr="00F64160" w:rsidDel="00695EA7">
                <w:rPr>
                  <w:rFonts w:cs="Arial"/>
                </w:rPr>
                <w:delText>Comments</w:delText>
              </w:r>
            </w:del>
          </w:p>
        </w:tc>
      </w:tr>
      <w:tr w:rsidR="00C24625" w:rsidRPr="00F64160" w:rsidDel="00695EA7" w14:paraId="363DAEF8" w14:textId="40328595" w:rsidTr="000C3C03">
        <w:trPr>
          <w:del w:id="1194" w:author="Jeroen Medema" w:date="2025-03-27T12:02:00Z" w16du:dateUtc="2025-03-27T11:02:00Z"/>
        </w:trPr>
        <w:tc>
          <w:tcPr>
            <w:tcW w:w="3256" w:type="dxa"/>
            <w:tcBorders>
              <w:top w:val="single" w:sz="4" w:space="0" w:color="auto"/>
              <w:left w:val="single" w:sz="4" w:space="0" w:color="auto"/>
              <w:bottom w:val="single" w:sz="4" w:space="0" w:color="auto"/>
              <w:right w:val="single" w:sz="4" w:space="0" w:color="auto"/>
            </w:tcBorders>
          </w:tcPr>
          <w:p w14:paraId="2247E4D5" w14:textId="1F37B4BC" w:rsidR="00C24625" w:rsidRPr="00F64160" w:rsidDel="00695EA7" w:rsidRDefault="00C24625" w:rsidP="000C3C03">
            <w:pPr>
              <w:pStyle w:val="TableBody"/>
              <w:spacing w:before="0" w:after="0"/>
              <w:rPr>
                <w:del w:id="1195" w:author="Jeroen Medema" w:date="2025-03-27T12:02:00Z" w16du:dateUtc="2025-03-27T11:02:00Z"/>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3B228463" w14:textId="2F1E8073" w:rsidR="00C24625" w:rsidRPr="00F64160" w:rsidDel="00695EA7" w:rsidRDefault="00C24625" w:rsidP="000C3C03">
            <w:pPr>
              <w:pStyle w:val="TableBody"/>
              <w:spacing w:before="0" w:after="0"/>
              <w:rPr>
                <w:del w:id="1196" w:author="Jeroen Medema" w:date="2025-03-27T12:02:00Z" w16du:dateUtc="2025-03-27T11:02:00Z"/>
                <w:sz w:val="18"/>
                <w:szCs w:val="18"/>
              </w:rPr>
            </w:pPr>
            <w:del w:id="1197" w:author="Jeroen Medema" w:date="2025-03-27T12:02:00Z" w16du:dateUtc="2025-03-27T11:02:00Z">
              <w:r w:rsidRPr="00F64160" w:rsidDel="00695EA7">
                <w:rPr>
                  <w:sz w:val="18"/>
                  <w:szCs w:val="18"/>
                </w:rPr>
                <w:delText xml:space="preserve">See </w:delText>
              </w:r>
              <w:r w:rsidDel="00695EA7">
                <w:rPr>
                  <w:sz w:val="18"/>
                  <w:szCs w:val="18"/>
                </w:rPr>
                <w:delText>R</w:delText>
              </w:r>
              <w:r w:rsidRPr="00F64160" w:rsidDel="00695EA7">
                <w:rPr>
                  <w:sz w:val="18"/>
                  <w:szCs w:val="18"/>
                </w:rPr>
                <w:delText>esource</w:delText>
              </w:r>
              <w:r w:rsidDel="00695EA7">
                <w:rPr>
                  <w:sz w:val="18"/>
                  <w:szCs w:val="18"/>
                </w:rPr>
                <w:delText>s</w:delText>
              </w:r>
              <w:r w:rsidRPr="00F64160" w:rsidDel="00695EA7">
                <w:rPr>
                  <w:sz w:val="18"/>
                  <w:szCs w:val="18"/>
                </w:rPr>
                <w:delText xml:space="preserve"> path in </w:delText>
              </w:r>
              <w:r w:rsidDel="00695EA7">
                <w:rPr>
                  <w:sz w:val="18"/>
                  <w:szCs w:val="18"/>
                </w:rPr>
                <w:delText xml:space="preserve">table X.1.1-1 in </w:delText>
              </w:r>
              <w:r w:rsidRPr="00F64160" w:rsidDel="00695EA7">
                <w:rPr>
                  <w:sz w:val="18"/>
                  <w:szCs w:val="18"/>
                </w:rPr>
                <w:delText>PS3.18</w:delText>
              </w:r>
            </w:del>
          </w:p>
        </w:tc>
      </w:tr>
      <w:tr w:rsidR="00C24625" w:rsidRPr="00F64160" w:rsidDel="00695EA7" w14:paraId="238F0CFD" w14:textId="2C21DD99" w:rsidTr="000C3C03">
        <w:trPr>
          <w:del w:id="1198" w:author="Jeroen Medema" w:date="2025-03-27T12:02:00Z" w16du:dateUtc="2025-03-27T11:02:00Z"/>
        </w:trPr>
        <w:tc>
          <w:tcPr>
            <w:tcW w:w="3256" w:type="dxa"/>
            <w:tcBorders>
              <w:top w:val="single" w:sz="4" w:space="0" w:color="auto"/>
              <w:left w:val="single" w:sz="4" w:space="0" w:color="auto"/>
              <w:bottom w:val="single" w:sz="4" w:space="0" w:color="auto"/>
              <w:right w:val="single" w:sz="4" w:space="0" w:color="auto"/>
            </w:tcBorders>
          </w:tcPr>
          <w:p w14:paraId="776E343C" w14:textId="1E072754" w:rsidR="00C24625" w:rsidRPr="00F64160" w:rsidDel="00695EA7" w:rsidRDefault="00C24625" w:rsidP="000C3C03">
            <w:pPr>
              <w:pStyle w:val="TableBody"/>
              <w:spacing w:before="0" w:after="0"/>
              <w:rPr>
                <w:del w:id="1199" w:author="Jeroen Medema" w:date="2025-03-27T12:02:00Z" w16du:dateUtc="2025-03-27T11:02:00Z"/>
                <w:i/>
                <w:sz w:val="18"/>
                <w:szCs w:val="18"/>
              </w:rPr>
            </w:pPr>
            <w:del w:id="1200" w:author="Jeroen Medema" w:date="2025-03-27T12:02:00Z" w16du:dateUtc="2025-03-27T11:02:00Z">
              <w:r w:rsidDel="00695EA7">
                <w:rPr>
                  <w:i/>
                  <w:sz w:val="18"/>
                  <w:szCs w:val="18"/>
                </w:rPr>
                <w:delText>modality-performed-procedure-steps</w:delText>
              </w:r>
            </w:del>
          </w:p>
        </w:tc>
        <w:tc>
          <w:tcPr>
            <w:tcW w:w="5670" w:type="dxa"/>
            <w:tcBorders>
              <w:top w:val="single" w:sz="4" w:space="0" w:color="auto"/>
              <w:left w:val="single" w:sz="4" w:space="0" w:color="auto"/>
              <w:bottom w:val="single" w:sz="4" w:space="0" w:color="auto"/>
              <w:right w:val="single" w:sz="4" w:space="0" w:color="auto"/>
            </w:tcBorders>
          </w:tcPr>
          <w:p w14:paraId="59D6E153" w14:textId="137C8C5F" w:rsidR="00C24625" w:rsidRPr="00F64160" w:rsidDel="00695EA7" w:rsidRDefault="00C24625" w:rsidP="000C3C03">
            <w:pPr>
              <w:pStyle w:val="TableBody"/>
              <w:spacing w:before="0" w:after="0"/>
              <w:rPr>
                <w:del w:id="1201" w:author="Jeroen Medema" w:date="2025-03-27T12:02:00Z" w16du:dateUtc="2025-03-27T11:02:00Z"/>
                <w:sz w:val="18"/>
                <w:szCs w:val="18"/>
              </w:rPr>
            </w:pPr>
          </w:p>
        </w:tc>
      </w:tr>
    </w:tbl>
    <w:p w14:paraId="41F20599" w14:textId="2A3EFC31" w:rsidR="00C24625" w:rsidDel="00695EA7" w:rsidRDefault="00C24625" w:rsidP="00C24625">
      <w:pPr>
        <w:rPr>
          <w:del w:id="1202" w:author="Jeroen Medema" w:date="2025-03-27T12:02:00Z" w16du:dateUtc="2025-03-27T11:02:00Z"/>
        </w:rPr>
      </w:pPr>
    </w:p>
    <w:p w14:paraId="7CCDA78E" w14:textId="5932334C" w:rsidR="00C24625" w:rsidRPr="00F64160" w:rsidDel="00695EA7" w:rsidRDefault="00C24625" w:rsidP="00C24625">
      <w:pPr>
        <w:rPr>
          <w:del w:id="1203" w:author="Jeroen Medema" w:date="2025-03-27T12:02:00Z" w16du:dateUtc="2025-03-27T11:02:00Z"/>
          <w:rFonts w:cs="Arial"/>
        </w:rPr>
      </w:pPr>
      <w:del w:id="1204" w:author="Jeroen Medema" w:date="2025-03-27T12:02:00Z" w16du:dateUtc="2025-03-27T11:02:00Z">
        <w:r w:rsidRPr="00F64160" w:rsidDel="00695EA7">
          <w:rPr>
            <w:rFonts w:cs="Arial"/>
          </w:rPr>
          <w:delText xml:space="preserve">The </w:delText>
        </w:r>
        <w:r w:rsidR="0025760C" w:rsidDel="00695EA7">
          <w:rPr>
            <w:rFonts w:cs="Arial"/>
          </w:rPr>
          <w:delText>Subscribe</w:delText>
        </w:r>
        <w:r w:rsidDel="00695EA7">
          <w:rPr>
            <w:rFonts w:cs="Arial"/>
          </w:rPr>
          <w:delText xml:space="preserve"> </w:delText>
        </w:r>
        <w:r w:rsidRPr="00F64160" w:rsidDel="00695EA7">
          <w:rPr>
            <w:rFonts w:cs="Arial"/>
          </w:rPr>
          <w:delText xml:space="preserve">Transaction user agent supports Header Fields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.1</w:delText>
        </w:r>
        <w:r w:rsidRPr="00F64160" w:rsidDel="00695EA7">
          <w:rPr>
            <w:rFonts w:cs="Arial"/>
          </w:rPr>
          <w:delText>-2.</w:delText>
        </w:r>
      </w:del>
    </w:p>
    <w:p w14:paraId="78A1DEC7" w14:textId="33D2B17B" w:rsidR="00C24625" w:rsidRPr="00F64160" w:rsidDel="00695EA7" w:rsidRDefault="00C24625" w:rsidP="00C24625">
      <w:pPr>
        <w:pStyle w:val="TemplateInstruction"/>
        <w:rPr>
          <w:del w:id="1205" w:author="Jeroen Medema" w:date="2025-03-27T12:02:00Z" w16du:dateUtc="2025-03-27T11:02:00Z"/>
          <w:rFonts w:cs="Arial"/>
        </w:rPr>
      </w:pPr>
      <w:del w:id="1206" w:author="Jeroen Medema" w:date="2025-03-27T12:02:00Z" w16du:dateUtc="2025-03-27T11:02:00Z">
        <w:r w:rsidRPr="00F64160" w:rsidDel="00695EA7">
          <w:rPr>
            <w:rFonts w:cs="Arial"/>
          </w:rPr>
          <w:delText>[List the supported Header Fields and their supported Values. Fill in information on your implementation in the “Comments” column when necessary.]</w:delText>
        </w:r>
      </w:del>
    </w:p>
    <w:p w14:paraId="74EC8395" w14:textId="32318543" w:rsidR="00C24625" w:rsidRPr="00F64160" w:rsidDel="00695EA7" w:rsidRDefault="00C24625" w:rsidP="00C24625">
      <w:pPr>
        <w:pStyle w:val="TableTitle"/>
        <w:rPr>
          <w:del w:id="1207" w:author="Jeroen Medema" w:date="2025-03-27T12:02:00Z" w16du:dateUtc="2025-03-27T11:02:00Z"/>
          <w:rFonts w:cs="Arial"/>
        </w:rPr>
      </w:pPr>
      <w:del w:id="1208"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.1</w:delText>
        </w:r>
        <w:r w:rsidRPr="00F64160" w:rsidDel="00695EA7">
          <w:rPr>
            <w:rFonts w:cs="Arial"/>
          </w:rPr>
          <w:delText xml:space="preserve">-2: Header Fields for </w:delText>
        </w:r>
        <w:r w:rsidR="0025760C" w:rsidDel="00695EA7">
          <w:rPr>
            <w:rFonts w:cs="Arial"/>
          </w:rPr>
          <w:delText xml:space="preserve">Subscribe </w:delText>
        </w:r>
        <w:r w:rsidRPr="00F64160" w:rsidDel="00695EA7">
          <w:rPr>
            <w:rFonts w:cs="Arial"/>
          </w:rPr>
          <w:delText>Transaction – User Agent</w:delText>
        </w:r>
      </w:del>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C24625" w:rsidRPr="00F64160" w:rsidDel="00695EA7" w14:paraId="37CD0416" w14:textId="174678FF" w:rsidTr="000C3C03">
        <w:trPr>
          <w:del w:id="1209" w:author="Jeroen Medema" w:date="2025-03-27T12:02:00Z" w16du:dateUtc="2025-03-27T11:02:00Z"/>
        </w:trPr>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80DEBF" w14:textId="08ED92CE" w:rsidR="00C24625" w:rsidRPr="00F64160" w:rsidDel="00695EA7" w:rsidRDefault="00C24625" w:rsidP="000C3C03">
            <w:pPr>
              <w:pStyle w:val="TableHeader"/>
              <w:rPr>
                <w:del w:id="1210" w:author="Jeroen Medema" w:date="2025-03-27T12:02:00Z" w16du:dateUtc="2025-03-27T11:02:00Z"/>
                <w:rFonts w:cs="Arial"/>
              </w:rPr>
            </w:pPr>
            <w:del w:id="1211" w:author="Jeroen Medema" w:date="2025-03-27T12:02:00Z" w16du:dateUtc="2025-03-27T11:02:00Z">
              <w:r w:rsidRPr="00F64160" w:rsidDel="00695EA7">
                <w:rPr>
                  <w:rFonts w:cs="Arial"/>
                </w:rPr>
                <w:delText>Header Field</w:delText>
              </w:r>
            </w:del>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EE035A" w14:textId="458BCA83" w:rsidR="00C24625" w:rsidRPr="00F64160" w:rsidDel="00695EA7" w:rsidRDefault="00C24625" w:rsidP="000C3C03">
            <w:pPr>
              <w:pStyle w:val="TableHeader"/>
              <w:rPr>
                <w:del w:id="1212" w:author="Jeroen Medema" w:date="2025-03-27T12:02:00Z" w16du:dateUtc="2025-03-27T11:02:00Z"/>
                <w:rFonts w:cs="Arial"/>
              </w:rPr>
            </w:pPr>
            <w:del w:id="1213" w:author="Jeroen Medema" w:date="2025-03-27T12:02:00Z" w16du:dateUtc="2025-03-27T11:02:00Z">
              <w:r w:rsidRPr="00F64160" w:rsidDel="00695EA7">
                <w:rPr>
                  <w:rFonts w:cs="Arial"/>
                </w:rPr>
                <w:delText>Supported Values</w:delText>
              </w:r>
            </w:del>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0375D9" w14:textId="4D99906D" w:rsidR="00C24625" w:rsidRPr="00F64160" w:rsidDel="00695EA7" w:rsidRDefault="00C24625" w:rsidP="000C3C03">
            <w:pPr>
              <w:pStyle w:val="TableHeader"/>
              <w:rPr>
                <w:del w:id="1214" w:author="Jeroen Medema" w:date="2025-03-27T12:02:00Z" w16du:dateUtc="2025-03-27T11:02:00Z"/>
                <w:rFonts w:cs="Arial"/>
              </w:rPr>
            </w:pPr>
            <w:del w:id="1215" w:author="Jeroen Medema" w:date="2025-03-27T12:02:00Z" w16du:dateUtc="2025-03-27T11:02:00Z">
              <w:r w:rsidRPr="00F64160" w:rsidDel="00695EA7">
                <w:rPr>
                  <w:rFonts w:cs="Arial"/>
                </w:rPr>
                <w:delText>Comments</w:delText>
              </w:r>
            </w:del>
          </w:p>
        </w:tc>
      </w:tr>
      <w:tr w:rsidR="00C24625" w:rsidRPr="00F64160" w:rsidDel="00695EA7" w14:paraId="0486D201" w14:textId="559940EA" w:rsidTr="000C3C03">
        <w:trPr>
          <w:trHeight w:val="872"/>
          <w:del w:id="1216" w:author="Jeroen Medema" w:date="2025-03-27T12:02:00Z" w16du:dateUtc="2025-03-27T11:02:00Z"/>
        </w:trPr>
        <w:tc>
          <w:tcPr>
            <w:tcW w:w="1864" w:type="dxa"/>
            <w:tcBorders>
              <w:top w:val="single" w:sz="4" w:space="0" w:color="auto"/>
              <w:left w:val="single" w:sz="4" w:space="0" w:color="auto"/>
              <w:bottom w:val="single" w:sz="4" w:space="0" w:color="auto"/>
              <w:right w:val="single" w:sz="4" w:space="0" w:color="auto"/>
            </w:tcBorders>
            <w:hideMark/>
          </w:tcPr>
          <w:p w14:paraId="4F229C61" w14:textId="612CB936" w:rsidR="00C24625" w:rsidRPr="00F64160" w:rsidDel="00695EA7" w:rsidRDefault="00C24625" w:rsidP="000C3C03">
            <w:pPr>
              <w:spacing w:after="0"/>
              <w:rPr>
                <w:del w:id="1217" w:author="Jeroen Medema" w:date="2025-03-27T12:02:00Z" w16du:dateUtc="2025-03-27T11:02:00Z"/>
                <w:rFonts w:cs="Arial"/>
                <w:szCs w:val="18"/>
                <w:lang w:eastAsia="ar-SA"/>
              </w:rPr>
            </w:pPr>
            <w:del w:id="1218" w:author="Jeroen Medema" w:date="2025-03-27T12:02:00Z" w16du:dateUtc="2025-03-27T11:02:00Z">
              <w:r w:rsidRPr="00F64160" w:rsidDel="00695EA7">
                <w:rPr>
                  <w:sz w:val="18"/>
                  <w:szCs w:val="18"/>
                </w:rPr>
                <w:delText>Content-Type</w:delText>
              </w:r>
            </w:del>
          </w:p>
        </w:tc>
        <w:tc>
          <w:tcPr>
            <w:tcW w:w="3660" w:type="dxa"/>
            <w:tcBorders>
              <w:top w:val="single" w:sz="4" w:space="0" w:color="auto"/>
              <w:left w:val="single" w:sz="4" w:space="0" w:color="auto"/>
              <w:bottom w:val="single" w:sz="4" w:space="0" w:color="auto"/>
              <w:right w:val="single" w:sz="4" w:space="0" w:color="auto"/>
            </w:tcBorders>
          </w:tcPr>
          <w:p w14:paraId="7DD60DA6" w14:textId="6AFBB5BC" w:rsidR="00C24625" w:rsidDel="00695EA7" w:rsidRDefault="00C24625" w:rsidP="000C3C03">
            <w:pPr>
              <w:spacing w:after="0"/>
              <w:rPr>
                <w:del w:id="1219" w:author="Jeroen Medema" w:date="2025-03-27T12:02:00Z" w16du:dateUtc="2025-03-27T11:02:00Z"/>
                <w:rFonts w:ascii="Arial" w:hAnsi="Arial" w:cs="Arial"/>
                <w:i/>
                <w:iCs/>
              </w:rPr>
            </w:pPr>
            <w:del w:id="1220" w:author="Jeroen Medema" w:date="2025-03-27T12:02:00Z" w16du:dateUtc="2025-03-27T11:02:00Z">
              <w:r w:rsidRPr="00E73D46" w:rsidDel="00695EA7">
                <w:rPr>
                  <w:rFonts w:ascii="Arial" w:hAnsi="Arial" w:cs="Arial"/>
                  <w:i/>
                  <w:iCs/>
                </w:rPr>
                <w:delText>application/dicom+json</w:delText>
              </w:r>
              <w:r w:rsidDel="00695EA7">
                <w:rPr>
                  <w:rFonts w:ascii="Arial" w:hAnsi="Arial" w:cs="Arial"/>
                  <w:i/>
                  <w:iCs/>
                </w:rPr>
                <w:delText xml:space="preserve"> (Default)</w:delText>
              </w:r>
            </w:del>
          </w:p>
          <w:p w14:paraId="17D6A666" w14:textId="5577ECE6" w:rsidR="00C24625" w:rsidRPr="00E73D46" w:rsidDel="00695EA7" w:rsidRDefault="00C24625" w:rsidP="000C3C03">
            <w:pPr>
              <w:spacing w:after="0"/>
              <w:rPr>
                <w:del w:id="1221" w:author="Jeroen Medema" w:date="2025-03-27T12:02:00Z" w16du:dateUtc="2025-03-27T11:02:00Z"/>
                <w:rFonts w:ascii="Arial" w:hAnsi="Arial" w:cs="Arial"/>
                <w:i/>
                <w:iCs/>
              </w:rPr>
            </w:pPr>
          </w:p>
          <w:p w14:paraId="20BA4BBB" w14:textId="3BA5171F" w:rsidR="00C24625" w:rsidDel="00695EA7" w:rsidRDefault="00C24625" w:rsidP="000C3C03">
            <w:pPr>
              <w:spacing w:after="0"/>
              <w:rPr>
                <w:del w:id="1222" w:author="Jeroen Medema" w:date="2025-03-27T12:02:00Z" w16du:dateUtc="2025-03-27T11:02:00Z"/>
                <w:rFonts w:ascii="Arial" w:hAnsi="Arial" w:cs="Arial"/>
                <w:i/>
                <w:iCs/>
              </w:rPr>
            </w:pPr>
            <w:del w:id="1223" w:author="Jeroen Medema" w:date="2025-03-27T12:02:00Z" w16du:dateUtc="2025-03-27T11:02:00Z">
              <w:r w:rsidRPr="00E73D46" w:rsidDel="00695EA7">
                <w:rPr>
                  <w:rFonts w:ascii="Arial" w:hAnsi="Arial" w:cs="Arial"/>
                  <w:i/>
                  <w:iCs/>
                </w:rPr>
                <w:delText>application/dicom+xml</w:delText>
              </w:r>
            </w:del>
          </w:p>
          <w:p w14:paraId="25F81303" w14:textId="4774C785" w:rsidR="00C24625" w:rsidRPr="00E73D46" w:rsidDel="00695EA7" w:rsidRDefault="00C24625" w:rsidP="000C3C03">
            <w:pPr>
              <w:spacing w:after="0"/>
              <w:rPr>
                <w:del w:id="1224" w:author="Jeroen Medema" w:date="2025-03-27T12:02:00Z" w16du:dateUtc="2025-03-27T11:02:00Z"/>
                <w:rFonts w:ascii="Arial" w:hAnsi="Arial" w:cs="Arial"/>
                <w:i/>
                <w:iCs/>
              </w:rPr>
            </w:pPr>
          </w:p>
          <w:p w14:paraId="38FE17E8" w14:textId="1CC86868" w:rsidR="00C24625" w:rsidDel="00695EA7" w:rsidRDefault="00C24625" w:rsidP="000C3C03">
            <w:pPr>
              <w:spacing w:after="0"/>
              <w:rPr>
                <w:del w:id="1225" w:author="Jeroen Medema" w:date="2025-03-27T12:02:00Z" w16du:dateUtc="2025-03-27T11:02:00Z"/>
                <w:rFonts w:ascii="Arial" w:hAnsi="Arial" w:cs="Arial"/>
                <w:i/>
                <w:iCs/>
              </w:rPr>
            </w:pPr>
            <w:del w:id="1226" w:author="Jeroen Medema" w:date="2025-03-27T12:02:00Z" w16du:dateUtc="2025-03-27T11:02:00Z">
              <w:r w:rsidRPr="00E73D46" w:rsidDel="00695EA7">
                <w:rPr>
                  <w:rFonts w:ascii="Arial" w:hAnsi="Arial" w:cs="Arial"/>
                  <w:i/>
                  <w:iCs/>
                </w:rPr>
                <w:delText>multipart/related; type="application/dicom+json"</w:delText>
              </w:r>
            </w:del>
          </w:p>
          <w:p w14:paraId="06E7F381" w14:textId="4F5A1BD2" w:rsidR="00C24625" w:rsidRPr="00E73D46" w:rsidDel="00695EA7" w:rsidRDefault="00C24625" w:rsidP="000C3C03">
            <w:pPr>
              <w:spacing w:after="0"/>
              <w:rPr>
                <w:del w:id="1227" w:author="Jeroen Medema" w:date="2025-03-27T12:02:00Z" w16du:dateUtc="2025-03-27T11:02:00Z"/>
                <w:rFonts w:ascii="Arial" w:hAnsi="Arial" w:cs="Arial"/>
                <w:i/>
                <w:iCs/>
              </w:rPr>
            </w:pPr>
          </w:p>
          <w:p w14:paraId="0B7555A3" w14:textId="62D94E7A" w:rsidR="00C24625" w:rsidRPr="00800714" w:rsidDel="00695EA7" w:rsidRDefault="00C24625" w:rsidP="000C3C03">
            <w:pPr>
              <w:spacing w:after="0"/>
              <w:rPr>
                <w:del w:id="1228" w:author="Jeroen Medema" w:date="2025-03-27T12:02:00Z" w16du:dateUtc="2025-03-27T11:02:00Z"/>
                <w:rFonts w:ascii="Arial" w:hAnsi="Arial" w:cs="Arial"/>
                <w:b/>
                <w:bCs/>
              </w:rPr>
            </w:pPr>
            <w:del w:id="1229" w:author="Jeroen Medema" w:date="2025-03-27T12:02:00Z" w16du:dateUtc="2025-03-27T11:02:00Z">
              <w:r w:rsidRPr="00E73D46" w:rsidDel="00695EA7">
                <w:rPr>
                  <w:rFonts w:ascii="Arial" w:hAnsi="Arial" w:cs="Arial"/>
                  <w:i/>
                  <w:iCs/>
                </w:rPr>
                <w:delText>multipart/related; type="application/dicom+xml"</w:delText>
              </w:r>
            </w:del>
          </w:p>
        </w:tc>
        <w:tc>
          <w:tcPr>
            <w:tcW w:w="3402" w:type="dxa"/>
            <w:tcBorders>
              <w:top w:val="single" w:sz="4" w:space="0" w:color="auto"/>
              <w:left w:val="single" w:sz="4" w:space="0" w:color="auto"/>
              <w:bottom w:val="single" w:sz="4" w:space="0" w:color="auto"/>
              <w:right w:val="single" w:sz="4" w:space="0" w:color="auto"/>
            </w:tcBorders>
          </w:tcPr>
          <w:p w14:paraId="2F63036A" w14:textId="45A4929C" w:rsidR="00C24625" w:rsidRPr="00F64160" w:rsidDel="00695EA7" w:rsidRDefault="00C24625" w:rsidP="000C3C03">
            <w:pPr>
              <w:pStyle w:val="TableBody"/>
              <w:spacing w:before="0" w:after="0"/>
              <w:rPr>
                <w:del w:id="1230" w:author="Jeroen Medema" w:date="2025-03-27T12:02:00Z" w16du:dateUtc="2025-03-27T11:02:00Z"/>
                <w:sz w:val="18"/>
                <w:szCs w:val="18"/>
              </w:rPr>
            </w:pPr>
          </w:p>
        </w:tc>
      </w:tr>
      <w:tr w:rsidR="00C24625" w:rsidRPr="00F64160" w:rsidDel="00695EA7" w14:paraId="09C084B8" w14:textId="7AEC71D3" w:rsidTr="000C3C03">
        <w:trPr>
          <w:trHeight w:val="190"/>
          <w:del w:id="1231" w:author="Jeroen Medema" w:date="2025-03-27T12:02:00Z" w16du:dateUtc="2025-03-27T11:02:00Z"/>
        </w:trPr>
        <w:tc>
          <w:tcPr>
            <w:tcW w:w="1864" w:type="dxa"/>
            <w:tcBorders>
              <w:top w:val="single" w:sz="4" w:space="0" w:color="auto"/>
              <w:left w:val="single" w:sz="4" w:space="0" w:color="auto"/>
              <w:bottom w:val="single" w:sz="4" w:space="0" w:color="auto"/>
              <w:right w:val="single" w:sz="4" w:space="0" w:color="auto"/>
            </w:tcBorders>
            <w:hideMark/>
          </w:tcPr>
          <w:p w14:paraId="43331155" w14:textId="324933FB" w:rsidR="00C24625" w:rsidRPr="00F64160" w:rsidDel="00695EA7" w:rsidRDefault="00C24625" w:rsidP="000C3C03">
            <w:pPr>
              <w:pStyle w:val="TableBody"/>
              <w:spacing w:before="0" w:after="0"/>
              <w:rPr>
                <w:del w:id="1232" w:author="Jeroen Medema" w:date="2025-03-27T12:02:00Z" w16du:dateUtc="2025-03-27T11:02:00Z"/>
                <w:sz w:val="18"/>
                <w:szCs w:val="18"/>
              </w:rPr>
            </w:pPr>
            <w:del w:id="1233" w:author="Jeroen Medema" w:date="2025-03-27T12:02:00Z" w16du:dateUtc="2025-03-27T11:02:00Z">
              <w:r w:rsidRPr="00F64160" w:rsidDel="00695EA7">
                <w:rPr>
                  <w:sz w:val="18"/>
                  <w:szCs w:val="18"/>
                </w:rPr>
                <w:delText>Content-Length</w:delText>
              </w:r>
            </w:del>
          </w:p>
        </w:tc>
        <w:tc>
          <w:tcPr>
            <w:tcW w:w="3660" w:type="dxa"/>
            <w:tcBorders>
              <w:top w:val="single" w:sz="4" w:space="0" w:color="auto"/>
              <w:left w:val="single" w:sz="4" w:space="0" w:color="auto"/>
              <w:bottom w:val="single" w:sz="4" w:space="0" w:color="auto"/>
              <w:right w:val="single" w:sz="4" w:space="0" w:color="auto"/>
            </w:tcBorders>
          </w:tcPr>
          <w:p w14:paraId="192CC0B9" w14:textId="3D5BE080" w:rsidR="00C24625" w:rsidRPr="00F64160" w:rsidDel="00695EA7" w:rsidRDefault="00C24625" w:rsidP="000C3C03">
            <w:pPr>
              <w:pStyle w:val="TableBody"/>
              <w:spacing w:before="0" w:after="0"/>
              <w:rPr>
                <w:del w:id="1234" w:author="Jeroen Medema" w:date="2025-03-27T12:02:00Z" w16du:dateUtc="2025-03-27T11:02:00Z"/>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4EA40B0" w14:textId="59B474AA" w:rsidR="00C24625" w:rsidRPr="00F64160" w:rsidDel="00695EA7" w:rsidRDefault="00C24625" w:rsidP="000C3C03">
            <w:pPr>
              <w:pStyle w:val="TableBody"/>
              <w:spacing w:before="0" w:after="0"/>
              <w:rPr>
                <w:del w:id="1235" w:author="Jeroen Medema" w:date="2025-03-27T12:02:00Z" w16du:dateUtc="2025-03-27T11:02:00Z"/>
                <w:i/>
                <w:sz w:val="18"/>
                <w:szCs w:val="18"/>
              </w:rPr>
            </w:pPr>
            <w:del w:id="1236" w:author="Jeroen Medema" w:date="2025-03-27T12:02:00Z" w16du:dateUtc="2025-03-27T11:02:00Z">
              <w:r w:rsidRPr="00F64160" w:rsidDel="00695EA7">
                <w:rPr>
                  <w:i/>
                  <w:sz w:val="18"/>
                  <w:szCs w:val="18"/>
                </w:rPr>
                <w:delText>[If Content-Encoding is not present]</w:delText>
              </w:r>
            </w:del>
          </w:p>
        </w:tc>
      </w:tr>
      <w:tr w:rsidR="00C24625" w:rsidRPr="00F64160" w:rsidDel="00695EA7" w14:paraId="13919F0A" w14:textId="5DF711A9" w:rsidTr="000C3C03">
        <w:trPr>
          <w:trHeight w:val="190"/>
          <w:del w:id="1237" w:author="Jeroen Medema" w:date="2025-03-27T12:02:00Z" w16du:dateUtc="2025-03-27T11:02:00Z"/>
        </w:trPr>
        <w:tc>
          <w:tcPr>
            <w:tcW w:w="1864" w:type="dxa"/>
            <w:tcBorders>
              <w:top w:val="single" w:sz="4" w:space="0" w:color="auto"/>
              <w:left w:val="single" w:sz="4" w:space="0" w:color="auto"/>
              <w:bottom w:val="single" w:sz="4" w:space="0" w:color="auto"/>
              <w:right w:val="single" w:sz="4" w:space="0" w:color="auto"/>
            </w:tcBorders>
            <w:hideMark/>
          </w:tcPr>
          <w:p w14:paraId="39B04615" w14:textId="7AC38F7E" w:rsidR="00C24625" w:rsidRPr="00F64160" w:rsidDel="00695EA7" w:rsidRDefault="00C24625" w:rsidP="000C3C03">
            <w:pPr>
              <w:pStyle w:val="TableBody"/>
              <w:spacing w:before="0" w:after="0"/>
              <w:rPr>
                <w:del w:id="1238" w:author="Jeroen Medema" w:date="2025-03-27T12:02:00Z" w16du:dateUtc="2025-03-27T11:02:00Z"/>
                <w:sz w:val="18"/>
                <w:szCs w:val="18"/>
              </w:rPr>
            </w:pPr>
            <w:del w:id="1239" w:author="Jeroen Medema" w:date="2025-03-27T12:02:00Z" w16du:dateUtc="2025-03-27T11:02:00Z">
              <w:r w:rsidRPr="00F64160" w:rsidDel="00695EA7">
                <w:rPr>
                  <w:sz w:val="18"/>
                  <w:szCs w:val="18"/>
                </w:rPr>
                <w:delText>Content-Encoding</w:delText>
              </w:r>
            </w:del>
          </w:p>
        </w:tc>
        <w:tc>
          <w:tcPr>
            <w:tcW w:w="3660" w:type="dxa"/>
            <w:tcBorders>
              <w:top w:val="single" w:sz="4" w:space="0" w:color="auto"/>
              <w:left w:val="single" w:sz="4" w:space="0" w:color="auto"/>
              <w:bottom w:val="single" w:sz="4" w:space="0" w:color="auto"/>
              <w:right w:val="single" w:sz="4" w:space="0" w:color="auto"/>
            </w:tcBorders>
          </w:tcPr>
          <w:p w14:paraId="3A7D7928" w14:textId="3B64D9D9" w:rsidR="00C24625" w:rsidRPr="00F64160" w:rsidDel="00695EA7" w:rsidRDefault="00C24625" w:rsidP="000C3C03">
            <w:pPr>
              <w:pStyle w:val="TableBody"/>
              <w:spacing w:before="0" w:after="0"/>
              <w:rPr>
                <w:del w:id="1240" w:author="Jeroen Medema" w:date="2025-03-27T12:02:00Z" w16du:dateUtc="2025-03-27T11:02:00Z"/>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A9DD216" w14:textId="31A33A0F" w:rsidR="00C24625" w:rsidRPr="00F64160" w:rsidDel="00695EA7" w:rsidRDefault="00C24625" w:rsidP="000C3C03">
            <w:pPr>
              <w:pStyle w:val="TableBody"/>
              <w:spacing w:before="0" w:after="0"/>
              <w:rPr>
                <w:del w:id="1241" w:author="Jeroen Medema" w:date="2025-03-27T12:02:00Z" w16du:dateUtc="2025-03-27T11:02:00Z"/>
                <w:i/>
                <w:sz w:val="18"/>
                <w:szCs w:val="18"/>
              </w:rPr>
            </w:pPr>
            <w:del w:id="1242" w:author="Jeroen Medema" w:date="2025-03-27T12:02:00Z" w16du:dateUtc="2025-03-27T11:02:00Z">
              <w:r w:rsidRPr="00F64160" w:rsidDel="00695EA7">
                <w:rPr>
                  <w:i/>
                  <w:sz w:val="18"/>
                  <w:szCs w:val="18"/>
                </w:rPr>
                <w:delText>[If Content-Length is not present]</w:delText>
              </w:r>
            </w:del>
          </w:p>
        </w:tc>
      </w:tr>
    </w:tbl>
    <w:p w14:paraId="431384B5" w14:textId="6A6D73C8" w:rsidR="00A9630E" w:rsidRPr="00C156B1" w:rsidDel="00695EA7" w:rsidRDefault="00A9630E" w:rsidP="00192340">
      <w:pPr>
        <w:rPr>
          <w:del w:id="1243" w:author="Jeroen Medema" w:date="2025-03-27T12:02:00Z" w16du:dateUtc="2025-03-27T11:02:00Z"/>
        </w:rPr>
      </w:pPr>
    </w:p>
    <w:p w14:paraId="15192120" w14:textId="40726217" w:rsidR="00192340" w:rsidRPr="00F64160" w:rsidDel="00695EA7" w:rsidRDefault="00192340" w:rsidP="00774FAA">
      <w:pPr>
        <w:pStyle w:val="Heading6"/>
        <w:rPr>
          <w:del w:id="1244" w:author="Jeroen Medema" w:date="2025-03-27T12:02:00Z" w16du:dateUtc="2025-03-27T11:02:00Z"/>
        </w:rPr>
      </w:pPr>
      <w:del w:id="1245" w:author="Jeroen Medema" w:date="2025-03-27T12:02:00Z" w16du:dateUtc="2025-03-27T11:02:00Z">
        <w:r w:rsidDel="00695EA7">
          <w:delText>N</w:delText>
        </w:r>
        <w:r w:rsidRPr="00F64160" w:rsidDel="00695EA7">
          <w:delText>.5.3.</w:delText>
        </w:r>
        <w:r w:rsidR="005B6FC4" w:rsidDel="00695EA7">
          <w:delText>X.4</w:delText>
        </w:r>
        <w:r w:rsidRPr="00F64160" w:rsidDel="00695EA7">
          <w:delText>.2</w:delText>
        </w:r>
        <w:r w:rsidRPr="00F64160" w:rsidDel="00695EA7">
          <w:tab/>
          <w:delText>Origin Server</w:delText>
        </w:r>
      </w:del>
    </w:p>
    <w:p w14:paraId="06AA3347" w14:textId="2A86CDC2" w:rsidR="006A00A1" w:rsidRPr="00F64160" w:rsidDel="00695EA7" w:rsidRDefault="006A00A1" w:rsidP="006A00A1">
      <w:pPr>
        <w:rPr>
          <w:del w:id="1246" w:author="Jeroen Medema" w:date="2025-03-27T12:02:00Z" w16du:dateUtc="2025-03-27T11:02:00Z"/>
          <w:rFonts w:cs="Arial"/>
        </w:rPr>
      </w:pPr>
      <w:del w:id="1247" w:author="Jeroen Medema" w:date="2025-03-27T12:02:00Z" w16du:dateUtc="2025-03-27T11:02:00Z">
        <w:r w:rsidRPr="00F64160" w:rsidDel="00695EA7">
          <w:rPr>
            <w:rFonts w:cs="Arial"/>
          </w:rPr>
          <w:delText xml:space="preserve">The </w:delText>
        </w:r>
        <w:r w:rsidDel="00695EA7">
          <w:rPr>
            <w:rFonts w:cs="Arial"/>
          </w:rPr>
          <w:delText xml:space="preserve">Subscribe </w:delText>
        </w:r>
        <w:r w:rsidRPr="00F64160" w:rsidDel="00695EA7">
          <w:rPr>
            <w:rFonts w:cs="Arial"/>
          </w:rPr>
          <w:delText xml:space="preserve">Transaction origin server receives </w:delText>
        </w:r>
        <w:r w:rsidR="000F1AFA" w:rsidDel="00695EA7">
          <w:rPr>
            <w:rFonts w:cs="Arial"/>
          </w:rPr>
          <w:delText>POST</w:delText>
        </w:r>
        <w:r w:rsidDel="00695EA7">
          <w:rPr>
            <w:rFonts w:cs="Arial"/>
          </w:rPr>
          <w:delText xml:space="preserve"> </w:delText>
        </w:r>
        <w:r w:rsidRPr="00F64160" w:rsidDel="00695EA7">
          <w:rPr>
            <w:rFonts w:cs="Arial"/>
          </w:rPr>
          <w:delText xml:space="preserve">requests </w:delText>
        </w:r>
        <w:r w:rsidDel="00695EA7">
          <w:rPr>
            <w:rFonts w:cs="Arial"/>
          </w:rPr>
          <w:delText>to</w:delText>
        </w:r>
        <w:r w:rsidRPr="00F64160" w:rsidDel="00695EA7">
          <w:rPr>
            <w:rFonts w:cs="Arial"/>
          </w:rPr>
          <w:delText xml:space="preserve"> </w:delText>
        </w:r>
        <w:r w:rsidR="005352AC" w:rsidDel="00695EA7">
          <w:rPr>
            <w:rFonts w:cs="Arial"/>
          </w:rPr>
          <w:delText xml:space="preserve">subscribe to changes of a </w:delText>
        </w:r>
        <w:r w:rsidDel="00695EA7">
          <w:rPr>
            <w:rFonts w:cs="Arial"/>
          </w:rPr>
          <w:delText>modality performed procedure step</w:delText>
        </w:r>
        <w:r w:rsidRPr="00F64160" w:rsidDel="00695EA7">
          <w:rPr>
            <w:rFonts w:cs="Arial"/>
          </w:rPr>
          <w:delText>.</w:delText>
        </w:r>
      </w:del>
    </w:p>
    <w:p w14:paraId="4A7DF13A" w14:textId="068286C4" w:rsidR="006A00A1" w:rsidDel="00695EA7" w:rsidRDefault="006A00A1" w:rsidP="006A00A1">
      <w:pPr>
        <w:rPr>
          <w:del w:id="1248" w:author="Jeroen Medema" w:date="2025-03-27T12:02:00Z" w16du:dateUtc="2025-03-27T11:02:00Z"/>
          <w:rFonts w:cs="Arial"/>
        </w:rPr>
      </w:pPr>
      <w:del w:id="1249" w:author="Jeroen Medema" w:date="2025-03-27T12:02:00Z" w16du:dateUtc="2025-03-27T11:02:00Z">
        <w:r w:rsidRPr="009E2997" w:rsidDel="00695EA7">
          <w:rPr>
            <w:rFonts w:cs="Arial"/>
          </w:rPr>
          <w:delText xml:space="preserve">The user agent specifies the Target Resource as part of the URI and </w:delText>
        </w:r>
        <w:r w:rsidDel="00695EA7">
          <w:rPr>
            <w:rFonts w:cs="Arial"/>
          </w:rPr>
          <w:delText xml:space="preserve">the acceptable </w:delText>
        </w:r>
        <w:r w:rsidRPr="009E2997" w:rsidDel="00695EA7">
          <w:rPr>
            <w:rFonts w:cs="Arial"/>
          </w:rPr>
          <w:delText xml:space="preserve">Content-Type </w:delText>
        </w:r>
        <w:r w:rsidDel="00695EA7">
          <w:rPr>
            <w:rFonts w:cs="Arial"/>
          </w:rPr>
          <w:delText xml:space="preserve">in the HTTP header </w:delText>
        </w:r>
        <w:r w:rsidRPr="009E2997" w:rsidDel="00695EA7">
          <w:rPr>
            <w:rFonts w:cs="Arial"/>
          </w:rPr>
          <w:delText>(i.e. XML or JSON).</w:delText>
        </w:r>
      </w:del>
    </w:p>
    <w:p w14:paraId="5C9C0E04" w14:textId="3867B8EE" w:rsidR="006A00A1" w:rsidDel="00695EA7" w:rsidRDefault="006A00A1" w:rsidP="006A00A1">
      <w:pPr>
        <w:rPr>
          <w:del w:id="1250" w:author="Jeroen Medema" w:date="2025-03-27T12:02:00Z" w16du:dateUtc="2025-03-27T11:02:00Z"/>
          <w:rFonts w:cs="Arial"/>
        </w:rPr>
      </w:pPr>
      <w:del w:id="1251" w:author="Jeroen Medema" w:date="2025-03-27T12:02:00Z" w16du:dateUtc="2025-03-27T11:02:00Z">
        <w:r w:rsidRPr="009E2997" w:rsidDel="00695EA7">
          <w:rPr>
            <w:rFonts w:cs="Arial"/>
          </w:rPr>
          <w:delText xml:space="preserve">The URI is composed by a Base URI: </w:delText>
        </w:r>
        <w:r w:rsidDel="00695EA7">
          <w:rPr>
            <w:rFonts w:cs="Arial"/>
          </w:rPr>
          <w:delText>s</w:delText>
        </w:r>
        <w:r w:rsidRPr="009E2997" w:rsidDel="00695EA7">
          <w:rPr>
            <w:rFonts w:cs="Arial"/>
          </w:rPr>
          <w:delText xml:space="preserve">ee Base URI for the origin server in Section </w:delText>
        </w:r>
        <w:r w:rsidDel="00695EA7">
          <w:rPr>
            <w:rFonts w:cs="Arial"/>
          </w:rPr>
          <w:delText>N</w:delText>
        </w:r>
        <w:r w:rsidRPr="009E2997" w:rsidDel="00695EA7">
          <w:rPr>
            <w:rFonts w:cs="Arial"/>
          </w:rPr>
          <w:delText>.6.3.</w:delText>
        </w:r>
        <w:r w:rsidDel="00695EA7">
          <w:rPr>
            <w:rFonts w:cs="Arial"/>
          </w:rPr>
          <w:delText>X.</w:delText>
        </w:r>
      </w:del>
    </w:p>
    <w:p w14:paraId="69D2A863" w14:textId="0B676904" w:rsidR="006A00A1" w:rsidRPr="00F64160" w:rsidDel="00695EA7" w:rsidRDefault="006A00A1" w:rsidP="006A00A1">
      <w:pPr>
        <w:rPr>
          <w:del w:id="1252" w:author="Jeroen Medema" w:date="2025-03-27T12:02:00Z" w16du:dateUtc="2025-03-27T11:02:00Z"/>
          <w:rFonts w:cs="Arial"/>
        </w:rPr>
      </w:pPr>
      <w:del w:id="1253" w:author="Jeroen Medema" w:date="2025-03-27T12:02:00Z" w16du:dateUtc="2025-03-27T11:02:00Z">
        <w:r w:rsidRPr="00F64160" w:rsidDel="00695EA7">
          <w:rPr>
            <w:rFonts w:cs="Arial"/>
          </w:rPr>
          <w:delText xml:space="preserve">The </w:delText>
        </w:r>
        <w:r w:rsidR="005352AC" w:rsidDel="00695EA7">
          <w:rPr>
            <w:rFonts w:cs="Arial"/>
          </w:rPr>
          <w:delText>Subscribe</w:delText>
        </w:r>
        <w:r w:rsidDel="00695EA7">
          <w:rPr>
            <w:rFonts w:cs="Arial"/>
          </w:rPr>
          <w:delText xml:space="preserve"> </w:delText>
        </w:r>
        <w:r w:rsidRPr="00F64160" w:rsidDel="00695EA7">
          <w:rPr>
            <w:rFonts w:cs="Arial"/>
          </w:rPr>
          <w:delText xml:space="preserve">Transaction origin server </w:delText>
        </w:r>
        <w:r w:rsidDel="00695EA7">
          <w:rPr>
            <w:rFonts w:cs="Arial"/>
          </w:rPr>
          <w:delText>supports</w:delText>
        </w:r>
        <w:r w:rsidRPr="00F64160" w:rsidDel="00695EA7">
          <w:rPr>
            <w:rFonts w:cs="Arial"/>
          </w:rPr>
          <w:delText xml:space="preserve"> resources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.2</w:delText>
        </w:r>
        <w:r w:rsidRPr="00F64160" w:rsidDel="00695EA7">
          <w:rPr>
            <w:rFonts w:cs="Arial"/>
          </w:rPr>
          <w:delText>-</w:delText>
        </w:r>
        <w:r w:rsidDel="00695EA7">
          <w:rPr>
            <w:rFonts w:cs="Arial"/>
          </w:rPr>
          <w:delText>1</w:delText>
        </w:r>
        <w:r w:rsidRPr="00F64160" w:rsidDel="00695EA7">
          <w:rPr>
            <w:rFonts w:cs="Arial"/>
          </w:rPr>
          <w:delText>.</w:delText>
        </w:r>
      </w:del>
    </w:p>
    <w:p w14:paraId="5192BE3F" w14:textId="0E454F24" w:rsidR="006A00A1" w:rsidRPr="00F64160" w:rsidDel="00695EA7" w:rsidRDefault="006A00A1" w:rsidP="006A00A1">
      <w:pPr>
        <w:pStyle w:val="TemplateInstruction"/>
        <w:rPr>
          <w:del w:id="1254" w:author="Jeroen Medema" w:date="2025-03-27T12:02:00Z" w16du:dateUtc="2025-03-27T11:02:00Z"/>
          <w:rFonts w:cs="Arial"/>
        </w:rPr>
      </w:pPr>
      <w:del w:id="1255" w:author="Jeroen Medema" w:date="2025-03-27T12:02:00Z" w16du:dateUtc="2025-03-27T11:02:00Z">
        <w:r w:rsidRPr="00F64160" w:rsidDel="00695EA7">
          <w:rPr>
            <w:rFonts w:cs="Arial"/>
          </w:rPr>
          <w:delText>[Fill in information on your implementation in the Comments column when necessary.]</w:delText>
        </w:r>
      </w:del>
    </w:p>
    <w:p w14:paraId="05996064" w14:textId="7385C197" w:rsidR="006A00A1" w:rsidRPr="00F64160" w:rsidDel="00695EA7" w:rsidRDefault="006A00A1" w:rsidP="006A00A1">
      <w:pPr>
        <w:pStyle w:val="TableTitle"/>
        <w:rPr>
          <w:del w:id="1256" w:author="Jeroen Medema" w:date="2025-03-27T12:02:00Z" w16du:dateUtc="2025-03-27T11:02:00Z"/>
          <w:rFonts w:cs="Arial"/>
        </w:rPr>
      </w:pPr>
      <w:del w:id="1257"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.2-1</w:delText>
        </w:r>
        <w:r w:rsidRPr="00F64160" w:rsidDel="00695EA7">
          <w:rPr>
            <w:rFonts w:cs="Arial"/>
          </w:rPr>
          <w:delText xml:space="preserve">: Resources </w:delText>
        </w:r>
        <w:r w:rsidDel="00695EA7">
          <w:rPr>
            <w:rFonts w:cs="Arial"/>
          </w:rPr>
          <w:delText xml:space="preserve">for </w:delText>
        </w:r>
        <w:r w:rsidR="0023229F" w:rsidDel="00695EA7">
          <w:rPr>
            <w:rFonts w:cs="Arial"/>
          </w:rPr>
          <w:delText>Subscribe</w:delText>
        </w:r>
        <w:r w:rsidDel="00695EA7">
          <w:rPr>
            <w:rFonts w:cs="Arial"/>
          </w:rPr>
          <w:delText xml:space="preserve"> </w:delText>
        </w:r>
        <w:r w:rsidRPr="00F64160" w:rsidDel="00695EA7">
          <w:rPr>
            <w:rFonts w:cs="Arial"/>
          </w:rPr>
          <w:delText xml:space="preserve">Transaction </w:delText>
        </w:r>
        <w:r w:rsidDel="00695EA7">
          <w:rPr>
            <w:rFonts w:cs="Arial"/>
          </w:rPr>
          <w:delText>–</w:delText>
        </w:r>
        <w:r w:rsidRPr="00F64160" w:rsidDel="00695EA7">
          <w:rPr>
            <w:rFonts w:cs="Arial"/>
          </w:rPr>
          <w:delText xml:space="preserve"> Origin</w:delText>
        </w:r>
        <w:r w:rsidDel="00695EA7">
          <w:rPr>
            <w:rFonts w:cs="Arial"/>
          </w:rPr>
          <w:delText xml:space="preserve"> </w:delText>
        </w:r>
        <w:r w:rsidRPr="00F64160" w:rsidDel="00695EA7">
          <w:rPr>
            <w:rFonts w:cs="Arial"/>
          </w:rPr>
          <w:delText>Server</w:delText>
        </w:r>
      </w:del>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6A00A1" w:rsidRPr="00F64160" w:rsidDel="00695EA7" w14:paraId="2BD8999D" w14:textId="7EF8AD35" w:rsidTr="000C3C03">
        <w:trPr>
          <w:del w:id="1258" w:author="Jeroen Medema" w:date="2025-03-27T12:02:00Z" w16du:dateUtc="2025-03-27T11:02:00Z"/>
        </w:trPr>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138636" w14:textId="31AD6B1D" w:rsidR="006A00A1" w:rsidRPr="00F64160" w:rsidDel="00695EA7" w:rsidRDefault="006A00A1" w:rsidP="000C3C03">
            <w:pPr>
              <w:pStyle w:val="TableHeader"/>
              <w:rPr>
                <w:del w:id="1259" w:author="Jeroen Medema" w:date="2025-03-27T12:02:00Z" w16du:dateUtc="2025-03-27T11:02:00Z"/>
                <w:rFonts w:cs="Arial"/>
              </w:rPr>
            </w:pPr>
            <w:del w:id="1260" w:author="Jeroen Medema" w:date="2025-03-27T12:02:00Z" w16du:dateUtc="2025-03-27T11:02:00Z">
              <w:r w:rsidRPr="00F64160" w:rsidDel="00695EA7">
                <w:rPr>
                  <w:rFonts w:cs="Arial"/>
                </w:rPr>
                <w:delText>Resource</w:delText>
              </w:r>
            </w:del>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10B410" w14:textId="5A4AB46D" w:rsidR="006A00A1" w:rsidRPr="00F64160" w:rsidDel="00695EA7" w:rsidRDefault="006A00A1" w:rsidP="000C3C03">
            <w:pPr>
              <w:pStyle w:val="TableHeader"/>
              <w:rPr>
                <w:del w:id="1261" w:author="Jeroen Medema" w:date="2025-03-27T12:02:00Z" w16du:dateUtc="2025-03-27T11:02:00Z"/>
                <w:rFonts w:cs="Arial"/>
              </w:rPr>
            </w:pPr>
            <w:del w:id="1262" w:author="Jeroen Medema" w:date="2025-03-27T12:02:00Z" w16du:dateUtc="2025-03-27T11:02:00Z">
              <w:r w:rsidRPr="00F64160" w:rsidDel="00695EA7">
                <w:rPr>
                  <w:rFonts w:cs="Arial"/>
                </w:rPr>
                <w:delText>Comments</w:delText>
              </w:r>
            </w:del>
          </w:p>
        </w:tc>
      </w:tr>
      <w:tr w:rsidR="006A00A1" w:rsidRPr="00F64160" w:rsidDel="00695EA7" w14:paraId="6DF5EAB0" w14:textId="563A49FE" w:rsidTr="000C3C03">
        <w:trPr>
          <w:del w:id="1263" w:author="Jeroen Medema" w:date="2025-03-27T12:02:00Z" w16du:dateUtc="2025-03-27T11:02:00Z"/>
        </w:trPr>
        <w:tc>
          <w:tcPr>
            <w:tcW w:w="3256" w:type="dxa"/>
            <w:tcBorders>
              <w:top w:val="single" w:sz="4" w:space="0" w:color="auto"/>
              <w:left w:val="single" w:sz="4" w:space="0" w:color="auto"/>
              <w:bottom w:val="single" w:sz="4" w:space="0" w:color="auto"/>
              <w:right w:val="single" w:sz="4" w:space="0" w:color="auto"/>
            </w:tcBorders>
          </w:tcPr>
          <w:p w14:paraId="2F89E0AC" w14:textId="2519D4E0" w:rsidR="006A00A1" w:rsidRPr="00F64160" w:rsidDel="00695EA7" w:rsidRDefault="006A00A1" w:rsidP="000C3C03">
            <w:pPr>
              <w:pStyle w:val="TableBody"/>
              <w:spacing w:before="0" w:after="0"/>
              <w:rPr>
                <w:del w:id="1264" w:author="Jeroen Medema" w:date="2025-03-27T12:02:00Z" w16du:dateUtc="2025-03-27T11:02:00Z"/>
                <w:sz w:val="18"/>
                <w:szCs w:val="18"/>
              </w:rPr>
            </w:pPr>
          </w:p>
        </w:tc>
        <w:tc>
          <w:tcPr>
            <w:tcW w:w="5811" w:type="dxa"/>
            <w:tcBorders>
              <w:top w:val="single" w:sz="4" w:space="0" w:color="auto"/>
              <w:left w:val="single" w:sz="4" w:space="0" w:color="auto"/>
              <w:bottom w:val="single" w:sz="4" w:space="0" w:color="auto"/>
              <w:right w:val="single" w:sz="4" w:space="0" w:color="auto"/>
            </w:tcBorders>
          </w:tcPr>
          <w:p w14:paraId="577CE8A5" w14:textId="6365DF74" w:rsidR="006A00A1" w:rsidRPr="00F64160" w:rsidDel="00695EA7" w:rsidRDefault="006A00A1" w:rsidP="000C3C03">
            <w:pPr>
              <w:pStyle w:val="TableBody"/>
              <w:spacing w:before="0" w:after="0"/>
              <w:rPr>
                <w:del w:id="1265" w:author="Jeroen Medema" w:date="2025-03-27T12:02:00Z" w16du:dateUtc="2025-03-27T11:02:00Z"/>
                <w:i/>
                <w:sz w:val="18"/>
                <w:szCs w:val="18"/>
              </w:rPr>
            </w:pPr>
            <w:del w:id="1266" w:author="Jeroen Medema" w:date="2025-03-27T12:02:00Z" w16du:dateUtc="2025-03-27T11:02:00Z">
              <w:r w:rsidRPr="00F64160" w:rsidDel="00695EA7">
                <w:rPr>
                  <w:sz w:val="18"/>
                  <w:szCs w:val="18"/>
                </w:rPr>
                <w:delText xml:space="preserve">See </w:delText>
              </w:r>
              <w:r w:rsidDel="00695EA7">
                <w:rPr>
                  <w:sz w:val="18"/>
                  <w:szCs w:val="18"/>
                </w:rPr>
                <w:delText>R</w:delText>
              </w:r>
              <w:r w:rsidRPr="00F64160" w:rsidDel="00695EA7">
                <w:rPr>
                  <w:sz w:val="18"/>
                  <w:szCs w:val="18"/>
                </w:rPr>
                <w:delText>esource</w:delText>
              </w:r>
              <w:r w:rsidDel="00695EA7">
                <w:rPr>
                  <w:sz w:val="18"/>
                  <w:szCs w:val="18"/>
                </w:rPr>
                <w:delText>s</w:delText>
              </w:r>
              <w:r w:rsidRPr="00F64160" w:rsidDel="00695EA7">
                <w:rPr>
                  <w:sz w:val="18"/>
                  <w:szCs w:val="18"/>
                </w:rPr>
                <w:delText xml:space="preserve"> path in </w:delText>
              </w:r>
              <w:r w:rsidDel="00695EA7">
                <w:rPr>
                  <w:sz w:val="18"/>
                  <w:szCs w:val="18"/>
                </w:rPr>
                <w:delText xml:space="preserve">Table X.1.1-1 in </w:delText>
              </w:r>
              <w:r w:rsidRPr="00F64160" w:rsidDel="00695EA7">
                <w:rPr>
                  <w:sz w:val="18"/>
                  <w:szCs w:val="18"/>
                </w:rPr>
                <w:delText>PS3.18</w:delText>
              </w:r>
            </w:del>
          </w:p>
        </w:tc>
      </w:tr>
      <w:tr w:rsidR="006A00A1" w:rsidRPr="00F64160" w:rsidDel="00695EA7" w14:paraId="25DBFEBB" w14:textId="287461DC" w:rsidTr="000C3C03">
        <w:trPr>
          <w:trHeight w:val="144"/>
          <w:del w:id="1267" w:author="Jeroen Medema" w:date="2025-03-27T12:02:00Z" w16du:dateUtc="2025-03-27T11:02:00Z"/>
        </w:trPr>
        <w:tc>
          <w:tcPr>
            <w:tcW w:w="3256" w:type="dxa"/>
            <w:tcBorders>
              <w:top w:val="single" w:sz="4" w:space="0" w:color="auto"/>
              <w:left w:val="single" w:sz="4" w:space="0" w:color="auto"/>
              <w:bottom w:val="single" w:sz="4" w:space="0" w:color="auto"/>
              <w:right w:val="single" w:sz="4" w:space="0" w:color="auto"/>
            </w:tcBorders>
          </w:tcPr>
          <w:p w14:paraId="0E395F98" w14:textId="40C31CE0" w:rsidR="006A00A1" w:rsidRPr="00963BFE" w:rsidDel="00695EA7" w:rsidRDefault="006A00A1" w:rsidP="000C3C03">
            <w:pPr>
              <w:pStyle w:val="TableBody"/>
              <w:spacing w:before="0" w:after="0"/>
              <w:rPr>
                <w:del w:id="1268" w:author="Jeroen Medema" w:date="2025-03-27T12:02:00Z" w16du:dateUtc="2025-03-27T11:02:00Z"/>
                <w:i/>
                <w:iCs/>
                <w:sz w:val="18"/>
                <w:szCs w:val="18"/>
              </w:rPr>
            </w:pPr>
            <w:del w:id="1269" w:author="Jeroen Medema" w:date="2025-03-27T12:02:00Z" w16du:dateUtc="2025-03-27T11:02:00Z">
              <w:r w:rsidDel="00695EA7">
                <w:rPr>
                  <w:i/>
                  <w:sz w:val="18"/>
                  <w:szCs w:val="18"/>
                </w:rPr>
                <w:delText>modality-performed-procedure-steps</w:delText>
              </w:r>
            </w:del>
          </w:p>
        </w:tc>
        <w:tc>
          <w:tcPr>
            <w:tcW w:w="5811" w:type="dxa"/>
            <w:tcBorders>
              <w:top w:val="single" w:sz="4" w:space="0" w:color="auto"/>
              <w:left w:val="single" w:sz="4" w:space="0" w:color="auto"/>
              <w:bottom w:val="single" w:sz="4" w:space="0" w:color="auto"/>
              <w:right w:val="single" w:sz="4" w:space="0" w:color="auto"/>
            </w:tcBorders>
          </w:tcPr>
          <w:p w14:paraId="4A151539" w14:textId="18379C50" w:rsidR="006A00A1" w:rsidRPr="00F64160" w:rsidDel="00695EA7" w:rsidRDefault="006A00A1" w:rsidP="000C3C03">
            <w:pPr>
              <w:pStyle w:val="TableBody"/>
              <w:spacing w:before="0" w:after="0"/>
              <w:rPr>
                <w:del w:id="1270" w:author="Jeroen Medema" w:date="2025-03-27T12:02:00Z" w16du:dateUtc="2025-03-27T11:02:00Z"/>
                <w:sz w:val="18"/>
                <w:szCs w:val="18"/>
              </w:rPr>
            </w:pPr>
          </w:p>
        </w:tc>
      </w:tr>
    </w:tbl>
    <w:p w14:paraId="03C8094E" w14:textId="13DB02A0" w:rsidR="006A00A1" w:rsidRPr="00F64160" w:rsidDel="00695EA7" w:rsidRDefault="006A00A1" w:rsidP="006A00A1">
      <w:pPr>
        <w:pStyle w:val="BodyTextIndent2"/>
        <w:rPr>
          <w:del w:id="1271" w:author="Jeroen Medema" w:date="2025-03-27T12:02:00Z" w16du:dateUtc="2025-03-27T11:02:00Z"/>
          <w:rFonts w:ascii="Arial" w:hAnsi="Arial" w:cs="Arial"/>
          <w:sz w:val="20"/>
          <w:lang w:val="en-US" w:eastAsia="en-US"/>
        </w:rPr>
      </w:pPr>
    </w:p>
    <w:p w14:paraId="2C199FBF" w14:textId="25F29E4E" w:rsidR="006A00A1" w:rsidRPr="00F64160" w:rsidDel="00695EA7" w:rsidRDefault="006A00A1" w:rsidP="006A00A1">
      <w:pPr>
        <w:rPr>
          <w:del w:id="1272" w:author="Jeroen Medema" w:date="2025-03-27T12:02:00Z" w16du:dateUtc="2025-03-27T11:02:00Z"/>
          <w:rFonts w:cs="Arial"/>
        </w:rPr>
      </w:pPr>
      <w:del w:id="1273" w:author="Jeroen Medema" w:date="2025-03-27T12:02:00Z" w16du:dateUtc="2025-03-27T11:02:00Z">
        <w:r w:rsidRPr="00F64160" w:rsidDel="00695EA7">
          <w:rPr>
            <w:rFonts w:cs="Arial"/>
          </w:rPr>
          <w:delText xml:space="preserve">The </w:delText>
        </w:r>
        <w:r w:rsidR="0023229F" w:rsidDel="00695EA7">
          <w:rPr>
            <w:rFonts w:cs="Arial"/>
          </w:rPr>
          <w:delText>Subscribe</w:delText>
        </w:r>
        <w:r w:rsidRPr="00F64160" w:rsidDel="00695EA7">
          <w:rPr>
            <w:rFonts w:cs="Arial"/>
          </w:rPr>
          <w:delText xml:space="preserve"> Transaction origin server supports Header Fields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.2</w:delText>
        </w:r>
        <w:r w:rsidRPr="00F64160" w:rsidDel="00695EA7">
          <w:rPr>
            <w:rFonts w:cs="Arial"/>
          </w:rPr>
          <w:delText>-</w:delText>
        </w:r>
        <w:r w:rsidDel="00695EA7">
          <w:rPr>
            <w:rFonts w:cs="Arial"/>
          </w:rPr>
          <w:delText>2</w:delText>
        </w:r>
        <w:r w:rsidRPr="00F64160" w:rsidDel="00695EA7">
          <w:rPr>
            <w:rFonts w:cs="Arial"/>
          </w:rPr>
          <w:delText>.</w:delText>
        </w:r>
      </w:del>
    </w:p>
    <w:p w14:paraId="6E1234E1" w14:textId="61563A45" w:rsidR="006A00A1" w:rsidRPr="00F64160" w:rsidDel="00695EA7" w:rsidRDefault="006A00A1" w:rsidP="006A00A1">
      <w:pPr>
        <w:pStyle w:val="TemplateInstruction"/>
        <w:rPr>
          <w:del w:id="1274" w:author="Jeroen Medema" w:date="2025-03-27T12:02:00Z" w16du:dateUtc="2025-03-27T11:02:00Z"/>
          <w:rFonts w:cs="Arial"/>
        </w:rPr>
      </w:pPr>
      <w:del w:id="1275" w:author="Jeroen Medema" w:date="2025-03-27T12:02:00Z" w16du:dateUtc="2025-03-27T11:02:00Z">
        <w:r w:rsidRPr="00F64160" w:rsidDel="00695EA7">
          <w:rPr>
            <w:rFonts w:cs="Arial"/>
          </w:rPr>
          <w:delText>[List the supported Header Fields and their supported Values. Fill in information on your implementation in the “Comments” column when necessary.]</w:delText>
        </w:r>
      </w:del>
    </w:p>
    <w:p w14:paraId="4B839B6A" w14:textId="4E2E6DA3" w:rsidR="006A00A1" w:rsidRPr="00F64160" w:rsidDel="00695EA7" w:rsidRDefault="006A00A1" w:rsidP="006A00A1">
      <w:pPr>
        <w:pStyle w:val="TableTitle"/>
        <w:rPr>
          <w:del w:id="1276" w:author="Jeroen Medema" w:date="2025-03-27T12:02:00Z" w16du:dateUtc="2025-03-27T11:02:00Z"/>
          <w:rFonts w:cs="Arial"/>
        </w:rPr>
      </w:pPr>
      <w:del w:id="1277"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.2</w:delText>
        </w:r>
        <w:r w:rsidRPr="00F64160" w:rsidDel="00695EA7">
          <w:rPr>
            <w:rFonts w:cs="Arial"/>
          </w:rPr>
          <w:delText>-</w:delText>
        </w:r>
        <w:r w:rsidDel="00695EA7">
          <w:rPr>
            <w:rFonts w:cs="Arial"/>
          </w:rPr>
          <w:delText>2</w:delText>
        </w:r>
        <w:r w:rsidRPr="00F64160" w:rsidDel="00695EA7">
          <w:rPr>
            <w:rFonts w:cs="Arial"/>
          </w:rPr>
          <w:delText xml:space="preserve">: Header Fields for </w:delText>
        </w:r>
        <w:r w:rsidDel="00695EA7">
          <w:rPr>
            <w:rFonts w:cs="Arial"/>
          </w:rPr>
          <w:delText xml:space="preserve">Retrieve </w:delText>
        </w:r>
        <w:r w:rsidRPr="00F64160" w:rsidDel="00695EA7">
          <w:rPr>
            <w:rFonts w:cs="Arial"/>
          </w:rPr>
          <w:delText xml:space="preserve">Transaction </w:delText>
        </w:r>
        <w:r w:rsidDel="00695EA7">
          <w:rPr>
            <w:rFonts w:cs="Arial"/>
          </w:rPr>
          <w:delText>–</w:delText>
        </w:r>
        <w:r w:rsidRPr="00F64160" w:rsidDel="00695EA7">
          <w:rPr>
            <w:rFonts w:cs="Arial"/>
          </w:rPr>
          <w:delText xml:space="preserve"> Origin</w:delText>
        </w:r>
        <w:r w:rsidDel="00695EA7">
          <w:rPr>
            <w:rFonts w:cs="Arial"/>
          </w:rPr>
          <w:delText xml:space="preserve"> </w:delText>
        </w:r>
        <w:r w:rsidRPr="00F64160" w:rsidDel="00695EA7">
          <w:rPr>
            <w:rFonts w:cs="Arial"/>
          </w:rPr>
          <w:delText>Server</w:delText>
        </w:r>
      </w:del>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6A00A1" w:rsidRPr="00F64160" w:rsidDel="00695EA7" w14:paraId="1ABEB1DF" w14:textId="5B1B8A72" w:rsidTr="000C3C03">
        <w:trPr>
          <w:del w:id="1278" w:author="Jeroen Medema" w:date="2025-03-27T12:02:00Z" w16du:dateUtc="2025-03-27T11:02:00Z"/>
        </w:trPr>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EE1F22" w14:textId="7AF0D7B0" w:rsidR="006A00A1" w:rsidRPr="00F64160" w:rsidDel="00695EA7" w:rsidRDefault="006A00A1" w:rsidP="000C3C03">
            <w:pPr>
              <w:pStyle w:val="TableHeader"/>
              <w:rPr>
                <w:del w:id="1279" w:author="Jeroen Medema" w:date="2025-03-27T12:02:00Z" w16du:dateUtc="2025-03-27T11:02:00Z"/>
                <w:rFonts w:cs="Arial"/>
              </w:rPr>
            </w:pPr>
            <w:del w:id="1280" w:author="Jeroen Medema" w:date="2025-03-27T12:02:00Z" w16du:dateUtc="2025-03-27T11:02:00Z">
              <w:r w:rsidRPr="00F64160" w:rsidDel="00695EA7">
                <w:rPr>
                  <w:rFonts w:cs="Arial"/>
                </w:rPr>
                <w:delText>Header Field</w:delText>
              </w:r>
            </w:del>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2D04DC" w14:textId="0DE737AD" w:rsidR="006A00A1" w:rsidRPr="00F64160" w:rsidDel="00695EA7" w:rsidRDefault="006A00A1" w:rsidP="000C3C03">
            <w:pPr>
              <w:pStyle w:val="TableHeader"/>
              <w:rPr>
                <w:del w:id="1281" w:author="Jeroen Medema" w:date="2025-03-27T12:02:00Z" w16du:dateUtc="2025-03-27T11:02:00Z"/>
                <w:rFonts w:cs="Arial"/>
              </w:rPr>
            </w:pPr>
            <w:del w:id="1282" w:author="Jeroen Medema" w:date="2025-03-27T12:02:00Z" w16du:dateUtc="2025-03-27T11:02:00Z">
              <w:r w:rsidRPr="00F64160" w:rsidDel="00695EA7">
                <w:rPr>
                  <w:rFonts w:cs="Arial"/>
                </w:rPr>
                <w:delText>Supported Values</w:delText>
              </w:r>
            </w:del>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205DE3" w14:textId="5AFDF136" w:rsidR="006A00A1" w:rsidRPr="00F64160" w:rsidDel="00695EA7" w:rsidRDefault="006A00A1" w:rsidP="000C3C03">
            <w:pPr>
              <w:pStyle w:val="TableHeader"/>
              <w:rPr>
                <w:del w:id="1283" w:author="Jeroen Medema" w:date="2025-03-27T12:02:00Z" w16du:dateUtc="2025-03-27T11:02:00Z"/>
                <w:rFonts w:cs="Arial"/>
              </w:rPr>
            </w:pPr>
            <w:del w:id="1284" w:author="Jeroen Medema" w:date="2025-03-27T12:02:00Z" w16du:dateUtc="2025-03-27T11:02:00Z">
              <w:r w:rsidRPr="00F64160" w:rsidDel="00695EA7">
                <w:rPr>
                  <w:rFonts w:cs="Arial"/>
                </w:rPr>
                <w:delText>Comments</w:delText>
              </w:r>
            </w:del>
          </w:p>
        </w:tc>
      </w:tr>
      <w:tr w:rsidR="006A00A1" w:rsidRPr="00F64160" w:rsidDel="00695EA7" w14:paraId="7D3CF9B1" w14:textId="7988B89E" w:rsidTr="000C3C03">
        <w:trPr>
          <w:del w:id="1285" w:author="Jeroen Medema" w:date="2025-03-27T12:02:00Z" w16du:dateUtc="2025-03-27T11:02:00Z"/>
        </w:trPr>
        <w:tc>
          <w:tcPr>
            <w:tcW w:w="1926" w:type="dxa"/>
            <w:tcBorders>
              <w:top w:val="single" w:sz="4" w:space="0" w:color="auto"/>
              <w:left w:val="single" w:sz="4" w:space="0" w:color="auto"/>
              <w:right w:val="single" w:sz="4" w:space="0" w:color="auto"/>
            </w:tcBorders>
            <w:hideMark/>
          </w:tcPr>
          <w:p w14:paraId="20BA7AC6" w14:textId="3914663E" w:rsidR="006A00A1" w:rsidRPr="00F64160" w:rsidDel="00695EA7" w:rsidRDefault="006A00A1" w:rsidP="000C3C03">
            <w:pPr>
              <w:pStyle w:val="TableBody"/>
              <w:spacing w:before="0" w:after="0"/>
              <w:rPr>
                <w:del w:id="1286" w:author="Jeroen Medema" w:date="2025-03-27T12:02:00Z" w16du:dateUtc="2025-03-27T11:02:00Z"/>
                <w:bCs/>
                <w:sz w:val="18"/>
                <w:szCs w:val="18"/>
              </w:rPr>
            </w:pPr>
            <w:del w:id="1287" w:author="Jeroen Medema" w:date="2025-03-27T12:02:00Z" w16du:dateUtc="2025-03-27T11:02:00Z">
              <w:r w:rsidRPr="00F64160" w:rsidDel="00695EA7">
                <w:rPr>
                  <w:bCs/>
                  <w:sz w:val="18"/>
                  <w:szCs w:val="18"/>
                </w:rPr>
                <w:lastRenderedPageBreak/>
                <w:delText>Content-Type</w:delText>
              </w:r>
            </w:del>
          </w:p>
        </w:tc>
        <w:tc>
          <w:tcPr>
            <w:tcW w:w="3739" w:type="dxa"/>
            <w:tcBorders>
              <w:top w:val="single" w:sz="4" w:space="0" w:color="auto"/>
              <w:left w:val="single" w:sz="4" w:space="0" w:color="auto"/>
              <w:bottom w:val="single" w:sz="4" w:space="0" w:color="auto"/>
              <w:right w:val="single" w:sz="4" w:space="0" w:color="auto"/>
            </w:tcBorders>
          </w:tcPr>
          <w:p w14:paraId="2D04D1B3" w14:textId="374E3A42" w:rsidR="006A00A1" w:rsidRPr="00E73D46" w:rsidDel="00695EA7" w:rsidRDefault="006A00A1" w:rsidP="000C3C03">
            <w:pPr>
              <w:spacing w:after="0"/>
              <w:rPr>
                <w:del w:id="1288" w:author="Jeroen Medema" w:date="2025-03-27T12:02:00Z" w16du:dateUtc="2025-03-27T11:02:00Z"/>
                <w:rFonts w:ascii="Arial" w:hAnsi="Arial" w:cs="Arial"/>
                <w:i/>
                <w:iCs/>
              </w:rPr>
            </w:pPr>
            <w:del w:id="1289" w:author="Jeroen Medema" w:date="2025-03-27T12:02:00Z" w16du:dateUtc="2025-03-27T11:02:00Z">
              <w:r w:rsidRPr="00E73D46" w:rsidDel="00695EA7">
                <w:rPr>
                  <w:rFonts w:ascii="Arial" w:hAnsi="Arial" w:cs="Arial"/>
                  <w:i/>
                  <w:iCs/>
                </w:rPr>
                <w:delText>application/dicom+json</w:delText>
              </w:r>
            </w:del>
          </w:p>
          <w:p w14:paraId="2CED9CB7" w14:textId="4F1DC45A" w:rsidR="006A00A1" w:rsidRPr="00E73D46" w:rsidDel="00695EA7" w:rsidRDefault="006A00A1" w:rsidP="000C3C03">
            <w:pPr>
              <w:spacing w:after="0"/>
              <w:rPr>
                <w:del w:id="1290" w:author="Jeroen Medema" w:date="2025-03-27T12:02:00Z" w16du:dateUtc="2025-03-27T11:02:00Z"/>
                <w:rFonts w:ascii="Arial" w:hAnsi="Arial" w:cs="Arial"/>
                <w:i/>
                <w:iCs/>
              </w:rPr>
            </w:pPr>
          </w:p>
          <w:p w14:paraId="32A1E668" w14:textId="3083BBB4" w:rsidR="006A00A1" w:rsidRPr="00E73D46" w:rsidDel="00695EA7" w:rsidRDefault="006A00A1" w:rsidP="000C3C03">
            <w:pPr>
              <w:spacing w:after="0"/>
              <w:rPr>
                <w:del w:id="1291" w:author="Jeroen Medema" w:date="2025-03-27T12:02:00Z" w16du:dateUtc="2025-03-27T11:02:00Z"/>
                <w:rFonts w:ascii="Arial" w:hAnsi="Arial" w:cs="Arial"/>
                <w:i/>
                <w:iCs/>
              </w:rPr>
            </w:pPr>
            <w:del w:id="1292" w:author="Jeroen Medema" w:date="2025-03-27T12:02:00Z" w16du:dateUtc="2025-03-27T11:02:00Z">
              <w:r w:rsidRPr="00E73D46" w:rsidDel="00695EA7">
                <w:rPr>
                  <w:rFonts w:ascii="Arial" w:hAnsi="Arial" w:cs="Arial"/>
                  <w:i/>
                  <w:iCs/>
                </w:rPr>
                <w:delText>application/dicom+xml</w:delText>
              </w:r>
            </w:del>
          </w:p>
          <w:p w14:paraId="0810FA07" w14:textId="48C4A3A9" w:rsidR="006A00A1" w:rsidRPr="00E73D46" w:rsidDel="00695EA7" w:rsidRDefault="006A00A1" w:rsidP="000C3C03">
            <w:pPr>
              <w:spacing w:after="0"/>
              <w:rPr>
                <w:del w:id="1293" w:author="Jeroen Medema" w:date="2025-03-27T12:02:00Z" w16du:dateUtc="2025-03-27T11:02:00Z"/>
                <w:rFonts w:ascii="Arial" w:hAnsi="Arial" w:cs="Arial"/>
                <w:i/>
                <w:iCs/>
              </w:rPr>
            </w:pPr>
          </w:p>
          <w:p w14:paraId="0E5494A5" w14:textId="0C82D8D0" w:rsidR="006A00A1" w:rsidRPr="00E73D46" w:rsidDel="00695EA7" w:rsidRDefault="006A00A1" w:rsidP="000C3C03">
            <w:pPr>
              <w:spacing w:after="0"/>
              <w:rPr>
                <w:del w:id="1294" w:author="Jeroen Medema" w:date="2025-03-27T12:02:00Z" w16du:dateUtc="2025-03-27T11:02:00Z"/>
                <w:rFonts w:ascii="Arial" w:hAnsi="Arial" w:cs="Arial"/>
                <w:i/>
                <w:iCs/>
              </w:rPr>
            </w:pPr>
            <w:del w:id="1295" w:author="Jeroen Medema" w:date="2025-03-27T12:02:00Z" w16du:dateUtc="2025-03-27T11:02:00Z">
              <w:r w:rsidRPr="00E73D46" w:rsidDel="00695EA7">
                <w:rPr>
                  <w:rFonts w:ascii="Arial" w:hAnsi="Arial" w:cs="Arial"/>
                  <w:i/>
                  <w:iCs/>
                </w:rPr>
                <w:delText>multipart/related; type="application/dicom+json"</w:delText>
              </w:r>
            </w:del>
          </w:p>
          <w:p w14:paraId="5DD736F6" w14:textId="12C44C07" w:rsidR="006A00A1" w:rsidRPr="00E73D46" w:rsidDel="00695EA7" w:rsidRDefault="006A00A1" w:rsidP="000C3C03">
            <w:pPr>
              <w:spacing w:after="0"/>
              <w:rPr>
                <w:del w:id="1296" w:author="Jeroen Medema" w:date="2025-03-27T12:02:00Z" w16du:dateUtc="2025-03-27T11:02:00Z"/>
                <w:rFonts w:ascii="Arial" w:hAnsi="Arial" w:cs="Arial"/>
                <w:i/>
                <w:iCs/>
              </w:rPr>
            </w:pPr>
          </w:p>
          <w:p w14:paraId="24645DFA" w14:textId="564677CC" w:rsidR="006A00A1" w:rsidRPr="00F64160" w:rsidDel="00695EA7" w:rsidRDefault="006A00A1" w:rsidP="000C3C03">
            <w:pPr>
              <w:pStyle w:val="TableBody"/>
              <w:spacing w:before="0" w:after="0"/>
              <w:rPr>
                <w:del w:id="1297" w:author="Jeroen Medema" w:date="2025-03-27T12:02:00Z" w16du:dateUtc="2025-03-27T11:02:00Z"/>
                <w:bCs/>
                <w:sz w:val="18"/>
                <w:szCs w:val="18"/>
              </w:rPr>
            </w:pPr>
            <w:del w:id="1298" w:author="Jeroen Medema" w:date="2025-03-27T12:02:00Z" w16du:dateUtc="2025-03-27T11:02:00Z">
              <w:r w:rsidRPr="00E73D46" w:rsidDel="00695EA7">
                <w:rPr>
                  <w:i/>
                  <w:iCs/>
                  <w:szCs w:val="20"/>
                </w:rPr>
                <w:delText>multipart/related; type="application/dicom+xml"</w:delText>
              </w:r>
            </w:del>
          </w:p>
        </w:tc>
        <w:tc>
          <w:tcPr>
            <w:tcW w:w="3402" w:type="dxa"/>
            <w:tcBorders>
              <w:top w:val="single" w:sz="4" w:space="0" w:color="auto"/>
              <w:left w:val="single" w:sz="4" w:space="0" w:color="auto"/>
              <w:bottom w:val="single" w:sz="4" w:space="0" w:color="auto"/>
              <w:right w:val="single" w:sz="4" w:space="0" w:color="auto"/>
            </w:tcBorders>
          </w:tcPr>
          <w:p w14:paraId="3975F4CC" w14:textId="686EB0FD" w:rsidR="006A00A1" w:rsidRPr="00F64160" w:rsidDel="00695EA7" w:rsidRDefault="006A00A1" w:rsidP="000C3C03">
            <w:pPr>
              <w:pStyle w:val="TableBody"/>
              <w:spacing w:before="0" w:after="0"/>
              <w:rPr>
                <w:del w:id="1299" w:author="Jeroen Medema" w:date="2025-03-27T12:02:00Z" w16du:dateUtc="2025-03-27T11:02:00Z"/>
                <w:bCs/>
                <w:sz w:val="18"/>
                <w:szCs w:val="18"/>
              </w:rPr>
            </w:pPr>
          </w:p>
        </w:tc>
      </w:tr>
      <w:tr w:rsidR="006A00A1" w:rsidRPr="00F64160" w:rsidDel="00695EA7" w14:paraId="6E25A662" w14:textId="45E11746" w:rsidTr="000C3C03">
        <w:trPr>
          <w:del w:id="1300" w:author="Jeroen Medema" w:date="2025-03-27T12:02:00Z" w16du:dateUtc="2025-03-27T11:02:00Z"/>
        </w:trPr>
        <w:tc>
          <w:tcPr>
            <w:tcW w:w="1926" w:type="dxa"/>
            <w:tcBorders>
              <w:top w:val="single" w:sz="4" w:space="0" w:color="auto"/>
              <w:left w:val="single" w:sz="4" w:space="0" w:color="auto"/>
              <w:bottom w:val="single" w:sz="4" w:space="0" w:color="auto"/>
              <w:right w:val="single" w:sz="4" w:space="0" w:color="auto"/>
            </w:tcBorders>
            <w:hideMark/>
          </w:tcPr>
          <w:p w14:paraId="2743F55C" w14:textId="0AFF5198" w:rsidR="006A00A1" w:rsidRPr="00F64160" w:rsidDel="00695EA7" w:rsidRDefault="006A00A1" w:rsidP="000C3C03">
            <w:pPr>
              <w:pStyle w:val="TableBody"/>
              <w:spacing w:before="0" w:after="0"/>
              <w:rPr>
                <w:del w:id="1301" w:author="Jeroen Medema" w:date="2025-03-27T12:02:00Z" w16du:dateUtc="2025-03-27T11:02:00Z"/>
                <w:bCs/>
                <w:sz w:val="18"/>
                <w:szCs w:val="18"/>
              </w:rPr>
            </w:pPr>
            <w:del w:id="1302" w:author="Jeroen Medema" w:date="2025-03-27T12:02:00Z" w16du:dateUtc="2025-03-27T11:02:00Z">
              <w:r w:rsidRPr="00F64160" w:rsidDel="00695EA7">
                <w:rPr>
                  <w:bCs/>
                  <w:sz w:val="18"/>
                  <w:szCs w:val="18"/>
                </w:rPr>
                <w:delText>Content-Length</w:delText>
              </w:r>
            </w:del>
          </w:p>
        </w:tc>
        <w:tc>
          <w:tcPr>
            <w:tcW w:w="3739" w:type="dxa"/>
            <w:tcBorders>
              <w:top w:val="single" w:sz="4" w:space="0" w:color="auto"/>
              <w:left w:val="single" w:sz="4" w:space="0" w:color="auto"/>
              <w:bottom w:val="single" w:sz="4" w:space="0" w:color="auto"/>
              <w:right w:val="single" w:sz="4" w:space="0" w:color="auto"/>
            </w:tcBorders>
          </w:tcPr>
          <w:p w14:paraId="7528A036" w14:textId="7FE9FB66" w:rsidR="006A00A1" w:rsidRPr="00F64160" w:rsidDel="00695EA7" w:rsidRDefault="006A00A1" w:rsidP="000C3C03">
            <w:pPr>
              <w:pStyle w:val="TableBody"/>
              <w:spacing w:before="0" w:after="0"/>
              <w:rPr>
                <w:del w:id="1303" w:author="Jeroen Medema" w:date="2025-03-27T12:02:00Z" w16du:dateUtc="2025-03-27T11:02:00Z"/>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29736FF" w14:textId="16AEAAF4" w:rsidR="006A00A1" w:rsidRPr="00F64160" w:rsidDel="00695EA7" w:rsidRDefault="006A00A1" w:rsidP="000C3C03">
            <w:pPr>
              <w:pStyle w:val="TableBody"/>
              <w:spacing w:before="0" w:after="0"/>
              <w:rPr>
                <w:del w:id="1304" w:author="Jeroen Medema" w:date="2025-03-27T12:02:00Z" w16du:dateUtc="2025-03-27T11:02:00Z"/>
                <w:bCs/>
                <w:i/>
                <w:sz w:val="18"/>
                <w:szCs w:val="18"/>
              </w:rPr>
            </w:pPr>
            <w:del w:id="1305" w:author="Jeroen Medema" w:date="2025-03-27T12:02:00Z" w16du:dateUtc="2025-03-27T11:02:00Z">
              <w:r w:rsidRPr="00F64160" w:rsidDel="00695EA7">
                <w:rPr>
                  <w:bCs/>
                  <w:i/>
                  <w:sz w:val="18"/>
                  <w:szCs w:val="18"/>
                </w:rPr>
                <w:delText>[If Content-Encoding is not present]</w:delText>
              </w:r>
            </w:del>
          </w:p>
        </w:tc>
      </w:tr>
      <w:tr w:rsidR="006A00A1" w:rsidRPr="00F64160" w:rsidDel="00695EA7" w14:paraId="433CCE3B" w14:textId="02EAE48D" w:rsidTr="000C3C03">
        <w:trPr>
          <w:del w:id="1306" w:author="Jeroen Medema" w:date="2025-03-27T12:02:00Z" w16du:dateUtc="2025-03-27T11:02:00Z"/>
        </w:trPr>
        <w:tc>
          <w:tcPr>
            <w:tcW w:w="1926" w:type="dxa"/>
            <w:tcBorders>
              <w:top w:val="single" w:sz="4" w:space="0" w:color="auto"/>
              <w:left w:val="single" w:sz="4" w:space="0" w:color="auto"/>
              <w:bottom w:val="single" w:sz="4" w:space="0" w:color="auto"/>
              <w:right w:val="single" w:sz="4" w:space="0" w:color="auto"/>
            </w:tcBorders>
            <w:hideMark/>
          </w:tcPr>
          <w:p w14:paraId="356CDDF6" w14:textId="20653965" w:rsidR="006A00A1" w:rsidRPr="00F64160" w:rsidDel="00695EA7" w:rsidRDefault="006A00A1" w:rsidP="000C3C03">
            <w:pPr>
              <w:pStyle w:val="TableBody"/>
              <w:spacing w:before="0" w:after="0"/>
              <w:rPr>
                <w:del w:id="1307" w:author="Jeroen Medema" w:date="2025-03-27T12:02:00Z" w16du:dateUtc="2025-03-27T11:02:00Z"/>
                <w:bCs/>
                <w:sz w:val="18"/>
                <w:szCs w:val="18"/>
              </w:rPr>
            </w:pPr>
            <w:del w:id="1308" w:author="Jeroen Medema" w:date="2025-03-27T12:02:00Z" w16du:dateUtc="2025-03-27T11:02:00Z">
              <w:r w:rsidRPr="00F64160" w:rsidDel="00695EA7">
                <w:rPr>
                  <w:bCs/>
                  <w:sz w:val="18"/>
                  <w:szCs w:val="18"/>
                </w:rPr>
                <w:delText>Content-Encoding</w:delText>
              </w:r>
            </w:del>
          </w:p>
        </w:tc>
        <w:tc>
          <w:tcPr>
            <w:tcW w:w="3739" w:type="dxa"/>
            <w:tcBorders>
              <w:top w:val="single" w:sz="4" w:space="0" w:color="auto"/>
              <w:left w:val="single" w:sz="4" w:space="0" w:color="auto"/>
              <w:bottom w:val="single" w:sz="4" w:space="0" w:color="auto"/>
              <w:right w:val="single" w:sz="4" w:space="0" w:color="auto"/>
            </w:tcBorders>
          </w:tcPr>
          <w:p w14:paraId="2C8BF09F" w14:textId="6657889E" w:rsidR="006A00A1" w:rsidRPr="00F64160" w:rsidDel="00695EA7" w:rsidRDefault="006A00A1" w:rsidP="000C3C03">
            <w:pPr>
              <w:pStyle w:val="TableBody"/>
              <w:spacing w:before="0" w:after="0"/>
              <w:rPr>
                <w:del w:id="1309" w:author="Jeroen Medema" w:date="2025-03-27T12:02:00Z" w16du:dateUtc="2025-03-27T11:02:00Z"/>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0F9ADDD4" w14:textId="590A805A" w:rsidR="006A00A1" w:rsidRPr="00F64160" w:rsidDel="00695EA7" w:rsidRDefault="006A00A1" w:rsidP="000C3C03">
            <w:pPr>
              <w:pStyle w:val="TableBody"/>
              <w:spacing w:before="0" w:after="0"/>
              <w:rPr>
                <w:del w:id="1310" w:author="Jeroen Medema" w:date="2025-03-27T12:02:00Z" w16du:dateUtc="2025-03-27T11:02:00Z"/>
                <w:bCs/>
                <w:i/>
                <w:sz w:val="18"/>
                <w:szCs w:val="18"/>
              </w:rPr>
            </w:pPr>
            <w:del w:id="1311" w:author="Jeroen Medema" w:date="2025-03-27T12:02:00Z" w16du:dateUtc="2025-03-27T11:02:00Z">
              <w:r w:rsidRPr="00F64160" w:rsidDel="00695EA7">
                <w:rPr>
                  <w:bCs/>
                  <w:i/>
                  <w:sz w:val="18"/>
                  <w:szCs w:val="18"/>
                </w:rPr>
                <w:delText>[If Content-Length is not present]</w:delText>
              </w:r>
            </w:del>
          </w:p>
        </w:tc>
      </w:tr>
    </w:tbl>
    <w:p w14:paraId="00187AC2" w14:textId="084E9F43" w:rsidR="00192340" w:rsidRPr="00F64160" w:rsidDel="00695EA7" w:rsidRDefault="00192340" w:rsidP="00192340">
      <w:pPr>
        <w:rPr>
          <w:del w:id="1312" w:author="Jeroen Medema" w:date="2025-03-27T12:02:00Z" w16du:dateUtc="2025-03-27T11:02:00Z"/>
        </w:rPr>
      </w:pPr>
    </w:p>
    <w:p w14:paraId="51BB6F6F" w14:textId="51307338" w:rsidR="00192340" w:rsidRPr="00F64160" w:rsidDel="00695EA7" w:rsidRDefault="00192340" w:rsidP="00192340">
      <w:pPr>
        <w:pStyle w:val="Heading5"/>
        <w:rPr>
          <w:del w:id="1313" w:author="Jeroen Medema" w:date="2025-03-27T12:02:00Z" w16du:dateUtc="2025-03-27T11:02:00Z"/>
        </w:rPr>
      </w:pPr>
      <w:del w:id="1314" w:author="Jeroen Medema" w:date="2025-03-27T12:02:00Z" w16du:dateUtc="2025-03-27T11:02:00Z">
        <w:r w:rsidDel="00695EA7">
          <w:delText>N</w:delText>
        </w:r>
        <w:r w:rsidRPr="00F64160" w:rsidDel="00695EA7">
          <w:delText>.5.3.</w:delText>
        </w:r>
        <w:r w:rsidR="005B6FC4" w:rsidDel="00695EA7">
          <w:delText>X.5</w:delText>
        </w:r>
        <w:r w:rsidRPr="00F64160" w:rsidDel="00695EA7">
          <w:tab/>
        </w:r>
        <w:r w:rsidDel="00695EA7">
          <w:delText xml:space="preserve">Unsubscribe </w:delText>
        </w:r>
        <w:r w:rsidRPr="00F64160" w:rsidDel="00695EA7">
          <w:delText>Transaction</w:delText>
        </w:r>
        <w:r w:rsidDel="00695EA7">
          <w:delText xml:space="preserve"> – Modality </w:delText>
        </w:r>
        <w:r w:rsidR="005B6FC4" w:rsidRPr="005B6FC4" w:rsidDel="00695EA7">
          <w:delText xml:space="preserve">Performed Procedure Step </w:delText>
        </w:r>
        <w:r w:rsidDel="00695EA7">
          <w:delText>Service</w:delText>
        </w:r>
      </w:del>
    </w:p>
    <w:p w14:paraId="5073AE66" w14:textId="631DEA3C" w:rsidR="00406BD9" w:rsidRPr="00892D3A" w:rsidDel="00695EA7" w:rsidRDefault="00406BD9" w:rsidP="00406BD9">
      <w:pPr>
        <w:rPr>
          <w:del w:id="1315" w:author="Jeroen Medema" w:date="2025-03-27T12:02:00Z" w16du:dateUtc="2025-03-27T11:02:00Z"/>
          <w:i/>
          <w:iCs/>
        </w:rPr>
      </w:pPr>
      <w:del w:id="1316" w:author="Jeroen Medema" w:date="2025-03-27T12:02:00Z" w16du:dateUtc="2025-03-27T11:02:00Z">
        <w:r w:rsidRPr="00892D3A" w:rsidDel="00695EA7">
          <w:rPr>
            <w:i/>
            <w:iCs/>
          </w:rPr>
          <w:delText xml:space="preserve">[If your system does not support the </w:delText>
        </w:r>
        <w:r w:rsidDel="00695EA7">
          <w:rPr>
            <w:i/>
            <w:iCs/>
          </w:rPr>
          <w:delText xml:space="preserve">Modality </w:delText>
        </w:r>
        <w:r w:rsidR="005B6FC4" w:rsidRPr="005B6FC4" w:rsidDel="00695EA7">
          <w:rPr>
            <w:i/>
            <w:iCs/>
          </w:rPr>
          <w:delText xml:space="preserve">Performed Procedure Step </w:delText>
        </w:r>
        <w:r w:rsidRPr="00892D3A" w:rsidDel="00695EA7">
          <w:rPr>
            <w:i/>
            <w:iCs/>
          </w:rPr>
          <w:delText xml:space="preserve">Web Service </w:delText>
        </w:r>
        <w:r w:rsidDel="00695EA7">
          <w:rPr>
            <w:i/>
            <w:iCs/>
          </w:rPr>
          <w:delText xml:space="preserve">Unsubscribe </w:delText>
        </w:r>
        <w:r w:rsidRPr="00892D3A" w:rsidDel="00695EA7">
          <w:rPr>
            <w:i/>
            <w:iCs/>
          </w:rPr>
          <w:delText>Transaction, you can indicate that this section is not applicable and remove the subsections below.]</w:delText>
        </w:r>
      </w:del>
    </w:p>
    <w:p w14:paraId="1EAEC8CC" w14:textId="7BE0057E" w:rsidR="00192340" w:rsidDel="00695EA7" w:rsidRDefault="00192340" w:rsidP="00774FAA">
      <w:pPr>
        <w:pStyle w:val="Heading6"/>
        <w:rPr>
          <w:del w:id="1317" w:author="Jeroen Medema" w:date="2025-03-27T12:02:00Z" w16du:dateUtc="2025-03-27T11:02:00Z"/>
        </w:rPr>
      </w:pPr>
      <w:del w:id="1318" w:author="Jeroen Medema" w:date="2025-03-27T12:02:00Z" w16du:dateUtc="2025-03-27T11:02:00Z">
        <w:r w:rsidDel="00695EA7">
          <w:delText>N</w:delText>
        </w:r>
        <w:r w:rsidRPr="00F64160" w:rsidDel="00695EA7">
          <w:delText>.5.3.</w:delText>
        </w:r>
        <w:r w:rsidR="005B6FC4" w:rsidDel="00695EA7">
          <w:delText>X.5</w:delText>
        </w:r>
        <w:r w:rsidRPr="00F64160" w:rsidDel="00695EA7">
          <w:delText>.1</w:delText>
        </w:r>
        <w:r w:rsidRPr="00F64160" w:rsidDel="00695EA7">
          <w:tab/>
          <w:delText>User Agent</w:delText>
        </w:r>
      </w:del>
    </w:p>
    <w:p w14:paraId="3FAB4E79" w14:textId="6A626B03" w:rsidR="002E7FD6" w:rsidRPr="00F64160" w:rsidDel="00695EA7" w:rsidRDefault="002E7FD6" w:rsidP="002E7FD6">
      <w:pPr>
        <w:rPr>
          <w:del w:id="1319" w:author="Jeroen Medema" w:date="2025-03-27T12:02:00Z" w16du:dateUtc="2025-03-27T11:02:00Z"/>
          <w:rFonts w:cs="Arial"/>
        </w:rPr>
      </w:pPr>
      <w:del w:id="1320" w:author="Jeroen Medema" w:date="2025-03-27T12:02:00Z" w16du:dateUtc="2025-03-27T11:02:00Z">
        <w:r w:rsidRPr="00F64160" w:rsidDel="00695EA7">
          <w:rPr>
            <w:rFonts w:cs="Arial"/>
          </w:rPr>
          <w:delText xml:space="preserve">The </w:delText>
        </w:r>
        <w:r w:rsidDel="00695EA7">
          <w:rPr>
            <w:rFonts w:cs="Arial"/>
          </w:rPr>
          <w:delText xml:space="preserve">Unsubscribe </w:delText>
        </w:r>
        <w:r w:rsidRPr="00F64160" w:rsidDel="00695EA7">
          <w:rPr>
            <w:rFonts w:cs="Arial"/>
          </w:rPr>
          <w:delText xml:space="preserve">Transaction user agent can request resources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.1</w:delText>
        </w:r>
        <w:r w:rsidRPr="00F64160" w:rsidDel="00695EA7">
          <w:rPr>
            <w:rFonts w:cs="Arial"/>
          </w:rPr>
          <w:delText>-1.</w:delText>
        </w:r>
      </w:del>
    </w:p>
    <w:p w14:paraId="29EE4A74" w14:textId="04EE95D1" w:rsidR="002E7FD6" w:rsidRPr="00F64160" w:rsidDel="00695EA7" w:rsidRDefault="002E7FD6" w:rsidP="002E7FD6">
      <w:pPr>
        <w:pStyle w:val="TemplateInstruction"/>
        <w:rPr>
          <w:del w:id="1321" w:author="Jeroen Medema" w:date="2025-03-27T12:02:00Z" w16du:dateUtc="2025-03-27T11:02:00Z"/>
          <w:rFonts w:cs="Arial"/>
        </w:rPr>
      </w:pPr>
      <w:del w:id="1322" w:author="Jeroen Medema" w:date="2025-03-27T12:02:00Z" w16du:dateUtc="2025-03-27T11:02:00Z">
        <w:r w:rsidRPr="00F64160" w:rsidDel="00695EA7">
          <w:rPr>
            <w:rFonts w:cs="Arial"/>
          </w:rPr>
          <w:delText xml:space="preserve">[List the supported resources for your </w:delText>
        </w:r>
        <w:r w:rsidDel="00695EA7">
          <w:rPr>
            <w:rFonts w:cs="Arial"/>
          </w:rPr>
          <w:delText xml:space="preserve">Modality </w:delText>
        </w:r>
        <w:r w:rsidR="005B6FC4" w:rsidRPr="005B6FC4" w:rsidDel="00695EA7">
          <w:rPr>
            <w:rFonts w:cs="Arial"/>
          </w:rPr>
          <w:delText xml:space="preserve">Performed Procedure Step </w:delText>
        </w:r>
        <w:r w:rsidDel="00695EA7">
          <w:rPr>
            <w:rFonts w:cs="Arial"/>
          </w:rPr>
          <w:delText xml:space="preserve">Unsubscribe </w:delText>
        </w:r>
        <w:r w:rsidRPr="00F64160" w:rsidDel="00695EA7">
          <w:rPr>
            <w:rFonts w:cs="Arial"/>
          </w:rPr>
          <w:delText>Transaction user agent. Remove the non-supported resources rows. Fill in information on your implementation in the Comments column when necessary.]</w:delText>
        </w:r>
      </w:del>
    </w:p>
    <w:p w14:paraId="35AB1D75" w14:textId="35ACE27F" w:rsidR="002E7FD6" w:rsidRPr="00F64160" w:rsidDel="00695EA7" w:rsidRDefault="002E7FD6" w:rsidP="002E7FD6">
      <w:pPr>
        <w:pStyle w:val="TableTitle"/>
        <w:keepNext/>
        <w:rPr>
          <w:del w:id="1323" w:author="Jeroen Medema" w:date="2025-03-27T12:02:00Z" w16du:dateUtc="2025-03-27T11:02:00Z"/>
          <w:rFonts w:cs="Arial"/>
        </w:rPr>
      </w:pPr>
      <w:del w:id="1324"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.1</w:delText>
        </w:r>
        <w:r w:rsidRPr="00F64160" w:rsidDel="00695EA7">
          <w:rPr>
            <w:rFonts w:cs="Arial"/>
          </w:rPr>
          <w:delText xml:space="preserve">-1: Resources </w:delText>
        </w:r>
        <w:r w:rsidDel="00695EA7">
          <w:rPr>
            <w:rFonts w:cs="Arial"/>
          </w:rPr>
          <w:delText xml:space="preserve">for Unsubscribe </w:delText>
        </w:r>
        <w:r w:rsidRPr="00F64160" w:rsidDel="00695EA7">
          <w:rPr>
            <w:rFonts w:cs="Arial"/>
          </w:rPr>
          <w:delText>Transaction – User Agent</w:delText>
        </w:r>
      </w:del>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2E7FD6" w:rsidRPr="00F64160" w:rsidDel="00695EA7" w14:paraId="74BBB815" w14:textId="7F470004" w:rsidTr="000C3C03">
        <w:trPr>
          <w:del w:id="1325" w:author="Jeroen Medema" w:date="2025-03-27T12:02:00Z" w16du:dateUtc="2025-03-27T11:02:00Z"/>
        </w:trPr>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95D8C4" w14:textId="12D944A1" w:rsidR="002E7FD6" w:rsidRPr="00F64160" w:rsidDel="00695EA7" w:rsidRDefault="002E7FD6" w:rsidP="000C3C03">
            <w:pPr>
              <w:pStyle w:val="TableHeader"/>
              <w:rPr>
                <w:del w:id="1326" w:author="Jeroen Medema" w:date="2025-03-27T12:02:00Z" w16du:dateUtc="2025-03-27T11:02:00Z"/>
                <w:rFonts w:cs="Arial"/>
              </w:rPr>
            </w:pPr>
            <w:del w:id="1327" w:author="Jeroen Medema" w:date="2025-03-27T12:02:00Z" w16du:dateUtc="2025-03-27T11:02:00Z">
              <w:r w:rsidRPr="00F64160" w:rsidDel="00695EA7">
                <w:rPr>
                  <w:rFonts w:cs="Arial"/>
                </w:rPr>
                <w:delText>Resource</w:delText>
              </w:r>
            </w:del>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980B7" w14:textId="616F20B7" w:rsidR="002E7FD6" w:rsidRPr="00F64160" w:rsidDel="00695EA7" w:rsidRDefault="002E7FD6" w:rsidP="000C3C03">
            <w:pPr>
              <w:pStyle w:val="TableHeader"/>
              <w:rPr>
                <w:del w:id="1328" w:author="Jeroen Medema" w:date="2025-03-27T12:02:00Z" w16du:dateUtc="2025-03-27T11:02:00Z"/>
                <w:rFonts w:cs="Arial"/>
              </w:rPr>
            </w:pPr>
            <w:del w:id="1329" w:author="Jeroen Medema" w:date="2025-03-27T12:02:00Z" w16du:dateUtc="2025-03-27T11:02:00Z">
              <w:r w:rsidRPr="00F64160" w:rsidDel="00695EA7">
                <w:rPr>
                  <w:rFonts w:cs="Arial"/>
                </w:rPr>
                <w:delText>Comments</w:delText>
              </w:r>
            </w:del>
          </w:p>
        </w:tc>
      </w:tr>
      <w:tr w:rsidR="002E7FD6" w:rsidRPr="00F64160" w:rsidDel="00695EA7" w14:paraId="4AF492D4" w14:textId="4EB4EDB3" w:rsidTr="000C3C03">
        <w:trPr>
          <w:del w:id="1330" w:author="Jeroen Medema" w:date="2025-03-27T12:02:00Z" w16du:dateUtc="2025-03-27T11:02:00Z"/>
        </w:trPr>
        <w:tc>
          <w:tcPr>
            <w:tcW w:w="3256" w:type="dxa"/>
            <w:tcBorders>
              <w:top w:val="single" w:sz="4" w:space="0" w:color="auto"/>
              <w:left w:val="single" w:sz="4" w:space="0" w:color="auto"/>
              <w:bottom w:val="single" w:sz="4" w:space="0" w:color="auto"/>
              <w:right w:val="single" w:sz="4" w:space="0" w:color="auto"/>
            </w:tcBorders>
          </w:tcPr>
          <w:p w14:paraId="6091ED88" w14:textId="61D89D1A" w:rsidR="002E7FD6" w:rsidRPr="00F64160" w:rsidDel="00695EA7" w:rsidRDefault="002E7FD6" w:rsidP="000C3C03">
            <w:pPr>
              <w:pStyle w:val="TableBody"/>
              <w:spacing w:before="0" w:after="0"/>
              <w:rPr>
                <w:del w:id="1331" w:author="Jeroen Medema" w:date="2025-03-27T12:02:00Z" w16du:dateUtc="2025-03-27T11:02:00Z"/>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9527237" w14:textId="66831B23" w:rsidR="002E7FD6" w:rsidRPr="00F64160" w:rsidDel="00695EA7" w:rsidRDefault="002E7FD6" w:rsidP="000C3C03">
            <w:pPr>
              <w:pStyle w:val="TableBody"/>
              <w:spacing w:before="0" w:after="0"/>
              <w:rPr>
                <w:del w:id="1332" w:author="Jeroen Medema" w:date="2025-03-27T12:02:00Z" w16du:dateUtc="2025-03-27T11:02:00Z"/>
                <w:sz w:val="18"/>
                <w:szCs w:val="18"/>
              </w:rPr>
            </w:pPr>
            <w:del w:id="1333" w:author="Jeroen Medema" w:date="2025-03-27T12:02:00Z" w16du:dateUtc="2025-03-27T11:02:00Z">
              <w:r w:rsidRPr="00F64160" w:rsidDel="00695EA7">
                <w:rPr>
                  <w:sz w:val="18"/>
                  <w:szCs w:val="18"/>
                </w:rPr>
                <w:delText xml:space="preserve">See </w:delText>
              </w:r>
              <w:r w:rsidDel="00695EA7">
                <w:rPr>
                  <w:sz w:val="18"/>
                  <w:szCs w:val="18"/>
                </w:rPr>
                <w:delText>R</w:delText>
              </w:r>
              <w:r w:rsidRPr="00F64160" w:rsidDel="00695EA7">
                <w:rPr>
                  <w:sz w:val="18"/>
                  <w:szCs w:val="18"/>
                </w:rPr>
                <w:delText>esource</w:delText>
              </w:r>
              <w:r w:rsidDel="00695EA7">
                <w:rPr>
                  <w:sz w:val="18"/>
                  <w:szCs w:val="18"/>
                </w:rPr>
                <w:delText>s</w:delText>
              </w:r>
              <w:r w:rsidRPr="00F64160" w:rsidDel="00695EA7">
                <w:rPr>
                  <w:sz w:val="18"/>
                  <w:szCs w:val="18"/>
                </w:rPr>
                <w:delText xml:space="preserve"> path in </w:delText>
              </w:r>
              <w:r w:rsidDel="00695EA7">
                <w:rPr>
                  <w:sz w:val="18"/>
                  <w:szCs w:val="18"/>
                </w:rPr>
                <w:delText xml:space="preserve">table X.1.1-1 in </w:delText>
              </w:r>
              <w:r w:rsidRPr="00F64160" w:rsidDel="00695EA7">
                <w:rPr>
                  <w:sz w:val="18"/>
                  <w:szCs w:val="18"/>
                </w:rPr>
                <w:delText>PS3.18</w:delText>
              </w:r>
            </w:del>
          </w:p>
        </w:tc>
      </w:tr>
      <w:tr w:rsidR="002E7FD6" w:rsidRPr="00F64160" w:rsidDel="00695EA7" w14:paraId="1720F2BC" w14:textId="537477E2" w:rsidTr="000C3C03">
        <w:trPr>
          <w:del w:id="1334" w:author="Jeroen Medema" w:date="2025-03-27T12:02:00Z" w16du:dateUtc="2025-03-27T11:02:00Z"/>
        </w:trPr>
        <w:tc>
          <w:tcPr>
            <w:tcW w:w="3256" w:type="dxa"/>
            <w:tcBorders>
              <w:top w:val="single" w:sz="4" w:space="0" w:color="auto"/>
              <w:left w:val="single" w:sz="4" w:space="0" w:color="auto"/>
              <w:bottom w:val="single" w:sz="4" w:space="0" w:color="auto"/>
              <w:right w:val="single" w:sz="4" w:space="0" w:color="auto"/>
            </w:tcBorders>
          </w:tcPr>
          <w:p w14:paraId="23B1A99B" w14:textId="0C521C67" w:rsidR="002E7FD6" w:rsidRPr="00F64160" w:rsidDel="00695EA7" w:rsidRDefault="002E7FD6" w:rsidP="000C3C03">
            <w:pPr>
              <w:pStyle w:val="TableBody"/>
              <w:spacing w:before="0" w:after="0"/>
              <w:rPr>
                <w:del w:id="1335" w:author="Jeroen Medema" w:date="2025-03-27T12:02:00Z" w16du:dateUtc="2025-03-27T11:02:00Z"/>
                <w:i/>
                <w:sz w:val="18"/>
                <w:szCs w:val="18"/>
              </w:rPr>
            </w:pPr>
            <w:del w:id="1336" w:author="Jeroen Medema" w:date="2025-03-27T12:02:00Z" w16du:dateUtc="2025-03-27T11:02:00Z">
              <w:r w:rsidDel="00695EA7">
                <w:rPr>
                  <w:i/>
                  <w:sz w:val="18"/>
                  <w:szCs w:val="18"/>
                </w:rPr>
                <w:delText>modality-performed-procedure-steps</w:delText>
              </w:r>
            </w:del>
          </w:p>
        </w:tc>
        <w:tc>
          <w:tcPr>
            <w:tcW w:w="5670" w:type="dxa"/>
            <w:tcBorders>
              <w:top w:val="single" w:sz="4" w:space="0" w:color="auto"/>
              <w:left w:val="single" w:sz="4" w:space="0" w:color="auto"/>
              <w:bottom w:val="single" w:sz="4" w:space="0" w:color="auto"/>
              <w:right w:val="single" w:sz="4" w:space="0" w:color="auto"/>
            </w:tcBorders>
          </w:tcPr>
          <w:p w14:paraId="71C469EF" w14:textId="45186200" w:rsidR="002E7FD6" w:rsidRPr="00F64160" w:rsidDel="00695EA7" w:rsidRDefault="002E7FD6" w:rsidP="000C3C03">
            <w:pPr>
              <w:pStyle w:val="TableBody"/>
              <w:spacing w:before="0" w:after="0"/>
              <w:rPr>
                <w:del w:id="1337" w:author="Jeroen Medema" w:date="2025-03-27T12:02:00Z" w16du:dateUtc="2025-03-27T11:02:00Z"/>
                <w:sz w:val="18"/>
                <w:szCs w:val="18"/>
              </w:rPr>
            </w:pPr>
          </w:p>
        </w:tc>
      </w:tr>
    </w:tbl>
    <w:p w14:paraId="660CC1FA" w14:textId="362809CB" w:rsidR="002E7FD6" w:rsidDel="00695EA7" w:rsidRDefault="002E7FD6" w:rsidP="002E7FD6">
      <w:pPr>
        <w:rPr>
          <w:del w:id="1338" w:author="Jeroen Medema" w:date="2025-03-27T12:02:00Z" w16du:dateUtc="2025-03-27T11:02:00Z"/>
        </w:rPr>
      </w:pPr>
    </w:p>
    <w:p w14:paraId="127A900E" w14:textId="60A5E4F3" w:rsidR="002E7FD6" w:rsidRPr="00F64160" w:rsidDel="00695EA7" w:rsidRDefault="002E7FD6" w:rsidP="002E7FD6">
      <w:pPr>
        <w:rPr>
          <w:del w:id="1339" w:author="Jeroen Medema" w:date="2025-03-27T12:02:00Z" w16du:dateUtc="2025-03-27T11:02:00Z"/>
          <w:rFonts w:cs="Arial"/>
        </w:rPr>
      </w:pPr>
      <w:del w:id="1340" w:author="Jeroen Medema" w:date="2025-03-27T12:02:00Z" w16du:dateUtc="2025-03-27T11:02:00Z">
        <w:r w:rsidRPr="00F64160" w:rsidDel="00695EA7">
          <w:rPr>
            <w:rFonts w:cs="Arial"/>
          </w:rPr>
          <w:delText xml:space="preserve">The </w:delText>
        </w:r>
        <w:r w:rsidR="00C239EE" w:rsidDel="00695EA7">
          <w:rPr>
            <w:rFonts w:cs="Arial"/>
          </w:rPr>
          <w:delText>Uns</w:delText>
        </w:r>
        <w:r w:rsidDel="00695EA7">
          <w:rPr>
            <w:rFonts w:cs="Arial"/>
          </w:rPr>
          <w:delText xml:space="preserve">ubscribe </w:delText>
        </w:r>
        <w:r w:rsidRPr="00F64160" w:rsidDel="00695EA7">
          <w:rPr>
            <w:rFonts w:cs="Arial"/>
          </w:rPr>
          <w:delText xml:space="preserve">Transaction user agent supports Header Fields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.1</w:delText>
        </w:r>
        <w:r w:rsidRPr="00F64160" w:rsidDel="00695EA7">
          <w:rPr>
            <w:rFonts w:cs="Arial"/>
          </w:rPr>
          <w:delText>-2.</w:delText>
        </w:r>
      </w:del>
    </w:p>
    <w:p w14:paraId="02F522B6" w14:textId="442462C0" w:rsidR="002E7FD6" w:rsidRPr="00F64160" w:rsidDel="00695EA7" w:rsidRDefault="002E7FD6" w:rsidP="002E7FD6">
      <w:pPr>
        <w:pStyle w:val="TemplateInstruction"/>
        <w:rPr>
          <w:del w:id="1341" w:author="Jeroen Medema" w:date="2025-03-27T12:02:00Z" w16du:dateUtc="2025-03-27T11:02:00Z"/>
          <w:rFonts w:cs="Arial"/>
        </w:rPr>
      </w:pPr>
      <w:del w:id="1342" w:author="Jeroen Medema" w:date="2025-03-27T12:02:00Z" w16du:dateUtc="2025-03-27T11:02:00Z">
        <w:r w:rsidRPr="00F64160" w:rsidDel="00695EA7">
          <w:rPr>
            <w:rFonts w:cs="Arial"/>
          </w:rPr>
          <w:delText>[List the supported Header Fields and their supported Values. Fill in information on your implementation in the “Comments” column when necessary.]</w:delText>
        </w:r>
      </w:del>
    </w:p>
    <w:p w14:paraId="11414762" w14:textId="342F7669" w:rsidR="002E7FD6" w:rsidRPr="00F64160" w:rsidDel="00695EA7" w:rsidRDefault="002E7FD6" w:rsidP="002E7FD6">
      <w:pPr>
        <w:pStyle w:val="TableTitle"/>
        <w:rPr>
          <w:del w:id="1343" w:author="Jeroen Medema" w:date="2025-03-27T12:02:00Z" w16du:dateUtc="2025-03-27T11:02:00Z"/>
          <w:rFonts w:cs="Arial"/>
        </w:rPr>
      </w:pPr>
      <w:del w:id="1344"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.1</w:delText>
        </w:r>
        <w:r w:rsidRPr="00F64160" w:rsidDel="00695EA7">
          <w:rPr>
            <w:rFonts w:cs="Arial"/>
          </w:rPr>
          <w:delText xml:space="preserve">-2: Header Fields for </w:delText>
        </w:r>
        <w:r w:rsidR="00C239EE" w:rsidDel="00695EA7">
          <w:rPr>
            <w:rFonts w:cs="Arial"/>
          </w:rPr>
          <w:delText>Uns</w:delText>
        </w:r>
        <w:r w:rsidDel="00695EA7">
          <w:rPr>
            <w:rFonts w:cs="Arial"/>
          </w:rPr>
          <w:delText xml:space="preserve">ubscribe </w:delText>
        </w:r>
        <w:r w:rsidRPr="00F64160" w:rsidDel="00695EA7">
          <w:rPr>
            <w:rFonts w:cs="Arial"/>
          </w:rPr>
          <w:delText>Transaction – User Agent</w:delText>
        </w:r>
      </w:del>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2E7FD6" w:rsidRPr="00F64160" w:rsidDel="00695EA7" w14:paraId="04539115" w14:textId="1DDC1DBE" w:rsidTr="000C3C03">
        <w:trPr>
          <w:del w:id="1345" w:author="Jeroen Medema" w:date="2025-03-27T12:02:00Z" w16du:dateUtc="2025-03-27T11:02:00Z"/>
        </w:trPr>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5C34FA" w14:textId="3F81C2D1" w:rsidR="002E7FD6" w:rsidRPr="00F64160" w:rsidDel="00695EA7" w:rsidRDefault="002E7FD6" w:rsidP="000C3C03">
            <w:pPr>
              <w:pStyle w:val="TableHeader"/>
              <w:rPr>
                <w:del w:id="1346" w:author="Jeroen Medema" w:date="2025-03-27T12:02:00Z" w16du:dateUtc="2025-03-27T11:02:00Z"/>
                <w:rFonts w:cs="Arial"/>
              </w:rPr>
            </w:pPr>
            <w:del w:id="1347" w:author="Jeroen Medema" w:date="2025-03-27T12:02:00Z" w16du:dateUtc="2025-03-27T11:02:00Z">
              <w:r w:rsidRPr="00F64160" w:rsidDel="00695EA7">
                <w:rPr>
                  <w:rFonts w:cs="Arial"/>
                </w:rPr>
                <w:delText>Header Field</w:delText>
              </w:r>
            </w:del>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69120B" w14:textId="6CA2652E" w:rsidR="002E7FD6" w:rsidRPr="00F64160" w:rsidDel="00695EA7" w:rsidRDefault="002E7FD6" w:rsidP="000C3C03">
            <w:pPr>
              <w:pStyle w:val="TableHeader"/>
              <w:rPr>
                <w:del w:id="1348" w:author="Jeroen Medema" w:date="2025-03-27T12:02:00Z" w16du:dateUtc="2025-03-27T11:02:00Z"/>
                <w:rFonts w:cs="Arial"/>
              </w:rPr>
            </w:pPr>
            <w:del w:id="1349" w:author="Jeroen Medema" w:date="2025-03-27T12:02:00Z" w16du:dateUtc="2025-03-27T11:02:00Z">
              <w:r w:rsidRPr="00F64160" w:rsidDel="00695EA7">
                <w:rPr>
                  <w:rFonts w:cs="Arial"/>
                </w:rPr>
                <w:delText>Supported Values</w:delText>
              </w:r>
            </w:del>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E604D1" w14:textId="6C65F104" w:rsidR="002E7FD6" w:rsidRPr="00F64160" w:rsidDel="00695EA7" w:rsidRDefault="002E7FD6" w:rsidP="000C3C03">
            <w:pPr>
              <w:pStyle w:val="TableHeader"/>
              <w:rPr>
                <w:del w:id="1350" w:author="Jeroen Medema" w:date="2025-03-27T12:02:00Z" w16du:dateUtc="2025-03-27T11:02:00Z"/>
                <w:rFonts w:cs="Arial"/>
              </w:rPr>
            </w:pPr>
            <w:del w:id="1351" w:author="Jeroen Medema" w:date="2025-03-27T12:02:00Z" w16du:dateUtc="2025-03-27T11:02:00Z">
              <w:r w:rsidRPr="00F64160" w:rsidDel="00695EA7">
                <w:rPr>
                  <w:rFonts w:cs="Arial"/>
                </w:rPr>
                <w:delText>Comments</w:delText>
              </w:r>
            </w:del>
          </w:p>
        </w:tc>
      </w:tr>
      <w:tr w:rsidR="002E7FD6" w:rsidRPr="00F64160" w:rsidDel="00695EA7" w14:paraId="62753B8A" w14:textId="74F32E33" w:rsidTr="000C3C03">
        <w:trPr>
          <w:trHeight w:val="872"/>
          <w:del w:id="1352" w:author="Jeroen Medema" w:date="2025-03-27T12:02:00Z" w16du:dateUtc="2025-03-27T11:02:00Z"/>
        </w:trPr>
        <w:tc>
          <w:tcPr>
            <w:tcW w:w="1864" w:type="dxa"/>
            <w:tcBorders>
              <w:top w:val="single" w:sz="4" w:space="0" w:color="auto"/>
              <w:left w:val="single" w:sz="4" w:space="0" w:color="auto"/>
              <w:bottom w:val="single" w:sz="4" w:space="0" w:color="auto"/>
              <w:right w:val="single" w:sz="4" w:space="0" w:color="auto"/>
            </w:tcBorders>
            <w:hideMark/>
          </w:tcPr>
          <w:p w14:paraId="14F18D3A" w14:textId="2CD5B5CB" w:rsidR="002E7FD6" w:rsidRPr="00F64160" w:rsidDel="00695EA7" w:rsidRDefault="002E7FD6" w:rsidP="000C3C03">
            <w:pPr>
              <w:spacing w:after="0"/>
              <w:rPr>
                <w:del w:id="1353" w:author="Jeroen Medema" w:date="2025-03-27T12:02:00Z" w16du:dateUtc="2025-03-27T11:02:00Z"/>
                <w:rFonts w:cs="Arial"/>
                <w:szCs w:val="18"/>
                <w:lang w:eastAsia="ar-SA"/>
              </w:rPr>
            </w:pPr>
            <w:del w:id="1354" w:author="Jeroen Medema" w:date="2025-03-27T12:02:00Z" w16du:dateUtc="2025-03-27T11:02:00Z">
              <w:r w:rsidRPr="00F64160" w:rsidDel="00695EA7">
                <w:rPr>
                  <w:sz w:val="18"/>
                  <w:szCs w:val="18"/>
                </w:rPr>
                <w:delText>Content-Type</w:delText>
              </w:r>
            </w:del>
          </w:p>
        </w:tc>
        <w:tc>
          <w:tcPr>
            <w:tcW w:w="3660" w:type="dxa"/>
            <w:tcBorders>
              <w:top w:val="single" w:sz="4" w:space="0" w:color="auto"/>
              <w:left w:val="single" w:sz="4" w:space="0" w:color="auto"/>
              <w:bottom w:val="single" w:sz="4" w:space="0" w:color="auto"/>
              <w:right w:val="single" w:sz="4" w:space="0" w:color="auto"/>
            </w:tcBorders>
          </w:tcPr>
          <w:p w14:paraId="11C39F33" w14:textId="753604AB" w:rsidR="002E7FD6" w:rsidDel="00695EA7" w:rsidRDefault="002E7FD6" w:rsidP="000C3C03">
            <w:pPr>
              <w:spacing w:after="0"/>
              <w:rPr>
                <w:del w:id="1355" w:author="Jeroen Medema" w:date="2025-03-27T12:02:00Z" w16du:dateUtc="2025-03-27T11:02:00Z"/>
                <w:rFonts w:ascii="Arial" w:hAnsi="Arial" w:cs="Arial"/>
                <w:i/>
                <w:iCs/>
              </w:rPr>
            </w:pPr>
            <w:del w:id="1356" w:author="Jeroen Medema" w:date="2025-03-27T12:02:00Z" w16du:dateUtc="2025-03-27T11:02:00Z">
              <w:r w:rsidRPr="00E73D46" w:rsidDel="00695EA7">
                <w:rPr>
                  <w:rFonts w:ascii="Arial" w:hAnsi="Arial" w:cs="Arial"/>
                  <w:i/>
                  <w:iCs/>
                </w:rPr>
                <w:delText>application/dicom+json</w:delText>
              </w:r>
              <w:r w:rsidDel="00695EA7">
                <w:rPr>
                  <w:rFonts w:ascii="Arial" w:hAnsi="Arial" w:cs="Arial"/>
                  <w:i/>
                  <w:iCs/>
                </w:rPr>
                <w:delText xml:space="preserve"> (Default)</w:delText>
              </w:r>
            </w:del>
          </w:p>
          <w:p w14:paraId="18BF12B0" w14:textId="345DFC46" w:rsidR="002E7FD6" w:rsidRPr="00E73D46" w:rsidDel="00695EA7" w:rsidRDefault="002E7FD6" w:rsidP="000C3C03">
            <w:pPr>
              <w:spacing w:after="0"/>
              <w:rPr>
                <w:del w:id="1357" w:author="Jeroen Medema" w:date="2025-03-27T12:02:00Z" w16du:dateUtc="2025-03-27T11:02:00Z"/>
                <w:rFonts w:ascii="Arial" w:hAnsi="Arial" w:cs="Arial"/>
                <w:i/>
                <w:iCs/>
              </w:rPr>
            </w:pPr>
          </w:p>
          <w:p w14:paraId="753CB563" w14:textId="6B5BC1E1" w:rsidR="002E7FD6" w:rsidDel="00695EA7" w:rsidRDefault="002E7FD6" w:rsidP="000C3C03">
            <w:pPr>
              <w:spacing w:after="0"/>
              <w:rPr>
                <w:del w:id="1358" w:author="Jeroen Medema" w:date="2025-03-27T12:02:00Z" w16du:dateUtc="2025-03-27T11:02:00Z"/>
                <w:rFonts w:ascii="Arial" w:hAnsi="Arial" w:cs="Arial"/>
                <w:i/>
                <w:iCs/>
              </w:rPr>
            </w:pPr>
            <w:del w:id="1359" w:author="Jeroen Medema" w:date="2025-03-27T12:02:00Z" w16du:dateUtc="2025-03-27T11:02:00Z">
              <w:r w:rsidRPr="00E73D46" w:rsidDel="00695EA7">
                <w:rPr>
                  <w:rFonts w:ascii="Arial" w:hAnsi="Arial" w:cs="Arial"/>
                  <w:i/>
                  <w:iCs/>
                </w:rPr>
                <w:delText>application/dicom+xml</w:delText>
              </w:r>
            </w:del>
          </w:p>
          <w:p w14:paraId="350793CC" w14:textId="3A29BBEA" w:rsidR="002E7FD6" w:rsidRPr="00E73D46" w:rsidDel="00695EA7" w:rsidRDefault="002E7FD6" w:rsidP="000C3C03">
            <w:pPr>
              <w:spacing w:after="0"/>
              <w:rPr>
                <w:del w:id="1360" w:author="Jeroen Medema" w:date="2025-03-27T12:02:00Z" w16du:dateUtc="2025-03-27T11:02:00Z"/>
                <w:rFonts w:ascii="Arial" w:hAnsi="Arial" w:cs="Arial"/>
                <w:i/>
                <w:iCs/>
              </w:rPr>
            </w:pPr>
          </w:p>
          <w:p w14:paraId="7EBDC442" w14:textId="17D6637D" w:rsidR="002E7FD6" w:rsidDel="00695EA7" w:rsidRDefault="002E7FD6" w:rsidP="000C3C03">
            <w:pPr>
              <w:spacing w:after="0"/>
              <w:rPr>
                <w:del w:id="1361" w:author="Jeroen Medema" w:date="2025-03-27T12:02:00Z" w16du:dateUtc="2025-03-27T11:02:00Z"/>
                <w:rFonts w:ascii="Arial" w:hAnsi="Arial" w:cs="Arial"/>
                <w:i/>
                <w:iCs/>
              </w:rPr>
            </w:pPr>
            <w:del w:id="1362" w:author="Jeroen Medema" w:date="2025-03-27T12:02:00Z" w16du:dateUtc="2025-03-27T11:02:00Z">
              <w:r w:rsidRPr="00E73D46" w:rsidDel="00695EA7">
                <w:rPr>
                  <w:rFonts w:ascii="Arial" w:hAnsi="Arial" w:cs="Arial"/>
                  <w:i/>
                  <w:iCs/>
                </w:rPr>
                <w:delText>multipart/related; type="application/dicom+json"</w:delText>
              </w:r>
            </w:del>
          </w:p>
          <w:p w14:paraId="511F1F4C" w14:textId="16B3727A" w:rsidR="002E7FD6" w:rsidRPr="00E73D46" w:rsidDel="00695EA7" w:rsidRDefault="002E7FD6" w:rsidP="000C3C03">
            <w:pPr>
              <w:spacing w:after="0"/>
              <w:rPr>
                <w:del w:id="1363" w:author="Jeroen Medema" w:date="2025-03-27T12:02:00Z" w16du:dateUtc="2025-03-27T11:02:00Z"/>
                <w:rFonts w:ascii="Arial" w:hAnsi="Arial" w:cs="Arial"/>
                <w:i/>
                <w:iCs/>
              </w:rPr>
            </w:pPr>
          </w:p>
          <w:p w14:paraId="3200823F" w14:textId="3775332D" w:rsidR="002E7FD6" w:rsidRPr="00800714" w:rsidDel="00695EA7" w:rsidRDefault="002E7FD6" w:rsidP="000C3C03">
            <w:pPr>
              <w:spacing w:after="0"/>
              <w:rPr>
                <w:del w:id="1364" w:author="Jeroen Medema" w:date="2025-03-27T12:02:00Z" w16du:dateUtc="2025-03-27T11:02:00Z"/>
                <w:rFonts w:ascii="Arial" w:hAnsi="Arial" w:cs="Arial"/>
                <w:b/>
                <w:bCs/>
              </w:rPr>
            </w:pPr>
            <w:del w:id="1365" w:author="Jeroen Medema" w:date="2025-03-27T12:02:00Z" w16du:dateUtc="2025-03-27T11:02:00Z">
              <w:r w:rsidRPr="00E73D46" w:rsidDel="00695EA7">
                <w:rPr>
                  <w:rFonts w:ascii="Arial" w:hAnsi="Arial" w:cs="Arial"/>
                  <w:i/>
                  <w:iCs/>
                </w:rPr>
                <w:delText>multipart/related; type="application/dicom+xml"</w:delText>
              </w:r>
            </w:del>
          </w:p>
        </w:tc>
        <w:tc>
          <w:tcPr>
            <w:tcW w:w="3402" w:type="dxa"/>
            <w:tcBorders>
              <w:top w:val="single" w:sz="4" w:space="0" w:color="auto"/>
              <w:left w:val="single" w:sz="4" w:space="0" w:color="auto"/>
              <w:bottom w:val="single" w:sz="4" w:space="0" w:color="auto"/>
              <w:right w:val="single" w:sz="4" w:space="0" w:color="auto"/>
            </w:tcBorders>
          </w:tcPr>
          <w:p w14:paraId="58918A58" w14:textId="263907F6" w:rsidR="002E7FD6" w:rsidRPr="00F64160" w:rsidDel="00695EA7" w:rsidRDefault="002E7FD6" w:rsidP="000C3C03">
            <w:pPr>
              <w:pStyle w:val="TableBody"/>
              <w:spacing w:before="0" w:after="0"/>
              <w:rPr>
                <w:del w:id="1366" w:author="Jeroen Medema" w:date="2025-03-27T12:02:00Z" w16du:dateUtc="2025-03-27T11:02:00Z"/>
                <w:sz w:val="18"/>
                <w:szCs w:val="18"/>
              </w:rPr>
            </w:pPr>
          </w:p>
        </w:tc>
      </w:tr>
      <w:tr w:rsidR="002E7FD6" w:rsidRPr="00F64160" w:rsidDel="00695EA7" w14:paraId="5FEE072E" w14:textId="06E4FD8E" w:rsidTr="000C3C03">
        <w:trPr>
          <w:trHeight w:val="190"/>
          <w:del w:id="1367" w:author="Jeroen Medema" w:date="2025-03-27T12:02:00Z" w16du:dateUtc="2025-03-27T11:02:00Z"/>
        </w:trPr>
        <w:tc>
          <w:tcPr>
            <w:tcW w:w="1864" w:type="dxa"/>
            <w:tcBorders>
              <w:top w:val="single" w:sz="4" w:space="0" w:color="auto"/>
              <w:left w:val="single" w:sz="4" w:space="0" w:color="auto"/>
              <w:bottom w:val="single" w:sz="4" w:space="0" w:color="auto"/>
              <w:right w:val="single" w:sz="4" w:space="0" w:color="auto"/>
            </w:tcBorders>
            <w:hideMark/>
          </w:tcPr>
          <w:p w14:paraId="467A1AB6" w14:textId="2BCF38C2" w:rsidR="002E7FD6" w:rsidRPr="00F64160" w:rsidDel="00695EA7" w:rsidRDefault="002E7FD6" w:rsidP="000C3C03">
            <w:pPr>
              <w:pStyle w:val="TableBody"/>
              <w:spacing w:before="0" w:after="0"/>
              <w:rPr>
                <w:del w:id="1368" w:author="Jeroen Medema" w:date="2025-03-27T12:02:00Z" w16du:dateUtc="2025-03-27T11:02:00Z"/>
                <w:sz w:val="18"/>
                <w:szCs w:val="18"/>
              </w:rPr>
            </w:pPr>
            <w:del w:id="1369" w:author="Jeroen Medema" w:date="2025-03-27T12:02:00Z" w16du:dateUtc="2025-03-27T11:02:00Z">
              <w:r w:rsidRPr="00F64160" w:rsidDel="00695EA7">
                <w:rPr>
                  <w:sz w:val="18"/>
                  <w:szCs w:val="18"/>
                </w:rPr>
                <w:delText>Content-Length</w:delText>
              </w:r>
            </w:del>
          </w:p>
        </w:tc>
        <w:tc>
          <w:tcPr>
            <w:tcW w:w="3660" w:type="dxa"/>
            <w:tcBorders>
              <w:top w:val="single" w:sz="4" w:space="0" w:color="auto"/>
              <w:left w:val="single" w:sz="4" w:space="0" w:color="auto"/>
              <w:bottom w:val="single" w:sz="4" w:space="0" w:color="auto"/>
              <w:right w:val="single" w:sz="4" w:space="0" w:color="auto"/>
            </w:tcBorders>
          </w:tcPr>
          <w:p w14:paraId="555FA271" w14:textId="47C1285E" w:rsidR="002E7FD6" w:rsidRPr="00F64160" w:rsidDel="00695EA7" w:rsidRDefault="002E7FD6" w:rsidP="000C3C03">
            <w:pPr>
              <w:pStyle w:val="TableBody"/>
              <w:spacing w:before="0" w:after="0"/>
              <w:rPr>
                <w:del w:id="1370" w:author="Jeroen Medema" w:date="2025-03-27T12:02:00Z" w16du:dateUtc="2025-03-27T11:02:00Z"/>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0E79939" w14:textId="3CD9B441" w:rsidR="002E7FD6" w:rsidRPr="00F64160" w:rsidDel="00695EA7" w:rsidRDefault="002E7FD6" w:rsidP="000C3C03">
            <w:pPr>
              <w:pStyle w:val="TableBody"/>
              <w:spacing w:before="0" w:after="0"/>
              <w:rPr>
                <w:del w:id="1371" w:author="Jeroen Medema" w:date="2025-03-27T12:02:00Z" w16du:dateUtc="2025-03-27T11:02:00Z"/>
                <w:i/>
                <w:sz w:val="18"/>
                <w:szCs w:val="18"/>
              </w:rPr>
            </w:pPr>
            <w:del w:id="1372" w:author="Jeroen Medema" w:date="2025-03-27T12:02:00Z" w16du:dateUtc="2025-03-27T11:02:00Z">
              <w:r w:rsidRPr="00F64160" w:rsidDel="00695EA7">
                <w:rPr>
                  <w:i/>
                  <w:sz w:val="18"/>
                  <w:szCs w:val="18"/>
                </w:rPr>
                <w:delText>[If Content-Encoding is not present]</w:delText>
              </w:r>
            </w:del>
          </w:p>
        </w:tc>
      </w:tr>
      <w:tr w:rsidR="002E7FD6" w:rsidRPr="00F64160" w:rsidDel="00695EA7" w14:paraId="7EDD7B26" w14:textId="6E06DAE5" w:rsidTr="000C3C03">
        <w:trPr>
          <w:trHeight w:val="190"/>
          <w:del w:id="1373" w:author="Jeroen Medema" w:date="2025-03-27T12:02:00Z" w16du:dateUtc="2025-03-27T11:02:00Z"/>
        </w:trPr>
        <w:tc>
          <w:tcPr>
            <w:tcW w:w="1864" w:type="dxa"/>
            <w:tcBorders>
              <w:top w:val="single" w:sz="4" w:space="0" w:color="auto"/>
              <w:left w:val="single" w:sz="4" w:space="0" w:color="auto"/>
              <w:bottom w:val="single" w:sz="4" w:space="0" w:color="auto"/>
              <w:right w:val="single" w:sz="4" w:space="0" w:color="auto"/>
            </w:tcBorders>
            <w:hideMark/>
          </w:tcPr>
          <w:p w14:paraId="499669FE" w14:textId="3C8233E4" w:rsidR="002E7FD6" w:rsidRPr="00F64160" w:rsidDel="00695EA7" w:rsidRDefault="002E7FD6" w:rsidP="000C3C03">
            <w:pPr>
              <w:pStyle w:val="TableBody"/>
              <w:spacing w:before="0" w:after="0"/>
              <w:rPr>
                <w:del w:id="1374" w:author="Jeroen Medema" w:date="2025-03-27T12:02:00Z" w16du:dateUtc="2025-03-27T11:02:00Z"/>
                <w:sz w:val="18"/>
                <w:szCs w:val="18"/>
              </w:rPr>
            </w:pPr>
            <w:del w:id="1375" w:author="Jeroen Medema" w:date="2025-03-27T12:02:00Z" w16du:dateUtc="2025-03-27T11:02:00Z">
              <w:r w:rsidRPr="00F64160" w:rsidDel="00695EA7">
                <w:rPr>
                  <w:sz w:val="18"/>
                  <w:szCs w:val="18"/>
                </w:rPr>
                <w:delText>Content-Encoding</w:delText>
              </w:r>
            </w:del>
          </w:p>
        </w:tc>
        <w:tc>
          <w:tcPr>
            <w:tcW w:w="3660" w:type="dxa"/>
            <w:tcBorders>
              <w:top w:val="single" w:sz="4" w:space="0" w:color="auto"/>
              <w:left w:val="single" w:sz="4" w:space="0" w:color="auto"/>
              <w:bottom w:val="single" w:sz="4" w:space="0" w:color="auto"/>
              <w:right w:val="single" w:sz="4" w:space="0" w:color="auto"/>
            </w:tcBorders>
          </w:tcPr>
          <w:p w14:paraId="2A6D1FE6" w14:textId="6A0D8A8A" w:rsidR="002E7FD6" w:rsidRPr="00F64160" w:rsidDel="00695EA7" w:rsidRDefault="002E7FD6" w:rsidP="000C3C03">
            <w:pPr>
              <w:pStyle w:val="TableBody"/>
              <w:spacing w:before="0" w:after="0"/>
              <w:rPr>
                <w:del w:id="1376" w:author="Jeroen Medema" w:date="2025-03-27T12:02:00Z" w16du:dateUtc="2025-03-27T11:02:00Z"/>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76D803D" w14:textId="300940C7" w:rsidR="002E7FD6" w:rsidRPr="00F64160" w:rsidDel="00695EA7" w:rsidRDefault="002E7FD6" w:rsidP="000C3C03">
            <w:pPr>
              <w:pStyle w:val="TableBody"/>
              <w:spacing w:before="0" w:after="0"/>
              <w:rPr>
                <w:del w:id="1377" w:author="Jeroen Medema" w:date="2025-03-27T12:02:00Z" w16du:dateUtc="2025-03-27T11:02:00Z"/>
                <w:i/>
                <w:sz w:val="18"/>
                <w:szCs w:val="18"/>
              </w:rPr>
            </w:pPr>
            <w:del w:id="1378" w:author="Jeroen Medema" w:date="2025-03-27T12:02:00Z" w16du:dateUtc="2025-03-27T11:02:00Z">
              <w:r w:rsidRPr="00F64160" w:rsidDel="00695EA7">
                <w:rPr>
                  <w:i/>
                  <w:sz w:val="18"/>
                  <w:szCs w:val="18"/>
                </w:rPr>
                <w:delText>[If Content-Length is not present]</w:delText>
              </w:r>
            </w:del>
          </w:p>
        </w:tc>
      </w:tr>
    </w:tbl>
    <w:p w14:paraId="0C1B3BB9" w14:textId="180883C5" w:rsidR="00A9630E" w:rsidRPr="00A9630E" w:rsidDel="00695EA7" w:rsidRDefault="00A9630E" w:rsidP="00A9630E">
      <w:pPr>
        <w:rPr>
          <w:del w:id="1379" w:author="Jeroen Medema" w:date="2025-03-27T12:02:00Z" w16du:dateUtc="2025-03-27T11:02:00Z"/>
        </w:rPr>
      </w:pPr>
    </w:p>
    <w:p w14:paraId="40FC0E25" w14:textId="59AC735E" w:rsidR="00192340" w:rsidRPr="00F64160" w:rsidDel="00695EA7" w:rsidRDefault="00192340" w:rsidP="00774FAA">
      <w:pPr>
        <w:pStyle w:val="Heading6"/>
        <w:rPr>
          <w:del w:id="1380" w:author="Jeroen Medema" w:date="2025-03-27T12:02:00Z" w16du:dateUtc="2025-03-27T11:02:00Z"/>
        </w:rPr>
      </w:pPr>
      <w:del w:id="1381" w:author="Jeroen Medema" w:date="2025-03-27T12:02:00Z" w16du:dateUtc="2025-03-27T11:02:00Z">
        <w:r w:rsidDel="00695EA7">
          <w:delText>N</w:delText>
        </w:r>
        <w:r w:rsidRPr="00F64160" w:rsidDel="00695EA7">
          <w:delText>.5.3.</w:delText>
        </w:r>
        <w:r w:rsidR="005B6FC4" w:rsidDel="00695EA7">
          <w:delText>X.5</w:delText>
        </w:r>
        <w:r w:rsidRPr="00F64160" w:rsidDel="00695EA7">
          <w:delText>.2</w:delText>
        </w:r>
        <w:r w:rsidRPr="00F64160" w:rsidDel="00695EA7">
          <w:tab/>
          <w:delText>Origin Server</w:delText>
        </w:r>
      </w:del>
    </w:p>
    <w:p w14:paraId="053CCE7B" w14:textId="0A5A9DF5" w:rsidR="00C77117" w:rsidRPr="00F64160" w:rsidDel="00695EA7" w:rsidRDefault="00C77117" w:rsidP="00C77117">
      <w:pPr>
        <w:rPr>
          <w:del w:id="1382" w:author="Jeroen Medema" w:date="2025-03-27T12:02:00Z" w16du:dateUtc="2025-03-27T11:02:00Z"/>
          <w:rFonts w:cs="Arial"/>
        </w:rPr>
      </w:pPr>
      <w:del w:id="1383" w:author="Jeroen Medema" w:date="2025-03-27T12:02:00Z" w16du:dateUtc="2025-03-27T11:02:00Z">
        <w:r w:rsidRPr="00F64160" w:rsidDel="00695EA7">
          <w:rPr>
            <w:rFonts w:cs="Arial"/>
          </w:rPr>
          <w:delText xml:space="preserve">The </w:delText>
        </w:r>
        <w:r w:rsidDel="00695EA7">
          <w:rPr>
            <w:rFonts w:cs="Arial"/>
          </w:rPr>
          <w:delText xml:space="preserve">Unsubscribe </w:delText>
        </w:r>
        <w:r w:rsidRPr="00F64160" w:rsidDel="00695EA7">
          <w:rPr>
            <w:rFonts w:cs="Arial"/>
          </w:rPr>
          <w:delText xml:space="preserve">Transaction origin server receives </w:delText>
        </w:r>
        <w:r w:rsidDel="00695EA7">
          <w:rPr>
            <w:rFonts w:cs="Arial"/>
          </w:rPr>
          <w:delText xml:space="preserve">DELETE </w:delText>
        </w:r>
        <w:r w:rsidRPr="00F64160" w:rsidDel="00695EA7">
          <w:rPr>
            <w:rFonts w:cs="Arial"/>
          </w:rPr>
          <w:delText xml:space="preserve">requests </w:delText>
        </w:r>
        <w:r w:rsidDel="00695EA7">
          <w:rPr>
            <w:rFonts w:cs="Arial"/>
          </w:rPr>
          <w:delText>to</w:delText>
        </w:r>
        <w:r w:rsidRPr="00F64160" w:rsidDel="00695EA7">
          <w:rPr>
            <w:rFonts w:cs="Arial"/>
          </w:rPr>
          <w:delText xml:space="preserve"> </w:delText>
        </w:r>
        <w:r w:rsidDel="00695EA7">
          <w:rPr>
            <w:rFonts w:cs="Arial"/>
          </w:rPr>
          <w:delText>unsubscribe from changes of a modality performed procedure step</w:delText>
        </w:r>
        <w:r w:rsidRPr="00F64160" w:rsidDel="00695EA7">
          <w:rPr>
            <w:rFonts w:cs="Arial"/>
          </w:rPr>
          <w:delText>.</w:delText>
        </w:r>
      </w:del>
    </w:p>
    <w:p w14:paraId="67F4B1C9" w14:textId="4BC16167" w:rsidR="00C239EE" w:rsidDel="00695EA7" w:rsidRDefault="00C239EE" w:rsidP="00C239EE">
      <w:pPr>
        <w:rPr>
          <w:del w:id="1384" w:author="Jeroen Medema" w:date="2025-03-27T12:02:00Z" w16du:dateUtc="2025-03-27T11:02:00Z"/>
          <w:rFonts w:cs="Arial"/>
        </w:rPr>
      </w:pPr>
      <w:del w:id="1385" w:author="Jeroen Medema" w:date="2025-03-27T12:02:00Z" w16du:dateUtc="2025-03-27T11:02:00Z">
        <w:r w:rsidRPr="009E2997" w:rsidDel="00695EA7">
          <w:rPr>
            <w:rFonts w:cs="Arial"/>
          </w:rPr>
          <w:lastRenderedPageBreak/>
          <w:delText xml:space="preserve">The user agent specifies the Target Resource as part of the URI and </w:delText>
        </w:r>
        <w:r w:rsidDel="00695EA7">
          <w:rPr>
            <w:rFonts w:cs="Arial"/>
          </w:rPr>
          <w:delText xml:space="preserve">the acceptable </w:delText>
        </w:r>
        <w:r w:rsidRPr="009E2997" w:rsidDel="00695EA7">
          <w:rPr>
            <w:rFonts w:cs="Arial"/>
          </w:rPr>
          <w:delText xml:space="preserve">Content-Type </w:delText>
        </w:r>
        <w:r w:rsidDel="00695EA7">
          <w:rPr>
            <w:rFonts w:cs="Arial"/>
          </w:rPr>
          <w:delText xml:space="preserve">in the HTTP header </w:delText>
        </w:r>
        <w:r w:rsidRPr="009E2997" w:rsidDel="00695EA7">
          <w:rPr>
            <w:rFonts w:cs="Arial"/>
          </w:rPr>
          <w:delText>(i.e. XML or JSON).</w:delText>
        </w:r>
      </w:del>
    </w:p>
    <w:p w14:paraId="31554B1B" w14:textId="4A832D63" w:rsidR="00C239EE" w:rsidDel="00695EA7" w:rsidRDefault="00C239EE" w:rsidP="00C239EE">
      <w:pPr>
        <w:rPr>
          <w:del w:id="1386" w:author="Jeroen Medema" w:date="2025-03-27T12:02:00Z" w16du:dateUtc="2025-03-27T11:02:00Z"/>
          <w:rFonts w:cs="Arial"/>
        </w:rPr>
      </w:pPr>
      <w:del w:id="1387" w:author="Jeroen Medema" w:date="2025-03-27T12:02:00Z" w16du:dateUtc="2025-03-27T11:02:00Z">
        <w:r w:rsidRPr="009E2997" w:rsidDel="00695EA7">
          <w:rPr>
            <w:rFonts w:cs="Arial"/>
          </w:rPr>
          <w:delText xml:space="preserve">The URI is composed by a Base URI: </w:delText>
        </w:r>
        <w:r w:rsidDel="00695EA7">
          <w:rPr>
            <w:rFonts w:cs="Arial"/>
          </w:rPr>
          <w:delText>s</w:delText>
        </w:r>
        <w:r w:rsidRPr="009E2997" w:rsidDel="00695EA7">
          <w:rPr>
            <w:rFonts w:cs="Arial"/>
          </w:rPr>
          <w:delText xml:space="preserve">ee Base URI for the origin server in Section </w:delText>
        </w:r>
        <w:r w:rsidDel="00695EA7">
          <w:rPr>
            <w:rFonts w:cs="Arial"/>
          </w:rPr>
          <w:delText>N</w:delText>
        </w:r>
        <w:r w:rsidRPr="009E2997" w:rsidDel="00695EA7">
          <w:rPr>
            <w:rFonts w:cs="Arial"/>
          </w:rPr>
          <w:delText>.6.3.</w:delText>
        </w:r>
        <w:r w:rsidDel="00695EA7">
          <w:rPr>
            <w:rFonts w:cs="Arial"/>
          </w:rPr>
          <w:delText>X.</w:delText>
        </w:r>
      </w:del>
    </w:p>
    <w:p w14:paraId="302F118B" w14:textId="65821D98" w:rsidR="00C239EE" w:rsidRPr="00F64160" w:rsidDel="00695EA7" w:rsidRDefault="00C239EE" w:rsidP="00C239EE">
      <w:pPr>
        <w:rPr>
          <w:del w:id="1388" w:author="Jeroen Medema" w:date="2025-03-27T12:02:00Z" w16du:dateUtc="2025-03-27T11:02:00Z"/>
          <w:rFonts w:cs="Arial"/>
        </w:rPr>
      </w:pPr>
      <w:del w:id="1389" w:author="Jeroen Medema" w:date="2025-03-27T12:02:00Z" w16du:dateUtc="2025-03-27T11:02:00Z">
        <w:r w:rsidRPr="00F64160" w:rsidDel="00695EA7">
          <w:rPr>
            <w:rFonts w:cs="Arial"/>
          </w:rPr>
          <w:delText xml:space="preserve">The </w:delText>
        </w:r>
        <w:r w:rsidR="00923EFE" w:rsidDel="00695EA7">
          <w:rPr>
            <w:rFonts w:cs="Arial"/>
          </w:rPr>
          <w:delText>Uns</w:delText>
        </w:r>
        <w:r w:rsidDel="00695EA7">
          <w:rPr>
            <w:rFonts w:cs="Arial"/>
          </w:rPr>
          <w:delText xml:space="preserve">ubscribe </w:delText>
        </w:r>
        <w:r w:rsidRPr="00F64160" w:rsidDel="00695EA7">
          <w:rPr>
            <w:rFonts w:cs="Arial"/>
          </w:rPr>
          <w:delText xml:space="preserve">Transaction origin server </w:delText>
        </w:r>
        <w:r w:rsidDel="00695EA7">
          <w:rPr>
            <w:rFonts w:cs="Arial"/>
          </w:rPr>
          <w:delText>supports</w:delText>
        </w:r>
        <w:r w:rsidRPr="00F64160" w:rsidDel="00695EA7">
          <w:rPr>
            <w:rFonts w:cs="Arial"/>
          </w:rPr>
          <w:delText xml:space="preserve"> resources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.2</w:delText>
        </w:r>
        <w:r w:rsidRPr="00F64160" w:rsidDel="00695EA7">
          <w:rPr>
            <w:rFonts w:cs="Arial"/>
          </w:rPr>
          <w:delText>-</w:delText>
        </w:r>
        <w:r w:rsidDel="00695EA7">
          <w:rPr>
            <w:rFonts w:cs="Arial"/>
          </w:rPr>
          <w:delText>1</w:delText>
        </w:r>
        <w:r w:rsidRPr="00F64160" w:rsidDel="00695EA7">
          <w:rPr>
            <w:rFonts w:cs="Arial"/>
          </w:rPr>
          <w:delText>.</w:delText>
        </w:r>
      </w:del>
    </w:p>
    <w:p w14:paraId="18C0C6F5" w14:textId="2960D1A1" w:rsidR="00C239EE" w:rsidRPr="00F64160" w:rsidDel="00695EA7" w:rsidRDefault="00C239EE" w:rsidP="00C239EE">
      <w:pPr>
        <w:pStyle w:val="TemplateInstruction"/>
        <w:rPr>
          <w:del w:id="1390" w:author="Jeroen Medema" w:date="2025-03-27T12:02:00Z" w16du:dateUtc="2025-03-27T11:02:00Z"/>
          <w:rFonts w:cs="Arial"/>
        </w:rPr>
      </w:pPr>
      <w:del w:id="1391" w:author="Jeroen Medema" w:date="2025-03-27T12:02:00Z" w16du:dateUtc="2025-03-27T11:02:00Z">
        <w:r w:rsidRPr="00F64160" w:rsidDel="00695EA7">
          <w:rPr>
            <w:rFonts w:cs="Arial"/>
          </w:rPr>
          <w:delText>[Fill in information on your implementation in the Comments column when necessary.]</w:delText>
        </w:r>
      </w:del>
    </w:p>
    <w:p w14:paraId="369D6717" w14:textId="5A010814" w:rsidR="00C239EE" w:rsidRPr="00F64160" w:rsidDel="00695EA7" w:rsidRDefault="00C239EE" w:rsidP="00C239EE">
      <w:pPr>
        <w:pStyle w:val="TableTitle"/>
        <w:rPr>
          <w:del w:id="1392" w:author="Jeroen Medema" w:date="2025-03-27T12:02:00Z" w16du:dateUtc="2025-03-27T11:02:00Z"/>
          <w:rFonts w:cs="Arial"/>
        </w:rPr>
      </w:pPr>
      <w:del w:id="1393"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.2-1</w:delText>
        </w:r>
        <w:r w:rsidRPr="00F64160" w:rsidDel="00695EA7">
          <w:rPr>
            <w:rFonts w:cs="Arial"/>
          </w:rPr>
          <w:delText xml:space="preserve">: Resources </w:delText>
        </w:r>
        <w:r w:rsidDel="00695EA7">
          <w:rPr>
            <w:rFonts w:cs="Arial"/>
          </w:rPr>
          <w:delText xml:space="preserve">for Subscribe </w:delText>
        </w:r>
        <w:r w:rsidRPr="00F64160" w:rsidDel="00695EA7">
          <w:rPr>
            <w:rFonts w:cs="Arial"/>
          </w:rPr>
          <w:delText xml:space="preserve">Transaction </w:delText>
        </w:r>
        <w:r w:rsidDel="00695EA7">
          <w:rPr>
            <w:rFonts w:cs="Arial"/>
          </w:rPr>
          <w:delText>–</w:delText>
        </w:r>
        <w:r w:rsidRPr="00F64160" w:rsidDel="00695EA7">
          <w:rPr>
            <w:rFonts w:cs="Arial"/>
          </w:rPr>
          <w:delText xml:space="preserve"> Origin</w:delText>
        </w:r>
        <w:r w:rsidDel="00695EA7">
          <w:rPr>
            <w:rFonts w:cs="Arial"/>
          </w:rPr>
          <w:delText xml:space="preserve"> </w:delText>
        </w:r>
        <w:r w:rsidRPr="00F64160" w:rsidDel="00695EA7">
          <w:rPr>
            <w:rFonts w:cs="Arial"/>
          </w:rPr>
          <w:delText>Server</w:delText>
        </w:r>
      </w:del>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C239EE" w:rsidRPr="00F64160" w:rsidDel="00695EA7" w14:paraId="08E2258C" w14:textId="2AAA9F94" w:rsidTr="000C3C03">
        <w:trPr>
          <w:del w:id="1394" w:author="Jeroen Medema" w:date="2025-03-27T12:02:00Z" w16du:dateUtc="2025-03-27T11:02:00Z"/>
        </w:trPr>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8BF23" w14:textId="33D36B89" w:rsidR="00C239EE" w:rsidRPr="00F64160" w:rsidDel="00695EA7" w:rsidRDefault="00C239EE" w:rsidP="000C3C03">
            <w:pPr>
              <w:pStyle w:val="TableHeader"/>
              <w:rPr>
                <w:del w:id="1395" w:author="Jeroen Medema" w:date="2025-03-27T12:02:00Z" w16du:dateUtc="2025-03-27T11:02:00Z"/>
                <w:rFonts w:cs="Arial"/>
              </w:rPr>
            </w:pPr>
            <w:del w:id="1396" w:author="Jeroen Medema" w:date="2025-03-27T12:02:00Z" w16du:dateUtc="2025-03-27T11:02:00Z">
              <w:r w:rsidRPr="00F64160" w:rsidDel="00695EA7">
                <w:rPr>
                  <w:rFonts w:cs="Arial"/>
                </w:rPr>
                <w:delText>Resource</w:delText>
              </w:r>
            </w:del>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97D20" w14:textId="06A2B29B" w:rsidR="00C239EE" w:rsidRPr="00F64160" w:rsidDel="00695EA7" w:rsidRDefault="00C239EE" w:rsidP="000C3C03">
            <w:pPr>
              <w:pStyle w:val="TableHeader"/>
              <w:rPr>
                <w:del w:id="1397" w:author="Jeroen Medema" w:date="2025-03-27T12:02:00Z" w16du:dateUtc="2025-03-27T11:02:00Z"/>
                <w:rFonts w:cs="Arial"/>
              </w:rPr>
            </w:pPr>
            <w:del w:id="1398" w:author="Jeroen Medema" w:date="2025-03-27T12:02:00Z" w16du:dateUtc="2025-03-27T11:02:00Z">
              <w:r w:rsidRPr="00F64160" w:rsidDel="00695EA7">
                <w:rPr>
                  <w:rFonts w:cs="Arial"/>
                </w:rPr>
                <w:delText>Comments</w:delText>
              </w:r>
            </w:del>
          </w:p>
        </w:tc>
      </w:tr>
      <w:tr w:rsidR="00C239EE" w:rsidRPr="00F64160" w:rsidDel="00695EA7" w14:paraId="15C9FA61" w14:textId="3420D824" w:rsidTr="000C3C03">
        <w:trPr>
          <w:del w:id="1399" w:author="Jeroen Medema" w:date="2025-03-27T12:02:00Z" w16du:dateUtc="2025-03-27T11:02:00Z"/>
        </w:trPr>
        <w:tc>
          <w:tcPr>
            <w:tcW w:w="3256" w:type="dxa"/>
            <w:tcBorders>
              <w:top w:val="single" w:sz="4" w:space="0" w:color="auto"/>
              <w:left w:val="single" w:sz="4" w:space="0" w:color="auto"/>
              <w:bottom w:val="single" w:sz="4" w:space="0" w:color="auto"/>
              <w:right w:val="single" w:sz="4" w:space="0" w:color="auto"/>
            </w:tcBorders>
          </w:tcPr>
          <w:p w14:paraId="66C71511" w14:textId="6EB8BE3D" w:rsidR="00C239EE" w:rsidRPr="00F64160" w:rsidDel="00695EA7" w:rsidRDefault="00C239EE" w:rsidP="000C3C03">
            <w:pPr>
              <w:pStyle w:val="TableBody"/>
              <w:spacing w:before="0" w:after="0"/>
              <w:rPr>
                <w:del w:id="1400" w:author="Jeroen Medema" w:date="2025-03-27T12:02:00Z" w16du:dateUtc="2025-03-27T11:02:00Z"/>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8029A1" w14:textId="7A9EAB5C" w:rsidR="00C239EE" w:rsidRPr="00F64160" w:rsidDel="00695EA7" w:rsidRDefault="00C239EE" w:rsidP="000C3C03">
            <w:pPr>
              <w:pStyle w:val="TableBody"/>
              <w:spacing w:before="0" w:after="0"/>
              <w:rPr>
                <w:del w:id="1401" w:author="Jeroen Medema" w:date="2025-03-27T12:02:00Z" w16du:dateUtc="2025-03-27T11:02:00Z"/>
                <w:i/>
                <w:sz w:val="18"/>
                <w:szCs w:val="18"/>
              </w:rPr>
            </w:pPr>
            <w:del w:id="1402" w:author="Jeroen Medema" w:date="2025-03-27T12:02:00Z" w16du:dateUtc="2025-03-27T11:02:00Z">
              <w:r w:rsidRPr="00F64160" w:rsidDel="00695EA7">
                <w:rPr>
                  <w:sz w:val="18"/>
                  <w:szCs w:val="18"/>
                </w:rPr>
                <w:delText xml:space="preserve">See </w:delText>
              </w:r>
              <w:r w:rsidDel="00695EA7">
                <w:rPr>
                  <w:sz w:val="18"/>
                  <w:szCs w:val="18"/>
                </w:rPr>
                <w:delText>R</w:delText>
              </w:r>
              <w:r w:rsidRPr="00F64160" w:rsidDel="00695EA7">
                <w:rPr>
                  <w:sz w:val="18"/>
                  <w:szCs w:val="18"/>
                </w:rPr>
                <w:delText>esource</w:delText>
              </w:r>
              <w:r w:rsidDel="00695EA7">
                <w:rPr>
                  <w:sz w:val="18"/>
                  <w:szCs w:val="18"/>
                </w:rPr>
                <w:delText>s</w:delText>
              </w:r>
              <w:r w:rsidRPr="00F64160" w:rsidDel="00695EA7">
                <w:rPr>
                  <w:sz w:val="18"/>
                  <w:szCs w:val="18"/>
                </w:rPr>
                <w:delText xml:space="preserve"> path in </w:delText>
              </w:r>
              <w:r w:rsidDel="00695EA7">
                <w:rPr>
                  <w:sz w:val="18"/>
                  <w:szCs w:val="18"/>
                </w:rPr>
                <w:delText xml:space="preserve">Table X.1.1-1 in </w:delText>
              </w:r>
              <w:r w:rsidRPr="00F64160" w:rsidDel="00695EA7">
                <w:rPr>
                  <w:sz w:val="18"/>
                  <w:szCs w:val="18"/>
                </w:rPr>
                <w:delText>PS3.18</w:delText>
              </w:r>
            </w:del>
          </w:p>
        </w:tc>
      </w:tr>
      <w:tr w:rsidR="00C239EE" w:rsidRPr="00F64160" w:rsidDel="00695EA7" w14:paraId="22715171" w14:textId="21E3942A" w:rsidTr="000C3C03">
        <w:trPr>
          <w:trHeight w:val="144"/>
          <w:del w:id="1403" w:author="Jeroen Medema" w:date="2025-03-27T12:02:00Z" w16du:dateUtc="2025-03-27T11:02:00Z"/>
        </w:trPr>
        <w:tc>
          <w:tcPr>
            <w:tcW w:w="3256" w:type="dxa"/>
            <w:tcBorders>
              <w:top w:val="single" w:sz="4" w:space="0" w:color="auto"/>
              <w:left w:val="single" w:sz="4" w:space="0" w:color="auto"/>
              <w:bottom w:val="single" w:sz="4" w:space="0" w:color="auto"/>
              <w:right w:val="single" w:sz="4" w:space="0" w:color="auto"/>
            </w:tcBorders>
          </w:tcPr>
          <w:p w14:paraId="00971C81" w14:textId="7A49326C" w:rsidR="00C239EE" w:rsidRPr="00963BFE" w:rsidDel="00695EA7" w:rsidRDefault="00C239EE" w:rsidP="000C3C03">
            <w:pPr>
              <w:pStyle w:val="TableBody"/>
              <w:spacing w:before="0" w:after="0"/>
              <w:rPr>
                <w:del w:id="1404" w:author="Jeroen Medema" w:date="2025-03-27T12:02:00Z" w16du:dateUtc="2025-03-27T11:02:00Z"/>
                <w:i/>
                <w:iCs/>
                <w:sz w:val="18"/>
                <w:szCs w:val="18"/>
              </w:rPr>
            </w:pPr>
            <w:del w:id="1405" w:author="Jeroen Medema" w:date="2025-03-27T12:02:00Z" w16du:dateUtc="2025-03-27T11:02:00Z">
              <w:r w:rsidDel="00695EA7">
                <w:rPr>
                  <w:i/>
                  <w:sz w:val="18"/>
                  <w:szCs w:val="18"/>
                </w:rPr>
                <w:delText>modality-performed-procedure-steps</w:delText>
              </w:r>
            </w:del>
          </w:p>
        </w:tc>
        <w:tc>
          <w:tcPr>
            <w:tcW w:w="5811" w:type="dxa"/>
            <w:tcBorders>
              <w:top w:val="single" w:sz="4" w:space="0" w:color="auto"/>
              <w:left w:val="single" w:sz="4" w:space="0" w:color="auto"/>
              <w:bottom w:val="single" w:sz="4" w:space="0" w:color="auto"/>
              <w:right w:val="single" w:sz="4" w:space="0" w:color="auto"/>
            </w:tcBorders>
          </w:tcPr>
          <w:p w14:paraId="402D3C5B" w14:textId="65204428" w:rsidR="00C239EE" w:rsidRPr="00F64160" w:rsidDel="00695EA7" w:rsidRDefault="00C239EE" w:rsidP="000C3C03">
            <w:pPr>
              <w:pStyle w:val="TableBody"/>
              <w:spacing w:before="0" w:after="0"/>
              <w:rPr>
                <w:del w:id="1406" w:author="Jeroen Medema" w:date="2025-03-27T12:02:00Z" w16du:dateUtc="2025-03-27T11:02:00Z"/>
                <w:sz w:val="18"/>
                <w:szCs w:val="18"/>
              </w:rPr>
            </w:pPr>
          </w:p>
        </w:tc>
      </w:tr>
    </w:tbl>
    <w:p w14:paraId="704E2DF2" w14:textId="32B7DCBC" w:rsidR="00C239EE" w:rsidRPr="00F64160" w:rsidDel="00695EA7" w:rsidRDefault="00C239EE" w:rsidP="00C239EE">
      <w:pPr>
        <w:pStyle w:val="BodyTextIndent2"/>
        <w:rPr>
          <w:del w:id="1407" w:author="Jeroen Medema" w:date="2025-03-27T12:02:00Z" w16du:dateUtc="2025-03-27T11:02:00Z"/>
          <w:rFonts w:ascii="Arial" w:hAnsi="Arial" w:cs="Arial"/>
          <w:sz w:val="20"/>
          <w:lang w:val="en-US" w:eastAsia="en-US"/>
        </w:rPr>
      </w:pPr>
    </w:p>
    <w:p w14:paraId="02458B36" w14:textId="29BDDAE7" w:rsidR="00C239EE" w:rsidRPr="00F64160" w:rsidDel="00695EA7" w:rsidRDefault="00C239EE" w:rsidP="00C239EE">
      <w:pPr>
        <w:rPr>
          <w:del w:id="1408" w:author="Jeroen Medema" w:date="2025-03-27T12:02:00Z" w16du:dateUtc="2025-03-27T11:02:00Z"/>
          <w:rFonts w:cs="Arial"/>
        </w:rPr>
      </w:pPr>
      <w:del w:id="1409" w:author="Jeroen Medema" w:date="2025-03-27T12:02:00Z" w16du:dateUtc="2025-03-27T11:02:00Z">
        <w:r w:rsidRPr="00F64160" w:rsidDel="00695EA7">
          <w:rPr>
            <w:rFonts w:cs="Arial"/>
          </w:rPr>
          <w:delText xml:space="preserve">The </w:delText>
        </w:r>
        <w:r w:rsidR="00923EFE" w:rsidDel="00695EA7">
          <w:rPr>
            <w:rFonts w:cs="Arial"/>
          </w:rPr>
          <w:delText>Uns</w:delText>
        </w:r>
        <w:r w:rsidDel="00695EA7">
          <w:rPr>
            <w:rFonts w:cs="Arial"/>
          </w:rPr>
          <w:delText>ubscribe</w:delText>
        </w:r>
        <w:r w:rsidRPr="00F64160" w:rsidDel="00695EA7">
          <w:rPr>
            <w:rFonts w:cs="Arial"/>
          </w:rPr>
          <w:delText xml:space="preserve"> Transaction origin server supports Header Fields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.2</w:delText>
        </w:r>
        <w:r w:rsidRPr="00F64160" w:rsidDel="00695EA7">
          <w:rPr>
            <w:rFonts w:cs="Arial"/>
          </w:rPr>
          <w:delText>-</w:delText>
        </w:r>
        <w:r w:rsidDel="00695EA7">
          <w:rPr>
            <w:rFonts w:cs="Arial"/>
          </w:rPr>
          <w:delText>2</w:delText>
        </w:r>
        <w:r w:rsidRPr="00F64160" w:rsidDel="00695EA7">
          <w:rPr>
            <w:rFonts w:cs="Arial"/>
          </w:rPr>
          <w:delText>.</w:delText>
        </w:r>
      </w:del>
    </w:p>
    <w:p w14:paraId="40FA587B" w14:textId="18ECB900" w:rsidR="00C239EE" w:rsidRPr="00F64160" w:rsidDel="00695EA7" w:rsidRDefault="00C239EE" w:rsidP="00C239EE">
      <w:pPr>
        <w:pStyle w:val="TemplateInstruction"/>
        <w:rPr>
          <w:del w:id="1410" w:author="Jeroen Medema" w:date="2025-03-27T12:02:00Z" w16du:dateUtc="2025-03-27T11:02:00Z"/>
          <w:rFonts w:cs="Arial"/>
        </w:rPr>
      </w:pPr>
      <w:del w:id="1411" w:author="Jeroen Medema" w:date="2025-03-27T12:02:00Z" w16du:dateUtc="2025-03-27T11:02:00Z">
        <w:r w:rsidRPr="00F64160" w:rsidDel="00695EA7">
          <w:rPr>
            <w:rFonts w:cs="Arial"/>
          </w:rPr>
          <w:delText>[List the supported Header Fields and their supported Values. Fill in information on your implementation in the “Comments” column when necessary.]</w:delText>
        </w:r>
      </w:del>
    </w:p>
    <w:p w14:paraId="5F213390" w14:textId="7353A225" w:rsidR="00C239EE" w:rsidRPr="00F64160" w:rsidDel="00695EA7" w:rsidRDefault="00C239EE" w:rsidP="00C239EE">
      <w:pPr>
        <w:pStyle w:val="TableTitle"/>
        <w:rPr>
          <w:del w:id="1412" w:author="Jeroen Medema" w:date="2025-03-27T12:02:00Z" w16du:dateUtc="2025-03-27T11:02:00Z"/>
          <w:rFonts w:cs="Arial"/>
        </w:rPr>
      </w:pPr>
      <w:del w:id="1413"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.2</w:delText>
        </w:r>
        <w:r w:rsidRPr="00F64160" w:rsidDel="00695EA7">
          <w:rPr>
            <w:rFonts w:cs="Arial"/>
          </w:rPr>
          <w:delText>-</w:delText>
        </w:r>
        <w:r w:rsidDel="00695EA7">
          <w:rPr>
            <w:rFonts w:cs="Arial"/>
          </w:rPr>
          <w:delText>2</w:delText>
        </w:r>
        <w:r w:rsidRPr="00F64160" w:rsidDel="00695EA7">
          <w:rPr>
            <w:rFonts w:cs="Arial"/>
          </w:rPr>
          <w:delText xml:space="preserve">: Header Fields for </w:delText>
        </w:r>
        <w:r w:rsidDel="00695EA7">
          <w:rPr>
            <w:rFonts w:cs="Arial"/>
          </w:rPr>
          <w:delText xml:space="preserve">Retrieve </w:delText>
        </w:r>
        <w:r w:rsidRPr="00F64160" w:rsidDel="00695EA7">
          <w:rPr>
            <w:rFonts w:cs="Arial"/>
          </w:rPr>
          <w:delText xml:space="preserve">Transaction </w:delText>
        </w:r>
        <w:r w:rsidDel="00695EA7">
          <w:rPr>
            <w:rFonts w:cs="Arial"/>
          </w:rPr>
          <w:delText>–</w:delText>
        </w:r>
        <w:r w:rsidRPr="00F64160" w:rsidDel="00695EA7">
          <w:rPr>
            <w:rFonts w:cs="Arial"/>
          </w:rPr>
          <w:delText xml:space="preserve"> Origin</w:delText>
        </w:r>
        <w:r w:rsidDel="00695EA7">
          <w:rPr>
            <w:rFonts w:cs="Arial"/>
          </w:rPr>
          <w:delText xml:space="preserve"> </w:delText>
        </w:r>
        <w:r w:rsidRPr="00F64160" w:rsidDel="00695EA7">
          <w:rPr>
            <w:rFonts w:cs="Arial"/>
          </w:rPr>
          <w:delText>Server</w:delText>
        </w:r>
      </w:del>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C239EE" w:rsidRPr="00F64160" w:rsidDel="00695EA7" w14:paraId="09028983" w14:textId="76C81812" w:rsidTr="000C3C03">
        <w:trPr>
          <w:del w:id="1414" w:author="Jeroen Medema" w:date="2025-03-27T12:02:00Z" w16du:dateUtc="2025-03-27T11:02:00Z"/>
        </w:trPr>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C3F3BB" w14:textId="57476509" w:rsidR="00C239EE" w:rsidRPr="00F64160" w:rsidDel="00695EA7" w:rsidRDefault="00C239EE" w:rsidP="000C3C03">
            <w:pPr>
              <w:pStyle w:val="TableHeader"/>
              <w:rPr>
                <w:del w:id="1415" w:author="Jeroen Medema" w:date="2025-03-27T12:02:00Z" w16du:dateUtc="2025-03-27T11:02:00Z"/>
                <w:rFonts w:cs="Arial"/>
              </w:rPr>
            </w:pPr>
            <w:del w:id="1416" w:author="Jeroen Medema" w:date="2025-03-27T12:02:00Z" w16du:dateUtc="2025-03-27T11:02:00Z">
              <w:r w:rsidRPr="00F64160" w:rsidDel="00695EA7">
                <w:rPr>
                  <w:rFonts w:cs="Arial"/>
                </w:rPr>
                <w:delText>Header Field</w:delText>
              </w:r>
            </w:del>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6A0D4C" w14:textId="265BCA74" w:rsidR="00C239EE" w:rsidRPr="00F64160" w:rsidDel="00695EA7" w:rsidRDefault="00C239EE" w:rsidP="000C3C03">
            <w:pPr>
              <w:pStyle w:val="TableHeader"/>
              <w:rPr>
                <w:del w:id="1417" w:author="Jeroen Medema" w:date="2025-03-27T12:02:00Z" w16du:dateUtc="2025-03-27T11:02:00Z"/>
                <w:rFonts w:cs="Arial"/>
              </w:rPr>
            </w:pPr>
            <w:del w:id="1418" w:author="Jeroen Medema" w:date="2025-03-27T12:02:00Z" w16du:dateUtc="2025-03-27T11:02:00Z">
              <w:r w:rsidRPr="00F64160" w:rsidDel="00695EA7">
                <w:rPr>
                  <w:rFonts w:cs="Arial"/>
                </w:rPr>
                <w:delText>Supported Values</w:delText>
              </w:r>
            </w:del>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CF793" w14:textId="06048752" w:rsidR="00C239EE" w:rsidRPr="00F64160" w:rsidDel="00695EA7" w:rsidRDefault="00C239EE" w:rsidP="000C3C03">
            <w:pPr>
              <w:pStyle w:val="TableHeader"/>
              <w:rPr>
                <w:del w:id="1419" w:author="Jeroen Medema" w:date="2025-03-27T12:02:00Z" w16du:dateUtc="2025-03-27T11:02:00Z"/>
                <w:rFonts w:cs="Arial"/>
              </w:rPr>
            </w:pPr>
            <w:del w:id="1420" w:author="Jeroen Medema" w:date="2025-03-27T12:02:00Z" w16du:dateUtc="2025-03-27T11:02:00Z">
              <w:r w:rsidRPr="00F64160" w:rsidDel="00695EA7">
                <w:rPr>
                  <w:rFonts w:cs="Arial"/>
                </w:rPr>
                <w:delText>Comments</w:delText>
              </w:r>
            </w:del>
          </w:p>
        </w:tc>
      </w:tr>
      <w:tr w:rsidR="00C239EE" w:rsidRPr="00F64160" w:rsidDel="00695EA7" w14:paraId="4DD8CF0A" w14:textId="1A7DA69A" w:rsidTr="000C3C03">
        <w:trPr>
          <w:del w:id="1421" w:author="Jeroen Medema" w:date="2025-03-27T12:02:00Z" w16du:dateUtc="2025-03-27T11:02:00Z"/>
        </w:trPr>
        <w:tc>
          <w:tcPr>
            <w:tcW w:w="1926" w:type="dxa"/>
            <w:tcBorders>
              <w:top w:val="single" w:sz="4" w:space="0" w:color="auto"/>
              <w:left w:val="single" w:sz="4" w:space="0" w:color="auto"/>
              <w:right w:val="single" w:sz="4" w:space="0" w:color="auto"/>
            </w:tcBorders>
            <w:hideMark/>
          </w:tcPr>
          <w:p w14:paraId="41622887" w14:textId="29C28545" w:rsidR="00C239EE" w:rsidRPr="00F64160" w:rsidDel="00695EA7" w:rsidRDefault="00C239EE" w:rsidP="000C3C03">
            <w:pPr>
              <w:pStyle w:val="TableBody"/>
              <w:spacing w:before="0" w:after="0"/>
              <w:rPr>
                <w:del w:id="1422" w:author="Jeroen Medema" w:date="2025-03-27T12:02:00Z" w16du:dateUtc="2025-03-27T11:02:00Z"/>
                <w:bCs/>
                <w:sz w:val="18"/>
                <w:szCs w:val="18"/>
              </w:rPr>
            </w:pPr>
            <w:del w:id="1423" w:author="Jeroen Medema" w:date="2025-03-27T12:02:00Z" w16du:dateUtc="2025-03-27T11:02:00Z">
              <w:r w:rsidRPr="00F64160" w:rsidDel="00695EA7">
                <w:rPr>
                  <w:bCs/>
                  <w:sz w:val="18"/>
                  <w:szCs w:val="18"/>
                </w:rPr>
                <w:delText>Content-Type</w:delText>
              </w:r>
            </w:del>
          </w:p>
        </w:tc>
        <w:tc>
          <w:tcPr>
            <w:tcW w:w="3739" w:type="dxa"/>
            <w:tcBorders>
              <w:top w:val="single" w:sz="4" w:space="0" w:color="auto"/>
              <w:left w:val="single" w:sz="4" w:space="0" w:color="auto"/>
              <w:bottom w:val="single" w:sz="4" w:space="0" w:color="auto"/>
              <w:right w:val="single" w:sz="4" w:space="0" w:color="auto"/>
            </w:tcBorders>
          </w:tcPr>
          <w:p w14:paraId="6DB996E3" w14:textId="045136D6" w:rsidR="00C239EE" w:rsidRPr="00E73D46" w:rsidDel="00695EA7" w:rsidRDefault="00C239EE" w:rsidP="000C3C03">
            <w:pPr>
              <w:spacing w:after="0"/>
              <w:rPr>
                <w:del w:id="1424" w:author="Jeroen Medema" w:date="2025-03-27T12:02:00Z" w16du:dateUtc="2025-03-27T11:02:00Z"/>
                <w:rFonts w:ascii="Arial" w:hAnsi="Arial" w:cs="Arial"/>
                <w:i/>
                <w:iCs/>
              </w:rPr>
            </w:pPr>
            <w:del w:id="1425" w:author="Jeroen Medema" w:date="2025-03-27T12:02:00Z" w16du:dateUtc="2025-03-27T11:02:00Z">
              <w:r w:rsidRPr="00E73D46" w:rsidDel="00695EA7">
                <w:rPr>
                  <w:rFonts w:ascii="Arial" w:hAnsi="Arial" w:cs="Arial"/>
                  <w:i/>
                  <w:iCs/>
                </w:rPr>
                <w:delText>application/dicom+json</w:delText>
              </w:r>
            </w:del>
          </w:p>
          <w:p w14:paraId="03DE6620" w14:textId="3AB16B50" w:rsidR="00C239EE" w:rsidRPr="00E73D46" w:rsidDel="00695EA7" w:rsidRDefault="00C239EE" w:rsidP="000C3C03">
            <w:pPr>
              <w:spacing w:after="0"/>
              <w:rPr>
                <w:del w:id="1426" w:author="Jeroen Medema" w:date="2025-03-27T12:02:00Z" w16du:dateUtc="2025-03-27T11:02:00Z"/>
                <w:rFonts w:ascii="Arial" w:hAnsi="Arial" w:cs="Arial"/>
                <w:i/>
                <w:iCs/>
              </w:rPr>
            </w:pPr>
          </w:p>
          <w:p w14:paraId="06007D38" w14:textId="05D8780A" w:rsidR="00C239EE" w:rsidRPr="00E73D46" w:rsidDel="00695EA7" w:rsidRDefault="00C239EE" w:rsidP="000C3C03">
            <w:pPr>
              <w:spacing w:after="0"/>
              <w:rPr>
                <w:del w:id="1427" w:author="Jeroen Medema" w:date="2025-03-27T12:02:00Z" w16du:dateUtc="2025-03-27T11:02:00Z"/>
                <w:rFonts w:ascii="Arial" w:hAnsi="Arial" w:cs="Arial"/>
                <w:i/>
                <w:iCs/>
              </w:rPr>
            </w:pPr>
            <w:del w:id="1428" w:author="Jeroen Medema" w:date="2025-03-27T12:02:00Z" w16du:dateUtc="2025-03-27T11:02:00Z">
              <w:r w:rsidRPr="00E73D46" w:rsidDel="00695EA7">
                <w:rPr>
                  <w:rFonts w:ascii="Arial" w:hAnsi="Arial" w:cs="Arial"/>
                  <w:i/>
                  <w:iCs/>
                </w:rPr>
                <w:delText>application/dicom+xml</w:delText>
              </w:r>
            </w:del>
          </w:p>
          <w:p w14:paraId="5BD08B88" w14:textId="5C81C197" w:rsidR="00C239EE" w:rsidRPr="00E73D46" w:rsidDel="00695EA7" w:rsidRDefault="00C239EE" w:rsidP="000C3C03">
            <w:pPr>
              <w:spacing w:after="0"/>
              <w:rPr>
                <w:del w:id="1429" w:author="Jeroen Medema" w:date="2025-03-27T12:02:00Z" w16du:dateUtc="2025-03-27T11:02:00Z"/>
                <w:rFonts w:ascii="Arial" w:hAnsi="Arial" w:cs="Arial"/>
                <w:i/>
                <w:iCs/>
              </w:rPr>
            </w:pPr>
          </w:p>
          <w:p w14:paraId="6A85D777" w14:textId="2BA629BF" w:rsidR="00C239EE" w:rsidRPr="00E73D46" w:rsidDel="00695EA7" w:rsidRDefault="00C239EE" w:rsidP="000C3C03">
            <w:pPr>
              <w:spacing w:after="0"/>
              <w:rPr>
                <w:del w:id="1430" w:author="Jeroen Medema" w:date="2025-03-27T12:02:00Z" w16du:dateUtc="2025-03-27T11:02:00Z"/>
                <w:rFonts w:ascii="Arial" w:hAnsi="Arial" w:cs="Arial"/>
                <w:i/>
                <w:iCs/>
              </w:rPr>
            </w:pPr>
            <w:del w:id="1431" w:author="Jeroen Medema" w:date="2025-03-27T12:02:00Z" w16du:dateUtc="2025-03-27T11:02:00Z">
              <w:r w:rsidRPr="00E73D46" w:rsidDel="00695EA7">
                <w:rPr>
                  <w:rFonts w:ascii="Arial" w:hAnsi="Arial" w:cs="Arial"/>
                  <w:i/>
                  <w:iCs/>
                </w:rPr>
                <w:delText>multipart/related; type="application/dicom+json"</w:delText>
              </w:r>
            </w:del>
          </w:p>
          <w:p w14:paraId="2BA7E21F" w14:textId="209C498C" w:rsidR="00C239EE" w:rsidRPr="00E73D46" w:rsidDel="00695EA7" w:rsidRDefault="00C239EE" w:rsidP="000C3C03">
            <w:pPr>
              <w:spacing w:after="0"/>
              <w:rPr>
                <w:del w:id="1432" w:author="Jeroen Medema" w:date="2025-03-27T12:02:00Z" w16du:dateUtc="2025-03-27T11:02:00Z"/>
                <w:rFonts w:ascii="Arial" w:hAnsi="Arial" w:cs="Arial"/>
                <w:i/>
                <w:iCs/>
              </w:rPr>
            </w:pPr>
          </w:p>
          <w:p w14:paraId="629A9CB2" w14:textId="765FEAC4" w:rsidR="00C239EE" w:rsidRPr="00F64160" w:rsidDel="00695EA7" w:rsidRDefault="00C239EE" w:rsidP="000C3C03">
            <w:pPr>
              <w:pStyle w:val="TableBody"/>
              <w:spacing w:before="0" w:after="0"/>
              <w:rPr>
                <w:del w:id="1433" w:author="Jeroen Medema" w:date="2025-03-27T12:02:00Z" w16du:dateUtc="2025-03-27T11:02:00Z"/>
                <w:bCs/>
                <w:sz w:val="18"/>
                <w:szCs w:val="18"/>
              </w:rPr>
            </w:pPr>
            <w:del w:id="1434" w:author="Jeroen Medema" w:date="2025-03-27T12:02:00Z" w16du:dateUtc="2025-03-27T11:02:00Z">
              <w:r w:rsidRPr="00E73D46" w:rsidDel="00695EA7">
                <w:rPr>
                  <w:i/>
                  <w:iCs/>
                  <w:szCs w:val="20"/>
                </w:rPr>
                <w:delText>multipart/related; type="application/dicom+xml"</w:delText>
              </w:r>
            </w:del>
          </w:p>
        </w:tc>
        <w:tc>
          <w:tcPr>
            <w:tcW w:w="3402" w:type="dxa"/>
            <w:tcBorders>
              <w:top w:val="single" w:sz="4" w:space="0" w:color="auto"/>
              <w:left w:val="single" w:sz="4" w:space="0" w:color="auto"/>
              <w:bottom w:val="single" w:sz="4" w:space="0" w:color="auto"/>
              <w:right w:val="single" w:sz="4" w:space="0" w:color="auto"/>
            </w:tcBorders>
          </w:tcPr>
          <w:p w14:paraId="607A45E8" w14:textId="58BE6035" w:rsidR="00C239EE" w:rsidRPr="00F64160" w:rsidDel="00695EA7" w:rsidRDefault="00C239EE" w:rsidP="000C3C03">
            <w:pPr>
              <w:pStyle w:val="TableBody"/>
              <w:spacing w:before="0" w:after="0"/>
              <w:rPr>
                <w:del w:id="1435" w:author="Jeroen Medema" w:date="2025-03-27T12:02:00Z" w16du:dateUtc="2025-03-27T11:02:00Z"/>
                <w:bCs/>
                <w:sz w:val="18"/>
                <w:szCs w:val="18"/>
              </w:rPr>
            </w:pPr>
          </w:p>
        </w:tc>
      </w:tr>
      <w:tr w:rsidR="00C239EE" w:rsidRPr="00F64160" w:rsidDel="00695EA7" w14:paraId="3FB72333" w14:textId="07B7347A" w:rsidTr="000C3C03">
        <w:trPr>
          <w:del w:id="1436" w:author="Jeroen Medema" w:date="2025-03-27T12:02:00Z" w16du:dateUtc="2025-03-27T11:02:00Z"/>
        </w:trPr>
        <w:tc>
          <w:tcPr>
            <w:tcW w:w="1926" w:type="dxa"/>
            <w:tcBorders>
              <w:top w:val="single" w:sz="4" w:space="0" w:color="auto"/>
              <w:left w:val="single" w:sz="4" w:space="0" w:color="auto"/>
              <w:bottom w:val="single" w:sz="4" w:space="0" w:color="auto"/>
              <w:right w:val="single" w:sz="4" w:space="0" w:color="auto"/>
            </w:tcBorders>
            <w:hideMark/>
          </w:tcPr>
          <w:p w14:paraId="118B92D8" w14:textId="3037C947" w:rsidR="00C239EE" w:rsidRPr="00F64160" w:rsidDel="00695EA7" w:rsidRDefault="00C239EE" w:rsidP="000C3C03">
            <w:pPr>
              <w:pStyle w:val="TableBody"/>
              <w:spacing w:before="0" w:after="0"/>
              <w:rPr>
                <w:del w:id="1437" w:author="Jeroen Medema" w:date="2025-03-27T12:02:00Z" w16du:dateUtc="2025-03-27T11:02:00Z"/>
                <w:bCs/>
                <w:sz w:val="18"/>
                <w:szCs w:val="18"/>
              </w:rPr>
            </w:pPr>
            <w:del w:id="1438" w:author="Jeroen Medema" w:date="2025-03-27T12:02:00Z" w16du:dateUtc="2025-03-27T11:02:00Z">
              <w:r w:rsidRPr="00F64160" w:rsidDel="00695EA7">
                <w:rPr>
                  <w:bCs/>
                  <w:sz w:val="18"/>
                  <w:szCs w:val="18"/>
                </w:rPr>
                <w:delText>Content-Length</w:delText>
              </w:r>
            </w:del>
          </w:p>
        </w:tc>
        <w:tc>
          <w:tcPr>
            <w:tcW w:w="3739" w:type="dxa"/>
            <w:tcBorders>
              <w:top w:val="single" w:sz="4" w:space="0" w:color="auto"/>
              <w:left w:val="single" w:sz="4" w:space="0" w:color="auto"/>
              <w:bottom w:val="single" w:sz="4" w:space="0" w:color="auto"/>
              <w:right w:val="single" w:sz="4" w:space="0" w:color="auto"/>
            </w:tcBorders>
          </w:tcPr>
          <w:p w14:paraId="328D24A3" w14:textId="673186E7" w:rsidR="00C239EE" w:rsidRPr="00F64160" w:rsidDel="00695EA7" w:rsidRDefault="00C239EE" w:rsidP="000C3C03">
            <w:pPr>
              <w:pStyle w:val="TableBody"/>
              <w:spacing w:before="0" w:after="0"/>
              <w:rPr>
                <w:del w:id="1439" w:author="Jeroen Medema" w:date="2025-03-27T12:02:00Z" w16du:dateUtc="2025-03-27T11:02:00Z"/>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BC35595" w14:textId="17B14BD7" w:rsidR="00C239EE" w:rsidRPr="00F64160" w:rsidDel="00695EA7" w:rsidRDefault="00C239EE" w:rsidP="000C3C03">
            <w:pPr>
              <w:pStyle w:val="TableBody"/>
              <w:spacing w:before="0" w:after="0"/>
              <w:rPr>
                <w:del w:id="1440" w:author="Jeroen Medema" w:date="2025-03-27T12:02:00Z" w16du:dateUtc="2025-03-27T11:02:00Z"/>
                <w:bCs/>
                <w:i/>
                <w:sz w:val="18"/>
                <w:szCs w:val="18"/>
              </w:rPr>
            </w:pPr>
            <w:del w:id="1441" w:author="Jeroen Medema" w:date="2025-03-27T12:02:00Z" w16du:dateUtc="2025-03-27T11:02:00Z">
              <w:r w:rsidRPr="00F64160" w:rsidDel="00695EA7">
                <w:rPr>
                  <w:bCs/>
                  <w:i/>
                  <w:sz w:val="18"/>
                  <w:szCs w:val="18"/>
                </w:rPr>
                <w:delText>[If Content-Encoding is not present]</w:delText>
              </w:r>
            </w:del>
          </w:p>
        </w:tc>
      </w:tr>
      <w:tr w:rsidR="00C239EE" w:rsidRPr="00F64160" w:rsidDel="00695EA7" w14:paraId="67BCC4FF" w14:textId="116B5530" w:rsidTr="000C3C03">
        <w:trPr>
          <w:del w:id="1442" w:author="Jeroen Medema" w:date="2025-03-27T12:02:00Z" w16du:dateUtc="2025-03-27T11:02:00Z"/>
        </w:trPr>
        <w:tc>
          <w:tcPr>
            <w:tcW w:w="1926" w:type="dxa"/>
            <w:tcBorders>
              <w:top w:val="single" w:sz="4" w:space="0" w:color="auto"/>
              <w:left w:val="single" w:sz="4" w:space="0" w:color="auto"/>
              <w:bottom w:val="single" w:sz="4" w:space="0" w:color="auto"/>
              <w:right w:val="single" w:sz="4" w:space="0" w:color="auto"/>
            </w:tcBorders>
            <w:hideMark/>
          </w:tcPr>
          <w:p w14:paraId="6FCE2EEC" w14:textId="298E966E" w:rsidR="00C239EE" w:rsidRPr="00F64160" w:rsidDel="00695EA7" w:rsidRDefault="00C239EE" w:rsidP="000C3C03">
            <w:pPr>
              <w:pStyle w:val="TableBody"/>
              <w:spacing w:before="0" w:after="0"/>
              <w:rPr>
                <w:del w:id="1443" w:author="Jeroen Medema" w:date="2025-03-27T12:02:00Z" w16du:dateUtc="2025-03-27T11:02:00Z"/>
                <w:bCs/>
                <w:sz w:val="18"/>
                <w:szCs w:val="18"/>
              </w:rPr>
            </w:pPr>
            <w:del w:id="1444" w:author="Jeroen Medema" w:date="2025-03-27T12:02:00Z" w16du:dateUtc="2025-03-27T11:02:00Z">
              <w:r w:rsidRPr="00F64160" w:rsidDel="00695EA7">
                <w:rPr>
                  <w:bCs/>
                  <w:sz w:val="18"/>
                  <w:szCs w:val="18"/>
                </w:rPr>
                <w:delText>Content-Encoding</w:delText>
              </w:r>
            </w:del>
          </w:p>
        </w:tc>
        <w:tc>
          <w:tcPr>
            <w:tcW w:w="3739" w:type="dxa"/>
            <w:tcBorders>
              <w:top w:val="single" w:sz="4" w:space="0" w:color="auto"/>
              <w:left w:val="single" w:sz="4" w:space="0" w:color="auto"/>
              <w:bottom w:val="single" w:sz="4" w:space="0" w:color="auto"/>
              <w:right w:val="single" w:sz="4" w:space="0" w:color="auto"/>
            </w:tcBorders>
          </w:tcPr>
          <w:p w14:paraId="53EAF3F1" w14:textId="5E2DD346" w:rsidR="00C239EE" w:rsidRPr="00F64160" w:rsidDel="00695EA7" w:rsidRDefault="00C239EE" w:rsidP="000C3C03">
            <w:pPr>
              <w:pStyle w:val="TableBody"/>
              <w:spacing w:before="0" w:after="0"/>
              <w:rPr>
                <w:del w:id="1445" w:author="Jeroen Medema" w:date="2025-03-27T12:02:00Z" w16du:dateUtc="2025-03-27T11:02:00Z"/>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79D4714" w14:textId="20344C99" w:rsidR="00C239EE" w:rsidRPr="00F64160" w:rsidDel="00695EA7" w:rsidRDefault="00C239EE" w:rsidP="000C3C03">
            <w:pPr>
              <w:pStyle w:val="TableBody"/>
              <w:spacing w:before="0" w:after="0"/>
              <w:rPr>
                <w:del w:id="1446" w:author="Jeroen Medema" w:date="2025-03-27T12:02:00Z" w16du:dateUtc="2025-03-27T11:02:00Z"/>
                <w:bCs/>
                <w:i/>
                <w:sz w:val="18"/>
                <w:szCs w:val="18"/>
              </w:rPr>
            </w:pPr>
            <w:del w:id="1447" w:author="Jeroen Medema" w:date="2025-03-27T12:02:00Z" w16du:dateUtc="2025-03-27T11:02:00Z">
              <w:r w:rsidRPr="00F64160" w:rsidDel="00695EA7">
                <w:rPr>
                  <w:bCs/>
                  <w:i/>
                  <w:sz w:val="18"/>
                  <w:szCs w:val="18"/>
                </w:rPr>
                <w:delText>[If Content-Length is not present]</w:delText>
              </w:r>
            </w:del>
          </w:p>
        </w:tc>
      </w:tr>
    </w:tbl>
    <w:p w14:paraId="20B77630" w14:textId="37A6A10C" w:rsidR="00192340" w:rsidRPr="00F64160" w:rsidRDefault="00192340" w:rsidP="00192340"/>
    <w:p w14:paraId="4FAA3617" w14:textId="1F40DCB6" w:rsidR="00D11E6A" w:rsidRPr="00F64160" w:rsidRDefault="00D11E6A" w:rsidP="001F49D9">
      <w:pPr>
        <w:pStyle w:val="Instruction"/>
        <w:keepNext/>
      </w:pPr>
      <w:r>
        <w:t>A</w:t>
      </w:r>
      <w:r w:rsidRPr="00F64160">
        <w:t xml:space="preserve">dd a new subsection on the </w:t>
      </w:r>
      <w:r>
        <w:t>Modality Workflow</w:t>
      </w:r>
      <w:r w:rsidRPr="00F64160">
        <w:t xml:space="preserve"> </w:t>
      </w:r>
      <w:r>
        <w:t xml:space="preserve">Service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D336C4">
      <w:pPr>
        <w:pStyle w:val="Heading2"/>
      </w:pPr>
      <w:bookmarkStart w:id="1448" w:name="_Toc193985331"/>
      <w:r w:rsidRPr="00D336C4">
        <w:t>N.7</w:t>
      </w:r>
      <w:r w:rsidRPr="00D336C4">
        <w:tab/>
        <w:t>Network and Media Communication Details</w:t>
      </w:r>
      <w:bookmarkEnd w:id="1448"/>
    </w:p>
    <w:p w14:paraId="19708ED1" w14:textId="77777777" w:rsidR="00D336C4" w:rsidRPr="00D336C4" w:rsidRDefault="00D336C4" w:rsidP="00D336C4">
      <w:r w:rsidRPr="00D336C4">
        <w:t>…</w:t>
      </w:r>
    </w:p>
    <w:p w14:paraId="0E23B81A" w14:textId="77777777" w:rsidR="00D336C4" w:rsidRPr="00D336C4" w:rsidRDefault="00D336C4" w:rsidP="00D336C4">
      <w:pPr>
        <w:pStyle w:val="Heading3"/>
      </w:pPr>
      <w:bookmarkStart w:id="1449" w:name="_Toc193985332"/>
      <w:r w:rsidRPr="00D336C4">
        <w:t>N.7.3</w:t>
      </w:r>
      <w:r w:rsidRPr="00D336C4">
        <w:tab/>
        <w:t>Status Codes</w:t>
      </w:r>
      <w:bookmarkEnd w:id="1449"/>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1450" w:name="_Toc193985333"/>
      <w:r w:rsidRPr="00D336C4">
        <w:t>N.7.3.3</w:t>
      </w:r>
      <w:r w:rsidRPr="00D336C4">
        <w:tab/>
        <w:t>DICOM Web Services</w:t>
      </w:r>
      <w:bookmarkEnd w:id="1450"/>
    </w:p>
    <w:p w14:paraId="4758BA45" w14:textId="77777777" w:rsidR="00D336C4" w:rsidRPr="00D336C4" w:rsidRDefault="00D336C4" w:rsidP="00D336C4">
      <w:r w:rsidRPr="00D336C4">
        <w:t>…</w:t>
      </w:r>
    </w:p>
    <w:p w14:paraId="31EED51D" w14:textId="4FF7DBDE" w:rsidR="00D336C4" w:rsidRPr="00D336C4" w:rsidRDefault="00D336C4" w:rsidP="00D336C4">
      <w:pPr>
        <w:pStyle w:val="Heading5"/>
      </w:pPr>
      <w:bookmarkStart w:id="1451" w:name="_Toc193985334"/>
      <w:r w:rsidRPr="00D336C4">
        <w:t>N.7.3.3.</w:t>
      </w:r>
      <w:r w:rsidR="006B2BE6">
        <w:t>Y</w:t>
      </w:r>
      <w:r w:rsidRPr="00D336C4">
        <w:tab/>
      </w:r>
      <w:r>
        <w:t xml:space="preserve">Modality </w:t>
      </w:r>
      <w:r w:rsidR="000C7667">
        <w:t>Scheduled Procedure Step</w:t>
      </w:r>
      <w:r>
        <w:t xml:space="preserve"> </w:t>
      </w:r>
      <w:r w:rsidRPr="00D336C4">
        <w:t>Service</w:t>
      </w:r>
      <w:bookmarkEnd w:id="1451"/>
    </w:p>
    <w:p w14:paraId="2F98D7E4" w14:textId="7DBAF84A" w:rsidR="001F49D9" w:rsidRDefault="00D336C4" w:rsidP="001F49D9">
      <w:pPr>
        <w:pStyle w:val="Heading6"/>
      </w:pPr>
      <w:bookmarkStart w:id="1452" w:name="_Toc193985335"/>
      <w:r w:rsidRPr="00D336C4">
        <w:t>N.7.3.3.</w:t>
      </w:r>
      <w:r w:rsidR="006B2BE6">
        <w:t>Y</w:t>
      </w:r>
      <w:r w:rsidRPr="00D336C4">
        <w:t>.1</w:t>
      </w:r>
      <w:r w:rsidRPr="00D336C4">
        <w:tab/>
      </w:r>
      <w:r>
        <w:t xml:space="preserve">Search </w:t>
      </w:r>
      <w:r w:rsidRPr="00D336C4">
        <w:t>Transaction as Origin Server</w:t>
      </w:r>
      <w:bookmarkEnd w:id="1452"/>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1453" w:name="_Ref73000402"/>
      <w:r w:rsidRPr="00F64160">
        <w:rPr>
          <w:rFonts w:cs="Arial"/>
        </w:rPr>
        <w:lastRenderedPageBreak/>
        <w:t>Table</w:t>
      </w:r>
      <w:bookmarkEnd w:id="1453"/>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267080" w:rsidRPr="00F64160" w14:paraId="062944D3" w14:textId="77777777" w:rsidTr="000C3C03">
        <w:trPr>
          <w:trHeight w:val="180"/>
        </w:trPr>
        <w:tc>
          <w:tcPr>
            <w:tcW w:w="1402" w:type="dxa"/>
            <w:vMerge w:val="restart"/>
          </w:tcPr>
          <w:p w14:paraId="6F9877F7" w14:textId="77777777" w:rsidR="00267080" w:rsidRPr="00E73D46" w:rsidRDefault="00267080" w:rsidP="000C3C03">
            <w:pPr>
              <w:spacing w:after="0"/>
              <w:rPr>
                <w:rFonts w:cs="Arial"/>
                <w:i/>
                <w:iCs/>
              </w:rPr>
            </w:pPr>
            <w:r w:rsidRPr="00E73D46">
              <w:rPr>
                <w:rFonts w:cs="Arial"/>
                <w:i/>
                <w:iCs/>
              </w:rPr>
              <w:t xml:space="preserve">Success </w:t>
            </w:r>
          </w:p>
        </w:tc>
        <w:tc>
          <w:tcPr>
            <w:tcW w:w="2718" w:type="dxa"/>
          </w:tcPr>
          <w:p w14:paraId="473F26A8" w14:textId="77777777" w:rsidR="00267080" w:rsidRPr="00E73D46" w:rsidRDefault="00267080"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6B385C6D" w:rsidR="00267080" w:rsidRPr="00E73D46" w:rsidRDefault="00F56270" w:rsidP="000C3C03">
            <w:pPr>
              <w:spacing w:after="0"/>
              <w:rPr>
                <w:rFonts w:cs="Arial"/>
                <w:i/>
                <w:iCs/>
              </w:rPr>
            </w:pPr>
            <w:r w:rsidRPr="002C7B57">
              <w:rPr>
                <w:rFonts w:cs="Arial"/>
                <w:i/>
                <w:iCs/>
                <w:highlight w:val="yellow"/>
              </w:rPr>
              <w:t xml:space="preserve">Copy table from </w:t>
            </w:r>
            <w:r w:rsidR="002C7B57" w:rsidRPr="002C7B57">
              <w:rPr>
                <w:rFonts w:cs="Arial"/>
                <w:i/>
                <w:iCs/>
                <w:highlight w:val="yellow"/>
              </w:rPr>
              <w:t>Section Y when reviewed</w:t>
            </w:r>
          </w:p>
        </w:tc>
      </w:tr>
      <w:tr w:rsidR="00267080" w:rsidRPr="00F64160" w14:paraId="2C706E73" w14:textId="77777777" w:rsidTr="000C3C03">
        <w:trPr>
          <w:trHeight w:val="180"/>
        </w:trPr>
        <w:tc>
          <w:tcPr>
            <w:tcW w:w="1402" w:type="dxa"/>
            <w:vMerge/>
          </w:tcPr>
          <w:p w14:paraId="78421676" w14:textId="77777777" w:rsidR="00267080" w:rsidRPr="00195758" w:rsidRDefault="00267080" w:rsidP="000C3C03">
            <w:pPr>
              <w:spacing w:after="0"/>
              <w:rPr>
                <w:rFonts w:cs="Arial"/>
                <w:i/>
                <w:iCs/>
              </w:rPr>
            </w:pPr>
          </w:p>
        </w:tc>
        <w:tc>
          <w:tcPr>
            <w:tcW w:w="2718" w:type="dxa"/>
          </w:tcPr>
          <w:p w14:paraId="1A649578" w14:textId="77777777" w:rsidR="00267080" w:rsidRPr="00195758" w:rsidRDefault="00267080"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1FC6E5F3" w14:textId="55CDA247" w:rsidR="00267080" w:rsidRPr="00195758" w:rsidRDefault="00267080" w:rsidP="000C3C03">
            <w:pPr>
              <w:spacing w:after="0"/>
              <w:rPr>
                <w:rFonts w:cs="Arial"/>
                <w:i/>
                <w:iCs/>
              </w:rPr>
            </w:pPr>
          </w:p>
        </w:tc>
      </w:tr>
      <w:tr w:rsidR="00267080" w:rsidRPr="00F64160" w14:paraId="5C181E59" w14:textId="77777777" w:rsidTr="000C3C03">
        <w:trPr>
          <w:trHeight w:val="244"/>
        </w:trPr>
        <w:tc>
          <w:tcPr>
            <w:tcW w:w="1402" w:type="dxa"/>
            <w:vMerge w:val="restart"/>
          </w:tcPr>
          <w:p w14:paraId="7049FD14" w14:textId="77777777" w:rsidR="00267080" w:rsidRPr="00E73D46" w:rsidRDefault="00267080" w:rsidP="000C3C03">
            <w:pPr>
              <w:spacing w:after="0"/>
              <w:rPr>
                <w:rFonts w:cs="Arial"/>
                <w:i/>
                <w:iCs/>
              </w:rPr>
            </w:pPr>
            <w:r w:rsidRPr="00E73D46">
              <w:rPr>
                <w:rFonts w:cs="Arial"/>
                <w:i/>
                <w:iCs/>
              </w:rPr>
              <w:t>Failure</w:t>
            </w:r>
          </w:p>
        </w:tc>
        <w:tc>
          <w:tcPr>
            <w:tcW w:w="2718" w:type="dxa"/>
          </w:tcPr>
          <w:p w14:paraId="617ED728" w14:textId="77777777" w:rsidR="00267080" w:rsidRPr="00E73D46" w:rsidRDefault="00267080"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4CD76053" w:rsidR="00267080" w:rsidRPr="00E73D46" w:rsidRDefault="00267080" w:rsidP="000C3C03">
            <w:pPr>
              <w:spacing w:after="0"/>
              <w:rPr>
                <w:rFonts w:cs="Arial"/>
                <w:i/>
                <w:iCs/>
              </w:rPr>
            </w:pPr>
          </w:p>
        </w:tc>
      </w:tr>
      <w:tr w:rsidR="00267080" w:rsidRPr="00F64160" w14:paraId="24B7D849" w14:textId="77777777" w:rsidTr="000C3C03">
        <w:trPr>
          <w:trHeight w:val="244"/>
        </w:trPr>
        <w:tc>
          <w:tcPr>
            <w:tcW w:w="1402" w:type="dxa"/>
            <w:vMerge/>
          </w:tcPr>
          <w:p w14:paraId="2451271B" w14:textId="77777777" w:rsidR="00267080" w:rsidRPr="00195758" w:rsidRDefault="00267080" w:rsidP="000C3C03">
            <w:pPr>
              <w:spacing w:after="0"/>
              <w:rPr>
                <w:rFonts w:cs="Arial"/>
                <w:i/>
                <w:iCs/>
              </w:rPr>
            </w:pPr>
          </w:p>
        </w:tc>
        <w:tc>
          <w:tcPr>
            <w:tcW w:w="2718" w:type="dxa"/>
          </w:tcPr>
          <w:p w14:paraId="58560A6D" w14:textId="77777777" w:rsidR="00267080" w:rsidRPr="00195758" w:rsidRDefault="00267080"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7DAECB5" w14:textId="7D972485" w:rsidR="00267080" w:rsidRPr="00195758" w:rsidRDefault="00267080" w:rsidP="000C3C03">
            <w:pPr>
              <w:spacing w:after="0"/>
              <w:rPr>
                <w:rFonts w:cs="Arial"/>
                <w:i/>
                <w:iCs/>
              </w:rPr>
            </w:pPr>
          </w:p>
        </w:tc>
      </w:tr>
      <w:tr w:rsidR="00267080" w:rsidRPr="00F64160" w14:paraId="46DDDC0B" w14:textId="77777777" w:rsidTr="000C3C03">
        <w:trPr>
          <w:trHeight w:val="247"/>
        </w:trPr>
        <w:tc>
          <w:tcPr>
            <w:tcW w:w="1402" w:type="dxa"/>
            <w:vMerge/>
          </w:tcPr>
          <w:p w14:paraId="3BF13E2A" w14:textId="77777777" w:rsidR="00267080" w:rsidRPr="00195758" w:rsidRDefault="00267080" w:rsidP="000C3C03">
            <w:pPr>
              <w:spacing w:after="0"/>
              <w:rPr>
                <w:rFonts w:cs="Arial"/>
                <w:i/>
                <w:iCs/>
              </w:rPr>
            </w:pPr>
          </w:p>
        </w:tc>
        <w:tc>
          <w:tcPr>
            <w:tcW w:w="2718" w:type="dxa"/>
          </w:tcPr>
          <w:p w14:paraId="30EA9C56" w14:textId="77777777" w:rsidR="00267080" w:rsidRPr="00195758" w:rsidRDefault="00267080"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2A60F063" w:rsidR="00267080" w:rsidRPr="00195758" w:rsidRDefault="00267080" w:rsidP="000C3C03">
            <w:pPr>
              <w:spacing w:after="0"/>
              <w:rPr>
                <w:rFonts w:cs="Arial"/>
                <w:i/>
                <w:iCs/>
              </w:rPr>
            </w:pPr>
          </w:p>
        </w:tc>
      </w:tr>
    </w:tbl>
    <w:p w14:paraId="6388B64E" w14:textId="77777777" w:rsidR="00C204D7" w:rsidRDefault="00C204D7" w:rsidP="00C204D7">
      <w:bookmarkStart w:id="1454" w:name="_Toc150508036"/>
    </w:p>
    <w:p w14:paraId="09A24B27" w14:textId="167B3B9C" w:rsidR="00C204D7" w:rsidRPr="00F64160" w:rsidRDefault="00C204D7" w:rsidP="00C204D7">
      <w:pPr>
        <w:pStyle w:val="Heading6"/>
      </w:pPr>
      <w:bookmarkStart w:id="1455" w:name="_Toc193985336"/>
      <w:r>
        <w:t>N</w:t>
      </w:r>
      <w:r w:rsidRPr="00F64160">
        <w:t>.7.3.3.</w:t>
      </w:r>
      <w:r w:rsidR="00FD144F">
        <w:t>Y</w:t>
      </w:r>
      <w:r>
        <w:t>.2</w:t>
      </w:r>
      <w:r w:rsidRPr="00F64160">
        <w:tab/>
      </w:r>
      <w:proofErr w:type="gramStart"/>
      <w:r>
        <w:t>Search</w:t>
      </w:r>
      <w:proofErr w:type="gramEnd"/>
      <w:r>
        <w:t xml:space="preserve"> </w:t>
      </w:r>
      <w:r w:rsidRPr="00F64160">
        <w:t>Transaction as User Agent</w:t>
      </w:r>
      <w:bookmarkEnd w:id="1454"/>
      <w:bookmarkEnd w:id="1455"/>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1456" w:name="_Ref73001287"/>
      <w:r w:rsidRPr="00F64160">
        <w:rPr>
          <w:rFonts w:cs="Arial"/>
        </w:rPr>
        <w:t xml:space="preserve">Table </w:t>
      </w:r>
      <w:bookmarkEnd w:id="1456"/>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121145A" w:rsidR="002C7B57" w:rsidRPr="00E73D46" w:rsidRDefault="002C7B57" w:rsidP="002C7B57">
            <w:pPr>
              <w:keepNext/>
              <w:spacing w:after="0"/>
              <w:rPr>
                <w:rFonts w:cs="Arial"/>
                <w:i/>
                <w:iCs/>
              </w:rPr>
            </w:pPr>
            <w:r w:rsidRPr="002C7B57">
              <w:rPr>
                <w:rFonts w:cs="Arial"/>
                <w:i/>
                <w:iCs/>
                <w:highlight w:val="yellow"/>
              </w:rPr>
              <w:t>Copy table from Section Y when reviewed</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00723BBF" w14:textId="5F1D708E" w:rsidR="002C7B57" w:rsidRPr="00195758" w:rsidRDefault="002C7B57" w:rsidP="002C7B57">
            <w:pPr>
              <w:spacing w:after="0"/>
              <w:rPr>
                <w:rFonts w:cs="Arial"/>
                <w:i/>
                <w:iCs/>
              </w:rPr>
            </w:pP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0773F2C6" w:rsidR="002C7B57" w:rsidRPr="00E73D46" w:rsidRDefault="002C7B57" w:rsidP="002C7B57">
            <w:pPr>
              <w:spacing w:after="0"/>
              <w:rPr>
                <w:rFonts w:cs="Arial"/>
                <w:i/>
                <w:iCs/>
              </w:rPr>
            </w:pP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37BEBD5" w14:textId="06353AB9" w:rsidR="002C7B57" w:rsidRPr="00195758" w:rsidRDefault="002C7B57" w:rsidP="002C7B57">
            <w:pPr>
              <w:spacing w:after="0"/>
              <w:rPr>
                <w:rFonts w:cs="Arial"/>
                <w:i/>
                <w:iCs/>
              </w:rPr>
            </w:pP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431A85CD" w:rsidR="002C7B57" w:rsidRPr="00E73D46" w:rsidRDefault="002C7B57" w:rsidP="002C7B57">
            <w:pPr>
              <w:spacing w:after="0"/>
              <w:rPr>
                <w:rFonts w:cs="Arial"/>
                <w:i/>
                <w:iCs/>
              </w:rPr>
            </w:pPr>
          </w:p>
        </w:tc>
      </w:tr>
    </w:tbl>
    <w:p w14:paraId="78212A1E" w14:textId="77777777" w:rsidR="00C63417" w:rsidRDefault="00C63417" w:rsidP="00F86633"/>
    <w:p w14:paraId="676C5838" w14:textId="675A203B" w:rsidR="006B2BE6" w:rsidRPr="00D336C4" w:rsidRDefault="006B2BE6" w:rsidP="006B2BE6">
      <w:pPr>
        <w:pStyle w:val="Heading5"/>
      </w:pPr>
      <w:bookmarkStart w:id="1457" w:name="_Toc193985337"/>
      <w:r w:rsidRPr="00D336C4">
        <w:t>N.7.3.3.</w:t>
      </w:r>
      <w:r>
        <w:t>X</w:t>
      </w:r>
      <w:r w:rsidRPr="00D336C4">
        <w:tab/>
      </w:r>
      <w:r>
        <w:t xml:space="preserve">Modality </w:t>
      </w:r>
      <w:r w:rsidR="00FD144F">
        <w:t>Performed Procedure Step</w:t>
      </w:r>
      <w:r>
        <w:t xml:space="preserve"> </w:t>
      </w:r>
      <w:r w:rsidRPr="00D336C4">
        <w:t>Service</w:t>
      </w:r>
      <w:bookmarkEnd w:id="1457"/>
    </w:p>
    <w:p w14:paraId="18C3C827" w14:textId="7D35B4B4" w:rsidR="00C63417" w:rsidRDefault="00C63417" w:rsidP="00C63417">
      <w:pPr>
        <w:pStyle w:val="Heading6"/>
      </w:pPr>
      <w:bookmarkStart w:id="1458" w:name="_Toc193985338"/>
      <w:r w:rsidRPr="00D336C4">
        <w:t>N.7.3.3.</w:t>
      </w:r>
      <w:r w:rsidR="00FD144F">
        <w:t>X.1</w:t>
      </w:r>
      <w:r w:rsidRPr="00D336C4">
        <w:tab/>
      </w:r>
      <w:r w:rsidR="00FE2817">
        <w:t xml:space="preserve">Create </w:t>
      </w:r>
      <w:r w:rsidRPr="00D336C4">
        <w:t>Transaction as Origin Server</w:t>
      </w:r>
      <w:bookmarkEnd w:id="1458"/>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2B9C73B" w14:textId="77777777" w:rsidTr="000C3C03">
        <w:trPr>
          <w:trHeight w:val="180"/>
        </w:trPr>
        <w:tc>
          <w:tcPr>
            <w:tcW w:w="1402" w:type="dxa"/>
            <w:vMerge w:val="restart"/>
          </w:tcPr>
          <w:p w14:paraId="4AF935B6"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8E69DF"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3807949" w14:textId="2C4F607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AE25ADA" w14:textId="77777777" w:rsidTr="000C3C03">
        <w:trPr>
          <w:trHeight w:val="180"/>
        </w:trPr>
        <w:tc>
          <w:tcPr>
            <w:tcW w:w="1402" w:type="dxa"/>
            <w:vMerge/>
          </w:tcPr>
          <w:p w14:paraId="2C1CD084" w14:textId="77777777" w:rsidR="002C7B57" w:rsidRPr="00195758" w:rsidRDefault="002C7B57" w:rsidP="002C7B57">
            <w:pPr>
              <w:spacing w:after="0"/>
              <w:rPr>
                <w:rFonts w:cs="Arial"/>
                <w:i/>
                <w:iCs/>
              </w:rPr>
            </w:pPr>
          </w:p>
        </w:tc>
        <w:tc>
          <w:tcPr>
            <w:tcW w:w="2718" w:type="dxa"/>
          </w:tcPr>
          <w:p w14:paraId="687826A1"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646ED4B0" w14:textId="77777777" w:rsidR="002C7B57" w:rsidRPr="00195758" w:rsidRDefault="002C7B57" w:rsidP="002C7B57">
            <w:pPr>
              <w:spacing w:after="0"/>
              <w:rPr>
                <w:rFonts w:cs="Arial"/>
                <w:i/>
                <w:iCs/>
              </w:rPr>
            </w:pP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77777777" w:rsidR="002C7B57" w:rsidRPr="00E73D46" w:rsidRDefault="002C7B57" w:rsidP="002C7B57">
            <w:pPr>
              <w:spacing w:after="0"/>
              <w:rPr>
                <w:rFonts w:cs="Arial"/>
                <w:i/>
                <w:iCs/>
              </w:rPr>
            </w:pP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77777777" w:rsidR="002C7B57" w:rsidRPr="00195758" w:rsidRDefault="002C7B57" w:rsidP="002C7B57">
            <w:pPr>
              <w:spacing w:after="0"/>
              <w:rPr>
                <w:rFonts w:cs="Arial"/>
                <w:i/>
                <w:iCs/>
              </w:rPr>
            </w:pP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77777777" w:rsidR="002C7B57" w:rsidRPr="00195758" w:rsidRDefault="002C7B57" w:rsidP="002C7B57">
            <w:pPr>
              <w:spacing w:after="0"/>
              <w:rPr>
                <w:rFonts w:cs="Arial"/>
                <w:i/>
                <w:iCs/>
              </w:rPr>
            </w:pPr>
          </w:p>
        </w:tc>
      </w:tr>
    </w:tbl>
    <w:p w14:paraId="689FD309" w14:textId="77777777" w:rsidR="00C63417" w:rsidRDefault="00C63417" w:rsidP="00C63417"/>
    <w:p w14:paraId="566FEF16" w14:textId="46B341EF" w:rsidR="00C63417" w:rsidRPr="00F64160" w:rsidRDefault="00C63417" w:rsidP="00C63417">
      <w:pPr>
        <w:pStyle w:val="Heading6"/>
      </w:pPr>
      <w:bookmarkStart w:id="1459" w:name="_Toc193985339"/>
      <w:r>
        <w:lastRenderedPageBreak/>
        <w:t>N</w:t>
      </w:r>
      <w:r w:rsidRPr="00F64160">
        <w:t>.7.3.3.</w:t>
      </w:r>
      <w:r w:rsidR="00FD144F">
        <w:t>X.2</w:t>
      </w:r>
      <w:r w:rsidRPr="00F64160">
        <w:tab/>
      </w:r>
      <w:r w:rsidR="000A6128">
        <w:t>Create</w:t>
      </w:r>
      <w:r>
        <w:t xml:space="preserve"> </w:t>
      </w:r>
      <w:r w:rsidRPr="00F64160">
        <w:t>Transaction as User Agent</w:t>
      </w:r>
      <w:bookmarkEnd w:id="1459"/>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w:t>
      </w:r>
      <w:proofErr w:type="gramStart"/>
      <w:r w:rsidRPr="00F64160">
        <w:t>supports for</w:t>
      </w:r>
      <w:proofErr w:type="gramEnd"/>
      <w:r w:rsidRPr="00F64160">
        <w:t xml:space="preserve">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vMerge w:val="restart"/>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155AE0A" w14:textId="74F075B4"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68ADB2D" w14:textId="77777777" w:rsidTr="000C3C03">
        <w:trPr>
          <w:trHeight w:val="147"/>
        </w:trPr>
        <w:tc>
          <w:tcPr>
            <w:tcW w:w="1394" w:type="dxa"/>
            <w:vMerge/>
          </w:tcPr>
          <w:p w14:paraId="127D2D28" w14:textId="77777777" w:rsidR="002C7B57" w:rsidRPr="00195758" w:rsidRDefault="002C7B57" w:rsidP="002C7B57">
            <w:pPr>
              <w:spacing w:after="0"/>
              <w:rPr>
                <w:rFonts w:cs="Arial"/>
                <w:i/>
                <w:iCs/>
              </w:rPr>
            </w:pPr>
          </w:p>
        </w:tc>
        <w:tc>
          <w:tcPr>
            <w:tcW w:w="2702" w:type="dxa"/>
          </w:tcPr>
          <w:p w14:paraId="673A0456"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7C548E9" w14:textId="77777777" w:rsidR="002C7B57" w:rsidRPr="00195758" w:rsidRDefault="002C7B57" w:rsidP="002C7B57">
            <w:pPr>
              <w:spacing w:after="0"/>
              <w:rPr>
                <w:rFonts w:cs="Arial"/>
                <w:i/>
                <w:iCs/>
              </w:rPr>
            </w:pPr>
          </w:p>
        </w:tc>
      </w:tr>
      <w:tr w:rsidR="002C7B57" w:rsidRPr="00F64160" w14:paraId="6F42EDB1" w14:textId="77777777" w:rsidTr="000C3C03">
        <w:trPr>
          <w:trHeight w:val="199"/>
        </w:trPr>
        <w:tc>
          <w:tcPr>
            <w:tcW w:w="1394" w:type="dxa"/>
            <w:vMerge w:val="restart"/>
          </w:tcPr>
          <w:p w14:paraId="38072098" w14:textId="77777777" w:rsidR="002C7B57" w:rsidRPr="00E73D46" w:rsidRDefault="002C7B57" w:rsidP="002C7B57">
            <w:pPr>
              <w:spacing w:after="0"/>
              <w:rPr>
                <w:rFonts w:cs="Arial"/>
                <w:i/>
                <w:iCs/>
              </w:rPr>
            </w:pPr>
            <w:r w:rsidRPr="00E73D46">
              <w:rPr>
                <w:rFonts w:cs="Arial"/>
                <w:i/>
                <w:iCs/>
              </w:rPr>
              <w:t>Failure</w:t>
            </w:r>
          </w:p>
        </w:tc>
        <w:tc>
          <w:tcPr>
            <w:tcW w:w="2702" w:type="dxa"/>
          </w:tcPr>
          <w:p w14:paraId="047A397E"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77777777" w:rsidR="002C7B57" w:rsidRPr="00E73D46" w:rsidRDefault="002C7B57" w:rsidP="002C7B57">
            <w:pPr>
              <w:spacing w:after="0"/>
              <w:rPr>
                <w:rFonts w:cs="Arial"/>
                <w:i/>
                <w:iCs/>
              </w:rPr>
            </w:pPr>
          </w:p>
        </w:tc>
      </w:tr>
      <w:tr w:rsidR="002C7B57" w:rsidRPr="00F64160" w14:paraId="10840CF3" w14:textId="77777777" w:rsidTr="000C3C03">
        <w:trPr>
          <w:trHeight w:val="202"/>
        </w:trPr>
        <w:tc>
          <w:tcPr>
            <w:tcW w:w="1394" w:type="dxa"/>
            <w:vMerge/>
          </w:tcPr>
          <w:p w14:paraId="75A59469" w14:textId="77777777" w:rsidR="002C7B57" w:rsidRPr="00195758" w:rsidRDefault="002C7B57" w:rsidP="002C7B57">
            <w:pPr>
              <w:spacing w:after="0"/>
              <w:rPr>
                <w:rFonts w:cs="Arial"/>
                <w:i/>
                <w:iCs/>
              </w:rPr>
            </w:pPr>
          </w:p>
        </w:tc>
        <w:tc>
          <w:tcPr>
            <w:tcW w:w="2702" w:type="dxa"/>
          </w:tcPr>
          <w:p w14:paraId="6C3B7CBF"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77777777" w:rsidR="002C7B57" w:rsidRPr="00195758" w:rsidRDefault="002C7B57" w:rsidP="002C7B57">
            <w:pPr>
              <w:spacing w:after="0"/>
              <w:rPr>
                <w:rFonts w:cs="Arial"/>
                <w:i/>
                <w:iCs/>
              </w:rPr>
            </w:pP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77777777" w:rsidR="002C7B57" w:rsidRPr="00E73D46" w:rsidRDefault="002C7B57" w:rsidP="002C7B57">
            <w:pPr>
              <w:spacing w:after="0"/>
              <w:rPr>
                <w:rFonts w:cs="Arial"/>
                <w:i/>
                <w:iCs/>
              </w:rPr>
            </w:pPr>
          </w:p>
        </w:tc>
      </w:tr>
    </w:tbl>
    <w:p w14:paraId="17D978C0" w14:textId="77777777" w:rsidR="00C63417" w:rsidRDefault="00C63417" w:rsidP="00F86633"/>
    <w:p w14:paraId="7A63DD90" w14:textId="66FAD03F" w:rsidR="00C63417" w:rsidRDefault="00C63417" w:rsidP="00C63417">
      <w:pPr>
        <w:pStyle w:val="Heading6"/>
      </w:pPr>
      <w:bookmarkStart w:id="1460" w:name="_Toc193985340"/>
      <w:r w:rsidRPr="00D336C4">
        <w:t>N.7.3.3.</w:t>
      </w:r>
      <w:r w:rsidR="00FD144F">
        <w:t>X.3</w:t>
      </w:r>
      <w:r w:rsidRPr="00D336C4">
        <w:tab/>
      </w:r>
      <w:r w:rsidR="00264B92">
        <w:t xml:space="preserve">Update </w:t>
      </w:r>
      <w:r w:rsidRPr="00D336C4">
        <w:t>Transaction as Origin Server</w:t>
      </w:r>
      <w:bookmarkEnd w:id="1460"/>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211D8BC" w14:textId="77777777" w:rsidTr="000C3C03">
        <w:trPr>
          <w:trHeight w:val="180"/>
        </w:trPr>
        <w:tc>
          <w:tcPr>
            <w:tcW w:w="1402" w:type="dxa"/>
            <w:vMerge w:val="restart"/>
          </w:tcPr>
          <w:p w14:paraId="18C94E55"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7DCEC980"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2E8248A3"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8155BD6" w14:textId="77777777" w:rsidTr="000C3C03">
        <w:trPr>
          <w:trHeight w:val="180"/>
        </w:trPr>
        <w:tc>
          <w:tcPr>
            <w:tcW w:w="1402" w:type="dxa"/>
            <w:vMerge/>
          </w:tcPr>
          <w:p w14:paraId="21B45BE6" w14:textId="77777777" w:rsidR="002C7B57" w:rsidRPr="00195758" w:rsidRDefault="002C7B57" w:rsidP="002C7B57">
            <w:pPr>
              <w:spacing w:after="0"/>
              <w:rPr>
                <w:rFonts w:cs="Arial"/>
                <w:i/>
                <w:iCs/>
              </w:rPr>
            </w:pPr>
          </w:p>
        </w:tc>
        <w:tc>
          <w:tcPr>
            <w:tcW w:w="2718" w:type="dxa"/>
          </w:tcPr>
          <w:p w14:paraId="1F363CFE"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7ECEA177" w14:textId="77777777" w:rsidR="002C7B57" w:rsidRPr="00195758" w:rsidRDefault="002C7B57" w:rsidP="002C7B57">
            <w:pPr>
              <w:spacing w:after="0"/>
              <w:rPr>
                <w:rFonts w:cs="Arial"/>
                <w:i/>
                <w:iCs/>
              </w:rPr>
            </w:pPr>
          </w:p>
        </w:tc>
      </w:tr>
      <w:tr w:rsidR="002C7B57" w:rsidRPr="00F64160" w14:paraId="10135183" w14:textId="77777777" w:rsidTr="000C3C03">
        <w:trPr>
          <w:trHeight w:val="244"/>
        </w:trPr>
        <w:tc>
          <w:tcPr>
            <w:tcW w:w="1402" w:type="dxa"/>
            <w:vMerge w:val="restart"/>
          </w:tcPr>
          <w:p w14:paraId="4670FDE1" w14:textId="77777777" w:rsidR="002C7B57" w:rsidRPr="00E73D46" w:rsidRDefault="002C7B57" w:rsidP="002C7B57">
            <w:pPr>
              <w:spacing w:after="0"/>
              <w:rPr>
                <w:rFonts w:cs="Arial"/>
                <w:i/>
                <w:iCs/>
              </w:rPr>
            </w:pPr>
            <w:r w:rsidRPr="00E73D46">
              <w:rPr>
                <w:rFonts w:cs="Arial"/>
                <w:i/>
                <w:iCs/>
              </w:rPr>
              <w:t>Failure</w:t>
            </w:r>
          </w:p>
        </w:tc>
        <w:tc>
          <w:tcPr>
            <w:tcW w:w="2718" w:type="dxa"/>
          </w:tcPr>
          <w:p w14:paraId="77C8721B"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77777777" w:rsidR="002C7B57" w:rsidRPr="00E73D46" w:rsidRDefault="002C7B57" w:rsidP="002C7B57">
            <w:pPr>
              <w:spacing w:after="0"/>
              <w:rPr>
                <w:rFonts w:cs="Arial"/>
                <w:i/>
                <w:iCs/>
              </w:rPr>
            </w:pPr>
          </w:p>
        </w:tc>
      </w:tr>
      <w:tr w:rsidR="002C7B57" w:rsidRPr="00F64160" w14:paraId="135B469E" w14:textId="77777777" w:rsidTr="000C3C03">
        <w:trPr>
          <w:trHeight w:val="244"/>
        </w:trPr>
        <w:tc>
          <w:tcPr>
            <w:tcW w:w="1402" w:type="dxa"/>
            <w:vMerge/>
          </w:tcPr>
          <w:p w14:paraId="502AB973" w14:textId="77777777" w:rsidR="002C7B57" w:rsidRPr="00195758" w:rsidRDefault="002C7B57" w:rsidP="002C7B57">
            <w:pPr>
              <w:spacing w:after="0"/>
              <w:rPr>
                <w:rFonts w:cs="Arial"/>
                <w:i/>
                <w:iCs/>
              </w:rPr>
            </w:pPr>
          </w:p>
        </w:tc>
        <w:tc>
          <w:tcPr>
            <w:tcW w:w="2718" w:type="dxa"/>
          </w:tcPr>
          <w:p w14:paraId="121946B9"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77777777" w:rsidR="002C7B57" w:rsidRPr="00195758" w:rsidRDefault="002C7B57" w:rsidP="002C7B57">
            <w:pPr>
              <w:spacing w:after="0"/>
              <w:rPr>
                <w:rFonts w:cs="Arial"/>
                <w:i/>
                <w:iCs/>
              </w:rPr>
            </w:pPr>
          </w:p>
        </w:tc>
      </w:tr>
      <w:tr w:rsidR="002C7B57" w:rsidRPr="00F64160" w14:paraId="2C16F9D9" w14:textId="77777777" w:rsidTr="000C3C03">
        <w:trPr>
          <w:trHeight w:val="247"/>
        </w:trPr>
        <w:tc>
          <w:tcPr>
            <w:tcW w:w="1402" w:type="dxa"/>
            <w:vMerge/>
          </w:tcPr>
          <w:p w14:paraId="2FB0D638" w14:textId="77777777" w:rsidR="002C7B57" w:rsidRPr="00195758" w:rsidRDefault="002C7B57" w:rsidP="002C7B57">
            <w:pPr>
              <w:spacing w:after="0"/>
              <w:rPr>
                <w:rFonts w:cs="Arial"/>
                <w:i/>
                <w:iCs/>
              </w:rPr>
            </w:pPr>
          </w:p>
        </w:tc>
        <w:tc>
          <w:tcPr>
            <w:tcW w:w="2718" w:type="dxa"/>
          </w:tcPr>
          <w:p w14:paraId="2E16EC60"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77777777" w:rsidR="002C7B57" w:rsidRPr="00195758" w:rsidRDefault="002C7B57" w:rsidP="002C7B57">
            <w:pPr>
              <w:spacing w:after="0"/>
              <w:rPr>
                <w:rFonts w:cs="Arial"/>
                <w:i/>
                <w:iCs/>
              </w:rPr>
            </w:pPr>
          </w:p>
        </w:tc>
      </w:tr>
    </w:tbl>
    <w:p w14:paraId="087BC5BD" w14:textId="77777777" w:rsidR="00C63417" w:rsidRDefault="00C63417" w:rsidP="00C63417"/>
    <w:p w14:paraId="0F5D9737" w14:textId="1183A7F0" w:rsidR="00C63417" w:rsidRPr="00F64160" w:rsidRDefault="00C63417" w:rsidP="00C63417">
      <w:pPr>
        <w:pStyle w:val="Heading6"/>
      </w:pPr>
      <w:bookmarkStart w:id="1461" w:name="_Toc193985341"/>
      <w:r>
        <w:t>N</w:t>
      </w:r>
      <w:r w:rsidRPr="00F64160">
        <w:t>.7.3.3.</w:t>
      </w:r>
      <w:r w:rsidR="00FD144F">
        <w:t>X.4</w:t>
      </w:r>
      <w:r w:rsidRPr="00F64160">
        <w:tab/>
      </w:r>
      <w:r w:rsidR="00264B92">
        <w:t>Update</w:t>
      </w:r>
      <w:r>
        <w:t xml:space="preserve"> </w:t>
      </w:r>
      <w:r w:rsidRPr="00F64160">
        <w:t>Transaction as User Agent</w:t>
      </w:r>
      <w:bookmarkEnd w:id="1461"/>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 xml:space="preserve">Service and defines the application </w:t>
      </w:r>
      <w:proofErr w:type="gramStart"/>
      <w:r w:rsidRPr="00F64160">
        <w:t>behavior,</w:t>
      </w:r>
      <w:proofErr w:type="gramEnd"/>
      <w:r w:rsidRPr="00F64160">
        <w:t xml:space="preserve">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35FD8599" w14:textId="77777777" w:rsidTr="000C3C03">
        <w:trPr>
          <w:trHeight w:val="147"/>
        </w:trPr>
        <w:tc>
          <w:tcPr>
            <w:tcW w:w="1394" w:type="dxa"/>
            <w:vMerge w:val="restart"/>
          </w:tcPr>
          <w:p w14:paraId="6FF43F3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082AB53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7619631C"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34E2E9F3" w14:textId="77777777" w:rsidTr="000C3C03">
        <w:trPr>
          <w:trHeight w:val="147"/>
        </w:trPr>
        <w:tc>
          <w:tcPr>
            <w:tcW w:w="1394" w:type="dxa"/>
            <w:vMerge/>
          </w:tcPr>
          <w:p w14:paraId="59FB1413" w14:textId="77777777" w:rsidR="002C7B57" w:rsidRPr="00195758" w:rsidRDefault="002C7B57" w:rsidP="002C7B57">
            <w:pPr>
              <w:spacing w:after="0"/>
              <w:rPr>
                <w:rFonts w:cs="Arial"/>
                <w:i/>
                <w:iCs/>
              </w:rPr>
            </w:pPr>
          </w:p>
        </w:tc>
        <w:tc>
          <w:tcPr>
            <w:tcW w:w="2702" w:type="dxa"/>
          </w:tcPr>
          <w:p w14:paraId="103E0069"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5A27803" w14:textId="77777777" w:rsidR="002C7B57" w:rsidRPr="00195758" w:rsidRDefault="002C7B57" w:rsidP="002C7B57">
            <w:pPr>
              <w:spacing w:after="0"/>
              <w:rPr>
                <w:rFonts w:cs="Arial"/>
                <w:i/>
                <w:iCs/>
              </w:rPr>
            </w:pPr>
          </w:p>
        </w:tc>
      </w:tr>
      <w:tr w:rsidR="002C7B57" w:rsidRPr="00F64160" w14:paraId="3885631D" w14:textId="77777777" w:rsidTr="000C3C03">
        <w:trPr>
          <w:trHeight w:val="199"/>
        </w:trPr>
        <w:tc>
          <w:tcPr>
            <w:tcW w:w="1394" w:type="dxa"/>
            <w:vMerge w:val="restart"/>
          </w:tcPr>
          <w:p w14:paraId="0035E779" w14:textId="77777777" w:rsidR="002C7B57" w:rsidRPr="00E73D46" w:rsidRDefault="002C7B57" w:rsidP="002C7B57">
            <w:pPr>
              <w:spacing w:after="0"/>
              <w:rPr>
                <w:rFonts w:cs="Arial"/>
                <w:i/>
                <w:iCs/>
              </w:rPr>
            </w:pPr>
            <w:r w:rsidRPr="00E73D46">
              <w:rPr>
                <w:rFonts w:cs="Arial"/>
                <w:i/>
                <w:iCs/>
              </w:rPr>
              <w:t>Failure</w:t>
            </w:r>
          </w:p>
        </w:tc>
        <w:tc>
          <w:tcPr>
            <w:tcW w:w="2702" w:type="dxa"/>
          </w:tcPr>
          <w:p w14:paraId="2EFDB86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77777777" w:rsidR="002C7B57" w:rsidRPr="00E73D46" w:rsidRDefault="002C7B57" w:rsidP="002C7B57">
            <w:pPr>
              <w:spacing w:after="0"/>
              <w:rPr>
                <w:rFonts w:cs="Arial"/>
                <w:i/>
                <w:iCs/>
              </w:rPr>
            </w:pPr>
          </w:p>
        </w:tc>
      </w:tr>
      <w:tr w:rsidR="002C7B57" w:rsidRPr="00F64160" w14:paraId="63953967" w14:textId="77777777" w:rsidTr="000C3C03">
        <w:trPr>
          <w:trHeight w:val="202"/>
        </w:trPr>
        <w:tc>
          <w:tcPr>
            <w:tcW w:w="1394" w:type="dxa"/>
            <w:vMerge/>
          </w:tcPr>
          <w:p w14:paraId="7038173D" w14:textId="77777777" w:rsidR="002C7B57" w:rsidRPr="00195758" w:rsidRDefault="002C7B57" w:rsidP="002C7B57">
            <w:pPr>
              <w:spacing w:after="0"/>
              <w:rPr>
                <w:rFonts w:cs="Arial"/>
                <w:i/>
                <w:iCs/>
              </w:rPr>
            </w:pPr>
          </w:p>
        </w:tc>
        <w:tc>
          <w:tcPr>
            <w:tcW w:w="2702" w:type="dxa"/>
          </w:tcPr>
          <w:p w14:paraId="32E078D8"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77777777" w:rsidR="002C7B57" w:rsidRPr="00195758" w:rsidRDefault="002C7B57" w:rsidP="002C7B57">
            <w:pPr>
              <w:spacing w:after="0"/>
              <w:rPr>
                <w:rFonts w:cs="Arial"/>
                <w:i/>
                <w:iCs/>
              </w:rPr>
            </w:pPr>
          </w:p>
        </w:tc>
      </w:tr>
      <w:tr w:rsidR="002C7B57" w:rsidRPr="00F64160" w14:paraId="7E7EBAE3" w14:textId="77777777" w:rsidTr="000C3C03">
        <w:trPr>
          <w:trHeight w:val="199"/>
        </w:trPr>
        <w:tc>
          <w:tcPr>
            <w:tcW w:w="1394" w:type="dxa"/>
          </w:tcPr>
          <w:p w14:paraId="6EC81EC6" w14:textId="77777777" w:rsidR="002C7B57" w:rsidRPr="00E73D46" w:rsidRDefault="002C7B57" w:rsidP="002C7B57">
            <w:pPr>
              <w:spacing w:after="0"/>
              <w:rPr>
                <w:rFonts w:cs="Arial"/>
                <w:i/>
                <w:iCs/>
              </w:rPr>
            </w:pPr>
            <w:r w:rsidRPr="00E73D46">
              <w:rPr>
                <w:rFonts w:cs="Arial"/>
                <w:i/>
                <w:iCs/>
              </w:rPr>
              <w:t>*</w:t>
            </w:r>
          </w:p>
        </w:tc>
        <w:tc>
          <w:tcPr>
            <w:tcW w:w="2702" w:type="dxa"/>
          </w:tcPr>
          <w:p w14:paraId="0E518386"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77777777" w:rsidR="002C7B57" w:rsidRPr="00E73D46" w:rsidRDefault="002C7B57" w:rsidP="002C7B57">
            <w:pPr>
              <w:spacing w:after="0"/>
              <w:rPr>
                <w:rFonts w:cs="Arial"/>
                <w:i/>
                <w:iCs/>
              </w:rPr>
            </w:pPr>
          </w:p>
        </w:tc>
      </w:tr>
    </w:tbl>
    <w:p w14:paraId="42E9C112" w14:textId="77777777" w:rsidR="00C63417" w:rsidRDefault="00C63417" w:rsidP="00F86633"/>
    <w:p w14:paraId="74BBF18E" w14:textId="08A36A34" w:rsidR="00C63417" w:rsidRDefault="00C63417" w:rsidP="00C63417">
      <w:pPr>
        <w:pStyle w:val="Heading6"/>
      </w:pPr>
      <w:bookmarkStart w:id="1462" w:name="_Toc193985342"/>
      <w:r w:rsidRPr="00D336C4">
        <w:t>N.7.3.3.</w:t>
      </w:r>
      <w:r w:rsidR="00FD144F">
        <w:t>X.5</w:t>
      </w:r>
      <w:r w:rsidRPr="00D336C4">
        <w:tab/>
      </w:r>
      <w:r w:rsidR="00D97DA7">
        <w:t xml:space="preserve">Retrieve </w:t>
      </w:r>
      <w:r w:rsidRPr="00D336C4">
        <w:t>Transaction as Origin Server</w:t>
      </w:r>
      <w:bookmarkEnd w:id="1462"/>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5330EEA6" w14:textId="77777777" w:rsidTr="000C3C03">
        <w:trPr>
          <w:trHeight w:val="180"/>
        </w:trPr>
        <w:tc>
          <w:tcPr>
            <w:tcW w:w="1402" w:type="dxa"/>
            <w:vMerge w:val="restart"/>
          </w:tcPr>
          <w:p w14:paraId="6EBFB7AA"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4BF5DBDC"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531D54A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9866087" w14:textId="77777777" w:rsidTr="000C3C03">
        <w:trPr>
          <w:trHeight w:val="180"/>
        </w:trPr>
        <w:tc>
          <w:tcPr>
            <w:tcW w:w="1402" w:type="dxa"/>
            <w:vMerge/>
          </w:tcPr>
          <w:p w14:paraId="1740407B" w14:textId="77777777" w:rsidR="002C7B57" w:rsidRPr="00195758" w:rsidRDefault="002C7B57" w:rsidP="002C7B57">
            <w:pPr>
              <w:spacing w:after="0"/>
              <w:rPr>
                <w:rFonts w:cs="Arial"/>
                <w:i/>
                <w:iCs/>
              </w:rPr>
            </w:pPr>
          </w:p>
        </w:tc>
        <w:tc>
          <w:tcPr>
            <w:tcW w:w="2718" w:type="dxa"/>
          </w:tcPr>
          <w:p w14:paraId="16F670EC"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0756D718" w14:textId="77777777" w:rsidR="002C7B57" w:rsidRPr="00195758" w:rsidRDefault="002C7B57" w:rsidP="002C7B57">
            <w:pPr>
              <w:spacing w:after="0"/>
              <w:rPr>
                <w:rFonts w:cs="Arial"/>
                <w:i/>
                <w:iCs/>
              </w:rPr>
            </w:pPr>
          </w:p>
        </w:tc>
      </w:tr>
      <w:tr w:rsidR="002C7B57" w:rsidRPr="00F64160" w14:paraId="7BE8CCAD" w14:textId="77777777" w:rsidTr="000C3C03">
        <w:trPr>
          <w:trHeight w:val="244"/>
        </w:trPr>
        <w:tc>
          <w:tcPr>
            <w:tcW w:w="1402" w:type="dxa"/>
            <w:vMerge w:val="restart"/>
          </w:tcPr>
          <w:p w14:paraId="2331E659" w14:textId="77777777" w:rsidR="002C7B57" w:rsidRPr="00E73D46" w:rsidRDefault="002C7B57" w:rsidP="002C7B57">
            <w:pPr>
              <w:spacing w:after="0"/>
              <w:rPr>
                <w:rFonts w:cs="Arial"/>
                <w:i/>
                <w:iCs/>
              </w:rPr>
            </w:pPr>
            <w:r w:rsidRPr="00E73D46">
              <w:rPr>
                <w:rFonts w:cs="Arial"/>
                <w:i/>
                <w:iCs/>
              </w:rPr>
              <w:t>Failure</w:t>
            </w:r>
          </w:p>
        </w:tc>
        <w:tc>
          <w:tcPr>
            <w:tcW w:w="2718" w:type="dxa"/>
          </w:tcPr>
          <w:p w14:paraId="4C5EACDD"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77777777" w:rsidR="002C7B57" w:rsidRPr="00E73D46" w:rsidRDefault="002C7B57" w:rsidP="002C7B57">
            <w:pPr>
              <w:spacing w:after="0"/>
              <w:rPr>
                <w:rFonts w:cs="Arial"/>
                <w:i/>
                <w:iCs/>
              </w:rPr>
            </w:pPr>
          </w:p>
        </w:tc>
      </w:tr>
      <w:tr w:rsidR="002C7B57" w:rsidRPr="00F64160" w14:paraId="570060C1" w14:textId="77777777" w:rsidTr="000C3C03">
        <w:trPr>
          <w:trHeight w:val="244"/>
        </w:trPr>
        <w:tc>
          <w:tcPr>
            <w:tcW w:w="1402" w:type="dxa"/>
            <w:vMerge/>
          </w:tcPr>
          <w:p w14:paraId="2D00F39F" w14:textId="77777777" w:rsidR="002C7B57" w:rsidRPr="00195758" w:rsidRDefault="002C7B57" w:rsidP="002C7B57">
            <w:pPr>
              <w:spacing w:after="0"/>
              <w:rPr>
                <w:rFonts w:cs="Arial"/>
                <w:i/>
                <w:iCs/>
              </w:rPr>
            </w:pPr>
          </w:p>
        </w:tc>
        <w:tc>
          <w:tcPr>
            <w:tcW w:w="2718" w:type="dxa"/>
          </w:tcPr>
          <w:p w14:paraId="188EEE76"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3E5ED439" w14:textId="77777777" w:rsidR="002C7B57" w:rsidRPr="00195758" w:rsidRDefault="002C7B57" w:rsidP="002C7B57">
            <w:pPr>
              <w:spacing w:after="0"/>
              <w:rPr>
                <w:rFonts w:cs="Arial"/>
                <w:i/>
                <w:iCs/>
              </w:rPr>
            </w:pPr>
          </w:p>
        </w:tc>
      </w:tr>
      <w:tr w:rsidR="002C7B57" w:rsidRPr="00F64160" w14:paraId="17E27E9F" w14:textId="77777777" w:rsidTr="000C3C03">
        <w:trPr>
          <w:trHeight w:val="247"/>
        </w:trPr>
        <w:tc>
          <w:tcPr>
            <w:tcW w:w="1402" w:type="dxa"/>
            <w:vMerge/>
          </w:tcPr>
          <w:p w14:paraId="448CA1FB" w14:textId="77777777" w:rsidR="002C7B57" w:rsidRPr="00195758" w:rsidRDefault="002C7B57" w:rsidP="002C7B57">
            <w:pPr>
              <w:spacing w:after="0"/>
              <w:rPr>
                <w:rFonts w:cs="Arial"/>
                <w:i/>
                <w:iCs/>
              </w:rPr>
            </w:pPr>
          </w:p>
        </w:tc>
        <w:tc>
          <w:tcPr>
            <w:tcW w:w="2718" w:type="dxa"/>
          </w:tcPr>
          <w:p w14:paraId="622EFA2A"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77777777" w:rsidR="002C7B57" w:rsidRPr="00195758" w:rsidRDefault="002C7B57" w:rsidP="002C7B57">
            <w:pPr>
              <w:spacing w:after="0"/>
              <w:rPr>
                <w:rFonts w:cs="Arial"/>
                <w:i/>
                <w:iCs/>
              </w:rPr>
            </w:pPr>
          </w:p>
        </w:tc>
      </w:tr>
    </w:tbl>
    <w:p w14:paraId="67206058" w14:textId="77777777" w:rsidR="00C63417" w:rsidRDefault="00C63417" w:rsidP="00C63417"/>
    <w:p w14:paraId="601CEDDA" w14:textId="7894C456" w:rsidR="00C63417" w:rsidRPr="00F64160" w:rsidRDefault="00C63417" w:rsidP="00C63417">
      <w:pPr>
        <w:pStyle w:val="Heading6"/>
      </w:pPr>
      <w:bookmarkStart w:id="1463" w:name="_Toc193985343"/>
      <w:r>
        <w:t>N</w:t>
      </w:r>
      <w:r w:rsidRPr="00F64160">
        <w:t>.7.3.3.</w:t>
      </w:r>
      <w:r w:rsidR="00FD144F">
        <w:t>X.6</w:t>
      </w:r>
      <w:r w:rsidRPr="00F64160">
        <w:tab/>
      </w:r>
      <w:r w:rsidR="00D97DA7">
        <w:t>Retrieve</w:t>
      </w:r>
      <w:r>
        <w:t xml:space="preserve"> </w:t>
      </w:r>
      <w:r w:rsidRPr="00F64160">
        <w:t>Transaction as User Agent</w:t>
      </w:r>
      <w:bookmarkEnd w:id="1463"/>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vMerge w:val="restart"/>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7B289BF6"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6FA72570" w14:textId="77777777" w:rsidTr="000C3C03">
        <w:trPr>
          <w:trHeight w:val="147"/>
        </w:trPr>
        <w:tc>
          <w:tcPr>
            <w:tcW w:w="1394" w:type="dxa"/>
            <w:vMerge/>
          </w:tcPr>
          <w:p w14:paraId="71DA9627" w14:textId="77777777" w:rsidR="002C7B57" w:rsidRPr="00195758" w:rsidRDefault="002C7B57" w:rsidP="002C7B57">
            <w:pPr>
              <w:spacing w:after="0"/>
              <w:rPr>
                <w:rFonts w:cs="Arial"/>
                <w:i/>
                <w:iCs/>
              </w:rPr>
            </w:pPr>
          </w:p>
        </w:tc>
        <w:tc>
          <w:tcPr>
            <w:tcW w:w="2702" w:type="dxa"/>
          </w:tcPr>
          <w:p w14:paraId="69BF56E4"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C756B6D" w14:textId="77777777" w:rsidR="002C7B57" w:rsidRPr="00195758" w:rsidRDefault="002C7B57" w:rsidP="002C7B57">
            <w:pPr>
              <w:spacing w:after="0"/>
              <w:rPr>
                <w:rFonts w:cs="Arial"/>
                <w:i/>
                <w:iCs/>
              </w:rPr>
            </w:pPr>
          </w:p>
        </w:tc>
      </w:tr>
      <w:tr w:rsidR="002C7B57" w:rsidRPr="00F64160" w14:paraId="6C4A5895" w14:textId="77777777" w:rsidTr="000C3C03">
        <w:trPr>
          <w:trHeight w:val="199"/>
        </w:trPr>
        <w:tc>
          <w:tcPr>
            <w:tcW w:w="1394" w:type="dxa"/>
            <w:vMerge w:val="restart"/>
          </w:tcPr>
          <w:p w14:paraId="7A5428CE" w14:textId="77777777" w:rsidR="002C7B57" w:rsidRPr="00E73D46" w:rsidRDefault="002C7B57" w:rsidP="002C7B57">
            <w:pPr>
              <w:spacing w:after="0"/>
              <w:rPr>
                <w:rFonts w:cs="Arial"/>
                <w:i/>
                <w:iCs/>
              </w:rPr>
            </w:pPr>
            <w:r w:rsidRPr="00E73D46">
              <w:rPr>
                <w:rFonts w:cs="Arial"/>
                <w:i/>
                <w:iCs/>
              </w:rPr>
              <w:t>Failure</w:t>
            </w:r>
          </w:p>
        </w:tc>
        <w:tc>
          <w:tcPr>
            <w:tcW w:w="2702" w:type="dxa"/>
          </w:tcPr>
          <w:p w14:paraId="09AE4F11"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77777777" w:rsidR="002C7B57" w:rsidRPr="00E73D46" w:rsidRDefault="002C7B57" w:rsidP="002C7B57">
            <w:pPr>
              <w:spacing w:after="0"/>
              <w:rPr>
                <w:rFonts w:cs="Arial"/>
                <w:i/>
                <w:iCs/>
              </w:rPr>
            </w:pPr>
          </w:p>
        </w:tc>
      </w:tr>
      <w:tr w:rsidR="002C7B57" w:rsidRPr="00F64160" w14:paraId="351D33DF" w14:textId="77777777" w:rsidTr="000C3C03">
        <w:trPr>
          <w:trHeight w:val="202"/>
        </w:trPr>
        <w:tc>
          <w:tcPr>
            <w:tcW w:w="1394" w:type="dxa"/>
            <w:vMerge/>
          </w:tcPr>
          <w:p w14:paraId="7B3537F3" w14:textId="77777777" w:rsidR="002C7B57" w:rsidRPr="00195758" w:rsidRDefault="002C7B57" w:rsidP="002C7B57">
            <w:pPr>
              <w:spacing w:after="0"/>
              <w:rPr>
                <w:rFonts w:cs="Arial"/>
                <w:i/>
                <w:iCs/>
              </w:rPr>
            </w:pPr>
          </w:p>
        </w:tc>
        <w:tc>
          <w:tcPr>
            <w:tcW w:w="2702" w:type="dxa"/>
          </w:tcPr>
          <w:p w14:paraId="43B04DC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5DA59A4C" w14:textId="77777777" w:rsidR="002C7B57" w:rsidRPr="00195758" w:rsidRDefault="002C7B57" w:rsidP="002C7B57">
            <w:pPr>
              <w:spacing w:after="0"/>
              <w:rPr>
                <w:rFonts w:cs="Arial"/>
                <w:i/>
                <w:iCs/>
              </w:rPr>
            </w:pPr>
          </w:p>
        </w:tc>
      </w:tr>
      <w:tr w:rsidR="002C7B57" w:rsidRPr="00F64160" w14:paraId="3230F35B" w14:textId="77777777" w:rsidTr="000C3C03">
        <w:trPr>
          <w:trHeight w:val="199"/>
        </w:trPr>
        <w:tc>
          <w:tcPr>
            <w:tcW w:w="1394" w:type="dxa"/>
          </w:tcPr>
          <w:p w14:paraId="3C5BB8D2" w14:textId="77777777" w:rsidR="002C7B57" w:rsidRPr="00E73D46" w:rsidRDefault="002C7B57" w:rsidP="002C7B57">
            <w:pPr>
              <w:spacing w:after="0"/>
              <w:rPr>
                <w:rFonts w:cs="Arial"/>
                <w:i/>
                <w:iCs/>
              </w:rPr>
            </w:pPr>
            <w:r w:rsidRPr="00E73D46">
              <w:rPr>
                <w:rFonts w:cs="Arial"/>
                <w:i/>
                <w:iCs/>
              </w:rPr>
              <w:t>*</w:t>
            </w:r>
          </w:p>
        </w:tc>
        <w:tc>
          <w:tcPr>
            <w:tcW w:w="2702" w:type="dxa"/>
          </w:tcPr>
          <w:p w14:paraId="25CE1CB8"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77777777" w:rsidR="002C7B57" w:rsidRPr="00E73D46" w:rsidRDefault="002C7B57" w:rsidP="002C7B57">
            <w:pPr>
              <w:spacing w:after="0"/>
              <w:rPr>
                <w:rFonts w:cs="Arial"/>
                <w:i/>
                <w:iCs/>
              </w:rPr>
            </w:pPr>
          </w:p>
        </w:tc>
      </w:tr>
    </w:tbl>
    <w:p w14:paraId="143187E4" w14:textId="77777777" w:rsidR="00C63417" w:rsidRDefault="00C63417" w:rsidP="00F86633"/>
    <w:p w14:paraId="30ED8301" w14:textId="21038E3E" w:rsidR="00C63417" w:rsidDel="00695EA7" w:rsidRDefault="00C63417" w:rsidP="00C63417">
      <w:pPr>
        <w:pStyle w:val="Heading6"/>
        <w:rPr>
          <w:del w:id="1464" w:author="Jeroen Medema" w:date="2025-03-27T12:03:00Z" w16du:dateUtc="2025-03-27T11:03:00Z"/>
        </w:rPr>
      </w:pPr>
      <w:del w:id="1465" w:author="Jeroen Medema" w:date="2025-03-27T12:03:00Z" w16du:dateUtc="2025-03-27T11:03:00Z">
        <w:r w:rsidRPr="00D336C4" w:rsidDel="00695EA7">
          <w:delText>N.7.3.3.</w:delText>
        </w:r>
        <w:r w:rsidR="00FD144F" w:rsidDel="00695EA7">
          <w:delText>X.7</w:delText>
        </w:r>
        <w:r w:rsidRPr="00D336C4" w:rsidDel="00695EA7">
          <w:tab/>
        </w:r>
        <w:r w:rsidR="00DD51F4" w:rsidDel="00695EA7">
          <w:delText xml:space="preserve">Subscribe </w:delText>
        </w:r>
        <w:r w:rsidRPr="00D336C4" w:rsidDel="00695EA7">
          <w:delText>Transaction as Origin Server</w:delText>
        </w:r>
      </w:del>
    </w:p>
    <w:p w14:paraId="22C77F01" w14:textId="04AF83D2" w:rsidR="00C63417" w:rsidRPr="00F64160" w:rsidDel="00695EA7" w:rsidRDefault="00C63417" w:rsidP="00C63417">
      <w:pPr>
        <w:rPr>
          <w:del w:id="1466" w:author="Jeroen Medema" w:date="2025-03-27T12:03:00Z" w16du:dateUtc="2025-03-27T11:03:00Z"/>
        </w:rPr>
      </w:pPr>
      <w:del w:id="1467" w:author="Jeroen Medema" w:date="2025-03-27T12:03:00Z" w16du:dateUtc="2025-03-27T11:03:00Z">
        <w:r w:rsidRPr="00F64160" w:rsidDel="00695EA7">
          <w:delText xml:space="preserve">Table </w:delText>
        </w:r>
        <w:r w:rsidDel="00695EA7">
          <w:delText>N</w:delText>
        </w:r>
        <w:r w:rsidRPr="00F64160" w:rsidDel="00695EA7">
          <w:delText>.7</w:delText>
        </w:r>
        <w:r w:rsidDel="00695EA7">
          <w:delText>.3.3.</w:delText>
        </w:r>
        <w:r w:rsidR="00FD144F" w:rsidDel="00695EA7">
          <w:delText>X.7</w:delText>
        </w:r>
        <w:r w:rsidRPr="00F64160" w:rsidDel="00695EA7">
          <w:delText>-</w:delText>
        </w:r>
        <w:r w:rsidDel="00695EA7">
          <w:delText>1</w:delText>
        </w:r>
        <w:r w:rsidRPr="00F64160" w:rsidDel="00695EA7">
          <w:delText xml:space="preserve"> lists the Status Codes that an origin server supports for the </w:delText>
        </w:r>
        <w:r w:rsidR="00DD51F4" w:rsidDel="00695EA7">
          <w:delText xml:space="preserve">Subscribe </w:delText>
        </w:r>
        <w:r w:rsidRPr="00F64160" w:rsidDel="00695EA7">
          <w:delText xml:space="preserve">Transaction of the </w:delText>
        </w:r>
        <w:r w:rsidDel="00695EA7">
          <w:delText xml:space="preserve">Modality Workflow </w:delText>
        </w:r>
        <w:r w:rsidRPr="00F64160" w:rsidDel="00695EA7">
          <w:delText>Service and the condition in which any of the listed Status Codes is sent</w:delText>
        </w:r>
        <w:r w:rsidDel="00695EA7">
          <w:delText>.</w:delText>
        </w:r>
      </w:del>
    </w:p>
    <w:p w14:paraId="5A600155" w14:textId="6348986A" w:rsidR="00C63417" w:rsidRPr="00F64160" w:rsidDel="00695EA7" w:rsidRDefault="00C63417" w:rsidP="00C63417">
      <w:pPr>
        <w:pStyle w:val="TemplateInstruction"/>
        <w:rPr>
          <w:del w:id="1468" w:author="Jeroen Medema" w:date="2025-03-27T12:03:00Z" w16du:dateUtc="2025-03-27T11:03:00Z"/>
          <w:rFonts w:cs="Arial"/>
        </w:rPr>
      </w:pPr>
      <w:del w:id="1469" w:author="Jeroen Medema" w:date="2025-03-27T12:03:00Z" w16du:dateUtc="2025-03-27T11:03:00Z">
        <w:r w:rsidRPr="00F64160" w:rsidDel="00695EA7">
          <w:rPr>
            <w:rFonts w:cs="Arial"/>
          </w:rPr>
          <w:delText xml:space="preserve">[Describe below the condition in which the application sends the specific Status Codes in the </w:delText>
        </w:r>
        <w:r w:rsidR="00DD51F4" w:rsidDel="00695EA7">
          <w:rPr>
            <w:rFonts w:cs="Arial"/>
          </w:rPr>
          <w:delText xml:space="preserve">Subscribe </w:delText>
        </w:r>
        <w:r w:rsidRPr="00F64160" w:rsidDel="00695EA7">
          <w:rPr>
            <w:rFonts w:cs="Arial"/>
          </w:rPr>
          <w:delText>Transaction response as origin server.]</w:delText>
        </w:r>
      </w:del>
    </w:p>
    <w:p w14:paraId="30200E05" w14:textId="64201B4C" w:rsidR="00C63417" w:rsidRPr="00F64160" w:rsidDel="00695EA7" w:rsidRDefault="00C63417" w:rsidP="00C63417">
      <w:pPr>
        <w:pStyle w:val="TableTitle"/>
        <w:rPr>
          <w:del w:id="1470" w:author="Jeroen Medema" w:date="2025-03-27T12:03:00Z" w16du:dateUtc="2025-03-27T11:03:00Z"/>
          <w:rFonts w:cs="Arial"/>
        </w:rPr>
      </w:pPr>
      <w:del w:id="1471" w:author="Jeroen Medema" w:date="2025-03-27T12:03:00Z" w16du:dateUtc="2025-03-27T11:03:00Z">
        <w:r w:rsidRPr="00F64160" w:rsidDel="00695EA7">
          <w:rPr>
            <w:rFonts w:cs="Arial"/>
          </w:rPr>
          <w:delText xml:space="preserve">Table </w:delText>
        </w:r>
        <w:r w:rsidDel="00695EA7">
          <w:rPr>
            <w:rFonts w:cs="Arial"/>
          </w:rPr>
          <w:delText>N</w:delText>
        </w:r>
        <w:r w:rsidRPr="00F64160" w:rsidDel="00695EA7">
          <w:rPr>
            <w:rFonts w:cs="Arial"/>
          </w:rPr>
          <w:delText>.7</w:delText>
        </w:r>
        <w:r w:rsidDel="00695EA7">
          <w:rPr>
            <w:rFonts w:cs="Arial"/>
          </w:rPr>
          <w:delText>.3.3.</w:delText>
        </w:r>
        <w:r w:rsidR="00FD144F" w:rsidDel="00695EA7">
          <w:rPr>
            <w:rFonts w:cs="Arial"/>
          </w:rPr>
          <w:delText>X.7</w:delText>
        </w:r>
        <w:r w:rsidRPr="00F64160" w:rsidDel="00695EA7">
          <w:rPr>
            <w:rFonts w:cs="Arial"/>
          </w:rPr>
          <w:delText>-</w:delText>
        </w:r>
        <w:r w:rsidDel="00695EA7">
          <w:rPr>
            <w:rFonts w:cs="Arial"/>
          </w:rPr>
          <w:delText>1</w:delText>
        </w:r>
        <w:r w:rsidRPr="00F64160" w:rsidDel="00695EA7">
          <w:rPr>
            <w:rFonts w:cs="Arial"/>
          </w:rPr>
          <w:delText xml:space="preserve">: Status Codes of Origin Server for </w:delText>
        </w:r>
        <w:r w:rsidR="00DD51F4" w:rsidDel="00695EA7">
          <w:rPr>
            <w:rFonts w:cs="Arial"/>
          </w:rPr>
          <w:delText xml:space="preserve">Subscribe </w:delText>
        </w:r>
        <w:r w:rsidRPr="00F64160" w:rsidDel="00695EA7">
          <w:rPr>
            <w:rFonts w:cs="Arial"/>
          </w:rPr>
          <w:delText>Transaction</w:delText>
        </w:r>
      </w:del>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rsidDel="00695EA7" w14:paraId="6F009A6E" w14:textId="22E43A6E" w:rsidTr="000C3C03">
        <w:trPr>
          <w:trHeight w:val="119"/>
          <w:tblHeader/>
          <w:del w:id="1472" w:author="Jeroen Medema" w:date="2025-03-27T12:03:00Z" w16du:dateUtc="2025-03-27T11:03:00Z"/>
        </w:trPr>
        <w:tc>
          <w:tcPr>
            <w:tcW w:w="1402" w:type="dxa"/>
            <w:shd w:val="clear" w:color="auto" w:fill="BFBFBF" w:themeFill="background1" w:themeFillShade="BF"/>
          </w:tcPr>
          <w:p w14:paraId="58C69E1F" w14:textId="032C9D4C" w:rsidR="00C63417" w:rsidRPr="00F64160" w:rsidDel="00695EA7" w:rsidRDefault="00C63417" w:rsidP="000C3C03">
            <w:pPr>
              <w:keepNext/>
              <w:spacing w:before="180" w:after="0"/>
              <w:jc w:val="center"/>
              <w:rPr>
                <w:del w:id="1473" w:author="Jeroen Medema" w:date="2025-03-27T12:03:00Z" w16du:dateUtc="2025-03-27T11:03:00Z"/>
                <w:rFonts w:cs="Arial"/>
                <w:b/>
              </w:rPr>
            </w:pPr>
            <w:del w:id="1474" w:author="Jeroen Medema" w:date="2025-03-27T12:03:00Z" w16du:dateUtc="2025-03-27T11:03:00Z">
              <w:r w:rsidRPr="00F64160" w:rsidDel="00695EA7">
                <w:rPr>
                  <w:rFonts w:cs="Arial"/>
                  <w:b/>
                </w:rPr>
                <w:lastRenderedPageBreak/>
                <w:delText>Status</w:delText>
              </w:r>
            </w:del>
          </w:p>
        </w:tc>
        <w:tc>
          <w:tcPr>
            <w:tcW w:w="2718" w:type="dxa"/>
            <w:shd w:val="clear" w:color="auto" w:fill="BFBFBF" w:themeFill="background1" w:themeFillShade="BF"/>
          </w:tcPr>
          <w:p w14:paraId="56ACEFF7" w14:textId="1689C4E9" w:rsidR="00C63417" w:rsidRPr="00F64160" w:rsidDel="00695EA7" w:rsidRDefault="00C63417" w:rsidP="000C3C03">
            <w:pPr>
              <w:keepNext/>
              <w:spacing w:before="180" w:after="0"/>
              <w:rPr>
                <w:del w:id="1475" w:author="Jeroen Medema" w:date="2025-03-27T12:03:00Z" w16du:dateUtc="2025-03-27T11:03:00Z"/>
                <w:rFonts w:cs="Arial"/>
                <w:b/>
              </w:rPr>
            </w:pPr>
            <w:del w:id="1476" w:author="Jeroen Medema" w:date="2025-03-27T12:03:00Z" w16du:dateUtc="2025-03-27T11:03:00Z">
              <w:r w:rsidRPr="00F64160" w:rsidDel="00695EA7">
                <w:rPr>
                  <w:rFonts w:cs="Arial"/>
                  <w:b/>
                </w:rPr>
                <w:delText>Code</w:delText>
              </w:r>
            </w:del>
          </w:p>
        </w:tc>
        <w:tc>
          <w:tcPr>
            <w:tcW w:w="5047" w:type="dxa"/>
            <w:shd w:val="clear" w:color="auto" w:fill="BFBFBF" w:themeFill="background1" w:themeFillShade="BF"/>
            <w:tcMar>
              <w:top w:w="40" w:type="dxa"/>
              <w:left w:w="40" w:type="dxa"/>
              <w:bottom w:w="40" w:type="dxa"/>
              <w:right w:w="40" w:type="dxa"/>
            </w:tcMar>
          </w:tcPr>
          <w:p w14:paraId="437EB55D" w14:textId="3428F8F9" w:rsidR="00C63417" w:rsidRPr="00F64160" w:rsidDel="00695EA7" w:rsidRDefault="00C63417" w:rsidP="000C3C03">
            <w:pPr>
              <w:spacing w:before="180" w:after="0"/>
              <w:jc w:val="center"/>
              <w:rPr>
                <w:del w:id="1477" w:author="Jeroen Medema" w:date="2025-03-27T12:03:00Z" w16du:dateUtc="2025-03-27T11:03:00Z"/>
                <w:rFonts w:cs="Arial"/>
              </w:rPr>
            </w:pPr>
            <w:del w:id="1478" w:author="Jeroen Medema" w:date="2025-03-27T12:03:00Z" w16du:dateUtc="2025-03-27T11:03:00Z">
              <w:r w:rsidRPr="00F64160" w:rsidDel="00695EA7">
                <w:rPr>
                  <w:rFonts w:cs="Arial"/>
                  <w:b/>
                </w:rPr>
                <w:delText>Condition</w:delText>
              </w:r>
            </w:del>
          </w:p>
        </w:tc>
      </w:tr>
      <w:tr w:rsidR="002C7B57" w:rsidRPr="00F64160" w:rsidDel="00695EA7" w14:paraId="0063C813" w14:textId="3EBC8289" w:rsidTr="000C3C03">
        <w:trPr>
          <w:trHeight w:val="180"/>
          <w:del w:id="1479" w:author="Jeroen Medema" w:date="2025-03-27T12:03:00Z" w16du:dateUtc="2025-03-27T11:03:00Z"/>
        </w:trPr>
        <w:tc>
          <w:tcPr>
            <w:tcW w:w="1402" w:type="dxa"/>
            <w:vMerge w:val="restart"/>
          </w:tcPr>
          <w:p w14:paraId="05317283" w14:textId="77D14806" w:rsidR="002C7B57" w:rsidRPr="00E73D46" w:rsidDel="00695EA7" w:rsidRDefault="002C7B57" w:rsidP="002C7B57">
            <w:pPr>
              <w:spacing w:after="0"/>
              <w:rPr>
                <w:del w:id="1480" w:author="Jeroen Medema" w:date="2025-03-27T12:03:00Z" w16du:dateUtc="2025-03-27T11:03:00Z"/>
                <w:rFonts w:cs="Arial"/>
                <w:i/>
                <w:iCs/>
              </w:rPr>
            </w:pPr>
            <w:del w:id="1481" w:author="Jeroen Medema" w:date="2025-03-27T12:03:00Z" w16du:dateUtc="2025-03-27T11:03:00Z">
              <w:r w:rsidRPr="00E73D46" w:rsidDel="00695EA7">
                <w:rPr>
                  <w:rFonts w:cs="Arial"/>
                  <w:i/>
                  <w:iCs/>
                </w:rPr>
                <w:delText xml:space="preserve">Success </w:delText>
              </w:r>
            </w:del>
          </w:p>
        </w:tc>
        <w:tc>
          <w:tcPr>
            <w:tcW w:w="2718" w:type="dxa"/>
          </w:tcPr>
          <w:p w14:paraId="5502CB81" w14:textId="4AE2AD13" w:rsidR="002C7B57" w:rsidRPr="00E73D46" w:rsidDel="00695EA7" w:rsidRDefault="002C7B57" w:rsidP="002C7B57">
            <w:pPr>
              <w:spacing w:after="0"/>
              <w:rPr>
                <w:del w:id="1482" w:author="Jeroen Medema" w:date="2025-03-27T12:03:00Z" w16du:dateUtc="2025-03-27T11:03:00Z"/>
                <w:rFonts w:cs="Arial"/>
                <w:i/>
                <w:iCs/>
              </w:rPr>
            </w:pPr>
            <w:del w:id="1483" w:author="Jeroen Medema" w:date="2025-03-27T12:03:00Z" w16du:dateUtc="2025-03-27T11:03:00Z">
              <w:r w:rsidRPr="00E73D46" w:rsidDel="00695EA7">
                <w:rPr>
                  <w:rFonts w:cs="Arial"/>
                  <w:i/>
                  <w:iCs/>
                </w:rPr>
                <w:delText>200 (OK)</w:delText>
              </w:r>
            </w:del>
          </w:p>
        </w:tc>
        <w:tc>
          <w:tcPr>
            <w:tcW w:w="5047" w:type="dxa"/>
            <w:tcMar>
              <w:top w:w="40" w:type="dxa"/>
              <w:left w:w="40" w:type="dxa"/>
              <w:bottom w:w="40" w:type="dxa"/>
              <w:right w:w="40" w:type="dxa"/>
            </w:tcMar>
          </w:tcPr>
          <w:p w14:paraId="6745EB61" w14:textId="407E0CC4" w:rsidR="002C7B57" w:rsidRPr="00E73D46" w:rsidDel="00695EA7" w:rsidRDefault="002C7B57" w:rsidP="002C7B57">
            <w:pPr>
              <w:spacing w:after="0"/>
              <w:rPr>
                <w:del w:id="1484" w:author="Jeroen Medema" w:date="2025-03-27T12:03:00Z" w16du:dateUtc="2025-03-27T11:03:00Z"/>
                <w:rFonts w:cs="Arial"/>
                <w:i/>
                <w:iCs/>
              </w:rPr>
            </w:pPr>
            <w:del w:id="1485" w:author="Jeroen Medema" w:date="2025-03-27T12:03:00Z" w16du:dateUtc="2025-03-27T11:03:00Z">
              <w:r w:rsidRPr="002C7B57" w:rsidDel="00695EA7">
                <w:rPr>
                  <w:rFonts w:cs="Arial"/>
                  <w:i/>
                  <w:iCs/>
                  <w:highlight w:val="yellow"/>
                </w:rPr>
                <w:delText xml:space="preserve">Copy table from Section </w:delText>
              </w:r>
              <w:r w:rsidDel="00695EA7">
                <w:rPr>
                  <w:rFonts w:cs="Arial"/>
                  <w:i/>
                  <w:iCs/>
                  <w:highlight w:val="yellow"/>
                </w:rPr>
                <w:delText>X</w:delText>
              </w:r>
              <w:r w:rsidRPr="002C7B57" w:rsidDel="00695EA7">
                <w:rPr>
                  <w:rFonts w:cs="Arial"/>
                  <w:i/>
                  <w:iCs/>
                  <w:highlight w:val="yellow"/>
                </w:rPr>
                <w:delText xml:space="preserve"> when reviewed</w:delText>
              </w:r>
            </w:del>
          </w:p>
        </w:tc>
      </w:tr>
      <w:tr w:rsidR="002C7B57" w:rsidRPr="00F64160" w:rsidDel="00695EA7" w14:paraId="55C649D7" w14:textId="2D35764D" w:rsidTr="000C3C03">
        <w:trPr>
          <w:trHeight w:val="180"/>
          <w:del w:id="1486" w:author="Jeroen Medema" w:date="2025-03-27T12:03:00Z" w16du:dateUtc="2025-03-27T11:03:00Z"/>
        </w:trPr>
        <w:tc>
          <w:tcPr>
            <w:tcW w:w="1402" w:type="dxa"/>
            <w:vMerge/>
          </w:tcPr>
          <w:p w14:paraId="0EFF4098" w14:textId="60E8989C" w:rsidR="002C7B57" w:rsidRPr="00195758" w:rsidDel="00695EA7" w:rsidRDefault="002C7B57" w:rsidP="002C7B57">
            <w:pPr>
              <w:spacing w:after="0"/>
              <w:rPr>
                <w:del w:id="1487" w:author="Jeroen Medema" w:date="2025-03-27T12:03:00Z" w16du:dateUtc="2025-03-27T11:03:00Z"/>
                <w:rFonts w:cs="Arial"/>
                <w:i/>
                <w:iCs/>
              </w:rPr>
            </w:pPr>
          </w:p>
        </w:tc>
        <w:tc>
          <w:tcPr>
            <w:tcW w:w="2718" w:type="dxa"/>
          </w:tcPr>
          <w:p w14:paraId="715DC9D4" w14:textId="11BC5ABC" w:rsidR="002C7B57" w:rsidRPr="00195758" w:rsidDel="00695EA7" w:rsidRDefault="002C7B57" w:rsidP="002C7B57">
            <w:pPr>
              <w:spacing w:after="0"/>
              <w:rPr>
                <w:del w:id="1488" w:author="Jeroen Medema" w:date="2025-03-27T12:03:00Z" w16du:dateUtc="2025-03-27T11:03:00Z"/>
                <w:rFonts w:cs="Arial"/>
                <w:i/>
                <w:iCs/>
              </w:rPr>
            </w:pPr>
            <w:del w:id="1489" w:author="Jeroen Medema" w:date="2025-03-27T12:03:00Z" w16du:dateUtc="2025-03-27T11:03:00Z">
              <w:r w:rsidRPr="00195758" w:rsidDel="00695EA7">
                <w:rPr>
                  <w:rFonts w:cs="Arial"/>
                  <w:i/>
                  <w:iCs/>
                </w:rPr>
                <w:delText>202 (Accepted)</w:delText>
              </w:r>
            </w:del>
          </w:p>
        </w:tc>
        <w:tc>
          <w:tcPr>
            <w:tcW w:w="5047" w:type="dxa"/>
            <w:tcMar>
              <w:top w:w="40" w:type="dxa"/>
              <w:left w:w="40" w:type="dxa"/>
              <w:bottom w:w="40" w:type="dxa"/>
              <w:right w:w="40" w:type="dxa"/>
            </w:tcMar>
          </w:tcPr>
          <w:p w14:paraId="3614C495" w14:textId="01F19D8A" w:rsidR="002C7B57" w:rsidRPr="00195758" w:rsidDel="00695EA7" w:rsidRDefault="002C7B57" w:rsidP="002C7B57">
            <w:pPr>
              <w:spacing w:after="0"/>
              <w:rPr>
                <w:del w:id="1490" w:author="Jeroen Medema" w:date="2025-03-27T12:03:00Z" w16du:dateUtc="2025-03-27T11:03:00Z"/>
                <w:rFonts w:cs="Arial"/>
                <w:i/>
                <w:iCs/>
              </w:rPr>
            </w:pPr>
          </w:p>
        </w:tc>
      </w:tr>
      <w:tr w:rsidR="002C7B57" w:rsidRPr="00F64160" w:rsidDel="00695EA7" w14:paraId="1D662D5A" w14:textId="233C8FDC" w:rsidTr="000C3C03">
        <w:trPr>
          <w:trHeight w:val="244"/>
          <w:del w:id="1491" w:author="Jeroen Medema" w:date="2025-03-27T12:03:00Z" w16du:dateUtc="2025-03-27T11:03:00Z"/>
        </w:trPr>
        <w:tc>
          <w:tcPr>
            <w:tcW w:w="1402" w:type="dxa"/>
            <w:vMerge w:val="restart"/>
          </w:tcPr>
          <w:p w14:paraId="330BA269" w14:textId="0DC70B4F" w:rsidR="002C7B57" w:rsidRPr="00E73D46" w:rsidDel="00695EA7" w:rsidRDefault="002C7B57" w:rsidP="002C7B57">
            <w:pPr>
              <w:spacing w:after="0"/>
              <w:rPr>
                <w:del w:id="1492" w:author="Jeroen Medema" w:date="2025-03-27T12:03:00Z" w16du:dateUtc="2025-03-27T11:03:00Z"/>
                <w:rFonts w:cs="Arial"/>
                <w:i/>
                <w:iCs/>
              </w:rPr>
            </w:pPr>
            <w:del w:id="1493" w:author="Jeroen Medema" w:date="2025-03-27T12:03:00Z" w16du:dateUtc="2025-03-27T11:03:00Z">
              <w:r w:rsidRPr="00E73D46" w:rsidDel="00695EA7">
                <w:rPr>
                  <w:rFonts w:cs="Arial"/>
                  <w:i/>
                  <w:iCs/>
                </w:rPr>
                <w:delText>Failure</w:delText>
              </w:r>
            </w:del>
          </w:p>
        </w:tc>
        <w:tc>
          <w:tcPr>
            <w:tcW w:w="2718" w:type="dxa"/>
          </w:tcPr>
          <w:p w14:paraId="60625FCC" w14:textId="10C9560F" w:rsidR="002C7B57" w:rsidRPr="00E73D46" w:rsidDel="00695EA7" w:rsidRDefault="002C7B57" w:rsidP="002C7B57">
            <w:pPr>
              <w:spacing w:after="0"/>
              <w:rPr>
                <w:del w:id="1494" w:author="Jeroen Medema" w:date="2025-03-27T12:03:00Z" w16du:dateUtc="2025-03-27T11:03:00Z"/>
                <w:rFonts w:cs="Arial"/>
                <w:i/>
                <w:iCs/>
              </w:rPr>
            </w:pPr>
            <w:del w:id="1495" w:author="Jeroen Medema" w:date="2025-03-27T12:03:00Z" w16du:dateUtc="2025-03-27T11:03:00Z">
              <w:r w:rsidRPr="00E73D46" w:rsidDel="00695EA7">
                <w:rPr>
                  <w:rFonts w:cs="Arial"/>
                  <w:i/>
                  <w:iCs/>
                </w:rPr>
                <w:delText>400 (Bad Request)</w:delText>
              </w:r>
            </w:del>
          </w:p>
        </w:tc>
        <w:tc>
          <w:tcPr>
            <w:tcW w:w="5047" w:type="dxa"/>
            <w:tcMar>
              <w:top w:w="40" w:type="dxa"/>
              <w:left w:w="40" w:type="dxa"/>
              <w:bottom w:w="40" w:type="dxa"/>
              <w:right w:w="40" w:type="dxa"/>
            </w:tcMar>
          </w:tcPr>
          <w:p w14:paraId="39020427" w14:textId="16F72B15" w:rsidR="002C7B57" w:rsidRPr="00E73D46" w:rsidDel="00695EA7" w:rsidRDefault="002C7B57" w:rsidP="002C7B57">
            <w:pPr>
              <w:spacing w:after="0"/>
              <w:rPr>
                <w:del w:id="1496" w:author="Jeroen Medema" w:date="2025-03-27T12:03:00Z" w16du:dateUtc="2025-03-27T11:03:00Z"/>
                <w:rFonts w:cs="Arial"/>
                <w:i/>
                <w:iCs/>
              </w:rPr>
            </w:pPr>
          </w:p>
        </w:tc>
      </w:tr>
      <w:tr w:rsidR="002C7B57" w:rsidRPr="00F64160" w:rsidDel="00695EA7" w14:paraId="34D97670" w14:textId="0885D359" w:rsidTr="000C3C03">
        <w:trPr>
          <w:trHeight w:val="244"/>
          <w:del w:id="1497" w:author="Jeroen Medema" w:date="2025-03-27T12:03:00Z" w16du:dateUtc="2025-03-27T11:03:00Z"/>
        </w:trPr>
        <w:tc>
          <w:tcPr>
            <w:tcW w:w="1402" w:type="dxa"/>
            <w:vMerge/>
          </w:tcPr>
          <w:p w14:paraId="73E69FB9" w14:textId="6567AC7B" w:rsidR="002C7B57" w:rsidRPr="00195758" w:rsidDel="00695EA7" w:rsidRDefault="002C7B57" w:rsidP="002C7B57">
            <w:pPr>
              <w:spacing w:after="0"/>
              <w:rPr>
                <w:del w:id="1498" w:author="Jeroen Medema" w:date="2025-03-27T12:03:00Z" w16du:dateUtc="2025-03-27T11:03:00Z"/>
                <w:rFonts w:cs="Arial"/>
                <w:i/>
                <w:iCs/>
              </w:rPr>
            </w:pPr>
          </w:p>
        </w:tc>
        <w:tc>
          <w:tcPr>
            <w:tcW w:w="2718" w:type="dxa"/>
          </w:tcPr>
          <w:p w14:paraId="718A67BA" w14:textId="1BF0FC68" w:rsidR="002C7B57" w:rsidRPr="00195758" w:rsidDel="00695EA7" w:rsidRDefault="002C7B57" w:rsidP="002C7B57">
            <w:pPr>
              <w:spacing w:after="0"/>
              <w:rPr>
                <w:del w:id="1499" w:author="Jeroen Medema" w:date="2025-03-27T12:03:00Z" w16du:dateUtc="2025-03-27T11:03:00Z"/>
                <w:rFonts w:cs="Arial"/>
                <w:i/>
                <w:iCs/>
              </w:rPr>
            </w:pPr>
            <w:del w:id="1500" w:author="Jeroen Medema" w:date="2025-03-27T12:03:00Z" w16du:dateUtc="2025-03-27T11:03:00Z">
              <w:r w:rsidRPr="00195758" w:rsidDel="00695EA7">
                <w:rPr>
                  <w:rFonts w:cs="Arial"/>
                  <w:i/>
                  <w:iCs/>
                </w:rPr>
                <w:delText>409 (Conflict)</w:delText>
              </w:r>
            </w:del>
          </w:p>
        </w:tc>
        <w:tc>
          <w:tcPr>
            <w:tcW w:w="5047" w:type="dxa"/>
            <w:tcMar>
              <w:top w:w="40" w:type="dxa"/>
              <w:left w:w="40" w:type="dxa"/>
              <w:bottom w:w="40" w:type="dxa"/>
              <w:right w:w="40" w:type="dxa"/>
            </w:tcMar>
          </w:tcPr>
          <w:p w14:paraId="65BA3D95" w14:textId="070FE9B7" w:rsidR="002C7B57" w:rsidRPr="00195758" w:rsidDel="00695EA7" w:rsidRDefault="002C7B57" w:rsidP="002C7B57">
            <w:pPr>
              <w:spacing w:after="0"/>
              <w:rPr>
                <w:del w:id="1501" w:author="Jeroen Medema" w:date="2025-03-27T12:03:00Z" w16du:dateUtc="2025-03-27T11:03:00Z"/>
                <w:rFonts w:cs="Arial"/>
                <w:i/>
                <w:iCs/>
              </w:rPr>
            </w:pPr>
          </w:p>
        </w:tc>
      </w:tr>
      <w:tr w:rsidR="002C7B57" w:rsidRPr="00F64160" w:rsidDel="00695EA7" w14:paraId="32A36E25" w14:textId="5E0F65DB" w:rsidTr="000C3C03">
        <w:trPr>
          <w:trHeight w:val="247"/>
          <w:del w:id="1502" w:author="Jeroen Medema" w:date="2025-03-27T12:03:00Z" w16du:dateUtc="2025-03-27T11:03:00Z"/>
        </w:trPr>
        <w:tc>
          <w:tcPr>
            <w:tcW w:w="1402" w:type="dxa"/>
            <w:vMerge/>
          </w:tcPr>
          <w:p w14:paraId="15A18374" w14:textId="1109A3D9" w:rsidR="002C7B57" w:rsidRPr="00195758" w:rsidDel="00695EA7" w:rsidRDefault="002C7B57" w:rsidP="002C7B57">
            <w:pPr>
              <w:spacing w:after="0"/>
              <w:rPr>
                <w:del w:id="1503" w:author="Jeroen Medema" w:date="2025-03-27T12:03:00Z" w16du:dateUtc="2025-03-27T11:03:00Z"/>
                <w:rFonts w:cs="Arial"/>
                <w:i/>
                <w:iCs/>
              </w:rPr>
            </w:pPr>
          </w:p>
        </w:tc>
        <w:tc>
          <w:tcPr>
            <w:tcW w:w="2718" w:type="dxa"/>
          </w:tcPr>
          <w:p w14:paraId="703CA7AB" w14:textId="4DD4A351" w:rsidR="002C7B57" w:rsidRPr="00195758" w:rsidDel="00695EA7" w:rsidRDefault="002C7B57" w:rsidP="002C7B57">
            <w:pPr>
              <w:spacing w:after="0"/>
              <w:rPr>
                <w:del w:id="1504" w:author="Jeroen Medema" w:date="2025-03-27T12:03:00Z" w16du:dateUtc="2025-03-27T11:03:00Z"/>
                <w:rFonts w:cs="Arial"/>
                <w:i/>
                <w:iCs/>
              </w:rPr>
            </w:pPr>
            <w:del w:id="1505" w:author="Jeroen Medema" w:date="2025-03-27T12:03:00Z" w16du:dateUtc="2025-03-27T11:03:00Z">
              <w:r w:rsidRPr="00195758" w:rsidDel="00695EA7">
                <w:rPr>
                  <w:rFonts w:cs="Arial"/>
                  <w:i/>
                  <w:iCs/>
                </w:rPr>
                <w:delText>503 (Service Unavailable)</w:delText>
              </w:r>
            </w:del>
          </w:p>
        </w:tc>
        <w:tc>
          <w:tcPr>
            <w:tcW w:w="5047" w:type="dxa"/>
            <w:tcMar>
              <w:top w:w="40" w:type="dxa"/>
              <w:left w:w="40" w:type="dxa"/>
              <w:bottom w:w="40" w:type="dxa"/>
              <w:right w:w="40" w:type="dxa"/>
            </w:tcMar>
          </w:tcPr>
          <w:p w14:paraId="61F9439B" w14:textId="718A3490" w:rsidR="002C7B57" w:rsidRPr="00195758" w:rsidDel="00695EA7" w:rsidRDefault="002C7B57" w:rsidP="002C7B57">
            <w:pPr>
              <w:spacing w:after="0"/>
              <w:rPr>
                <w:del w:id="1506" w:author="Jeroen Medema" w:date="2025-03-27T12:03:00Z" w16du:dateUtc="2025-03-27T11:03:00Z"/>
                <w:rFonts w:cs="Arial"/>
                <w:i/>
                <w:iCs/>
              </w:rPr>
            </w:pPr>
          </w:p>
        </w:tc>
      </w:tr>
    </w:tbl>
    <w:p w14:paraId="42C55D4E" w14:textId="0FC371FB" w:rsidR="00C63417" w:rsidDel="00695EA7" w:rsidRDefault="00C63417" w:rsidP="00C63417">
      <w:pPr>
        <w:rPr>
          <w:del w:id="1507" w:author="Jeroen Medema" w:date="2025-03-27T12:03:00Z" w16du:dateUtc="2025-03-27T11:03:00Z"/>
        </w:rPr>
      </w:pPr>
    </w:p>
    <w:p w14:paraId="28994757" w14:textId="602EF7F4" w:rsidR="00C63417" w:rsidRPr="00F64160" w:rsidDel="00695EA7" w:rsidRDefault="00C63417" w:rsidP="00C63417">
      <w:pPr>
        <w:pStyle w:val="Heading6"/>
        <w:rPr>
          <w:del w:id="1508" w:author="Jeroen Medema" w:date="2025-03-27T12:03:00Z" w16du:dateUtc="2025-03-27T11:03:00Z"/>
        </w:rPr>
      </w:pPr>
      <w:del w:id="1509" w:author="Jeroen Medema" w:date="2025-03-27T12:03:00Z" w16du:dateUtc="2025-03-27T11:03:00Z">
        <w:r w:rsidDel="00695EA7">
          <w:delText>N</w:delText>
        </w:r>
        <w:r w:rsidRPr="00F64160" w:rsidDel="00695EA7">
          <w:delText>.7.3.3.</w:delText>
        </w:r>
        <w:r w:rsidR="00FD144F" w:rsidDel="00695EA7">
          <w:delText>X.8</w:delText>
        </w:r>
        <w:r w:rsidRPr="00F64160" w:rsidDel="00695EA7">
          <w:tab/>
        </w:r>
        <w:r w:rsidR="00322B26" w:rsidDel="00695EA7">
          <w:delText>Subscribe</w:delText>
        </w:r>
        <w:r w:rsidDel="00695EA7">
          <w:delText xml:space="preserve"> </w:delText>
        </w:r>
        <w:r w:rsidRPr="00F64160" w:rsidDel="00695EA7">
          <w:delText>Transaction as User Agent</w:delText>
        </w:r>
      </w:del>
    </w:p>
    <w:p w14:paraId="1B528B75" w14:textId="21762C4F" w:rsidR="00C63417" w:rsidRPr="00F64160" w:rsidDel="00695EA7" w:rsidRDefault="00C63417" w:rsidP="00C63417">
      <w:pPr>
        <w:rPr>
          <w:del w:id="1510" w:author="Jeroen Medema" w:date="2025-03-27T12:03:00Z" w16du:dateUtc="2025-03-27T11:03:00Z"/>
        </w:rPr>
      </w:pPr>
      <w:del w:id="1511" w:author="Jeroen Medema" w:date="2025-03-27T12:03:00Z" w16du:dateUtc="2025-03-27T11:03:00Z">
        <w:r w:rsidRPr="00F64160" w:rsidDel="00695EA7">
          <w:delText xml:space="preserve">Table </w:delText>
        </w:r>
        <w:r w:rsidDel="00695EA7">
          <w:delText>N</w:delText>
        </w:r>
        <w:r w:rsidRPr="00F64160" w:rsidDel="00695EA7">
          <w:delText>.7</w:delText>
        </w:r>
        <w:r w:rsidDel="00695EA7">
          <w:delText>.3.3.X.</w:delText>
        </w:r>
        <w:r w:rsidR="00FD144F" w:rsidDel="00695EA7">
          <w:delText>8</w:delText>
        </w:r>
        <w:r w:rsidRPr="00F64160" w:rsidDel="00695EA7">
          <w:delText>-</w:delText>
        </w:r>
        <w:r w:rsidDel="00695EA7">
          <w:delText>1</w:delText>
        </w:r>
        <w:r w:rsidRPr="00F64160" w:rsidDel="00695EA7">
          <w:delText xml:space="preserve"> lists the Status Codes that a user agent supports for the </w:delText>
        </w:r>
        <w:r w:rsidR="00322B26" w:rsidDel="00695EA7">
          <w:delText>Subscribe</w:delText>
        </w:r>
        <w:r w:rsidRPr="00F64160" w:rsidDel="00695EA7">
          <w:delText xml:space="preserve"> Transaction of the </w:delText>
        </w:r>
        <w:r w:rsidDel="00695EA7">
          <w:delText xml:space="preserve">Modality Workflow </w:delText>
        </w:r>
        <w:r w:rsidRPr="00F64160" w:rsidDel="00695EA7">
          <w:delText>Service and defines the application behavior, when encountering any of the listed Status Codes</w:delText>
        </w:r>
        <w:r w:rsidDel="00695EA7">
          <w:delText>.</w:delText>
        </w:r>
      </w:del>
    </w:p>
    <w:p w14:paraId="48BCB97B" w14:textId="1D511E18" w:rsidR="00C63417" w:rsidRPr="00F64160" w:rsidDel="00695EA7" w:rsidRDefault="00C63417" w:rsidP="00C63417">
      <w:pPr>
        <w:pStyle w:val="TemplateInstruction"/>
        <w:rPr>
          <w:del w:id="1512" w:author="Jeroen Medema" w:date="2025-03-27T12:03:00Z" w16du:dateUtc="2025-03-27T11:03:00Z"/>
          <w:rFonts w:cs="Arial"/>
        </w:rPr>
      </w:pPr>
      <w:del w:id="1513" w:author="Jeroen Medema" w:date="2025-03-27T12:03:00Z" w16du:dateUtc="2025-03-27T11:03:00Z">
        <w:r w:rsidRPr="00F64160" w:rsidDel="00695EA7">
          <w:rPr>
            <w:rFonts w:cs="Arial"/>
          </w:rPr>
          <w:delText xml:space="preserve">[Describe below the behavior of the application when it receives various Status Codes in the </w:delText>
        </w:r>
        <w:r w:rsidR="00322B26" w:rsidDel="00695EA7">
          <w:rPr>
            <w:rFonts w:cs="Arial"/>
          </w:rPr>
          <w:delText>Subscribe</w:delText>
        </w:r>
        <w:r w:rsidRPr="00F64160" w:rsidDel="00695EA7">
          <w:rPr>
            <w:rFonts w:cs="Arial"/>
          </w:rPr>
          <w:delText xml:space="preserve"> Transaction response]</w:delText>
        </w:r>
      </w:del>
    </w:p>
    <w:p w14:paraId="0B248372" w14:textId="082A16AB" w:rsidR="00C63417" w:rsidRPr="00F64160" w:rsidDel="00695EA7" w:rsidRDefault="00C63417" w:rsidP="00C63417">
      <w:pPr>
        <w:pStyle w:val="TableTitle"/>
        <w:keepNext/>
        <w:rPr>
          <w:del w:id="1514" w:author="Jeroen Medema" w:date="2025-03-27T12:03:00Z" w16du:dateUtc="2025-03-27T11:03:00Z"/>
          <w:rFonts w:cs="Arial"/>
        </w:rPr>
      </w:pPr>
      <w:del w:id="1515" w:author="Jeroen Medema" w:date="2025-03-27T12:03:00Z" w16du:dateUtc="2025-03-27T11:03:00Z">
        <w:r w:rsidRPr="00F64160" w:rsidDel="00695EA7">
          <w:rPr>
            <w:rFonts w:cs="Arial"/>
          </w:rPr>
          <w:delText xml:space="preserve">Table </w:delText>
        </w:r>
        <w:r w:rsidDel="00695EA7">
          <w:rPr>
            <w:rFonts w:cs="Arial"/>
          </w:rPr>
          <w:delText>N</w:delText>
        </w:r>
        <w:r w:rsidRPr="00F64160" w:rsidDel="00695EA7">
          <w:rPr>
            <w:rFonts w:cs="Arial"/>
          </w:rPr>
          <w:delText>.7</w:delText>
        </w:r>
        <w:r w:rsidDel="00695EA7">
          <w:rPr>
            <w:rFonts w:cs="Arial"/>
          </w:rPr>
          <w:delText>.3.3.</w:delText>
        </w:r>
        <w:r w:rsidR="00FD144F" w:rsidDel="00695EA7">
          <w:rPr>
            <w:rFonts w:cs="Arial"/>
          </w:rPr>
          <w:delText>X.8</w:delText>
        </w:r>
        <w:r w:rsidRPr="00F64160" w:rsidDel="00695EA7">
          <w:rPr>
            <w:rFonts w:cs="Arial"/>
          </w:rPr>
          <w:delText>-</w:delText>
        </w:r>
        <w:r w:rsidDel="00695EA7">
          <w:rPr>
            <w:rFonts w:cs="Arial"/>
          </w:rPr>
          <w:delText>1</w:delText>
        </w:r>
        <w:r w:rsidRPr="00F64160" w:rsidDel="00695EA7">
          <w:rPr>
            <w:rFonts w:cs="Arial"/>
          </w:rPr>
          <w:delText xml:space="preserve">: Status Codes of User Agent for </w:delText>
        </w:r>
        <w:r w:rsidR="00322B26" w:rsidDel="00695EA7">
          <w:rPr>
            <w:rFonts w:cs="Arial"/>
          </w:rPr>
          <w:delText>Subscribe</w:delText>
        </w:r>
        <w:r w:rsidDel="00695EA7">
          <w:rPr>
            <w:rFonts w:cs="Arial"/>
          </w:rPr>
          <w:delText xml:space="preserve"> </w:delText>
        </w:r>
        <w:r w:rsidRPr="00F64160" w:rsidDel="00695EA7">
          <w:rPr>
            <w:rFonts w:cs="Arial"/>
          </w:rPr>
          <w:delText>Transaction</w:delText>
        </w:r>
      </w:del>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rsidDel="00695EA7" w14:paraId="7702293E" w14:textId="64462338" w:rsidTr="000C3C03">
        <w:trPr>
          <w:trHeight w:val="97"/>
          <w:tblHeader/>
          <w:del w:id="1516" w:author="Jeroen Medema" w:date="2025-03-27T12:03:00Z" w16du:dateUtc="2025-03-27T11:03:00Z"/>
        </w:trPr>
        <w:tc>
          <w:tcPr>
            <w:tcW w:w="1394" w:type="dxa"/>
            <w:shd w:val="clear" w:color="auto" w:fill="BFBFBF" w:themeFill="background1" w:themeFillShade="BF"/>
          </w:tcPr>
          <w:p w14:paraId="12D36523" w14:textId="0F23C9B1" w:rsidR="00C63417" w:rsidRPr="00F64160" w:rsidDel="00695EA7" w:rsidRDefault="00C63417" w:rsidP="000C3C03">
            <w:pPr>
              <w:keepNext/>
              <w:spacing w:before="180" w:after="0"/>
              <w:jc w:val="center"/>
              <w:rPr>
                <w:del w:id="1517" w:author="Jeroen Medema" w:date="2025-03-27T12:03:00Z" w16du:dateUtc="2025-03-27T11:03:00Z"/>
                <w:rFonts w:cs="Arial"/>
                <w:b/>
              </w:rPr>
            </w:pPr>
            <w:del w:id="1518" w:author="Jeroen Medema" w:date="2025-03-27T12:03:00Z" w16du:dateUtc="2025-03-27T11:03:00Z">
              <w:r w:rsidRPr="00F64160" w:rsidDel="00695EA7">
                <w:rPr>
                  <w:rFonts w:cs="Arial"/>
                  <w:b/>
                </w:rPr>
                <w:delText xml:space="preserve">Status </w:delText>
              </w:r>
            </w:del>
          </w:p>
        </w:tc>
        <w:tc>
          <w:tcPr>
            <w:tcW w:w="2702" w:type="dxa"/>
            <w:shd w:val="clear" w:color="auto" w:fill="BFBFBF" w:themeFill="background1" w:themeFillShade="BF"/>
          </w:tcPr>
          <w:p w14:paraId="52DBB672" w14:textId="129FEFF9" w:rsidR="00C63417" w:rsidRPr="00F64160" w:rsidDel="00695EA7" w:rsidRDefault="00C63417" w:rsidP="000C3C03">
            <w:pPr>
              <w:keepNext/>
              <w:spacing w:before="180" w:after="0"/>
              <w:rPr>
                <w:del w:id="1519" w:author="Jeroen Medema" w:date="2025-03-27T12:03:00Z" w16du:dateUtc="2025-03-27T11:03:00Z"/>
                <w:rFonts w:cs="Arial"/>
                <w:b/>
              </w:rPr>
            </w:pPr>
            <w:del w:id="1520" w:author="Jeroen Medema" w:date="2025-03-27T12:03:00Z" w16du:dateUtc="2025-03-27T11:03:00Z">
              <w:r w:rsidRPr="00F64160" w:rsidDel="00695EA7">
                <w:rPr>
                  <w:rFonts w:cs="Arial"/>
                  <w:b/>
                </w:rPr>
                <w:delText>Code</w:delText>
              </w:r>
            </w:del>
          </w:p>
        </w:tc>
        <w:tc>
          <w:tcPr>
            <w:tcW w:w="5018" w:type="dxa"/>
            <w:shd w:val="clear" w:color="auto" w:fill="BFBFBF" w:themeFill="background1" w:themeFillShade="BF"/>
            <w:tcMar>
              <w:top w:w="40" w:type="dxa"/>
              <w:left w:w="40" w:type="dxa"/>
              <w:bottom w:w="40" w:type="dxa"/>
              <w:right w:w="40" w:type="dxa"/>
            </w:tcMar>
          </w:tcPr>
          <w:p w14:paraId="51F31F3C" w14:textId="6F1DC61C" w:rsidR="00C63417" w:rsidRPr="00F64160" w:rsidDel="00695EA7" w:rsidRDefault="00C63417" w:rsidP="000C3C03">
            <w:pPr>
              <w:keepNext/>
              <w:spacing w:before="180" w:after="0"/>
              <w:jc w:val="center"/>
              <w:rPr>
                <w:del w:id="1521" w:author="Jeroen Medema" w:date="2025-03-27T12:03:00Z" w16du:dateUtc="2025-03-27T11:03:00Z"/>
                <w:rFonts w:cs="Arial"/>
              </w:rPr>
            </w:pPr>
            <w:del w:id="1522" w:author="Jeroen Medema" w:date="2025-03-27T12:03:00Z" w16du:dateUtc="2025-03-27T11:03:00Z">
              <w:r w:rsidRPr="00F64160" w:rsidDel="00695EA7">
                <w:rPr>
                  <w:rFonts w:cs="Arial"/>
                  <w:b/>
                </w:rPr>
                <w:delText>Behavior</w:delText>
              </w:r>
            </w:del>
          </w:p>
        </w:tc>
      </w:tr>
      <w:tr w:rsidR="002C7B57" w:rsidRPr="00F64160" w:rsidDel="00695EA7" w14:paraId="0A6E199F" w14:textId="41FEB39E" w:rsidTr="000C3C03">
        <w:trPr>
          <w:trHeight w:val="147"/>
          <w:del w:id="1523" w:author="Jeroen Medema" w:date="2025-03-27T12:03:00Z" w16du:dateUtc="2025-03-27T11:03:00Z"/>
        </w:trPr>
        <w:tc>
          <w:tcPr>
            <w:tcW w:w="1394" w:type="dxa"/>
            <w:vMerge w:val="restart"/>
          </w:tcPr>
          <w:p w14:paraId="28F537AB" w14:textId="3CE16FF7" w:rsidR="002C7B57" w:rsidRPr="00E73D46" w:rsidDel="00695EA7" w:rsidRDefault="002C7B57" w:rsidP="002C7B57">
            <w:pPr>
              <w:keepNext/>
              <w:spacing w:after="0"/>
              <w:rPr>
                <w:del w:id="1524" w:author="Jeroen Medema" w:date="2025-03-27T12:03:00Z" w16du:dateUtc="2025-03-27T11:03:00Z"/>
                <w:rFonts w:cs="Arial"/>
                <w:i/>
                <w:iCs/>
              </w:rPr>
            </w:pPr>
            <w:del w:id="1525" w:author="Jeroen Medema" w:date="2025-03-27T12:03:00Z" w16du:dateUtc="2025-03-27T11:03:00Z">
              <w:r w:rsidRPr="00E73D46" w:rsidDel="00695EA7">
                <w:rPr>
                  <w:rFonts w:cs="Arial"/>
                  <w:i/>
                  <w:iCs/>
                </w:rPr>
                <w:delText xml:space="preserve">Success </w:delText>
              </w:r>
            </w:del>
          </w:p>
        </w:tc>
        <w:tc>
          <w:tcPr>
            <w:tcW w:w="2702" w:type="dxa"/>
          </w:tcPr>
          <w:p w14:paraId="6265769B" w14:textId="6FC7A54B" w:rsidR="002C7B57" w:rsidRPr="00E73D46" w:rsidDel="00695EA7" w:rsidRDefault="002C7B57" w:rsidP="002C7B57">
            <w:pPr>
              <w:keepNext/>
              <w:spacing w:after="0"/>
              <w:rPr>
                <w:del w:id="1526" w:author="Jeroen Medema" w:date="2025-03-27T12:03:00Z" w16du:dateUtc="2025-03-27T11:03:00Z"/>
                <w:rFonts w:cs="Arial"/>
                <w:i/>
                <w:iCs/>
              </w:rPr>
            </w:pPr>
            <w:del w:id="1527" w:author="Jeroen Medema" w:date="2025-03-27T12:03:00Z" w16du:dateUtc="2025-03-27T11:03:00Z">
              <w:r w:rsidRPr="00E73D46" w:rsidDel="00695EA7">
                <w:rPr>
                  <w:rFonts w:cs="Arial"/>
                  <w:i/>
                  <w:iCs/>
                </w:rPr>
                <w:delText>200 (OK)</w:delText>
              </w:r>
            </w:del>
          </w:p>
        </w:tc>
        <w:tc>
          <w:tcPr>
            <w:tcW w:w="5018" w:type="dxa"/>
            <w:tcMar>
              <w:top w:w="40" w:type="dxa"/>
              <w:left w:w="40" w:type="dxa"/>
              <w:bottom w:w="40" w:type="dxa"/>
              <w:right w:w="40" w:type="dxa"/>
            </w:tcMar>
          </w:tcPr>
          <w:p w14:paraId="69841031" w14:textId="61F653EE" w:rsidR="002C7B57" w:rsidRPr="00E73D46" w:rsidDel="00695EA7" w:rsidRDefault="002C7B57" w:rsidP="002C7B57">
            <w:pPr>
              <w:keepNext/>
              <w:spacing w:after="0"/>
              <w:rPr>
                <w:del w:id="1528" w:author="Jeroen Medema" w:date="2025-03-27T12:03:00Z" w16du:dateUtc="2025-03-27T11:03:00Z"/>
                <w:rFonts w:cs="Arial"/>
                <w:i/>
                <w:iCs/>
              </w:rPr>
            </w:pPr>
            <w:del w:id="1529" w:author="Jeroen Medema" w:date="2025-03-27T12:03:00Z" w16du:dateUtc="2025-03-27T11:03:00Z">
              <w:r w:rsidRPr="002C7B57" w:rsidDel="00695EA7">
                <w:rPr>
                  <w:rFonts w:cs="Arial"/>
                  <w:i/>
                  <w:iCs/>
                  <w:highlight w:val="yellow"/>
                </w:rPr>
                <w:delText xml:space="preserve">Copy table from Section </w:delText>
              </w:r>
              <w:r w:rsidDel="00695EA7">
                <w:rPr>
                  <w:rFonts w:cs="Arial"/>
                  <w:i/>
                  <w:iCs/>
                  <w:highlight w:val="yellow"/>
                </w:rPr>
                <w:delText>X</w:delText>
              </w:r>
              <w:r w:rsidRPr="002C7B57" w:rsidDel="00695EA7">
                <w:rPr>
                  <w:rFonts w:cs="Arial"/>
                  <w:i/>
                  <w:iCs/>
                  <w:highlight w:val="yellow"/>
                </w:rPr>
                <w:delText xml:space="preserve"> when reviewed</w:delText>
              </w:r>
            </w:del>
          </w:p>
        </w:tc>
      </w:tr>
      <w:tr w:rsidR="002C7B57" w:rsidRPr="00F64160" w:rsidDel="00695EA7" w14:paraId="1659D7AC" w14:textId="5B9A19E7" w:rsidTr="000C3C03">
        <w:trPr>
          <w:trHeight w:val="147"/>
          <w:del w:id="1530" w:author="Jeroen Medema" w:date="2025-03-27T12:03:00Z" w16du:dateUtc="2025-03-27T11:03:00Z"/>
        </w:trPr>
        <w:tc>
          <w:tcPr>
            <w:tcW w:w="1394" w:type="dxa"/>
            <w:vMerge/>
          </w:tcPr>
          <w:p w14:paraId="3CD998DE" w14:textId="633D8C4A" w:rsidR="002C7B57" w:rsidRPr="00195758" w:rsidDel="00695EA7" w:rsidRDefault="002C7B57" w:rsidP="002C7B57">
            <w:pPr>
              <w:spacing w:after="0"/>
              <w:rPr>
                <w:del w:id="1531" w:author="Jeroen Medema" w:date="2025-03-27T12:03:00Z" w16du:dateUtc="2025-03-27T11:03:00Z"/>
                <w:rFonts w:cs="Arial"/>
                <w:i/>
                <w:iCs/>
              </w:rPr>
            </w:pPr>
          </w:p>
        </w:tc>
        <w:tc>
          <w:tcPr>
            <w:tcW w:w="2702" w:type="dxa"/>
          </w:tcPr>
          <w:p w14:paraId="02CA47A8" w14:textId="5088829C" w:rsidR="002C7B57" w:rsidRPr="00195758" w:rsidDel="00695EA7" w:rsidRDefault="002C7B57" w:rsidP="002C7B57">
            <w:pPr>
              <w:spacing w:after="0"/>
              <w:rPr>
                <w:del w:id="1532" w:author="Jeroen Medema" w:date="2025-03-27T12:03:00Z" w16du:dateUtc="2025-03-27T11:03:00Z"/>
                <w:rFonts w:cs="Arial"/>
                <w:i/>
                <w:iCs/>
              </w:rPr>
            </w:pPr>
            <w:del w:id="1533" w:author="Jeroen Medema" w:date="2025-03-27T12:03:00Z" w16du:dateUtc="2025-03-27T11:03:00Z">
              <w:r w:rsidRPr="00195758" w:rsidDel="00695EA7">
                <w:rPr>
                  <w:rFonts w:cs="Arial"/>
                  <w:i/>
                  <w:iCs/>
                </w:rPr>
                <w:delText>202 (Accepted)</w:delText>
              </w:r>
            </w:del>
          </w:p>
        </w:tc>
        <w:tc>
          <w:tcPr>
            <w:tcW w:w="5018" w:type="dxa"/>
            <w:tcMar>
              <w:top w:w="40" w:type="dxa"/>
              <w:left w:w="40" w:type="dxa"/>
              <w:bottom w:w="40" w:type="dxa"/>
              <w:right w:w="40" w:type="dxa"/>
            </w:tcMar>
          </w:tcPr>
          <w:p w14:paraId="252BA4B1" w14:textId="20078586" w:rsidR="002C7B57" w:rsidRPr="00195758" w:rsidDel="00695EA7" w:rsidRDefault="002C7B57" w:rsidP="002C7B57">
            <w:pPr>
              <w:spacing w:after="0"/>
              <w:rPr>
                <w:del w:id="1534" w:author="Jeroen Medema" w:date="2025-03-27T12:03:00Z" w16du:dateUtc="2025-03-27T11:03:00Z"/>
                <w:rFonts w:cs="Arial"/>
                <w:i/>
                <w:iCs/>
              </w:rPr>
            </w:pPr>
          </w:p>
        </w:tc>
      </w:tr>
      <w:tr w:rsidR="002C7B57" w:rsidRPr="00F64160" w:rsidDel="00695EA7" w14:paraId="25439A32" w14:textId="12E77EB3" w:rsidTr="000C3C03">
        <w:trPr>
          <w:trHeight w:val="199"/>
          <w:del w:id="1535" w:author="Jeroen Medema" w:date="2025-03-27T12:03:00Z" w16du:dateUtc="2025-03-27T11:03:00Z"/>
        </w:trPr>
        <w:tc>
          <w:tcPr>
            <w:tcW w:w="1394" w:type="dxa"/>
            <w:vMerge w:val="restart"/>
          </w:tcPr>
          <w:p w14:paraId="0FB3A2E6" w14:textId="61FCF82F" w:rsidR="002C7B57" w:rsidRPr="00E73D46" w:rsidDel="00695EA7" w:rsidRDefault="002C7B57" w:rsidP="002C7B57">
            <w:pPr>
              <w:spacing w:after="0"/>
              <w:rPr>
                <w:del w:id="1536" w:author="Jeroen Medema" w:date="2025-03-27T12:03:00Z" w16du:dateUtc="2025-03-27T11:03:00Z"/>
                <w:rFonts w:cs="Arial"/>
                <w:i/>
                <w:iCs/>
              </w:rPr>
            </w:pPr>
            <w:del w:id="1537" w:author="Jeroen Medema" w:date="2025-03-27T12:03:00Z" w16du:dateUtc="2025-03-27T11:03:00Z">
              <w:r w:rsidRPr="00E73D46" w:rsidDel="00695EA7">
                <w:rPr>
                  <w:rFonts w:cs="Arial"/>
                  <w:i/>
                  <w:iCs/>
                </w:rPr>
                <w:delText>Failure</w:delText>
              </w:r>
            </w:del>
          </w:p>
        </w:tc>
        <w:tc>
          <w:tcPr>
            <w:tcW w:w="2702" w:type="dxa"/>
          </w:tcPr>
          <w:p w14:paraId="797D1AFB" w14:textId="248A5A0C" w:rsidR="002C7B57" w:rsidRPr="00E73D46" w:rsidDel="00695EA7" w:rsidRDefault="002C7B57" w:rsidP="002C7B57">
            <w:pPr>
              <w:spacing w:after="0"/>
              <w:rPr>
                <w:del w:id="1538" w:author="Jeroen Medema" w:date="2025-03-27T12:03:00Z" w16du:dateUtc="2025-03-27T11:03:00Z"/>
                <w:rFonts w:cs="Arial"/>
                <w:i/>
                <w:iCs/>
              </w:rPr>
            </w:pPr>
            <w:del w:id="1539" w:author="Jeroen Medema" w:date="2025-03-27T12:03:00Z" w16du:dateUtc="2025-03-27T11:03:00Z">
              <w:r w:rsidRPr="00E73D46" w:rsidDel="00695EA7">
                <w:rPr>
                  <w:rFonts w:cs="Arial"/>
                  <w:i/>
                  <w:iCs/>
                </w:rPr>
                <w:delText>400 (Bad Request)</w:delText>
              </w:r>
            </w:del>
          </w:p>
        </w:tc>
        <w:tc>
          <w:tcPr>
            <w:tcW w:w="5018" w:type="dxa"/>
            <w:tcMar>
              <w:top w:w="40" w:type="dxa"/>
              <w:left w:w="40" w:type="dxa"/>
              <w:bottom w:w="40" w:type="dxa"/>
              <w:right w:w="40" w:type="dxa"/>
            </w:tcMar>
          </w:tcPr>
          <w:p w14:paraId="4F810FAF" w14:textId="6AAD3C19" w:rsidR="002C7B57" w:rsidRPr="00E73D46" w:rsidDel="00695EA7" w:rsidRDefault="002C7B57" w:rsidP="002C7B57">
            <w:pPr>
              <w:spacing w:after="0"/>
              <w:rPr>
                <w:del w:id="1540" w:author="Jeroen Medema" w:date="2025-03-27T12:03:00Z" w16du:dateUtc="2025-03-27T11:03:00Z"/>
                <w:rFonts w:cs="Arial"/>
                <w:i/>
                <w:iCs/>
              </w:rPr>
            </w:pPr>
          </w:p>
        </w:tc>
      </w:tr>
      <w:tr w:rsidR="002C7B57" w:rsidRPr="00F64160" w:rsidDel="00695EA7" w14:paraId="7FA7CAA6" w14:textId="0F857F88" w:rsidTr="000C3C03">
        <w:trPr>
          <w:trHeight w:val="202"/>
          <w:del w:id="1541" w:author="Jeroen Medema" w:date="2025-03-27T12:03:00Z" w16du:dateUtc="2025-03-27T11:03:00Z"/>
        </w:trPr>
        <w:tc>
          <w:tcPr>
            <w:tcW w:w="1394" w:type="dxa"/>
            <w:vMerge/>
          </w:tcPr>
          <w:p w14:paraId="2D7F400A" w14:textId="55F456EB" w:rsidR="002C7B57" w:rsidRPr="00195758" w:rsidDel="00695EA7" w:rsidRDefault="002C7B57" w:rsidP="002C7B57">
            <w:pPr>
              <w:spacing w:after="0"/>
              <w:rPr>
                <w:del w:id="1542" w:author="Jeroen Medema" w:date="2025-03-27T12:03:00Z" w16du:dateUtc="2025-03-27T11:03:00Z"/>
                <w:rFonts w:cs="Arial"/>
                <w:i/>
                <w:iCs/>
              </w:rPr>
            </w:pPr>
          </w:p>
        </w:tc>
        <w:tc>
          <w:tcPr>
            <w:tcW w:w="2702" w:type="dxa"/>
          </w:tcPr>
          <w:p w14:paraId="05C88B3D" w14:textId="6E20A64F" w:rsidR="002C7B57" w:rsidRPr="00195758" w:rsidDel="00695EA7" w:rsidRDefault="002C7B57" w:rsidP="002C7B57">
            <w:pPr>
              <w:spacing w:after="0"/>
              <w:rPr>
                <w:del w:id="1543" w:author="Jeroen Medema" w:date="2025-03-27T12:03:00Z" w16du:dateUtc="2025-03-27T11:03:00Z"/>
                <w:rFonts w:cs="Arial"/>
                <w:i/>
                <w:iCs/>
              </w:rPr>
            </w:pPr>
            <w:del w:id="1544" w:author="Jeroen Medema" w:date="2025-03-27T12:03:00Z" w16du:dateUtc="2025-03-27T11:03:00Z">
              <w:r w:rsidRPr="00195758" w:rsidDel="00695EA7">
                <w:rPr>
                  <w:rFonts w:cs="Arial"/>
                  <w:i/>
                  <w:iCs/>
                </w:rPr>
                <w:delText>40</w:delText>
              </w:r>
              <w:r w:rsidDel="00695EA7">
                <w:rPr>
                  <w:rFonts w:cs="Arial"/>
                  <w:i/>
                  <w:iCs/>
                </w:rPr>
                <w:delText>9</w:delText>
              </w:r>
              <w:r w:rsidRPr="00195758" w:rsidDel="00695EA7">
                <w:rPr>
                  <w:rFonts w:cs="Arial"/>
                  <w:i/>
                  <w:iCs/>
                </w:rPr>
                <w:delText xml:space="preserve"> (</w:delText>
              </w:r>
              <w:r w:rsidDel="00695EA7">
                <w:rPr>
                  <w:rFonts w:cs="Arial"/>
                  <w:i/>
                  <w:iCs/>
                </w:rPr>
                <w:delText>Conflict</w:delText>
              </w:r>
              <w:r w:rsidRPr="00195758" w:rsidDel="00695EA7">
                <w:rPr>
                  <w:rFonts w:cs="Arial"/>
                  <w:i/>
                  <w:iCs/>
                </w:rPr>
                <w:delText>)</w:delText>
              </w:r>
            </w:del>
          </w:p>
        </w:tc>
        <w:tc>
          <w:tcPr>
            <w:tcW w:w="5018" w:type="dxa"/>
            <w:tcMar>
              <w:top w:w="40" w:type="dxa"/>
              <w:left w:w="40" w:type="dxa"/>
              <w:bottom w:w="40" w:type="dxa"/>
              <w:right w:w="40" w:type="dxa"/>
            </w:tcMar>
          </w:tcPr>
          <w:p w14:paraId="79926133" w14:textId="7599274C" w:rsidR="002C7B57" w:rsidRPr="00195758" w:rsidDel="00695EA7" w:rsidRDefault="002C7B57" w:rsidP="002C7B57">
            <w:pPr>
              <w:spacing w:after="0"/>
              <w:rPr>
                <w:del w:id="1545" w:author="Jeroen Medema" w:date="2025-03-27T12:03:00Z" w16du:dateUtc="2025-03-27T11:03:00Z"/>
                <w:rFonts w:cs="Arial"/>
                <w:i/>
                <w:iCs/>
              </w:rPr>
            </w:pPr>
          </w:p>
        </w:tc>
      </w:tr>
      <w:tr w:rsidR="002C7B57" w:rsidRPr="00F64160" w:rsidDel="00695EA7" w14:paraId="792571CE" w14:textId="59D41DF4" w:rsidTr="000C3C03">
        <w:trPr>
          <w:trHeight w:val="199"/>
          <w:del w:id="1546" w:author="Jeroen Medema" w:date="2025-03-27T12:03:00Z" w16du:dateUtc="2025-03-27T11:03:00Z"/>
        </w:trPr>
        <w:tc>
          <w:tcPr>
            <w:tcW w:w="1394" w:type="dxa"/>
          </w:tcPr>
          <w:p w14:paraId="63163C83" w14:textId="5D37BC5C" w:rsidR="002C7B57" w:rsidRPr="00E73D46" w:rsidDel="00695EA7" w:rsidRDefault="002C7B57" w:rsidP="002C7B57">
            <w:pPr>
              <w:spacing w:after="0"/>
              <w:rPr>
                <w:del w:id="1547" w:author="Jeroen Medema" w:date="2025-03-27T12:03:00Z" w16du:dateUtc="2025-03-27T11:03:00Z"/>
                <w:rFonts w:cs="Arial"/>
                <w:i/>
                <w:iCs/>
              </w:rPr>
            </w:pPr>
            <w:del w:id="1548" w:author="Jeroen Medema" w:date="2025-03-27T12:03:00Z" w16du:dateUtc="2025-03-27T11:03:00Z">
              <w:r w:rsidRPr="00E73D46" w:rsidDel="00695EA7">
                <w:rPr>
                  <w:rFonts w:cs="Arial"/>
                  <w:i/>
                  <w:iCs/>
                </w:rPr>
                <w:delText>*</w:delText>
              </w:r>
            </w:del>
          </w:p>
        </w:tc>
        <w:tc>
          <w:tcPr>
            <w:tcW w:w="2702" w:type="dxa"/>
          </w:tcPr>
          <w:p w14:paraId="671C5151" w14:textId="05F44771" w:rsidR="002C7B57" w:rsidRPr="00E73D46" w:rsidDel="00695EA7" w:rsidRDefault="002C7B57" w:rsidP="002C7B57">
            <w:pPr>
              <w:spacing w:after="0"/>
              <w:rPr>
                <w:del w:id="1549" w:author="Jeroen Medema" w:date="2025-03-27T12:03:00Z" w16du:dateUtc="2025-03-27T11:03:00Z"/>
                <w:rFonts w:cs="Arial"/>
                <w:i/>
                <w:iCs/>
              </w:rPr>
            </w:pPr>
            <w:del w:id="1550" w:author="Jeroen Medema" w:date="2025-03-27T12:03:00Z" w16du:dateUtc="2025-03-27T11:03:00Z">
              <w:r w:rsidRPr="00E73D46" w:rsidDel="00695EA7">
                <w:rPr>
                  <w:rFonts w:cs="Arial"/>
                  <w:i/>
                  <w:iCs/>
                </w:rPr>
                <w:delText>Any other code</w:delText>
              </w:r>
            </w:del>
          </w:p>
        </w:tc>
        <w:tc>
          <w:tcPr>
            <w:tcW w:w="5018" w:type="dxa"/>
            <w:tcMar>
              <w:top w:w="40" w:type="dxa"/>
              <w:left w:w="40" w:type="dxa"/>
              <w:bottom w:w="40" w:type="dxa"/>
              <w:right w:w="40" w:type="dxa"/>
            </w:tcMar>
          </w:tcPr>
          <w:p w14:paraId="44688790" w14:textId="07657207" w:rsidR="002C7B57" w:rsidRPr="00E73D46" w:rsidDel="00695EA7" w:rsidRDefault="002C7B57" w:rsidP="002C7B57">
            <w:pPr>
              <w:spacing w:after="0"/>
              <w:rPr>
                <w:del w:id="1551" w:author="Jeroen Medema" w:date="2025-03-27T12:03:00Z" w16du:dateUtc="2025-03-27T11:03:00Z"/>
                <w:rFonts w:cs="Arial"/>
                <w:i/>
                <w:iCs/>
              </w:rPr>
            </w:pPr>
          </w:p>
        </w:tc>
      </w:tr>
    </w:tbl>
    <w:p w14:paraId="13A25EE8" w14:textId="398E084F" w:rsidR="00C63417" w:rsidDel="00695EA7" w:rsidRDefault="00C63417" w:rsidP="00F86633">
      <w:pPr>
        <w:rPr>
          <w:del w:id="1552" w:author="Jeroen Medema" w:date="2025-03-27T12:03:00Z" w16du:dateUtc="2025-03-27T11:03:00Z"/>
        </w:rPr>
      </w:pPr>
    </w:p>
    <w:p w14:paraId="5C59A5A9" w14:textId="20FB4368" w:rsidR="00C63417" w:rsidDel="00695EA7" w:rsidRDefault="00C63417" w:rsidP="00C63417">
      <w:pPr>
        <w:pStyle w:val="Heading6"/>
        <w:rPr>
          <w:del w:id="1553" w:author="Jeroen Medema" w:date="2025-03-27T12:03:00Z" w16du:dateUtc="2025-03-27T11:03:00Z"/>
        </w:rPr>
      </w:pPr>
      <w:del w:id="1554" w:author="Jeroen Medema" w:date="2025-03-27T12:03:00Z" w16du:dateUtc="2025-03-27T11:03:00Z">
        <w:r w:rsidRPr="00D336C4" w:rsidDel="00695EA7">
          <w:delText>N.7.3.3.</w:delText>
        </w:r>
        <w:r w:rsidR="00FD144F" w:rsidDel="00695EA7">
          <w:delText>X.9</w:delText>
        </w:r>
        <w:r w:rsidRPr="00D336C4" w:rsidDel="00695EA7">
          <w:tab/>
        </w:r>
        <w:r w:rsidR="00A17328" w:rsidDel="00695EA7">
          <w:delText>Unsubscribe</w:delText>
        </w:r>
        <w:r w:rsidDel="00695EA7">
          <w:delText xml:space="preserve"> </w:delText>
        </w:r>
        <w:r w:rsidRPr="00D336C4" w:rsidDel="00695EA7">
          <w:delText>Transaction as Origin Server</w:delText>
        </w:r>
      </w:del>
    </w:p>
    <w:p w14:paraId="76353DA0" w14:textId="6EA40CE7" w:rsidR="00C63417" w:rsidRPr="00F64160" w:rsidDel="00695EA7" w:rsidRDefault="00C63417" w:rsidP="00C63417">
      <w:pPr>
        <w:rPr>
          <w:del w:id="1555" w:author="Jeroen Medema" w:date="2025-03-27T12:03:00Z" w16du:dateUtc="2025-03-27T11:03:00Z"/>
        </w:rPr>
      </w:pPr>
      <w:del w:id="1556" w:author="Jeroen Medema" w:date="2025-03-27T12:03:00Z" w16du:dateUtc="2025-03-27T11:03:00Z">
        <w:r w:rsidRPr="00F64160" w:rsidDel="00695EA7">
          <w:delText xml:space="preserve">Table </w:delText>
        </w:r>
        <w:r w:rsidDel="00695EA7">
          <w:delText>N</w:delText>
        </w:r>
        <w:r w:rsidRPr="00F64160" w:rsidDel="00695EA7">
          <w:delText>.7</w:delText>
        </w:r>
        <w:r w:rsidDel="00695EA7">
          <w:delText>.3.3.</w:delText>
        </w:r>
        <w:r w:rsidR="00FD144F" w:rsidDel="00695EA7">
          <w:delText>X.9</w:delText>
        </w:r>
        <w:r w:rsidRPr="00F64160" w:rsidDel="00695EA7">
          <w:delText>-</w:delText>
        </w:r>
        <w:r w:rsidDel="00695EA7">
          <w:delText>1</w:delText>
        </w:r>
        <w:r w:rsidRPr="00F64160" w:rsidDel="00695EA7">
          <w:delText xml:space="preserve"> lists the Status Codes that an origin server supports for the </w:delText>
        </w:r>
        <w:r w:rsidR="00A17328" w:rsidDel="00695EA7">
          <w:delText>Unsubscribe</w:delText>
        </w:r>
        <w:r w:rsidDel="00695EA7">
          <w:delText xml:space="preserve"> </w:delText>
        </w:r>
        <w:r w:rsidRPr="00F64160" w:rsidDel="00695EA7">
          <w:delText xml:space="preserve">Transaction of the </w:delText>
        </w:r>
        <w:r w:rsidDel="00695EA7">
          <w:delText xml:space="preserve">Modality Workflow </w:delText>
        </w:r>
        <w:r w:rsidRPr="00F64160" w:rsidDel="00695EA7">
          <w:delText>Service and the condition in which any of the listed Status Codes is sent</w:delText>
        </w:r>
        <w:r w:rsidDel="00695EA7">
          <w:delText>.</w:delText>
        </w:r>
      </w:del>
    </w:p>
    <w:p w14:paraId="738A1F47" w14:textId="43CC82AE" w:rsidR="00C63417" w:rsidRPr="00F64160" w:rsidDel="00695EA7" w:rsidRDefault="00C63417" w:rsidP="00C63417">
      <w:pPr>
        <w:pStyle w:val="TemplateInstruction"/>
        <w:rPr>
          <w:del w:id="1557" w:author="Jeroen Medema" w:date="2025-03-27T12:03:00Z" w16du:dateUtc="2025-03-27T11:03:00Z"/>
          <w:rFonts w:cs="Arial"/>
        </w:rPr>
      </w:pPr>
      <w:del w:id="1558" w:author="Jeroen Medema" w:date="2025-03-27T12:03:00Z" w16du:dateUtc="2025-03-27T11:03:00Z">
        <w:r w:rsidRPr="00F64160" w:rsidDel="00695EA7">
          <w:rPr>
            <w:rFonts w:cs="Arial"/>
          </w:rPr>
          <w:delText xml:space="preserve">[Describe below the condition in which the application sends the specific Status Codes in the </w:delText>
        </w:r>
        <w:r w:rsidR="00A17328" w:rsidDel="00695EA7">
          <w:rPr>
            <w:rFonts w:cs="Arial"/>
          </w:rPr>
          <w:delText>Unsubscribe</w:delText>
        </w:r>
        <w:r w:rsidRPr="00F64160" w:rsidDel="00695EA7">
          <w:rPr>
            <w:rFonts w:cs="Arial"/>
          </w:rPr>
          <w:delText xml:space="preserve"> Transaction response as origin server.]</w:delText>
        </w:r>
      </w:del>
    </w:p>
    <w:p w14:paraId="14DEE640" w14:textId="370CCEAF" w:rsidR="00C63417" w:rsidRPr="00F64160" w:rsidDel="00695EA7" w:rsidRDefault="00C63417" w:rsidP="00C63417">
      <w:pPr>
        <w:pStyle w:val="TableTitle"/>
        <w:rPr>
          <w:del w:id="1559" w:author="Jeroen Medema" w:date="2025-03-27T12:03:00Z" w16du:dateUtc="2025-03-27T11:03:00Z"/>
          <w:rFonts w:cs="Arial"/>
        </w:rPr>
      </w:pPr>
      <w:del w:id="1560" w:author="Jeroen Medema" w:date="2025-03-27T12:03:00Z" w16du:dateUtc="2025-03-27T11:03:00Z">
        <w:r w:rsidRPr="00F64160" w:rsidDel="00695EA7">
          <w:rPr>
            <w:rFonts w:cs="Arial"/>
          </w:rPr>
          <w:delText xml:space="preserve">Table </w:delText>
        </w:r>
        <w:r w:rsidDel="00695EA7">
          <w:rPr>
            <w:rFonts w:cs="Arial"/>
          </w:rPr>
          <w:delText>N</w:delText>
        </w:r>
        <w:r w:rsidRPr="00F64160" w:rsidDel="00695EA7">
          <w:rPr>
            <w:rFonts w:cs="Arial"/>
          </w:rPr>
          <w:delText>.7</w:delText>
        </w:r>
        <w:r w:rsidDel="00695EA7">
          <w:rPr>
            <w:rFonts w:cs="Arial"/>
          </w:rPr>
          <w:delText>.3.3.</w:delText>
        </w:r>
        <w:r w:rsidR="00FD144F" w:rsidDel="00695EA7">
          <w:rPr>
            <w:rFonts w:cs="Arial"/>
          </w:rPr>
          <w:delText>X.9</w:delText>
        </w:r>
        <w:r w:rsidRPr="00F64160" w:rsidDel="00695EA7">
          <w:rPr>
            <w:rFonts w:cs="Arial"/>
          </w:rPr>
          <w:delText>-</w:delText>
        </w:r>
        <w:r w:rsidDel="00695EA7">
          <w:rPr>
            <w:rFonts w:cs="Arial"/>
          </w:rPr>
          <w:delText>1</w:delText>
        </w:r>
        <w:r w:rsidRPr="00F64160" w:rsidDel="00695EA7">
          <w:rPr>
            <w:rFonts w:cs="Arial"/>
          </w:rPr>
          <w:delText xml:space="preserve">: Status Codes of Origin Server for </w:delText>
        </w:r>
        <w:r w:rsidR="00A17328" w:rsidDel="00695EA7">
          <w:rPr>
            <w:rFonts w:cs="Arial"/>
          </w:rPr>
          <w:delText>Unsubscribe</w:delText>
        </w:r>
        <w:r w:rsidDel="00695EA7">
          <w:rPr>
            <w:rFonts w:cs="Arial"/>
          </w:rPr>
          <w:delText xml:space="preserve"> </w:delText>
        </w:r>
        <w:r w:rsidRPr="00F64160" w:rsidDel="00695EA7">
          <w:rPr>
            <w:rFonts w:cs="Arial"/>
          </w:rPr>
          <w:delText>Transaction</w:delText>
        </w:r>
      </w:del>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rsidDel="00695EA7" w14:paraId="61A36464" w14:textId="70D23C3D" w:rsidTr="000C3C03">
        <w:trPr>
          <w:trHeight w:val="119"/>
          <w:tblHeader/>
          <w:del w:id="1561" w:author="Jeroen Medema" w:date="2025-03-27T12:03:00Z" w16du:dateUtc="2025-03-27T11:03:00Z"/>
        </w:trPr>
        <w:tc>
          <w:tcPr>
            <w:tcW w:w="1402" w:type="dxa"/>
            <w:shd w:val="clear" w:color="auto" w:fill="BFBFBF" w:themeFill="background1" w:themeFillShade="BF"/>
          </w:tcPr>
          <w:p w14:paraId="4633D7AD" w14:textId="2407FBE6" w:rsidR="00C63417" w:rsidRPr="00F64160" w:rsidDel="00695EA7" w:rsidRDefault="00C63417" w:rsidP="000C3C03">
            <w:pPr>
              <w:keepNext/>
              <w:spacing w:before="180" w:after="0"/>
              <w:jc w:val="center"/>
              <w:rPr>
                <w:del w:id="1562" w:author="Jeroen Medema" w:date="2025-03-27T12:03:00Z" w16du:dateUtc="2025-03-27T11:03:00Z"/>
                <w:rFonts w:cs="Arial"/>
                <w:b/>
              </w:rPr>
            </w:pPr>
            <w:del w:id="1563" w:author="Jeroen Medema" w:date="2025-03-27T12:03:00Z" w16du:dateUtc="2025-03-27T11:03:00Z">
              <w:r w:rsidRPr="00F64160" w:rsidDel="00695EA7">
                <w:rPr>
                  <w:rFonts w:cs="Arial"/>
                  <w:b/>
                </w:rPr>
                <w:delText>Status</w:delText>
              </w:r>
            </w:del>
          </w:p>
        </w:tc>
        <w:tc>
          <w:tcPr>
            <w:tcW w:w="2718" w:type="dxa"/>
            <w:shd w:val="clear" w:color="auto" w:fill="BFBFBF" w:themeFill="background1" w:themeFillShade="BF"/>
          </w:tcPr>
          <w:p w14:paraId="4DE5EB0D" w14:textId="708D11E9" w:rsidR="00C63417" w:rsidRPr="00F64160" w:rsidDel="00695EA7" w:rsidRDefault="00C63417" w:rsidP="000C3C03">
            <w:pPr>
              <w:keepNext/>
              <w:spacing w:before="180" w:after="0"/>
              <w:rPr>
                <w:del w:id="1564" w:author="Jeroen Medema" w:date="2025-03-27T12:03:00Z" w16du:dateUtc="2025-03-27T11:03:00Z"/>
                <w:rFonts w:cs="Arial"/>
                <w:b/>
              </w:rPr>
            </w:pPr>
            <w:del w:id="1565" w:author="Jeroen Medema" w:date="2025-03-27T12:03:00Z" w16du:dateUtc="2025-03-27T11:03:00Z">
              <w:r w:rsidRPr="00F64160" w:rsidDel="00695EA7">
                <w:rPr>
                  <w:rFonts w:cs="Arial"/>
                  <w:b/>
                </w:rPr>
                <w:delText>Code</w:delText>
              </w:r>
            </w:del>
          </w:p>
        </w:tc>
        <w:tc>
          <w:tcPr>
            <w:tcW w:w="5047" w:type="dxa"/>
            <w:shd w:val="clear" w:color="auto" w:fill="BFBFBF" w:themeFill="background1" w:themeFillShade="BF"/>
            <w:tcMar>
              <w:top w:w="40" w:type="dxa"/>
              <w:left w:w="40" w:type="dxa"/>
              <w:bottom w:w="40" w:type="dxa"/>
              <w:right w:w="40" w:type="dxa"/>
            </w:tcMar>
          </w:tcPr>
          <w:p w14:paraId="08773E73" w14:textId="4B4D5567" w:rsidR="00C63417" w:rsidRPr="00F64160" w:rsidDel="00695EA7" w:rsidRDefault="00C63417" w:rsidP="000C3C03">
            <w:pPr>
              <w:spacing w:before="180" w:after="0"/>
              <w:jc w:val="center"/>
              <w:rPr>
                <w:del w:id="1566" w:author="Jeroen Medema" w:date="2025-03-27T12:03:00Z" w16du:dateUtc="2025-03-27T11:03:00Z"/>
                <w:rFonts w:cs="Arial"/>
              </w:rPr>
            </w:pPr>
            <w:del w:id="1567" w:author="Jeroen Medema" w:date="2025-03-27T12:03:00Z" w16du:dateUtc="2025-03-27T11:03:00Z">
              <w:r w:rsidRPr="00F64160" w:rsidDel="00695EA7">
                <w:rPr>
                  <w:rFonts w:cs="Arial"/>
                  <w:b/>
                </w:rPr>
                <w:delText>Condition</w:delText>
              </w:r>
            </w:del>
          </w:p>
        </w:tc>
      </w:tr>
      <w:tr w:rsidR="002C7B57" w:rsidRPr="00F64160" w:rsidDel="00695EA7" w14:paraId="2836E5BE" w14:textId="765EF296" w:rsidTr="000C3C03">
        <w:trPr>
          <w:trHeight w:val="180"/>
          <w:del w:id="1568" w:author="Jeroen Medema" w:date="2025-03-27T12:03:00Z" w16du:dateUtc="2025-03-27T11:03:00Z"/>
        </w:trPr>
        <w:tc>
          <w:tcPr>
            <w:tcW w:w="1402" w:type="dxa"/>
            <w:vMerge w:val="restart"/>
          </w:tcPr>
          <w:p w14:paraId="544F4D62" w14:textId="474BBA9A" w:rsidR="002C7B57" w:rsidRPr="00E73D46" w:rsidDel="00695EA7" w:rsidRDefault="002C7B57" w:rsidP="002C7B57">
            <w:pPr>
              <w:spacing w:after="0"/>
              <w:rPr>
                <w:del w:id="1569" w:author="Jeroen Medema" w:date="2025-03-27T12:03:00Z" w16du:dateUtc="2025-03-27T11:03:00Z"/>
                <w:rFonts w:cs="Arial"/>
                <w:i/>
                <w:iCs/>
              </w:rPr>
            </w:pPr>
            <w:del w:id="1570" w:author="Jeroen Medema" w:date="2025-03-27T12:03:00Z" w16du:dateUtc="2025-03-27T11:03:00Z">
              <w:r w:rsidRPr="00E73D46" w:rsidDel="00695EA7">
                <w:rPr>
                  <w:rFonts w:cs="Arial"/>
                  <w:i/>
                  <w:iCs/>
                </w:rPr>
                <w:delText xml:space="preserve">Success </w:delText>
              </w:r>
            </w:del>
          </w:p>
        </w:tc>
        <w:tc>
          <w:tcPr>
            <w:tcW w:w="2718" w:type="dxa"/>
          </w:tcPr>
          <w:p w14:paraId="01588884" w14:textId="778018EB" w:rsidR="002C7B57" w:rsidRPr="00E73D46" w:rsidDel="00695EA7" w:rsidRDefault="002C7B57" w:rsidP="002C7B57">
            <w:pPr>
              <w:spacing w:after="0"/>
              <w:rPr>
                <w:del w:id="1571" w:author="Jeroen Medema" w:date="2025-03-27T12:03:00Z" w16du:dateUtc="2025-03-27T11:03:00Z"/>
                <w:rFonts w:cs="Arial"/>
                <w:i/>
                <w:iCs/>
              </w:rPr>
            </w:pPr>
            <w:del w:id="1572" w:author="Jeroen Medema" w:date="2025-03-27T12:03:00Z" w16du:dateUtc="2025-03-27T11:03:00Z">
              <w:r w:rsidRPr="00E73D46" w:rsidDel="00695EA7">
                <w:rPr>
                  <w:rFonts w:cs="Arial"/>
                  <w:i/>
                  <w:iCs/>
                </w:rPr>
                <w:delText>200 (OK)</w:delText>
              </w:r>
            </w:del>
          </w:p>
        </w:tc>
        <w:tc>
          <w:tcPr>
            <w:tcW w:w="5047" w:type="dxa"/>
            <w:tcMar>
              <w:top w:w="40" w:type="dxa"/>
              <w:left w:w="40" w:type="dxa"/>
              <w:bottom w:w="40" w:type="dxa"/>
              <w:right w:w="40" w:type="dxa"/>
            </w:tcMar>
          </w:tcPr>
          <w:p w14:paraId="3C79D03F" w14:textId="3211F7DF" w:rsidR="002C7B57" w:rsidRPr="00E73D46" w:rsidDel="00695EA7" w:rsidRDefault="002C7B57" w:rsidP="002C7B57">
            <w:pPr>
              <w:spacing w:after="0"/>
              <w:rPr>
                <w:del w:id="1573" w:author="Jeroen Medema" w:date="2025-03-27T12:03:00Z" w16du:dateUtc="2025-03-27T11:03:00Z"/>
                <w:rFonts w:cs="Arial"/>
                <w:i/>
                <w:iCs/>
              </w:rPr>
            </w:pPr>
            <w:del w:id="1574" w:author="Jeroen Medema" w:date="2025-03-27T12:03:00Z" w16du:dateUtc="2025-03-27T11:03:00Z">
              <w:r w:rsidRPr="002C7B57" w:rsidDel="00695EA7">
                <w:rPr>
                  <w:rFonts w:cs="Arial"/>
                  <w:i/>
                  <w:iCs/>
                  <w:highlight w:val="yellow"/>
                </w:rPr>
                <w:delText xml:space="preserve">Copy table from Section </w:delText>
              </w:r>
              <w:r w:rsidDel="00695EA7">
                <w:rPr>
                  <w:rFonts w:cs="Arial"/>
                  <w:i/>
                  <w:iCs/>
                  <w:highlight w:val="yellow"/>
                </w:rPr>
                <w:delText>X</w:delText>
              </w:r>
              <w:r w:rsidRPr="002C7B57" w:rsidDel="00695EA7">
                <w:rPr>
                  <w:rFonts w:cs="Arial"/>
                  <w:i/>
                  <w:iCs/>
                  <w:highlight w:val="yellow"/>
                </w:rPr>
                <w:delText xml:space="preserve"> when reviewed</w:delText>
              </w:r>
            </w:del>
          </w:p>
        </w:tc>
      </w:tr>
      <w:tr w:rsidR="002C7B57" w:rsidRPr="00F64160" w:rsidDel="00695EA7" w14:paraId="725550D0" w14:textId="7C852090" w:rsidTr="000C3C03">
        <w:trPr>
          <w:trHeight w:val="180"/>
          <w:del w:id="1575" w:author="Jeroen Medema" w:date="2025-03-27T12:03:00Z" w16du:dateUtc="2025-03-27T11:03:00Z"/>
        </w:trPr>
        <w:tc>
          <w:tcPr>
            <w:tcW w:w="1402" w:type="dxa"/>
            <w:vMerge/>
          </w:tcPr>
          <w:p w14:paraId="5D187BB2" w14:textId="338D56C2" w:rsidR="002C7B57" w:rsidRPr="00195758" w:rsidDel="00695EA7" w:rsidRDefault="002C7B57" w:rsidP="002C7B57">
            <w:pPr>
              <w:spacing w:after="0"/>
              <w:rPr>
                <w:del w:id="1576" w:author="Jeroen Medema" w:date="2025-03-27T12:03:00Z" w16du:dateUtc="2025-03-27T11:03:00Z"/>
                <w:rFonts w:cs="Arial"/>
                <w:i/>
                <w:iCs/>
              </w:rPr>
            </w:pPr>
          </w:p>
        </w:tc>
        <w:tc>
          <w:tcPr>
            <w:tcW w:w="2718" w:type="dxa"/>
          </w:tcPr>
          <w:p w14:paraId="0F4E350F" w14:textId="2E256741" w:rsidR="002C7B57" w:rsidRPr="00195758" w:rsidDel="00695EA7" w:rsidRDefault="002C7B57" w:rsidP="002C7B57">
            <w:pPr>
              <w:spacing w:after="0"/>
              <w:rPr>
                <w:del w:id="1577" w:author="Jeroen Medema" w:date="2025-03-27T12:03:00Z" w16du:dateUtc="2025-03-27T11:03:00Z"/>
                <w:rFonts w:cs="Arial"/>
                <w:i/>
                <w:iCs/>
              </w:rPr>
            </w:pPr>
            <w:del w:id="1578" w:author="Jeroen Medema" w:date="2025-03-27T12:03:00Z" w16du:dateUtc="2025-03-27T11:03:00Z">
              <w:r w:rsidRPr="00195758" w:rsidDel="00695EA7">
                <w:rPr>
                  <w:rFonts w:cs="Arial"/>
                  <w:i/>
                  <w:iCs/>
                </w:rPr>
                <w:delText>202 (Accepted)</w:delText>
              </w:r>
            </w:del>
          </w:p>
        </w:tc>
        <w:tc>
          <w:tcPr>
            <w:tcW w:w="5047" w:type="dxa"/>
            <w:tcMar>
              <w:top w:w="40" w:type="dxa"/>
              <w:left w:w="40" w:type="dxa"/>
              <w:bottom w:w="40" w:type="dxa"/>
              <w:right w:w="40" w:type="dxa"/>
            </w:tcMar>
          </w:tcPr>
          <w:p w14:paraId="46562850" w14:textId="6BF6F796" w:rsidR="002C7B57" w:rsidRPr="00195758" w:rsidDel="00695EA7" w:rsidRDefault="002C7B57" w:rsidP="002C7B57">
            <w:pPr>
              <w:spacing w:after="0"/>
              <w:rPr>
                <w:del w:id="1579" w:author="Jeroen Medema" w:date="2025-03-27T12:03:00Z" w16du:dateUtc="2025-03-27T11:03:00Z"/>
                <w:rFonts w:cs="Arial"/>
                <w:i/>
                <w:iCs/>
              </w:rPr>
            </w:pPr>
          </w:p>
        </w:tc>
      </w:tr>
      <w:tr w:rsidR="002C7B57" w:rsidRPr="00F64160" w:rsidDel="00695EA7" w14:paraId="480464D9" w14:textId="0B8DCDA6" w:rsidTr="000C3C03">
        <w:trPr>
          <w:trHeight w:val="244"/>
          <w:del w:id="1580" w:author="Jeroen Medema" w:date="2025-03-27T12:03:00Z" w16du:dateUtc="2025-03-27T11:03:00Z"/>
        </w:trPr>
        <w:tc>
          <w:tcPr>
            <w:tcW w:w="1402" w:type="dxa"/>
            <w:vMerge w:val="restart"/>
          </w:tcPr>
          <w:p w14:paraId="4E0A2DE7" w14:textId="03505A6A" w:rsidR="002C7B57" w:rsidRPr="00E73D46" w:rsidDel="00695EA7" w:rsidRDefault="002C7B57" w:rsidP="002C7B57">
            <w:pPr>
              <w:spacing w:after="0"/>
              <w:rPr>
                <w:del w:id="1581" w:author="Jeroen Medema" w:date="2025-03-27T12:03:00Z" w16du:dateUtc="2025-03-27T11:03:00Z"/>
                <w:rFonts w:cs="Arial"/>
                <w:i/>
                <w:iCs/>
              </w:rPr>
            </w:pPr>
            <w:del w:id="1582" w:author="Jeroen Medema" w:date="2025-03-27T12:03:00Z" w16du:dateUtc="2025-03-27T11:03:00Z">
              <w:r w:rsidRPr="00E73D46" w:rsidDel="00695EA7">
                <w:rPr>
                  <w:rFonts w:cs="Arial"/>
                  <w:i/>
                  <w:iCs/>
                </w:rPr>
                <w:delText>Failure</w:delText>
              </w:r>
            </w:del>
          </w:p>
        </w:tc>
        <w:tc>
          <w:tcPr>
            <w:tcW w:w="2718" w:type="dxa"/>
          </w:tcPr>
          <w:p w14:paraId="778FD7F2" w14:textId="45553F0F" w:rsidR="002C7B57" w:rsidRPr="00E73D46" w:rsidDel="00695EA7" w:rsidRDefault="002C7B57" w:rsidP="002C7B57">
            <w:pPr>
              <w:spacing w:after="0"/>
              <w:rPr>
                <w:del w:id="1583" w:author="Jeroen Medema" w:date="2025-03-27T12:03:00Z" w16du:dateUtc="2025-03-27T11:03:00Z"/>
                <w:rFonts w:cs="Arial"/>
                <w:i/>
                <w:iCs/>
              </w:rPr>
            </w:pPr>
            <w:del w:id="1584" w:author="Jeroen Medema" w:date="2025-03-27T12:03:00Z" w16du:dateUtc="2025-03-27T11:03:00Z">
              <w:r w:rsidRPr="00E73D46" w:rsidDel="00695EA7">
                <w:rPr>
                  <w:rFonts w:cs="Arial"/>
                  <w:i/>
                  <w:iCs/>
                </w:rPr>
                <w:delText>400 (Bad Request)</w:delText>
              </w:r>
            </w:del>
          </w:p>
        </w:tc>
        <w:tc>
          <w:tcPr>
            <w:tcW w:w="5047" w:type="dxa"/>
            <w:tcMar>
              <w:top w:w="40" w:type="dxa"/>
              <w:left w:w="40" w:type="dxa"/>
              <w:bottom w:w="40" w:type="dxa"/>
              <w:right w:w="40" w:type="dxa"/>
            </w:tcMar>
          </w:tcPr>
          <w:p w14:paraId="645C67BB" w14:textId="7260EDC0" w:rsidR="002C7B57" w:rsidRPr="00E73D46" w:rsidDel="00695EA7" w:rsidRDefault="002C7B57" w:rsidP="002C7B57">
            <w:pPr>
              <w:spacing w:after="0"/>
              <w:rPr>
                <w:del w:id="1585" w:author="Jeroen Medema" w:date="2025-03-27T12:03:00Z" w16du:dateUtc="2025-03-27T11:03:00Z"/>
                <w:rFonts w:cs="Arial"/>
                <w:i/>
                <w:iCs/>
              </w:rPr>
            </w:pPr>
          </w:p>
        </w:tc>
      </w:tr>
      <w:tr w:rsidR="002C7B57" w:rsidRPr="00F64160" w:rsidDel="00695EA7" w14:paraId="7452A8A0" w14:textId="69002D81" w:rsidTr="000C3C03">
        <w:trPr>
          <w:trHeight w:val="244"/>
          <w:del w:id="1586" w:author="Jeroen Medema" w:date="2025-03-27T12:03:00Z" w16du:dateUtc="2025-03-27T11:03:00Z"/>
        </w:trPr>
        <w:tc>
          <w:tcPr>
            <w:tcW w:w="1402" w:type="dxa"/>
            <w:vMerge/>
          </w:tcPr>
          <w:p w14:paraId="6B9DB298" w14:textId="5A17062F" w:rsidR="002C7B57" w:rsidRPr="00195758" w:rsidDel="00695EA7" w:rsidRDefault="002C7B57" w:rsidP="002C7B57">
            <w:pPr>
              <w:spacing w:after="0"/>
              <w:rPr>
                <w:del w:id="1587" w:author="Jeroen Medema" w:date="2025-03-27T12:03:00Z" w16du:dateUtc="2025-03-27T11:03:00Z"/>
                <w:rFonts w:cs="Arial"/>
                <w:i/>
                <w:iCs/>
              </w:rPr>
            </w:pPr>
          </w:p>
        </w:tc>
        <w:tc>
          <w:tcPr>
            <w:tcW w:w="2718" w:type="dxa"/>
          </w:tcPr>
          <w:p w14:paraId="1BD9624A" w14:textId="1F60D787" w:rsidR="002C7B57" w:rsidRPr="00195758" w:rsidDel="00695EA7" w:rsidRDefault="002C7B57" w:rsidP="002C7B57">
            <w:pPr>
              <w:spacing w:after="0"/>
              <w:rPr>
                <w:del w:id="1588" w:author="Jeroen Medema" w:date="2025-03-27T12:03:00Z" w16du:dateUtc="2025-03-27T11:03:00Z"/>
                <w:rFonts w:cs="Arial"/>
                <w:i/>
                <w:iCs/>
              </w:rPr>
            </w:pPr>
            <w:del w:id="1589" w:author="Jeroen Medema" w:date="2025-03-27T12:03:00Z" w16du:dateUtc="2025-03-27T11:03:00Z">
              <w:r w:rsidRPr="00195758" w:rsidDel="00695EA7">
                <w:rPr>
                  <w:rFonts w:cs="Arial"/>
                  <w:i/>
                  <w:iCs/>
                </w:rPr>
                <w:delText>409 (Conflict)</w:delText>
              </w:r>
            </w:del>
          </w:p>
        </w:tc>
        <w:tc>
          <w:tcPr>
            <w:tcW w:w="5047" w:type="dxa"/>
            <w:tcMar>
              <w:top w:w="40" w:type="dxa"/>
              <w:left w:w="40" w:type="dxa"/>
              <w:bottom w:w="40" w:type="dxa"/>
              <w:right w:w="40" w:type="dxa"/>
            </w:tcMar>
          </w:tcPr>
          <w:p w14:paraId="7D9C681A" w14:textId="613929A9" w:rsidR="002C7B57" w:rsidRPr="00195758" w:rsidDel="00695EA7" w:rsidRDefault="002C7B57" w:rsidP="002C7B57">
            <w:pPr>
              <w:spacing w:after="0"/>
              <w:rPr>
                <w:del w:id="1590" w:author="Jeroen Medema" w:date="2025-03-27T12:03:00Z" w16du:dateUtc="2025-03-27T11:03:00Z"/>
                <w:rFonts w:cs="Arial"/>
                <w:i/>
                <w:iCs/>
              </w:rPr>
            </w:pPr>
          </w:p>
        </w:tc>
      </w:tr>
      <w:tr w:rsidR="002C7B57" w:rsidRPr="00F64160" w:rsidDel="00695EA7" w14:paraId="259FE964" w14:textId="32000892" w:rsidTr="000C3C03">
        <w:trPr>
          <w:trHeight w:val="247"/>
          <w:del w:id="1591" w:author="Jeroen Medema" w:date="2025-03-27T12:03:00Z" w16du:dateUtc="2025-03-27T11:03:00Z"/>
        </w:trPr>
        <w:tc>
          <w:tcPr>
            <w:tcW w:w="1402" w:type="dxa"/>
            <w:vMerge/>
          </w:tcPr>
          <w:p w14:paraId="221BF3A5" w14:textId="46DEAA65" w:rsidR="002C7B57" w:rsidRPr="00195758" w:rsidDel="00695EA7" w:rsidRDefault="002C7B57" w:rsidP="002C7B57">
            <w:pPr>
              <w:spacing w:after="0"/>
              <w:rPr>
                <w:del w:id="1592" w:author="Jeroen Medema" w:date="2025-03-27T12:03:00Z" w16du:dateUtc="2025-03-27T11:03:00Z"/>
                <w:rFonts w:cs="Arial"/>
                <w:i/>
                <w:iCs/>
              </w:rPr>
            </w:pPr>
          </w:p>
        </w:tc>
        <w:tc>
          <w:tcPr>
            <w:tcW w:w="2718" w:type="dxa"/>
          </w:tcPr>
          <w:p w14:paraId="255EBB9D" w14:textId="79628093" w:rsidR="002C7B57" w:rsidRPr="00195758" w:rsidDel="00695EA7" w:rsidRDefault="002C7B57" w:rsidP="002C7B57">
            <w:pPr>
              <w:spacing w:after="0"/>
              <w:rPr>
                <w:del w:id="1593" w:author="Jeroen Medema" w:date="2025-03-27T12:03:00Z" w16du:dateUtc="2025-03-27T11:03:00Z"/>
                <w:rFonts w:cs="Arial"/>
                <w:i/>
                <w:iCs/>
              </w:rPr>
            </w:pPr>
            <w:del w:id="1594" w:author="Jeroen Medema" w:date="2025-03-27T12:03:00Z" w16du:dateUtc="2025-03-27T11:03:00Z">
              <w:r w:rsidRPr="00195758" w:rsidDel="00695EA7">
                <w:rPr>
                  <w:rFonts w:cs="Arial"/>
                  <w:i/>
                  <w:iCs/>
                </w:rPr>
                <w:delText>503 (Service Unavailable)</w:delText>
              </w:r>
            </w:del>
          </w:p>
        </w:tc>
        <w:tc>
          <w:tcPr>
            <w:tcW w:w="5047" w:type="dxa"/>
            <w:tcMar>
              <w:top w:w="40" w:type="dxa"/>
              <w:left w:w="40" w:type="dxa"/>
              <w:bottom w:w="40" w:type="dxa"/>
              <w:right w:w="40" w:type="dxa"/>
            </w:tcMar>
          </w:tcPr>
          <w:p w14:paraId="3E503221" w14:textId="52EB8FFF" w:rsidR="002C7B57" w:rsidRPr="00195758" w:rsidDel="00695EA7" w:rsidRDefault="002C7B57" w:rsidP="002C7B57">
            <w:pPr>
              <w:spacing w:after="0"/>
              <w:rPr>
                <w:del w:id="1595" w:author="Jeroen Medema" w:date="2025-03-27T12:03:00Z" w16du:dateUtc="2025-03-27T11:03:00Z"/>
                <w:rFonts w:cs="Arial"/>
                <w:i/>
                <w:iCs/>
              </w:rPr>
            </w:pPr>
          </w:p>
        </w:tc>
      </w:tr>
    </w:tbl>
    <w:p w14:paraId="02C96D29" w14:textId="4655A833" w:rsidR="00C63417" w:rsidDel="00695EA7" w:rsidRDefault="00C63417" w:rsidP="00C63417">
      <w:pPr>
        <w:rPr>
          <w:del w:id="1596" w:author="Jeroen Medema" w:date="2025-03-27T12:03:00Z" w16du:dateUtc="2025-03-27T11:03:00Z"/>
        </w:rPr>
      </w:pPr>
    </w:p>
    <w:p w14:paraId="046D6A7B" w14:textId="4431639D" w:rsidR="00C63417" w:rsidRPr="00F64160" w:rsidDel="00695EA7" w:rsidRDefault="00C63417" w:rsidP="00C63417">
      <w:pPr>
        <w:pStyle w:val="Heading6"/>
        <w:rPr>
          <w:del w:id="1597" w:author="Jeroen Medema" w:date="2025-03-27T12:03:00Z" w16du:dateUtc="2025-03-27T11:03:00Z"/>
        </w:rPr>
      </w:pPr>
      <w:del w:id="1598" w:author="Jeroen Medema" w:date="2025-03-27T12:03:00Z" w16du:dateUtc="2025-03-27T11:03:00Z">
        <w:r w:rsidDel="00695EA7">
          <w:delText>N</w:delText>
        </w:r>
        <w:r w:rsidRPr="00F64160" w:rsidDel="00695EA7">
          <w:delText>.7.3.3.</w:delText>
        </w:r>
        <w:r w:rsidR="00FD144F" w:rsidDel="00695EA7">
          <w:delText>X.10</w:delText>
        </w:r>
        <w:r w:rsidRPr="00F64160" w:rsidDel="00695EA7">
          <w:tab/>
        </w:r>
        <w:r w:rsidR="00174DB7" w:rsidDel="00695EA7">
          <w:delText>Unsubscribe</w:delText>
        </w:r>
        <w:r w:rsidDel="00695EA7">
          <w:delText xml:space="preserve"> </w:delText>
        </w:r>
        <w:r w:rsidRPr="00F64160" w:rsidDel="00695EA7">
          <w:delText>Transaction as User Agent</w:delText>
        </w:r>
      </w:del>
    </w:p>
    <w:p w14:paraId="749AA715" w14:textId="2CB9175B" w:rsidR="00C63417" w:rsidRPr="00F64160" w:rsidDel="00695EA7" w:rsidRDefault="00C63417" w:rsidP="00C63417">
      <w:pPr>
        <w:rPr>
          <w:del w:id="1599" w:author="Jeroen Medema" w:date="2025-03-27T12:03:00Z" w16du:dateUtc="2025-03-27T11:03:00Z"/>
        </w:rPr>
      </w:pPr>
      <w:del w:id="1600" w:author="Jeroen Medema" w:date="2025-03-27T12:03:00Z" w16du:dateUtc="2025-03-27T11:03:00Z">
        <w:r w:rsidRPr="00F64160" w:rsidDel="00695EA7">
          <w:delText xml:space="preserve">Table </w:delText>
        </w:r>
        <w:r w:rsidDel="00695EA7">
          <w:delText>N</w:delText>
        </w:r>
        <w:r w:rsidRPr="00F64160" w:rsidDel="00695EA7">
          <w:delText>.7</w:delText>
        </w:r>
        <w:r w:rsidDel="00695EA7">
          <w:delText>.3.3.</w:delText>
        </w:r>
        <w:r w:rsidR="00FD144F" w:rsidDel="00695EA7">
          <w:delText>X.10</w:delText>
        </w:r>
        <w:r w:rsidRPr="00F64160" w:rsidDel="00695EA7">
          <w:delText>-</w:delText>
        </w:r>
        <w:r w:rsidDel="00695EA7">
          <w:delText>1</w:delText>
        </w:r>
        <w:r w:rsidRPr="00F64160" w:rsidDel="00695EA7">
          <w:delText xml:space="preserve"> lists the Status Codes that a user agent supports for the </w:delText>
        </w:r>
        <w:r w:rsidR="00174DB7" w:rsidDel="00695EA7">
          <w:delText xml:space="preserve">Unsubscribe </w:delText>
        </w:r>
        <w:r w:rsidRPr="00F64160" w:rsidDel="00695EA7">
          <w:delText xml:space="preserve">Transaction of the </w:delText>
        </w:r>
        <w:r w:rsidDel="00695EA7">
          <w:delText xml:space="preserve">Modality Workflow </w:delText>
        </w:r>
        <w:r w:rsidRPr="00F64160" w:rsidDel="00695EA7">
          <w:delText>Service and defines the application behavior, when encountering any of the listed Status Codes</w:delText>
        </w:r>
        <w:r w:rsidDel="00695EA7">
          <w:delText>.</w:delText>
        </w:r>
      </w:del>
    </w:p>
    <w:p w14:paraId="6C08BC84" w14:textId="21880ACD" w:rsidR="00C63417" w:rsidRPr="00F64160" w:rsidDel="00695EA7" w:rsidRDefault="00C63417" w:rsidP="00C63417">
      <w:pPr>
        <w:pStyle w:val="TemplateInstruction"/>
        <w:rPr>
          <w:del w:id="1601" w:author="Jeroen Medema" w:date="2025-03-27T12:03:00Z" w16du:dateUtc="2025-03-27T11:03:00Z"/>
          <w:rFonts w:cs="Arial"/>
        </w:rPr>
      </w:pPr>
      <w:del w:id="1602" w:author="Jeroen Medema" w:date="2025-03-27T12:03:00Z" w16du:dateUtc="2025-03-27T11:03:00Z">
        <w:r w:rsidRPr="00F64160" w:rsidDel="00695EA7">
          <w:rPr>
            <w:rFonts w:cs="Arial"/>
          </w:rPr>
          <w:lastRenderedPageBreak/>
          <w:delText xml:space="preserve">[Describe below the behavior of the application when it receives various Status Codes in the </w:delText>
        </w:r>
        <w:r w:rsidR="00174DB7" w:rsidDel="00695EA7">
          <w:rPr>
            <w:rFonts w:cs="Arial"/>
          </w:rPr>
          <w:delText xml:space="preserve">Unsubscribe </w:delText>
        </w:r>
        <w:r w:rsidRPr="00F64160" w:rsidDel="00695EA7">
          <w:rPr>
            <w:rFonts w:cs="Arial"/>
          </w:rPr>
          <w:delText>Transaction response]</w:delText>
        </w:r>
      </w:del>
    </w:p>
    <w:p w14:paraId="2634F43D" w14:textId="0837A9DF" w:rsidR="00C63417" w:rsidRPr="00F64160" w:rsidDel="00695EA7" w:rsidRDefault="00C63417" w:rsidP="00C63417">
      <w:pPr>
        <w:pStyle w:val="TableTitle"/>
        <w:keepNext/>
        <w:rPr>
          <w:del w:id="1603" w:author="Jeroen Medema" w:date="2025-03-27T12:03:00Z" w16du:dateUtc="2025-03-27T11:03:00Z"/>
          <w:rFonts w:cs="Arial"/>
        </w:rPr>
      </w:pPr>
      <w:del w:id="1604" w:author="Jeroen Medema" w:date="2025-03-27T12:03:00Z" w16du:dateUtc="2025-03-27T11:03:00Z">
        <w:r w:rsidRPr="00F64160" w:rsidDel="00695EA7">
          <w:rPr>
            <w:rFonts w:cs="Arial"/>
          </w:rPr>
          <w:delText xml:space="preserve">Table </w:delText>
        </w:r>
        <w:r w:rsidDel="00695EA7">
          <w:rPr>
            <w:rFonts w:cs="Arial"/>
          </w:rPr>
          <w:delText>N</w:delText>
        </w:r>
        <w:r w:rsidRPr="00F64160" w:rsidDel="00695EA7">
          <w:rPr>
            <w:rFonts w:cs="Arial"/>
          </w:rPr>
          <w:delText>.7</w:delText>
        </w:r>
        <w:r w:rsidDel="00695EA7">
          <w:rPr>
            <w:rFonts w:cs="Arial"/>
          </w:rPr>
          <w:delText>.3.3.</w:delText>
        </w:r>
        <w:r w:rsidR="00FD144F" w:rsidDel="00695EA7">
          <w:rPr>
            <w:rFonts w:cs="Arial"/>
          </w:rPr>
          <w:delText>X.10</w:delText>
        </w:r>
        <w:r w:rsidRPr="00F64160" w:rsidDel="00695EA7">
          <w:rPr>
            <w:rFonts w:cs="Arial"/>
          </w:rPr>
          <w:delText>-</w:delText>
        </w:r>
        <w:r w:rsidDel="00695EA7">
          <w:rPr>
            <w:rFonts w:cs="Arial"/>
          </w:rPr>
          <w:delText>1</w:delText>
        </w:r>
        <w:r w:rsidRPr="00F64160" w:rsidDel="00695EA7">
          <w:rPr>
            <w:rFonts w:cs="Arial"/>
          </w:rPr>
          <w:delText xml:space="preserve">: Status Codes of User Agent for </w:delText>
        </w:r>
        <w:r w:rsidR="00174DB7" w:rsidDel="00695EA7">
          <w:rPr>
            <w:rFonts w:cs="Arial"/>
          </w:rPr>
          <w:delText xml:space="preserve">Unsubscribe </w:delText>
        </w:r>
        <w:r w:rsidRPr="00F64160" w:rsidDel="00695EA7">
          <w:rPr>
            <w:rFonts w:cs="Arial"/>
          </w:rPr>
          <w:delText>Transaction</w:delText>
        </w:r>
      </w:del>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rsidDel="00695EA7" w14:paraId="016BC85E" w14:textId="11409BE6" w:rsidTr="000C3C03">
        <w:trPr>
          <w:trHeight w:val="97"/>
          <w:tblHeader/>
          <w:del w:id="1605" w:author="Jeroen Medema" w:date="2025-03-27T12:03:00Z" w16du:dateUtc="2025-03-27T11:03:00Z"/>
        </w:trPr>
        <w:tc>
          <w:tcPr>
            <w:tcW w:w="1394" w:type="dxa"/>
            <w:shd w:val="clear" w:color="auto" w:fill="BFBFBF" w:themeFill="background1" w:themeFillShade="BF"/>
          </w:tcPr>
          <w:p w14:paraId="588A8B5F" w14:textId="73324215" w:rsidR="00C63417" w:rsidRPr="00F64160" w:rsidDel="00695EA7" w:rsidRDefault="00C63417" w:rsidP="000C3C03">
            <w:pPr>
              <w:keepNext/>
              <w:spacing w:before="180" w:after="0"/>
              <w:jc w:val="center"/>
              <w:rPr>
                <w:del w:id="1606" w:author="Jeroen Medema" w:date="2025-03-27T12:03:00Z" w16du:dateUtc="2025-03-27T11:03:00Z"/>
                <w:rFonts w:cs="Arial"/>
                <w:b/>
              </w:rPr>
            </w:pPr>
            <w:del w:id="1607" w:author="Jeroen Medema" w:date="2025-03-27T12:03:00Z" w16du:dateUtc="2025-03-27T11:03:00Z">
              <w:r w:rsidRPr="00F64160" w:rsidDel="00695EA7">
                <w:rPr>
                  <w:rFonts w:cs="Arial"/>
                  <w:b/>
                </w:rPr>
                <w:delText xml:space="preserve">Status </w:delText>
              </w:r>
            </w:del>
          </w:p>
        </w:tc>
        <w:tc>
          <w:tcPr>
            <w:tcW w:w="2702" w:type="dxa"/>
            <w:shd w:val="clear" w:color="auto" w:fill="BFBFBF" w:themeFill="background1" w:themeFillShade="BF"/>
          </w:tcPr>
          <w:p w14:paraId="561192BA" w14:textId="2033C614" w:rsidR="00C63417" w:rsidRPr="00F64160" w:rsidDel="00695EA7" w:rsidRDefault="00C63417" w:rsidP="000C3C03">
            <w:pPr>
              <w:keepNext/>
              <w:spacing w:before="180" w:after="0"/>
              <w:rPr>
                <w:del w:id="1608" w:author="Jeroen Medema" w:date="2025-03-27T12:03:00Z" w16du:dateUtc="2025-03-27T11:03:00Z"/>
                <w:rFonts w:cs="Arial"/>
                <w:b/>
              </w:rPr>
            </w:pPr>
            <w:del w:id="1609" w:author="Jeroen Medema" w:date="2025-03-27T12:03:00Z" w16du:dateUtc="2025-03-27T11:03:00Z">
              <w:r w:rsidRPr="00F64160" w:rsidDel="00695EA7">
                <w:rPr>
                  <w:rFonts w:cs="Arial"/>
                  <w:b/>
                </w:rPr>
                <w:delText>Code</w:delText>
              </w:r>
            </w:del>
          </w:p>
        </w:tc>
        <w:tc>
          <w:tcPr>
            <w:tcW w:w="5018" w:type="dxa"/>
            <w:shd w:val="clear" w:color="auto" w:fill="BFBFBF" w:themeFill="background1" w:themeFillShade="BF"/>
            <w:tcMar>
              <w:top w:w="40" w:type="dxa"/>
              <w:left w:w="40" w:type="dxa"/>
              <w:bottom w:w="40" w:type="dxa"/>
              <w:right w:w="40" w:type="dxa"/>
            </w:tcMar>
          </w:tcPr>
          <w:p w14:paraId="7B36D3E4" w14:textId="00C14354" w:rsidR="00C63417" w:rsidRPr="00F64160" w:rsidDel="00695EA7" w:rsidRDefault="00C63417" w:rsidP="000C3C03">
            <w:pPr>
              <w:keepNext/>
              <w:spacing w:before="180" w:after="0"/>
              <w:jc w:val="center"/>
              <w:rPr>
                <w:del w:id="1610" w:author="Jeroen Medema" w:date="2025-03-27T12:03:00Z" w16du:dateUtc="2025-03-27T11:03:00Z"/>
                <w:rFonts w:cs="Arial"/>
              </w:rPr>
            </w:pPr>
            <w:del w:id="1611" w:author="Jeroen Medema" w:date="2025-03-27T12:03:00Z" w16du:dateUtc="2025-03-27T11:03:00Z">
              <w:r w:rsidRPr="00F64160" w:rsidDel="00695EA7">
                <w:rPr>
                  <w:rFonts w:cs="Arial"/>
                  <w:b/>
                </w:rPr>
                <w:delText>Behavior</w:delText>
              </w:r>
            </w:del>
          </w:p>
        </w:tc>
      </w:tr>
      <w:tr w:rsidR="002C7B57" w:rsidRPr="00F64160" w:rsidDel="00695EA7" w14:paraId="61215538" w14:textId="6441BCBB" w:rsidTr="000C3C03">
        <w:trPr>
          <w:trHeight w:val="147"/>
          <w:del w:id="1612" w:author="Jeroen Medema" w:date="2025-03-27T12:03:00Z" w16du:dateUtc="2025-03-27T11:03:00Z"/>
        </w:trPr>
        <w:tc>
          <w:tcPr>
            <w:tcW w:w="1394" w:type="dxa"/>
            <w:vMerge w:val="restart"/>
          </w:tcPr>
          <w:p w14:paraId="1EF27F6A" w14:textId="613C653D" w:rsidR="002C7B57" w:rsidRPr="00E73D46" w:rsidDel="00695EA7" w:rsidRDefault="002C7B57" w:rsidP="002C7B57">
            <w:pPr>
              <w:keepNext/>
              <w:spacing w:after="0"/>
              <w:rPr>
                <w:del w:id="1613" w:author="Jeroen Medema" w:date="2025-03-27T12:03:00Z" w16du:dateUtc="2025-03-27T11:03:00Z"/>
                <w:rFonts w:cs="Arial"/>
                <w:i/>
                <w:iCs/>
              </w:rPr>
            </w:pPr>
            <w:del w:id="1614" w:author="Jeroen Medema" w:date="2025-03-27T12:03:00Z" w16du:dateUtc="2025-03-27T11:03:00Z">
              <w:r w:rsidRPr="00E73D46" w:rsidDel="00695EA7">
                <w:rPr>
                  <w:rFonts w:cs="Arial"/>
                  <w:i/>
                  <w:iCs/>
                </w:rPr>
                <w:delText xml:space="preserve">Success </w:delText>
              </w:r>
            </w:del>
          </w:p>
        </w:tc>
        <w:tc>
          <w:tcPr>
            <w:tcW w:w="2702" w:type="dxa"/>
          </w:tcPr>
          <w:p w14:paraId="580EC100" w14:textId="02218900" w:rsidR="002C7B57" w:rsidRPr="00E73D46" w:rsidDel="00695EA7" w:rsidRDefault="002C7B57" w:rsidP="002C7B57">
            <w:pPr>
              <w:keepNext/>
              <w:spacing w:after="0"/>
              <w:rPr>
                <w:del w:id="1615" w:author="Jeroen Medema" w:date="2025-03-27T12:03:00Z" w16du:dateUtc="2025-03-27T11:03:00Z"/>
                <w:rFonts w:cs="Arial"/>
                <w:i/>
                <w:iCs/>
              </w:rPr>
            </w:pPr>
            <w:del w:id="1616" w:author="Jeroen Medema" w:date="2025-03-27T12:03:00Z" w16du:dateUtc="2025-03-27T11:03:00Z">
              <w:r w:rsidRPr="00E73D46" w:rsidDel="00695EA7">
                <w:rPr>
                  <w:rFonts w:cs="Arial"/>
                  <w:i/>
                  <w:iCs/>
                </w:rPr>
                <w:delText>200 (OK)</w:delText>
              </w:r>
            </w:del>
          </w:p>
        </w:tc>
        <w:tc>
          <w:tcPr>
            <w:tcW w:w="5018" w:type="dxa"/>
            <w:tcMar>
              <w:top w:w="40" w:type="dxa"/>
              <w:left w:w="40" w:type="dxa"/>
              <w:bottom w:w="40" w:type="dxa"/>
              <w:right w:w="40" w:type="dxa"/>
            </w:tcMar>
          </w:tcPr>
          <w:p w14:paraId="490F0AE2" w14:textId="4E245E48" w:rsidR="002C7B57" w:rsidRPr="00E73D46" w:rsidDel="00695EA7" w:rsidRDefault="002C7B57" w:rsidP="002C7B57">
            <w:pPr>
              <w:keepNext/>
              <w:spacing w:after="0"/>
              <w:rPr>
                <w:del w:id="1617" w:author="Jeroen Medema" w:date="2025-03-27T12:03:00Z" w16du:dateUtc="2025-03-27T11:03:00Z"/>
                <w:rFonts w:cs="Arial"/>
                <w:i/>
                <w:iCs/>
              </w:rPr>
            </w:pPr>
            <w:del w:id="1618" w:author="Jeroen Medema" w:date="2025-03-27T12:03:00Z" w16du:dateUtc="2025-03-27T11:03:00Z">
              <w:r w:rsidRPr="002C7B57" w:rsidDel="00695EA7">
                <w:rPr>
                  <w:rFonts w:cs="Arial"/>
                  <w:i/>
                  <w:iCs/>
                  <w:highlight w:val="yellow"/>
                </w:rPr>
                <w:delText xml:space="preserve">Copy table from Section </w:delText>
              </w:r>
              <w:r w:rsidDel="00695EA7">
                <w:rPr>
                  <w:rFonts w:cs="Arial"/>
                  <w:i/>
                  <w:iCs/>
                  <w:highlight w:val="yellow"/>
                </w:rPr>
                <w:delText>X</w:delText>
              </w:r>
              <w:r w:rsidRPr="002C7B57" w:rsidDel="00695EA7">
                <w:rPr>
                  <w:rFonts w:cs="Arial"/>
                  <w:i/>
                  <w:iCs/>
                  <w:highlight w:val="yellow"/>
                </w:rPr>
                <w:delText xml:space="preserve"> when reviewed</w:delText>
              </w:r>
            </w:del>
          </w:p>
        </w:tc>
      </w:tr>
      <w:tr w:rsidR="002C7B57" w:rsidRPr="00F64160" w:rsidDel="00695EA7" w14:paraId="04C9B335" w14:textId="768116CE" w:rsidTr="000C3C03">
        <w:trPr>
          <w:trHeight w:val="147"/>
          <w:del w:id="1619" w:author="Jeroen Medema" w:date="2025-03-27T12:03:00Z" w16du:dateUtc="2025-03-27T11:03:00Z"/>
        </w:trPr>
        <w:tc>
          <w:tcPr>
            <w:tcW w:w="1394" w:type="dxa"/>
            <w:vMerge/>
          </w:tcPr>
          <w:p w14:paraId="56CF2C5E" w14:textId="48F24433" w:rsidR="002C7B57" w:rsidRPr="00195758" w:rsidDel="00695EA7" w:rsidRDefault="002C7B57" w:rsidP="002C7B57">
            <w:pPr>
              <w:spacing w:after="0"/>
              <w:rPr>
                <w:del w:id="1620" w:author="Jeroen Medema" w:date="2025-03-27T12:03:00Z" w16du:dateUtc="2025-03-27T11:03:00Z"/>
                <w:rFonts w:cs="Arial"/>
                <w:i/>
                <w:iCs/>
              </w:rPr>
            </w:pPr>
          </w:p>
        </w:tc>
        <w:tc>
          <w:tcPr>
            <w:tcW w:w="2702" w:type="dxa"/>
          </w:tcPr>
          <w:p w14:paraId="64E608FC" w14:textId="047AE893" w:rsidR="002C7B57" w:rsidRPr="00195758" w:rsidDel="00695EA7" w:rsidRDefault="002C7B57" w:rsidP="002C7B57">
            <w:pPr>
              <w:spacing w:after="0"/>
              <w:rPr>
                <w:del w:id="1621" w:author="Jeroen Medema" w:date="2025-03-27T12:03:00Z" w16du:dateUtc="2025-03-27T11:03:00Z"/>
                <w:rFonts w:cs="Arial"/>
                <w:i/>
                <w:iCs/>
              </w:rPr>
            </w:pPr>
            <w:del w:id="1622" w:author="Jeroen Medema" w:date="2025-03-27T12:03:00Z" w16du:dateUtc="2025-03-27T11:03:00Z">
              <w:r w:rsidRPr="00195758" w:rsidDel="00695EA7">
                <w:rPr>
                  <w:rFonts w:cs="Arial"/>
                  <w:i/>
                  <w:iCs/>
                </w:rPr>
                <w:delText>202 (Accepted)</w:delText>
              </w:r>
            </w:del>
          </w:p>
        </w:tc>
        <w:tc>
          <w:tcPr>
            <w:tcW w:w="5018" w:type="dxa"/>
            <w:tcMar>
              <w:top w:w="40" w:type="dxa"/>
              <w:left w:w="40" w:type="dxa"/>
              <w:bottom w:w="40" w:type="dxa"/>
              <w:right w:w="40" w:type="dxa"/>
            </w:tcMar>
          </w:tcPr>
          <w:p w14:paraId="67F38888" w14:textId="7A38F7A3" w:rsidR="002C7B57" w:rsidRPr="00195758" w:rsidDel="00695EA7" w:rsidRDefault="002C7B57" w:rsidP="002C7B57">
            <w:pPr>
              <w:spacing w:after="0"/>
              <w:rPr>
                <w:del w:id="1623" w:author="Jeroen Medema" w:date="2025-03-27T12:03:00Z" w16du:dateUtc="2025-03-27T11:03:00Z"/>
                <w:rFonts w:cs="Arial"/>
                <w:i/>
                <w:iCs/>
              </w:rPr>
            </w:pPr>
          </w:p>
        </w:tc>
      </w:tr>
      <w:tr w:rsidR="002C7B57" w:rsidRPr="00F64160" w:rsidDel="00695EA7" w14:paraId="1CD41FBB" w14:textId="7D725DC3" w:rsidTr="000C3C03">
        <w:trPr>
          <w:trHeight w:val="199"/>
          <w:del w:id="1624" w:author="Jeroen Medema" w:date="2025-03-27T12:03:00Z" w16du:dateUtc="2025-03-27T11:03:00Z"/>
        </w:trPr>
        <w:tc>
          <w:tcPr>
            <w:tcW w:w="1394" w:type="dxa"/>
            <w:vMerge w:val="restart"/>
          </w:tcPr>
          <w:p w14:paraId="48ECBE03" w14:textId="404613A8" w:rsidR="002C7B57" w:rsidRPr="00E73D46" w:rsidDel="00695EA7" w:rsidRDefault="002C7B57" w:rsidP="002C7B57">
            <w:pPr>
              <w:spacing w:after="0"/>
              <w:rPr>
                <w:del w:id="1625" w:author="Jeroen Medema" w:date="2025-03-27T12:03:00Z" w16du:dateUtc="2025-03-27T11:03:00Z"/>
                <w:rFonts w:cs="Arial"/>
                <w:i/>
                <w:iCs/>
              </w:rPr>
            </w:pPr>
            <w:del w:id="1626" w:author="Jeroen Medema" w:date="2025-03-27T12:03:00Z" w16du:dateUtc="2025-03-27T11:03:00Z">
              <w:r w:rsidRPr="00E73D46" w:rsidDel="00695EA7">
                <w:rPr>
                  <w:rFonts w:cs="Arial"/>
                  <w:i/>
                  <w:iCs/>
                </w:rPr>
                <w:delText>Failure</w:delText>
              </w:r>
            </w:del>
          </w:p>
        </w:tc>
        <w:tc>
          <w:tcPr>
            <w:tcW w:w="2702" w:type="dxa"/>
          </w:tcPr>
          <w:p w14:paraId="3D42570D" w14:textId="7A8A113A" w:rsidR="002C7B57" w:rsidRPr="00E73D46" w:rsidDel="00695EA7" w:rsidRDefault="002C7B57" w:rsidP="002C7B57">
            <w:pPr>
              <w:spacing w:after="0"/>
              <w:rPr>
                <w:del w:id="1627" w:author="Jeroen Medema" w:date="2025-03-27T12:03:00Z" w16du:dateUtc="2025-03-27T11:03:00Z"/>
                <w:rFonts w:cs="Arial"/>
                <w:i/>
                <w:iCs/>
              </w:rPr>
            </w:pPr>
            <w:del w:id="1628" w:author="Jeroen Medema" w:date="2025-03-27T12:03:00Z" w16du:dateUtc="2025-03-27T11:03:00Z">
              <w:r w:rsidRPr="00E73D46" w:rsidDel="00695EA7">
                <w:rPr>
                  <w:rFonts w:cs="Arial"/>
                  <w:i/>
                  <w:iCs/>
                </w:rPr>
                <w:delText>400 (Bad Request)</w:delText>
              </w:r>
            </w:del>
          </w:p>
        </w:tc>
        <w:tc>
          <w:tcPr>
            <w:tcW w:w="5018" w:type="dxa"/>
            <w:tcMar>
              <w:top w:w="40" w:type="dxa"/>
              <w:left w:w="40" w:type="dxa"/>
              <w:bottom w:w="40" w:type="dxa"/>
              <w:right w:w="40" w:type="dxa"/>
            </w:tcMar>
          </w:tcPr>
          <w:p w14:paraId="35125F05" w14:textId="1DC3D941" w:rsidR="002C7B57" w:rsidRPr="00E73D46" w:rsidDel="00695EA7" w:rsidRDefault="002C7B57" w:rsidP="002C7B57">
            <w:pPr>
              <w:spacing w:after="0"/>
              <w:rPr>
                <w:del w:id="1629" w:author="Jeroen Medema" w:date="2025-03-27T12:03:00Z" w16du:dateUtc="2025-03-27T11:03:00Z"/>
                <w:rFonts w:cs="Arial"/>
                <w:i/>
                <w:iCs/>
              </w:rPr>
            </w:pPr>
          </w:p>
        </w:tc>
      </w:tr>
      <w:tr w:rsidR="002C7B57" w:rsidRPr="00F64160" w:rsidDel="00695EA7" w14:paraId="39C9C9FC" w14:textId="5BD8AD38" w:rsidTr="000C3C03">
        <w:trPr>
          <w:trHeight w:val="202"/>
          <w:del w:id="1630" w:author="Jeroen Medema" w:date="2025-03-27T12:03:00Z" w16du:dateUtc="2025-03-27T11:03:00Z"/>
        </w:trPr>
        <w:tc>
          <w:tcPr>
            <w:tcW w:w="1394" w:type="dxa"/>
            <w:vMerge/>
          </w:tcPr>
          <w:p w14:paraId="10D20567" w14:textId="2784092A" w:rsidR="002C7B57" w:rsidRPr="00195758" w:rsidDel="00695EA7" w:rsidRDefault="002C7B57" w:rsidP="002C7B57">
            <w:pPr>
              <w:spacing w:after="0"/>
              <w:rPr>
                <w:del w:id="1631" w:author="Jeroen Medema" w:date="2025-03-27T12:03:00Z" w16du:dateUtc="2025-03-27T11:03:00Z"/>
                <w:rFonts w:cs="Arial"/>
                <w:i/>
                <w:iCs/>
              </w:rPr>
            </w:pPr>
          </w:p>
        </w:tc>
        <w:tc>
          <w:tcPr>
            <w:tcW w:w="2702" w:type="dxa"/>
          </w:tcPr>
          <w:p w14:paraId="64260A4C" w14:textId="48DD69B2" w:rsidR="002C7B57" w:rsidRPr="00195758" w:rsidDel="00695EA7" w:rsidRDefault="002C7B57" w:rsidP="002C7B57">
            <w:pPr>
              <w:spacing w:after="0"/>
              <w:rPr>
                <w:del w:id="1632" w:author="Jeroen Medema" w:date="2025-03-27T12:03:00Z" w16du:dateUtc="2025-03-27T11:03:00Z"/>
                <w:rFonts w:cs="Arial"/>
                <w:i/>
                <w:iCs/>
              </w:rPr>
            </w:pPr>
            <w:del w:id="1633" w:author="Jeroen Medema" w:date="2025-03-27T12:03:00Z" w16du:dateUtc="2025-03-27T11:03:00Z">
              <w:r w:rsidRPr="00195758" w:rsidDel="00695EA7">
                <w:rPr>
                  <w:rFonts w:cs="Arial"/>
                  <w:i/>
                  <w:iCs/>
                </w:rPr>
                <w:delText>40</w:delText>
              </w:r>
              <w:r w:rsidDel="00695EA7">
                <w:rPr>
                  <w:rFonts w:cs="Arial"/>
                  <w:i/>
                  <w:iCs/>
                </w:rPr>
                <w:delText>9</w:delText>
              </w:r>
              <w:r w:rsidRPr="00195758" w:rsidDel="00695EA7">
                <w:rPr>
                  <w:rFonts w:cs="Arial"/>
                  <w:i/>
                  <w:iCs/>
                </w:rPr>
                <w:delText xml:space="preserve"> (</w:delText>
              </w:r>
              <w:r w:rsidDel="00695EA7">
                <w:rPr>
                  <w:rFonts w:cs="Arial"/>
                  <w:i/>
                  <w:iCs/>
                </w:rPr>
                <w:delText>Conflict</w:delText>
              </w:r>
              <w:r w:rsidRPr="00195758" w:rsidDel="00695EA7">
                <w:rPr>
                  <w:rFonts w:cs="Arial"/>
                  <w:i/>
                  <w:iCs/>
                </w:rPr>
                <w:delText>)</w:delText>
              </w:r>
            </w:del>
          </w:p>
        </w:tc>
        <w:tc>
          <w:tcPr>
            <w:tcW w:w="5018" w:type="dxa"/>
            <w:tcMar>
              <w:top w:w="40" w:type="dxa"/>
              <w:left w:w="40" w:type="dxa"/>
              <w:bottom w:w="40" w:type="dxa"/>
              <w:right w:w="40" w:type="dxa"/>
            </w:tcMar>
          </w:tcPr>
          <w:p w14:paraId="2265E332" w14:textId="712CB996" w:rsidR="002C7B57" w:rsidRPr="00195758" w:rsidDel="00695EA7" w:rsidRDefault="002C7B57" w:rsidP="002C7B57">
            <w:pPr>
              <w:spacing w:after="0"/>
              <w:rPr>
                <w:del w:id="1634" w:author="Jeroen Medema" w:date="2025-03-27T12:03:00Z" w16du:dateUtc="2025-03-27T11:03:00Z"/>
                <w:rFonts w:cs="Arial"/>
                <w:i/>
                <w:iCs/>
              </w:rPr>
            </w:pPr>
          </w:p>
        </w:tc>
      </w:tr>
      <w:tr w:rsidR="002C7B57" w:rsidRPr="00F64160" w:rsidDel="00695EA7" w14:paraId="3CE757CB" w14:textId="0556A85A" w:rsidTr="000C3C03">
        <w:trPr>
          <w:trHeight w:val="199"/>
          <w:del w:id="1635" w:author="Jeroen Medema" w:date="2025-03-27T12:03:00Z" w16du:dateUtc="2025-03-27T11:03:00Z"/>
        </w:trPr>
        <w:tc>
          <w:tcPr>
            <w:tcW w:w="1394" w:type="dxa"/>
          </w:tcPr>
          <w:p w14:paraId="0D5693B4" w14:textId="456D02FB" w:rsidR="002C7B57" w:rsidRPr="00E73D46" w:rsidDel="00695EA7" w:rsidRDefault="002C7B57" w:rsidP="002C7B57">
            <w:pPr>
              <w:spacing w:after="0"/>
              <w:rPr>
                <w:del w:id="1636" w:author="Jeroen Medema" w:date="2025-03-27T12:03:00Z" w16du:dateUtc="2025-03-27T11:03:00Z"/>
                <w:rFonts w:cs="Arial"/>
                <w:i/>
                <w:iCs/>
              </w:rPr>
            </w:pPr>
            <w:del w:id="1637" w:author="Jeroen Medema" w:date="2025-03-27T12:03:00Z" w16du:dateUtc="2025-03-27T11:03:00Z">
              <w:r w:rsidRPr="00E73D46" w:rsidDel="00695EA7">
                <w:rPr>
                  <w:rFonts w:cs="Arial"/>
                  <w:i/>
                  <w:iCs/>
                </w:rPr>
                <w:delText>*</w:delText>
              </w:r>
            </w:del>
          </w:p>
        </w:tc>
        <w:tc>
          <w:tcPr>
            <w:tcW w:w="2702" w:type="dxa"/>
          </w:tcPr>
          <w:p w14:paraId="4D6D1AFC" w14:textId="76093A3E" w:rsidR="002C7B57" w:rsidRPr="00E73D46" w:rsidDel="00695EA7" w:rsidRDefault="002C7B57" w:rsidP="002C7B57">
            <w:pPr>
              <w:spacing w:after="0"/>
              <w:rPr>
                <w:del w:id="1638" w:author="Jeroen Medema" w:date="2025-03-27T12:03:00Z" w16du:dateUtc="2025-03-27T11:03:00Z"/>
                <w:rFonts w:cs="Arial"/>
                <w:i/>
                <w:iCs/>
              </w:rPr>
            </w:pPr>
            <w:del w:id="1639" w:author="Jeroen Medema" w:date="2025-03-27T12:03:00Z" w16du:dateUtc="2025-03-27T11:03:00Z">
              <w:r w:rsidRPr="00E73D46" w:rsidDel="00695EA7">
                <w:rPr>
                  <w:rFonts w:cs="Arial"/>
                  <w:i/>
                  <w:iCs/>
                </w:rPr>
                <w:delText>Any other code</w:delText>
              </w:r>
            </w:del>
          </w:p>
        </w:tc>
        <w:tc>
          <w:tcPr>
            <w:tcW w:w="5018" w:type="dxa"/>
            <w:tcMar>
              <w:top w:w="40" w:type="dxa"/>
              <w:left w:w="40" w:type="dxa"/>
              <w:bottom w:w="40" w:type="dxa"/>
              <w:right w:w="40" w:type="dxa"/>
            </w:tcMar>
          </w:tcPr>
          <w:p w14:paraId="6DB11108" w14:textId="5B0C639F" w:rsidR="002C7B57" w:rsidRPr="00E73D46" w:rsidDel="00695EA7" w:rsidRDefault="002C7B57" w:rsidP="002C7B57">
            <w:pPr>
              <w:spacing w:after="0"/>
              <w:rPr>
                <w:del w:id="1640" w:author="Jeroen Medema" w:date="2025-03-27T12:03:00Z" w16du:dateUtc="2025-03-27T11:03:00Z"/>
                <w:rFonts w:cs="Arial"/>
                <w:i/>
                <w:iCs/>
              </w:rPr>
            </w:pPr>
          </w:p>
        </w:tc>
      </w:tr>
    </w:tbl>
    <w:p w14:paraId="3C86B539" w14:textId="5253A8A1" w:rsidR="009757B7" w:rsidRDefault="009757B7" w:rsidP="001F49D9">
      <w:pPr>
        <w:pStyle w:val="Heading6"/>
      </w:pPr>
      <w:r>
        <w:br w:type="page"/>
      </w:r>
    </w:p>
    <w:p w14:paraId="4F960E2B" w14:textId="52F5D8B0" w:rsidR="000073A4" w:rsidRPr="00F64160" w:rsidRDefault="000073A4" w:rsidP="000073A4">
      <w:pPr>
        <w:jc w:val="center"/>
        <w:rPr>
          <w:b/>
          <w:bCs/>
          <w:sz w:val="24"/>
          <w:szCs w:val="24"/>
        </w:rPr>
      </w:pPr>
      <w:r w:rsidRPr="00F64160">
        <w:rPr>
          <w:b/>
          <w:bCs/>
          <w:sz w:val="24"/>
          <w:szCs w:val="24"/>
        </w:rPr>
        <w:lastRenderedPageBreak/>
        <w:t>Changes to NEMA Standards Publications PS 3.</w:t>
      </w:r>
      <w:r>
        <w:rPr>
          <w:b/>
          <w:bCs/>
          <w:sz w:val="24"/>
          <w:szCs w:val="24"/>
        </w:rPr>
        <w:t>4</w:t>
      </w:r>
    </w:p>
    <w:p w14:paraId="4AAA6D4C" w14:textId="01E95ABA" w:rsidR="000073A4" w:rsidRPr="00F64160" w:rsidRDefault="000073A4" w:rsidP="000073A4">
      <w:pPr>
        <w:pStyle w:val="Instruction"/>
      </w:pPr>
      <w:r>
        <w:t xml:space="preserve">Update section F.9 with a note of how </w:t>
      </w:r>
      <w:r w:rsidR="000D77D1">
        <w:t>an</w:t>
      </w:r>
      <w:r>
        <w:t xml:space="preserve"> SCP know</w:t>
      </w:r>
      <w:r w:rsidR="000D77D1">
        <w:t>s</w:t>
      </w:r>
      <w:r>
        <w:t xml:space="preserve"> what SCUs to notify about changes</w:t>
      </w:r>
    </w:p>
    <w:p w14:paraId="57F9569C" w14:textId="32D23E9C" w:rsidR="00AC5961" w:rsidRPr="009757B7" w:rsidRDefault="00AC5961" w:rsidP="000073A4">
      <w:pPr>
        <w:pStyle w:val="Default"/>
        <w:rPr>
          <w:b/>
          <w:bCs/>
          <w:sz w:val="18"/>
          <w:szCs w:val="18"/>
        </w:rPr>
      </w:pPr>
      <w:r w:rsidRPr="009757B7">
        <w:rPr>
          <w:b/>
          <w:bCs/>
          <w:sz w:val="18"/>
          <w:szCs w:val="18"/>
        </w:rPr>
        <w:t>F.9</w:t>
      </w:r>
      <w:r w:rsidRPr="009757B7">
        <w:rPr>
          <w:b/>
          <w:bCs/>
          <w:sz w:val="18"/>
          <w:szCs w:val="18"/>
        </w:rPr>
        <w:tab/>
      </w:r>
    </w:p>
    <w:p w14:paraId="072FE91C" w14:textId="7DFFC36E" w:rsidR="000073A4" w:rsidRDefault="000073A4" w:rsidP="000073A4">
      <w:pPr>
        <w:pStyle w:val="Default"/>
        <w:rPr>
          <w:sz w:val="18"/>
          <w:szCs w:val="18"/>
        </w:rPr>
      </w:pPr>
      <w:r>
        <w:rPr>
          <w:sz w:val="18"/>
          <w:szCs w:val="18"/>
        </w:rPr>
        <w:t>…</w:t>
      </w:r>
    </w:p>
    <w:p w14:paraId="540E8B3F" w14:textId="77777777" w:rsidR="000073A4" w:rsidRDefault="000073A4" w:rsidP="000073A4">
      <w:pPr>
        <w:pStyle w:val="Default"/>
        <w:rPr>
          <w:sz w:val="18"/>
          <w:szCs w:val="18"/>
        </w:rPr>
      </w:pPr>
    </w:p>
    <w:p w14:paraId="4D00D2F1" w14:textId="77777777" w:rsidR="000073A4" w:rsidRDefault="000073A4" w:rsidP="000073A4">
      <w:pPr>
        <w:pStyle w:val="Note"/>
        <w:ind w:left="720"/>
      </w:pPr>
      <w:r>
        <w:t>Note</w:t>
      </w:r>
      <w:r>
        <w:tab/>
      </w:r>
    </w:p>
    <w:p w14:paraId="33A94656" w14:textId="77777777" w:rsidR="000073A4" w:rsidRDefault="000073A4" w:rsidP="000073A4">
      <w:pPr>
        <w:pStyle w:val="Note"/>
        <w:ind w:left="720"/>
      </w:pPr>
      <w:r>
        <w:t>…</w:t>
      </w:r>
    </w:p>
    <w:p w14:paraId="7FFC2276" w14:textId="77777777" w:rsidR="000073A4" w:rsidRDefault="000073A4" w:rsidP="005A2A25">
      <w:pPr>
        <w:pStyle w:val="Note"/>
        <w:numPr>
          <w:ilvl w:val="0"/>
          <w:numId w:val="13"/>
        </w:numPr>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6C3052D" w14:textId="77777777" w:rsidR="000073A4" w:rsidRPr="00E353C0" w:rsidRDefault="000073A4" w:rsidP="005A2A25">
      <w:pPr>
        <w:pStyle w:val="Note"/>
        <w:numPr>
          <w:ilvl w:val="0"/>
          <w:numId w:val="13"/>
        </w:numPr>
        <w:rPr>
          <w:b/>
          <w:bCs/>
          <w:u w:val="single"/>
        </w:rPr>
      </w:pPr>
      <w:r w:rsidRPr="00E353C0">
        <w:rPr>
          <w:b/>
          <w:bCs/>
          <w:u w:val="single"/>
        </w:rPr>
        <w:t xml:space="preserve">It is beyond the scope of the specification to define how </w:t>
      </w:r>
      <w:r>
        <w:rPr>
          <w:b/>
          <w:bCs/>
          <w:u w:val="single"/>
        </w:rPr>
        <w:t xml:space="preserve">the SCP knows about what SCUs </w:t>
      </w:r>
      <w:proofErr w:type="gramStart"/>
      <w:r>
        <w:rPr>
          <w:b/>
          <w:bCs/>
          <w:u w:val="single"/>
        </w:rPr>
        <w:t>to</w:t>
      </w:r>
      <w:proofErr w:type="gramEnd"/>
      <w:r>
        <w:rPr>
          <w:b/>
          <w:bCs/>
          <w:u w:val="single"/>
        </w:rPr>
        <w:t xml:space="preserve"> notify about changes</w:t>
      </w:r>
      <w:r w:rsidRPr="00E353C0">
        <w:rPr>
          <w:b/>
          <w:bCs/>
          <w:u w:val="single"/>
        </w:rPr>
        <w:t>.</w:t>
      </w:r>
      <w:r>
        <w:rPr>
          <w:b/>
          <w:bCs/>
          <w:u w:val="single"/>
        </w:rPr>
        <w:t xml:space="preserve"> A conceivable way would be to make this a configuration item of the SCP.</w:t>
      </w:r>
    </w:p>
    <w:p w14:paraId="02AA5004" w14:textId="77777777" w:rsidR="000073A4" w:rsidRDefault="000073A4" w:rsidP="000073A4">
      <w:r>
        <w:t>…</w:t>
      </w:r>
    </w:p>
    <w:p w14:paraId="719F39D3" w14:textId="77777777" w:rsidR="00270B68" w:rsidRDefault="00270B68">
      <w:pPr>
        <w:tabs>
          <w:tab w:val="clear" w:pos="720"/>
        </w:tabs>
        <w:overflowPunct/>
        <w:autoSpaceDE/>
        <w:autoSpaceDN/>
        <w:adjustRightInd/>
        <w:spacing w:after="0"/>
        <w:textAlignment w:val="auto"/>
        <w:rPr>
          <w:b/>
          <w:bCs/>
          <w:sz w:val="24"/>
          <w:szCs w:val="24"/>
        </w:rPr>
      </w:pPr>
      <w:r>
        <w:rPr>
          <w:b/>
          <w:bCs/>
          <w:sz w:val="24"/>
          <w:szCs w:val="24"/>
        </w:rP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6" w:author="Jeroen Medema" w:date="2025-03-25T14:29:00Z" w:initials="JM">
    <w:p w14:paraId="3D16F886" w14:textId="77777777" w:rsidR="001F07A4" w:rsidRDefault="001F07A4" w:rsidP="001F07A4">
      <w:pPr>
        <w:pStyle w:val="CommentText"/>
      </w:pPr>
      <w:r>
        <w:rPr>
          <w:rStyle w:val="CommentReference"/>
        </w:rPr>
        <w:annotationRef/>
      </w:r>
      <w:r>
        <w:t>5. Mirroring/forwarding as in IHE SWF is an option. Make clear whether you do, as a server, in the conformance statement.</w:t>
      </w:r>
    </w:p>
  </w:comment>
  <w:comment w:id="48" w:author="Jeroen Medema" w:date="2025-03-25T14:34:00Z" w:initials="JM">
    <w:p w14:paraId="6EBE183A" w14:textId="77777777" w:rsidR="001F07A4" w:rsidRDefault="001F07A4" w:rsidP="001F07A4">
      <w:pPr>
        <w:pStyle w:val="CommentText"/>
      </w:pPr>
      <w:r>
        <w:rPr>
          <w:rStyle w:val="CommentReference"/>
        </w:rPr>
        <w:annotationRef/>
      </w:r>
      <w:r>
        <w:t>Also for global subscriptions like in UPS.</w:t>
      </w:r>
    </w:p>
  </w:comment>
  <w:comment w:id="68" w:author="Jeroen Medema" w:date="2025-03-25T14:06:00Z" w:initials="JM">
    <w:p w14:paraId="011F0F58" w14:textId="74C44BFE" w:rsidR="00B022E2" w:rsidRDefault="00B022E2" w:rsidP="00B022E2">
      <w:pPr>
        <w:pStyle w:val="CommentText"/>
      </w:pPr>
      <w:r>
        <w:rPr>
          <w:rStyle w:val="CommentReference"/>
        </w:rPr>
        <w:annotationRef/>
      </w:r>
      <w:r>
        <w:t>Rephrase: propose to reject or remove at all.</w:t>
      </w:r>
    </w:p>
  </w:comment>
  <w:comment w:id="262" w:author="Medema, Jeroen" w:date="2025-01-16T17:51:00Z" w:initials="JM">
    <w:p w14:paraId="39E4A3C5" w14:textId="01872ED0" w:rsidR="007A12AE" w:rsidRDefault="007A12AE" w:rsidP="007A12AE">
      <w:pPr>
        <w:pStyle w:val="CommentText"/>
      </w:pPr>
      <w:r>
        <w:rPr>
          <w:rStyle w:val="CommentReference"/>
        </w:rPr>
        <w:annotationRef/>
      </w:r>
      <w:r>
        <w:t>Flip from right to left.</w:t>
      </w:r>
    </w:p>
  </w:comment>
  <w:comment w:id="263" w:author="Medema, Jeroen" w:date="2025-01-16T17:52:00Z" w:initials="JM">
    <w:p w14:paraId="136B80AE" w14:textId="77777777" w:rsidR="007A12AE" w:rsidRDefault="007A12AE" w:rsidP="007A12AE">
      <w:pPr>
        <w:pStyle w:val="CommentText"/>
      </w:pPr>
      <w:r>
        <w:rPr>
          <w:rStyle w:val="CommentReference"/>
        </w:rPr>
        <w:annotationRef/>
      </w:r>
      <w:r>
        <w:t>Possibly create CPs for adding this kind of tables sections 10 and 11 too.</w:t>
      </w:r>
    </w:p>
  </w:comment>
  <w:comment w:id="264" w:author="Medema, Jeroen" w:date="2025-01-16T17:53:00Z" w:initials="JM">
    <w:p w14:paraId="1E344AF6" w14:textId="77777777" w:rsidR="007A12AE" w:rsidRDefault="007A12AE" w:rsidP="007A12AE">
      <w:pPr>
        <w:pStyle w:val="CommentText"/>
      </w:pPr>
      <w:r>
        <w:rPr>
          <w:rStyle w:val="CommentReference"/>
        </w:rPr>
        <w:annotationRef/>
      </w:r>
      <w:r>
        <w:t>Possibly move to X.3, with next table, below overview table.</w:t>
      </w:r>
    </w:p>
  </w:comment>
  <w:comment w:id="265" w:author="Medema, Jeroen" w:date="2025-01-17T13:27:00Z" w:initials="JM">
    <w:p w14:paraId="43257366" w14:textId="77777777" w:rsidR="002F6EEA" w:rsidRDefault="002F6EEA" w:rsidP="002F6EEA">
      <w:pPr>
        <w:pStyle w:val="CommentText"/>
      </w:pPr>
      <w:r>
        <w:rPr>
          <w:rStyle w:val="CommentReference"/>
        </w:rPr>
        <w:annotationRef/>
      </w:r>
      <w:r>
        <w:t>Table has been flipped and moved. Still open: CP.</w:t>
      </w:r>
    </w:p>
  </w:comment>
  <w:comment w:id="273" w:author="Medema, Jeroen" w:date="2024-10-28T15:37:00Z" w:initials="JM">
    <w:p w14:paraId="42F1441A" w14:textId="353C4CA1" w:rsidR="006243B3" w:rsidRDefault="006243B3" w:rsidP="006243B3">
      <w:pPr>
        <w:pStyle w:val="CommentText"/>
      </w:pPr>
      <w:r>
        <w:rPr>
          <w:rStyle w:val="CommentReference"/>
        </w:rPr>
        <w:annotationRef/>
      </w:r>
      <w:r>
        <w:t>Q for WG06: What about 2C? (The text in this section has been copied and adapted from 11.9.2, and there 2C is not mentioned either. That is peculiar.)</w:t>
      </w:r>
    </w:p>
  </w:comment>
  <w:comment w:id="274" w:author="Medema, Jeroen" w:date="2025-01-16T18:48:00Z" w:initials="JM">
    <w:p w14:paraId="3CCE6A5E" w14:textId="77777777" w:rsidR="006243B3" w:rsidRDefault="006243B3" w:rsidP="006243B3">
      <w:pPr>
        <w:pStyle w:val="CommentText"/>
      </w:pPr>
      <w:r>
        <w:rPr>
          <w:rStyle w:val="CommentReference"/>
        </w:rPr>
        <w:annotationRef/>
      </w:r>
      <w:r>
        <w:t>Go ahead, but see whether there are JSON issues with empty sequences. WG20. Annex F.</w:t>
      </w:r>
    </w:p>
  </w:comment>
  <w:comment w:id="275" w:author="Medema, Jeroen" w:date="2025-01-20T12:46:00Z" w:initials="JM">
    <w:p w14:paraId="3355D83D" w14:textId="77777777" w:rsidR="00A32B78" w:rsidRDefault="006C26CD" w:rsidP="00A32B78">
      <w:pPr>
        <w:pStyle w:val="CommentText"/>
      </w:pPr>
      <w:r>
        <w:rPr>
          <w:rStyle w:val="CommentReference"/>
        </w:rPr>
        <w:annotationRef/>
      </w:r>
      <w:r w:rsidR="00A32B78">
        <w:t>As far as I can see there are no issues in JSON with empty Sequences. When stripping the Sequence example in Table F.3.1-1 I get:</w:t>
      </w:r>
      <w:r w:rsidR="00A32B78">
        <w:br/>
      </w:r>
    </w:p>
    <w:p w14:paraId="7F55759F" w14:textId="77777777" w:rsidR="00A32B78" w:rsidRDefault="00A32B78" w:rsidP="00A32B78">
      <w:pPr>
        <w:pStyle w:val="CommentText"/>
      </w:pPr>
      <w:r>
        <w:t>“ggggeeee” : { “vr” : “SQ”</w:t>
      </w:r>
    </w:p>
    <w:p w14:paraId="0C8E5052" w14:textId="77777777" w:rsidR="00A32B78" w:rsidRDefault="00A32B78" w:rsidP="00A32B78">
      <w:pPr>
        <w:pStyle w:val="CommentText"/>
      </w:pPr>
      <w:r>
        <w:t xml:space="preserve">                      , “Value” : [ ]</w:t>
      </w:r>
    </w:p>
    <w:p w14:paraId="4AAC217F" w14:textId="77777777" w:rsidR="00A32B78" w:rsidRDefault="00A32B78" w:rsidP="00A32B78">
      <w:pPr>
        <w:pStyle w:val="CommentText"/>
      </w:pPr>
      <w:r>
        <w:t xml:space="preserve">                      }</w:t>
      </w:r>
    </w:p>
    <w:p w14:paraId="488DD875" w14:textId="77777777" w:rsidR="00A32B78" w:rsidRDefault="00A32B78" w:rsidP="00A32B78">
      <w:pPr>
        <w:pStyle w:val="CommentText"/>
      </w:pPr>
    </w:p>
    <w:p w14:paraId="75EFDD57" w14:textId="77777777" w:rsidR="00A32B78" w:rsidRDefault="00A32B78" w:rsidP="00A32B78">
      <w:pPr>
        <w:pStyle w:val="CommentText"/>
      </w:pPr>
      <w:r>
        <w:t xml:space="preserve">which is perfectly alright, not mapping an empty Sequence to </w:t>
      </w:r>
      <w:r>
        <w:rPr>
          <w:i/>
          <w:iCs/>
        </w:rPr>
        <w:t xml:space="preserve">null </w:t>
      </w:r>
      <w:r>
        <w:t>(which would be wrong). Is also states in F.2.2 that empty sequence items are represented by empty objects, which maps to the above.</w:t>
      </w:r>
    </w:p>
  </w:comment>
  <w:comment w:id="316" w:author="Medema, Jeroen" w:date="2025-01-16T18:37:00Z" w:initials="JM">
    <w:p w14:paraId="6B37F1FF" w14:textId="64633870" w:rsidR="007B2DB2" w:rsidRDefault="007B2DB2" w:rsidP="00F24E9A">
      <w:pPr>
        <w:pStyle w:val="CommentText"/>
      </w:pPr>
      <w:r>
        <w:rPr>
          <w:rStyle w:val="CommentReference"/>
        </w:rPr>
        <w:annotationRef/>
      </w:r>
      <w:r>
        <w:t>Use the template of 11 and 12, and see what fits best. Also, add CPs for the other sections.</w:t>
      </w:r>
    </w:p>
  </w:comment>
  <w:comment w:id="317" w:author="Medema, Jeroen" w:date="2025-01-20T17:24:00Z" w:initials="JM">
    <w:p w14:paraId="4344D0B6" w14:textId="77777777" w:rsidR="00BB2376" w:rsidRDefault="00BB2376" w:rsidP="00BB2376">
      <w:pPr>
        <w:pStyle w:val="CommentText"/>
      </w:pPr>
      <w:r>
        <w:rPr>
          <w:rStyle w:val="CommentReference"/>
        </w:rPr>
        <w:annotationRef/>
      </w:r>
      <w:r>
        <w:t>Template of 11 seemed most appropriate. Used here, no CPs for other sections yet.</w:t>
      </w:r>
    </w:p>
  </w:comment>
  <w:comment w:id="324" w:author="Medema, Jeroen" w:date="2025-01-16T18:00:00Z" w:initials="JM">
    <w:p w14:paraId="4B4A3081" w14:textId="58B5155C" w:rsidR="00553636" w:rsidRDefault="001D6941" w:rsidP="00553636">
      <w:pPr>
        <w:pStyle w:val="CommentText"/>
      </w:pPr>
      <w:r>
        <w:rPr>
          <w:rStyle w:val="CommentReference"/>
        </w:rPr>
        <w:annotationRef/>
      </w:r>
      <w:r w:rsidR="00553636">
        <w:t>There might be a CP on this one changing the language of this, so adapt to this change when applicable.</w:t>
      </w:r>
    </w:p>
  </w:comment>
  <w:comment w:id="325" w:author="Medema, Jeroen" w:date="2025-03-13T15:32:00Z" w:initials="JM">
    <w:p w14:paraId="371719BB" w14:textId="77777777" w:rsidR="00DD6A63" w:rsidRDefault="00DD6A63" w:rsidP="00DD6A63">
      <w:pPr>
        <w:pStyle w:val="CommentText"/>
      </w:pPr>
      <w:r>
        <w:rPr>
          <w:rStyle w:val="CommentReference"/>
        </w:rPr>
        <w:annotationRef/>
      </w:r>
      <w:r>
        <w:t>@WG06: what is the CP number?</w:t>
      </w:r>
    </w:p>
  </w:comment>
  <w:comment w:id="327" w:author="Medema, Jeroen" w:date="2025-01-16T18:02:00Z" w:initials="JM">
    <w:p w14:paraId="20071434" w14:textId="16861912" w:rsidR="001D6941" w:rsidRDefault="001D6941" w:rsidP="001D6941">
      <w:pPr>
        <w:pStyle w:val="CommentText"/>
      </w:pPr>
      <w:r>
        <w:rPr>
          <w:rStyle w:val="CommentReference"/>
        </w:rPr>
        <w:annotationRef/>
      </w:r>
      <w:r>
        <w:t>Also CP for section 13.1.3.</w:t>
      </w:r>
    </w:p>
  </w:comment>
  <w:comment w:id="328" w:author="Medema, Jeroen" w:date="2025-01-20T12:40:00Z" w:initials="JM">
    <w:p w14:paraId="6AF70020" w14:textId="77777777" w:rsidR="00147D1F" w:rsidRDefault="00147D1F" w:rsidP="00147D1F">
      <w:pPr>
        <w:pStyle w:val="CommentText"/>
      </w:pPr>
      <w:r>
        <w:rPr>
          <w:rStyle w:val="CommentReference"/>
        </w:rPr>
        <w:annotationRef/>
      </w:r>
      <w:r>
        <w:t>Mailed to David as a minor.</w:t>
      </w:r>
    </w:p>
  </w:comment>
  <w:comment w:id="337" w:author="Medema, Jeroen" w:date="2025-01-16T18:28:00Z" w:initials="JM">
    <w:p w14:paraId="65F20B53" w14:textId="4B76BE5D" w:rsidR="007D15C7" w:rsidRDefault="008836D7" w:rsidP="007D15C7">
      <w:pPr>
        <w:pStyle w:val="CommentText"/>
      </w:pPr>
      <w:r>
        <w:rPr>
          <w:rStyle w:val="CommentReference"/>
        </w:rPr>
        <w:annotationRef/>
      </w:r>
      <w:r w:rsidR="007D15C7">
        <w:t>Rob will send a text about this one.</w:t>
      </w:r>
    </w:p>
  </w:comment>
  <w:comment w:id="338" w:author="Medema, Jeroen" w:date="2025-01-20T17:32:00Z" w:initials="JM">
    <w:p w14:paraId="3FB836DD" w14:textId="77777777" w:rsidR="006A5478" w:rsidRDefault="006A5478" w:rsidP="006A5478">
      <w:pPr>
        <w:pStyle w:val="CommentText"/>
      </w:pPr>
      <w:r>
        <w:rPr>
          <w:rStyle w:val="CommentReference"/>
        </w:rPr>
        <w:annotationRef/>
      </w:r>
      <w:r>
        <w:t>A text has been posted 2024.01.18. There are worries, and yet no conclusive argument to not include the PATCH.</w:t>
      </w:r>
    </w:p>
    <w:p w14:paraId="7B1D740C" w14:textId="77777777" w:rsidR="006A5478" w:rsidRDefault="006A5478" w:rsidP="006A5478">
      <w:pPr>
        <w:pStyle w:val="CommentText"/>
      </w:pPr>
      <w:r>
        <w:t>It was understood that an updated version of a CP was to be shared. We will wait a bit.</w:t>
      </w:r>
    </w:p>
  </w:comment>
  <w:comment w:id="353" w:author="Medema, Jeroen" w:date="2025-01-16T17:51:00Z" w:initials="JM">
    <w:p w14:paraId="43BCCF60" w14:textId="1E8561C4" w:rsidR="00570D5D" w:rsidRDefault="00570D5D" w:rsidP="00570D5D">
      <w:pPr>
        <w:pStyle w:val="CommentText"/>
      </w:pPr>
      <w:r>
        <w:rPr>
          <w:rStyle w:val="CommentReference"/>
        </w:rPr>
        <w:annotationRef/>
      </w:r>
      <w:r>
        <w:t>Flip from right to left.</w:t>
      </w:r>
    </w:p>
  </w:comment>
  <w:comment w:id="354" w:author="Medema, Jeroen" w:date="2025-01-16T17:52:00Z" w:initials="JM">
    <w:p w14:paraId="3D6C6BAB" w14:textId="77777777" w:rsidR="00570D5D" w:rsidRDefault="00570D5D" w:rsidP="00570D5D">
      <w:pPr>
        <w:pStyle w:val="CommentText"/>
      </w:pPr>
      <w:r>
        <w:rPr>
          <w:rStyle w:val="CommentReference"/>
        </w:rPr>
        <w:annotationRef/>
      </w:r>
      <w:r>
        <w:t>Possibly create CPs for adding this kind of tables sections 10 and 11 too.</w:t>
      </w:r>
    </w:p>
  </w:comment>
  <w:comment w:id="355" w:author="Medema, Jeroen" w:date="2025-01-16T17:53:00Z" w:initials="JM">
    <w:p w14:paraId="036B5824" w14:textId="77777777" w:rsidR="00570D5D" w:rsidRDefault="00570D5D" w:rsidP="00570D5D">
      <w:pPr>
        <w:pStyle w:val="CommentText"/>
      </w:pPr>
      <w:r>
        <w:rPr>
          <w:rStyle w:val="CommentReference"/>
        </w:rPr>
        <w:annotationRef/>
      </w:r>
      <w:r>
        <w:t>Possibly move to X.3, with next table, below overview table.</w:t>
      </w:r>
    </w:p>
  </w:comment>
  <w:comment w:id="356" w:author="Medema, Jeroen" w:date="2025-01-20T17:33:00Z" w:initials="JM">
    <w:p w14:paraId="1EA6E718" w14:textId="77777777" w:rsidR="00A754A7" w:rsidRDefault="00A754A7" w:rsidP="00A754A7">
      <w:pPr>
        <w:pStyle w:val="CommentText"/>
      </w:pPr>
      <w:r>
        <w:rPr>
          <w:rStyle w:val="CommentReference"/>
        </w:rPr>
        <w:annotationRef/>
      </w:r>
      <w:r>
        <w:t>Done, except for CP, but that is already included in the copied comment in Section Y.</w:t>
      </w:r>
    </w:p>
  </w:comment>
  <w:comment w:id="357" w:author="Medema, Jeroen" w:date="2025-01-16T17:56:00Z" w:initials="JM">
    <w:p w14:paraId="48210876" w14:textId="379D9356" w:rsidR="00412F3E" w:rsidRDefault="00412F3E" w:rsidP="00412F3E">
      <w:pPr>
        <w:pStyle w:val="CommentText"/>
      </w:pPr>
      <w:r>
        <w:rPr>
          <w:rStyle w:val="CommentReference"/>
        </w:rPr>
        <w:annotationRef/>
      </w:r>
      <w:r>
        <w:t>Operation text should reflect what is mentioned in K and F.</w:t>
      </w:r>
    </w:p>
  </w:comment>
  <w:comment w:id="358" w:author="Medema, Jeroen" w:date="2025-01-20T17:33:00Z" w:initials="JM">
    <w:p w14:paraId="6B48044C" w14:textId="77777777" w:rsidR="00B6681B" w:rsidRDefault="00B6681B" w:rsidP="00B6681B">
      <w:pPr>
        <w:pStyle w:val="CommentText"/>
      </w:pPr>
      <w:r>
        <w:rPr>
          <w:rStyle w:val="CommentReference"/>
        </w:rPr>
        <w:annotationRef/>
      </w:r>
      <w:r>
        <w:t>It does.</w:t>
      </w:r>
    </w:p>
  </w:comment>
  <w:comment w:id="359" w:author="Medema, Jeroen" w:date="2025-01-16T15:29:00Z" w:initials="JM">
    <w:p w14:paraId="364E773A" w14:textId="23166A27" w:rsidR="00570D5D" w:rsidRDefault="00570D5D" w:rsidP="00570D5D">
      <w:pPr>
        <w:pStyle w:val="CommentText"/>
      </w:pPr>
      <w:r>
        <w:rPr>
          <w:rStyle w:val="CommentReference"/>
        </w:rPr>
        <w:annotationRef/>
      </w:r>
      <w:r>
        <w:t xml:space="preserve">Q to WG06: should we provide a list of operations / methods that are </w:t>
      </w:r>
      <w:r>
        <w:rPr>
          <w:i/>
          <w:iCs/>
        </w:rPr>
        <w:t xml:space="preserve">not </w:t>
      </w:r>
      <w:r>
        <w:t>supported? (For reasons of clarity.)</w:t>
      </w:r>
    </w:p>
  </w:comment>
  <w:comment w:id="360" w:author="Medema, Jeroen" w:date="2025-01-16T15:32:00Z" w:initials="JM">
    <w:p w14:paraId="7B40B62C" w14:textId="77777777" w:rsidR="00570D5D" w:rsidRDefault="00570D5D" w:rsidP="00570D5D">
      <w:pPr>
        <w:pStyle w:val="CommentText"/>
      </w:pPr>
      <w:r>
        <w:rPr>
          <w:rStyle w:val="CommentReference"/>
        </w:rPr>
        <w:annotationRef/>
      </w:r>
      <w:r>
        <w:t>Is table X.3-2 sufficient? Note that that one is not complete, as deletion is not covered.</w:t>
      </w:r>
    </w:p>
  </w:comment>
  <w:comment w:id="361" w:author="Medema, Jeroen" w:date="2025-01-20T17:34:00Z" w:initials="JM">
    <w:p w14:paraId="4E03FC15" w14:textId="77777777" w:rsidR="00D91C95" w:rsidRDefault="00D91C95" w:rsidP="00D91C95">
      <w:pPr>
        <w:pStyle w:val="CommentText"/>
      </w:pPr>
      <w:r>
        <w:rPr>
          <w:rStyle w:val="CommentReference"/>
        </w:rPr>
        <w:annotationRef/>
      </w:r>
      <w:r>
        <w:t>There was no conclusive answer from WG06, but the current approach seems sufficient to me.</w:t>
      </w:r>
    </w:p>
  </w:comment>
  <w:comment w:id="400" w:author="Medema, Jeroen" w:date="2025-01-16T19:03:00Z" w:initials="JM">
    <w:p w14:paraId="26E61A1A" w14:textId="77777777" w:rsidR="00C000C7" w:rsidRDefault="008C595E" w:rsidP="00C000C7">
      <w:pPr>
        <w:pStyle w:val="CommentText"/>
      </w:pPr>
      <w:r>
        <w:rPr>
          <w:rStyle w:val="CommentReference"/>
        </w:rPr>
        <w:annotationRef/>
      </w:r>
      <w:r w:rsidR="00C000C7">
        <w:t>Look at 11.4.1.4 for language. Lines 162 and 164 suggests there are two things in the payload, namely an MPPS and a dataset.</w:t>
      </w:r>
    </w:p>
  </w:comment>
  <w:comment w:id="401" w:author="Medema, Jeroen" w:date="2025-01-16T19:05:00Z" w:initials="JM">
    <w:p w14:paraId="78E21ED3" w14:textId="31932265" w:rsidR="008C595E" w:rsidRDefault="008C595E" w:rsidP="008C595E">
      <w:pPr>
        <w:pStyle w:val="CommentText"/>
      </w:pPr>
      <w:r>
        <w:rPr>
          <w:rStyle w:val="CommentReference"/>
        </w:rPr>
        <w:annotationRef/>
      </w:r>
      <w:r>
        <w:t>Continue to look at those sections for the sections below.</w:t>
      </w:r>
    </w:p>
  </w:comment>
  <w:comment w:id="402" w:author="Medema, Jeroen" w:date="2025-01-20T17:36:00Z" w:initials="JM">
    <w:p w14:paraId="42A8C567" w14:textId="77777777" w:rsidR="00C000C7" w:rsidRDefault="00C000C7" w:rsidP="00C000C7">
      <w:pPr>
        <w:pStyle w:val="CommentText"/>
      </w:pPr>
      <w:r>
        <w:rPr>
          <w:rStyle w:val="CommentReference"/>
        </w:rPr>
        <w:annotationRef/>
      </w:r>
      <w:r>
        <w:t>Resolved by removing some text. Still have to check other occurrences.</w:t>
      </w:r>
    </w:p>
  </w:comment>
  <w:comment w:id="412" w:author="Medema, Jeroen" w:date="2025-01-16T19:11:00Z" w:initials="JM">
    <w:p w14:paraId="35EF151D" w14:textId="77777777" w:rsidR="00CD7095" w:rsidRDefault="00CD7095" w:rsidP="00CD7095">
      <w:pPr>
        <w:pStyle w:val="CommentText"/>
      </w:pPr>
      <w:r>
        <w:rPr>
          <w:rStyle w:val="CommentReference"/>
        </w:rPr>
        <w:annotationRef/>
      </w:r>
      <w:r>
        <w:t>Is it needed to refer to Common Query Parameters?</w:t>
      </w:r>
    </w:p>
  </w:comment>
  <w:comment w:id="413" w:author="Medema, Jeroen" w:date="2025-03-13T15:40:00Z" w:initials="JM">
    <w:p w14:paraId="5F9E1B1E" w14:textId="77777777" w:rsidR="00913836" w:rsidRDefault="0001636D" w:rsidP="00913836">
      <w:pPr>
        <w:pStyle w:val="CommentText"/>
      </w:pPr>
      <w:r>
        <w:rPr>
          <w:rStyle w:val="CommentReference"/>
        </w:rPr>
        <w:annotationRef/>
      </w:r>
      <w:r w:rsidR="00913836">
        <w:t>It is currently not consistent in PS3.18.</w:t>
      </w:r>
      <w:r w:rsidR="00913836">
        <w:br/>
        <w:t>For instance Section 10.5.1.2 Query Parameters states “The Store transaction has no Query Parameters.” and nothing more. So propose to keep it like it is now.</w:t>
      </w:r>
    </w:p>
  </w:comment>
  <w:comment w:id="430" w:author="Jeroen Medema" w:date="2025-03-25T14:53:00Z" w:initials="JM">
    <w:p w14:paraId="51111080" w14:textId="77777777" w:rsidR="007F1D06" w:rsidRDefault="007F1D06" w:rsidP="007F1D06">
      <w:pPr>
        <w:pStyle w:val="CommentText"/>
      </w:pPr>
      <w:r>
        <w:rPr>
          <w:rStyle w:val="CommentReference"/>
        </w:rPr>
        <w:annotationRef/>
      </w:r>
      <w:r>
        <w:t>Do write the applicable text here instead of referring of 8.3.4.3.</w:t>
      </w:r>
    </w:p>
  </w:comment>
  <w:comment w:id="453" w:author="Medema, Jeroen" w:date="2025-01-16T19:24:00Z" w:initials="JM">
    <w:p w14:paraId="5732B44B" w14:textId="042FC93D" w:rsidR="00B73B26" w:rsidRDefault="00B73B26" w:rsidP="00B73B26">
      <w:pPr>
        <w:pStyle w:val="CommentText"/>
      </w:pPr>
      <w:r>
        <w:rPr>
          <w:rStyle w:val="CommentReference"/>
        </w:rPr>
        <w:annotationRef/>
      </w:r>
      <w:r>
        <w:t>Check whether this is done consistently. (11.4.3.3).</w:t>
      </w:r>
    </w:p>
  </w:comment>
  <w:comment w:id="454" w:author="Medema, Jeroen" w:date="2025-03-17T12:48:00Z" w:initials="JM">
    <w:p w14:paraId="76AEBB0A" w14:textId="77777777" w:rsidR="00453B2C" w:rsidRDefault="00453B2C" w:rsidP="00453B2C">
      <w:pPr>
        <w:pStyle w:val="CommentText"/>
      </w:pPr>
      <w:r>
        <w:rPr>
          <w:rStyle w:val="CommentReference"/>
        </w:rPr>
        <w:annotationRef/>
      </w:r>
      <w:r>
        <w:t>Is in line with e.g. 11.5.3.3.</w:t>
      </w:r>
    </w:p>
  </w:comment>
  <w:comment w:id="458" w:author="Medema, Jeroen" w:date="2025-01-16T19:31:00Z" w:initials="JM">
    <w:p w14:paraId="5BB33C32" w14:textId="69209C7D" w:rsidR="00D15026" w:rsidRDefault="00D15026" w:rsidP="00D15026">
      <w:pPr>
        <w:pStyle w:val="CommentText"/>
      </w:pPr>
      <w:r>
        <w:rPr>
          <w:rStyle w:val="CommentReference"/>
        </w:rPr>
        <w:annotationRef/>
      </w:r>
      <w:r>
        <w:t>Add Open Issue: do we want to do unsolicited communication? Do we want subscription?</w:t>
      </w:r>
    </w:p>
  </w:comment>
  <w:comment w:id="459" w:author="Medema, Jeroen" w:date="2025-01-20T17:19:00Z" w:initials="JM">
    <w:p w14:paraId="1A763456" w14:textId="77777777" w:rsidR="006A3A05" w:rsidRDefault="006A3A05" w:rsidP="006A3A05">
      <w:pPr>
        <w:pStyle w:val="CommentText"/>
      </w:pPr>
      <w:r>
        <w:rPr>
          <w:rStyle w:val="CommentReference"/>
        </w:rPr>
        <w:annotationRef/>
      </w:r>
      <w:r>
        <w:t>Done.</w:t>
      </w:r>
    </w:p>
  </w:comment>
  <w:comment w:id="848" w:author="Jeroen Medema" w:date="2025-03-28T12:08:00Z" w:initials="JM">
    <w:p w14:paraId="429F768D" w14:textId="77777777" w:rsidR="00C63B8A" w:rsidRDefault="00C63B8A" w:rsidP="00C63B8A">
      <w:pPr>
        <w:pStyle w:val="CommentText"/>
      </w:pPr>
      <w:r>
        <w:rPr>
          <w:rStyle w:val="CommentReference"/>
        </w:rPr>
        <w:annotationRef/>
      </w:r>
      <w:r>
        <w:t>This way of referring to Technical Frameworks of IHE is used elsewhere in the standard, and hence should be used here too.</w:t>
      </w:r>
      <w:r>
        <w:br/>
        <w:t>Note to the editor: please update the four references in PS3.18 to [IHE RAD TF-2] to match this aligned format.</w:t>
      </w:r>
    </w:p>
  </w:comment>
  <w:comment w:id="863" w:author="Jeroen Medema" w:date="2025-03-25T14:40:00Z" w:initials="JM">
    <w:p w14:paraId="5492415C" w14:textId="3B5762C4" w:rsidR="000C7667" w:rsidRDefault="00D3586F" w:rsidP="000C7667">
      <w:pPr>
        <w:pStyle w:val="CommentText"/>
      </w:pPr>
      <w:r>
        <w:rPr>
          <w:rStyle w:val="CommentReference"/>
        </w:rPr>
        <w:annotationRef/>
      </w:r>
      <w:r w:rsidR="000C7667">
        <w:t>Make the removal of CONNECT and HEAD a separate CP.</w:t>
      </w:r>
    </w:p>
  </w:comment>
  <w:comment w:id="867" w:author="Medema, Jeroen" w:date="2025-01-20T17:15:00Z" w:initials="JM">
    <w:p w14:paraId="7059F677" w14:textId="18D7C304" w:rsidR="001F228C" w:rsidRDefault="003F17AE" w:rsidP="001F228C">
      <w:pPr>
        <w:pStyle w:val="CommentText"/>
      </w:pPr>
      <w:r>
        <w:rPr>
          <w:rStyle w:val="CommentReference"/>
        </w:rPr>
        <w:annotationRef/>
      </w:r>
      <w:r w:rsidR="001F228C">
        <w:t>Needs to be updated as the includefield is also used in the Retrieve Transaction of the MPPS service. This is not a Search, and therefore has no associated matching.</w:t>
      </w:r>
    </w:p>
  </w:comment>
  <w:comment w:id="868" w:author="Jeroen Medema" w:date="2025-03-25T14:54:00Z" w:initials="JM">
    <w:p w14:paraId="3E9B2FD6" w14:textId="77777777" w:rsidR="007F1D06" w:rsidRDefault="007F1D06" w:rsidP="007F1D06">
      <w:pPr>
        <w:pStyle w:val="CommentText"/>
      </w:pPr>
      <w:r>
        <w:rPr>
          <w:rStyle w:val="CommentReference"/>
        </w:rPr>
        <w:annotationRef/>
      </w:r>
      <w:r>
        <w:t>Copy text to X.6. somewhere and remove this change here.</w:t>
      </w:r>
    </w:p>
  </w:comment>
  <w:comment w:id="887" w:author="Jeroen Medema" w:date="2025-03-25T15:04:00Z" w:initials="JM">
    <w:p w14:paraId="5543F15B" w14:textId="77777777" w:rsidR="00776A7D" w:rsidRDefault="00776A7D" w:rsidP="00776A7D">
      <w:pPr>
        <w:pStyle w:val="CommentText"/>
      </w:pPr>
      <w:r>
        <w:rPr>
          <w:rStyle w:val="CommentReference"/>
        </w:rPr>
        <w:annotationRef/>
      </w:r>
      <w:r>
        <w:t>Should be the same as the one below (or the other way around).</w:t>
      </w:r>
    </w:p>
  </w:comment>
  <w:comment w:id="893" w:author="Jeroen Medema" w:date="2025-03-25T15:04:00Z" w:initials="JM">
    <w:p w14:paraId="38982A73" w14:textId="77777777" w:rsidR="004C15B6" w:rsidRDefault="004C15B6" w:rsidP="004C15B6">
      <w:pPr>
        <w:pStyle w:val="CommentText"/>
      </w:pPr>
      <w:r>
        <w:rPr>
          <w:rStyle w:val="CommentReference"/>
        </w:rPr>
        <w:annotationRef/>
      </w:r>
      <w:r>
        <w:t>Should be the same as the one below (or the other way around).</w:t>
      </w:r>
    </w:p>
  </w:comment>
  <w:comment w:id="885" w:author="Jeroen Medema" w:date="2025-03-25T14:58:00Z" w:initials="JM">
    <w:p w14:paraId="2592A9AB" w14:textId="279FC58E" w:rsidR="007F1D06" w:rsidRDefault="007F1D06" w:rsidP="007F1D06">
      <w:pPr>
        <w:pStyle w:val="CommentText"/>
      </w:pPr>
      <w:r>
        <w:rPr>
          <w:rStyle w:val="CommentReference"/>
        </w:rPr>
        <w:annotationRef/>
      </w:r>
      <w:r>
        <w:t>Reorder parameters to be in the same order as in the text.</w:t>
      </w:r>
    </w:p>
  </w:comment>
  <w:comment w:id="896" w:author="Jeroen Medema" w:date="2025-03-25T15:03:00Z" w:initials="JM">
    <w:p w14:paraId="7026EFDF" w14:textId="77777777" w:rsidR="004C15B6" w:rsidRDefault="004C15B6" w:rsidP="004C15B6">
      <w:pPr>
        <w:pStyle w:val="CommentText"/>
      </w:pPr>
      <w:r>
        <w:rPr>
          <w:rStyle w:val="CommentReference"/>
        </w:rPr>
        <w:annotationRef/>
      </w:r>
      <w:r>
        <w:t>Can be removed when 200 status code implies that the server needs to adhere to what the user agent requested. (RFC9110) Also check PS3.18 on this.</w:t>
      </w:r>
    </w:p>
  </w:comment>
  <w:comment w:id="897" w:author="Jeroen Medema" w:date="2025-03-27T09:55:00Z" w:initials="JM">
    <w:p w14:paraId="3403139A" w14:textId="77777777" w:rsidR="006E6B98" w:rsidRDefault="006E6B98" w:rsidP="006E6B98">
      <w:pPr>
        <w:pStyle w:val="CommentText"/>
      </w:pPr>
      <w:r>
        <w:rPr>
          <w:rStyle w:val="CommentReference"/>
        </w:rPr>
        <w:annotationRef/>
      </w:r>
      <w:r>
        <w:t xml:space="preserve">RFC9110 states (italic text in this supplement) ‘The "Accept" header field can be used by user agents to specify </w:t>
      </w:r>
      <w:r>
        <w:rPr>
          <w:i/>
          <w:iCs/>
        </w:rPr>
        <w:t xml:space="preserve">their preferences </w:t>
      </w:r>
      <w:r>
        <w:t>regarding response media types.’ while PS3.18 currently does not require origin servers to honor user agents’ requests. There is, however, a new CP that is changing that. Given this CP, we can remove this text.</w:t>
      </w:r>
    </w:p>
  </w:comment>
  <w:comment w:id="944" w:author="Jeroen Medema" w:date="2025-03-25T15:10:00Z" w:initials="JM">
    <w:p w14:paraId="08F4850D" w14:textId="5E43E23F" w:rsidR="00AD25C6" w:rsidRDefault="00AD25C6" w:rsidP="00AD25C6">
      <w:pPr>
        <w:pStyle w:val="CommentText"/>
      </w:pPr>
      <w:r>
        <w:rPr>
          <w:rStyle w:val="CommentReference"/>
        </w:rPr>
        <w:annotationRef/>
      </w:r>
      <w:r>
        <w:t>Elaborate on the content of the request here in the text.</w:t>
      </w:r>
    </w:p>
  </w:comment>
  <w:comment w:id="985" w:author="Jeroen Medema" w:date="2025-03-25T15:09:00Z" w:initials="JM">
    <w:p w14:paraId="4387A3C9" w14:textId="4EED9F44" w:rsidR="004C15B6" w:rsidRDefault="004C15B6" w:rsidP="004C15B6">
      <w:pPr>
        <w:pStyle w:val="CommentText"/>
      </w:pPr>
      <w:r>
        <w:rPr>
          <w:rStyle w:val="CommentReference"/>
        </w:rPr>
        <w:annotationRef/>
      </w:r>
      <w:r>
        <w:t>Change that to legal UID. Also below.</w:t>
      </w:r>
    </w:p>
  </w:comment>
  <w:comment w:id="992" w:author="Jeroen Medema" w:date="2025-03-25T15:12:00Z" w:initials="JM">
    <w:p w14:paraId="7467A116" w14:textId="77777777" w:rsidR="009B4D5A" w:rsidRDefault="009B4D5A" w:rsidP="009B4D5A">
      <w:pPr>
        <w:pStyle w:val="CommentText"/>
      </w:pPr>
      <w:r>
        <w:rPr>
          <w:rStyle w:val="CommentReference"/>
        </w:rPr>
        <w:annotationRef/>
      </w:r>
      <w:r>
        <w:t>Also make up another UID here. ACME incorporated. PS3.17.</w:t>
      </w:r>
    </w:p>
  </w:comment>
  <w:comment w:id="1047" w:author="Jeroen Medema" w:date="2025-03-25T15:19:00Z" w:initials="JM">
    <w:p w14:paraId="5691E8B8" w14:textId="77777777" w:rsidR="00D3646C" w:rsidRDefault="00D3646C" w:rsidP="00D3646C">
      <w:pPr>
        <w:pStyle w:val="CommentText"/>
      </w:pPr>
      <w:r>
        <w:rPr>
          <w:rStyle w:val="CommentReference"/>
        </w:rPr>
        <w:annotationRef/>
      </w:r>
      <w:r>
        <w:t>This example is about recording newly created instances. What needs to be here (on the ellipsis).</w:t>
      </w:r>
    </w:p>
  </w:comment>
  <w:comment w:id="1048" w:author="Jeroen Medema" w:date="2025-03-27T11:28:00Z" w:initials="JM">
    <w:p w14:paraId="34A5AD8A" w14:textId="77777777" w:rsidR="00E41A9A" w:rsidRDefault="00E41A9A" w:rsidP="00E41A9A">
      <w:pPr>
        <w:pStyle w:val="CommentText"/>
      </w:pPr>
      <w:r>
        <w:rPr>
          <w:rStyle w:val="CommentReference"/>
        </w:rPr>
        <w:annotationRef/>
      </w:r>
      <w:r>
        <w:t>Nothing is mandatory (see PS3.4, Table F.7.2-1), so the ellipses can be empty.</w:t>
      </w:r>
    </w:p>
  </w:comment>
  <w:comment w:id="1056" w:author="Medema, Jeroen" w:date="2025-01-31T15:14:00Z" w:initials="JM">
    <w:p w14:paraId="6127B966" w14:textId="7E2C2A39" w:rsidR="006048B9" w:rsidRDefault="0002560A" w:rsidP="006048B9">
      <w:pPr>
        <w:pStyle w:val="CommentText"/>
      </w:pPr>
      <w:r>
        <w:rPr>
          <w:rStyle w:val="CommentReference"/>
        </w:rPr>
        <w:annotationRef/>
      </w:r>
      <w:r w:rsidR="006048B9">
        <w:t>We could decide that DICOMweb has different semantics here (e.g. all entries of sequences are seen as additions), but this needs to be approved, as this has some repercussions, e.g. what to do with duplicates? Or with inconsistencies?</w:t>
      </w:r>
    </w:p>
  </w:comment>
  <w:comment w:id="1057" w:author="Jeroen Medema" w:date="2025-03-25T15:24:00Z" w:initials="JM">
    <w:p w14:paraId="1AE2DCFA" w14:textId="77777777" w:rsidR="00D3646C" w:rsidRDefault="00D3646C" w:rsidP="00D3646C">
      <w:pPr>
        <w:pStyle w:val="CommentText"/>
      </w:pPr>
      <w:r>
        <w:rPr>
          <w:rStyle w:val="CommentReference"/>
        </w:rPr>
        <w:annotationRef/>
      </w:r>
      <w:r>
        <w:t>Make the text declarative. “Updates of …”</w:t>
      </w:r>
    </w:p>
  </w:comment>
  <w:comment w:id="1063" w:author="Jeroen Medema" w:date="2025-03-25T15:27:00Z" w:initials="JM">
    <w:p w14:paraId="10626B08" w14:textId="77777777" w:rsidR="00D3646C" w:rsidRDefault="00D3646C" w:rsidP="00D3646C">
      <w:pPr>
        <w:pStyle w:val="CommentText"/>
      </w:pPr>
      <w:r>
        <w:rPr>
          <w:rStyle w:val="CommentReference"/>
        </w:rPr>
        <w:annotationRef/>
      </w:r>
      <w:r>
        <w:t>Final state requirements? Refer to them.</w:t>
      </w:r>
    </w:p>
  </w:comment>
  <w:comment w:id="1114" w:author="Medema, Jeroen" w:date="2025-03-17T15:52:00Z" w:initials="JM">
    <w:p w14:paraId="155DBFE9" w14:textId="2AD3B782" w:rsidR="00F80F50" w:rsidRDefault="00F80F50" w:rsidP="00F80F50">
      <w:pPr>
        <w:pStyle w:val="CommentText"/>
      </w:pPr>
      <w:r>
        <w:rPr>
          <w:rStyle w:val="CommentReference"/>
        </w:rPr>
        <w:annotationRef/>
      </w:r>
      <w:r>
        <w:t>Please hyperlink this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16F886" w15:done="1"/>
  <w15:commentEx w15:paraId="6EBE183A" w15:done="1"/>
  <w15:commentEx w15:paraId="011F0F58" w15:done="1"/>
  <w15:commentEx w15:paraId="39E4A3C5" w15:done="1"/>
  <w15:commentEx w15:paraId="136B80AE" w15:paraIdParent="39E4A3C5" w15:done="1"/>
  <w15:commentEx w15:paraId="1E344AF6" w15:paraIdParent="39E4A3C5" w15:done="1"/>
  <w15:commentEx w15:paraId="43257366" w15:paraIdParent="39E4A3C5" w15:done="1"/>
  <w15:commentEx w15:paraId="42F1441A" w15:done="1"/>
  <w15:commentEx w15:paraId="3CCE6A5E" w15:paraIdParent="42F1441A" w15:done="1"/>
  <w15:commentEx w15:paraId="75EFDD57" w15:paraIdParent="42F1441A" w15:done="1"/>
  <w15:commentEx w15:paraId="6B37F1FF" w15:done="1"/>
  <w15:commentEx w15:paraId="4344D0B6" w15:paraIdParent="6B37F1FF" w15:done="1"/>
  <w15:commentEx w15:paraId="4B4A3081" w15:done="1"/>
  <w15:commentEx w15:paraId="371719BB" w15:paraIdParent="4B4A3081" w15:done="1"/>
  <w15:commentEx w15:paraId="20071434" w15:done="1"/>
  <w15:commentEx w15:paraId="6AF70020" w15:paraIdParent="20071434" w15:done="1"/>
  <w15:commentEx w15:paraId="65F20B53" w15:done="1"/>
  <w15:commentEx w15:paraId="7B1D740C" w15:paraIdParent="65F20B53" w15:done="1"/>
  <w15:commentEx w15:paraId="43BCCF60" w15:done="1"/>
  <w15:commentEx w15:paraId="3D6C6BAB" w15:paraIdParent="43BCCF60" w15:done="1"/>
  <w15:commentEx w15:paraId="036B5824" w15:paraIdParent="43BCCF60" w15:done="1"/>
  <w15:commentEx w15:paraId="1EA6E718" w15:paraIdParent="43BCCF60" w15:done="1"/>
  <w15:commentEx w15:paraId="48210876" w15:done="1"/>
  <w15:commentEx w15:paraId="6B48044C" w15:paraIdParent="48210876" w15:done="1"/>
  <w15:commentEx w15:paraId="364E773A" w15:done="1"/>
  <w15:commentEx w15:paraId="7B40B62C" w15:paraIdParent="364E773A" w15:done="1"/>
  <w15:commentEx w15:paraId="4E03FC15" w15:paraIdParent="364E773A" w15:done="1"/>
  <w15:commentEx w15:paraId="26E61A1A" w15:done="1"/>
  <w15:commentEx w15:paraId="78E21ED3" w15:paraIdParent="26E61A1A" w15:done="1"/>
  <w15:commentEx w15:paraId="42A8C567" w15:paraIdParent="26E61A1A" w15:done="1"/>
  <w15:commentEx w15:paraId="35EF151D" w15:done="1"/>
  <w15:commentEx w15:paraId="5F9E1B1E" w15:paraIdParent="35EF151D" w15:done="1"/>
  <w15:commentEx w15:paraId="51111080" w15:done="1"/>
  <w15:commentEx w15:paraId="5732B44B" w15:done="1"/>
  <w15:commentEx w15:paraId="76AEBB0A" w15:paraIdParent="5732B44B" w15:done="1"/>
  <w15:commentEx w15:paraId="5BB33C32" w15:done="1"/>
  <w15:commentEx w15:paraId="1A763456" w15:paraIdParent="5BB33C32" w15:done="1"/>
  <w15:commentEx w15:paraId="429F768D" w15:done="0"/>
  <w15:commentEx w15:paraId="5492415C" w15:done="0"/>
  <w15:commentEx w15:paraId="7059F677" w15:done="1"/>
  <w15:commentEx w15:paraId="3E9B2FD6" w15:paraIdParent="7059F677" w15:done="1"/>
  <w15:commentEx w15:paraId="5543F15B" w15:done="1"/>
  <w15:commentEx w15:paraId="38982A73" w15:done="1"/>
  <w15:commentEx w15:paraId="2592A9AB" w15:done="1"/>
  <w15:commentEx w15:paraId="7026EFDF" w15:done="0"/>
  <w15:commentEx w15:paraId="3403139A" w15:paraIdParent="7026EFDF" w15:done="0"/>
  <w15:commentEx w15:paraId="08F4850D" w15:done="1"/>
  <w15:commentEx w15:paraId="4387A3C9" w15:done="1"/>
  <w15:commentEx w15:paraId="7467A116" w15:done="1"/>
  <w15:commentEx w15:paraId="5691E8B8" w15:done="0"/>
  <w15:commentEx w15:paraId="34A5AD8A" w15:paraIdParent="5691E8B8" w15:done="0"/>
  <w15:commentEx w15:paraId="6127B966" w15:done="0"/>
  <w15:commentEx w15:paraId="1AE2DCFA" w15:paraIdParent="6127B966" w15:done="0"/>
  <w15:commentEx w15:paraId="10626B08" w15:done="0"/>
  <w15:commentEx w15:paraId="155DB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AE251F" w16cex:dateUtc="2025-03-25T13:29:00Z"/>
  <w16cex:commentExtensible w16cex:durableId="123A227A" w16cex:dateUtc="2025-03-25T13:34:00Z"/>
  <w16cex:commentExtensible w16cex:durableId="6D207D01" w16cex:dateUtc="2025-03-25T13:06:00Z"/>
  <w16cex:commentExtensible w16cex:durableId="63E7331E" w16cex:dateUtc="2025-01-16T16:51:00Z"/>
  <w16cex:commentExtensible w16cex:durableId="66D6D235" w16cex:dateUtc="2025-01-16T16:52:00Z"/>
  <w16cex:commentExtensible w16cex:durableId="56BC6955" w16cex:dateUtc="2025-01-16T16:53:00Z"/>
  <w16cex:commentExtensible w16cex:durableId="04BA9CDF" w16cex:dateUtc="2025-01-17T12:27:00Z"/>
  <w16cex:commentExtensible w16cex:durableId="16F82CEE" w16cex:dateUtc="2024-10-28T14:37:00Z"/>
  <w16cex:commentExtensible w16cex:durableId="5259175C" w16cex:dateUtc="2025-01-16T17:48:00Z"/>
  <w16cex:commentExtensible w16cex:durableId="150AE8A3" w16cex:dateUtc="2025-01-20T11:46:00Z"/>
  <w16cex:commentExtensible w16cex:durableId="27263AE5" w16cex:dateUtc="2025-01-16T17:37:00Z"/>
  <w16cex:commentExtensible w16cex:durableId="357E114A" w16cex:dateUtc="2025-01-20T16:24:00Z"/>
  <w16cex:commentExtensible w16cex:durableId="262DDA6A" w16cex:dateUtc="2025-01-16T17:00:00Z"/>
  <w16cex:commentExtensible w16cex:durableId="7D0666E7" w16cex:dateUtc="2025-03-13T14:32:00Z"/>
  <w16cex:commentExtensible w16cex:durableId="4010008B" w16cex:dateUtc="2025-01-16T17:02:00Z"/>
  <w16cex:commentExtensible w16cex:durableId="4F6FEE2E" w16cex:dateUtc="2025-01-20T11:40:00Z"/>
  <w16cex:commentExtensible w16cex:durableId="46E4418B" w16cex:dateUtc="2025-01-16T17:28:00Z"/>
  <w16cex:commentExtensible w16cex:durableId="423648B5" w16cex:dateUtc="2025-01-20T16:32:00Z"/>
  <w16cex:commentExtensible w16cex:durableId="4617CA2B" w16cex:dateUtc="2025-01-16T16:51:00Z"/>
  <w16cex:commentExtensible w16cex:durableId="40A72AB2" w16cex:dateUtc="2025-01-16T16:52:00Z"/>
  <w16cex:commentExtensible w16cex:durableId="13C6B018" w16cex:dateUtc="2025-01-16T16:53:00Z"/>
  <w16cex:commentExtensible w16cex:durableId="06C0FC7C" w16cex:dateUtc="2025-01-20T16:33:00Z"/>
  <w16cex:commentExtensible w16cex:durableId="2D59A523" w16cex:dateUtc="2025-01-16T16:56:00Z"/>
  <w16cex:commentExtensible w16cex:durableId="0C2A4FA2" w16cex:dateUtc="2025-01-20T16:33:00Z"/>
  <w16cex:commentExtensible w16cex:durableId="1BA0CFBD" w16cex:dateUtc="2025-01-16T14:29:00Z"/>
  <w16cex:commentExtensible w16cex:durableId="78003F08" w16cex:dateUtc="2025-01-16T14:32:00Z"/>
  <w16cex:commentExtensible w16cex:durableId="2F2112B4" w16cex:dateUtc="2025-01-20T16:34:00Z"/>
  <w16cex:commentExtensible w16cex:durableId="5DBE33E1" w16cex:dateUtc="2025-01-16T18:03:00Z"/>
  <w16cex:commentExtensible w16cex:durableId="43339A52" w16cex:dateUtc="2025-01-16T18:05:00Z"/>
  <w16cex:commentExtensible w16cex:durableId="20673170" w16cex:dateUtc="2025-01-20T16:36:00Z"/>
  <w16cex:commentExtensible w16cex:durableId="5008267A" w16cex:dateUtc="2025-01-16T18:11:00Z"/>
  <w16cex:commentExtensible w16cex:durableId="180B6361" w16cex:dateUtc="2025-03-13T14:40:00Z"/>
  <w16cex:commentExtensible w16cex:durableId="1C3A5027" w16cex:dateUtc="2025-03-25T13:53:00Z"/>
  <w16cex:commentExtensible w16cex:durableId="54640A24" w16cex:dateUtc="2025-01-16T18:24:00Z"/>
  <w16cex:commentExtensible w16cex:durableId="695F27D4" w16cex:dateUtc="2025-03-17T11:48:00Z"/>
  <w16cex:commentExtensible w16cex:durableId="34D73DF4" w16cex:dateUtc="2025-01-16T18:31:00Z"/>
  <w16cex:commentExtensible w16cex:durableId="1CA5899C" w16cex:dateUtc="2025-01-20T16:19:00Z"/>
  <w16cex:commentExtensible w16cex:durableId="10584BDD" w16cex:dateUtc="2025-03-28T11:08:00Z"/>
  <w16cex:commentExtensible w16cex:durableId="67AD778E" w16cex:dateUtc="2025-03-25T13:40:00Z"/>
  <w16cex:commentExtensible w16cex:durableId="28EF3B25" w16cex:dateUtc="2025-01-20T16:15:00Z"/>
  <w16cex:commentExtensible w16cex:durableId="0D726CE5" w16cex:dateUtc="2025-03-25T13:54:00Z"/>
  <w16cex:commentExtensible w16cex:durableId="6AE3DFE9" w16cex:dateUtc="2025-03-25T14:04:00Z"/>
  <w16cex:commentExtensible w16cex:durableId="1244C2E2" w16cex:dateUtc="2025-03-25T14:04:00Z"/>
  <w16cex:commentExtensible w16cex:durableId="7B1312CF" w16cex:dateUtc="2025-03-25T13:58:00Z"/>
  <w16cex:commentExtensible w16cex:durableId="392B5578" w16cex:dateUtc="2025-03-25T14:03:00Z"/>
  <w16cex:commentExtensible w16cex:durableId="13B8DE63" w16cex:dateUtc="2025-03-27T08:55:00Z"/>
  <w16cex:commentExtensible w16cex:durableId="397C3C1A" w16cex:dateUtc="2025-03-25T14:10:00Z"/>
  <w16cex:commentExtensible w16cex:durableId="68D25275" w16cex:dateUtc="2025-03-25T14:09:00Z"/>
  <w16cex:commentExtensible w16cex:durableId="75114401" w16cex:dateUtc="2025-03-25T14:12:00Z"/>
  <w16cex:commentExtensible w16cex:durableId="0F3F5FC5" w16cex:dateUtc="2025-03-25T14:19:00Z"/>
  <w16cex:commentExtensible w16cex:durableId="078FDD9C" w16cex:dateUtc="2025-03-27T10:28:00Z"/>
  <w16cex:commentExtensible w16cex:durableId="11DFD9BC" w16cex:dateUtc="2025-01-31T14:14:00Z"/>
  <w16cex:commentExtensible w16cex:durableId="25A57DF0" w16cex:dateUtc="2025-03-25T14:24:00Z"/>
  <w16cex:commentExtensible w16cex:durableId="76F32761" w16cex:dateUtc="2025-03-25T14:27:00Z"/>
  <w16cex:commentExtensible w16cex:durableId="35A2D982" w16cex:dateUtc="2025-03-17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16F886" w16cid:durableId="49AE251F"/>
  <w16cid:commentId w16cid:paraId="6EBE183A" w16cid:durableId="123A227A"/>
  <w16cid:commentId w16cid:paraId="011F0F58" w16cid:durableId="6D207D01"/>
  <w16cid:commentId w16cid:paraId="39E4A3C5" w16cid:durableId="63E7331E"/>
  <w16cid:commentId w16cid:paraId="136B80AE" w16cid:durableId="66D6D235"/>
  <w16cid:commentId w16cid:paraId="1E344AF6" w16cid:durableId="56BC6955"/>
  <w16cid:commentId w16cid:paraId="43257366" w16cid:durableId="04BA9CDF"/>
  <w16cid:commentId w16cid:paraId="42F1441A" w16cid:durableId="16F82CEE"/>
  <w16cid:commentId w16cid:paraId="3CCE6A5E" w16cid:durableId="5259175C"/>
  <w16cid:commentId w16cid:paraId="75EFDD57" w16cid:durableId="150AE8A3"/>
  <w16cid:commentId w16cid:paraId="6B37F1FF" w16cid:durableId="27263AE5"/>
  <w16cid:commentId w16cid:paraId="4344D0B6" w16cid:durableId="357E114A"/>
  <w16cid:commentId w16cid:paraId="4B4A3081" w16cid:durableId="262DDA6A"/>
  <w16cid:commentId w16cid:paraId="371719BB" w16cid:durableId="7D0666E7"/>
  <w16cid:commentId w16cid:paraId="20071434" w16cid:durableId="4010008B"/>
  <w16cid:commentId w16cid:paraId="6AF70020" w16cid:durableId="4F6FEE2E"/>
  <w16cid:commentId w16cid:paraId="65F20B53" w16cid:durableId="46E4418B"/>
  <w16cid:commentId w16cid:paraId="7B1D740C" w16cid:durableId="423648B5"/>
  <w16cid:commentId w16cid:paraId="43BCCF60" w16cid:durableId="4617CA2B"/>
  <w16cid:commentId w16cid:paraId="3D6C6BAB" w16cid:durableId="40A72AB2"/>
  <w16cid:commentId w16cid:paraId="036B5824" w16cid:durableId="13C6B018"/>
  <w16cid:commentId w16cid:paraId="1EA6E718" w16cid:durableId="06C0FC7C"/>
  <w16cid:commentId w16cid:paraId="48210876" w16cid:durableId="2D59A523"/>
  <w16cid:commentId w16cid:paraId="6B48044C" w16cid:durableId="0C2A4FA2"/>
  <w16cid:commentId w16cid:paraId="364E773A" w16cid:durableId="1BA0CFBD"/>
  <w16cid:commentId w16cid:paraId="7B40B62C" w16cid:durableId="78003F08"/>
  <w16cid:commentId w16cid:paraId="4E03FC15" w16cid:durableId="2F2112B4"/>
  <w16cid:commentId w16cid:paraId="26E61A1A" w16cid:durableId="5DBE33E1"/>
  <w16cid:commentId w16cid:paraId="78E21ED3" w16cid:durableId="43339A52"/>
  <w16cid:commentId w16cid:paraId="42A8C567" w16cid:durableId="20673170"/>
  <w16cid:commentId w16cid:paraId="35EF151D" w16cid:durableId="5008267A"/>
  <w16cid:commentId w16cid:paraId="5F9E1B1E" w16cid:durableId="180B6361"/>
  <w16cid:commentId w16cid:paraId="51111080" w16cid:durableId="1C3A5027"/>
  <w16cid:commentId w16cid:paraId="5732B44B" w16cid:durableId="54640A24"/>
  <w16cid:commentId w16cid:paraId="76AEBB0A" w16cid:durableId="695F27D4"/>
  <w16cid:commentId w16cid:paraId="5BB33C32" w16cid:durableId="34D73DF4"/>
  <w16cid:commentId w16cid:paraId="1A763456" w16cid:durableId="1CA5899C"/>
  <w16cid:commentId w16cid:paraId="429F768D" w16cid:durableId="10584BDD"/>
  <w16cid:commentId w16cid:paraId="5492415C" w16cid:durableId="67AD778E"/>
  <w16cid:commentId w16cid:paraId="7059F677" w16cid:durableId="28EF3B25"/>
  <w16cid:commentId w16cid:paraId="3E9B2FD6" w16cid:durableId="0D726CE5"/>
  <w16cid:commentId w16cid:paraId="5543F15B" w16cid:durableId="6AE3DFE9"/>
  <w16cid:commentId w16cid:paraId="38982A73" w16cid:durableId="1244C2E2"/>
  <w16cid:commentId w16cid:paraId="2592A9AB" w16cid:durableId="7B1312CF"/>
  <w16cid:commentId w16cid:paraId="7026EFDF" w16cid:durableId="392B5578"/>
  <w16cid:commentId w16cid:paraId="3403139A" w16cid:durableId="13B8DE63"/>
  <w16cid:commentId w16cid:paraId="08F4850D" w16cid:durableId="397C3C1A"/>
  <w16cid:commentId w16cid:paraId="4387A3C9" w16cid:durableId="68D25275"/>
  <w16cid:commentId w16cid:paraId="7467A116" w16cid:durableId="75114401"/>
  <w16cid:commentId w16cid:paraId="5691E8B8" w16cid:durableId="0F3F5FC5"/>
  <w16cid:commentId w16cid:paraId="34A5AD8A" w16cid:durableId="078FDD9C"/>
  <w16cid:commentId w16cid:paraId="6127B966" w16cid:durableId="11DFD9BC"/>
  <w16cid:commentId w16cid:paraId="1AE2DCFA" w16cid:durableId="25A57DF0"/>
  <w16cid:commentId w16cid:paraId="10626B08" w16cid:durableId="76F32761"/>
  <w16cid:commentId w16cid:paraId="155DBFE9" w16cid:durableId="35A2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87275" w14:textId="77777777" w:rsidR="009E655F" w:rsidRDefault="009E655F">
      <w:pPr>
        <w:spacing w:after="0"/>
      </w:pPr>
      <w:r>
        <w:separator/>
      </w:r>
    </w:p>
  </w:endnote>
  <w:endnote w:type="continuationSeparator" w:id="0">
    <w:p w14:paraId="2CCBF731" w14:textId="77777777" w:rsidR="009E655F" w:rsidRDefault="009E655F">
      <w:pPr>
        <w:spacing w:after="0"/>
      </w:pPr>
      <w:r>
        <w:continuationSeparator/>
      </w:r>
    </w:p>
  </w:endnote>
  <w:endnote w:type="continuationNotice" w:id="1">
    <w:p w14:paraId="7A0D8F16" w14:textId="77777777" w:rsidR="009E655F" w:rsidRDefault="009E655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Mono ExtraCondensed M">
    <w:panose1 w:val="020B0509040504020204"/>
    <w:charset w:val="00"/>
    <w:family w:val="modern"/>
    <w:pitch w:val="variable"/>
    <w:sig w:usb0="E00002FF" w:usb1="0200FCFF" w:usb2="08000039" w:usb3="00000000" w:csb0="0000019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8C343" w14:textId="77777777" w:rsidR="009E655F" w:rsidRDefault="009E655F">
      <w:pPr>
        <w:spacing w:after="0"/>
      </w:pPr>
      <w:r>
        <w:separator/>
      </w:r>
    </w:p>
  </w:footnote>
  <w:footnote w:type="continuationSeparator" w:id="0">
    <w:p w14:paraId="6D814921" w14:textId="77777777" w:rsidR="009E655F" w:rsidRDefault="009E655F">
      <w:pPr>
        <w:spacing w:after="0"/>
      </w:pPr>
      <w:r>
        <w:continuationSeparator/>
      </w:r>
    </w:p>
  </w:footnote>
  <w:footnote w:type="continuationNotice" w:id="1">
    <w:p w14:paraId="7F84BD9D" w14:textId="77777777" w:rsidR="009E655F" w:rsidRDefault="009E655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60D6B775" w:rsidR="00946649" w:rsidRDefault="007532C2" w:rsidP="006128FB">
    <w:pPr>
      <w:tabs>
        <w:tab w:val="clear" w:pos="720"/>
        <w:tab w:val="right" w:pos="9000"/>
      </w:tabs>
    </w:pPr>
    <w:r>
      <w:tab/>
    </w:r>
    <w:r w:rsidR="00AE4FC0">
      <w:t>DICOMweb Modality</w:t>
    </w:r>
    <w:r w:rsidR="00270B68">
      <w:t xml:space="preserve"> Workflow</w:t>
    </w:r>
    <w:r w:rsidR="00AE4FC0">
      <w:t xml:space="preserve"> Service</w:t>
    </w:r>
    <w:r w:rsidR="00AB3DC7">
      <w:t>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E026D"/>
    <w:multiLevelType w:val="hybridMultilevel"/>
    <w:tmpl w:val="6B68F66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10"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B197D"/>
    <w:multiLevelType w:val="hybridMultilevel"/>
    <w:tmpl w:val="CF36D3A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7A170F2"/>
    <w:multiLevelType w:val="hybridMultilevel"/>
    <w:tmpl w:val="85D016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7" w15:restartNumberingAfterBreak="0">
    <w:nsid w:val="694B2CDB"/>
    <w:multiLevelType w:val="hybridMultilevel"/>
    <w:tmpl w:val="04BAA064"/>
    <w:lvl w:ilvl="0" w:tplc="04090001">
      <w:start w:val="1"/>
      <w:numFmt w:val="bullet"/>
      <w:lvlText w:val=""/>
      <w:lvlJc w:val="left"/>
      <w:pPr>
        <w:ind w:left="720" w:hanging="360"/>
      </w:pPr>
      <w:rPr>
        <w:rFonts w:ascii="Symbol" w:hAnsi="Symbol" w:hint="default"/>
      </w:rPr>
    </w:lvl>
    <w:lvl w:ilvl="1" w:tplc="83C21DA0">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0"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6"/>
  </w:num>
  <w:num w:numId="3" w16cid:durableId="1919170070">
    <w:abstractNumId w:val="19"/>
  </w:num>
  <w:num w:numId="4" w16cid:durableId="175577463">
    <w:abstractNumId w:val="1"/>
  </w:num>
  <w:num w:numId="5" w16cid:durableId="1865510697">
    <w:abstractNumId w:val="12"/>
  </w:num>
  <w:num w:numId="6" w16cid:durableId="2057001118">
    <w:abstractNumId w:val="21"/>
  </w:num>
  <w:num w:numId="7" w16cid:durableId="717818846">
    <w:abstractNumId w:val="11"/>
  </w:num>
  <w:num w:numId="8" w16cid:durableId="560869225">
    <w:abstractNumId w:val="7"/>
  </w:num>
  <w:num w:numId="9" w16cid:durableId="544492390">
    <w:abstractNumId w:val="13"/>
  </w:num>
  <w:num w:numId="10" w16cid:durableId="1198927321">
    <w:abstractNumId w:val="5"/>
  </w:num>
  <w:num w:numId="11" w16cid:durableId="1070539297">
    <w:abstractNumId w:val="0"/>
  </w:num>
  <w:num w:numId="12" w16cid:durableId="1612473377">
    <w:abstractNumId w:val="3"/>
  </w:num>
  <w:num w:numId="13" w16cid:durableId="2048066819">
    <w:abstractNumId w:val="20"/>
  </w:num>
  <w:num w:numId="14" w16cid:durableId="1057322347">
    <w:abstractNumId w:val="4"/>
  </w:num>
  <w:num w:numId="15" w16cid:durableId="1977830106">
    <w:abstractNumId w:val="18"/>
  </w:num>
  <w:num w:numId="16" w16cid:durableId="372535685">
    <w:abstractNumId w:val="9"/>
  </w:num>
  <w:num w:numId="17" w16cid:durableId="681132210">
    <w:abstractNumId w:val="6"/>
  </w:num>
  <w:num w:numId="18" w16cid:durableId="1148279105">
    <w:abstractNumId w:val="10"/>
  </w:num>
  <w:num w:numId="19" w16cid:durableId="541019994">
    <w:abstractNumId w:val="17"/>
  </w:num>
  <w:num w:numId="20" w16cid:durableId="140853938">
    <w:abstractNumId w:val="14"/>
  </w:num>
  <w:num w:numId="21" w16cid:durableId="29651530">
    <w:abstractNumId w:val="15"/>
  </w:num>
  <w:num w:numId="22" w16cid:durableId="110757664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roen Medema">
    <w15:presenceInfo w15:providerId="Windows Live" w15:userId="c7e6973795643f4a"/>
  </w15:person>
  <w15:person w15:author="Medema, Jeroen">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footnotePr>
    <w:numFmt w:val="lowerRoman"/>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2D58"/>
    <w:rsid w:val="00013C36"/>
    <w:rsid w:val="000149B2"/>
    <w:rsid w:val="00015ACD"/>
    <w:rsid w:val="0001636D"/>
    <w:rsid w:val="00017F5F"/>
    <w:rsid w:val="00020123"/>
    <w:rsid w:val="00021772"/>
    <w:rsid w:val="0002232E"/>
    <w:rsid w:val="00023C64"/>
    <w:rsid w:val="0002437F"/>
    <w:rsid w:val="0002560A"/>
    <w:rsid w:val="00025C73"/>
    <w:rsid w:val="00026FF8"/>
    <w:rsid w:val="000279D0"/>
    <w:rsid w:val="00030073"/>
    <w:rsid w:val="00030D79"/>
    <w:rsid w:val="00031196"/>
    <w:rsid w:val="000402F2"/>
    <w:rsid w:val="000433D8"/>
    <w:rsid w:val="00044E5B"/>
    <w:rsid w:val="000463B8"/>
    <w:rsid w:val="00050FC4"/>
    <w:rsid w:val="000512CC"/>
    <w:rsid w:val="00054905"/>
    <w:rsid w:val="00056CD9"/>
    <w:rsid w:val="0006144D"/>
    <w:rsid w:val="00063106"/>
    <w:rsid w:val="00063AEA"/>
    <w:rsid w:val="00064316"/>
    <w:rsid w:val="000659EB"/>
    <w:rsid w:val="000670B6"/>
    <w:rsid w:val="00067A66"/>
    <w:rsid w:val="0007068B"/>
    <w:rsid w:val="00071000"/>
    <w:rsid w:val="00071397"/>
    <w:rsid w:val="00071404"/>
    <w:rsid w:val="000725C8"/>
    <w:rsid w:val="00073796"/>
    <w:rsid w:val="00073AB1"/>
    <w:rsid w:val="00073EEA"/>
    <w:rsid w:val="000756F0"/>
    <w:rsid w:val="00075D2A"/>
    <w:rsid w:val="00076837"/>
    <w:rsid w:val="00076B5E"/>
    <w:rsid w:val="000770EA"/>
    <w:rsid w:val="00080248"/>
    <w:rsid w:val="00085730"/>
    <w:rsid w:val="000864EC"/>
    <w:rsid w:val="00090911"/>
    <w:rsid w:val="00093249"/>
    <w:rsid w:val="000947D4"/>
    <w:rsid w:val="00095316"/>
    <w:rsid w:val="00095B62"/>
    <w:rsid w:val="00097C3C"/>
    <w:rsid w:val="000A0469"/>
    <w:rsid w:val="000A0D87"/>
    <w:rsid w:val="000A1F1F"/>
    <w:rsid w:val="000A2782"/>
    <w:rsid w:val="000A32D4"/>
    <w:rsid w:val="000A48C9"/>
    <w:rsid w:val="000A561A"/>
    <w:rsid w:val="000A6128"/>
    <w:rsid w:val="000B16F0"/>
    <w:rsid w:val="000B1DE6"/>
    <w:rsid w:val="000B2C5B"/>
    <w:rsid w:val="000B4794"/>
    <w:rsid w:val="000B5C4F"/>
    <w:rsid w:val="000C0603"/>
    <w:rsid w:val="000C1E4C"/>
    <w:rsid w:val="000C45FB"/>
    <w:rsid w:val="000C4A1C"/>
    <w:rsid w:val="000C4DD7"/>
    <w:rsid w:val="000C5037"/>
    <w:rsid w:val="000C5789"/>
    <w:rsid w:val="000C5795"/>
    <w:rsid w:val="000C7241"/>
    <w:rsid w:val="000C7667"/>
    <w:rsid w:val="000D123E"/>
    <w:rsid w:val="000D1638"/>
    <w:rsid w:val="000D2F2A"/>
    <w:rsid w:val="000D67FA"/>
    <w:rsid w:val="000D77D1"/>
    <w:rsid w:val="000E0F68"/>
    <w:rsid w:val="000E25BF"/>
    <w:rsid w:val="000E3F4E"/>
    <w:rsid w:val="000E51B0"/>
    <w:rsid w:val="000E6462"/>
    <w:rsid w:val="000E6B5F"/>
    <w:rsid w:val="000F0095"/>
    <w:rsid w:val="000F1AFA"/>
    <w:rsid w:val="000F1FF3"/>
    <w:rsid w:val="000F2CE5"/>
    <w:rsid w:val="000F54D7"/>
    <w:rsid w:val="000F61A3"/>
    <w:rsid w:val="000F65E2"/>
    <w:rsid w:val="00100F85"/>
    <w:rsid w:val="00101A18"/>
    <w:rsid w:val="001046E2"/>
    <w:rsid w:val="0010474D"/>
    <w:rsid w:val="00106A76"/>
    <w:rsid w:val="001078FB"/>
    <w:rsid w:val="00107D9C"/>
    <w:rsid w:val="001129FA"/>
    <w:rsid w:val="00113A60"/>
    <w:rsid w:val="00114662"/>
    <w:rsid w:val="00114967"/>
    <w:rsid w:val="00116F1B"/>
    <w:rsid w:val="00120991"/>
    <w:rsid w:val="00121861"/>
    <w:rsid w:val="00121DA6"/>
    <w:rsid w:val="0012263A"/>
    <w:rsid w:val="00124198"/>
    <w:rsid w:val="00127786"/>
    <w:rsid w:val="00127847"/>
    <w:rsid w:val="00131169"/>
    <w:rsid w:val="0013554A"/>
    <w:rsid w:val="001363F8"/>
    <w:rsid w:val="00143FA8"/>
    <w:rsid w:val="0014495C"/>
    <w:rsid w:val="00145630"/>
    <w:rsid w:val="00146A2B"/>
    <w:rsid w:val="00147BDF"/>
    <w:rsid w:val="00147D1F"/>
    <w:rsid w:val="00147EB1"/>
    <w:rsid w:val="00150B29"/>
    <w:rsid w:val="00152CAD"/>
    <w:rsid w:val="00154576"/>
    <w:rsid w:val="001555A8"/>
    <w:rsid w:val="00156749"/>
    <w:rsid w:val="00160399"/>
    <w:rsid w:val="00161D37"/>
    <w:rsid w:val="0016219E"/>
    <w:rsid w:val="00164284"/>
    <w:rsid w:val="00167B01"/>
    <w:rsid w:val="001703AE"/>
    <w:rsid w:val="001718ED"/>
    <w:rsid w:val="001721F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3B09"/>
    <w:rsid w:val="001953F0"/>
    <w:rsid w:val="0019580D"/>
    <w:rsid w:val="0019611A"/>
    <w:rsid w:val="00197FA8"/>
    <w:rsid w:val="001A1808"/>
    <w:rsid w:val="001A2E8C"/>
    <w:rsid w:val="001A3CA3"/>
    <w:rsid w:val="001A5518"/>
    <w:rsid w:val="001A7CEB"/>
    <w:rsid w:val="001A7FB6"/>
    <w:rsid w:val="001B105F"/>
    <w:rsid w:val="001B1224"/>
    <w:rsid w:val="001B2356"/>
    <w:rsid w:val="001B3FB9"/>
    <w:rsid w:val="001B41A0"/>
    <w:rsid w:val="001B5300"/>
    <w:rsid w:val="001B6417"/>
    <w:rsid w:val="001C0451"/>
    <w:rsid w:val="001C1494"/>
    <w:rsid w:val="001C2AC1"/>
    <w:rsid w:val="001C37B3"/>
    <w:rsid w:val="001C3C08"/>
    <w:rsid w:val="001C46EE"/>
    <w:rsid w:val="001C589A"/>
    <w:rsid w:val="001C6C23"/>
    <w:rsid w:val="001C762F"/>
    <w:rsid w:val="001D1672"/>
    <w:rsid w:val="001D2541"/>
    <w:rsid w:val="001D6785"/>
    <w:rsid w:val="001D6941"/>
    <w:rsid w:val="001E0A6B"/>
    <w:rsid w:val="001E1420"/>
    <w:rsid w:val="001E398E"/>
    <w:rsid w:val="001E5D1E"/>
    <w:rsid w:val="001E5F8C"/>
    <w:rsid w:val="001E6BA1"/>
    <w:rsid w:val="001E7933"/>
    <w:rsid w:val="001F07A4"/>
    <w:rsid w:val="001F228C"/>
    <w:rsid w:val="001F2478"/>
    <w:rsid w:val="001F2A55"/>
    <w:rsid w:val="001F49D9"/>
    <w:rsid w:val="001F6836"/>
    <w:rsid w:val="001F7344"/>
    <w:rsid w:val="00201071"/>
    <w:rsid w:val="00201636"/>
    <w:rsid w:val="00201D51"/>
    <w:rsid w:val="002036C1"/>
    <w:rsid w:val="00204C19"/>
    <w:rsid w:val="002051E3"/>
    <w:rsid w:val="00211E2F"/>
    <w:rsid w:val="002143FD"/>
    <w:rsid w:val="00214AF5"/>
    <w:rsid w:val="0021595C"/>
    <w:rsid w:val="00222BE7"/>
    <w:rsid w:val="00223EFE"/>
    <w:rsid w:val="00226831"/>
    <w:rsid w:val="002308E4"/>
    <w:rsid w:val="0023229F"/>
    <w:rsid w:val="00233243"/>
    <w:rsid w:val="002364BE"/>
    <w:rsid w:val="00237B38"/>
    <w:rsid w:val="00243122"/>
    <w:rsid w:val="0024556E"/>
    <w:rsid w:val="002501F2"/>
    <w:rsid w:val="00252D03"/>
    <w:rsid w:val="00252EE2"/>
    <w:rsid w:val="00253758"/>
    <w:rsid w:val="002537F4"/>
    <w:rsid w:val="00254504"/>
    <w:rsid w:val="0025760C"/>
    <w:rsid w:val="002607DA"/>
    <w:rsid w:val="00260BD8"/>
    <w:rsid w:val="0026121A"/>
    <w:rsid w:val="002630C6"/>
    <w:rsid w:val="00263553"/>
    <w:rsid w:val="00264B92"/>
    <w:rsid w:val="00265C53"/>
    <w:rsid w:val="0026637E"/>
    <w:rsid w:val="002668AB"/>
    <w:rsid w:val="00267080"/>
    <w:rsid w:val="00270B68"/>
    <w:rsid w:val="00274472"/>
    <w:rsid w:val="0027480D"/>
    <w:rsid w:val="002753BB"/>
    <w:rsid w:val="00276952"/>
    <w:rsid w:val="00277B51"/>
    <w:rsid w:val="00280B7F"/>
    <w:rsid w:val="00281A2E"/>
    <w:rsid w:val="002832CA"/>
    <w:rsid w:val="002917D9"/>
    <w:rsid w:val="00293F38"/>
    <w:rsid w:val="0029594C"/>
    <w:rsid w:val="00295EED"/>
    <w:rsid w:val="00296512"/>
    <w:rsid w:val="002969F8"/>
    <w:rsid w:val="00297110"/>
    <w:rsid w:val="002A1111"/>
    <w:rsid w:val="002A2933"/>
    <w:rsid w:val="002A31A4"/>
    <w:rsid w:val="002A4B56"/>
    <w:rsid w:val="002A66A2"/>
    <w:rsid w:val="002A70DA"/>
    <w:rsid w:val="002B0276"/>
    <w:rsid w:val="002B2FFA"/>
    <w:rsid w:val="002B4F5F"/>
    <w:rsid w:val="002B6948"/>
    <w:rsid w:val="002B7714"/>
    <w:rsid w:val="002C1A3C"/>
    <w:rsid w:val="002C58AF"/>
    <w:rsid w:val="002C5CEC"/>
    <w:rsid w:val="002C7B57"/>
    <w:rsid w:val="002D1B77"/>
    <w:rsid w:val="002D262B"/>
    <w:rsid w:val="002D3FF5"/>
    <w:rsid w:val="002D445A"/>
    <w:rsid w:val="002D4E27"/>
    <w:rsid w:val="002D692B"/>
    <w:rsid w:val="002E34D0"/>
    <w:rsid w:val="002E6188"/>
    <w:rsid w:val="002E6621"/>
    <w:rsid w:val="002E6E25"/>
    <w:rsid w:val="002E79B3"/>
    <w:rsid w:val="002E7A6C"/>
    <w:rsid w:val="002E7CF9"/>
    <w:rsid w:val="002E7FD6"/>
    <w:rsid w:val="002F132A"/>
    <w:rsid w:val="002F1ABB"/>
    <w:rsid w:val="002F325B"/>
    <w:rsid w:val="002F52F0"/>
    <w:rsid w:val="002F6EEA"/>
    <w:rsid w:val="002F7584"/>
    <w:rsid w:val="0030372A"/>
    <w:rsid w:val="00306F55"/>
    <w:rsid w:val="00306FCA"/>
    <w:rsid w:val="003102BE"/>
    <w:rsid w:val="00310722"/>
    <w:rsid w:val="00311059"/>
    <w:rsid w:val="00311B1C"/>
    <w:rsid w:val="00314927"/>
    <w:rsid w:val="003156EA"/>
    <w:rsid w:val="0031654C"/>
    <w:rsid w:val="0031725A"/>
    <w:rsid w:val="00322039"/>
    <w:rsid w:val="00322B26"/>
    <w:rsid w:val="00322E10"/>
    <w:rsid w:val="003251CC"/>
    <w:rsid w:val="003259E4"/>
    <w:rsid w:val="003321FB"/>
    <w:rsid w:val="003331CD"/>
    <w:rsid w:val="003344FE"/>
    <w:rsid w:val="003345ED"/>
    <w:rsid w:val="003352DA"/>
    <w:rsid w:val="003357C1"/>
    <w:rsid w:val="00335EF8"/>
    <w:rsid w:val="003362C0"/>
    <w:rsid w:val="00336A88"/>
    <w:rsid w:val="00337516"/>
    <w:rsid w:val="0034151F"/>
    <w:rsid w:val="00341645"/>
    <w:rsid w:val="00342DFF"/>
    <w:rsid w:val="0034385C"/>
    <w:rsid w:val="0034663C"/>
    <w:rsid w:val="003501A5"/>
    <w:rsid w:val="0035130F"/>
    <w:rsid w:val="003540AD"/>
    <w:rsid w:val="00354B8D"/>
    <w:rsid w:val="003608B3"/>
    <w:rsid w:val="003617F5"/>
    <w:rsid w:val="00361B5D"/>
    <w:rsid w:val="00361EA7"/>
    <w:rsid w:val="00363325"/>
    <w:rsid w:val="003640AE"/>
    <w:rsid w:val="00364419"/>
    <w:rsid w:val="0036559E"/>
    <w:rsid w:val="0036637A"/>
    <w:rsid w:val="00366583"/>
    <w:rsid w:val="00367937"/>
    <w:rsid w:val="003708CC"/>
    <w:rsid w:val="00371165"/>
    <w:rsid w:val="0037189E"/>
    <w:rsid w:val="00372EF3"/>
    <w:rsid w:val="00372EF9"/>
    <w:rsid w:val="00373730"/>
    <w:rsid w:val="00373C1F"/>
    <w:rsid w:val="003742DA"/>
    <w:rsid w:val="00377330"/>
    <w:rsid w:val="00377E56"/>
    <w:rsid w:val="003801E7"/>
    <w:rsid w:val="003804E0"/>
    <w:rsid w:val="00383F33"/>
    <w:rsid w:val="00390973"/>
    <w:rsid w:val="003921EC"/>
    <w:rsid w:val="0039399A"/>
    <w:rsid w:val="00395009"/>
    <w:rsid w:val="00396F10"/>
    <w:rsid w:val="00397465"/>
    <w:rsid w:val="003A024D"/>
    <w:rsid w:val="003A0942"/>
    <w:rsid w:val="003A1FED"/>
    <w:rsid w:val="003A2243"/>
    <w:rsid w:val="003A31C9"/>
    <w:rsid w:val="003A42B3"/>
    <w:rsid w:val="003A4CDC"/>
    <w:rsid w:val="003B024B"/>
    <w:rsid w:val="003B15C5"/>
    <w:rsid w:val="003B27A1"/>
    <w:rsid w:val="003B5BEE"/>
    <w:rsid w:val="003B5ED0"/>
    <w:rsid w:val="003B6340"/>
    <w:rsid w:val="003B6C6B"/>
    <w:rsid w:val="003B7305"/>
    <w:rsid w:val="003B750B"/>
    <w:rsid w:val="003C1765"/>
    <w:rsid w:val="003C2194"/>
    <w:rsid w:val="003C2BE5"/>
    <w:rsid w:val="003C2F96"/>
    <w:rsid w:val="003C3FBB"/>
    <w:rsid w:val="003C58AE"/>
    <w:rsid w:val="003C6420"/>
    <w:rsid w:val="003D0AED"/>
    <w:rsid w:val="003D13D9"/>
    <w:rsid w:val="003D298E"/>
    <w:rsid w:val="003D2E61"/>
    <w:rsid w:val="003D33CE"/>
    <w:rsid w:val="003D495C"/>
    <w:rsid w:val="003D61C8"/>
    <w:rsid w:val="003D679E"/>
    <w:rsid w:val="003D7E1A"/>
    <w:rsid w:val="003E0738"/>
    <w:rsid w:val="003E1BCC"/>
    <w:rsid w:val="003E2518"/>
    <w:rsid w:val="003E463E"/>
    <w:rsid w:val="003E6659"/>
    <w:rsid w:val="003F17AE"/>
    <w:rsid w:val="003F2F15"/>
    <w:rsid w:val="003F3C58"/>
    <w:rsid w:val="003F5A87"/>
    <w:rsid w:val="003F687D"/>
    <w:rsid w:val="00400239"/>
    <w:rsid w:val="0040293B"/>
    <w:rsid w:val="00403A44"/>
    <w:rsid w:val="004059B1"/>
    <w:rsid w:val="00405B38"/>
    <w:rsid w:val="00406BD9"/>
    <w:rsid w:val="004107E3"/>
    <w:rsid w:val="00412F3E"/>
    <w:rsid w:val="004138C1"/>
    <w:rsid w:val="004143F2"/>
    <w:rsid w:val="00414B03"/>
    <w:rsid w:val="004174EE"/>
    <w:rsid w:val="0041780F"/>
    <w:rsid w:val="00420A8A"/>
    <w:rsid w:val="00420C1B"/>
    <w:rsid w:val="004223CC"/>
    <w:rsid w:val="0042308E"/>
    <w:rsid w:val="004236DB"/>
    <w:rsid w:val="00425239"/>
    <w:rsid w:val="00426833"/>
    <w:rsid w:val="0043010F"/>
    <w:rsid w:val="004309DD"/>
    <w:rsid w:val="00430F11"/>
    <w:rsid w:val="0043142A"/>
    <w:rsid w:val="004325C1"/>
    <w:rsid w:val="004349EB"/>
    <w:rsid w:val="004365A4"/>
    <w:rsid w:val="00436AB0"/>
    <w:rsid w:val="00437EFE"/>
    <w:rsid w:val="0044276C"/>
    <w:rsid w:val="00443021"/>
    <w:rsid w:val="00443A5F"/>
    <w:rsid w:val="004448F6"/>
    <w:rsid w:val="00447ADB"/>
    <w:rsid w:val="0045008A"/>
    <w:rsid w:val="00450AC2"/>
    <w:rsid w:val="00453B2C"/>
    <w:rsid w:val="00456ADF"/>
    <w:rsid w:val="004619DC"/>
    <w:rsid w:val="00465C56"/>
    <w:rsid w:val="004667F8"/>
    <w:rsid w:val="00470807"/>
    <w:rsid w:val="00470863"/>
    <w:rsid w:val="004711A1"/>
    <w:rsid w:val="004717A1"/>
    <w:rsid w:val="004718A2"/>
    <w:rsid w:val="004729C2"/>
    <w:rsid w:val="00473288"/>
    <w:rsid w:val="004765D4"/>
    <w:rsid w:val="00476BE6"/>
    <w:rsid w:val="00477CDA"/>
    <w:rsid w:val="0048218E"/>
    <w:rsid w:val="004833A3"/>
    <w:rsid w:val="004904C3"/>
    <w:rsid w:val="004909D2"/>
    <w:rsid w:val="00490CC5"/>
    <w:rsid w:val="00494402"/>
    <w:rsid w:val="0049528F"/>
    <w:rsid w:val="00496179"/>
    <w:rsid w:val="00496482"/>
    <w:rsid w:val="004A16E3"/>
    <w:rsid w:val="004A5AB9"/>
    <w:rsid w:val="004A68FC"/>
    <w:rsid w:val="004B0597"/>
    <w:rsid w:val="004B252C"/>
    <w:rsid w:val="004B2751"/>
    <w:rsid w:val="004B33C0"/>
    <w:rsid w:val="004B39B9"/>
    <w:rsid w:val="004B3A07"/>
    <w:rsid w:val="004B469E"/>
    <w:rsid w:val="004B4B02"/>
    <w:rsid w:val="004B7FE5"/>
    <w:rsid w:val="004C15B6"/>
    <w:rsid w:val="004C2402"/>
    <w:rsid w:val="004C2D96"/>
    <w:rsid w:val="004C2F49"/>
    <w:rsid w:val="004C491D"/>
    <w:rsid w:val="004C5610"/>
    <w:rsid w:val="004C6623"/>
    <w:rsid w:val="004C7C88"/>
    <w:rsid w:val="004D0DB3"/>
    <w:rsid w:val="004D2F3F"/>
    <w:rsid w:val="004D5306"/>
    <w:rsid w:val="004D543C"/>
    <w:rsid w:val="004E00B8"/>
    <w:rsid w:val="004E0124"/>
    <w:rsid w:val="004E1E28"/>
    <w:rsid w:val="004E29FB"/>
    <w:rsid w:val="004E333A"/>
    <w:rsid w:val="004F3C45"/>
    <w:rsid w:val="004F45A9"/>
    <w:rsid w:val="004F5DB3"/>
    <w:rsid w:val="004F6B75"/>
    <w:rsid w:val="004F77DD"/>
    <w:rsid w:val="00500FB4"/>
    <w:rsid w:val="00501990"/>
    <w:rsid w:val="0050230A"/>
    <w:rsid w:val="0050246F"/>
    <w:rsid w:val="005039E1"/>
    <w:rsid w:val="005070B4"/>
    <w:rsid w:val="00510597"/>
    <w:rsid w:val="005121DE"/>
    <w:rsid w:val="005122B6"/>
    <w:rsid w:val="00512C4D"/>
    <w:rsid w:val="00513FD2"/>
    <w:rsid w:val="005142F2"/>
    <w:rsid w:val="0051445A"/>
    <w:rsid w:val="00520B8E"/>
    <w:rsid w:val="005215F2"/>
    <w:rsid w:val="0052237A"/>
    <w:rsid w:val="00522B8B"/>
    <w:rsid w:val="00524272"/>
    <w:rsid w:val="0052683E"/>
    <w:rsid w:val="00526866"/>
    <w:rsid w:val="005318A7"/>
    <w:rsid w:val="00534B13"/>
    <w:rsid w:val="005352AC"/>
    <w:rsid w:val="00536007"/>
    <w:rsid w:val="005370C5"/>
    <w:rsid w:val="00537BF5"/>
    <w:rsid w:val="00537E86"/>
    <w:rsid w:val="00540255"/>
    <w:rsid w:val="00541AE8"/>
    <w:rsid w:val="00542F75"/>
    <w:rsid w:val="0055237D"/>
    <w:rsid w:val="005527AF"/>
    <w:rsid w:val="00553636"/>
    <w:rsid w:val="00556820"/>
    <w:rsid w:val="00557171"/>
    <w:rsid w:val="0056114C"/>
    <w:rsid w:val="00565180"/>
    <w:rsid w:val="0056774F"/>
    <w:rsid w:val="00570D5D"/>
    <w:rsid w:val="005713E7"/>
    <w:rsid w:val="00572DA7"/>
    <w:rsid w:val="0057375A"/>
    <w:rsid w:val="00581A60"/>
    <w:rsid w:val="005822BD"/>
    <w:rsid w:val="005829CC"/>
    <w:rsid w:val="00584599"/>
    <w:rsid w:val="00585A4F"/>
    <w:rsid w:val="00585F20"/>
    <w:rsid w:val="0058696D"/>
    <w:rsid w:val="005869C6"/>
    <w:rsid w:val="00586BB7"/>
    <w:rsid w:val="0058765E"/>
    <w:rsid w:val="00590804"/>
    <w:rsid w:val="005912FC"/>
    <w:rsid w:val="0059272B"/>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5B84"/>
    <w:rsid w:val="005C6F3A"/>
    <w:rsid w:val="005D04F9"/>
    <w:rsid w:val="005D0AA8"/>
    <w:rsid w:val="005D1BE8"/>
    <w:rsid w:val="005D2048"/>
    <w:rsid w:val="005D3508"/>
    <w:rsid w:val="005D3E26"/>
    <w:rsid w:val="005D4FE5"/>
    <w:rsid w:val="005D55F0"/>
    <w:rsid w:val="005D5BAD"/>
    <w:rsid w:val="005D5FDB"/>
    <w:rsid w:val="005D68B5"/>
    <w:rsid w:val="005D6F87"/>
    <w:rsid w:val="005D71E7"/>
    <w:rsid w:val="005E24A1"/>
    <w:rsid w:val="005E2E77"/>
    <w:rsid w:val="005E42FC"/>
    <w:rsid w:val="005F04C7"/>
    <w:rsid w:val="005F30CA"/>
    <w:rsid w:val="005F3A9A"/>
    <w:rsid w:val="005F73D7"/>
    <w:rsid w:val="00600A37"/>
    <w:rsid w:val="00600AC0"/>
    <w:rsid w:val="006017C4"/>
    <w:rsid w:val="00602E91"/>
    <w:rsid w:val="00603C43"/>
    <w:rsid w:val="006048B9"/>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4F28"/>
    <w:rsid w:val="0065041C"/>
    <w:rsid w:val="00650590"/>
    <w:rsid w:val="006539B6"/>
    <w:rsid w:val="00653C3E"/>
    <w:rsid w:val="00653CAC"/>
    <w:rsid w:val="006543DA"/>
    <w:rsid w:val="006545C0"/>
    <w:rsid w:val="00654883"/>
    <w:rsid w:val="00655ABF"/>
    <w:rsid w:val="0065666D"/>
    <w:rsid w:val="0065783A"/>
    <w:rsid w:val="00661318"/>
    <w:rsid w:val="00663E28"/>
    <w:rsid w:val="00664130"/>
    <w:rsid w:val="0066502D"/>
    <w:rsid w:val="00670211"/>
    <w:rsid w:val="00673206"/>
    <w:rsid w:val="006749CB"/>
    <w:rsid w:val="00676054"/>
    <w:rsid w:val="00677758"/>
    <w:rsid w:val="0068176B"/>
    <w:rsid w:val="00682496"/>
    <w:rsid w:val="00685600"/>
    <w:rsid w:val="00686284"/>
    <w:rsid w:val="006910D8"/>
    <w:rsid w:val="0069137A"/>
    <w:rsid w:val="00691EF2"/>
    <w:rsid w:val="00692E0D"/>
    <w:rsid w:val="00693312"/>
    <w:rsid w:val="0069482A"/>
    <w:rsid w:val="00695EA7"/>
    <w:rsid w:val="00696939"/>
    <w:rsid w:val="0069705D"/>
    <w:rsid w:val="00697836"/>
    <w:rsid w:val="00697AC1"/>
    <w:rsid w:val="006A00A1"/>
    <w:rsid w:val="006A0E89"/>
    <w:rsid w:val="006A1CC8"/>
    <w:rsid w:val="006A3A05"/>
    <w:rsid w:val="006A4646"/>
    <w:rsid w:val="006A4C1F"/>
    <w:rsid w:val="006A5478"/>
    <w:rsid w:val="006A6FC3"/>
    <w:rsid w:val="006B046D"/>
    <w:rsid w:val="006B0B27"/>
    <w:rsid w:val="006B1641"/>
    <w:rsid w:val="006B2BE6"/>
    <w:rsid w:val="006B2DD0"/>
    <w:rsid w:val="006B3A4F"/>
    <w:rsid w:val="006B6E6F"/>
    <w:rsid w:val="006B7E57"/>
    <w:rsid w:val="006C119B"/>
    <w:rsid w:val="006C26CD"/>
    <w:rsid w:val="006C39AF"/>
    <w:rsid w:val="006C4516"/>
    <w:rsid w:val="006C5C58"/>
    <w:rsid w:val="006C79E2"/>
    <w:rsid w:val="006C7A32"/>
    <w:rsid w:val="006D01FE"/>
    <w:rsid w:val="006D46A6"/>
    <w:rsid w:val="006D4A43"/>
    <w:rsid w:val="006D7AEF"/>
    <w:rsid w:val="006D7D63"/>
    <w:rsid w:val="006E28FD"/>
    <w:rsid w:val="006E6B98"/>
    <w:rsid w:val="006E7282"/>
    <w:rsid w:val="006F0784"/>
    <w:rsid w:val="006F2DD0"/>
    <w:rsid w:val="006F2E32"/>
    <w:rsid w:val="006F39A1"/>
    <w:rsid w:val="007005AD"/>
    <w:rsid w:val="0070122A"/>
    <w:rsid w:val="00701415"/>
    <w:rsid w:val="00701484"/>
    <w:rsid w:val="00701AFF"/>
    <w:rsid w:val="007037F3"/>
    <w:rsid w:val="00703951"/>
    <w:rsid w:val="0070398F"/>
    <w:rsid w:val="007066FC"/>
    <w:rsid w:val="00707EB7"/>
    <w:rsid w:val="00711AF5"/>
    <w:rsid w:val="00712500"/>
    <w:rsid w:val="007126DC"/>
    <w:rsid w:val="007129E6"/>
    <w:rsid w:val="00713D46"/>
    <w:rsid w:val="00713EFD"/>
    <w:rsid w:val="0071696F"/>
    <w:rsid w:val="00716A07"/>
    <w:rsid w:val="00717AAF"/>
    <w:rsid w:val="00720D34"/>
    <w:rsid w:val="007215CE"/>
    <w:rsid w:val="0072490A"/>
    <w:rsid w:val="00726D1B"/>
    <w:rsid w:val="00730A02"/>
    <w:rsid w:val="00730D56"/>
    <w:rsid w:val="00730F25"/>
    <w:rsid w:val="0073318A"/>
    <w:rsid w:val="00734F70"/>
    <w:rsid w:val="00737467"/>
    <w:rsid w:val="00737CE9"/>
    <w:rsid w:val="007411D4"/>
    <w:rsid w:val="0074126F"/>
    <w:rsid w:val="0074244B"/>
    <w:rsid w:val="007426AE"/>
    <w:rsid w:val="00743FDB"/>
    <w:rsid w:val="00751D70"/>
    <w:rsid w:val="00751F2A"/>
    <w:rsid w:val="007532C2"/>
    <w:rsid w:val="00753D3D"/>
    <w:rsid w:val="007542C6"/>
    <w:rsid w:val="00754D0C"/>
    <w:rsid w:val="007565BF"/>
    <w:rsid w:val="00762768"/>
    <w:rsid w:val="00763683"/>
    <w:rsid w:val="007641FB"/>
    <w:rsid w:val="007654B3"/>
    <w:rsid w:val="00767510"/>
    <w:rsid w:val="00767A3D"/>
    <w:rsid w:val="00770C6C"/>
    <w:rsid w:val="00770E23"/>
    <w:rsid w:val="00771CBB"/>
    <w:rsid w:val="00774E97"/>
    <w:rsid w:val="00774FAA"/>
    <w:rsid w:val="00776A7D"/>
    <w:rsid w:val="007775FD"/>
    <w:rsid w:val="00777AAD"/>
    <w:rsid w:val="00780F00"/>
    <w:rsid w:val="007813C0"/>
    <w:rsid w:val="007848B9"/>
    <w:rsid w:val="0078575D"/>
    <w:rsid w:val="007859DF"/>
    <w:rsid w:val="00792D61"/>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B7C8E"/>
    <w:rsid w:val="007C0A45"/>
    <w:rsid w:val="007C3D3E"/>
    <w:rsid w:val="007C4619"/>
    <w:rsid w:val="007C529A"/>
    <w:rsid w:val="007C5981"/>
    <w:rsid w:val="007C6907"/>
    <w:rsid w:val="007C6CAE"/>
    <w:rsid w:val="007C71B6"/>
    <w:rsid w:val="007D079F"/>
    <w:rsid w:val="007D15C7"/>
    <w:rsid w:val="007D23B2"/>
    <w:rsid w:val="007D2FDB"/>
    <w:rsid w:val="007D4DC1"/>
    <w:rsid w:val="007D6CE2"/>
    <w:rsid w:val="007D78FE"/>
    <w:rsid w:val="007E2E2A"/>
    <w:rsid w:val="007E368A"/>
    <w:rsid w:val="007E531E"/>
    <w:rsid w:val="007E6E0C"/>
    <w:rsid w:val="007F18FE"/>
    <w:rsid w:val="007F1D06"/>
    <w:rsid w:val="007F2F0A"/>
    <w:rsid w:val="007F3271"/>
    <w:rsid w:val="007F475E"/>
    <w:rsid w:val="007F5374"/>
    <w:rsid w:val="007F6030"/>
    <w:rsid w:val="007F779D"/>
    <w:rsid w:val="007F7F43"/>
    <w:rsid w:val="0080342C"/>
    <w:rsid w:val="00805B6C"/>
    <w:rsid w:val="00811251"/>
    <w:rsid w:val="008152F3"/>
    <w:rsid w:val="00817482"/>
    <w:rsid w:val="008209C0"/>
    <w:rsid w:val="00820BFF"/>
    <w:rsid w:val="00823046"/>
    <w:rsid w:val="00823776"/>
    <w:rsid w:val="00823C09"/>
    <w:rsid w:val="0082468A"/>
    <w:rsid w:val="00825E53"/>
    <w:rsid w:val="008277BD"/>
    <w:rsid w:val="00827AB3"/>
    <w:rsid w:val="008317DB"/>
    <w:rsid w:val="0083181E"/>
    <w:rsid w:val="008355CE"/>
    <w:rsid w:val="008359AC"/>
    <w:rsid w:val="008451E8"/>
    <w:rsid w:val="00845D21"/>
    <w:rsid w:val="00846551"/>
    <w:rsid w:val="008476C5"/>
    <w:rsid w:val="00847C4B"/>
    <w:rsid w:val="008504AB"/>
    <w:rsid w:val="0085118C"/>
    <w:rsid w:val="00852D38"/>
    <w:rsid w:val="00854134"/>
    <w:rsid w:val="0085424D"/>
    <w:rsid w:val="008549D7"/>
    <w:rsid w:val="00854E14"/>
    <w:rsid w:val="008574C9"/>
    <w:rsid w:val="008576AC"/>
    <w:rsid w:val="0086106B"/>
    <w:rsid w:val="0086208D"/>
    <w:rsid w:val="00864A7E"/>
    <w:rsid w:val="00865DA5"/>
    <w:rsid w:val="008677D7"/>
    <w:rsid w:val="00870206"/>
    <w:rsid w:val="00870766"/>
    <w:rsid w:val="00873769"/>
    <w:rsid w:val="00873D27"/>
    <w:rsid w:val="00874522"/>
    <w:rsid w:val="008749B4"/>
    <w:rsid w:val="008836D7"/>
    <w:rsid w:val="00884CCA"/>
    <w:rsid w:val="0088690E"/>
    <w:rsid w:val="00886D51"/>
    <w:rsid w:val="00890546"/>
    <w:rsid w:val="00891250"/>
    <w:rsid w:val="0089295F"/>
    <w:rsid w:val="00892D3A"/>
    <w:rsid w:val="0089649C"/>
    <w:rsid w:val="008968EE"/>
    <w:rsid w:val="0089712C"/>
    <w:rsid w:val="008A2D44"/>
    <w:rsid w:val="008A33CE"/>
    <w:rsid w:val="008A3F31"/>
    <w:rsid w:val="008A4B2E"/>
    <w:rsid w:val="008A5C2A"/>
    <w:rsid w:val="008B034C"/>
    <w:rsid w:val="008B146D"/>
    <w:rsid w:val="008B2119"/>
    <w:rsid w:val="008B38CC"/>
    <w:rsid w:val="008B4B6D"/>
    <w:rsid w:val="008B60FB"/>
    <w:rsid w:val="008B7C34"/>
    <w:rsid w:val="008C2F46"/>
    <w:rsid w:val="008C46C9"/>
    <w:rsid w:val="008C4F0C"/>
    <w:rsid w:val="008C5167"/>
    <w:rsid w:val="008C595E"/>
    <w:rsid w:val="008C6FAF"/>
    <w:rsid w:val="008C765E"/>
    <w:rsid w:val="008D0549"/>
    <w:rsid w:val="008D0B22"/>
    <w:rsid w:val="008D114C"/>
    <w:rsid w:val="008D27D2"/>
    <w:rsid w:val="008D672C"/>
    <w:rsid w:val="008E0D98"/>
    <w:rsid w:val="008E3A18"/>
    <w:rsid w:val="008E5033"/>
    <w:rsid w:val="008E561E"/>
    <w:rsid w:val="008E5D98"/>
    <w:rsid w:val="008E762F"/>
    <w:rsid w:val="008F0DD1"/>
    <w:rsid w:val="008F2CC1"/>
    <w:rsid w:val="008F3292"/>
    <w:rsid w:val="008F43B2"/>
    <w:rsid w:val="008F6A99"/>
    <w:rsid w:val="008F6C2C"/>
    <w:rsid w:val="0090090A"/>
    <w:rsid w:val="009028D1"/>
    <w:rsid w:val="0090392C"/>
    <w:rsid w:val="00906473"/>
    <w:rsid w:val="00907FD1"/>
    <w:rsid w:val="009113EF"/>
    <w:rsid w:val="0091199E"/>
    <w:rsid w:val="0091308E"/>
    <w:rsid w:val="00913836"/>
    <w:rsid w:val="009138F3"/>
    <w:rsid w:val="00913EB7"/>
    <w:rsid w:val="00916206"/>
    <w:rsid w:val="00921666"/>
    <w:rsid w:val="009216B7"/>
    <w:rsid w:val="00923038"/>
    <w:rsid w:val="00923CD6"/>
    <w:rsid w:val="00923EFE"/>
    <w:rsid w:val="00925506"/>
    <w:rsid w:val="00926109"/>
    <w:rsid w:val="00926BCB"/>
    <w:rsid w:val="009325C6"/>
    <w:rsid w:val="00933CB1"/>
    <w:rsid w:val="009348FF"/>
    <w:rsid w:val="00934CAD"/>
    <w:rsid w:val="00935315"/>
    <w:rsid w:val="0093545F"/>
    <w:rsid w:val="00942BB2"/>
    <w:rsid w:val="0094311D"/>
    <w:rsid w:val="00944220"/>
    <w:rsid w:val="00945CAE"/>
    <w:rsid w:val="00945D89"/>
    <w:rsid w:val="00946379"/>
    <w:rsid w:val="00946649"/>
    <w:rsid w:val="00951109"/>
    <w:rsid w:val="00951238"/>
    <w:rsid w:val="00951FAE"/>
    <w:rsid w:val="009538DC"/>
    <w:rsid w:val="0095442A"/>
    <w:rsid w:val="009568B5"/>
    <w:rsid w:val="0095750A"/>
    <w:rsid w:val="009622CE"/>
    <w:rsid w:val="00962780"/>
    <w:rsid w:val="009640FF"/>
    <w:rsid w:val="00964C72"/>
    <w:rsid w:val="00965AB5"/>
    <w:rsid w:val="009668DB"/>
    <w:rsid w:val="00966E12"/>
    <w:rsid w:val="00967EB5"/>
    <w:rsid w:val="00967F46"/>
    <w:rsid w:val="00971B52"/>
    <w:rsid w:val="00971F96"/>
    <w:rsid w:val="0097397B"/>
    <w:rsid w:val="009754B7"/>
    <w:rsid w:val="009757B7"/>
    <w:rsid w:val="009806FD"/>
    <w:rsid w:val="0098078C"/>
    <w:rsid w:val="009833B1"/>
    <w:rsid w:val="00983E0F"/>
    <w:rsid w:val="00986816"/>
    <w:rsid w:val="00987B0F"/>
    <w:rsid w:val="00991FD1"/>
    <w:rsid w:val="0099259A"/>
    <w:rsid w:val="00993198"/>
    <w:rsid w:val="00993F73"/>
    <w:rsid w:val="00995385"/>
    <w:rsid w:val="00995FA6"/>
    <w:rsid w:val="009A0528"/>
    <w:rsid w:val="009A05C0"/>
    <w:rsid w:val="009A072A"/>
    <w:rsid w:val="009A2540"/>
    <w:rsid w:val="009A2B75"/>
    <w:rsid w:val="009A324D"/>
    <w:rsid w:val="009A76A1"/>
    <w:rsid w:val="009B26FC"/>
    <w:rsid w:val="009B4792"/>
    <w:rsid w:val="009B4D56"/>
    <w:rsid w:val="009B4D5A"/>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1D5"/>
    <w:rsid w:val="009E04E1"/>
    <w:rsid w:val="009E2AF7"/>
    <w:rsid w:val="009E4C78"/>
    <w:rsid w:val="009E655F"/>
    <w:rsid w:val="009E7207"/>
    <w:rsid w:val="009F048F"/>
    <w:rsid w:val="009F16A2"/>
    <w:rsid w:val="009F1ED6"/>
    <w:rsid w:val="009F42B0"/>
    <w:rsid w:val="009F4F8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D21"/>
    <w:rsid w:val="00A17328"/>
    <w:rsid w:val="00A23102"/>
    <w:rsid w:val="00A25190"/>
    <w:rsid w:val="00A264B7"/>
    <w:rsid w:val="00A27FB9"/>
    <w:rsid w:val="00A30DB5"/>
    <w:rsid w:val="00A31912"/>
    <w:rsid w:val="00A31E6E"/>
    <w:rsid w:val="00A3211F"/>
    <w:rsid w:val="00A325D1"/>
    <w:rsid w:val="00A32B78"/>
    <w:rsid w:val="00A331E1"/>
    <w:rsid w:val="00A344FB"/>
    <w:rsid w:val="00A34573"/>
    <w:rsid w:val="00A3658D"/>
    <w:rsid w:val="00A414EB"/>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51D0"/>
    <w:rsid w:val="00A9067E"/>
    <w:rsid w:val="00A9196D"/>
    <w:rsid w:val="00A91F7C"/>
    <w:rsid w:val="00A91FD8"/>
    <w:rsid w:val="00A92573"/>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11A7"/>
    <w:rsid w:val="00AB29D7"/>
    <w:rsid w:val="00AB3DC7"/>
    <w:rsid w:val="00AB3E47"/>
    <w:rsid w:val="00AB572F"/>
    <w:rsid w:val="00AC2770"/>
    <w:rsid w:val="00AC2F14"/>
    <w:rsid w:val="00AC3915"/>
    <w:rsid w:val="00AC5961"/>
    <w:rsid w:val="00AC6C4A"/>
    <w:rsid w:val="00AC7023"/>
    <w:rsid w:val="00AD0571"/>
    <w:rsid w:val="00AD25C6"/>
    <w:rsid w:val="00AE1E2D"/>
    <w:rsid w:val="00AE436C"/>
    <w:rsid w:val="00AE4A4D"/>
    <w:rsid w:val="00AE4FC0"/>
    <w:rsid w:val="00AE5937"/>
    <w:rsid w:val="00AE59C8"/>
    <w:rsid w:val="00AE6B0F"/>
    <w:rsid w:val="00AE7694"/>
    <w:rsid w:val="00AE7F62"/>
    <w:rsid w:val="00AF0DA2"/>
    <w:rsid w:val="00AF191A"/>
    <w:rsid w:val="00AF1D4B"/>
    <w:rsid w:val="00AF345D"/>
    <w:rsid w:val="00AF61F8"/>
    <w:rsid w:val="00AF6506"/>
    <w:rsid w:val="00B022E2"/>
    <w:rsid w:val="00B02C58"/>
    <w:rsid w:val="00B02F0F"/>
    <w:rsid w:val="00B052E2"/>
    <w:rsid w:val="00B058F3"/>
    <w:rsid w:val="00B05FEA"/>
    <w:rsid w:val="00B0614D"/>
    <w:rsid w:val="00B11583"/>
    <w:rsid w:val="00B137D6"/>
    <w:rsid w:val="00B1611C"/>
    <w:rsid w:val="00B16635"/>
    <w:rsid w:val="00B20993"/>
    <w:rsid w:val="00B2380A"/>
    <w:rsid w:val="00B24CF3"/>
    <w:rsid w:val="00B31CB7"/>
    <w:rsid w:val="00B37E38"/>
    <w:rsid w:val="00B40386"/>
    <w:rsid w:val="00B42BFA"/>
    <w:rsid w:val="00B434B1"/>
    <w:rsid w:val="00B4422C"/>
    <w:rsid w:val="00B46E77"/>
    <w:rsid w:val="00B476DA"/>
    <w:rsid w:val="00B5004D"/>
    <w:rsid w:val="00B50788"/>
    <w:rsid w:val="00B521AC"/>
    <w:rsid w:val="00B521B5"/>
    <w:rsid w:val="00B54774"/>
    <w:rsid w:val="00B555DA"/>
    <w:rsid w:val="00B557E2"/>
    <w:rsid w:val="00B55F1A"/>
    <w:rsid w:val="00B577B7"/>
    <w:rsid w:val="00B602A2"/>
    <w:rsid w:val="00B60443"/>
    <w:rsid w:val="00B6681B"/>
    <w:rsid w:val="00B668BF"/>
    <w:rsid w:val="00B66D39"/>
    <w:rsid w:val="00B71305"/>
    <w:rsid w:val="00B71C97"/>
    <w:rsid w:val="00B7391E"/>
    <w:rsid w:val="00B73B26"/>
    <w:rsid w:val="00B76B59"/>
    <w:rsid w:val="00B820C2"/>
    <w:rsid w:val="00B85FC5"/>
    <w:rsid w:val="00B875C5"/>
    <w:rsid w:val="00B94709"/>
    <w:rsid w:val="00B9563C"/>
    <w:rsid w:val="00B96A3E"/>
    <w:rsid w:val="00B974C7"/>
    <w:rsid w:val="00B977BF"/>
    <w:rsid w:val="00BA0474"/>
    <w:rsid w:val="00BA1318"/>
    <w:rsid w:val="00BA3DB5"/>
    <w:rsid w:val="00BA5188"/>
    <w:rsid w:val="00BA61E8"/>
    <w:rsid w:val="00BA7202"/>
    <w:rsid w:val="00BA79D1"/>
    <w:rsid w:val="00BB08A8"/>
    <w:rsid w:val="00BB1D5C"/>
    <w:rsid w:val="00BB2376"/>
    <w:rsid w:val="00BB2EA5"/>
    <w:rsid w:val="00BB4E58"/>
    <w:rsid w:val="00BB5C59"/>
    <w:rsid w:val="00BB6552"/>
    <w:rsid w:val="00BB70C0"/>
    <w:rsid w:val="00BC2107"/>
    <w:rsid w:val="00BC3001"/>
    <w:rsid w:val="00BC377B"/>
    <w:rsid w:val="00BC4FB9"/>
    <w:rsid w:val="00BC54E0"/>
    <w:rsid w:val="00BD0581"/>
    <w:rsid w:val="00BD1317"/>
    <w:rsid w:val="00BD1EC3"/>
    <w:rsid w:val="00BD2B91"/>
    <w:rsid w:val="00BD34EF"/>
    <w:rsid w:val="00BD54CF"/>
    <w:rsid w:val="00BE0182"/>
    <w:rsid w:val="00BE08A3"/>
    <w:rsid w:val="00BE230A"/>
    <w:rsid w:val="00BE3E07"/>
    <w:rsid w:val="00BE4063"/>
    <w:rsid w:val="00BE58CF"/>
    <w:rsid w:val="00BE60AF"/>
    <w:rsid w:val="00BE7E6E"/>
    <w:rsid w:val="00BF0C98"/>
    <w:rsid w:val="00BF3032"/>
    <w:rsid w:val="00C000C7"/>
    <w:rsid w:val="00C005C7"/>
    <w:rsid w:val="00C00B4D"/>
    <w:rsid w:val="00C00BB4"/>
    <w:rsid w:val="00C01200"/>
    <w:rsid w:val="00C02AC3"/>
    <w:rsid w:val="00C0301D"/>
    <w:rsid w:val="00C058AD"/>
    <w:rsid w:val="00C05F08"/>
    <w:rsid w:val="00C061F9"/>
    <w:rsid w:val="00C0797D"/>
    <w:rsid w:val="00C1206A"/>
    <w:rsid w:val="00C14515"/>
    <w:rsid w:val="00C15D73"/>
    <w:rsid w:val="00C20071"/>
    <w:rsid w:val="00C204D7"/>
    <w:rsid w:val="00C239EE"/>
    <w:rsid w:val="00C24625"/>
    <w:rsid w:val="00C246B0"/>
    <w:rsid w:val="00C31861"/>
    <w:rsid w:val="00C3301E"/>
    <w:rsid w:val="00C34DD5"/>
    <w:rsid w:val="00C4261A"/>
    <w:rsid w:val="00C429EC"/>
    <w:rsid w:val="00C50656"/>
    <w:rsid w:val="00C51A37"/>
    <w:rsid w:val="00C51AB8"/>
    <w:rsid w:val="00C52C7B"/>
    <w:rsid w:val="00C54E83"/>
    <w:rsid w:val="00C612D4"/>
    <w:rsid w:val="00C61669"/>
    <w:rsid w:val="00C6239A"/>
    <w:rsid w:val="00C6241A"/>
    <w:rsid w:val="00C633F6"/>
    <w:rsid w:val="00C63417"/>
    <w:rsid w:val="00C639E1"/>
    <w:rsid w:val="00C63B8A"/>
    <w:rsid w:val="00C63E2F"/>
    <w:rsid w:val="00C64527"/>
    <w:rsid w:val="00C65C68"/>
    <w:rsid w:val="00C66441"/>
    <w:rsid w:val="00C67B15"/>
    <w:rsid w:val="00C732B2"/>
    <w:rsid w:val="00C736E8"/>
    <w:rsid w:val="00C765E4"/>
    <w:rsid w:val="00C77006"/>
    <w:rsid w:val="00C77117"/>
    <w:rsid w:val="00C77CFC"/>
    <w:rsid w:val="00C80011"/>
    <w:rsid w:val="00C82FB4"/>
    <w:rsid w:val="00C83BA1"/>
    <w:rsid w:val="00C852FC"/>
    <w:rsid w:val="00C8672B"/>
    <w:rsid w:val="00C874DD"/>
    <w:rsid w:val="00C9010C"/>
    <w:rsid w:val="00C9132B"/>
    <w:rsid w:val="00C93E46"/>
    <w:rsid w:val="00C948E7"/>
    <w:rsid w:val="00C95D23"/>
    <w:rsid w:val="00C964A9"/>
    <w:rsid w:val="00C97192"/>
    <w:rsid w:val="00C97298"/>
    <w:rsid w:val="00CA0141"/>
    <w:rsid w:val="00CA37B8"/>
    <w:rsid w:val="00CA4359"/>
    <w:rsid w:val="00CA4503"/>
    <w:rsid w:val="00CA589B"/>
    <w:rsid w:val="00CB1C1B"/>
    <w:rsid w:val="00CB20D7"/>
    <w:rsid w:val="00CB2841"/>
    <w:rsid w:val="00CB4124"/>
    <w:rsid w:val="00CC0E60"/>
    <w:rsid w:val="00CC1041"/>
    <w:rsid w:val="00CC216B"/>
    <w:rsid w:val="00CC2A9A"/>
    <w:rsid w:val="00CC37C6"/>
    <w:rsid w:val="00CC3A8D"/>
    <w:rsid w:val="00CC7605"/>
    <w:rsid w:val="00CC77DD"/>
    <w:rsid w:val="00CD0B87"/>
    <w:rsid w:val="00CD13AB"/>
    <w:rsid w:val="00CD15F3"/>
    <w:rsid w:val="00CD260A"/>
    <w:rsid w:val="00CD2AB7"/>
    <w:rsid w:val="00CD4616"/>
    <w:rsid w:val="00CD4AB0"/>
    <w:rsid w:val="00CD5074"/>
    <w:rsid w:val="00CD7095"/>
    <w:rsid w:val="00CE3196"/>
    <w:rsid w:val="00CE3487"/>
    <w:rsid w:val="00CE6EE0"/>
    <w:rsid w:val="00CE78F8"/>
    <w:rsid w:val="00CF0A77"/>
    <w:rsid w:val="00CF0FCE"/>
    <w:rsid w:val="00CF174D"/>
    <w:rsid w:val="00CF17F0"/>
    <w:rsid w:val="00CF479D"/>
    <w:rsid w:val="00D0277B"/>
    <w:rsid w:val="00D02B35"/>
    <w:rsid w:val="00D030C6"/>
    <w:rsid w:val="00D0326D"/>
    <w:rsid w:val="00D033B8"/>
    <w:rsid w:val="00D03740"/>
    <w:rsid w:val="00D03F26"/>
    <w:rsid w:val="00D04AF3"/>
    <w:rsid w:val="00D076BD"/>
    <w:rsid w:val="00D10695"/>
    <w:rsid w:val="00D11699"/>
    <w:rsid w:val="00D116D6"/>
    <w:rsid w:val="00D11E6A"/>
    <w:rsid w:val="00D13445"/>
    <w:rsid w:val="00D135CF"/>
    <w:rsid w:val="00D15026"/>
    <w:rsid w:val="00D15229"/>
    <w:rsid w:val="00D15833"/>
    <w:rsid w:val="00D16130"/>
    <w:rsid w:val="00D17139"/>
    <w:rsid w:val="00D21308"/>
    <w:rsid w:val="00D21FE8"/>
    <w:rsid w:val="00D22939"/>
    <w:rsid w:val="00D22BFF"/>
    <w:rsid w:val="00D243AF"/>
    <w:rsid w:val="00D24A0D"/>
    <w:rsid w:val="00D266E3"/>
    <w:rsid w:val="00D3299D"/>
    <w:rsid w:val="00D32E22"/>
    <w:rsid w:val="00D334BE"/>
    <w:rsid w:val="00D336C4"/>
    <w:rsid w:val="00D34173"/>
    <w:rsid w:val="00D35719"/>
    <w:rsid w:val="00D3586F"/>
    <w:rsid w:val="00D3646C"/>
    <w:rsid w:val="00D36ACD"/>
    <w:rsid w:val="00D415CA"/>
    <w:rsid w:val="00D4403F"/>
    <w:rsid w:val="00D4409D"/>
    <w:rsid w:val="00D44B54"/>
    <w:rsid w:val="00D456FF"/>
    <w:rsid w:val="00D5223A"/>
    <w:rsid w:val="00D52777"/>
    <w:rsid w:val="00D52F82"/>
    <w:rsid w:val="00D547FC"/>
    <w:rsid w:val="00D57340"/>
    <w:rsid w:val="00D575F4"/>
    <w:rsid w:val="00D577E8"/>
    <w:rsid w:val="00D614A0"/>
    <w:rsid w:val="00D64535"/>
    <w:rsid w:val="00D64644"/>
    <w:rsid w:val="00D65A50"/>
    <w:rsid w:val="00D65AFF"/>
    <w:rsid w:val="00D669FC"/>
    <w:rsid w:val="00D670E3"/>
    <w:rsid w:val="00D7016F"/>
    <w:rsid w:val="00D70924"/>
    <w:rsid w:val="00D70AB6"/>
    <w:rsid w:val="00D74AA5"/>
    <w:rsid w:val="00D761A4"/>
    <w:rsid w:val="00D76459"/>
    <w:rsid w:val="00D76AF9"/>
    <w:rsid w:val="00D835E1"/>
    <w:rsid w:val="00D84124"/>
    <w:rsid w:val="00D84782"/>
    <w:rsid w:val="00D84F07"/>
    <w:rsid w:val="00D85577"/>
    <w:rsid w:val="00D855F4"/>
    <w:rsid w:val="00D91C95"/>
    <w:rsid w:val="00D93200"/>
    <w:rsid w:val="00D95A0C"/>
    <w:rsid w:val="00D95CA4"/>
    <w:rsid w:val="00D961FF"/>
    <w:rsid w:val="00D97540"/>
    <w:rsid w:val="00D97DA7"/>
    <w:rsid w:val="00DA0ABB"/>
    <w:rsid w:val="00DA45C7"/>
    <w:rsid w:val="00DA655C"/>
    <w:rsid w:val="00DB0157"/>
    <w:rsid w:val="00DB02DF"/>
    <w:rsid w:val="00DB05FC"/>
    <w:rsid w:val="00DB22A9"/>
    <w:rsid w:val="00DB2695"/>
    <w:rsid w:val="00DB455E"/>
    <w:rsid w:val="00DB494F"/>
    <w:rsid w:val="00DB608C"/>
    <w:rsid w:val="00DB60CF"/>
    <w:rsid w:val="00DC1561"/>
    <w:rsid w:val="00DC52EA"/>
    <w:rsid w:val="00DD1B57"/>
    <w:rsid w:val="00DD497B"/>
    <w:rsid w:val="00DD51F4"/>
    <w:rsid w:val="00DD6A63"/>
    <w:rsid w:val="00DD7782"/>
    <w:rsid w:val="00DE01FE"/>
    <w:rsid w:val="00DE0C45"/>
    <w:rsid w:val="00DE0DFE"/>
    <w:rsid w:val="00DE177F"/>
    <w:rsid w:val="00DE3E12"/>
    <w:rsid w:val="00DE5711"/>
    <w:rsid w:val="00DE5F46"/>
    <w:rsid w:val="00DF01E5"/>
    <w:rsid w:val="00DF0888"/>
    <w:rsid w:val="00DF1B3B"/>
    <w:rsid w:val="00DF2BB1"/>
    <w:rsid w:val="00DF3065"/>
    <w:rsid w:val="00DF4F0D"/>
    <w:rsid w:val="00DF648E"/>
    <w:rsid w:val="00E0169D"/>
    <w:rsid w:val="00E0395F"/>
    <w:rsid w:val="00E05C62"/>
    <w:rsid w:val="00E06C16"/>
    <w:rsid w:val="00E06EEF"/>
    <w:rsid w:val="00E06F5F"/>
    <w:rsid w:val="00E111E3"/>
    <w:rsid w:val="00E12596"/>
    <w:rsid w:val="00E13D1F"/>
    <w:rsid w:val="00E1506A"/>
    <w:rsid w:val="00E15B6B"/>
    <w:rsid w:val="00E15FD9"/>
    <w:rsid w:val="00E17A4F"/>
    <w:rsid w:val="00E17F75"/>
    <w:rsid w:val="00E228C6"/>
    <w:rsid w:val="00E22E42"/>
    <w:rsid w:val="00E25F8A"/>
    <w:rsid w:val="00E26A4B"/>
    <w:rsid w:val="00E26A5B"/>
    <w:rsid w:val="00E26D03"/>
    <w:rsid w:val="00E26E2D"/>
    <w:rsid w:val="00E30D37"/>
    <w:rsid w:val="00E3113B"/>
    <w:rsid w:val="00E34778"/>
    <w:rsid w:val="00E353C0"/>
    <w:rsid w:val="00E36BEF"/>
    <w:rsid w:val="00E41511"/>
    <w:rsid w:val="00E41A9A"/>
    <w:rsid w:val="00E437D5"/>
    <w:rsid w:val="00E44D13"/>
    <w:rsid w:val="00E52F50"/>
    <w:rsid w:val="00E535B2"/>
    <w:rsid w:val="00E538D0"/>
    <w:rsid w:val="00E5597A"/>
    <w:rsid w:val="00E55E74"/>
    <w:rsid w:val="00E56917"/>
    <w:rsid w:val="00E57010"/>
    <w:rsid w:val="00E57081"/>
    <w:rsid w:val="00E614BE"/>
    <w:rsid w:val="00E626D5"/>
    <w:rsid w:val="00E632B4"/>
    <w:rsid w:val="00E63A77"/>
    <w:rsid w:val="00E65024"/>
    <w:rsid w:val="00E668DA"/>
    <w:rsid w:val="00E70E41"/>
    <w:rsid w:val="00E72704"/>
    <w:rsid w:val="00E72E9B"/>
    <w:rsid w:val="00E754F1"/>
    <w:rsid w:val="00E75E59"/>
    <w:rsid w:val="00E75F41"/>
    <w:rsid w:val="00E775B6"/>
    <w:rsid w:val="00E80D6C"/>
    <w:rsid w:val="00E83F1B"/>
    <w:rsid w:val="00E84780"/>
    <w:rsid w:val="00E90600"/>
    <w:rsid w:val="00E9339C"/>
    <w:rsid w:val="00E950A2"/>
    <w:rsid w:val="00E95FB2"/>
    <w:rsid w:val="00E964A1"/>
    <w:rsid w:val="00E978E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C1743"/>
    <w:rsid w:val="00EC5AE9"/>
    <w:rsid w:val="00ED0085"/>
    <w:rsid w:val="00ED2BC4"/>
    <w:rsid w:val="00ED2E8E"/>
    <w:rsid w:val="00ED3222"/>
    <w:rsid w:val="00ED4683"/>
    <w:rsid w:val="00EE0332"/>
    <w:rsid w:val="00EE20BB"/>
    <w:rsid w:val="00EE572F"/>
    <w:rsid w:val="00EE7A98"/>
    <w:rsid w:val="00EF01F1"/>
    <w:rsid w:val="00EF35D7"/>
    <w:rsid w:val="00EF406B"/>
    <w:rsid w:val="00EF4262"/>
    <w:rsid w:val="00EF5BF0"/>
    <w:rsid w:val="00EF655E"/>
    <w:rsid w:val="00F00949"/>
    <w:rsid w:val="00F01F22"/>
    <w:rsid w:val="00F07D8C"/>
    <w:rsid w:val="00F11423"/>
    <w:rsid w:val="00F13CF1"/>
    <w:rsid w:val="00F13D05"/>
    <w:rsid w:val="00F15757"/>
    <w:rsid w:val="00F201D1"/>
    <w:rsid w:val="00F24CEE"/>
    <w:rsid w:val="00F24E9A"/>
    <w:rsid w:val="00F252CA"/>
    <w:rsid w:val="00F25868"/>
    <w:rsid w:val="00F26850"/>
    <w:rsid w:val="00F26A9B"/>
    <w:rsid w:val="00F276F5"/>
    <w:rsid w:val="00F34780"/>
    <w:rsid w:val="00F34A1E"/>
    <w:rsid w:val="00F34E5D"/>
    <w:rsid w:val="00F360F6"/>
    <w:rsid w:val="00F36889"/>
    <w:rsid w:val="00F36FD6"/>
    <w:rsid w:val="00F3743C"/>
    <w:rsid w:val="00F37F03"/>
    <w:rsid w:val="00F37FD2"/>
    <w:rsid w:val="00F40C33"/>
    <w:rsid w:val="00F422F0"/>
    <w:rsid w:val="00F42EFF"/>
    <w:rsid w:val="00F44DC0"/>
    <w:rsid w:val="00F453CD"/>
    <w:rsid w:val="00F4643A"/>
    <w:rsid w:val="00F46CED"/>
    <w:rsid w:val="00F47BF9"/>
    <w:rsid w:val="00F505CA"/>
    <w:rsid w:val="00F52234"/>
    <w:rsid w:val="00F53AAC"/>
    <w:rsid w:val="00F5545D"/>
    <w:rsid w:val="00F56270"/>
    <w:rsid w:val="00F568A6"/>
    <w:rsid w:val="00F569F7"/>
    <w:rsid w:val="00F570B1"/>
    <w:rsid w:val="00F6160C"/>
    <w:rsid w:val="00F63128"/>
    <w:rsid w:val="00F64B23"/>
    <w:rsid w:val="00F64CBB"/>
    <w:rsid w:val="00F65760"/>
    <w:rsid w:val="00F6705E"/>
    <w:rsid w:val="00F671DB"/>
    <w:rsid w:val="00F72216"/>
    <w:rsid w:val="00F737D3"/>
    <w:rsid w:val="00F73A8F"/>
    <w:rsid w:val="00F7544E"/>
    <w:rsid w:val="00F7553B"/>
    <w:rsid w:val="00F756E1"/>
    <w:rsid w:val="00F759F7"/>
    <w:rsid w:val="00F76C8F"/>
    <w:rsid w:val="00F77714"/>
    <w:rsid w:val="00F80A6D"/>
    <w:rsid w:val="00F80F50"/>
    <w:rsid w:val="00F849B5"/>
    <w:rsid w:val="00F86633"/>
    <w:rsid w:val="00F90BDE"/>
    <w:rsid w:val="00F91926"/>
    <w:rsid w:val="00FA0674"/>
    <w:rsid w:val="00FA1850"/>
    <w:rsid w:val="00FA2384"/>
    <w:rsid w:val="00FA334B"/>
    <w:rsid w:val="00FA33EB"/>
    <w:rsid w:val="00FA64F4"/>
    <w:rsid w:val="00FB02CD"/>
    <w:rsid w:val="00FB1EDC"/>
    <w:rsid w:val="00FB3CD2"/>
    <w:rsid w:val="00FB41E2"/>
    <w:rsid w:val="00FB435D"/>
    <w:rsid w:val="00FB4B33"/>
    <w:rsid w:val="00FB4BE2"/>
    <w:rsid w:val="00FC0AD5"/>
    <w:rsid w:val="00FC2B23"/>
    <w:rsid w:val="00FC64F5"/>
    <w:rsid w:val="00FC6E73"/>
    <w:rsid w:val="00FC747E"/>
    <w:rsid w:val="00FC772F"/>
    <w:rsid w:val="00FC7F3B"/>
    <w:rsid w:val="00FD144F"/>
    <w:rsid w:val="00FD16C8"/>
    <w:rsid w:val="00FD4ABB"/>
    <w:rsid w:val="00FE01C2"/>
    <w:rsid w:val="00FE0C06"/>
    <w:rsid w:val="00FE1E06"/>
    <w:rsid w:val="00FE1FFD"/>
    <w:rsid w:val="00FE2817"/>
    <w:rsid w:val="00FE3B13"/>
    <w:rsid w:val="00FE6EAD"/>
    <w:rsid w:val="00FE7B05"/>
    <w:rsid w:val="00FF0207"/>
    <w:rsid w:val="00FF0553"/>
    <w:rsid w:val="00FF2205"/>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3271"/>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6216">
      <w:bodyDiv w:val="1"/>
      <w:marLeft w:val="0"/>
      <w:marRight w:val="0"/>
      <w:marTop w:val="0"/>
      <w:marBottom w:val="0"/>
      <w:divBdr>
        <w:top w:val="none" w:sz="0" w:space="0" w:color="auto"/>
        <w:left w:val="none" w:sz="0" w:space="0" w:color="auto"/>
        <w:bottom w:val="none" w:sz="0" w:space="0" w:color="auto"/>
        <w:right w:val="none" w:sz="0" w:space="0" w:color="auto"/>
      </w:divBdr>
    </w:div>
    <w:div w:id="234781303">
      <w:bodyDiv w:val="1"/>
      <w:marLeft w:val="0"/>
      <w:marRight w:val="0"/>
      <w:marTop w:val="0"/>
      <w:marBottom w:val="0"/>
      <w:divBdr>
        <w:top w:val="none" w:sz="0" w:space="0" w:color="auto"/>
        <w:left w:val="none" w:sz="0" w:space="0" w:color="auto"/>
        <w:bottom w:val="none" w:sz="0" w:space="0" w:color="auto"/>
        <w:right w:val="none" w:sz="0" w:space="0" w:color="auto"/>
      </w:divBdr>
      <w:divsChild>
        <w:div w:id="1965303044">
          <w:marLeft w:val="0"/>
          <w:marRight w:val="0"/>
          <w:marTop w:val="0"/>
          <w:marBottom w:val="0"/>
          <w:divBdr>
            <w:top w:val="none" w:sz="0" w:space="0" w:color="auto"/>
            <w:left w:val="none" w:sz="0" w:space="0" w:color="auto"/>
            <w:bottom w:val="none" w:sz="0" w:space="0" w:color="auto"/>
            <w:right w:val="none" w:sz="0" w:space="0" w:color="auto"/>
          </w:divBdr>
          <w:divsChild>
            <w:div w:id="543178566">
              <w:marLeft w:val="0"/>
              <w:marRight w:val="0"/>
              <w:marTop w:val="0"/>
              <w:marBottom w:val="0"/>
              <w:divBdr>
                <w:top w:val="none" w:sz="0" w:space="0" w:color="auto"/>
                <w:left w:val="none" w:sz="0" w:space="0" w:color="auto"/>
                <w:bottom w:val="none" w:sz="0" w:space="0" w:color="auto"/>
                <w:right w:val="none" w:sz="0" w:space="0" w:color="auto"/>
              </w:divBdr>
            </w:div>
            <w:div w:id="2010059546">
              <w:marLeft w:val="0"/>
              <w:marRight w:val="0"/>
              <w:marTop w:val="0"/>
              <w:marBottom w:val="0"/>
              <w:divBdr>
                <w:top w:val="none" w:sz="0" w:space="0" w:color="auto"/>
                <w:left w:val="none" w:sz="0" w:space="0" w:color="auto"/>
                <w:bottom w:val="none" w:sz="0" w:space="0" w:color="auto"/>
                <w:right w:val="none" w:sz="0" w:space="0" w:color="auto"/>
              </w:divBdr>
            </w:div>
            <w:div w:id="1517961771">
              <w:marLeft w:val="0"/>
              <w:marRight w:val="0"/>
              <w:marTop w:val="0"/>
              <w:marBottom w:val="0"/>
              <w:divBdr>
                <w:top w:val="none" w:sz="0" w:space="0" w:color="auto"/>
                <w:left w:val="none" w:sz="0" w:space="0" w:color="auto"/>
                <w:bottom w:val="none" w:sz="0" w:space="0" w:color="auto"/>
                <w:right w:val="none" w:sz="0" w:space="0" w:color="auto"/>
              </w:divBdr>
            </w:div>
            <w:div w:id="169754752">
              <w:marLeft w:val="0"/>
              <w:marRight w:val="0"/>
              <w:marTop w:val="0"/>
              <w:marBottom w:val="0"/>
              <w:divBdr>
                <w:top w:val="none" w:sz="0" w:space="0" w:color="auto"/>
                <w:left w:val="none" w:sz="0" w:space="0" w:color="auto"/>
                <w:bottom w:val="none" w:sz="0" w:space="0" w:color="auto"/>
                <w:right w:val="none" w:sz="0" w:space="0" w:color="auto"/>
              </w:divBdr>
            </w:div>
            <w:div w:id="2037540307">
              <w:marLeft w:val="0"/>
              <w:marRight w:val="0"/>
              <w:marTop w:val="0"/>
              <w:marBottom w:val="0"/>
              <w:divBdr>
                <w:top w:val="none" w:sz="0" w:space="0" w:color="auto"/>
                <w:left w:val="none" w:sz="0" w:space="0" w:color="auto"/>
                <w:bottom w:val="none" w:sz="0" w:space="0" w:color="auto"/>
                <w:right w:val="none" w:sz="0" w:space="0" w:color="auto"/>
              </w:divBdr>
            </w:div>
            <w:div w:id="1948390253">
              <w:marLeft w:val="0"/>
              <w:marRight w:val="0"/>
              <w:marTop w:val="0"/>
              <w:marBottom w:val="0"/>
              <w:divBdr>
                <w:top w:val="none" w:sz="0" w:space="0" w:color="auto"/>
                <w:left w:val="none" w:sz="0" w:space="0" w:color="auto"/>
                <w:bottom w:val="none" w:sz="0" w:space="0" w:color="auto"/>
                <w:right w:val="none" w:sz="0" w:space="0" w:color="auto"/>
              </w:divBdr>
            </w:div>
            <w:div w:id="1058432224">
              <w:marLeft w:val="0"/>
              <w:marRight w:val="0"/>
              <w:marTop w:val="0"/>
              <w:marBottom w:val="0"/>
              <w:divBdr>
                <w:top w:val="none" w:sz="0" w:space="0" w:color="auto"/>
                <w:left w:val="none" w:sz="0" w:space="0" w:color="auto"/>
                <w:bottom w:val="none" w:sz="0" w:space="0" w:color="auto"/>
                <w:right w:val="none" w:sz="0" w:space="0" w:color="auto"/>
              </w:divBdr>
            </w:div>
            <w:div w:id="2131514560">
              <w:marLeft w:val="0"/>
              <w:marRight w:val="0"/>
              <w:marTop w:val="0"/>
              <w:marBottom w:val="0"/>
              <w:divBdr>
                <w:top w:val="none" w:sz="0" w:space="0" w:color="auto"/>
                <w:left w:val="none" w:sz="0" w:space="0" w:color="auto"/>
                <w:bottom w:val="none" w:sz="0" w:space="0" w:color="auto"/>
                <w:right w:val="none" w:sz="0" w:space="0" w:color="auto"/>
              </w:divBdr>
            </w:div>
            <w:div w:id="1558934811">
              <w:marLeft w:val="0"/>
              <w:marRight w:val="0"/>
              <w:marTop w:val="0"/>
              <w:marBottom w:val="0"/>
              <w:divBdr>
                <w:top w:val="none" w:sz="0" w:space="0" w:color="auto"/>
                <w:left w:val="none" w:sz="0" w:space="0" w:color="auto"/>
                <w:bottom w:val="none" w:sz="0" w:space="0" w:color="auto"/>
                <w:right w:val="none" w:sz="0" w:space="0" w:color="auto"/>
              </w:divBdr>
            </w:div>
            <w:div w:id="804617873">
              <w:marLeft w:val="0"/>
              <w:marRight w:val="0"/>
              <w:marTop w:val="0"/>
              <w:marBottom w:val="0"/>
              <w:divBdr>
                <w:top w:val="none" w:sz="0" w:space="0" w:color="auto"/>
                <w:left w:val="none" w:sz="0" w:space="0" w:color="auto"/>
                <w:bottom w:val="none" w:sz="0" w:space="0" w:color="auto"/>
                <w:right w:val="none" w:sz="0" w:space="0" w:color="auto"/>
              </w:divBdr>
            </w:div>
            <w:div w:id="611284881">
              <w:marLeft w:val="0"/>
              <w:marRight w:val="0"/>
              <w:marTop w:val="0"/>
              <w:marBottom w:val="0"/>
              <w:divBdr>
                <w:top w:val="none" w:sz="0" w:space="0" w:color="auto"/>
                <w:left w:val="none" w:sz="0" w:space="0" w:color="auto"/>
                <w:bottom w:val="none" w:sz="0" w:space="0" w:color="auto"/>
                <w:right w:val="none" w:sz="0" w:space="0" w:color="auto"/>
              </w:divBdr>
            </w:div>
            <w:div w:id="619144668">
              <w:marLeft w:val="0"/>
              <w:marRight w:val="0"/>
              <w:marTop w:val="0"/>
              <w:marBottom w:val="0"/>
              <w:divBdr>
                <w:top w:val="none" w:sz="0" w:space="0" w:color="auto"/>
                <w:left w:val="none" w:sz="0" w:space="0" w:color="auto"/>
                <w:bottom w:val="none" w:sz="0" w:space="0" w:color="auto"/>
                <w:right w:val="none" w:sz="0" w:space="0" w:color="auto"/>
              </w:divBdr>
            </w:div>
            <w:div w:id="1367371426">
              <w:marLeft w:val="0"/>
              <w:marRight w:val="0"/>
              <w:marTop w:val="0"/>
              <w:marBottom w:val="0"/>
              <w:divBdr>
                <w:top w:val="none" w:sz="0" w:space="0" w:color="auto"/>
                <w:left w:val="none" w:sz="0" w:space="0" w:color="auto"/>
                <w:bottom w:val="none" w:sz="0" w:space="0" w:color="auto"/>
                <w:right w:val="none" w:sz="0" w:space="0" w:color="auto"/>
              </w:divBdr>
            </w:div>
            <w:div w:id="1534465493">
              <w:marLeft w:val="0"/>
              <w:marRight w:val="0"/>
              <w:marTop w:val="0"/>
              <w:marBottom w:val="0"/>
              <w:divBdr>
                <w:top w:val="none" w:sz="0" w:space="0" w:color="auto"/>
                <w:left w:val="none" w:sz="0" w:space="0" w:color="auto"/>
                <w:bottom w:val="none" w:sz="0" w:space="0" w:color="auto"/>
                <w:right w:val="none" w:sz="0" w:space="0" w:color="auto"/>
              </w:divBdr>
            </w:div>
            <w:div w:id="253246300">
              <w:marLeft w:val="0"/>
              <w:marRight w:val="0"/>
              <w:marTop w:val="0"/>
              <w:marBottom w:val="0"/>
              <w:divBdr>
                <w:top w:val="none" w:sz="0" w:space="0" w:color="auto"/>
                <w:left w:val="none" w:sz="0" w:space="0" w:color="auto"/>
                <w:bottom w:val="none" w:sz="0" w:space="0" w:color="auto"/>
                <w:right w:val="none" w:sz="0" w:space="0" w:color="auto"/>
              </w:divBdr>
            </w:div>
            <w:div w:id="1569223440">
              <w:marLeft w:val="0"/>
              <w:marRight w:val="0"/>
              <w:marTop w:val="0"/>
              <w:marBottom w:val="0"/>
              <w:divBdr>
                <w:top w:val="none" w:sz="0" w:space="0" w:color="auto"/>
                <w:left w:val="none" w:sz="0" w:space="0" w:color="auto"/>
                <w:bottom w:val="none" w:sz="0" w:space="0" w:color="auto"/>
                <w:right w:val="none" w:sz="0" w:space="0" w:color="auto"/>
              </w:divBdr>
            </w:div>
            <w:div w:id="1526137099">
              <w:marLeft w:val="0"/>
              <w:marRight w:val="0"/>
              <w:marTop w:val="0"/>
              <w:marBottom w:val="0"/>
              <w:divBdr>
                <w:top w:val="none" w:sz="0" w:space="0" w:color="auto"/>
                <w:left w:val="none" w:sz="0" w:space="0" w:color="auto"/>
                <w:bottom w:val="none" w:sz="0" w:space="0" w:color="auto"/>
                <w:right w:val="none" w:sz="0" w:space="0" w:color="auto"/>
              </w:divBdr>
            </w:div>
            <w:div w:id="150146935">
              <w:marLeft w:val="0"/>
              <w:marRight w:val="0"/>
              <w:marTop w:val="0"/>
              <w:marBottom w:val="0"/>
              <w:divBdr>
                <w:top w:val="none" w:sz="0" w:space="0" w:color="auto"/>
                <w:left w:val="none" w:sz="0" w:space="0" w:color="auto"/>
                <w:bottom w:val="none" w:sz="0" w:space="0" w:color="auto"/>
                <w:right w:val="none" w:sz="0" w:space="0" w:color="auto"/>
              </w:divBdr>
            </w:div>
            <w:div w:id="1538662678">
              <w:marLeft w:val="0"/>
              <w:marRight w:val="0"/>
              <w:marTop w:val="0"/>
              <w:marBottom w:val="0"/>
              <w:divBdr>
                <w:top w:val="none" w:sz="0" w:space="0" w:color="auto"/>
                <w:left w:val="none" w:sz="0" w:space="0" w:color="auto"/>
                <w:bottom w:val="none" w:sz="0" w:space="0" w:color="auto"/>
                <w:right w:val="none" w:sz="0" w:space="0" w:color="auto"/>
              </w:divBdr>
            </w:div>
            <w:div w:id="1728841767">
              <w:marLeft w:val="0"/>
              <w:marRight w:val="0"/>
              <w:marTop w:val="0"/>
              <w:marBottom w:val="0"/>
              <w:divBdr>
                <w:top w:val="none" w:sz="0" w:space="0" w:color="auto"/>
                <w:left w:val="none" w:sz="0" w:space="0" w:color="auto"/>
                <w:bottom w:val="none" w:sz="0" w:space="0" w:color="auto"/>
                <w:right w:val="none" w:sz="0" w:space="0" w:color="auto"/>
              </w:divBdr>
            </w:div>
            <w:div w:id="1066761436">
              <w:marLeft w:val="0"/>
              <w:marRight w:val="0"/>
              <w:marTop w:val="0"/>
              <w:marBottom w:val="0"/>
              <w:divBdr>
                <w:top w:val="none" w:sz="0" w:space="0" w:color="auto"/>
                <w:left w:val="none" w:sz="0" w:space="0" w:color="auto"/>
                <w:bottom w:val="none" w:sz="0" w:space="0" w:color="auto"/>
                <w:right w:val="none" w:sz="0" w:space="0" w:color="auto"/>
              </w:divBdr>
            </w:div>
            <w:div w:id="670529816">
              <w:marLeft w:val="0"/>
              <w:marRight w:val="0"/>
              <w:marTop w:val="0"/>
              <w:marBottom w:val="0"/>
              <w:divBdr>
                <w:top w:val="none" w:sz="0" w:space="0" w:color="auto"/>
                <w:left w:val="none" w:sz="0" w:space="0" w:color="auto"/>
                <w:bottom w:val="none" w:sz="0" w:space="0" w:color="auto"/>
                <w:right w:val="none" w:sz="0" w:space="0" w:color="auto"/>
              </w:divBdr>
            </w:div>
            <w:div w:id="759913872">
              <w:marLeft w:val="0"/>
              <w:marRight w:val="0"/>
              <w:marTop w:val="0"/>
              <w:marBottom w:val="0"/>
              <w:divBdr>
                <w:top w:val="none" w:sz="0" w:space="0" w:color="auto"/>
                <w:left w:val="none" w:sz="0" w:space="0" w:color="auto"/>
                <w:bottom w:val="none" w:sz="0" w:space="0" w:color="auto"/>
                <w:right w:val="none" w:sz="0" w:space="0" w:color="auto"/>
              </w:divBdr>
            </w:div>
            <w:div w:id="222176778">
              <w:marLeft w:val="0"/>
              <w:marRight w:val="0"/>
              <w:marTop w:val="0"/>
              <w:marBottom w:val="0"/>
              <w:divBdr>
                <w:top w:val="none" w:sz="0" w:space="0" w:color="auto"/>
                <w:left w:val="none" w:sz="0" w:space="0" w:color="auto"/>
                <w:bottom w:val="none" w:sz="0" w:space="0" w:color="auto"/>
                <w:right w:val="none" w:sz="0" w:space="0" w:color="auto"/>
              </w:divBdr>
            </w:div>
            <w:div w:id="1728607436">
              <w:marLeft w:val="0"/>
              <w:marRight w:val="0"/>
              <w:marTop w:val="0"/>
              <w:marBottom w:val="0"/>
              <w:divBdr>
                <w:top w:val="none" w:sz="0" w:space="0" w:color="auto"/>
                <w:left w:val="none" w:sz="0" w:space="0" w:color="auto"/>
                <w:bottom w:val="none" w:sz="0" w:space="0" w:color="auto"/>
                <w:right w:val="none" w:sz="0" w:space="0" w:color="auto"/>
              </w:divBdr>
            </w:div>
            <w:div w:id="1935360165">
              <w:marLeft w:val="0"/>
              <w:marRight w:val="0"/>
              <w:marTop w:val="0"/>
              <w:marBottom w:val="0"/>
              <w:divBdr>
                <w:top w:val="none" w:sz="0" w:space="0" w:color="auto"/>
                <w:left w:val="none" w:sz="0" w:space="0" w:color="auto"/>
                <w:bottom w:val="none" w:sz="0" w:space="0" w:color="auto"/>
                <w:right w:val="none" w:sz="0" w:space="0" w:color="auto"/>
              </w:divBdr>
            </w:div>
            <w:div w:id="478887234">
              <w:marLeft w:val="0"/>
              <w:marRight w:val="0"/>
              <w:marTop w:val="0"/>
              <w:marBottom w:val="0"/>
              <w:divBdr>
                <w:top w:val="none" w:sz="0" w:space="0" w:color="auto"/>
                <w:left w:val="none" w:sz="0" w:space="0" w:color="auto"/>
                <w:bottom w:val="none" w:sz="0" w:space="0" w:color="auto"/>
                <w:right w:val="none" w:sz="0" w:space="0" w:color="auto"/>
              </w:divBdr>
            </w:div>
            <w:div w:id="508906179">
              <w:marLeft w:val="0"/>
              <w:marRight w:val="0"/>
              <w:marTop w:val="0"/>
              <w:marBottom w:val="0"/>
              <w:divBdr>
                <w:top w:val="none" w:sz="0" w:space="0" w:color="auto"/>
                <w:left w:val="none" w:sz="0" w:space="0" w:color="auto"/>
                <w:bottom w:val="none" w:sz="0" w:space="0" w:color="auto"/>
                <w:right w:val="none" w:sz="0" w:space="0" w:color="auto"/>
              </w:divBdr>
            </w:div>
            <w:div w:id="714888389">
              <w:marLeft w:val="0"/>
              <w:marRight w:val="0"/>
              <w:marTop w:val="0"/>
              <w:marBottom w:val="0"/>
              <w:divBdr>
                <w:top w:val="none" w:sz="0" w:space="0" w:color="auto"/>
                <w:left w:val="none" w:sz="0" w:space="0" w:color="auto"/>
                <w:bottom w:val="none" w:sz="0" w:space="0" w:color="auto"/>
                <w:right w:val="none" w:sz="0" w:space="0" w:color="auto"/>
              </w:divBdr>
            </w:div>
            <w:div w:id="453717655">
              <w:marLeft w:val="0"/>
              <w:marRight w:val="0"/>
              <w:marTop w:val="0"/>
              <w:marBottom w:val="0"/>
              <w:divBdr>
                <w:top w:val="none" w:sz="0" w:space="0" w:color="auto"/>
                <w:left w:val="none" w:sz="0" w:space="0" w:color="auto"/>
                <w:bottom w:val="none" w:sz="0" w:space="0" w:color="auto"/>
                <w:right w:val="none" w:sz="0" w:space="0" w:color="auto"/>
              </w:divBdr>
            </w:div>
            <w:div w:id="1848709876">
              <w:marLeft w:val="0"/>
              <w:marRight w:val="0"/>
              <w:marTop w:val="0"/>
              <w:marBottom w:val="0"/>
              <w:divBdr>
                <w:top w:val="none" w:sz="0" w:space="0" w:color="auto"/>
                <w:left w:val="none" w:sz="0" w:space="0" w:color="auto"/>
                <w:bottom w:val="none" w:sz="0" w:space="0" w:color="auto"/>
                <w:right w:val="none" w:sz="0" w:space="0" w:color="auto"/>
              </w:divBdr>
            </w:div>
            <w:div w:id="990987517">
              <w:marLeft w:val="0"/>
              <w:marRight w:val="0"/>
              <w:marTop w:val="0"/>
              <w:marBottom w:val="0"/>
              <w:divBdr>
                <w:top w:val="none" w:sz="0" w:space="0" w:color="auto"/>
                <w:left w:val="none" w:sz="0" w:space="0" w:color="auto"/>
                <w:bottom w:val="none" w:sz="0" w:space="0" w:color="auto"/>
                <w:right w:val="none" w:sz="0" w:space="0" w:color="auto"/>
              </w:divBdr>
            </w:div>
            <w:div w:id="981036268">
              <w:marLeft w:val="0"/>
              <w:marRight w:val="0"/>
              <w:marTop w:val="0"/>
              <w:marBottom w:val="0"/>
              <w:divBdr>
                <w:top w:val="none" w:sz="0" w:space="0" w:color="auto"/>
                <w:left w:val="none" w:sz="0" w:space="0" w:color="auto"/>
                <w:bottom w:val="none" w:sz="0" w:space="0" w:color="auto"/>
                <w:right w:val="none" w:sz="0" w:space="0" w:color="auto"/>
              </w:divBdr>
            </w:div>
            <w:div w:id="1243874029">
              <w:marLeft w:val="0"/>
              <w:marRight w:val="0"/>
              <w:marTop w:val="0"/>
              <w:marBottom w:val="0"/>
              <w:divBdr>
                <w:top w:val="none" w:sz="0" w:space="0" w:color="auto"/>
                <w:left w:val="none" w:sz="0" w:space="0" w:color="auto"/>
                <w:bottom w:val="none" w:sz="0" w:space="0" w:color="auto"/>
                <w:right w:val="none" w:sz="0" w:space="0" w:color="auto"/>
              </w:divBdr>
            </w:div>
            <w:div w:id="930089914">
              <w:marLeft w:val="0"/>
              <w:marRight w:val="0"/>
              <w:marTop w:val="0"/>
              <w:marBottom w:val="0"/>
              <w:divBdr>
                <w:top w:val="none" w:sz="0" w:space="0" w:color="auto"/>
                <w:left w:val="none" w:sz="0" w:space="0" w:color="auto"/>
                <w:bottom w:val="none" w:sz="0" w:space="0" w:color="auto"/>
                <w:right w:val="none" w:sz="0" w:space="0" w:color="auto"/>
              </w:divBdr>
            </w:div>
            <w:div w:id="2074738723">
              <w:marLeft w:val="0"/>
              <w:marRight w:val="0"/>
              <w:marTop w:val="0"/>
              <w:marBottom w:val="0"/>
              <w:divBdr>
                <w:top w:val="none" w:sz="0" w:space="0" w:color="auto"/>
                <w:left w:val="none" w:sz="0" w:space="0" w:color="auto"/>
                <w:bottom w:val="none" w:sz="0" w:space="0" w:color="auto"/>
                <w:right w:val="none" w:sz="0" w:space="0" w:color="auto"/>
              </w:divBdr>
            </w:div>
            <w:div w:id="1314945404">
              <w:marLeft w:val="0"/>
              <w:marRight w:val="0"/>
              <w:marTop w:val="0"/>
              <w:marBottom w:val="0"/>
              <w:divBdr>
                <w:top w:val="none" w:sz="0" w:space="0" w:color="auto"/>
                <w:left w:val="none" w:sz="0" w:space="0" w:color="auto"/>
                <w:bottom w:val="none" w:sz="0" w:space="0" w:color="auto"/>
                <w:right w:val="none" w:sz="0" w:space="0" w:color="auto"/>
              </w:divBdr>
            </w:div>
            <w:div w:id="1217860593">
              <w:marLeft w:val="0"/>
              <w:marRight w:val="0"/>
              <w:marTop w:val="0"/>
              <w:marBottom w:val="0"/>
              <w:divBdr>
                <w:top w:val="none" w:sz="0" w:space="0" w:color="auto"/>
                <w:left w:val="none" w:sz="0" w:space="0" w:color="auto"/>
                <w:bottom w:val="none" w:sz="0" w:space="0" w:color="auto"/>
                <w:right w:val="none" w:sz="0" w:space="0" w:color="auto"/>
              </w:divBdr>
            </w:div>
            <w:div w:id="406998822">
              <w:marLeft w:val="0"/>
              <w:marRight w:val="0"/>
              <w:marTop w:val="0"/>
              <w:marBottom w:val="0"/>
              <w:divBdr>
                <w:top w:val="none" w:sz="0" w:space="0" w:color="auto"/>
                <w:left w:val="none" w:sz="0" w:space="0" w:color="auto"/>
                <w:bottom w:val="none" w:sz="0" w:space="0" w:color="auto"/>
                <w:right w:val="none" w:sz="0" w:space="0" w:color="auto"/>
              </w:divBdr>
            </w:div>
            <w:div w:id="173804300">
              <w:marLeft w:val="0"/>
              <w:marRight w:val="0"/>
              <w:marTop w:val="0"/>
              <w:marBottom w:val="0"/>
              <w:divBdr>
                <w:top w:val="none" w:sz="0" w:space="0" w:color="auto"/>
                <w:left w:val="none" w:sz="0" w:space="0" w:color="auto"/>
                <w:bottom w:val="none" w:sz="0" w:space="0" w:color="auto"/>
                <w:right w:val="none" w:sz="0" w:space="0" w:color="auto"/>
              </w:divBdr>
            </w:div>
            <w:div w:id="1609122508">
              <w:marLeft w:val="0"/>
              <w:marRight w:val="0"/>
              <w:marTop w:val="0"/>
              <w:marBottom w:val="0"/>
              <w:divBdr>
                <w:top w:val="none" w:sz="0" w:space="0" w:color="auto"/>
                <w:left w:val="none" w:sz="0" w:space="0" w:color="auto"/>
                <w:bottom w:val="none" w:sz="0" w:space="0" w:color="auto"/>
                <w:right w:val="none" w:sz="0" w:space="0" w:color="auto"/>
              </w:divBdr>
            </w:div>
            <w:div w:id="933707744">
              <w:marLeft w:val="0"/>
              <w:marRight w:val="0"/>
              <w:marTop w:val="0"/>
              <w:marBottom w:val="0"/>
              <w:divBdr>
                <w:top w:val="none" w:sz="0" w:space="0" w:color="auto"/>
                <w:left w:val="none" w:sz="0" w:space="0" w:color="auto"/>
                <w:bottom w:val="none" w:sz="0" w:space="0" w:color="auto"/>
                <w:right w:val="none" w:sz="0" w:space="0" w:color="auto"/>
              </w:divBdr>
            </w:div>
            <w:div w:id="261306345">
              <w:marLeft w:val="0"/>
              <w:marRight w:val="0"/>
              <w:marTop w:val="0"/>
              <w:marBottom w:val="0"/>
              <w:divBdr>
                <w:top w:val="none" w:sz="0" w:space="0" w:color="auto"/>
                <w:left w:val="none" w:sz="0" w:space="0" w:color="auto"/>
                <w:bottom w:val="none" w:sz="0" w:space="0" w:color="auto"/>
                <w:right w:val="none" w:sz="0" w:space="0" w:color="auto"/>
              </w:divBdr>
            </w:div>
            <w:div w:id="236718531">
              <w:marLeft w:val="0"/>
              <w:marRight w:val="0"/>
              <w:marTop w:val="0"/>
              <w:marBottom w:val="0"/>
              <w:divBdr>
                <w:top w:val="none" w:sz="0" w:space="0" w:color="auto"/>
                <w:left w:val="none" w:sz="0" w:space="0" w:color="auto"/>
                <w:bottom w:val="none" w:sz="0" w:space="0" w:color="auto"/>
                <w:right w:val="none" w:sz="0" w:space="0" w:color="auto"/>
              </w:divBdr>
            </w:div>
            <w:div w:id="54669207">
              <w:marLeft w:val="0"/>
              <w:marRight w:val="0"/>
              <w:marTop w:val="0"/>
              <w:marBottom w:val="0"/>
              <w:divBdr>
                <w:top w:val="none" w:sz="0" w:space="0" w:color="auto"/>
                <w:left w:val="none" w:sz="0" w:space="0" w:color="auto"/>
                <w:bottom w:val="none" w:sz="0" w:space="0" w:color="auto"/>
                <w:right w:val="none" w:sz="0" w:space="0" w:color="auto"/>
              </w:divBdr>
            </w:div>
            <w:div w:id="937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428">
      <w:bodyDiv w:val="1"/>
      <w:marLeft w:val="0"/>
      <w:marRight w:val="0"/>
      <w:marTop w:val="0"/>
      <w:marBottom w:val="0"/>
      <w:divBdr>
        <w:top w:val="none" w:sz="0" w:space="0" w:color="auto"/>
        <w:left w:val="none" w:sz="0" w:space="0" w:color="auto"/>
        <w:bottom w:val="none" w:sz="0" w:space="0" w:color="auto"/>
        <w:right w:val="none" w:sz="0" w:space="0" w:color="auto"/>
      </w:divBdr>
      <w:divsChild>
        <w:div w:id="609242501">
          <w:marLeft w:val="0"/>
          <w:marRight w:val="0"/>
          <w:marTop w:val="0"/>
          <w:marBottom w:val="0"/>
          <w:divBdr>
            <w:top w:val="none" w:sz="0" w:space="0" w:color="auto"/>
            <w:left w:val="none" w:sz="0" w:space="0" w:color="auto"/>
            <w:bottom w:val="none" w:sz="0" w:space="0" w:color="auto"/>
            <w:right w:val="none" w:sz="0" w:space="0" w:color="auto"/>
          </w:divBdr>
          <w:divsChild>
            <w:div w:id="1479229595">
              <w:marLeft w:val="0"/>
              <w:marRight w:val="0"/>
              <w:marTop w:val="0"/>
              <w:marBottom w:val="0"/>
              <w:divBdr>
                <w:top w:val="none" w:sz="0" w:space="0" w:color="auto"/>
                <w:left w:val="none" w:sz="0" w:space="0" w:color="auto"/>
                <w:bottom w:val="none" w:sz="0" w:space="0" w:color="auto"/>
                <w:right w:val="none" w:sz="0" w:space="0" w:color="auto"/>
              </w:divBdr>
            </w:div>
            <w:div w:id="220749195">
              <w:marLeft w:val="0"/>
              <w:marRight w:val="0"/>
              <w:marTop w:val="0"/>
              <w:marBottom w:val="0"/>
              <w:divBdr>
                <w:top w:val="none" w:sz="0" w:space="0" w:color="auto"/>
                <w:left w:val="none" w:sz="0" w:space="0" w:color="auto"/>
                <w:bottom w:val="none" w:sz="0" w:space="0" w:color="auto"/>
                <w:right w:val="none" w:sz="0" w:space="0" w:color="auto"/>
              </w:divBdr>
            </w:div>
            <w:div w:id="13250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655">
      <w:bodyDiv w:val="1"/>
      <w:marLeft w:val="0"/>
      <w:marRight w:val="0"/>
      <w:marTop w:val="0"/>
      <w:marBottom w:val="0"/>
      <w:divBdr>
        <w:top w:val="none" w:sz="0" w:space="0" w:color="auto"/>
        <w:left w:val="none" w:sz="0" w:space="0" w:color="auto"/>
        <w:bottom w:val="none" w:sz="0" w:space="0" w:color="auto"/>
        <w:right w:val="none" w:sz="0" w:space="0" w:color="auto"/>
      </w:divBdr>
    </w:div>
    <w:div w:id="689992954">
      <w:bodyDiv w:val="1"/>
      <w:marLeft w:val="0"/>
      <w:marRight w:val="0"/>
      <w:marTop w:val="0"/>
      <w:marBottom w:val="0"/>
      <w:divBdr>
        <w:top w:val="none" w:sz="0" w:space="0" w:color="auto"/>
        <w:left w:val="none" w:sz="0" w:space="0" w:color="auto"/>
        <w:bottom w:val="none" w:sz="0" w:space="0" w:color="auto"/>
        <w:right w:val="none" w:sz="0" w:space="0" w:color="auto"/>
      </w:divBdr>
    </w:div>
    <w:div w:id="801583750">
      <w:bodyDiv w:val="1"/>
      <w:marLeft w:val="0"/>
      <w:marRight w:val="0"/>
      <w:marTop w:val="0"/>
      <w:marBottom w:val="0"/>
      <w:divBdr>
        <w:top w:val="none" w:sz="0" w:space="0" w:color="auto"/>
        <w:left w:val="none" w:sz="0" w:space="0" w:color="auto"/>
        <w:bottom w:val="none" w:sz="0" w:space="0" w:color="auto"/>
        <w:right w:val="none" w:sz="0" w:space="0" w:color="auto"/>
      </w:divBdr>
    </w:div>
    <w:div w:id="895091521">
      <w:bodyDiv w:val="1"/>
      <w:marLeft w:val="0"/>
      <w:marRight w:val="0"/>
      <w:marTop w:val="0"/>
      <w:marBottom w:val="0"/>
      <w:divBdr>
        <w:top w:val="none" w:sz="0" w:space="0" w:color="auto"/>
        <w:left w:val="none" w:sz="0" w:space="0" w:color="auto"/>
        <w:bottom w:val="none" w:sz="0" w:space="0" w:color="auto"/>
        <w:right w:val="none" w:sz="0" w:space="0" w:color="auto"/>
      </w:divBdr>
      <w:divsChild>
        <w:div w:id="148786132">
          <w:marLeft w:val="0"/>
          <w:marRight w:val="0"/>
          <w:marTop w:val="0"/>
          <w:marBottom w:val="0"/>
          <w:divBdr>
            <w:top w:val="none" w:sz="0" w:space="0" w:color="auto"/>
            <w:left w:val="none" w:sz="0" w:space="0" w:color="auto"/>
            <w:bottom w:val="none" w:sz="0" w:space="0" w:color="auto"/>
            <w:right w:val="none" w:sz="0" w:space="0" w:color="auto"/>
          </w:divBdr>
          <w:divsChild>
            <w:div w:id="1965310033">
              <w:marLeft w:val="0"/>
              <w:marRight w:val="0"/>
              <w:marTop w:val="0"/>
              <w:marBottom w:val="0"/>
              <w:divBdr>
                <w:top w:val="none" w:sz="0" w:space="0" w:color="auto"/>
                <w:left w:val="none" w:sz="0" w:space="0" w:color="auto"/>
                <w:bottom w:val="none" w:sz="0" w:space="0" w:color="auto"/>
                <w:right w:val="none" w:sz="0" w:space="0" w:color="auto"/>
              </w:divBdr>
            </w:div>
            <w:div w:id="2032291798">
              <w:marLeft w:val="0"/>
              <w:marRight w:val="0"/>
              <w:marTop w:val="0"/>
              <w:marBottom w:val="0"/>
              <w:divBdr>
                <w:top w:val="none" w:sz="0" w:space="0" w:color="auto"/>
                <w:left w:val="none" w:sz="0" w:space="0" w:color="auto"/>
                <w:bottom w:val="none" w:sz="0" w:space="0" w:color="auto"/>
                <w:right w:val="none" w:sz="0" w:space="0" w:color="auto"/>
              </w:divBdr>
            </w:div>
            <w:div w:id="16072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832">
      <w:bodyDiv w:val="1"/>
      <w:marLeft w:val="0"/>
      <w:marRight w:val="0"/>
      <w:marTop w:val="0"/>
      <w:marBottom w:val="0"/>
      <w:divBdr>
        <w:top w:val="none" w:sz="0" w:space="0" w:color="auto"/>
        <w:left w:val="none" w:sz="0" w:space="0" w:color="auto"/>
        <w:bottom w:val="none" w:sz="0" w:space="0" w:color="auto"/>
        <w:right w:val="none" w:sz="0" w:space="0" w:color="auto"/>
      </w:divBdr>
    </w:div>
    <w:div w:id="1428187691">
      <w:bodyDiv w:val="1"/>
      <w:marLeft w:val="0"/>
      <w:marRight w:val="0"/>
      <w:marTop w:val="0"/>
      <w:marBottom w:val="0"/>
      <w:divBdr>
        <w:top w:val="none" w:sz="0" w:space="0" w:color="auto"/>
        <w:left w:val="none" w:sz="0" w:space="0" w:color="auto"/>
        <w:bottom w:val="none" w:sz="0" w:space="0" w:color="auto"/>
        <w:right w:val="none" w:sz="0" w:space="0" w:color="auto"/>
      </w:divBdr>
    </w:div>
    <w:div w:id="1488935530">
      <w:bodyDiv w:val="1"/>
      <w:marLeft w:val="0"/>
      <w:marRight w:val="0"/>
      <w:marTop w:val="0"/>
      <w:marBottom w:val="0"/>
      <w:divBdr>
        <w:top w:val="none" w:sz="0" w:space="0" w:color="auto"/>
        <w:left w:val="none" w:sz="0" w:space="0" w:color="auto"/>
        <w:bottom w:val="none" w:sz="0" w:space="0" w:color="auto"/>
        <w:right w:val="none" w:sz="0" w:space="0" w:color="auto"/>
      </w:divBdr>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7554">
      <w:bodyDiv w:val="1"/>
      <w:marLeft w:val="0"/>
      <w:marRight w:val="0"/>
      <w:marTop w:val="0"/>
      <w:marBottom w:val="0"/>
      <w:divBdr>
        <w:top w:val="none" w:sz="0" w:space="0" w:color="auto"/>
        <w:left w:val="none" w:sz="0" w:space="0" w:color="auto"/>
        <w:bottom w:val="none" w:sz="0" w:space="0" w:color="auto"/>
        <w:right w:val="none" w:sz="0" w:space="0" w:color="auto"/>
      </w:divBdr>
      <w:divsChild>
        <w:div w:id="1447040498">
          <w:marLeft w:val="0"/>
          <w:marRight w:val="0"/>
          <w:marTop w:val="0"/>
          <w:marBottom w:val="0"/>
          <w:divBdr>
            <w:top w:val="none" w:sz="0" w:space="0" w:color="auto"/>
            <w:left w:val="none" w:sz="0" w:space="0" w:color="auto"/>
            <w:bottom w:val="none" w:sz="0" w:space="0" w:color="auto"/>
            <w:right w:val="none" w:sz="0" w:space="0" w:color="auto"/>
          </w:divBdr>
          <w:divsChild>
            <w:div w:id="1002319701">
              <w:marLeft w:val="0"/>
              <w:marRight w:val="0"/>
              <w:marTop w:val="0"/>
              <w:marBottom w:val="0"/>
              <w:divBdr>
                <w:top w:val="none" w:sz="0" w:space="0" w:color="auto"/>
                <w:left w:val="none" w:sz="0" w:space="0" w:color="auto"/>
                <w:bottom w:val="none" w:sz="0" w:space="0" w:color="auto"/>
                <w:right w:val="none" w:sz="0" w:space="0" w:color="auto"/>
              </w:divBdr>
            </w:div>
            <w:div w:id="1512573080">
              <w:marLeft w:val="0"/>
              <w:marRight w:val="0"/>
              <w:marTop w:val="0"/>
              <w:marBottom w:val="0"/>
              <w:divBdr>
                <w:top w:val="none" w:sz="0" w:space="0" w:color="auto"/>
                <w:left w:val="none" w:sz="0" w:space="0" w:color="auto"/>
                <w:bottom w:val="none" w:sz="0" w:space="0" w:color="auto"/>
                <w:right w:val="none" w:sz="0" w:space="0" w:color="auto"/>
              </w:divBdr>
            </w:div>
            <w:div w:id="1031540107">
              <w:marLeft w:val="0"/>
              <w:marRight w:val="0"/>
              <w:marTop w:val="0"/>
              <w:marBottom w:val="0"/>
              <w:divBdr>
                <w:top w:val="none" w:sz="0" w:space="0" w:color="auto"/>
                <w:left w:val="none" w:sz="0" w:space="0" w:color="auto"/>
                <w:bottom w:val="none" w:sz="0" w:space="0" w:color="auto"/>
                <w:right w:val="none" w:sz="0" w:space="0" w:color="auto"/>
              </w:divBdr>
            </w:div>
            <w:div w:id="397747567">
              <w:marLeft w:val="0"/>
              <w:marRight w:val="0"/>
              <w:marTop w:val="0"/>
              <w:marBottom w:val="0"/>
              <w:divBdr>
                <w:top w:val="none" w:sz="0" w:space="0" w:color="auto"/>
                <w:left w:val="none" w:sz="0" w:space="0" w:color="auto"/>
                <w:bottom w:val="none" w:sz="0" w:space="0" w:color="auto"/>
                <w:right w:val="none" w:sz="0" w:space="0" w:color="auto"/>
              </w:divBdr>
            </w:div>
            <w:div w:id="488789641">
              <w:marLeft w:val="0"/>
              <w:marRight w:val="0"/>
              <w:marTop w:val="0"/>
              <w:marBottom w:val="0"/>
              <w:divBdr>
                <w:top w:val="none" w:sz="0" w:space="0" w:color="auto"/>
                <w:left w:val="none" w:sz="0" w:space="0" w:color="auto"/>
                <w:bottom w:val="none" w:sz="0" w:space="0" w:color="auto"/>
                <w:right w:val="none" w:sz="0" w:space="0" w:color="auto"/>
              </w:divBdr>
            </w:div>
            <w:div w:id="2013948096">
              <w:marLeft w:val="0"/>
              <w:marRight w:val="0"/>
              <w:marTop w:val="0"/>
              <w:marBottom w:val="0"/>
              <w:divBdr>
                <w:top w:val="none" w:sz="0" w:space="0" w:color="auto"/>
                <w:left w:val="none" w:sz="0" w:space="0" w:color="auto"/>
                <w:bottom w:val="none" w:sz="0" w:space="0" w:color="auto"/>
                <w:right w:val="none" w:sz="0" w:space="0" w:color="auto"/>
              </w:divBdr>
            </w:div>
            <w:div w:id="838428291">
              <w:marLeft w:val="0"/>
              <w:marRight w:val="0"/>
              <w:marTop w:val="0"/>
              <w:marBottom w:val="0"/>
              <w:divBdr>
                <w:top w:val="none" w:sz="0" w:space="0" w:color="auto"/>
                <w:left w:val="none" w:sz="0" w:space="0" w:color="auto"/>
                <w:bottom w:val="none" w:sz="0" w:space="0" w:color="auto"/>
                <w:right w:val="none" w:sz="0" w:space="0" w:color="auto"/>
              </w:divBdr>
            </w:div>
            <w:div w:id="1191801658">
              <w:marLeft w:val="0"/>
              <w:marRight w:val="0"/>
              <w:marTop w:val="0"/>
              <w:marBottom w:val="0"/>
              <w:divBdr>
                <w:top w:val="none" w:sz="0" w:space="0" w:color="auto"/>
                <w:left w:val="none" w:sz="0" w:space="0" w:color="auto"/>
                <w:bottom w:val="none" w:sz="0" w:space="0" w:color="auto"/>
                <w:right w:val="none" w:sz="0" w:space="0" w:color="auto"/>
              </w:divBdr>
            </w:div>
            <w:div w:id="398792832">
              <w:marLeft w:val="0"/>
              <w:marRight w:val="0"/>
              <w:marTop w:val="0"/>
              <w:marBottom w:val="0"/>
              <w:divBdr>
                <w:top w:val="none" w:sz="0" w:space="0" w:color="auto"/>
                <w:left w:val="none" w:sz="0" w:space="0" w:color="auto"/>
                <w:bottom w:val="none" w:sz="0" w:space="0" w:color="auto"/>
                <w:right w:val="none" w:sz="0" w:space="0" w:color="auto"/>
              </w:divBdr>
            </w:div>
            <w:div w:id="2095742352">
              <w:marLeft w:val="0"/>
              <w:marRight w:val="0"/>
              <w:marTop w:val="0"/>
              <w:marBottom w:val="0"/>
              <w:divBdr>
                <w:top w:val="none" w:sz="0" w:space="0" w:color="auto"/>
                <w:left w:val="none" w:sz="0" w:space="0" w:color="auto"/>
                <w:bottom w:val="none" w:sz="0" w:space="0" w:color="auto"/>
                <w:right w:val="none" w:sz="0" w:space="0" w:color="auto"/>
              </w:divBdr>
            </w:div>
            <w:div w:id="966818158">
              <w:marLeft w:val="0"/>
              <w:marRight w:val="0"/>
              <w:marTop w:val="0"/>
              <w:marBottom w:val="0"/>
              <w:divBdr>
                <w:top w:val="none" w:sz="0" w:space="0" w:color="auto"/>
                <w:left w:val="none" w:sz="0" w:space="0" w:color="auto"/>
                <w:bottom w:val="none" w:sz="0" w:space="0" w:color="auto"/>
                <w:right w:val="none" w:sz="0" w:space="0" w:color="auto"/>
              </w:divBdr>
            </w:div>
            <w:div w:id="772357178">
              <w:marLeft w:val="0"/>
              <w:marRight w:val="0"/>
              <w:marTop w:val="0"/>
              <w:marBottom w:val="0"/>
              <w:divBdr>
                <w:top w:val="none" w:sz="0" w:space="0" w:color="auto"/>
                <w:left w:val="none" w:sz="0" w:space="0" w:color="auto"/>
                <w:bottom w:val="none" w:sz="0" w:space="0" w:color="auto"/>
                <w:right w:val="none" w:sz="0" w:space="0" w:color="auto"/>
              </w:divBdr>
            </w:div>
            <w:div w:id="252204649">
              <w:marLeft w:val="0"/>
              <w:marRight w:val="0"/>
              <w:marTop w:val="0"/>
              <w:marBottom w:val="0"/>
              <w:divBdr>
                <w:top w:val="none" w:sz="0" w:space="0" w:color="auto"/>
                <w:left w:val="none" w:sz="0" w:space="0" w:color="auto"/>
                <w:bottom w:val="none" w:sz="0" w:space="0" w:color="auto"/>
                <w:right w:val="none" w:sz="0" w:space="0" w:color="auto"/>
              </w:divBdr>
            </w:div>
            <w:div w:id="460997184">
              <w:marLeft w:val="0"/>
              <w:marRight w:val="0"/>
              <w:marTop w:val="0"/>
              <w:marBottom w:val="0"/>
              <w:divBdr>
                <w:top w:val="none" w:sz="0" w:space="0" w:color="auto"/>
                <w:left w:val="none" w:sz="0" w:space="0" w:color="auto"/>
                <w:bottom w:val="none" w:sz="0" w:space="0" w:color="auto"/>
                <w:right w:val="none" w:sz="0" w:space="0" w:color="auto"/>
              </w:divBdr>
            </w:div>
            <w:div w:id="983238140">
              <w:marLeft w:val="0"/>
              <w:marRight w:val="0"/>
              <w:marTop w:val="0"/>
              <w:marBottom w:val="0"/>
              <w:divBdr>
                <w:top w:val="none" w:sz="0" w:space="0" w:color="auto"/>
                <w:left w:val="none" w:sz="0" w:space="0" w:color="auto"/>
                <w:bottom w:val="none" w:sz="0" w:space="0" w:color="auto"/>
                <w:right w:val="none" w:sz="0" w:space="0" w:color="auto"/>
              </w:divBdr>
            </w:div>
            <w:div w:id="325672434">
              <w:marLeft w:val="0"/>
              <w:marRight w:val="0"/>
              <w:marTop w:val="0"/>
              <w:marBottom w:val="0"/>
              <w:divBdr>
                <w:top w:val="none" w:sz="0" w:space="0" w:color="auto"/>
                <w:left w:val="none" w:sz="0" w:space="0" w:color="auto"/>
                <w:bottom w:val="none" w:sz="0" w:space="0" w:color="auto"/>
                <w:right w:val="none" w:sz="0" w:space="0" w:color="auto"/>
              </w:divBdr>
            </w:div>
            <w:div w:id="890306695">
              <w:marLeft w:val="0"/>
              <w:marRight w:val="0"/>
              <w:marTop w:val="0"/>
              <w:marBottom w:val="0"/>
              <w:divBdr>
                <w:top w:val="none" w:sz="0" w:space="0" w:color="auto"/>
                <w:left w:val="none" w:sz="0" w:space="0" w:color="auto"/>
                <w:bottom w:val="none" w:sz="0" w:space="0" w:color="auto"/>
                <w:right w:val="none" w:sz="0" w:space="0" w:color="auto"/>
              </w:divBdr>
            </w:div>
            <w:div w:id="1223175987">
              <w:marLeft w:val="0"/>
              <w:marRight w:val="0"/>
              <w:marTop w:val="0"/>
              <w:marBottom w:val="0"/>
              <w:divBdr>
                <w:top w:val="none" w:sz="0" w:space="0" w:color="auto"/>
                <w:left w:val="none" w:sz="0" w:space="0" w:color="auto"/>
                <w:bottom w:val="none" w:sz="0" w:space="0" w:color="auto"/>
                <w:right w:val="none" w:sz="0" w:space="0" w:color="auto"/>
              </w:divBdr>
            </w:div>
            <w:div w:id="1163006580">
              <w:marLeft w:val="0"/>
              <w:marRight w:val="0"/>
              <w:marTop w:val="0"/>
              <w:marBottom w:val="0"/>
              <w:divBdr>
                <w:top w:val="none" w:sz="0" w:space="0" w:color="auto"/>
                <w:left w:val="none" w:sz="0" w:space="0" w:color="auto"/>
                <w:bottom w:val="none" w:sz="0" w:space="0" w:color="auto"/>
                <w:right w:val="none" w:sz="0" w:space="0" w:color="auto"/>
              </w:divBdr>
            </w:div>
            <w:div w:id="26486959">
              <w:marLeft w:val="0"/>
              <w:marRight w:val="0"/>
              <w:marTop w:val="0"/>
              <w:marBottom w:val="0"/>
              <w:divBdr>
                <w:top w:val="none" w:sz="0" w:space="0" w:color="auto"/>
                <w:left w:val="none" w:sz="0" w:space="0" w:color="auto"/>
                <w:bottom w:val="none" w:sz="0" w:space="0" w:color="auto"/>
                <w:right w:val="none" w:sz="0" w:space="0" w:color="auto"/>
              </w:divBdr>
            </w:div>
            <w:div w:id="1546915923">
              <w:marLeft w:val="0"/>
              <w:marRight w:val="0"/>
              <w:marTop w:val="0"/>
              <w:marBottom w:val="0"/>
              <w:divBdr>
                <w:top w:val="none" w:sz="0" w:space="0" w:color="auto"/>
                <w:left w:val="none" w:sz="0" w:space="0" w:color="auto"/>
                <w:bottom w:val="none" w:sz="0" w:space="0" w:color="auto"/>
                <w:right w:val="none" w:sz="0" w:space="0" w:color="auto"/>
              </w:divBdr>
            </w:div>
            <w:div w:id="1053039234">
              <w:marLeft w:val="0"/>
              <w:marRight w:val="0"/>
              <w:marTop w:val="0"/>
              <w:marBottom w:val="0"/>
              <w:divBdr>
                <w:top w:val="none" w:sz="0" w:space="0" w:color="auto"/>
                <w:left w:val="none" w:sz="0" w:space="0" w:color="auto"/>
                <w:bottom w:val="none" w:sz="0" w:space="0" w:color="auto"/>
                <w:right w:val="none" w:sz="0" w:space="0" w:color="auto"/>
              </w:divBdr>
            </w:div>
            <w:div w:id="172691867">
              <w:marLeft w:val="0"/>
              <w:marRight w:val="0"/>
              <w:marTop w:val="0"/>
              <w:marBottom w:val="0"/>
              <w:divBdr>
                <w:top w:val="none" w:sz="0" w:space="0" w:color="auto"/>
                <w:left w:val="none" w:sz="0" w:space="0" w:color="auto"/>
                <w:bottom w:val="none" w:sz="0" w:space="0" w:color="auto"/>
                <w:right w:val="none" w:sz="0" w:space="0" w:color="auto"/>
              </w:divBdr>
            </w:div>
            <w:div w:id="88238997">
              <w:marLeft w:val="0"/>
              <w:marRight w:val="0"/>
              <w:marTop w:val="0"/>
              <w:marBottom w:val="0"/>
              <w:divBdr>
                <w:top w:val="none" w:sz="0" w:space="0" w:color="auto"/>
                <w:left w:val="none" w:sz="0" w:space="0" w:color="auto"/>
                <w:bottom w:val="none" w:sz="0" w:space="0" w:color="auto"/>
                <w:right w:val="none" w:sz="0" w:space="0" w:color="auto"/>
              </w:divBdr>
            </w:div>
            <w:div w:id="1671716418">
              <w:marLeft w:val="0"/>
              <w:marRight w:val="0"/>
              <w:marTop w:val="0"/>
              <w:marBottom w:val="0"/>
              <w:divBdr>
                <w:top w:val="none" w:sz="0" w:space="0" w:color="auto"/>
                <w:left w:val="none" w:sz="0" w:space="0" w:color="auto"/>
                <w:bottom w:val="none" w:sz="0" w:space="0" w:color="auto"/>
                <w:right w:val="none" w:sz="0" w:space="0" w:color="auto"/>
              </w:divBdr>
            </w:div>
            <w:div w:id="667758043">
              <w:marLeft w:val="0"/>
              <w:marRight w:val="0"/>
              <w:marTop w:val="0"/>
              <w:marBottom w:val="0"/>
              <w:divBdr>
                <w:top w:val="none" w:sz="0" w:space="0" w:color="auto"/>
                <w:left w:val="none" w:sz="0" w:space="0" w:color="auto"/>
                <w:bottom w:val="none" w:sz="0" w:space="0" w:color="auto"/>
                <w:right w:val="none" w:sz="0" w:space="0" w:color="auto"/>
              </w:divBdr>
            </w:div>
            <w:div w:id="1265453852">
              <w:marLeft w:val="0"/>
              <w:marRight w:val="0"/>
              <w:marTop w:val="0"/>
              <w:marBottom w:val="0"/>
              <w:divBdr>
                <w:top w:val="none" w:sz="0" w:space="0" w:color="auto"/>
                <w:left w:val="none" w:sz="0" w:space="0" w:color="auto"/>
                <w:bottom w:val="none" w:sz="0" w:space="0" w:color="auto"/>
                <w:right w:val="none" w:sz="0" w:space="0" w:color="auto"/>
              </w:divBdr>
            </w:div>
            <w:div w:id="362943456">
              <w:marLeft w:val="0"/>
              <w:marRight w:val="0"/>
              <w:marTop w:val="0"/>
              <w:marBottom w:val="0"/>
              <w:divBdr>
                <w:top w:val="none" w:sz="0" w:space="0" w:color="auto"/>
                <w:left w:val="none" w:sz="0" w:space="0" w:color="auto"/>
                <w:bottom w:val="none" w:sz="0" w:space="0" w:color="auto"/>
                <w:right w:val="none" w:sz="0" w:space="0" w:color="auto"/>
              </w:divBdr>
            </w:div>
            <w:div w:id="37321246">
              <w:marLeft w:val="0"/>
              <w:marRight w:val="0"/>
              <w:marTop w:val="0"/>
              <w:marBottom w:val="0"/>
              <w:divBdr>
                <w:top w:val="none" w:sz="0" w:space="0" w:color="auto"/>
                <w:left w:val="none" w:sz="0" w:space="0" w:color="auto"/>
                <w:bottom w:val="none" w:sz="0" w:space="0" w:color="auto"/>
                <w:right w:val="none" w:sz="0" w:space="0" w:color="auto"/>
              </w:divBdr>
            </w:div>
            <w:div w:id="1865971407">
              <w:marLeft w:val="0"/>
              <w:marRight w:val="0"/>
              <w:marTop w:val="0"/>
              <w:marBottom w:val="0"/>
              <w:divBdr>
                <w:top w:val="none" w:sz="0" w:space="0" w:color="auto"/>
                <w:left w:val="none" w:sz="0" w:space="0" w:color="auto"/>
                <w:bottom w:val="none" w:sz="0" w:space="0" w:color="auto"/>
                <w:right w:val="none" w:sz="0" w:space="0" w:color="auto"/>
              </w:divBdr>
            </w:div>
            <w:div w:id="312759334">
              <w:marLeft w:val="0"/>
              <w:marRight w:val="0"/>
              <w:marTop w:val="0"/>
              <w:marBottom w:val="0"/>
              <w:divBdr>
                <w:top w:val="none" w:sz="0" w:space="0" w:color="auto"/>
                <w:left w:val="none" w:sz="0" w:space="0" w:color="auto"/>
                <w:bottom w:val="none" w:sz="0" w:space="0" w:color="auto"/>
                <w:right w:val="none" w:sz="0" w:space="0" w:color="auto"/>
              </w:divBdr>
            </w:div>
            <w:div w:id="1311130463">
              <w:marLeft w:val="0"/>
              <w:marRight w:val="0"/>
              <w:marTop w:val="0"/>
              <w:marBottom w:val="0"/>
              <w:divBdr>
                <w:top w:val="none" w:sz="0" w:space="0" w:color="auto"/>
                <w:left w:val="none" w:sz="0" w:space="0" w:color="auto"/>
                <w:bottom w:val="none" w:sz="0" w:space="0" w:color="auto"/>
                <w:right w:val="none" w:sz="0" w:space="0" w:color="auto"/>
              </w:divBdr>
            </w:div>
            <w:div w:id="549341480">
              <w:marLeft w:val="0"/>
              <w:marRight w:val="0"/>
              <w:marTop w:val="0"/>
              <w:marBottom w:val="0"/>
              <w:divBdr>
                <w:top w:val="none" w:sz="0" w:space="0" w:color="auto"/>
                <w:left w:val="none" w:sz="0" w:space="0" w:color="auto"/>
                <w:bottom w:val="none" w:sz="0" w:space="0" w:color="auto"/>
                <w:right w:val="none" w:sz="0" w:space="0" w:color="auto"/>
              </w:divBdr>
            </w:div>
            <w:div w:id="745228276">
              <w:marLeft w:val="0"/>
              <w:marRight w:val="0"/>
              <w:marTop w:val="0"/>
              <w:marBottom w:val="0"/>
              <w:divBdr>
                <w:top w:val="none" w:sz="0" w:space="0" w:color="auto"/>
                <w:left w:val="none" w:sz="0" w:space="0" w:color="auto"/>
                <w:bottom w:val="none" w:sz="0" w:space="0" w:color="auto"/>
                <w:right w:val="none" w:sz="0" w:space="0" w:color="auto"/>
              </w:divBdr>
            </w:div>
            <w:div w:id="2127307530">
              <w:marLeft w:val="0"/>
              <w:marRight w:val="0"/>
              <w:marTop w:val="0"/>
              <w:marBottom w:val="0"/>
              <w:divBdr>
                <w:top w:val="none" w:sz="0" w:space="0" w:color="auto"/>
                <w:left w:val="none" w:sz="0" w:space="0" w:color="auto"/>
                <w:bottom w:val="none" w:sz="0" w:space="0" w:color="auto"/>
                <w:right w:val="none" w:sz="0" w:space="0" w:color="auto"/>
              </w:divBdr>
            </w:div>
            <w:div w:id="1140927792">
              <w:marLeft w:val="0"/>
              <w:marRight w:val="0"/>
              <w:marTop w:val="0"/>
              <w:marBottom w:val="0"/>
              <w:divBdr>
                <w:top w:val="none" w:sz="0" w:space="0" w:color="auto"/>
                <w:left w:val="none" w:sz="0" w:space="0" w:color="auto"/>
                <w:bottom w:val="none" w:sz="0" w:space="0" w:color="auto"/>
                <w:right w:val="none" w:sz="0" w:space="0" w:color="auto"/>
              </w:divBdr>
            </w:div>
            <w:div w:id="493229810">
              <w:marLeft w:val="0"/>
              <w:marRight w:val="0"/>
              <w:marTop w:val="0"/>
              <w:marBottom w:val="0"/>
              <w:divBdr>
                <w:top w:val="none" w:sz="0" w:space="0" w:color="auto"/>
                <w:left w:val="none" w:sz="0" w:space="0" w:color="auto"/>
                <w:bottom w:val="none" w:sz="0" w:space="0" w:color="auto"/>
                <w:right w:val="none" w:sz="0" w:space="0" w:color="auto"/>
              </w:divBdr>
            </w:div>
            <w:div w:id="1087775040">
              <w:marLeft w:val="0"/>
              <w:marRight w:val="0"/>
              <w:marTop w:val="0"/>
              <w:marBottom w:val="0"/>
              <w:divBdr>
                <w:top w:val="none" w:sz="0" w:space="0" w:color="auto"/>
                <w:left w:val="none" w:sz="0" w:space="0" w:color="auto"/>
                <w:bottom w:val="none" w:sz="0" w:space="0" w:color="auto"/>
                <w:right w:val="none" w:sz="0" w:space="0" w:color="auto"/>
              </w:divBdr>
            </w:div>
            <w:div w:id="726029650">
              <w:marLeft w:val="0"/>
              <w:marRight w:val="0"/>
              <w:marTop w:val="0"/>
              <w:marBottom w:val="0"/>
              <w:divBdr>
                <w:top w:val="none" w:sz="0" w:space="0" w:color="auto"/>
                <w:left w:val="none" w:sz="0" w:space="0" w:color="auto"/>
                <w:bottom w:val="none" w:sz="0" w:space="0" w:color="auto"/>
                <w:right w:val="none" w:sz="0" w:space="0" w:color="auto"/>
              </w:divBdr>
            </w:div>
            <w:div w:id="1346402218">
              <w:marLeft w:val="0"/>
              <w:marRight w:val="0"/>
              <w:marTop w:val="0"/>
              <w:marBottom w:val="0"/>
              <w:divBdr>
                <w:top w:val="none" w:sz="0" w:space="0" w:color="auto"/>
                <w:left w:val="none" w:sz="0" w:space="0" w:color="auto"/>
                <w:bottom w:val="none" w:sz="0" w:space="0" w:color="auto"/>
                <w:right w:val="none" w:sz="0" w:space="0" w:color="auto"/>
              </w:divBdr>
            </w:div>
            <w:div w:id="1779373429">
              <w:marLeft w:val="0"/>
              <w:marRight w:val="0"/>
              <w:marTop w:val="0"/>
              <w:marBottom w:val="0"/>
              <w:divBdr>
                <w:top w:val="none" w:sz="0" w:space="0" w:color="auto"/>
                <w:left w:val="none" w:sz="0" w:space="0" w:color="auto"/>
                <w:bottom w:val="none" w:sz="0" w:space="0" w:color="auto"/>
                <w:right w:val="none" w:sz="0" w:space="0" w:color="auto"/>
              </w:divBdr>
            </w:div>
            <w:div w:id="739669325">
              <w:marLeft w:val="0"/>
              <w:marRight w:val="0"/>
              <w:marTop w:val="0"/>
              <w:marBottom w:val="0"/>
              <w:divBdr>
                <w:top w:val="none" w:sz="0" w:space="0" w:color="auto"/>
                <w:left w:val="none" w:sz="0" w:space="0" w:color="auto"/>
                <w:bottom w:val="none" w:sz="0" w:space="0" w:color="auto"/>
                <w:right w:val="none" w:sz="0" w:space="0" w:color="auto"/>
              </w:divBdr>
            </w:div>
            <w:div w:id="992560726">
              <w:marLeft w:val="0"/>
              <w:marRight w:val="0"/>
              <w:marTop w:val="0"/>
              <w:marBottom w:val="0"/>
              <w:divBdr>
                <w:top w:val="none" w:sz="0" w:space="0" w:color="auto"/>
                <w:left w:val="none" w:sz="0" w:space="0" w:color="auto"/>
                <w:bottom w:val="none" w:sz="0" w:space="0" w:color="auto"/>
                <w:right w:val="none" w:sz="0" w:space="0" w:color="auto"/>
              </w:divBdr>
            </w:div>
            <w:div w:id="1864974820">
              <w:marLeft w:val="0"/>
              <w:marRight w:val="0"/>
              <w:marTop w:val="0"/>
              <w:marBottom w:val="0"/>
              <w:divBdr>
                <w:top w:val="none" w:sz="0" w:space="0" w:color="auto"/>
                <w:left w:val="none" w:sz="0" w:space="0" w:color="auto"/>
                <w:bottom w:val="none" w:sz="0" w:space="0" w:color="auto"/>
                <w:right w:val="none" w:sz="0" w:space="0" w:color="auto"/>
              </w:divBdr>
            </w:div>
            <w:div w:id="1816675538">
              <w:marLeft w:val="0"/>
              <w:marRight w:val="0"/>
              <w:marTop w:val="0"/>
              <w:marBottom w:val="0"/>
              <w:divBdr>
                <w:top w:val="none" w:sz="0" w:space="0" w:color="auto"/>
                <w:left w:val="none" w:sz="0" w:space="0" w:color="auto"/>
                <w:bottom w:val="none" w:sz="0" w:space="0" w:color="auto"/>
                <w:right w:val="none" w:sz="0" w:space="0" w:color="auto"/>
              </w:divBdr>
            </w:div>
            <w:div w:id="10616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icom.nema.org/medical/dicom/current/output/chtml/part04/sect_F.9.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4481</TotalTime>
  <Pages>59</Pages>
  <Words>13820</Words>
  <Characters>78777</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92413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Jeroen Medema</cp:lastModifiedBy>
  <cp:revision>27</cp:revision>
  <dcterms:created xsi:type="dcterms:W3CDTF">2025-03-24T08:57:00Z</dcterms:created>
  <dcterms:modified xsi:type="dcterms:W3CDTF">2025-03-28T11:36:00Z</dcterms:modified>
  <cp:category>DICOM Supplement</cp:category>
  <cp:contentStatus>Public Comment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2025-01-29T09:13:34Z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e0fc677f-3300-4fdc-bb7e-9695d8993d93</vt:lpwstr>
  </property>
  <property fmtid="{D5CDD505-2E9C-101B-9397-08002B2CF9AE}" pid="8" name="MSIP_Label_ff6dbec8-95a8-4638-9f5f-bd076536645c_ContentBits">
    <vt:lpwstr>0</vt:lpwstr>
  </property>
</Properties>
</file>